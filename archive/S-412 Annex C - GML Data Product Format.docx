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  <w:tab w:val="left" w:leader="none" w:pos="400"/>
          <w:tab w:val="left" w:leader="none" w:pos="560"/>
        </w:tabs>
        <w:ind w:left="0" w:firstLine="0"/>
        <w:rPr>
          <w:b w:val="1"/>
          <w:sz w:val="24"/>
          <w:szCs w:val="24"/>
        </w:rPr>
      </w:pPr>
      <w:bookmarkStart w:colFirst="0" w:colLast="0" w:name="_heading=h.f064n68ovb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Annex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 – GML Data Product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ormat (encoding)</w:t>
      </w:r>
    </w:p>
    <w:p w:rsidR="00000000" w:rsidDel="00000000" w:rsidP="00000000" w:rsidRDefault="00000000" w:rsidRPr="00000000" w14:paraId="00000004">
      <w:pPr>
        <w:rPr>
          <w:color w:val="ff0000"/>
        </w:rPr>
      </w:pPr>
      <w:bookmarkStart w:colFirst="0" w:colLast="0" w:name="_heading=h.338fx5o" w:id="1"/>
      <w:bookmarkEnd w:id="1"/>
      <w:r w:rsidDel="00000000" w:rsidR="00000000" w:rsidRPr="00000000">
        <w:rPr>
          <w:color w:val="ff0000"/>
          <w:rtl w:val="0"/>
        </w:rPr>
        <w:t xml:space="preserve">&lt; &lt; This section will provide examples of S-412 data files, guidance for encoding data files, structure for data files, the complete application schema, etc &gt; &gt; 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4"/>
        </w:numPr>
        <w:tabs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660"/>
          <w:tab w:val="left" w:leader="none" w:pos="880"/>
          <w:tab w:val="left" w:leader="none" w:pos="660"/>
          <w:tab w:val="left" w:leader="none" w:pos="880"/>
        </w:tabs>
        <w:ind w:left="0" w:firstLine="0"/>
        <w:rPr/>
      </w:pPr>
      <w:bookmarkStart w:colFirst="0" w:colLast="0" w:name="_heading=h.1idq7dh" w:id="2"/>
      <w:bookmarkEnd w:id="2"/>
      <w:r w:rsidDel="00000000" w:rsidR="00000000" w:rsidRPr="00000000">
        <w:rPr>
          <w:rtl w:val="0"/>
        </w:rPr>
        <w:t xml:space="preserve">E.1.0 Introduction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S-412 uses the S-100 profile of GML (part 10B) to encapsulate data.  This annex specifies the interchange format to facilitate the moving of files containing data records between computer systems.  It defines a specific structure which can be used to transmit files containing data type and data structures specific to S-412.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00"/>
        </w:tabs>
        <w:ind w:left="9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9">
      <w:pPr>
        <w:tabs>
          <w:tab w:val="left" w:leader="none" w:pos="800"/>
        </w:tabs>
        <w:rPr/>
      </w:pPr>
      <w:r w:rsidDel="00000000" w:rsidR="00000000" w:rsidRPr="00000000">
        <w:rPr>
          <w:rtl w:val="0"/>
        </w:rPr>
        <w:t xml:space="preserve">S-412 Weather Overlay data can be categorized into one of two types, depending on the source of production. These are: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tabs>
          <w:tab w:val="left" w:leader="none" w:pos="800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Model-based prediction, and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leader="none" w:pos="800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Model-based human forecast</w:t>
      </w:r>
    </w:p>
    <w:p w:rsidR="00000000" w:rsidDel="00000000" w:rsidP="00000000" w:rsidRDefault="00000000" w:rsidRPr="00000000" w14:paraId="0000000C">
      <w:pPr>
        <w:tabs>
          <w:tab w:val="left" w:leader="none" w:pos="800"/>
        </w:tabs>
        <w:spacing w:after="0" w:line="240" w:lineRule="auto"/>
        <w:ind w:left="9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0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A model-based prediction is directly produced by a two- or three-dimensional numerical weather prediction (NWP) model, an ocean numerical model, or a wave numerical model. These models produce simulations that are the result of representing the atmosphere or ocean (and its waves) mathematically as a fluid in motion. </w:t>
      </w:r>
    </w:p>
    <w:p w:rsidR="00000000" w:rsidDel="00000000" w:rsidP="00000000" w:rsidRDefault="00000000" w:rsidRPr="00000000" w14:paraId="0000000E">
      <w:pPr>
        <w:tabs>
          <w:tab w:val="left" w:leader="none" w:pos="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0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A model-based forecast is an assessment of the future state of the atmosphere with respect to precipitation, clouds, winds, temperature, and other parameters, often using model-based predictions as guidance. These forecasts are typically produced by human meteorologists. 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4"/>
        </w:numPr>
        <w:tabs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540"/>
          <w:tab w:val="left" w:leader="none" w:pos="700"/>
          <w:tab w:val="left" w:leader="none" w:pos="660"/>
          <w:tab w:val="left" w:leader="none" w:pos="880"/>
          <w:tab w:val="left" w:leader="none" w:pos="660"/>
          <w:tab w:val="left" w:leader="none" w:pos="880"/>
        </w:tabs>
        <w:ind w:left="0" w:firstLine="0"/>
        <w:rPr/>
      </w:pPr>
      <w:bookmarkStart w:colFirst="0" w:colLast="0" w:name="_heading=h.2qhawa9yediw" w:id="3"/>
      <w:bookmarkEnd w:id="3"/>
      <w:r w:rsidDel="00000000" w:rsidR="00000000" w:rsidRPr="00000000">
        <w:rPr>
          <w:rtl w:val="0"/>
        </w:rPr>
        <w:t xml:space="preserve">E.2.0 GML (vector)</w:t>
      </w:r>
    </w:p>
    <w:p w:rsidR="00000000" w:rsidDel="00000000" w:rsidP="00000000" w:rsidRDefault="00000000" w:rsidRPr="00000000" w14:paraId="00000012">
      <w:pPr>
        <w:tabs>
          <w:tab w:val="left" w:leader="none" w:pos="800"/>
        </w:tabs>
        <w:rPr/>
      </w:pPr>
      <w:r w:rsidDel="00000000" w:rsidR="00000000" w:rsidRPr="00000000">
        <w:rPr>
          <w:rtl w:val="0"/>
        </w:rPr>
        <w:t xml:space="preserve">Open Geospatial Consortium (OGC) GML encoding (ISO 19136) shall be used for point, curve, and/or surface geometric primitive feature collections.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4"/>
        </w:numPr>
        <w:tabs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</w:tabs>
        <w:ind w:left="0" w:firstLine="0"/>
        <w:rPr/>
      </w:pPr>
      <w:r w:rsidDel="00000000" w:rsidR="00000000" w:rsidRPr="00000000">
        <w:rPr>
          <w:rtl w:val="0"/>
        </w:rPr>
        <w:t xml:space="preserve">E.2.1 Data Format</w:t>
      </w:r>
    </w:p>
    <w:p w:rsidR="00000000" w:rsidDel="00000000" w:rsidP="00000000" w:rsidRDefault="00000000" w:rsidRPr="00000000" w14:paraId="00000014">
      <w:pPr>
        <w:tabs>
          <w:tab w:val="left" w:leader="none" w:pos="660"/>
        </w:tabs>
        <w:ind w:left="432" w:hanging="432"/>
        <w:rPr/>
      </w:pPr>
      <w:r w:rsidDel="00000000" w:rsidR="00000000" w:rsidRPr="00000000">
        <w:rPr>
          <w:rtl w:val="0"/>
        </w:rPr>
        <w:t xml:space="preserve">The data format shall follow the S-100 profile of GML (part 10B).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4"/>
        </w:numPr>
        <w:tabs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</w:tabs>
        <w:ind w:left="0" w:firstLine="0"/>
        <w:rPr/>
      </w:pPr>
      <w:r w:rsidDel="00000000" w:rsidR="00000000" w:rsidRPr="00000000">
        <w:rPr>
          <w:rtl w:val="0"/>
        </w:rPr>
        <w:t xml:space="preserve">E.2.2 GML Application Schema</w:t>
      </w:r>
    </w:p>
    <w:p w:rsidR="00000000" w:rsidDel="00000000" w:rsidP="00000000" w:rsidRDefault="00000000" w:rsidRPr="00000000" w14:paraId="00000016">
      <w:pPr>
        <w:tabs>
          <w:tab w:val="left" w:leader="none" w:pos="1200"/>
        </w:tabs>
        <w:rPr/>
      </w:pPr>
      <w:r w:rsidDel="00000000" w:rsidR="00000000" w:rsidRPr="00000000">
        <w:rPr>
          <w:rtl w:val="0"/>
        </w:rPr>
        <w:t xml:space="preserve">The S-412 GML application schema (S412.xsd) can be accessed at the following public domain website:</w:t>
      </w:r>
      <w:sdt>
        <w:sdtPr>
          <w:tag w:val="goog_rdk_0"/>
        </w:sdtPr>
        <w:sdtContent>
          <w:ins w:author="Thomas Cervone-Richards - NOAA Federal" w:id="0" w:date="2024-07-09T14:04:16Z"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"https://ocean.weather.gov/S-41X/index.php"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rtl w:val="0"/>
              </w:rPr>
              <w:t xml:space="preserve">S-41X Marine Weather Overlays</w:t>
            </w:r>
            <w:r w:rsidDel="00000000" w:rsidR="00000000" w:rsidRPr="00000000">
              <w:fldChar w:fldCharType="end"/>
            </w:r>
          </w:ins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1"/>
        </w:sdtPr>
        <w:sdtContent>
          <w:commentRangeStart w:id="0"/>
        </w:sdtContent>
      </w:sdt>
      <w:sdt>
        <w:sdtPr>
          <w:tag w:val="goog_rdk_2"/>
        </w:sdtPr>
        <w:sdtContent>
          <w:commentRangeStart w:id="1"/>
        </w:sdtContent>
      </w:sdt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ocean.weather.gov/s412/</w:t>
        </w:r>
      </w:hyperlink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The S-412 GML application schema follows the general S-412 application schema (UML diagrams in 4.2 Application Schema). It also imports and follows the S-100 GML application schema (s100gmlbase.xsd, S100_gmlProfile.xsd, and S100_gmlProfileLevels.xsd), which are linked to and comply with GML and xlink schema.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4"/>
        </w:numPr>
        <w:tabs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  <w:tab w:val="left" w:leader="none" w:pos="660"/>
          <w:tab w:val="left" w:leader="none" w:pos="880"/>
        </w:tabs>
        <w:ind w:left="0" w:firstLine="0"/>
        <w:rPr/>
      </w:pPr>
      <w:r w:rsidDel="00000000" w:rsidR="00000000" w:rsidRPr="00000000">
        <w:rPr>
          <w:rtl w:val="0"/>
        </w:rPr>
        <w:t xml:space="preserve">E.2.3. Encoding Examples</w:t>
      </w:r>
    </w:p>
    <w:p w:rsidR="00000000" w:rsidDel="00000000" w:rsidP="00000000" w:rsidRDefault="00000000" w:rsidRPr="00000000" w14:paraId="00000018">
      <w:pPr>
        <w:tabs>
          <w:tab w:val="left" w:leader="none" w:pos="800"/>
        </w:tabs>
        <w:rPr/>
      </w:pPr>
      <w:r w:rsidDel="00000000" w:rsidR="00000000" w:rsidRPr="00000000">
        <w:rPr>
          <w:rtl w:val="0"/>
        </w:rPr>
        <w:t xml:space="preserve">S-412 compliant GML encoding examples can be accessed at the following public domain website: </w:t>
      </w:r>
      <w:sdt>
        <w:sdtPr>
          <w:tag w:val="goog_rdk_3"/>
        </w:sdtPr>
        <w:sdtContent>
          <w:ins w:author="Thomas Cervone-Richards - NOAA Federal" w:id="1" w:date="2024-07-09T14:04:22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"https://ocean.weather.gov/S-41X/index.php"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rtl w:val="0"/>
              </w:rPr>
              <w:t xml:space="preserve">S-41X Marine Weather Overlays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sdt>
        <w:sdtPr>
          <w:tag w:val="goog_rdk_4"/>
        </w:sdtPr>
        <w:sdtContent>
          <w:commentRangeStart w:id="2"/>
        </w:sdtContent>
      </w:sdt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ocean.weather.gov/s412/</w:t>
        </w:r>
      </w:hyperlink>
      <w:r w:rsidDel="00000000" w:rsidR="00000000" w:rsidRPr="00000000">
        <w:rPr>
          <w:rtl w:val="0"/>
        </w:rPr>
        <w:t xml:space="preserve">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These GML files (.gml) validate against the S-412 GML application schema (S412.xsd;) using a generic XML validator such as xmllint. The GML files also validate against the S-412 feature catalogue. </w:t>
      </w:r>
      <w:sdt>
        <w:sdtPr>
          <w:tag w:val="goog_rdk_5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Below are S-412 GML encoding examples of a) a header,</w:t>
      </w:r>
      <w:sdt>
        <w:sdtPr>
          <w:tag w:val="goog_rdk_6"/>
        </w:sdtPr>
        <w:sdtContent>
          <w:ins w:author="Robert Daniels - NOAA Federal" w:id="2" w:date="2024-07-09T17:25:48Z">
            <w:r w:rsidDel="00000000" w:rsidR="00000000" w:rsidRPr="00000000">
              <w:rPr>
                <w:rtl w:val="0"/>
              </w:rPr>
              <w:t xml:space="preserve"> and </w:t>
            </w:r>
          </w:ins>
        </w:sdtContent>
      </w:sdt>
      <w:r w:rsidDel="00000000" w:rsidR="00000000" w:rsidRPr="00000000">
        <w:rPr>
          <w:rtl w:val="0"/>
        </w:rPr>
        <w:t xml:space="preserve"> b) a </w:t>
      </w:r>
      <w:sdt>
        <w:sdtPr>
          <w:tag w:val="goog_rdk_7"/>
        </w:sdtPr>
        <w:sdtContent>
          <w:ins w:author="Robert Daniels - NOAA Federal" w:id="3" w:date="2024-07-09T17:25:57Z">
            <w:r w:rsidDel="00000000" w:rsidR="00000000" w:rsidRPr="00000000">
              <w:rPr>
                <w:rtl w:val="0"/>
              </w:rPr>
              <w:t xml:space="preserve">surface </w:t>
            </w:r>
          </w:ins>
        </w:sdtContent>
      </w:sdt>
      <w:sdt>
        <w:sdtPr>
          <w:tag w:val="goog_rdk_8"/>
        </w:sdtPr>
        <w:sdtContent>
          <w:del w:author="Robert Daniels - NOAA Federal" w:id="3" w:date="2024-07-09T17:25:57Z">
            <w:r w:rsidDel="00000000" w:rsidR="00000000" w:rsidRPr="00000000">
              <w:rPr>
                <w:rtl w:val="0"/>
              </w:rPr>
              <w:delText xml:space="preserve">p</w:delText>
            </w:r>
          </w:del>
        </w:sdtContent>
      </w:sdt>
      <w:sdt>
        <w:sdtPr>
          <w:tag w:val="goog_rdk_9"/>
        </w:sdtPr>
        <w:sdtContent>
          <w:del w:author="Robert Daniels - NOAA Federal" w:id="4" w:date="2024-07-09T17:26:00Z">
            <w:r w:rsidDel="00000000" w:rsidR="00000000" w:rsidRPr="00000000">
              <w:rPr>
                <w:rtl w:val="0"/>
              </w:rPr>
              <w:delText xml:space="preserve">oint </w:delText>
            </w:r>
          </w:del>
        </w:sdtContent>
      </w:sdt>
      <w:r w:rsidDel="00000000" w:rsidR="00000000" w:rsidRPr="00000000">
        <w:rPr>
          <w:rtl w:val="0"/>
        </w:rPr>
        <w:t xml:space="preserve">feature</w:t>
      </w:r>
      <w:sdt>
        <w:sdtPr>
          <w:tag w:val="goog_rdk_10"/>
        </w:sdtPr>
        <w:sdtContent>
          <w:ins w:author="Robert Daniels - NOAA Federal" w:id="5" w:date="2024-07-09T17:26:10Z">
            <w:r w:rsidDel="00000000" w:rsidR="00000000" w:rsidRPr="00000000">
              <w:rPr>
                <w:rtl w:val="0"/>
              </w:rPr>
              <w:t xml:space="preserve">.</w:t>
            </w:r>
          </w:ins>
        </w:sdtContent>
      </w:sdt>
      <w:sdt>
        <w:sdtPr>
          <w:tag w:val="goog_rdk_11"/>
        </w:sdtPr>
        <w:sdtContent>
          <w:del w:author="Robert Daniels - NOAA Federal" w:id="5" w:date="2024-07-09T17:26:10Z">
            <w:r w:rsidDel="00000000" w:rsidR="00000000" w:rsidRPr="00000000">
              <w:rPr>
                <w:rtl w:val="0"/>
              </w:rPr>
              <w:delText xml:space="preserve">, c) curve features, and d) surface features</w:delText>
            </w:r>
          </w:del>
        </w:sdtContent>
      </w:sdt>
      <w:r w:rsidDel="00000000" w:rsidR="00000000" w:rsidRPr="00000000">
        <w:rPr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4"/>
        </w:numPr>
        <w:tabs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</w:tabs>
        <w:ind w:left="0" w:firstLine="0"/>
        <w:rPr/>
      </w:pPr>
      <w:r w:rsidDel="00000000" w:rsidR="00000000" w:rsidRPr="00000000">
        <w:rPr>
          <w:rtl w:val="0"/>
        </w:rPr>
        <w:t xml:space="preserve">E.2.3.1 Header</w:t>
      </w:r>
    </w:p>
    <w:p w:rsidR="00000000" w:rsidDel="00000000" w:rsidP="00000000" w:rsidRDefault="00000000" w:rsidRPr="00000000" w14:paraId="0000001A">
      <w:pPr>
        <w:tabs>
          <w:tab w:val="left" w:leader="none" w:pos="1200"/>
        </w:tabs>
        <w:rPr/>
      </w:pPr>
      <w:r w:rsidDel="00000000" w:rsidR="00000000" w:rsidRPr="00000000">
        <w:rPr>
          <w:rtl w:val="0"/>
        </w:rPr>
        <w:t xml:space="preserve">The following is an example of header information that shall go at the beginning of the GML file. The header information shall be compliant with S-100 schema, namely s100gmlbase.xsd.</w:t>
      </w:r>
      <w:sdt>
        <w:sdtPr>
          <w:tag w:val="goog_rdk_12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28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&lt;?xml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&lt;S412:DataSet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gml:id=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"testMetareaWarningsWind.gml"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xmlns:S412=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"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http://www.iho.int/S412/gml/0.1.0</w:t>
        </w:r>
      </w:hyperlink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xmlns:S100=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"http://www.iho.int/s100gml/5.0"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xmlns:gml=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"http://www.opengis.net/gml/3.2"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xmlns:xlink=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"http://www.w3.org/1999/xlink"&gt;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&lt;gml:boundedBy&gt;&lt;gml:Envelope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srsName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"http://www.opengis.net/def/crs/EPSG/0/4326"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&lt;gml:lowerCorner&gt;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0.0000 -180.0000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&lt;/gml:lowerCorner&gt;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&lt;gml:upperCorner&gt;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90.0000 180.0000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&lt;/gml:upperCorner&gt;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&lt;/gml:Envelope&gt;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    &lt;/gml:boundedBy&gt;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&lt;DatasetIdentificationInformation&gt;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&lt;S100:encodingSpecification&gt;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S-100 Part 10b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&lt;/S100:encodingSpecification&gt;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&lt;S100:encodingSpecificationEdition&gt;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&lt;/S100:encodingSpecificationEdition&gt;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&lt;S100:productIdentifier&gt;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S-412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&lt;/S100:productIdentifier&gt;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&lt;S100:productEdition&gt;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0.1.0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&lt;/S100:productEdition&gt;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&lt;S100:applicationProfile&gt;1&lt;/S100:applicationProfile&gt;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&lt;S100:datasetFileIdentifier&gt;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testMetareaWarningsWind.gml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&lt;/S100:datasetFileIdentifier&gt;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&lt;S100:datasetTitle&gt;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Sample S-412 GML Encoding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&lt;/S100:datasetTitle&gt;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&lt;S100:datasetReferenceDate&gt;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2024-04-04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&lt;/S100:datasetReferenceDate&gt;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&lt;S100:datasetLanguage&gt;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eng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&lt;/S100:datasetLanguage&gt;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left w:color="6ce26c" w:space="0" w:sz="18" w:val="single"/>
        </w:pBdr>
        <w:shd w:fill="f8f8f8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&lt;S100:datasetTopicCategory&gt;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climatologyMeteorologyAtmosphere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&lt;/S100:datasetTopicCategory&gt;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&lt;S100:datasetPurpose&gt;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weather update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&lt;/S100:datasetPurpose&gt;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    &lt;S100:updateNumber&gt;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&lt;/S100:updateNumber&gt;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sz w:val="18"/>
          <w:szCs w:val="18"/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&lt;S412:members&gt;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sz w:val="18"/>
          <w:szCs w:val="18"/>
          <w:u w:val="no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… FEATURE COLLECTION HERE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lineRule="auto"/>
        <w:ind w:left="720" w:hanging="36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&lt;/S412:members&gt;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left w:color="6ce26c" w:space="0" w:sz="18" w:val="single"/>
        </w:pBdr>
        <w:shd w:fill="ffffff" w:val="clear"/>
        <w:spacing w:after="0" w:before="0" w:lineRule="auto"/>
        <w:ind w:left="720" w:hanging="360"/>
        <w:jc w:val="left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&lt;/S412:DataSet&gt;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034">
          <w:pPr>
            <w:tabs>
              <w:tab w:val="left" w:leader="none" w:pos="1200"/>
            </w:tabs>
            <w:rPr>
              <w:del w:author="Robert Daniels - NOAA Federal" w:id="6" w:date="2024-07-09T17:26:57Z"/>
            </w:rPr>
          </w:pPr>
          <w:r w:rsidDel="00000000" w:rsidR="00000000" w:rsidRPr="00000000">
            <w:rPr>
              <w:rtl w:val="0"/>
            </w:rPr>
            <w:t xml:space="preserve">The dataset shall follow the header information (ending at line 21 in the example above) and shall precede the ending &lt;/S412:DataSet&gt; tag (line 25 in the example above). The dataset shall consist of a feature collection, denoted by a series of &lt;S412: members&gt;&lt;/S412: members&gt; and &lt;imembers&gt;&lt;/imembers&gt; elements, as indicated in the examples below.</w:t>
          </w:r>
          <w:sdt>
            <w:sdtPr>
              <w:tag w:val="goog_rdk_13"/>
            </w:sdtPr>
            <w:sdtContent>
              <w:del w:author="Robert Daniels - NOAA Federal" w:id="6" w:date="2024-07-09T17:26:57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35">
          <w:pPr>
            <w:tabs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</w:tabs>
            <w:rPr>
              <w:del w:author="Robert Daniels - NOAA Federal" w:id="7" w:date="2024-07-05T18:37:09Z"/>
              <w:rPrChange w:author="Robert Daniels - NOAA Federal" w:id="8" w:date="2024-07-05T18:37:09Z">
                <w:rPr/>
              </w:rPrChange>
            </w:rPr>
            <w:pPrChange w:author="Robert Daniels - NOAA Federal" w:id="0" w:date="2024-07-05T18:37:09Z">
              <w:pPr>
                <w:pStyle w:val="Heading4"/>
                <w:numPr>
                  <w:ilvl w:val="3"/>
                  <w:numId w:val="4"/>
                </w:numPr>
                <w:tabs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  <w:tab w:val="left" w:leader="none" w:pos="940"/>
                  <w:tab w:val="left" w:leader="none" w:pos="1140"/>
                  <w:tab w:val="left" w:leader="none" w:pos="1360"/>
                </w:tabs>
                <w:ind w:left="0" w:firstLine="0"/>
              </w:pPr>
            </w:pPrChange>
          </w:pPr>
          <w:sdt>
            <w:sdtPr>
              <w:tag w:val="goog_rdk_15"/>
            </w:sdtPr>
            <w:sdtContent>
              <w:del w:author="Robert Daniels - NOAA Federal" w:id="6" w:date="2024-07-09T17:26:57Z">
                <w:r w:rsidDel="00000000" w:rsidR="00000000" w:rsidRPr="00000000">
                  <w:rPr>
                    <w:rtl w:val="0"/>
                  </w:rPr>
                  <w:delText xml:space="preserve">E.2.3.2</w:delText>
                </w:r>
              </w:del>
            </w:sdtContent>
          </w:sdt>
          <w:r w:rsidDel="00000000" w:rsidR="00000000" w:rsidRPr="00000000">
            <w:rPr>
              <w:rtl w:val="0"/>
            </w:rPr>
            <w:t xml:space="preserve"> </w:t>
          </w:r>
          <w:sdt>
            <w:sdtPr>
              <w:tag w:val="goog_rdk_1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tl w:val="0"/>
                  </w:rPr>
                  <w:delText xml:space="preserve">Point Feature</w:delText>
                </w:r>
              </w:del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36">
          <w:pPr>
            <w:tabs>
              <w:tab w:val="left" w:leader="none" w:pos="1200"/>
            </w:tabs>
            <w:rPr>
              <w:del w:author="Robert Daniels - NOAA Federal" w:id="7" w:date="2024-07-05T18:37:09Z"/>
            </w:rPr>
          </w:pPr>
          <w:sdt>
            <w:sdtPr>
              <w:tag w:val="goog_rdk_1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tl w:val="0"/>
                  </w:rPr>
                  <w:delText xml:space="preserve">The following is an example of a point feature encoding, with its simple attributes, complex attributes and their sub-attribute(s), and the point geometric primitive element:</w:delText>
                </w:r>
              </w:del>
            </w:sdtContent>
          </w:sdt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37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&lt;S412: members&gt;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&lt;S412:Low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"Low1"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&lt;categoryOfLow&gt;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&lt;/categoryOfLow&gt;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2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        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&lt;pressureChangeRate&gt;</w:delText>
                </w:r>
              </w:del>
            </w:sdtContent>
          </w:sdt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2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&lt;valueOfAtmosphericPressure&gt;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&lt;/valueOfAtmosphericPressure&gt;</w:delText>
                </w:r>
              </w:del>
            </w:sdtContent>
          </w:sdt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3C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&lt;timeInterval&gt;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24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&lt;/timeInterval&gt;</w:delText>
                </w:r>
              </w:del>
            </w:sdtContent>
          </w:sdt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3D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&lt;/pressureChangeRate&gt;</w:delText>
                </w:r>
              </w:del>
            </w:sdtContent>
          </w:sdt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3E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&lt;maximumSustainedWindSpeed&gt;</w:delText>
                </w:r>
              </w:del>
            </w:sdtContent>
          </w:sdt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3F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&lt;valueOfWindSpeed&gt;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40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&lt;/valueOfWindSpeed&gt;</w:delText>
                </w:r>
              </w:del>
            </w:sdtContent>
          </w:sdt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&lt;speedUnits&gt;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4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&lt;/speedUnits&gt;</w:delText>
                </w:r>
              </w:del>
            </w:sdtContent>
          </w:sdt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41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&lt;windAveragePeriod&gt;</w:delText>
                </w:r>
              </w:del>
            </w:sdtContent>
          </w:sdt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42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    &lt;periodValue&gt;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60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&lt;/periodValue&gt;</w:delText>
                </w:r>
              </w:del>
            </w:sdtContent>
          </w:sdt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43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    &lt;timeUnits&gt;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&lt;/timeUnits&gt;</w:delText>
                </w:r>
              </w:del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44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&lt;/windAveragePeriod&gt;</w:delText>
                </w:r>
              </w:del>
            </w:sdtContent>
          </w:sdt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45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&lt;/maximumSustainedWindSpeed&gt;</w:delText>
                </w:r>
              </w:del>
            </w:sdtContent>
          </w:sdt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46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5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&lt;minimumPressureValue&gt;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987.4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&lt;/minimumPressureValue&gt;</w:delText>
                </w:r>
              </w:del>
            </w:sdtContent>
          </w:sdt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47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5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&lt;movement&gt;</w:delText>
                </w:r>
              </w:del>
            </w:sdtContent>
          </w:sdt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5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&lt;speed&gt;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15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&lt;/speed&gt;</w:delText>
                </w:r>
              </w:del>
            </w:sdtContent>
          </w:sdt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49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5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&lt;speedUnits&gt;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4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&lt;/speedUnits&gt;</w:delText>
                </w:r>
              </w:del>
            </w:sdtContent>
          </w:sdt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4A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5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&lt;directionTo&gt;</w:delText>
                </w:r>
              </w:del>
            </w:sdtContent>
          </w:sdt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4B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6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    &lt;azimuthDegrees&gt;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045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&lt;/azimuthDegrees&gt;</w:delText>
                </w:r>
              </w:del>
            </w:sdtContent>
          </w:sdt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C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6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&lt;/directionTo&gt;</w:delText>
                </w:r>
              </w:del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D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6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&lt;dateTimeRange&gt;</w:delText>
                </w:r>
              </w:del>
            </w:sdtContent>
          </w:sdt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E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6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    &lt;dateTimeStart&gt;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20181108T000000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&lt;/dateTimeStart&gt;</w:delText>
                </w:r>
              </w:del>
            </w:sdtContent>
          </w:sdt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F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5c5c5c"/>
              <w:sz w:val="18"/>
              <w:szCs w:val="18"/>
            </w:rPr>
          </w:pPr>
          <w:sdt>
            <w:sdtPr>
              <w:tag w:val="goog_rdk_6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        &lt;dateTimeEnd&gt;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20181109T000000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&lt;/dateTimeEnd&gt;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50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7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5c5c5c"/>
                    <w:sz w:val="18"/>
                    <w:szCs w:val="18"/>
                    <w:rtl w:val="0"/>
                  </w:rPr>
                  <w:delText xml:space="preserve">            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&lt;/dateTimeRange&gt;</w:delText>
                </w:r>
              </w:del>
            </w:sdtContent>
          </w:sdt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51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b w:val="1"/>
              <w:color w:val="5c5c5c"/>
              <w:sz w:val="18"/>
              <w:szCs w:val="18"/>
            </w:rPr>
          </w:pPr>
          <w:sdt>
            <w:sdtPr>
              <w:tag w:val="goog_rdk_7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        &lt;forecastedChangeInIntensity&gt;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18"/>
                    <w:szCs w:val="18"/>
                    <w:rtl w:val="0"/>
                  </w:rPr>
                  <w:delText xml:space="preserve">5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&lt;/forecastedChangeInIntensity&gt;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52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7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20181108T000000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53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7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4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7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&lt;S100:pointProperty&gt;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5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8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&lt;S100:Point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"CENLOW00008CMM"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6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8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&lt;gml:pos&gt;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21.870001 -101.699997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&lt;/gml:pos&gt;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7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84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&lt;/S100:Point&gt;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86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&lt;/S100:pointProperty&gt;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9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88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A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90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&lt;/S412:Low&gt;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B">
          <w:pPr>
            <w:numPr>
              <w:ilvl w:val="0"/>
              <w:numId w:val="3"/>
            </w:numPr>
            <w:pBdr>
              <w:left w:color="6ce26c" w:space="0" w:sz="18" w:val="single"/>
            </w:pBdr>
            <w:shd w:fill="f8f8f8" w:val="clear"/>
            <w:spacing w:after="280" w:before="0" w:lineRule="auto"/>
            <w:ind w:left="720" w:hanging="360"/>
            <w:jc w:val="left"/>
            <w:rPr>
              <w:del w:author="Robert Daniels - NOAA Federal" w:id="7" w:date="2024-07-05T18:37:0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92"/>
            </w:sdtPr>
            <w:sdtContent>
              <w:del w:author="Robert Daniels - NOAA Federal" w:id="7" w:date="2024-07-05T18:37:0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5C">
      <w:pPr>
        <w:pStyle w:val="Heading4"/>
        <w:numPr>
          <w:ilvl w:val="3"/>
          <w:numId w:val="4"/>
        </w:numPr>
        <w:tabs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</w:tabs>
        <w:ind w:left="0" w:firstLine="0"/>
        <w:rPr/>
      </w:pPr>
      <w:sdt>
        <w:sdtPr>
          <w:tag w:val="goog_rdk_94"/>
        </w:sdtPr>
        <w:sdtContent>
          <w:del w:author="Robert Daniels - NOAA Federal" w:id="7" w:date="2024-07-05T18:37:09Z">
            <w:r w:rsidDel="00000000" w:rsidR="00000000" w:rsidRPr="00000000">
              <w:rPr>
                <w:rtl w:val="0"/>
              </w:rPr>
              <w:delText xml:space="preserve">E</w:delText>
            </w:r>
          </w:del>
        </w:sdtContent>
      </w:sdt>
      <w:sdt>
        <w:sdtPr>
          <w:tag w:val="goog_rdk_95"/>
        </w:sdtPr>
        <w:sdtContent>
          <w:del w:author="Robert Daniels - NOAA Federal" w:id="9" w:date="2024-07-09T17:20:02Z">
            <w:r w:rsidDel="00000000" w:rsidR="00000000" w:rsidRPr="00000000">
              <w:rPr>
                <w:rtl w:val="0"/>
              </w:rPr>
              <w:delText xml:space="preserve">.2.3.3 Curve Feature</w:delText>
            </w:r>
          </w:del>
        </w:sdtContent>
      </w:sdt>
      <w:r w:rsidDel="00000000" w:rsidR="00000000" w:rsidRPr="00000000">
        <w:rPr>
          <w:rtl w:val="0"/>
        </w:rPr>
      </w:r>
    </w:p>
    <w:sdt>
      <w:sdtPr>
        <w:tag w:val="goog_rdk_98"/>
      </w:sdtPr>
      <w:sdtContent>
        <w:p w:rsidR="00000000" w:rsidDel="00000000" w:rsidP="00000000" w:rsidRDefault="00000000" w:rsidRPr="00000000" w14:paraId="0000005D">
          <w:pPr>
            <w:pStyle w:val="Heading5"/>
            <w:numPr>
              <w:ilvl w:val="4"/>
              <w:numId w:val="4"/>
            </w:numPr>
            <w:tabs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</w:tabs>
            <w:ind w:left="0" w:firstLine="0"/>
            <w:rPr>
              <w:del w:author="Robert Daniels - NOAA Federal" w:id="10" w:date="2024-07-09T17:20:56Z"/>
            </w:rPr>
          </w:pPr>
          <w:sdt>
            <w:sdtPr>
              <w:tag w:val="goog_rdk_97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tl w:val="0"/>
                  </w:rPr>
                  <w:delText xml:space="preserve">E.2.3.3.1 Curve Feature not crossing the 180° meridian</w:delText>
                </w:r>
              </w:del>
            </w:sdtContent>
          </w:sdt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5E">
          <w:pPr>
            <w:tabs>
              <w:tab w:val="left" w:leader="none" w:pos="1200"/>
            </w:tabs>
            <w:rPr>
              <w:del w:author="Robert Daniels - NOAA Federal" w:id="10" w:date="2024-07-09T17:20:56Z"/>
            </w:rPr>
          </w:pPr>
          <w:sdt>
            <w:sdtPr>
              <w:tag w:val="goog_rdk_99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tl w:val="0"/>
                  </w:rPr>
                  <w:delText xml:space="preserve">The following is an example of a curve feature encoding, with its simple attributes, complex attributes and their sub-attribute(s), and the curve geometric primitive element:</w:delText>
                </w:r>
              </w:del>
            </w:sdtContent>
          </w:sdt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5F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01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0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03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&lt;S412:Front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"FRONT6"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1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05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&lt;categoryOfFront&gt;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3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&lt;/categoryOfFront&gt;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2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07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20170920T000000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3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09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64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11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&lt;S100:curveProperty&gt;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65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13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&lt;S100:Curve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"FRONT6segment"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66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15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&lt;gml:segments&gt;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67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17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&lt;gml:LineStringSegment&gt;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68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19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38.740002 -179.570007 38.919998 -178.070007 37.810001 -177.259995 36.259998 -177.690002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69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21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&lt;/gml:LineStringSegment&gt;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6A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23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&lt;/gml:segments&gt;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6B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25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&lt;/S100:Curve&gt;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6C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27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&lt;/S100:curveProperty&gt;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6D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29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6E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0" w:date="2024-07-09T17:20:56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31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&lt;/S412:Front&gt;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6F">
          <w:pPr>
            <w:numPr>
              <w:ilvl w:val="0"/>
              <w:numId w:val="9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rPrChange w:author="Robert Daniels - NOAA Federal" w:id="11" w:date="2024-07-09T17:21:01Z">
                <w:rPr>
                  <w:rFonts w:ascii="Consolas" w:cs="Consolas" w:eastAsia="Consolas" w:hAnsi="Consolas"/>
                  <w:color w:val="5c5c5c"/>
                  <w:sz w:val="18"/>
                  <w:szCs w:val="18"/>
                </w:rPr>
              </w:rPrChange>
            </w:rPr>
            <w:pPrChange w:author="Robert Daniels - NOAA Federal" w:id="0" w:date="2024-07-09T17:21:01Z">
              <w:pPr>
                <w:numPr>
                  <w:ilvl w:val="0"/>
                  <w:numId w:val="9"/>
                </w:numPr>
                <w:pBdr>
                  <w:left w:color="6ce26c" w:space="0" w:sz="18" w:val="single"/>
                </w:pBdr>
                <w:shd w:fill="f8f8f8" w:val="clear"/>
                <w:spacing w:after="280" w:before="0" w:lineRule="auto"/>
                <w:ind w:left="720" w:hanging="360"/>
                <w:jc w:val="left"/>
              </w:pPr>
            </w:pPrChange>
          </w:pPr>
          <w:sdt>
            <w:sdtPr>
              <w:tag w:val="goog_rdk_133"/>
            </w:sdtPr>
            <w:sdtContent>
              <w:del w:author="Robert Daniels - NOAA Federal" w:id="10" w:date="2024-07-09T17:20:56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</w:del>
            </w:sdtContent>
          </w:sdt>
          <w:sdt>
            <w:sdtPr>
              <w:tag w:val="goog_rdk_13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70">
          <w:pPr>
            <w:pStyle w:val="Heading5"/>
            <w:numPr>
              <w:ilvl w:val="4"/>
              <w:numId w:val="4"/>
            </w:numPr>
            <w:tabs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  <w:tab w:val="left" w:leader="none" w:pos="940"/>
              <w:tab w:val="left" w:leader="none" w:pos="1140"/>
              <w:tab w:val="left" w:leader="none" w:pos="1360"/>
            </w:tabs>
            <w:ind w:left="0" w:firstLine="0"/>
            <w:rPr>
              <w:del w:author="Robert Daniels - NOAA Federal" w:id="12" w:date="2024-07-12T17:14:01Z"/>
            </w:rPr>
          </w:pPr>
          <w:sdt>
            <w:sdtPr>
              <w:tag w:val="goog_rdk_13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tl w:val="0"/>
                  </w:rPr>
                  <w:delText xml:space="preserve">E.2.3.3.2 Curve Feature Crossing the 180° meridian</w:delText>
                </w:r>
              </w:del>
            </w:sdtContent>
          </w:sdt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71">
          <w:pPr>
            <w:tabs>
              <w:tab w:val="left" w:leader="none" w:pos="1200"/>
            </w:tabs>
            <w:rPr>
              <w:del w:author="Robert Daniels - NOAA Federal" w:id="12" w:date="2024-07-12T17:14:01Z"/>
            </w:rPr>
          </w:pPr>
          <w:sdt>
            <w:sdtPr>
              <w:tag w:val="goog_rdk_13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tl w:val="0"/>
                  </w:rPr>
                  <w:delText xml:space="preserve">If a curve feature crosses the 180° meridian, then the feature shall be divided into multiple features on separate sides of the 180° meridian. The number of features it shall be divided into will be the number of 180° meridian crossings plus 1. For example, a curve feature crosses the 180° meridian once, so it shall be divided into 2 separate features on different sides of the 180° meridian. The following is an encoding of this situation:</w:delText>
                </w:r>
              </w:del>
            </w:sdtContent>
          </w:sdt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72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4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73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4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&lt;S412:Front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"Front2a"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74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b w:val="1"/>
              <w:color w:val="5c5c5c"/>
              <w:sz w:val="18"/>
              <w:szCs w:val="18"/>
            </w:rPr>
          </w:pPr>
          <w:sdt>
            <w:sdtPr>
              <w:tag w:val="goog_rdk_14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5c5c5c"/>
                    <w:sz w:val="18"/>
                    <w:szCs w:val="18"/>
                    <w:rtl w:val="0"/>
                  </w:rPr>
                  <w:delText xml:space="preserve">        &lt;categoryOfFront&gt;1&lt;/categoryOfFront&gt;</w:delText>
                </w:r>
              </w:del>
            </w:sdtContent>
          </w:sdt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75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4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20170920T000000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76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4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77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5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&lt;S100:curveProperty&gt;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78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5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&lt;S100:Curve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"Front2asegment"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79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5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&lt;gml:segments&gt;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7A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5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&lt;gml:LineStringSegment&gt;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7B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5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highlight w:val="white"/>
                    <w:rtl w:val="0"/>
                  </w:rPr>
                  <w:delText xml:space="preserve">&lt;gml:posList&gt;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highlight w:val="white"/>
                    <w:rtl w:val="0"/>
                  </w:rPr>
                  <w:delText xml:space="preserve">89.370003 16.4 89.07 -78.339996 84.559998 -128.550003 82.029999 -140.309998 80.160004 -150.240005 78.199997 -160.050003 76.519997 -171.779999 75.6980014935 -180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highlight w:val="white"/>
                    <w:rtl w:val="0"/>
                  </w:rPr>
                  <w:delText xml:space="preserve">&lt;/gml:posList&gt;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7C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6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&lt;/gml:LineStringSegment&gt;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7D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6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&lt;/gml:segments&gt;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7E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6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&lt;/S100:Curve&gt;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7F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6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&lt;/S100:curveProperty&gt;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80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6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81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7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&lt;/S412:Front&gt;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82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7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83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7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84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7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&lt;S412:Front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"Front2b"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85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b w:val="1"/>
              <w:color w:val="5c5c5c"/>
              <w:sz w:val="18"/>
              <w:szCs w:val="18"/>
            </w:rPr>
          </w:pPr>
          <w:sdt>
            <w:sdtPr>
              <w:tag w:val="goog_rdk_17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5c5c5c"/>
                    <w:sz w:val="18"/>
                    <w:szCs w:val="18"/>
                    <w:rtl w:val="0"/>
                  </w:rPr>
                  <w:delText xml:space="preserve">        &lt;categoryOfFront&gt;1&lt;/categoryOfFront&gt;</w:delText>
                </w:r>
              </w:del>
            </w:sdtContent>
          </w:sdt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86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8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20170920T000000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87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8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88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8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&lt;S100:curveProperty&gt;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89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8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&lt;S100:Curve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"Front2bsegment"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8A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8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&lt;gml:segments&gt;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8B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9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&lt;gml:LineStringSegment&gt;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8C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9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highlight w:val="white"/>
                    <w:rtl w:val="0"/>
                  </w:rPr>
                  <w:delText xml:space="preserve">&lt;gml:posList&gt;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highlight w:val="white"/>
                    <w:rtl w:val="0"/>
                  </w:rPr>
                  <w:delText xml:space="preserve">75.6980014935 180 75.160004 174.619995 73.639999 157.740005 72.040001 141.820007 71.120003 130.860001 71.169998 130.0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highlight w:val="white"/>
                    <w:rtl w:val="0"/>
                  </w:rPr>
                  <w:delText xml:space="preserve">&lt;/gml:posList&gt;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8D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9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          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&lt;/gml:LineStringSegment&gt;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8E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9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&lt;/gml:segments&gt;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8F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199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&lt;/S100:Curve&gt;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90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01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&lt;/S100:curveProperty&gt;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91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03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92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05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&lt;/S412:Front&gt;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93">
          <w:pPr>
            <w:numPr>
              <w:ilvl w:val="0"/>
              <w:numId w:val="6"/>
            </w:numPr>
            <w:pBdr>
              <w:left w:color="6ce26c" w:space="0" w:sz="18" w:val="single"/>
            </w:pBdr>
            <w:shd w:fill="f8f8f8" w:val="clear"/>
            <w:spacing w:after="280" w:before="0" w:lineRule="auto"/>
            <w:ind w:left="720" w:hanging="360"/>
            <w:jc w:val="left"/>
            <w:rPr>
              <w:del w:author="Robert Daniels - NOAA Federal" w:id="12" w:date="2024-07-12T17:14:01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07"/>
            </w:sdtPr>
            <w:sdtContent>
              <w:del w:author="Robert Daniels - NOAA Federal" w:id="12" w:date="2024-07-12T17:14:01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&lt;/member&gt;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94">
      <w:pPr>
        <w:pStyle w:val="Heading4"/>
        <w:numPr>
          <w:ilvl w:val="3"/>
          <w:numId w:val="4"/>
        </w:numPr>
        <w:tabs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</w:tabs>
        <w:ind w:left="0" w:firstLine="0"/>
        <w:rPr/>
      </w:pPr>
      <w:sdt>
        <w:sdtPr>
          <w:tag w:val="goog_rdk_209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E.2.3.</w:t>
      </w:r>
      <w:sdt>
        <w:sdtPr>
          <w:tag w:val="goog_rdk_210"/>
        </w:sdtPr>
        <w:sdtContent>
          <w:ins w:author="Robert Daniels - NOAA Federal" w:id="13" w:date="2024-07-09T17:27:59Z">
            <w:r w:rsidDel="00000000" w:rsidR="00000000" w:rsidRPr="00000000">
              <w:rPr>
                <w:rtl w:val="0"/>
              </w:rPr>
              <w:t xml:space="preserve">3</w:t>
            </w:r>
          </w:ins>
        </w:sdtContent>
      </w:sdt>
      <w:sdt>
        <w:sdtPr>
          <w:tag w:val="goog_rdk_211"/>
        </w:sdtPr>
        <w:sdtContent>
          <w:del w:author="Robert Daniels - NOAA Federal" w:id="13" w:date="2024-07-09T17:27:59Z">
            <w:r w:rsidDel="00000000" w:rsidR="00000000" w:rsidRPr="00000000">
              <w:rPr>
                <w:rtl w:val="0"/>
              </w:rPr>
              <w:delText xml:space="preserve">4</w:delText>
            </w:r>
          </w:del>
        </w:sdtContent>
      </w:sdt>
      <w:r w:rsidDel="00000000" w:rsidR="00000000" w:rsidRPr="00000000">
        <w:rPr>
          <w:rtl w:val="0"/>
        </w:rPr>
        <w:t xml:space="preserve"> Surface Feature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numPr>
          <w:ilvl w:val="4"/>
          <w:numId w:val="4"/>
        </w:numPr>
        <w:tabs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</w:tabs>
        <w:ind w:left="0" w:firstLine="0"/>
        <w:rPr/>
      </w:pPr>
      <w:r w:rsidDel="00000000" w:rsidR="00000000" w:rsidRPr="00000000">
        <w:rPr>
          <w:rtl w:val="0"/>
        </w:rPr>
        <w:t xml:space="preserve">E.2.3.</w:t>
      </w:r>
      <w:sdt>
        <w:sdtPr>
          <w:tag w:val="goog_rdk_212"/>
        </w:sdtPr>
        <w:sdtContent>
          <w:ins w:author="Robert Daniels - NOAA Federal" w:id="14" w:date="2024-07-09T17:28:03Z">
            <w:r w:rsidDel="00000000" w:rsidR="00000000" w:rsidRPr="00000000">
              <w:rPr>
                <w:rtl w:val="0"/>
              </w:rPr>
              <w:t xml:space="preserve">3</w:t>
            </w:r>
          </w:ins>
        </w:sdtContent>
      </w:sdt>
      <w:sdt>
        <w:sdtPr>
          <w:tag w:val="goog_rdk_213"/>
        </w:sdtPr>
        <w:sdtContent>
          <w:del w:author="Robert Daniels - NOAA Federal" w:id="14" w:date="2024-07-09T17:28:03Z">
            <w:r w:rsidDel="00000000" w:rsidR="00000000" w:rsidRPr="00000000">
              <w:rPr>
                <w:rtl w:val="0"/>
              </w:rPr>
              <w:delText xml:space="preserve">4</w:delText>
            </w:r>
          </w:del>
        </w:sdtContent>
      </w:sdt>
      <w:r w:rsidDel="00000000" w:rsidR="00000000" w:rsidRPr="00000000">
        <w:rPr>
          <w:rtl w:val="0"/>
        </w:rPr>
        <w:t xml:space="preserve">.1 Surface Feature not crossing the 180° meridian</w:t>
      </w:r>
    </w:p>
    <w:p w:rsidR="00000000" w:rsidDel="00000000" w:rsidP="00000000" w:rsidRDefault="00000000" w:rsidRPr="00000000" w14:paraId="00000096">
      <w:pPr>
        <w:tabs>
          <w:tab w:val="left" w:leader="none" w:pos="660"/>
        </w:tabs>
        <w:rPr/>
      </w:pPr>
      <w:r w:rsidDel="00000000" w:rsidR="00000000" w:rsidRPr="00000000">
        <w:rPr>
          <w:rtl w:val="0"/>
        </w:rPr>
        <w:t xml:space="preserve">The following is an example of a surface feature encoding, with its simple attributes, complex attributes and their sub-attribute(s), and the surface geometric primitive element:</w:t>
      </w:r>
    </w:p>
    <w:sdt>
      <w:sdtPr>
        <w:tag w:val="goog_rdk_217"/>
      </w:sdtPr>
      <w:sdtContent>
        <w:p w:rsidR="00000000" w:rsidDel="00000000" w:rsidP="00000000" w:rsidRDefault="00000000" w:rsidRPr="00000000" w14:paraId="00000097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14"/>
            </w:sdtPr>
            <w:sdtContent>
              <w:r w:rsidDel="00000000" w:rsidR="00000000" w:rsidRPr="00000000">
                <w:rPr>
                  <w:sz w:val="18"/>
                  <w:szCs w:val="18"/>
                  <w:rtl w:val="0"/>
                  <w:rPrChange w:author="Robert Daniels - NOAA Federal" w:id="15" w:date="2024-07-12T17:14:33Z">
                    <w:rPr/>
                  </w:rPrChange>
                </w:rPr>
                <w:t xml:space="preserve"> </w:t>
              </w:r>
            </w:sdtContent>
          </w:sdt>
          <w:sdt>
            <w:sdtPr>
              <w:tag w:val="goog_rdk_215"/>
            </w:sdtPr>
            <w:sdtContent>
              <w:ins w:author="Robert Daniels - NOAA Federal" w:id="16" w:date="2024-07-05T18:41:08Z"/>
              <w:sdt>
                <w:sdtPr>
                  <w:tag w:val="goog_rdk_216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&lt;S412:windWarning gml:id="STORM00000ST_01"&gt;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98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18"/>
            </w:sdtPr>
            <w:sdtContent>
              <w:ins w:author="Robert Daniels - NOAA Federal" w:id="16" w:date="2024-07-05T18:41:08Z"/>
              <w:sdt>
                <w:sdtPr>
                  <w:tag w:val="goog_rdk_219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&lt;S412:maximumDisplayScale&gt;10000000&lt;/S412:maximumDisplayScale&gt;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99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21"/>
            </w:sdtPr>
            <w:sdtContent>
              <w:ins w:author="Robert Daniels - NOAA Federal" w:id="16" w:date="2024-07-05T18:41:08Z"/>
              <w:sdt>
                <w:sdtPr>
                  <w:tag w:val="goog_rdk_222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&lt;S412:minimumDisplayScale&gt;1000&lt;/S412:minimumDisplayScale&gt;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9A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24"/>
            </w:sdtPr>
            <w:sdtContent>
              <w:ins w:author="Robert Daniels - NOAA Federal" w:id="16" w:date="2024-07-05T18:41:08Z"/>
              <w:sdt>
                <w:sdtPr>
                  <w:tag w:val="goog_rdk_225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&lt;S412:issuedDateTime&gt;2024-04-02T18:39:38&lt;/S412:issuedDateTime&gt;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9B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27"/>
            </w:sdtPr>
            <w:sdtContent>
              <w:ins w:author="Robert Daniels - NOAA Federal" w:id="16" w:date="2024-07-05T18:41:08Z"/>
              <w:sdt>
                <w:sdtPr>
                  <w:tag w:val="goog_rdk_228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&lt;S412:dateTimeRange&gt;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9C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30"/>
            </w:sdtPr>
            <w:sdtContent>
              <w:ins w:author="Robert Daniels - NOAA Federal" w:id="16" w:date="2024-07-05T18:41:08Z"/>
              <w:sdt>
                <w:sdtPr>
                  <w:tag w:val="goog_rdk_231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&lt;S412:dateTimeStart&gt;2024-04-02T18:00:00&lt;/S412:dateTimeStart&gt;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9D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33"/>
            </w:sdtPr>
            <w:sdtContent>
              <w:ins w:author="Robert Daniels - NOAA Federal" w:id="16" w:date="2024-07-05T18:41:08Z"/>
              <w:sdt>
                <w:sdtPr>
                  <w:tag w:val="goog_rdk_234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&lt;S412:dateTimeEnd&gt;2024-04-03T19:00:00&lt;/S412:dateTimeEnd&gt;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9E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36"/>
            </w:sdtPr>
            <w:sdtContent>
              <w:ins w:author="Robert Daniels - NOAA Federal" w:id="16" w:date="2024-07-05T18:41:08Z"/>
              <w:sdt>
                <w:sdtPr>
                  <w:tag w:val="goog_rdk_237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&lt;/S412:dateTimeRange&gt;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9F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39"/>
            </w:sdtPr>
            <w:sdtContent>
              <w:ins w:author="Robert Daniels - NOAA Federal" w:id="16" w:date="2024-07-05T18:41:08Z"/>
              <w:sdt>
                <w:sdtPr>
                  <w:tag w:val="goog_rdk_240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&lt;S412:windWarningThreshold&gt;3&lt;/S412:windWarningThreshold&gt;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A0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42"/>
            </w:sdtPr>
            <w:sdtContent>
              <w:ins w:author="Robert Daniels - NOAA Federal" w:id="16" w:date="2024-07-05T18:41:08Z"/>
              <w:sdt>
                <w:sdtPr>
                  <w:tag w:val="goog_rdk_243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&lt;S412:beaufortForce&gt;10&lt;/S412:beaufortForce&gt;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A1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45"/>
            </w:sdtPr>
            <w:sdtContent>
              <w:ins w:author="Robert Daniels - NOAA Federal" w:id="16" w:date="2024-07-05T18:41:08Z"/>
              <w:sdt>
                <w:sdtPr>
                  <w:tag w:val="goog_rdk_246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&lt;S412:dataProviderInformation xlink:href="#DATAPROVIDER_01"/&gt;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A2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48"/>
            </w:sdtPr>
            <w:sdtContent>
              <w:ins w:author="Robert Daniels - NOAA Federal" w:id="16" w:date="2024-07-05T18:41:08Z"/>
              <w:sdt>
                <w:sdtPr>
                  <w:tag w:val="goog_rdk_249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&lt;S412:geometry&gt;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A3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51"/>
            </w:sdtPr>
            <w:sdtContent>
              <w:ins w:author="Robert Daniels - NOAA Federal" w:id="16" w:date="2024-07-05T18:41:08Z"/>
              <w:sdt>
                <w:sdtPr>
                  <w:tag w:val="goog_rdk_252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&lt;S100:polygonProperty&gt;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0A4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54"/>
            </w:sdtPr>
            <w:sdtContent>
              <w:ins w:author="Robert Daniels - NOAA Federal" w:id="16" w:date="2024-07-05T18:41:08Z"/>
              <w:sdt>
                <w:sdtPr>
                  <w:tag w:val="goog_rdk_255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&lt;S100:Polygon weatherWarningNumber="STORM00000ST_01"&gt;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0A5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57"/>
            </w:sdtPr>
            <w:sdtContent>
              <w:ins w:author="Robert Daniels - NOAA Federal" w:id="16" w:date="2024-07-05T18:41:08Z"/>
              <w:sdt>
                <w:sdtPr>
                  <w:tag w:val="goog_rdk_258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    &lt;gml:exterior&gt;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0A6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60"/>
            </w:sdtPr>
            <w:sdtContent>
              <w:ins w:author="Robert Daniels - NOAA Federal" w:id="16" w:date="2024-07-05T18:41:08Z"/>
              <w:sdt>
                <w:sdtPr>
                  <w:tag w:val="goog_rdk_261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        &lt;gml:LinearRing&gt;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0A7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63"/>
            </w:sdtPr>
            <w:sdtContent>
              <w:ins w:author="Robert Daniels - NOAA Federal" w:id="16" w:date="2024-07-05T18:41:08Z"/>
              <w:sdt>
                <w:sdtPr>
                  <w:tag w:val="goog_rdk_264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            &lt;gml:posList&gt; 42.31 -32.50 42.31 -32.25 42.30 -32.00 42.25 -31.97 42.07 -31.75 42.00 -31.68 41.87 -31.50 41.75 -31.28 41.73 -31.25 41.69 -31.00 41.73 -30.75 41.75 -30.63 41.82 -30.50 41.89 -30.25 41.94 -30.00 41.94 -29.75 41.88 -29.50 41.75 -29.40 41.66 -29.25 41.59 -29.00 41.61 -28.75 41.50 -28.67 41.26 -28.50 41.25 -28.47 41.00 -28.47 40.84 -28.25 40.84 -28.00 41.00 -27.84 41.25 -27.84 41.50 -27.84 41.55 -27.75 41.75 -27.58 41.82 -27.50 41.80 -27.25 41.80 -27.00 41.75 -26.94 41.50 -26.94 41.25 -26.91 41.16 -27.00 41.00 -27.18 40.93 -27.25 40.94 -27.50 40.75 -27.69 40.50 -27.65 40.35 -27.50 40.25 -27.30 40.00 -27.30 39.75 -27.30 39.54 -27.50 39.54 -27.75 39.54 -28.00 39.75 -28.16 40.00 -28.16 40.09 -28.25 40.00 -28.32 39.75 -28.32 39.57 -28.50 39.57 -28.75 39.50 -28.83 39.25 -28.79 39.04 -29.00 39.04 -29.25 39.00 -29.30 38.91 -29.50 38.87 -29.75 38.87 -30.00 38.86 -30.25 39.00 -30.43 39.25 -30.38 39.37 -30.50 39.25 -30.58 39.00 -30.55 38.75 -30.57 38.50 -30.53 38.25 -30.54 38.00 -30.54 37.86 -30.75 37.84 -31.00 37.84 -31.25 38.00 -31.44 38.09 -31.50 38.04 -31.75 38.00 -31.82 37.75 -31.87 37.64 -32.00 37.64 -32.25 37.64 -32.50 37.55 -32.75 37.50 -32.78 37.25 -32.92 37.17 -33.00 37.17 -33.25 37.17 -33.50 37.20 -33.75 37.00 -33.85 36.75 -33.85 36.57 -34.00 36.57 -34.25 36.57 -34.50 36.66 -34.75 36.50 -34.81 36.25 -34.86 36.00 -34.97 35.98 -35.00 35.99 -35.25 35.98 -35.50 36.00 -35.54 36.25 -35.73 36.50 -35.73 36.75 -35.73 37.00 -35.60 37.25 -35.59 37.50 -35.66 37.59 -35.50 37.62 -35.25 37.75 -35.01 37.91 -35.25 38.00 -35.34 38.25 -35.40 38.35 -35.50 38.37 -35.75 38.25 -35.89 38.00 -35.89 37.75 -35.89 37.64 -36.00 37.58 -36.25 37.61 -36.50 37.50 -36.68 37.46 -36.75 37.41 -37.00 37.41 -37.25 37.45 -37.50 37.50 -37.56 37.75 -37.57 37.81 -37.75 37.81 -38.00 37.75 -38.13 37.50 -38.13 37.36 -38.00 37.25 -37.76 37.00 -37.76 37.00 -37.75 36.89 -37.50 36.89 -37.25 36.75 -37.11 36.50 -37.17 36.25 -37.16 36.19 -37.25 36.19 -37.50 36.20 -37.75 36.25 -37.80 36.50 -37.80 36.72 -38.00 36.71 -38.25 36.69 -38.50 36.75 -38.58 36.93 -38.75 36.75 -38.95 36.50 -38.95 36.25 -38.95 36.23 -39.00 36.23 -39.25 36.23 -39.50 36.25 -39.54 36.50 -39.55 36.68 -39.75 36.66 -40.00 36.75 -40.09 37.00 -40.20 37.25 -40.20 37.50 -40.13 37.70 -40.00 37.70 -39.75 37.70 -39.50 37.56 -39.25 37.75 -39.08 38.00 -39.08 38.09 -39.00 38.09 -38.75 38.09 -38.50 38.00 -38.37 37.87 -38.25 38.00 -38.19 38.25 -38.19 38.50 -38.17 38.62 -38.00 38.62 -37.75 38.66 -37.50 38.75 -37.36 38.93 -37.25 38.93 -37.00 38.93 -36.75 38.75 -36.59 38.50 -36.59 38.45 -36.50 38.50 -36.38 38.75 -36.38 39.00 -36.31 39.05 -36.25 39.15 -36.00 39.25 -35.87 39.30 -35.75 39.50 -35.57 39.75 -35.56 39.81 -35.50 39.81 -35.25 39.80 -35.00 40.00 -34.90 40.25 -34.90 40.50 -34.76  40.51 -34.75 40.51 -34.50 40.56 -34.25 40.75 -34.24 41.00 -34.15 41.09 -34.00 41.15 -33.75 41.25 -33.70 41.50 -33.66 41.60 -33.50 41.66 -33.25 41.75 -33.19 41.95 -33.00 41.95 -32.75 42.00 -32.70 42.25 -32.61 42.31 -32.50&lt;/gml:posList&gt;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0A8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sz w:val="18"/>
              <w:szCs w:val="18"/>
            </w:rPr>
          </w:pPr>
          <w:sdt>
            <w:sdtPr>
              <w:tag w:val="goog_rdk_266"/>
            </w:sdtPr>
            <w:sdtContent>
              <w:ins w:author="Robert Daniels - NOAA Federal" w:id="16" w:date="2024-07-05T18:41:08Z"/>
              <w:sdt>
                <w:sdtPr>
                  <w:tag w:val="goog_rdk_267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        &lt;/gml:LinearRing&gt;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0A9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sz w:val="18"/>
              <w:szCs w:val="18"/>
            </w:rPr>
          </w:pPr>
          <w:sdt>
            <w:sdtPr>
              <w:tag w:val="goog_rdk_269"/>
            </w:sdtPr>
            <w:sdtContent>
              <w:ins w:author="Robert Daniels - NOAA Federal" w:id="16" w:date="2024-07-05T18:41:08Z"/>
              <w:sdt>
                <w:sdtPr>
                  <w:tag w:val="goog_rdk_270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    &lt;/gml:exterior&gt;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0AA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sz w:val="18"/>
              <w:szCs w:val="18"/>
            </w:rPr>
          </w:pPr>
          <w:sdt>
            <w:sdtPr>
              <w:tag w:val="goog_rdk_272"/>
            </w:sdtPr>
            <w:sdtContent>
              <w:ins w:author="Robert Daniels - NOAA Federal" w:id="16" w:date="2024-07-05T18:41:08Z"/>
              <w:sdt>
                <w:sdtPr>
                  <w:tag w:val="goog_rdk_273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    &lt;/S100:Polygon&gt;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0AB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sz w:val="18"/>
              <w:szCs w:val="18"/>
            </w:rPr>
          </w:pPr>
          <w:sdt>
            <w:sdtPr>
              <w:tag w:val="goog_rdk_275"/>
            </w:sdtPr>
            <w:sdtContent>
              <w:ins w:author="Robert Daniels - NOAA Federal" w:id="16" w:date="2024-07-05T18:41:08Z"/>
              <w:sdt>
                <w:sdtPr>
                  <w:tag w:val="goog_rdk_276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    &lt;/S100:polygonProperty&gt;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0AC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sz w:val="18"/>
              <w:szCs w:val="18"/>
            </w:rPr>
          </w:pPr>
          <w:sdt>
            <w:sdtPr>
              <w:tag w:val="goog_rdk_278"/>
            </w:sdtPr>
            <w:sdtContent>
              <w:ins w:author="Robert Daniels - NOAA Federal" w:id="16" w:date="2024-07-05T18:41:08Z"/>
              <w:sdt>
                <w:sdtPr>
                  <w:tag w:val="goog_rdk_279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    &lt;/S412:geometry&gt;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0AD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rFonts w:ascii="Consolas" w:cs="Consolas" w:eastAsia="Consolas" w:hAnsi="Consolas"/>
              <w:sz w:val="18"/>
              <w:szCs w:val="18"/>
            </w:rPr>
          </w:pPr>
          <w:sdt>
            <w:sdtPr>
              <w:tag w:val="goog_rdk_281"/>
            </w:sdtPr>
            <w:sdtContent>
              <w:ins w:author="Robert Daniels - NOAA Federal" w:id="16" w:date="2024-07-05T18:41:08Z"/>
              <w:sdt>
                <w:sdtPr>
                  <w:tag w:val="goog_rdk_282"/>
                </w:sdtPr>
                <w:sdtContent>
                  <w:ins w:author="Robert Daniels - NOAA Federal" w:id="16" w:date="2024-07-05T18:41:08Z">
                    <w:r w:rsidDel="00000000" w:rsidR="00000000" w:rsidRPr="00000000">
                      <w:rPr>
                        <w:sz w:val="18"/>
                        <w:szCs w:val="18"/>
                        <w:rtl w:val="0"/>
                        <w:rPrChange w:author="Robert Daniels - NOAA Federal" w:id="15" w:date="2024-07-12T17:14:33Z">
                          <w:rPr/>
                        </w:rPrChange>
                      </w:rPr>
                      <w:t xml:space="preserve">        &lt;/S412:windWarning&gt;</w:t>
                    </w:r>
                  </w:ins>
                </w:sdtContent>
              </w:sd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0AE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</w:rPr>
          </w:pPr>
          <w:sdt>
            <w:sdtPr>
              <w:tag w:val="goog_rdk_284"/>
            </w:sdtPr>
            <w:sdtConten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0AF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u w:val="none"/>
            </w:rPr>
          </w:pPr>
          <w:sdt>
            <w:sdtPr>
              <w:tag w:val="goog_rdk_286"/>
            </w:sdtPr>
            <w:sdtConten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0B0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ins w:author="Robert Daniels - NOAA Federal" w:id="16" w:date="2024-07-05T18:41:08Z"/>
              <w:u w:val="none"/>
            </w:rPr>
          </w:pPr>
          <w:sdt>
            <w:sdtPr>
              <w:tag w:val="goog_rdk_288"/>
            </w:sdtPr>
            <w:sdtContent>
              <w:ins w:author="Robert Daniels - NOAA Federal" w:id="16" w:date="2024-07-05T18:41:0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0B1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91"/>
            </w:sdtPr>
            <w:sdtContent>
              <w:del w:author="Robert Daniels - NOAA Federal" w:id="16" w:date="2024-07-05T18:41:08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</w:delText>
                </w:r>
              </w:del>
            </w:sdtContent>
          </w:sdt>
          <w:sdt>
            <w:sdtPr>
              <w:tag w:val="goog_rdk_292"/>
            </w:sdtPr>
            <w:sdtContent>
              <w:del w:author="Robert Daniels - NOAA Federal" w:id="17" w:date="2024-07-05T18:40:49Z"/>
              <w:sdt>
                <w:sdtPr>
                  <w:tag w:val="goog_rdk_293"/>
                </w:sdtPr>
                <w:sdtContent>
                  <w:commentRangeStart w:id="6"/>
                </w:sdtContent>
              </w:sd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S412:HighWindMessag</w:delText>
                </w:r>
                <w:commentRangeEnd w:id="6"/>
                <w:r w:rsidDel="00000000" w:rsidR="00000000" w:rsidRPr="00000000">
                  <w:commentReference w:id="6"/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e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"HWM001"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0B2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95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</w:delText>
                </w:r>
              </w:del>
              <w:sdt>
                <w:sdtPr>
                  <w:tag w:val="goog_rdk_296"/>
                </w:sdtPr>
                <w:sdtContent>
                  <w:commentRangeStart w:id="7"/>
                </w:sdtContent>
              </w:sd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&lt;validDateTime&gt;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20180313T163000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&lt;/validDateTime&gt;</w:delText>
                </w:r>
                <w:commentRangeEnd w:id="7"/>
                <w:r w:rsidDel="00000000" w:rsidR="00000000" w:rsidRPr="00000000">
                  <w:commentReference w:id="7"/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0B3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298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&lt;dateTimeRange&gt;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0B4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00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&lt;dateTimeStart&gt;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20180313T163000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&lt;/dateTimeStart&gt;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0B5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02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&lt;dateTimeEnd&gt;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20180313T223000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&lt;/dateTimeEnd&gt;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0B6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04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&lt;/dateTimeRange&gt;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0B7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06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</w:del>
              <w:sdt>
                <w:sdtPr>
                  <w:tag w:val="goog_rdk_307"/>
                </w:sdtPr>
                <w:sdtContent>
                  <w:commentRangeStart w:id="8"/>
                </w:sdtContent>
              </w:sd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&lt;weatherMessage&gt;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0B8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09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&lt;nameDefinition&gt;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0B9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11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&lt;name&gt;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Gale Force Wind Warning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&lt;/name&gt;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0BA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13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&lt;definition&gt;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Wind warning where sustained wind speeds 34-47 knots are forecasted within the next 24 hours or are occuring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&lt;/definition&gt;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16"/>
      </w:sdtPr>
      <w:sdtContent>
        <w:p w:rsidR="00000000" w:rsidDel="00000000" w:rsidP="00000000" w:rsidRDefault="00000000" w:rsidRPr="00000000" w14:paraId="000000BB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15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&lt;/nameDefinition&gt;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0BC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17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&lt;languageText&gt;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0BD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19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&lt;language&gt;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eng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&lt;/language&gt;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2"/>
      </w:sdtPr>
      <w:sdtContent>
        <w:p w:rsidR="00000000" w:rsidDel="00000000" w:rsidP="00000000" w:rsidRDefault="00000000" w:rsidRPr="00000000" w14:paraId="000000BE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21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&lt;text&gt;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971mb Low at 39N 69W moving NE at 20 kt. Winds 25 to 35 kts. Seas 10 to 17 ft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&lt;/text&gt;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4"/>
      </w:sdtPr>
      <w:sdtContent>
        <w:p w:rsidR="00000000" w:rsidDel="00000000" w:rsidP="00000000" w:rsidRDefault="00000000" w:rsidRPr="00000000" w14:paraId="000000BF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23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&lt;/languageText&gt;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0C0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25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&lt;messageCategory&gt;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&lt;/messageCategory&gt;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0C1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27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&lt;messageType&gt;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&lt;/messageType&gt;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0C2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29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&lt;headline&gt;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Gale Force Wind Warning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&lt;/headline&gt;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0C3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31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&lt;/weatherMessage&gt;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commentRangeEnd w:id="8"/>
                <w:r w:rsidDel="00000000" w:rsidR="00000000" w:rsidRPr="00000000">
                  <w:commentReference w:id="8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5"/>
      </w:sdtPr>
      <w:sdtContent>
        <w:p w:rsidR="00000000" w:rsidDel="00000000" w:rsidP="00000000" w:rsidRDefault="00000000" w:rsidRPr="00000000" w14:paraId="000000C4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33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&lt;beaufortForce&gt;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8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&lt;/beaufortForce&gt;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</w:del>
              <w:sdt>
                <w:sdtPr>
                  <w:tag w:val="goog_rdk_334"/>
                </w:sdtPr>
                <w:sdtContent>
                  <w:commentRangeStart w:id="9"/>
                </w:sdtContent>
              </w:sd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commentRangeEnd w:id="9"/>
                <w:r w:rsidDel="00000000" w:rsidR="00000000" w:rsidRPr="00000000">
                  <w:commentReference w:id="9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7"/>
      </w:sdtPr>
      <w:sdtContent>
        <w:p w:rsidR="00000000" w:rsidDel="00000000" w:rsidP="00000000" w:rsidRDefault="00000000" w:rsidRPr="00000000" w14:paraId="000000C5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36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39"/>
      </w:sdtPr>
      <w:sdtContent>
        <w:p w:rsidR="00000000" w:rsidDel="00000000" w:rsidP="00000000" w:rsidRDefault="00000000" w:rsidRPr="00000000" w14:paraId="000000C6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38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&lt;S100:surfaceProperty&gt;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41"/>
      </w:sdtPr>
      <w:sdtContent>
        <w:p w:rsidR="00000000" w:rsidDel="00000000" w:rsidP="00000000" w:rsidRDefault="00000000" w:rsidRPr="00000000" w14:paraId="000000C7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40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&lt;S100:Polygon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ff0000"/>
                    <w:sz w:val="18"/>
                    <w:szCs w:val="18"/>
                    <w:rtl w:val="0"/>
                  </w:rPr>
                  <w:delText xml:space="preserve">gml:id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"polygon1"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0C8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42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&lt;gml:exterior&gt;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45"/>
      </w:sdtPr>
      <w:sdtContent>
        <w:p w:rsidR="00000000" w:rsidDel="00000000" w:rsidP="00000000" w:rsidRDefault="00000000" w:rsidRPr="00000000" w14:paraId="000000C9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44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&lt;gml:LinearRing&gt;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47"/>
      </w:sdtPr>
      <w:sdtContent>
        <w:p w:rsidR="00000000" w:rsidDel="00000000" w:rsidP="00000000" w:rsidRDefault="00000000" w:rsidRPr="00000000" w14:paraId="000000CA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46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40.370 -071.432 39.007 -071.998 39.007 -072.997 39.935 -072.665 37.339 -074.614 36.835 -074.924 34.626 -074.851 34.428 -074.619 32.680 -076.770 31.084 -074.273 31.063 -063.772 44.798 -061.230 43.244 -063.313 44.546 -066.025 43.452 -067.896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0CB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48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&lt;/gml:LinearRing&gt;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0CC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50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&lt;/gml:exterior&gt;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0CD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52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&lt;/S100:Polygon&gt;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0CE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54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&lt;/S100:surfaceProperty&gt;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0CF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56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&lt;/geometry&gt;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59"/>
      </w:sdtPr>
      <w:sdtContent>
        <w:p w:rsidR="00000000" w:rsidDel="00000000" w:rsidP="00000000" w:rsidRDefault="00000000" w:rsidRPr="00000000" w14:paraId="000000D0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17" w:date="2024-07-05T18:40:49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58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&lt;/S412:HighWindMessage&gt;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0D1">
          <w:pPr>
            <w:numPr>
              <w:ilvl w:val="0"/>
              <w:numId w:val="8"/>
            </w:numPr>
            <w:pBdr>
              <w:left w:color="6ce26c" w:space="0" w:sz="18" w:val="single"/>
            </w:pBdr>
            <w:shd w:fill="ffffff" w:val="clear"/>
            <w:spacing w:after="0" w:before="280" w:lineRule="auto"/>
            <w:ind w:left="720" w:hanging="360"/>
            <w:jc w:val="left"/>
            <w:rPr>
              <w:rPrChange w:author="Robert Daniels - NOAA Federal" w:id="18" w:date="2024-07-05T18:40:49Z">
                <w:rPr>
                  <w:rFonts w:ascii="Consolas" w:cs="Consolas" w:eastAsia="Consolas" w:hAnsi="Consolas"/>
                  <w:color w:val="5c5c5c"/>
                  <w:sz w:val="18"/>
                  <w:szCs w:val="18"/>
                </w:rPr>
              </w:rPrChange>
            </w:rPr>
            <w:pPrChange w:author="Robert Daniels - NOAA Federal" w:id="0" w:date="2024-07-05T18:40:49Z">
              <w:pPr>
                <w:numPr>
                  <w:ilvl w:val="0"/>
                  <w:numId w:val="8"/>
                </w:numPr>
                <w:pBdr>
                  <w:left w:color="6ce26c" w:space="0" w:sz="18" w:val="single"/>
                </w:pBdr>
                <w:shd w:fill="f8f8f8" w:val="clear"/>
                <w:spacing w:after="280" w:before="0" w:lineRule="auto"/>
                <w:ind w:left="720" w:hanging="360"/>
                <w:jc w:val="left"/>
              </w:pPr>
            </w:pPrChange>
          </w:pPr>
          <w:sdt>
            <w:sdtPr>
              <w:tag w:val="goog_rdk_360"/>
            </w:sdtPr>
            <w:sdtContent>
              <w:del w:author="Robert Daniels - NOAA Federal" w:id="17" w:date="2024-07-05T18:40:49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</w:delText>
                </w:r>
              </w:del>
            </w:sdtContent>
          </w:sdt>
          <w:r w:rsidDel="00000000" w:rsidR="00000000" w:rsidRPr="00000000">
            <w:rPr>
              <w:rFonts w:ascii="Consolas" w:cs="Consolas" w:eastAsia="Consolas" w:hAnsi="Consolas"/>
              <w:color w:val="000000"/>
              <w:sz w:val="18"/>
              <w:szCs w:val="18"/>
              <w:rtl w:val="0"/>
            </w:rPr>
            <w:t xml:space="preserve"> </w:t>
          </w:r>
          <w:sdt>
            <w:sdtPr>
              <w:tag w:val="goog_rdk_361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D2">
      <w:pPr>
        <w:pStyle w:val="Heading5"/>
        <w:numPr>
          <w:ilvl w:val="4"/>
          <w:numId w:val="4"/>
        </w:numPr>
        <w:tabs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  <w:tab w:val="left" w:leader="none" w:pos="940"/>
          <w:tab w:val="left" w:leader="none" w:pos="1140"/>
          <w:tab w:val="left" w:leader="none" w:pos="1360"/>
        </w:tabs>
        <w:ind w:left="0" w:firstLine="0"/>
        <w:rPr/>
      </w:pPr>
      <w:r w:rsidDel="00000000" w:rsidR="00000000" w:rsidRPr="00000000">
        <w:rPr>
          <w:rtl w:val="0"/>
        </w:rPr>
        <w:t xml:space="preserve">E.2.3.</w:t>
      </w:r>
      <w:sdt>
        <w:sdtPr>
          <w:tag w:val="goog_rdk_363"/>
        </w:sdtPr>
        <w:sdtContent>
          <w:ins w:author="Robert Daniels - NOAA Federal" w:id="19" w:date="2024-07-09T17:28:19Z">
            <w:r w:rsidDel="00000000" w:rsidR="00000000" w:rsidRPr="00000000">
              <w:rPr>
                <w:rtl w:val="0"/>
              </w:rPr>
              <w:t xml:space="preserve">3</w:t>
            </w:r>
          </w:ins>
        </w:sdtContent>
      </w:sdt>
      <w:sdt>
        <w:sdtPr>
          <w:tag w:val="goog_rdk_364"/>
        </w:sdtPr>
        <w:sdtContent>
          <w:del w:author="Robert Daniels - NOAA Federal" w:id="19" w:date="2024-07-09T17:28:19Z">
            <w:r w:rsidDel="00000000" w:rsidR="00000000" w:rsidRPr="00000000">
              <w:rPr>
                <w:rtl w:val="0"/>
              </w:rPr>
              <w:delText xml:space="preserve">4</w:delText>
            </w:r>
          </w:del>
        </w:sdtContent>
      </w:sdt>
      <w:r w:rsidDel="00000000" w:rsidR="00000000" w:rsidRPr="00000000">
        <w:rPr>
          <w:rtl w:val="0"/>
        </w:rPr>
        <w:t xml:space="preserve">.2 Surface Feature Crossing the 180° meridian</w:t>
      </w:r>
    </w:p>
    <w:p w:rsidR="00000000" w:rsidDel="00000000" w:rsidP="00000000" w:rsidRDefault="00000000" w:rsidRPr="00000000" w14:paraId="000000D3">
      <w:pPr>
        <w:tabs>
          <w:tab w:val="left" w:leader="none" w:pos="660"/>
        </w:tabs>
        <w:rPr/>
      </w:pPr>
      <w:r w:rsidDel="00000000" w:rsidR="00000000" w:rsidRPr="00000000">
        <w:rPr>
          <w:rtl w:val="0"/>
        </w:rPr>
        <w:t xml:space="preserve">If a surface feature crosses the 180° meridian, then the feature shall be divided into multiple features on separate sides of the 180° meridian. The number of features it shall be divided into will be the number of 180° meridian crossings</w:t>
      </w:r>
      <w:sdt>
        <w:sdtPr>
          <w:tag w:val="goog_rdk_365"/>
        </w:sdtPr>
        <w:sdtContent>
          <w:ins w:author="Robert Daniels - NOAA Federal" w:id="20" w:date="2024-07-12T17:27:24Z">
            <w:r w:rsidDel="00000000" w:rsidR="00000000" w:rsidRPr="00000000">
              <w:rPr>
                <w:rtl w:val="0"/>
              </w:rPr>
              <w:t xml:space="preserve"> plus one</w:t>
            </w:r>
          </w:ins>
        </w:sdtContent>
      </w:sdt>
      <w:r w:rsidDel="00000000" w:rsidR="00000000" w:rsidRPr="00000000">
        <w:rPr>
          <w:rtl w:val="0"/>
        </w:rPr>
        <w:t xml:space="preserve">. For example, a surface feature crosses the 180° meridian twice, so it shall be divided into </w:t>
      </w:r>
      <w:sdt>
        <w:sdtPr>
          <w:tag w:val="goog_rdk_366"/>
        </w:sdtPr>
        <w:sdtContent>
          <w:ins w:author="Robert Daniels - NOAA Federal" w:id="21" w:date="2024-07-12T17:27:36Z">
            <w:r w:rsidDel="00000000" w:rsidR="00000000" w:rsidRPr="00000000">
              <w:rPr>
                <w:rtl w:val="0"/>
              </w:rPr>
              <w:t xml:space="preserve">3</w:t>
            </w:r>
          </w:ins>
        </w:sdtContent>
      </w:sdt>
      <w:sdt>
        <w:sdtPr>
          <w:tag w:val="goog_rdk_367"/>
        </w:sdtPr>
        <w:sdtContent>
          <w:del w:author="Robert Daniels - NOAA Federal" w:id="21" w:date="2024-07-12T17:27:36Z">
            <w:r w:rsidDel="00000000" w:rsidR="00000000" w:rsidRPr="00000000">
              <w:rPr>
                <w:rtl w:val="0"/>
              </w:rPr>
              <w:delText xml:space="preserve">2</w:delText>
            </w:r>
          </w:del>
        </w:sdtContent>
      </w:sdt>
      <w:r w:rsidDel="00000000" w:rsidR="00000000" w:rsidRPr="00000000">
        <w:rPr>
          <w:rtl w:val="0"/>
        </w:rPr>
        <w:t xml:space="preserve"> separate features on different sides of the 180° meridian. The following is an encoding of this situation:</w:t>
      </w:r>
    </w:p>
    <w:sdt>
      <w:sdtPr>
        <w:tag w:val="goog_rdk_370"/>
      </w:sdtPr>
      <w:sdtContent>
        <w:p w:rsidR="00000000" w:rsidDel="00000000" w:rsidP="00000000" w:rsidRDefault="00000000" w:rsidRPr="00000000" w14:paraId="000000D4">
          <w:pPr>
            <w:numPr>
              <w:ilvl w:val="0"/>
              <w:numId w:val="1"/>
            </w:numPr>
            <w:pBdr>
              <w:left w:color="6ce26c" w:space="0" w:sz="18" w:val="single"/>
            </w:pBdr>
            <w:spacing w:after="0" w:before="28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6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b w:val="1"/>
                    <w:color w:val="006699"/>
                    <w:rtl w:val="0"/>
                  </w:rPr>
                  <w:delText xml:space="preserve"> 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&lt;member&gt;  </w:delText>
                </w:r>
              </w:del>
            </w:sdtContent>
          </w:sdt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0D5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5c5c5c"/>
              <w:sz w:val="18"/>
              <w:szCs w:val="18"/>
            </w:rPr>
          </w:pPr>
          <w:sdt>
            <w:sdtPr>
              <w:tag w:val="goog_rdk_37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&lt;S412:FreezingSprayMessage gml:id=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00ff"/>
                    <w:sz w:val="18"/>
                    <w:szCs w:val="18"/>
                    <w:rtl w:val="0"/>
                  </w:rPr>
                  <w:delText xml:space="preserve">"TS003"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74"/>
      </w:sdtPr>
      <w:sdtContent>
        <w:p w:rsidR="00000000" w:rsidDel="00000000" w:rsidP="00000000" w:rsidRDefault="00000000" w:rsidRPr="00000000" w14:paraId="000000D6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7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&lt;validDateTime&gt;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20170203T120000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&lt;/validDateTime&gt;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0D7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7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&lt;dateTimeRange&gt;  </w:delText>
                </w:r>
              </w:del>
            </w:sdtContent>
          </w:sdt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0D8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7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&lt;dateTimeStart&gt;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20170203T120000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&lt;/dateTimeStart&gt;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0D9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7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&lt;dateTimeEnd&gt;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20170203T180000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&lt;/dateTimeEnd&gt;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0DA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8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&lt;/dateTimeRange&gt;  </w:delText>
                </w:r>
              </w:del>
            </w:sdtContent>
          </w:sdt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0DB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8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&lt;weatherMessage&gt;  </w:delText>
                </w:r>
              </w:del>
            </w:sdtContent>
          </w:sdt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0DC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8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&lt;nameDefinition&gt;  </w:delText>
                </w:r>
              </w:del>
            </w:sdtContent>
          </w:sdt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0DD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8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&lt;name&gt;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Heavy Freezing Spray Warning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&lt;/name&gt;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0DE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8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&lt;definition&gt;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Heavy freezing spray at a rate of 2 cm per hour or greater is possible, and may rapidly accumulate on vessels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.&lt;/definition&gt;  </w:delText>
                </w:r>
              </w:del>
            </w:sdtContent>
          </w:sdt>
        </w:p>
      </w:sdtContent>
    </w:sdt>
    <w:sdt>
      <w:sdtPr>
        <w:tag w:val="goog_rdk_392"/>
      </w:sdtPr>
      <w:sdtContent>
        <w:p w:rsidR="00000000" w:rsidDel="00000000" w:rsidP="00000000" w:rsidRDefault="00000000" w:rsidRPr="00000000" w14:paraId="000000DF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9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&lt;/nameDefinition&gt;  </w:delText>
                </w:r>
              </w:del>
            </w:sdtContent>
          </w:sdt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0E0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9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&lt;languageText&gt;  </w:delText>
                </w:r>
              </w:del>
            </w:sdtContent>
          </w:sdt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0E1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39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&lt;language&gt;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eng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&lt;/language&gt;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0E2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9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&lt;text&gt;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Operating a vessel in heavy freezing spray is hazardous.  Freezing spray may render mechanical and electronic components inoperative.  Ice accretion on decks and superstructures may result in a catastrophic loss of stability.  Mariners should consider altering plans to avoid or mitigate hazardous accumulation of ice on their vessel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.&lt;/text&gt;  </w:delText>
                </w:r>
              </w:del>
            </w:sdtContent>
          </w:sdt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0E3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39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&lt;/languageText&gt;  </w:delText>
                </w:r>
              </w:del>
            </w:sdtContent>
          </w:sdt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0E4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0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&lt;messageCategory&gt;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&lt;/messageCategory&gt;  </w:delText>
                </w:r>
              </w:del>
            </w:sdtContent>
          </w:sdt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0E5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40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&lt;messageType&gt;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&lt;/messageType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&gt;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0E6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0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&lt;headline&gt;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Heave Freezing Spray Warning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&lt;/headline&gt;  </w:delText>
                </w:r>
              </w:del>
            </w:sdtContent>
          </w:sdt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0E7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0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&lt;/weatherMessage&gt;  </w:delText>
                </w:r>
              </w:del>
            </w:sdtContent>
          </w:sdt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0E8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0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&lt;geometry&gt;  </w:delText>
                </w:r>
              </w:del>
            </w:sdtContent>
          </w:sdt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0E9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1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&lt;S100:surfaceProperty&gt;  </w:delText>
                </w:r>
              </w:del>
            </w:sdtContent>
          </w:sdt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0EA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1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&lt;S100:Polygon gml:id=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"polygon1"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  </w:delText>
                </w:r>
              </w:del>
            </w:sdtContent>
          </w:sdt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0EB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1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&lt;gml:exterior&gt;  </w:delText>
                </w:r>
              </w:del>
            </w:sdtContent>
          </w:sdt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0EC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1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    &lt;gml:LinearRing&gt;  </w:delText>
                </w:r>
              </w:del>
            </w:sdtContent>
          </w:sdt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0ED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1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        &lt;gml:posList&gt;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60.07 -180.00 60.63 -177.75 55.41 -174.70 53.72 180.0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&lt;/gml:posList&gt;  </w:delText>
                </w:r>
              </w:del>
            </w:sdtContent>
          </w:sdt>
        </w:p>
      </w:sdtContent>
    </w:sdt>
    <w:sdt>
      <w:sdtPr>
        <w:tag w:val="goog_rdk_422"/>
      </w:sdtPr>
      <w:sdtContent>
        <w:p w:rsidR="00000000" w:rsidDel="00000000" w:rsidP="00000000" w:rsidRDefault="00000000" w:rsidRPr="00000000" w14:paraId="000000EE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2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    &lt;/gml:LinearRing&gt;  </w:delText>
                </w:r>
              </w:del>
            </w:sdtContent>
          </w:sdt>
        </w:p>
      </w:sdtContent>
    </w:sdt>
    <w:sdt>
      <w:sdtPr>
        <w:tag w:val="goog_rdk_424"/>
      </w:sdtPr>
      <w:sdtContent>
        <w:p w:rsidR="00000000" w:rsidDel="00000000" w:rsidP="00000000" w:rsidRDefault="00000000" w:rsidRPr="00000000" w14:paraId="000000EF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2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&lt;/gml:exterior&gt;  </w:delText>
                </w:r>
              </w:del>
            </w:sdtContent>
          </w:sdt>
        </w:p>
      </w:sdtContent>
    </w:sdt>
    <w:sdt>
      <w:sdtPr>
        <w:tag w:val="goog_rdk_426"/>
      </w:sdtPr>
      <w:sdtContent>
        <w:p w:rsidR="00000000" w:rsidDel="00000000" w:rsidP="00000000" w:rsidRDefault="00000000" w:rsidRPr="00000000" w14:paraId="000000F0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2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&lt;/S100:Polygon&gt;  </w:delText>
                </w:r>
              </w:del>
            </w:sdtContent>
          </w:sdt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0F1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2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&lt;/S100:surfaceProperty&gt;  </w:delText>
                </w:r>
              </w:del>
            </w:sdtContent>
          </w:sdt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0F2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2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&lt;/geometry&gt;  </w:delText>
                </w:r>
              </w:del>
            </w:sdtContent>
          </w:sdt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0F3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3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&lt;/S412:HighWindMessage&gt;  </w:delText>
                </w:r>
              </w:del>
            </w:sdtContent>
          </w:sdt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0F4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3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&lt;/member&gt;  </w:delText>
                </w:r>
              </w:del>
            </w:sdtContent>
          </w:sdt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0F5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3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</w:del>
            </w:sdtContent>
          </w:sdt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0F6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3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&lt;member&gt;  </w:delText>
                </w:r>
              </w:del>
            </w:sdtContent>
          </w:sdt>
        </w:p>
      </w:sdtContent>
    </w:sdt>
    <w:sdt>
      <w:sdtPr>
        <w:tag w:val="goog_rdk_440"/>
      </w:sdtPr>
      <w:sdtContent>
        <w:p w:rsidR="00000000" w:rsidDel="00000000" w:rsidP="00000000" w:rsidRDefault="00000000" w:rsidRPr="00000000" w14:paraId="000000F7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3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&lt;S412:FreezingSprayMessage gml:id=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"TS004"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  </w:delText>
                </w:r>
              </w:del>
            </w:sdtContent>
          </w:sdt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0F8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4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&lt;validDateTime&gt;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20170203T120000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&lt;/validDateTime&gt;  </w:delText>
                </w:r>
              </w:del>
            </w:sdtContent>
          </w:sdt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0F9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4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&lt;dateTimeRange&gt;  </w:delText>
                </w:r>
              </w:del>
            </w:sdtContent>
          </w:sdt>
        </w:p>
      </w:sdtContent>
    </w:sdt>
    <w:sdt>
      <w:sdtPr>
        <w:tag w:val="goog_rdk_446"/>
      </w:sdtPr>
      <w:sdtContent>
        <w:p w:rsidR="00000000" w:rsidDel="00000000" w:rsidP="00000000" w:rsidRDefault="00000000" w:rsidRPr="00000000" w14:paraId="000000FA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4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&lt;dateTimeStart&gt;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20170203T120000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&lt;/dateTimeStart&gt;  </w:delText>
                </w:r>
              </w:del>
            </w:sdtContent>
          </w:sdt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0FB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4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&lt;dateTimeEnd&gt;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20170203T180000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&lt;/dateTimeEnd&gt;  </w:delText>
                </w:r>
              </w:del>
            </w:sdtContent>
          </w:sdt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0FC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4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&lt;/dateTimeRange&gt;  </w:delText>
                </w:r>
              </w:del>
            </w:sdtContent>
          </w:sdt>
        </w:p>
      </w:sdtContent>
    </w:sdt>
    <w:sdt>
      <w:sdtPr>
        <w:tag w:val="goog_rdk_452"/>
      </w:sdtPr>
      <w:sdtContent>
        <w:p w:rsidR="00000000" w:rsidDel="00000000" w:rsidP="00000000" w:rsidRDefault="00000000" w:rsidRPr="00000000" w14:paraId="000000FD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5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&lt;weatherMessage&gt;  </w:delText>
                </w:r>
              </w:del>
            </w:sdtContent>
          </w:sdt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0FE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5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&lt;nameDefinition&gt;  </w:delText>
                </w:r>
              </w:del>
            </w:sdtContent>
          </w:sdt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0FF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5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&lt;name&gt;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Heavy Freezing Spray Warning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&lt;/name&gt;  </w:delText>
                </w:r>
              </w:del>
            </w:sdtContent>
          </w:sdt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00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5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&lt;definition&gt;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Heavy freezing spray at a rate of 2 cm per hour or greater is possible, and may rapidly accumulate on vessels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.&lt;/definition&gt;  </w:delText>
                </w:r>
              </w:del>
            </w:sdtContent>
          </w:sdt>
        </w:p>
      </w:sdtContent>
    </w:sdt>
    <w:sdt>
      <w:sdtPr>
        <w:tag w:val="goog_rdk_460"/>
      </w:sdtPr>
      <w:sdtContent>
        <w:p w:rsidR="00000000" w:rsidDel="00000000" w:rsidP="00000000" w:rsidRDefault="00000000" w:rsidRPr="00000000" w14:paraId="00000101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5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&lt;/nameDefinition&gt;  </w:delText>
                </w:r>
              </w:del>
            </w:sdtContent>
          </w:sdt>
        </w:p>
      </w:sdtContent>
    </w:sdt>
    <w:sdt>
      <w:sdtPr>
        <w:tag w:val="goog_rdk_462"/>
      </w:sdtPr>
      <w:sdtContent>
        <w:p w:rsidR="00000000" w:rsidDel="00000000" w:rsidP="00000000" w:rsidRDefault="00000000" w:rsidRPr="00000000" w14:paraId="00000102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6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&lt;languageText&gt;  </w:delText>
                </w:r>
              </w:del>
            </w:sdtContent>
          </w:sdt>
        </w:p>
      </w:sdtContent>
    </w:sdt>
    <w:sdt>
      <w:sdtPr>
        <w:tag w:val="goog_rdk_464"/>
      </w:sdtPr>
      <w:sdtContent>
        <w:p w:rsidR="00000000" w:rsidDel="00000000" w:rsidP="00000000" w:rsidRDefault="00000000" w:rsidRPr="00000000" w14:paraId="00000103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6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&lt;language&gt;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eng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&lt;/language&gt;  </w:delText>
                </w:r>
              </w:del>
            </w:sdtContent>
          </w:sdt>
        </w:p>
      </w:sdtContent>
    </w:sdt>
    <w:sdt>
      <w:sdtPr>
        <w:tag w:val="goog_rdk_466"/>
      </w:sdtPr>
      <w:sdtContent>
        <w:p w:rsidR="00000000" w:rsidDel="00000000" w:rsidP="00000000" w:rsidRDefault="00000000" w:rsidRPr="00000000" w14:paraId="00000104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6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&lt;text&gt;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Operating a vessel in heavy freezing spray is hazardous.  Freezing spray may render mechanical and electronic components inoperative.  Ice accretion on decks and superstructures may result in a catastrophic loss of stability.  Mariners should consider altering plans to avoid or mitigate hazardous accumulation of ice on their vessel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.&lt;/text&gt;  </w:delText>
                </w:r>
              </w:del>
            </w:sdtContent>
          </w:sdt>
        </w:p>
      </w:sdtContent>
    </w:sdt>
    <w:sdt>
      <w:sdtPr>
        <w:tag w:val="goog_rdk_468"/>
      </w:sdtPr>
      <w:sdtContent>
        <w:p w:rsidR="00000000" w:rsidDel="00000000" w:rsidP="00000000" w:rsidRDefault="00000000" w:rsidRPr="00000000" w14:paraId="00000105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6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&lt;/languageText&gt;  </w:delText>
                </w:r>
              </w:del>
            </w:sdtContent>
          </w:sdt>
        </w:p>
      </w:sdtContent>
    </w:sdt>
    <w:sdt>
      <w:sdtPr>
        <w:tag w:val="goog_rdk_470"/>
      </w:sdtPr>
      <w:sdtContent>
        <w:p w:rsidR="00000000" w:rsidDel="00000000" w:rsidP="00000000" w:rsidRDefault="00000000" w:rsidRPr="00000000" w14:paraId="00000106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6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&lt;messageCategory&gt;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&lt;/messageCategory&gt;  </w:delText>
                </w:r>
              </w:del>
            </w:sdtContent>
          </w:sdt>
        </w:p>
      </w:sdtContent>
    </w:sdt>
    <w:sdt>
      <w:sdtPr>
        <w:tag w:val="goog_rdk_472"/>
      </w:sdtPr>
      <w:sdtContent>
        <w:p w:rsidR="00000000" w:rsidDel="00000000" w:rsidP="00000000" w:rsidRDefault="00000000" w:rsidRPr="00000000" w14:paraId="00000107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7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&lt;messageType&gt;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1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&lt;/messageType&gt;  </w:delText>
                </w:r>
              </w:del>
            </w:sdtContent>
          </w:sdt>
        </w:p>
      </w:sdtContent>
    </w:sdt>
    <w:sdt>
      <w:sdtPr>
        <w:tag w:val="goog_rdk_474"/>
      </w:sdtPr>
      <w:sdtContent>
        <w:p w:rsidR="00000000" w:rsidDel="00000000" w:rsidP="00000000" w:rsidRDefault="00000000" w:rsidRPr="00000000" w14:paraId="00000108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7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&lt;headline&gt;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Heavy Freezing Spray Warning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&lt;/headline&gt;  </w:delText>
                </w:r>
              </w:del>
            </w:sdtContent>
          </w:sdt>
        </w:p>
      </w:sdtContent>
    </w:sdt>
    <w:sdt>
      <w:sdtPr>
        <w:tag w:val="goog_rdk_476"/>
      </w:sdtPr>
      <w:sdtContent>
        <w:p w:rsidR="00000000" w:rsidDel="00000000" w:rsidP="00000000" w:rsidRDefault="00000000" w:rsidRPr="00000000" w14:paraId="00000109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7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&lt;/weatherMessage&gt;  </w:delText>
                </w:r>
              </w:del>
            </w:sdtContent>
          </w:sdt>
        </w:p>
      </w:sdtContent>
    </w:sdt>
    <w:sdt>
      <w:sdtPr>
        <w:tag w:val="goog_rdk_478"/>
      </w:sdtPr>
      <w:sdtContent>
        <w:p w:rsidR="00000000" w:rsidDel="00000000" w:rsidP="00000000" w:rsidRDefault="00000000" w:rsidRPr="00000000" w14:paraId="0000010A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7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&lt;geometry&gt;  </w:delText>
                </w:r>
              </w:del>
            </w:sdtContent>
          </w:sdt>
        </w:p>
      </w:sdtContent>
    </w:sdt>
    <w:sdt>
      <w:sdtPr>
        <w:tag w:val="goog_rdk_480"/>
      </w:sdtPr>
      <w:sdtContent>
        <w:p w:rsidR="00000000" w:rsidDel="00000000" w:rsidP="00000000" w:rsidRDefault="00000000" w:rsidRPr="00000000" w14:paraId="0000010B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7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&lt;S100:surfaceProperty&gt;  </w:delText>
                </w:r>
              </w:del>
            </w:sdtContent>
          </w:sdt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10C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48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&lt;S100:Polygon gml:id=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ff"/>
                    <w:sz w:val="18"/>
                    <w:szCs w:val="18"/>
                    <w:rtl w:val="0"/>
                  </w:rPr>
                  <w:delText xml:space="preserve">"polygon2"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84"/>
      </w:sdtPr>
      <w:sdtContent>
        <w:p w:rsidR="00000000" w:rsidDel="00000000" w:rsidP="00000000" w:rsidRDefault="00000000" w:rsidRPr="00000000" w14:paraId="0000010D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8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                    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&lt;gml:exterior&gt;  </w:delText>
                </w:r>
              </w:del>
            </w:sdtContent>
          </w:sdt>
        </w:p>
      </w:sdtContent>
    </w:sdt>
    <w:sdt>
      <w:sdtPr>
        <w:tag w:val="goog_rdk_486"/>
      </w:sdtPr>
      <w:sdtContent>
        <w:p w:rsidR="00000000" w:rsidDel="00000000" w:rsidP="00000000" w:rsidRDefault="00000000" w:rsidRPr="00000000" w14:paraId="0000010E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8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    &lt;gml:LinearRing&gt;  </w:delText>
                </w:r>
              </w:del>
            </w:sdtContent>
          </w:sdt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10F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8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        &lt;gml:posList&gt;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  <w:rtl w:val="0"/>
                  </w:rPr>
                  <w:delText xml:space="preserve">59.42 175.4 60.07 180.0 53.72 180.0 52.59 175.9</w:delTex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&lt;/gml:posList&gt;  </w:delText>
                </w:r>
              </w:del>
            </w:sdtContent>
          </w:sdt>
        </w:p>
      </w:sdtContent>
    </w:sdt>
    <w:sdt>
      <w:sdtPr>
        <w:tag w:val="goog_rdk_490"/>
      </w:sdtPr>
      <w:sdtContent>
        <w:p w:rsidR="00000000" w:rsidDel="00000000" w:rsidP="00000000" w:rsidRDefault="00000000" w:rsidRPr="00000000" w14:paraId="00000110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8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    &lt;/gml:LinearRing&gt;  </w:delText>
                </w:r>
              </w:del>
            </w:sdtContent>
          </w:sdt>
        </w:p>
      </w:sdtContent>
    </w:sdt>
    <w:sdt>
      <w:sdtPr>
        <w:tag w:val="goog_rdk_492"/>
      </w:sdtPr>
      <w:sdtContent>
        <w:p w:rsidR="00000000" w:rsidDel="00000000" w:rsidP="00000000" w:rsidRDefault="00000000" w:rsidRPr="00000000" w14:paraId="00000111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9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    &lt;/gml:exterior&gt;  </w:delText>
                </w:r>
              </w:del>
            </w:sdtContent>
          </w:sdt>
        </w:p>
      </w:sdtContent>
    </w:sdt>
    <w:sdt>
      <w:sdtPr>
        <w:tag w:val="goog_rdk_494"/>
      </w:sdtPr>
      <w:sdtContent>
        <w:p w:rsidR="00000000" w:rsidDel="00000000" w:rsidP="00000000" w:rsidRDefault="00000000" w:rsidRPr="00000000" w14:paraId="00000112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93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    &lt;/S100:Polygon&gt;  </w:delText>
                </w:r>
              </w:del>
            </w:sdtContent>
          </w:sdt>
        </w:p>
      </w:sdtContent>
    </w:sdt>
    <w:sdt>
      <w:sdtPr>
        <w:tag w:val="goog_rdk_496"/>
      </w:sdtPr>
      <w:sdtContent>
        <w:p w:rsidR="00000000" w:rsidDel="00000000" w:rsidP="00000000" w:rsidRDefault="00000000" w:rsidRPr="00000000" w14:paraId="00000113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95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    &lt;/S100:surfaceProperty&gt;  </w:delText>
                </w:r>
              </w:del>
            </w:sdtContent>
          </w:sdt>
        </w:p>
      </w:sdtContent>
    </w:sdt>
    <w:sdt>
      <w:sdtPr>
        <w:tag w:val="goog_rdk_498"/>
      </w:sdtPr>
      <w:sdtContent>
        <w:p w:rsidR="00000000" w:rsidDel="00000000" w:rsidP="00000000" w:rsidRDefault="00000000" w:rsidRPr="00000000" w14:paraId="00000114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97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    &lt;/geometry&gt;  </w:delText>
                </w:r>
              </w:del>
            </w:sdtContent>
          </w:sdt>
        </w:p>
      </w:sdtContent>
    </w:sdt>
    <w:sdt>
      <w:sdtPr>
        <w:tag w:val="goog_rdk_500"/>
      </w:sdtPr>
      <w:sdtContent>
        <w:p w:rsidR="00000000" w:rsidDel="00000000" w:rsidP="00000000" w:rsidRDefault="00000000" w:rsidRPr="00000000" w14:paraId="00000115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8f8f8" w:val="clear"/>
            <w:spacing w:after="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b w:val="1"/>
              <w:color w:val="006699"/>
              <w:sz w:val="18"/>
              <w:szCs w:val="18"/>
            </w:rPr>
          </w:pPr>
          <w:sdt>
            <w:sdtPr>
              <w:tag w:val="goog_rdk_499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&lt;/S412:HighWindMessage&gt;  </w:delText>
                </w:r>
              </w:del>
            </w:sdtContent>
          </w:sdt>
        </w:p>
      </w:sdtContent>
    </w:sdt>
    <w:sdt>
      <w:sdtPr>
        <w:tag w:val="goog_rdk_502"/>
      </w:sdtPr>
      <w:sdtContent>
        <w:p w:rsidR="00000000" w:rsidDel="00000000" w:rsidP="00000000" w:rsidRDefault="00000000" w:rsidRPr="00000000" w14:paraId="00000116">
          <w:pPr>
            <w:numPr>
              <w:ilvl w:val="0"/>
              <w:numId w:val="1"/>
            </w:numPr>
            <w:pBdr>
              <w:left w:color="6ce26c" w:space="0" w:sz="18" w:val="single"/>
            </w:pBdr>
            <w:shd w:fill="ffffff" w:val="clear"/>
            <w:spacing w:after="280" w:before="0" w:lineRule="auto"/>
            <w:ind w:left="720" w:hanging="360"/>
            <w:jc w:val="left"/>
            <w:rPr>
              <w:del w:author="Robert Daniels - NOAA Federal" w:id="22" w:date="2024-07-12T17:16:04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01"/>
            </w:sdtPr>
            <w:sdtContent>
              <w:del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006699"/>
                    <w:sz w:val="18"/>
                    <w:szCs w:val="18"/>
                    <w:rtl w:val="0"/>
                  </w:rPr>
                  <w:delText xml:space="preserve">    &lt;/member&gt;</w:delText>
                </w:r>
                <w:r w:rsidDel="00000000" w:rsidR="00000000" w:rsidRPr="00000000">
                  <w:rPr>
                    <w:rFonts w:ascii="Consolas" w:cs="Consolas" w:eastAsia="Consolas" w:hAnsi="Consolas"/>
                    <w:color w:val="006699"/>
                    <w:sz w:val="18"/>
                    <w:szCs w:val="18"/>
                    <w:rtl w:val="0"/>
                  </w:rPr>
                  <w:delText xml:space="preserve">  </w:delText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06"/>
      </w:sdtPr>
      <w:sdtContent>
        <w:p w:rsidR="00000000" w:rsidDel="00000000" w:rsidP="00000000" w:rsidRDefault="00000000" w:rsidRPr="00000000" w14:paraId="00000117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0" w:firstLine="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04"/>
            </w:sdtPr>
            <w:sdtContent>
              <w:ins w:author="Robert Daniels - NOAA Federal" w:id="22" w:date="2024-07-12T17:16:04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&lt;S412:windWarning gml:id="GALE00111GE_01"&gt;</w:t>
                </w:r>
              </w:ins>
            </w:sdtContent>
          </w:sdt>
          <w:sdt>
            <w:sdtPr>
              <w:tag w:val="goog_rdk_50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8"/>
      </w:sdtPr>
      <w:sdtContent>
        <w:p w:rsidR="00000000" w:rsidDel="00000000" w:rsidP="00000000" w:rsidRDefault="00000000" w:rsidRPr="00000000" w14:paraId="00000118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0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&lt;S412:scaleMaximum&gt;70000000&lt;/S412:scaleMaximum&gt;</w:t>
                </w:r>
              </w:ins>
            </w:sdtContent>
          </w:sdt>
        </w:p>
      </w:sdtContent>
    </w:sdt>
    <w:sdt>
      <w:sdtPr>
        <w:tag w:val="goog_rdk_510"/>
      </w:sdtPr>
      <w:sdtContent>
        <w:p w:rsidR="00000000" w:rsidDel="00000000" w:rsidP="00000000" w:rsidRDefault="00000000" w:rsidRPr="00000000" w14:paraId="00000119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0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&lt;S412:scaleMinimum&gt;1100000&lt;/S412:scaleMinimum&gt;</w:t>
                </w:r>
              </w:ins>
            </w:sdtContent>
          </w:sdt>
        </w:p>
      </w:sdtContent>
    </w:sdt>
    <w:sdt>
      <w:sdtPr>
        <w:tag w:val="goog_rdk_512"/>
      </w:sdtPr>
      <w:sdtContent>
        <w:p w:rsidR="00000000" w:rsidDel="00000000" w:rsidP="00000000" w:rsidRDefault="00000000" w:rsidRPr="00000000" w14:paraId="0000011A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1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issuedDateTime&gt;2024-03-18T11:30:07&lt;/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issuedDateTime&gt;</w:t>
                </w:r>
              </w:ins>
            </w:sdtContent>
          </w:sdt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11B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1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informationProvidedFor/&gt;</w:t>
                </w:r>
              </w:ins>
            </w:sdtContent>
          </w:sdt>
        </w:p>
      </w:sdtContent>
    </w:sdt>
    <w:sdt>
      <w:sdtPr>
        <w:tag w:val="goog_rdk_516"/>
      </w:sdtPr>
      <w:sdtContent>
        <w:p w:rsidR="00000000" w:rsidDel="00000000" w:rsidP="00000000" w:rsidRDefault="00000000" w:rsidRPr="00000000" w14:paraId="0000011C">
          <w:p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rPr>
              <w:ins w:author="Robert Daniels - NOAA Federal" w:id="23" w:date="2024-07-12T17:23:42Z"/>
              <w:rFonts w:ascii="Consolas" w:cs="Consolas" w:eastAsia="Consolas" w:hAnsi="Consolas"/>
              <w:b w:val="1"/>
              <w:sz w:val="18"/>
              <w:szCs w:val="18"/>
            </w:rPr>
          </w:pPr>
          <w:sdt>
            <w:sdtPr>
              <w:tag w:val="goog_rdk_51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tl w:val="0"/>
                  </w:rPr>
                  <w:t xml:space="preserve">                     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18"/>
                    <w:szCs w:val="18"/>
                    <w:rtl w:val="0"/>
                  </w:rPr>
                  <w:t xml:space="preserve"> &lt;S412:dateTimeRange&gt;</w:t>
                </w:r>
              </w:ins>
            </w:sdtContent>
          </w:sdt>
        </w:p>
      </w:sdtContent>
    </w:sdt>
    <w:sdt>
      <w:sdtPr>
        <w:tag w:val="goog_rdk_518"/>
      </w:sdtPr>
      <w:sdtContent>
        <w:p w:rsidR="00000000" w:rsidDel="00000000" w:rsidP="00000000" w:rsidRDefault="00000000" w:rsidRPr="00000000" w14:paraId="0000011D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1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&lt;S412:dateTimeStart&gt;2024-03-18T12:00:00&lt;/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dateTimeStart&gt;</w:t>
                </w:r>
              </w:ins>
            </w:sdtContent>
          </w:sdt>
        </w:p>
      </w:sdtContent>
    </w:sdt>
    <w:sdt>
      <w:sdtPr>
        <w:tag w:val="goog_rdk_520"/>
      </w:sdtPr>
      <w:sdtContent>
        <w:p w:rsidR="00000000" w:rsidDel="00000000" w:rsidP="00000000" w:rsidRDefault="00000000" w:rsidRPr="00000000" w14:paraId="0000011E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1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dateTimeEnd&gt;2024-03-19T13:00:00&lt;/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dateTimeEnd&gt;</w:t>
                </w:r>
              </w:ins>
            </w:sdtContent>
          </w:sdt>
        </w:p>
      </w:sdtContent>
    </w:sdt>
    <w:sdt>
      <w:sdtPr>
        <w:tag w:val="goog_rdk_522"/>
      </w:sdtPr>
      <w:sdtContent>
        <w:p w:rsidR="00000000" w:rsidDel="00000000" w:rsidP="00000000" w:rsidRDefault="00000000" w:rsidRPr="00000000" w14:paraId="0000011F">
          <w:p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rPr>
              <w:ins w:author="Robert Daniels - NOAA Federal" w:id="23" w:date="2024-07-12T17:23:42Z"/>
            </w:rPr>
          </w:pPr>
          <w:sdt>
            <w:sdtPr>
              <w:tag w:val="goog_rdk_52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tl w:val="0"/>
                  </w:rPr>
                  <w:t xml:space="preserve">                          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18"/>
                    <w:szCs w:val="18"/>
                    <w:rtl w:val="0"/>
                  </w:rPr>
                  <w:t xml:space="preserve">&lt;S412:/dateTimeRange&gt;</w:t>
                </w:r>
                <w:r w:rsidDel="00000000" w:rsidR="00000000" w:rsidRPr="00000000">
                  <w:rPr>
                    <w:rtl w:val="0"/>
                  </w:rPr>
                  <w:t xml:space="preserve">  </w:t>
                </w:r>
              </w:ins>
            </w:sdtContent>
          </w:sdt>
        </w:p>
      </w:sdtContent>
    </w:sdt>
    <w:sdt>
      <w:sdtPr>
        <w:tag w:val="goog_rdk_524"/>
      </w:sdtPr>
      <w:sdtContent>
        <w:p w:rsidR="00000000" w:rsidDel="00000000" w:rsidP="00000000" w:rsidRDefault="00000000" w:rsidRPr="00000000" w14:paraId="00000120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2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&lt;S412:windWarningThreshold&gt;2&lt;/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windWarningThreshold&gt;</w:t>
                </w:r>
              </w:ins>
            </w:sdtContent>
          </w:sdt>
        </w:p>
      </w:sdtContent>
    </w:sdt>
    <w:sdt>
      <w:sdtPr>
        <w:tag w:val="goog_rdk_526"/>
      </w:sdtPr>
      <w:sdtContent>
        <w:p w:rsidR="00000000" w:rsidDel="00000000" w:rsidP="00000000" w:rsidRDefault="00000000" w:rsidRPr="00000000" w14:paraId="00000121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2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beaufortForce&gt;8&lt;/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beaufortForce&gt;</w:t>
                </w:r>
              </w:ins>
            </w:sdtContent>
          </w:sdt>
        </w:p>
      </w:sdtContent>
    </w:sdt>
    <w:sdt>
      <w:sdtPr>
        <w:tag w:val="goog_rdk_528"/>
      </w:sdtPr>
      <w:sdtContent>
        <w:p w:rsidR="00000000" w:rsidDel="00000000" w:rsidP="00000000" w:rsidRDefault="00000000" w:rsidRPr="00000000" w14:paraId="00000122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2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geometry&gt;</w:t>
                </w:r>
              </w:ins>
            </w:sdtContent>
          </w:sdt>
        </w:p>
      </w:sdtContent>
    </w:sdt>
    <w:sdt>
      <w:sdtPr>
        <w:tag w:val="goog_rdk_530"/>
      </w:sdtPr>
      <w:sdtContent>
        <w:p w:rsidR="00000000" w:rsidDel="00000000" w:rsidP="00000000" w:rsidRDefault="00000000" w:rsidRPr="00000000" w14:paraId="00000123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2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&lt;S100:polygonProperty&gt;</w:t>
                </w:r>
              </w:ins>
            </w:sdtContent>
          </w:sdt>
        </w:p>
      </w:sdtContent>
    </w:sdt>
    <w:sdt>
      <w:sdtPr>
        <w:tag w:val="goog_rdk_532"/>
      </w:sdtPr>
      <w:sdtContent>
        <w:p w:rsidR="00000000" w:rsidDel="00000000" w:rsidP="00000000" w:rsidRDefault="00000000" w:rsidRPr="00000000" w14:paraId="00000124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3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&lt;S100:Polygon weatherWarningNumber="GALE00111GE_01"&gt;</w:t>
                </w:r>
              </w:ins>
            </w:sdtContent>
          </w:sdt>
        </w:p>
      </w:sdtContent>
    </w:sdt>
    <w:sdt>
      <w:sdtPr>
        <w:tag w:val="goog_rdk_534"/>
      </w:sdtPr>
      <w:sdtContent>
        <w:p w:rsidR="00000000" w:rsidDel="00000000" w:rsidP="00000000" w:rsidRDefault="00000000" w:rsidRPr="00000000" w14:paraId="00000125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3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&lt;gml:exterior&gt;</w:t>
                </w:r>
              </w:ins>
            </w:sdtContent>
          </w:sdt>
        </w:p>
      </w:sdtContent>
    </w:sdt>
    <w:sdt>
      <w:sdtPr>
        <w:tag w:val="goog_rdk_536"/>
      </w:sdtPr>
      <w:sdtContent>
        <w:p w:rsidR="00000000" w:rsidDel="00000000" w:rsidP="00000000" w:rsidRDefault="00000000" w:rsidRPr="00000000" w14:paraId="00000126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3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&lt;gml:LinearRing&gt;</w:t>
                </w:r>
              </w:ins>
            </w:sdtContent>
          </w:sdt>
        </w:p>
      </w:sdtContent>
    </w:sdt>
    <w:sdt>
      <w:sdtPr>
        <w:tag w:val="goog_rdk_538"/>
      </w:sdtPr>
      <w:sdtContent>
        <w:p w:rsidR="00000000" w:rsidDel="00000000" w:rsidP="00000000" w:rsidRDefault="00000000" w:rsidRPr="00000000" w14:paraId="00000127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3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  &lt;gml:poslist&gt; 59.30 179.50 59.30 179.75 59.29 180.00 59.30 179.50 &lt;/gml:poslist&gt;</w:t>
                </w:r>
              </w:ins>
            </w:sdtContent>
          </w:sdt>
        </w:p>
      </w:sdtContent>
    </w:sdt>
    <w:sdt>
      <w:sdtPr>
        <w:tag w:val="goog_rdk_540"/>
      </w:sdtPr>
      <w:sdtContent>
        <w:p w:rsidR="00000000" w:rsidDel="00000000" w:rsidP="00000000" w:rsidRDefault="00000000" w:rsidRPr="00000000" w14:paraId="00000128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3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&lt;/gml:LinearRing&gt;</w:t>
                </w:r>
              </w:ins>
            </w:sdtContent>
          </w:sdt>
        </w:p>
      </w:sdtContent>
    </w:sdt>
    <w:sdt>
      <w:sdtPr>
        <w:tag w:val="goog_rdk_542"/>
      </w:sdtPr>
      <w:sdtContent>
        <w:p w:rsidR="00000000" w:rsidDel="00000000" w:rsidP="00000000" w:rsidRDefault="00000000" w:rsidRPr="00000000" w14:paraId="00000129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4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&lt;/gml:exterior&gt;</w:t>
                </w:r>
              </w:ins>
            </w:sdtContent>
          </w:sdt>
        </w:p>
      </w:sdtContent>
    </w:sdt>
    <w:sdt>
      <w:sdtPr>
        <w:tag w:val="goog_rdk_544"/>
      </w:sdtPr>
      <w:sdtContent>
        <w:p w:rsidR="00000000" w:rsidDel="00000000" w:rsidP="00000000" w:rsidRDefault="00000000" w:rsidRPr="00000000" w14:paraId="0000012A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4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&lt;/S100:Polygon&gt;</w:t>
                </w:r>
              </w:ins>
            </w:sdtContent>
          </w:sdt>
        </w:p>
      </w:sdtContent>
    </w:sdt>
    <w:sdt>
      <w:sdtPr>
        <w:tag w:val="goog_rdk_546"/>
      </w:sdtPr>
      <w:sdtContent>
        <w:p w:rsidR="00000000" w:rsidDel="00000000" w:rsidP="00000000" w:rsidRDefault="00000000" w:rsidRPr="00000000" w14:paraId="0000012B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4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&lt;/S100:polygonProperty&gt;</w:t>
                </w:r>
              </w:ins>
            </w:sdtContent>
          </w:sdt>
        </w:p>
      </w:sdtContent>
    </w:sdt>
    <w:sdt>
      <w:sdtPr>
        <w:tag w:val="goog_rdk_548"/>
      </w:sdtPr>
      <w:sdtContent>
        <w:p w:rsidR="00000000" w:rsidDel="00000000" w:rsidP="00000000" w:rsidRDefault="00000000" w:rsidRPr="00000000" w14:paraId="0000012C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4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geometry&gt;</w:t>
                </w:r>
              </w:ins>
            </w:sdtContent>
          </w:sdt>
        </w:p>
      </w:sdtContent>
    </w:sdt>
    <w:sdt>
      <w:sdtPr>
        <w:tag w:val="goog_rdk_550"/>
      </w:sdtPr>
      <w:sdtContent>
        <w:p w:rsidR="00000000" w:rsidDel="00000000" w:rsidP="00000000" w:rsidRDefault="00000000" w:rsidRPr="00000000" w14:paraId="0000012D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4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windWarning&gt;</w:t>
                </w:r>
              </w:ins>
            </w:sdtContent>
          </w:sdt>
        </w:p>
      </w:sdtContent>
    </w:sdt>
    <w:sdt>
      <w:sdtPr>
        <w:tag w:val="goog_rdk_552"/>
      </w:sdtPr>
      <w:sdtContent>
        <w:p w:rsidR="00000000" w:rsidDel="00000000" w:rsidP="00000000" w:rsidRDefault="00000000" w:rsidRPr="00000000" w14:paraId="0000012E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5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 gml:id="GALE00111GE_02"&gt;</w:t>
                </w:r>
              </w:ins>
            </w:sdtContent>
          </w:sdt>
        </w:p>
      </w:sdtContent>
    </w:sdt>
    <w:sdt>
      <w:sdtPr>
        <w:tag w:val="goog_rdk_554"/>
      </w:sdtPr>
      <w:sdtContent>
        <w:p w:rsidR="00000000" w:rsidDel="00000000" w:rsidP="00000000" w:rsidRDefault="00000000" w:rsidRPr="00000000" w14:paraId="0000012F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5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scaleMaximum&gt;70000000&lt;/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scaleMaximum&gt;</w:t>
                </w:r>
              </w:ins>
            </w:sdtContent>
          </w:sdt>
        </w:p>
      </w:sdtContent>
    </w:sdt>
    <w:sdt>
      <w:sdtPr>
        <w:tag w:val="goog_rdk_556"/>
      </w:sdtPr>
      <w:sdtContent>
        <w:p w:rsidR="00000000" w:rsidDel="00000000" w:rsidP="00000000" w:rsidRDefault="00000000" w:rsidRPr="00000000" w14:paraId="00000130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5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scaleMinimum&gt;1100000&lt;/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scaleMinimum&gt;</w:t>
                </w:r>
              </w:ins>
            </w:sdtContent>
          </w:sdt>
        </w:p>
      </w:sdtContent>
    </w:sdt>
    <w:sdt>
      <w:sdtPr>
        <w:tag w:val="goog_rdk_558"/>
      </w:sdtPr>
      <w:sdtContent>
        <w:p w:rsidR="00000000" w:rsidDel="00000000" w:rsidP="00000000" w:rsidRDefault="00000000" w:rsidRPr="00000000" w14:paraId="00000131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5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issuedDateTime&gt;2024-03-18T11:30:07&lt;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/issuedDateTime&gt;</w:t>
                </w:r>
              </w:ins>
            </w:sdtContent>
          </w:sdt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132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5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informationProvidedFor/&gt;</w:t>
                </w:r>
              </w:ins>
            </w:sdtContent>
          </w:sdt>
        </w:p>
      </w:sdtContent>
    </w:sdt>
    <w:sdt>
      <w:sdtPr>
        <w:tag w:val="goog_rdk_562"/>
      </w:sdtPr>
      <w:sdtContent>
        <w:p w:rsidR="00000000" w:rsidDel="00000000" w:rsidP="00000000" w:rsidRDefault="00000000" w:rsidRPr="00000000" w14:paraId="00000133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6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&lt;S412:dateTimeRange&gt;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</w:t>
                </w:r>
              </w:ins>
            </w:sdtContent>
          </w:sdt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134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6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dateTimeStart&gt;2024-03-18T12:00:00&lt;/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dateTimeStart&gt;</w:t>
                </w:r>
              </w:ins>
            </w:sdtContent>
          </w:sdt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135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6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dateTimeEnd&gt;2024-03-19T13:00:00&lt;/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dateTimeEnd&gt;</w:t>
                </w:r>
              </w:ins>
            </w:sdtContent>
          </w:sdt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136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6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windWarningThreshold&gt;2&lt;/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windWarningThreshold&gt;</w:t>
                </w:r>
              </w:ins>
            </w:sdtContent>
          </w:sdt>
        </w:p>
      </w:sdtContent>
    </w:sdt>
    <w:sdt>
      <w:sdtPr>
        <w:tag w:val="goog_rdk_570"/>
      </w:sdtPr>
      <w:sdtContent>
        <w:p w:rsidR="00000000" w:rsidDel="00000000" w:rsidP="00000000" w:rsidRDefault="00000000" w:rsidRPr="00000000" w14:paraId="00000137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6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beaufortForce&gt;8&lt;/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beaufortForce&gt;</w:t>
                </w:r>
              </w:ins>
            </w:sdtContent>
          </w:sdt>
        </w:p>
      </w:sdtContent>
    </w:sdt>
    <w:sdt>
      <w:sdtPr>
        <w:tag w:val="goog_rdk_572"/>
      </w:sdtPr>
      <w:sdtContent>
        <w:p w:rsidR="00000000" w:rsidDel="00000000" w:rsidP="00000000" w:rsidRDefault="00000000" w:rsidRPr="00000000" w14:paraId="00000138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7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geometry&gt;</w:t>
                </w:r>
              </w:ins>
            </w:sdtContent>
          </w:sdt>
        </w:p>
      </w:sdtContent>
    </w:sdt>
    <w:sdt>
      <w:sdtPr>
        <w:tag w:val="goog_rdk_574"/>
      </w:sdtPr>
      <w:sdtContent>
        <w:p w:rsidR="00000000" w:rsidDel="00000000" w:rsidP="00000000" w:rsidRDefault="00000000" w:rsidRPr="00000000" w14:paraId="00000139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7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&lt;S100:polygonProperty&gt;</w:t>
                </w:r>
              </w:ins>
            </w:sdtContent>
          </w:sdt>
        </w:p>
      </w:sdtContent>
    </w:sdt>
    <w:sdt>
      <w:sdtPr>
        <w:tag w:val="goog_rdk_576"/>
      </w:sdtPr>
      <w:sdtContent>
        <w:p w:rsidR="00000000" w:rsidDel="00000000" w:rsidP="00000000" w:rsidRDefault="00000000" w:rsidRPr="00000000" w14:paraId="0000013A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7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&lt;S100:Polygon weatherWarningNumber="GALE00111GE_02"&gt;</w:t>
                </w:r>
              </w:ins>
            </w:sdtContent>
          </w:sdt>
        </w:p>
      </w:sdtContent>
    </w:sdt>
    <w:sdt>
      <w:sdtPr>
        <w:tag w:val="goog_rdk_578"/>
      </w:sdtPr>
      <w:sdtContent>
        <w:p w:rsidR="00000000" w:rsidDel="00000000" w:rsidP="00000000" w:rsidRDefault="00000000" w:rsidRPr="00000000" w14:paraId="0000013B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7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&lt;gml:exterior&gt;</w:t>
                </w:r>
              </w:ins>
            </w:sdtContent>
          </w:sdt>
        </w:p>
      </w:sdtContent>
    </w:sdt>
    <w:sdt>
      <w:sdtPr>
        <w:tag w:val="goog_rdk_580"/>
      </w:sdtPr>
      <w:sdtContent>
        <w:p w:rsidR="00000000" w:rsidDel="00000000" w:rsidP="00000000" w:rsidRDefault="00000000" w:rsidRPr="00000000" w14:paraId="0000013C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7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&lt;gml:LinearRing&gt;</w:t>
                </w:r>
              </w:ins>
            </w:sdtContent>
          </w:sdt>
        </w:p>
      </w:sdtContent>
    </w:sdt>
    <w:sdt>
      <w:sdtPr>
        <w:tag w:val="goog_rdk_582"/>
      </w:sdtPr>
      <w:sdtContent>
        <w:p w:rsidR="00000000" w:rsidDel="00000000" w:rsidP="00000000" w:rsidRDefault="00000000" w:rsidRPr="00000000" w14:paraId="0000013D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8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    &lt;gml:poslist&gt; 59.25 -179.88 59.00 -179.88 58.75 -179.88 58.65 -180.00 59.25 -179.88&lt;/gml:poslist&gt;</w:t>
                </w:r>
              </w:ins>
            </w:sdtContent>
          </w:sdt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13E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8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&lt;/gml:LinearRing&gt;</w:t>
                </w:r>
              </w:ins>
            </w:sdtContent>
          </w:sdt>
        </w:p>
      </w:sdtContent>
    </w:sdt>
    <w:sdt>
      <w:sdtPr>
        <w:tag w:val="goog_rdk_586"/>
      </w:sdtPr>
      <w:sdtContent>
        <w:p w:rsidR="00000000" w:rsidDel="00000000" w:rsidP="00000000" w:rsidRDefault="00000000" w:rsidRPr="00000000" w14:paraId="0000013F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8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&lt;/gml:exterior&gt;</w:t>
                </w:r>
              </w:ins>
            </w:sdtContent>
          </w:sdt>
        </w:p>
      </w:sdtContent>
    </w:sdt>
    <w:sdt>
      <w:sdtPr>
        <w:tag w:val="goog_rdk_588"/>
      </w:sdtPr>
      <w:sdtContent>
        <w:p w:rsidR="00000000" w:rsidDel="00000000" w:rsidP="00000000" w:rsidRDefault="00000000" w:rsidRPr="00000000" w14:paraId="00000140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8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&lt;/S100:Polygon&gt;</w:t>
                </w:r>
              </w:ins>
            </w:sdtContent>
          </w:sdt>
        </w:p>
      </w:sdtContent>
    </w:sdt>
    <w:sdt>
      <w:sdtPr>
        <w:tag w:val="goog_rdk_590"/>
      </w:sdtPr>
      <w:sdtContent>
        <w:p w:rsidR="00000000" w:rsidDel="00000000" w:rsidP="00000000" w:rsidRDefault="00000000" w:rsidRPr="00000000" w14:paraId="00000141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8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&lt;/S100:polygonProperty&gt;</w:t>
                </w:r>
              </w:ins>
            </w:sdtContent>
          </w:sdt>
        </w:p>
      </w:sdtContent>
    </w:sdt>
    <w:sdt>
      <w:sdtPr>
        <w:tag w:val="goog_rdk_592"/>
      </w:sdtPr>
      <w:sdtContent>
        <w:p w:rsidR="00000000" w:rsidDel="00000000" w:rsidP="00000000" w:rsidRDefault="00000000" w:rsidRPr="00000000" w14:paraId="00000142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9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geometry&gt;</w:t>
                </w:r>
              </w:ins>
            </w:sdtContent>
          </w:sdt>
        </w:p>
      </w:sdtContent>
    </w:sdt>
    <w:sdt>
      <w:sdtPr>
        <w:tag w:val="goog_rdk_594"/>
      </w:sdtPr>
      <w:sdtContent>
        <w:p w:rsidR="00000000" w:rsidDel="00000000" w:rsidP="00000000" w:rsidRDefault="00000000" w:rsidRPr="00000000" w14:paraId="00000143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9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windWarning&gt;</w:t>
                </w:r>
              </w:ins>
            </w:sdtContent>
          </w:sdt>
        </w:p>
      </w:sdtContent>
    </w:sdt>
    <w:sdt>
      <w:sdtPr>
        <w:tag w:val="goog_rdk_596"/>
      </w:sdtPr>
      <w:sdtContent>
        <w:p w:rsidR="00000000" w:rsidDel="00000000" w:rsidP="00000000" w:rsidRDefault="00000000" w:rsidRPr="00000000" w14:paraId="00000144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9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windWarning: gml:id="GALE00111GE_03"&gt;</w:t>
                </w:r>
              </w:ins>
            </w:sdtContent>
          </w:sdt>
        </w:p>
      </w:sdtContent>
    </w:sdt>
    <w:sdt>
      <w:sdtPr>
        <w:tag w:val="goog_rdk_598"/>
      </w:sdtPr>
      <w:sdtContent>
        <w:p w:rsidR="00000000" w:rsidDel="00000000" w:rsidP="00000000" w:rsidRDefault="00000000" w:rsidRPr="00000000" w14:paraId="00000145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9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scaleMaximum&gt;70000000&lt;/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scaleMaximum&gt;</w:t>
                </w:r>
              </w:ins>
            </w:sdtContent>
          </w:sdt>
        </w:p>
      </w:sdtContent>
    </w:sdt>
    <w:sdt>
      <w:sdtPr>
        <w:tag w:val="goog_rdk_600"/>
      </w:sdtPr>
      <w:sdtContent>
        <w:p w:rsidR="00000000" w:rsidDel="00000000" w:rsidP="00000000" w:rsidRDefault="00000000" w:rsidRPr="00000000" w14:paraId="00000146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59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scaleMinimum&gt;1100000&lt;/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scaleMinimum&gt;</w:t>
                </w:r>
              </w:ins>
            </w:sdtContent>
          </w:sdt>
        </w:p>
      </w:sdtContent>
    </w:sdt>
    <w:sdt>
      <w:sdtPr>
        <w:tag w:val="goog_rdk_602"/>
      </w:sdtPr>
      <w:sdtContent>
        <w:p w:rsidR="00000000" w:rsidDel="00000000" w:rsidP="00000000" w:rsidRDefault="00000000" w:rsidRPr="00000000" w14:paraId="00000147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0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issuedDateTime&gt;2024-03-18T11:30:07&lt;/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issuedDateTime&gt;</w:t>
                </w:r>
              </w:ins>
            </w:sdtContent>
          </w:sdt>
        </w:p>
      </w:sdtContent>
    </w:sdt>
    <w:sdt>
      <w:sdtPr>
        <w:tag w:val="goog_rdk_604"/>
      </w:sdtPr>
      <w:sdtContent>
        <w:p w:rsidR="00000000" w:rsidDel="00000000" w:rsidP="00000000" w:rsidRDefault="00000000" w:rsidRPr="00000000" w14:paraId="00000148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0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highlight w:val="white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informationProvidedFor/&gt;</w:t>
                </w:r>
              </w:ins>
            </w:sdtContent>
          </w:sdt>
        </w:p>
      </w:sdtContent>
    </w:sdt>
    <w:sdt>
      <w:sdtPr>
        <w:tag w:val="goog_rdk_606"/>
      </w:sdtPr>
      <w:sdtContent>
        <w:p w:rsidR="00000000" w:rsidDel="00000000" w:rsidP="00000000" w:rsidRDefault="00000000" w:rsidRPr="00000000" w14:paraId="00000149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0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&lt;S412:dateTimeRange&gt;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</w:t>
                </w:r>
              </w:ins>
            </w:sdtContent>
          </w:sdt>
        </w:p>
      </w:sdtContent>
    </w:sdt>
    <w:sdt>
      <w:sdtPr>
        <w:tag w:val="goog_rdk_608"/>
      </w:sdtPr>
      <w:sdtContent>
        <w:p w:rsidR="00000000" w:rsidDel="00000000" w:rsidP="00000000" w:rsidRDefault="00000000" w:rsidRPr="00000000" w14:paraId="0000014A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0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dateTimeStart&gt;2024-03-18T12:00:00&lt;/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dateTimeStart&gt;</w:t>
                </w:r>
              </w:ins>
            </w:sdtContent>
          </w:sdt>
        </w:p>
      </w:sdtContent>
    </w:sdt>
    <w:sdt>
      <w:sdtPr>
        <w:tag w:val="goog_rdk_610"/>
      </w:sdtPr>
      <w:sdtContent>
        <w:p w:rsidR="00000000" w:rsidDel="00000000" w:rsidP="00000000" w:rsidRDefault="00000000" w:rsidRPr="00000000" w14:paraId="0000014B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0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dateTimeEnd&gt;2024-03-19T13:00:00&lt;/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dateTimeEnd&gt;</w:t>
                </w:r>
              </w:ins>
            </w:sdtContent>
          </w:sdt>
        </w:p>
      </w:sdtContent>
    </w:sdt>
    <w:sdt>
      <w:sdtPr>
        <w:tag w:val="goog_rdk_612"/>
      </w:sdtPr>
      <w:sdtContent>
        <w:p w:rsidR="00000000" w:rsidDel="00000000" w:rsidP="00000000" w:rsidRDefault="00000000" w:rsidRPr="00000000" w14:paraId="0000014C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1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windWarningThreshold&gt;2&lt;/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windWarningThreshold&gt;</w:t>
                </w:r>
              </w:ins>
            </w:sdtContent>
          </w:sdt>
        </w:p>
      </w:sdtContent>
    </w:sdt>
    <w:sdt>
      <w:sdtPr>
        <w:tag w:val="goog_rdk_614"/>
      </w:sdtPr>
      <w:sdtContent>
        <w:p w:rsidR="00000000" w:rsidDel="00000000" w:rsidP="00000000" w:rsidRDefault="00000000" w:rsidRPr="00000000" w14:paraId="0000014D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1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beaufortForce&gt;8&lt;/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beaufortForce&gt;</w:t>
                </w:r>
              </w:ins>
            </w:sdtContent>
          </w:sdt>
        </w:p>
      </w:sdtContent>
    </w:sdt>
    <w:sdt>
      <w:sdtPr>
        <w:tag w:val="goog_rdk_616"/>
      </w:sdtPr>
      <w:sdtContent>
        <w:p w:rsidR="00000000" w:rsidDel="00000000" w:rsidP="00000000" w:rsidRDefault="00000000" w:rsidRPr="00000000" w14:paraId="0000014E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1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&lt;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geometry&gt;</w:t>
                </w:r>
              </w:ins>
            </w:sdtContent>
          </w:sdt>
        </w:p>
      </w:sdtContent>
    </w:sdt>
    <w:sdt>
      <w:sdtPr>
        <w:tag w:val="goog_rdk_618"/>
      </w:sdtPr>
      <w:sdtContent>
        <w:p w:rsidR="00000000" w:rsidDel="00000000" w:rsidP="00000000" w:rsidRDefault="00000000" w:rsidRPr="00000000" w14:paraId="0000014F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1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&lt;S100:polygonProperty&gt;</w:t>
                </w:r>
              </w:ins>
            </w:sdtContent>
          </w:sdt>
        </w:p>
      </w:sdtContent>
    </w:sdt>
    <w:sdt>
      <w:sdtPr>
        <w:tag w:val="goog_rdk_620"/>
      </w:sdtPr>
      <w:sdtContent>
        <w:p w:rsidR="00000000" w:rsidDel="00000000" w:rsidP="00000000" w:rsidRDefault="00000000" w:rsidRPr="00000000" w14:paraId="00000150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1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&lt;S100:Polygon weatherWarningNumber="GALE00111GE_03"&gt;</w:t>
                </w:r>
              </w:ins>
            </w:sdtContent>
          </w:sdt>
        </w:p>
      </w:sdtContent>
    </w:sdt>
    <w:sdt>
      <w:sdtPr>
        <w:tag w:val="goog_rdk_622"/>
      </w:sdtPr>
      <w:sdtContent>
        <w:p w:rsidR="00000000" w:rsidDel="00000000" w:rsidP="00000000" w:rsidRDefault="00000000" w:rsidRPr="00000000" w14:paraId="00000151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2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&lt;gml:exterior&gt;</w:t>
                </w:r>
              </w:ins>
            </w:sdtContent>
          </w:sdt>
        </w:p>
      </w:sdtContent>
    </w:sdt>
    <w:sdt>
      <w:sdtPr>
        <w:tag w:val="goog_rdk_624"/>
      </w:sdtPr>
      <w:sdtContent>
        <w:p w:rsidR="00000000" w:rsidDel="00000000" w:rsidP="00000000" w:rsidRDefault="00000000" w:rsidRPr="00000000" w14:paraId="00000152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2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&lt;gml:LinearRing&gt;</w:t>
                </w:r>
              </w:ins>
            </w:sdtContent>
          </w:sdt>
        </w:p>
      </w:sdtContent>
    </w:sdt>
    <w:sdt>
      <w:sdtPr>
        <w:tag w:val="goog_rdk_626"/>
      </w:sdtPr>
      <w:sdtContent>
        <w:p w:rsidR="00000000" w:rsidDel="00000000" w:rsidP="00000000" w:rsidRDefault="00000000" w:rsidRPr="00000000" w14:paraId="00000153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2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    &lt;gml:poslist&gt; 58.65 179.75 58.65 179.50 58.75 179.27 59.00 179.27 59.25 179.44 59.30 179.50 58.65 179.75 &lt;/gml:poslist&gt;</w:t>
                </w:r>
              </w:ins>
            </w:sdtContent>
          </w:sdt>
        </w:p>
      </w:sdtContent>
    </w:sdt>
    <w:sdt>
      <w:sdtPr>
        <w:tag w:val="goog_rdk_628"/>
      </w:sdtPr>
      <w:sdtContent>
        <w:p w:rsidR="00000000" w:rsidDel="00000000" w:rsidP="00000000" w:rsidRDefault="00000000" w:rsidRPr="00000000" w14:paraId="00000154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2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    &lt;/gml:LinearRing&gt;</w:t>
                </w:r>
              </w:ins>
            </w:sdtContent>
          </w:sdt>
        </w:p>
      </w:sdtContent>
    </w:sdt>
    <w:sdt>
      <w:sdtPr>
        <w:tag w:val="goog_rdk_630"/>
      </w:sdtPr>
      <w:sdtContent>
        <w:p w:rsidR="00000000" w:rsidDel="00000000" w:rsidP="00000000" w:rsidRDefault="00000000" w:rsidRPr="00000000" w14:paraId="00000155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29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    &lt;/gml:exterior&gt;</w:t>
                </w:r>
              </w:ins>
            </w:sdtContent>
          </w:sdt>
        </w:p>
      </w:sdtContent>
    </w:sdt>
    <w:sdt>
      <w:sdtPr>
        <w:tag w:val="goog_rdk_632"/>
      </w:sdtPr>
      <w:sdtContent>
        <w:p w:rsidR="00000000" w:rsidDel="00000000" w:rsidP="00000000" w:rsidRDefault="00000000" w:rsidRPr="00000000" w14:paraId="00000156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31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    &lt;/S100:Polygon&gt;</w:t>
                </w:r>
              </w:ins>
            </w:sdtContent>
          </w:sdt>
        </w:p>
      </w:sdtContent>
    </w:sdt>
    <w:sdt>
      <w:sdtPr>
        <w:tag w:val="goog_rdk_634"/>
      </w:sdtPr>
      <w:sdtContent>
        <w:p w:rsidR="00000000" w:rsidDel="00000000" w:rsidP="00000000" w:rsidRDefault="00000000" w:rsidRPr="00000000" w14:paraId="00000157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33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    &lt;/S100:polygonProperty&gt;</w:t>
                </w:r>
              </w:ins>
            </w:sdtContent>
          </w:sdt>
        </w:p>
      </w:sdtContent>
    </w:sdt>
    <w:sdt>
      <w:sdtPr>
        <w:tag w:val="goog_rdk_636"/>
      </w:sdtPr>
      <w:sdtContent>
        <w:p w:rsidR="00000000" w:rsidDel="00000000" w:rsidP="00000000" w:rsidRDefault="00000000" w:rsidRPr="00000000" w14:paraId="00000158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35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    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geometry&gt;</w:t>
                </w:r>
              </w:ins>
            </w:sdtContent>
          </w:sdt>
        </w:p>
      </w:sdtContent>
    </w:sdt>
    <w:sdt>
      <w:sdtPr>
        <w:tag w:val="goog_rdk_638"/>
      </w:sdtPr>
      <w:sdtContent>
        <w:p w:rsidR="00000000" w:rsidDel="00000000" w:rsidP="00000000" w:rsidRDefault="00000000" w:rsidRPr="00000000" w14:paraId="00000159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720" w:firstLine="720"/>
            <w:rPr>
              <w:ins w:author="Robert Daniels - NOAA Federal" w:id="23" w:date="2024-07-12T17:23:42Z"/>
              <w:rFonts w:ascii="Consolas" w:cs="Consolas" w:eastAsia="Consolas" w:hAnsi="Consolas"/>
              <w:color w:val="5c5c5c"/>
              <w:sz w:val="18"/>
              <w:szCs w:val="18"/>
            </w:rPr>
          </w:pPr>
          <w:sdt>
            <w:sdtPr>
              <w:tag w:val="goog_rdk_637"/>
            </w:sdtPr>
            <w:sdtContent>
              <w:ins w:author="Robert Daniels - NOAA Federal" w:id="23" w:date="2024-07-12T17:23:42Z"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            &lt;/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8"/>
                    <w:szCs w:val="18"/>
                    <w:rtl w:val="0"/>
                  </w:rPr>
                  <w:t xml:space="preserve">S412:</w:t>
                </w:r>
                <w:r w:rsidDel="00000000" w:rsidR="00000000" w:rsidRPr="00000000">
                  <w:rPr>
                    <w:rFonts w:ascii="Consolas" w:cs="Consolas" w:eastAsia="Consolas" w:hAnsi="Consolas"/>
                    <w:color w:val="5c5c5c"/>
                    <w:sz w:val="18"/>
                    <w:szCs w:val="18"/>
                    <w:rtl w:val="0"/>
                  </w:rPr>
                  <w:t xml:space="preserve">windWarning&gt;</w:t>
                </w:r>
              </w:ins>
            </w:sdtContent>
          </w:sdt>
        </w:p>
      </w:sdtContent>
    </w:sdt>
    <w:sdt>
      <w:sdtPr>
        <w:tag w:val="goog_rdk_640"/>
      </w:sdtPr>
      <w:sdtContent>
        <w:p w:rsidR="00000000" w:rsidDel="00000000" w:rsidP="00000000" w:rsidRDefault="00000000" w:rsidRPr="00000000" w14:paraId="0000015A">
          <w:pPr>
            <w:pStyle w:val="Heading1"/>
            <w:numPr>
              <w:ilvl w:val="0"/>
              <w:numId w:val="7"/>
            </w:numPr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Robert Daniels - NOAA Federal" w:id="24" w:date="2024-07-12T17:24:56Z">
                <w:rPr/>
              </w:rPrChange>
            </w:rPr>
            <w:pPrChange w:author="Robert Daniels - NOAA Federal" w:id="0" w:date="2024-07-12T17:24:56Z">
              <w:pPr>
                <w:pStyle w:val="Heading1"/>
                <w:numPr>
                  <w:ilvl w:val="0"/>
                  <w:numId w:val="4"/>
                </w:numPr>
                <w:tabs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  <w:tab w:val="left" w:leader="none" w:pos="400"/>
                  <w:tab w:val="left" w:leader="none" w:pos="560"/>
                </w:tabs>
                <w:ind w:left="0" w:firstLine="0"/>
              </w:pPr>
            </w:pPrChange>
          </w:pPr>
          <w:sdt>
            <w:sdtPr>
              <w:tag w:val="goog_rdk_639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15B">
      <w:pPr>
        <w:tabs>
          <w:tab w:val="left" w:leader="none" w:pos="400"/>
          <w:tab w:val="left" w:leader="none" w:pos="560"/>
          <w:tab w:val="left" w:leader="none" w:pos="400"/>
          <w:tab w:val="left" w:leader="none" w:pos="5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400"/>
          <w:tab w:val="left" w:leader="none" w:pos="560"/>
          <w:tab w:val="left" w:leader="none" w:pos="400"/>
          <w:tab w:val="left" w:leader="none" w:pos="5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400"/>
          <w:tab w:val="left" w:leader="none" w:pos="560"/>
          <w:tab w:val="left" w:leader="none" w:pos="400"/>
          <w:tab w:val="left" w:leader="none" w:pos="5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00" w:right="1400" w:header="709" w:footer="28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ynclaire Williamson - NOAA Affiliate" w:id="7" w:date="2023-05-09T22:00:06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part of the time validation discussion. Do we leave this? set equal to issuedDateTime? include both?</w:t>
      </w:r>
    </w:p>
  </w:comment>
  <w:comment w:author="Synclaire Williamson - NOAA Affiliate" w:id="6" w:date="2023-05-09T21:59:23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may say "&lt;S412:WindWarning..." maybe?</w:t>
      </w:r>
    </w:p>
  </w:comment>
  <w:comment w:author="Synclaire Williamson - NOAA Affiliate" w:id="9" w:date="2023-05-09T22:06:01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Catalog builder should help put this together, but will need to make sure the windWarningThreshold is included as an enumerated attribute</w:t>
      </w:r>
    </w:p>
  </w:comment>
  <w:comment w:author="Synclaire Williamson - NOAA Affiliate" w:id="5" w:date="2023-05-09T21:56:45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broken up into features that cross the 180 meridian those those that don't. Good to know this is the required separation</w:t>
      </w:r>
    </w:p>
  </w:comment>
  <w:comment w:author="Synclaire Williamson - NOAA Affiliate" w:id="8" w:date="2023-05-09T22:01:06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we will be having Weather Messages with the warnings, just the polygons. Is this correct?</w:t>
      </w:r>
    </w:p>
  </w:comment>
  <w:comment w:author="Synclaire Williamson - NOAA Affiliate" w:id="0" w:date="2023-05-09T21:48:50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is not valid</w:t>
      </w:r>
    </w:p>
  </w:comment>
  <w:comment w:author="Thomas Cervone-Richards - NOAA Federal" w:id="1" w:date="2024-07-02T15:53:54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needs to be changed to a international public domain</w:t>
      </w:r>
    </w:p>
  </w:comment>
  <w:comment w:author="Synclaire Williamson - NOAA Affiliate" w:id="2" w:date="2023-05-09T21:48:35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is not valid</w:t>
      </w:r>
    </w:p>
  </w:comment>
  <w:comment w:author="Synclaire Williamson - NOAA Affiliate" w:id="3" w:date="2023-05-09T21:55:08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section, we will likely only need sample coding for the polygons (surface features). The other examples look like they belong in S-413 (header, point feature=low, curve feature=front).</w:t>
      </w:r>
    </w:p>
  </w:comment>
  <w:comment w:author="Gregory Seroka" w:id="4" w:date="2018-12-14T06:39:00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snippets were created using http://www.planetb.ca/syntax-highlight-word.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66" w15:done="0"/>
  <w15:commentEx w15:paraId="00000167" w15:done="0"/>
  <w15:commentEx w15:paraId="00000168" w15:done="0"/>
  <w15:commentEx w15:paraId="00000169" w15:done="0"/>
  <w15:commentEx w15:paraId="0000016A" w15:done="0"/>
  <w15:commentEx w15:paraId="0000016B" w15:done="0"/>
  <w15:commentEx w15:paraId="0000016C" w15:paraIdParent="0000016B" w15:done="0"/>
  <w15:commentEx w15:paraId="0000016D" w15:done="0"/>
  <w15:commentEx w15:paraId="0000016E" w15:done="0"/>
  <w15:commentEx w15:paraId="0000016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S-101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 xml:space="preserve">    </w:t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January 2008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360" w:firstLine="36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GB"/>
      </w:rPr>
    </w:rPrDefault>
    <w:pPrDefault>
      <w:pPr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  <w:tab w:val="left" w:leader="none" w:pos="400"/>
        <w:tab w:val="left" w:leader="none" w:pos="560"/>
        <w:tab w:val="left" w:leader="none" w:pos="400"/>
        <w:tab w:val="left" w:leader="none" w:pos="56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81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81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400"/>
        <w:tab w:val="left" w:pos="560"/>
      </w:tabs>
      <w:spacing w:before="270" w:line="27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  <w:tab w:val="left" w:pos="700"/>
      </w:tabs>
      <w:spacing w:before="60" w:line="250" w:lineRule="auto"/>
      <w:ind w:left="432" w:hanging="43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660"/>
        <w:tab w:val="left" w:pos="88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994D01"/>
    <w:pPr>
      <w:spacing w:after="240" w:line="230" w:lineRule="atLeast"/>
      <w:jc w:val="both"/>
    </w:pPr>
    <w:rPr>
      <w:rFonts w:ascii="Arial" w:cs="Times New Roman" w:eastAsia="MS Mincho" w:hAnsi="Arial"/>
      <w:sz w:val="20"/>
      <w:szCs w:val="20"/>
      <w:lang w:eastAsia="ja-JP"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94D01"/>
    <w:pPr>
      <w:keepNext w:val="1"/>
      <w:numPr>
        <w:numId w:val="15"/>
      </w:numPr>
      <w:tabs>
        <w:tab w:val="left" w:pos="400"/>
        <w:tab w:val="left" w:pos="560"/>
      </w:tabs>
      <w:suppressAutoHyphens w:val="1"/>
      <w:spacing w:before="270" w:line="270" w:lineRule="exact"/>
      <w:outlineLvl w:val="0"/>
    </w:pPr>
    <w:rPr>
      <w:b w:val="1"/>
      <w:bCs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rsid w:val="00994D01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 w:val="1"/>
    <w:rsid w:val="00994D01"/>
    <w:pPr>
      <w:numPr>
        <w:ilvl w:val="2"/>
      </w:numPr>
      <w:tabs>
        <w:tab w:val="clear" w:pos="400"/>
        <w:tab w:val="clear" w:pos="560"/>
        <w:tab w:val="left" w:pos="660"/>
        <w:tab w:val="left" w:pos="880"/>
      </w:tabs>
      <w:spacing w:before="60" w:line="230" w:lineRule="exact"/>
      <w:jc w:val="lef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 w:val="1"/>
    <w:rsid w:val="00994D01"/>
    <w:pPr>
      <w:numPr>
        <w:ilvl w:val="3"/>
      </w:numPr>
      <w:tabs>
        <w:tab w:val="clear" w:pos="660"/>
        <w:tab w:val="clear" w:pos="8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qFormat w:val="1"/>
    <w:rsid w:val="00994D01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qFormat w:val="1"/>
    <w:rsid w:val="00994D0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 w:val="1"/>
    <w:rsid w:val="00994D01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qFormat w:val="1"/>
    <w:rsid w:val="00994D01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qFormat w:val="1"/>
    <w:rsid w:val="00994D01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64433A"/>
    <w:pPr>
      <w:suppressAutoHyphens w:val="1"/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NoSpacing">
    <w:name w:val="No Spacing"/>
    <w:uiPriority w:val="1"/>
    <w:qFormat w:val="1"/>
    <w:rsid w:val="0064433A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94D01"/>
    <w:rPr>
      <w:rFonts w:ascii="Arial" w:cs="Times New Roman" w:eastAsia="MS Mincho" w:hAnsi="Arial"/>
      <w:b w:val="1"/>
      <w:bCs w:val="1"/>
      <w:sz w:val="24"/>
      <w:szCs w:val="20"/>
      <w:lang w:eastAsia="ja-JP" w:val="en-GB"/>
    </w:rPr>
  </w:style>
  <w:style w:type="character" w:styleId="Heading2Char" w:customStyle="1">
    <w:name w:val="Heading 2 Char"/>
    <w:basedOn w:val="DefaultParagraphFont"/>
    <w:link w:val="Heading2"/>
    <w:rsid w:val="00994D01"/>
    <w:rPr>
      <w:rFonts w:ascii="Arial" w:cs="Times New Roman" w:eastAsia="MS Mincho" w:hAnsi="Arial"/>
      <w:b w:val="1"/>
      <w:bCs w:val="1"/>
      <w:szCs w:val="20"/>
      <w:lang w:eastAsia="ja-JP" w:val="en-GB"/>
    </w:rPr>
  </w:style>
  <w:style w:type="character" w:styleId="Heading3Char" w:customStyle="1">
    <w:name w:val="Heading 3 Char"/>
    <w:basedOn w:val="DefaultParagraphFont"/>
    <w:link w:val="Heading3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4Char" w:customStyle="1">
    <w:name w:val="Heading 4 Char"/>
    <w:basedOn w:val="DefaultParagraphFont"/>
    <w:link w:val="Heading4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5Char" w:customStyle="1">
    <w:name w:val="Heading 5 Char"/>
    <w:basedOn w:val="DefaultParagraphFont"/>
    <w:link w:val="Heading5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6Char" w:customStyle="1">
    <w:name w:val="Heading 6 Char"/>
    <w:basedOn w:val="DefaultParagraphFont"/>
    <w:link w:val="Heading6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7Char" w:customStyle="1">
    <w:name w:val="Heading 7 Char"/>
    <w:basedOn w:val="DefaultParagraphFont"/>
    <w:link w:val="Heading7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8Char" w:customStyle="1">
    <w:name w:val="Heading 8 Char"/>
    <w:basedOn w:val="DefaultParagraphFont"/>
    <w:link w:val="Heading8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9Char" w:customStyle="1">
    <w:name w:val="Heading 9 Char"/>
    <w:basedOn w:val="DefaultParagraphFont"/>
    <w:link w:val="Heading9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paragraph" w:styleId="a2" w:customStyle="1">
    <w:name w:val="a2"/>
    <w:basedOn w:val="Heading2"/>
    <w:next w:val="Normal"/>
    <w:rsid w:val="00994D01"/>
    <w:pPr>
      <w:numPr>
        <w:numId w:val="8"/>
      </w:numPr>
      <w:tabs>
        <w:tab w:val="clear" w:pos="540"/>
        <w:tab w:val="clear" w:pos="700"/>
        <w:tab w:val="num" w:pos="360"/>
        <w:tab w:val="left" w:pos="500"/>
        <w:tab w:val="left" w:pos="720"/>
      </w:tabs>
      <w:spacing w:before="270" w:line="270" w:lineRule="exact"/>
      <w:ind w:left="0" w:firstLine="0"/>
    </w:pPr>
    <w:rPr>
      <w:sz w:val="24"/>
    </w:rPr>
  </w:style>
  <w:style w:type="paragraph" w:styleId="a3" w:customStyle="1">
    <w:name w:val="a3"/>
    <w:basedOn w:val="Heading3"/>
    <w:next w:val="Normal"/>
    <w:rsid w:val="00994D01"/>
    <w:pPr>
      <w:numPr>
        <w:numId w:val="8"/>
      </w:numPr>
      <w:tabs>
        <w:tab w:val="clear" w:pos="660"/>
        <w:tab w:val="left" w:pos="640"/>
        <w:tab w:val="num" w:pos="720"/>
      </w:tabs>
      <w:spacing w:line="250" w:lineRule="exact"/>
      <w:ind w:left="0" w:firstLine="0"/>
    </w:pPr>
    <w:rPr>
      <w:sz w:val="22"/>
    </w:rPr>
  </w:style>
  <w:style w:type="paragraph" w:styleId="a4" w:customStyle="1">
    <w:name w:val="a4"/>
    <w:basedOn w:val="Heading4"/>
    <w:next w:val="Normal"/>
    <w:rsid w:val="00994D01"/>
    <w:pPr>
      <w:numPr>
        <w:numId w:val="8"/>
      </w:numPr>
      <w:tabs>
        <w:tab w:val="clear" w:pos="940"/>
        <w:tab w:val="clear" w:pos="1140"/>
        <w:tab w:val="clear" w:pos="1360"/>
        <w:tab w:val="left" w:pos="880"/>
        <w:tab w:val="num" w:pos="1080"/>
      </w:tabs>
      <w:ind w:left="0" w:firstLine="0"/>
    </w:pPr>
  </w:style>
  <w:style w:type="paragraph" w:styleId="a5" w:customStyle="1">
    <w:name w:val="a5"/>
    <w:basedOn w:val="Heading5"/>
    <w:next w:val="Normal"/>
    <w:rsid w:val="00994D01"/>
    <w:pPr>
      <w:numPr>
        <w:numId w:val="8"/>
      </w:numPr>
      <w:tabs>
        <w:tab w:val="num" w:pos="1080"/>
        <w:tab w:val="left" w:pos="1140"/>
        <w:tab w:val="left" w:pos="1360"/>
      </w:tabs>
    </w:pPr>
  </w:style>
  <w:style w:type="paragraph" w:styleId="a6" w:customStyle="1">
    <w:name w:val="a6"/>
    <w:basedOn w:val="Heading6"/>
    <w:next w:val="Normal"/>
    <w:rsid w:val="00994D01"/>
    <w:pPr>
      <w:numPr>
        <w:numId w:val="8"/>
      </w:numPr>
      <w:tabs>
        <w:tab w:val="left" w:pos="1140"/>
        <w:tab w:val="left" w:pos="1360"/>
        <w:tab w:val="num" w:pos="1440"/>
      </w:tabs>
    </w:pPr>
  </w:style>
  <w:style w:type="paragraph" w:styleId="ANNEX" w:customStyle="1">
    <w:name w:val="ANNEX"/>
    <w:basedOn w:val="Normal"/>
    <w:next w:val="Normal"/>
    <w:rsid w:val="00994D01"/>
    <w:pPr>
      <w:keepNext w:val="1"/>
      <w:pageBreakBefore w:val="1"/>
      <w:numPr>
        <w:numId w:val="8"/>
      </w:numPr>
      <w:spacing w:after="760" w:line="310" w:lineRule="exact"/>
      <w:ind w:left="0" w:firstLine="0"/>
      <w:jc w:val="center"/>
      <w:outlineLvl w:val="0"/>
    </w:pPr>
    <w:rPr>
      <w:b w:val="1"/>
      <w:sz w:val="28"/>
    </w:rPr>
  </w:style>
  <w:style w:type="paragraph" w:styleId="ANNEXN" w:customStyle="1">
    <w:name w:val="ANNEXN"/>
    <w:basedOn w:val="ANNEX"/>
    <w:next w:val="Normal"/>
    <w:rsid w:val="00994D01"/>
    <w:pPr>
      <w:numPr>
        <w:numId w:val="0"/>
      </w:numPr>
    </w:pPr>
  </w:style>
  <w:style w:type="paragraph" w:styleId="ANNEXZ" w:customStyle="1">
    <w:name w:val="ANNEXZ"/>
    <w:basedOn w:val="ANNEX"/>
    <w:next w:val="Normal"/>
    <w:rsid w:val="00994D01"/>
    <w:pPr>
      <w:numPr>
        <w:numId w:val="0"/>
      </w:numPr>
    </w:pPr>
  </w:style>
  <w:style w:type="paragraph" w:styleId="Bibliography1" w:customStyle="1">
    <w:name w:val="Bibliography1"/>
    <w:basedOn w:val="Normal"/>
    <w:rsid w:val="00994D01"/>
    <w:pPr>
      <w:numPr>
        <w:numId w:val="1"/>
      </w:numPr>
      <w:tabs>
        <w:tab w:val="left" w:pos="660"/>
      </w:tabs>
    </w:pPr>
  </w:style>
  <w:style w:type="paragraph" w:styleId="BlockText">
    <w:name w:val="Block Text"/>
    <w:basedOn w:val="Normal"/>
    <w:rsid w:val="00994D0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994D01"/>
    <w:pPr>
      <w:spacing w:after="60" w:before="60" w:line="210" w:lineRule="atLeast"/>
    </w:pPr>
    <w:rPr>
      <w:sz w:val="18"/>
    </w:rPr>
  </w:style>
  <w:style w:type="character" w:styleId="BodyTextChar" w:customStyle="1">
    <w:name w:val="Body Text Char"/>
    <w:basedOn w:val="DefaultParagraphFont"/>
    <w:link w:val="BodyTex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BodyText2">
    <w:name w:val="Body Text 2"/>
    <w:basedOn w:val="Normal"/>
    <w:link w:val="BodyText2Char"/>
    <w:uiPriority w:val="99"/>
    <w:rsid w:val="00994D01"/>
    <w:pPr>
      <w:spacing w:after="60" w:before="60" w:line="190" w:lineRule="atLeast"/>
    </w:pPr>
    <w:rPr>
      <w:sz w:val="16"/>
    </w:rPr>
  </w:style>
  <w:style w:type="character" w:styleId="BodyText2Char" w:customStyle="1">
    <w:name w:val="Body Text 2 Char"/>
    <w:basedOn w:val="DefaultParagraphFont"/>
    <w:link w:val="BodyText2"/>
    <w:uiPriority w:val="99"/>
    <w:rsid w:val="00994D01"/>
    <w:rPr>
      <w:rFonts w:ascii="Arial" w:cs="Times New Roman" w:eastAsia="MS Mincho" w:hAnsi="Arial"/>
      <w:sz w:val="16"/>
      <w:szCs w:val="20"/>
      <w:lang w:eastAsia="ja-JP" w:val="en-GB"/>
    </w:rPr>
  </w:style>
  <w:style w:type="paragraph" w:styleId="BodyText3">
    <w:name w:val="Body Text 3"/>
    <w:basedOn w:val="Normal"/>
    <w:link w:val="BodyText3Char"/>
    <w:uiPriority w:val="99"/>
    <w:rsid w:val="00994D01"/>
    <w:pPr>
      <w:spacing w:after="60" w:before="60" w:line="170" w:lineRule="atLeast"/>
    </w:pPr>
    <w:rPr>
      <w:sz w:val="14"/>
    </w:rPr>
  </w:style>
  <w:style w:type="character" w:styleId="BodyText3Char" w:customStyle="1">
    <w:name w:val="Body Text 3 Char"/>
    <w:basedOn w:val="DefaultParagraphFont"/>
    <w:link w:val="BodyText3"/>
    <w:uiPriority w:val="99"/>
    <w:rsid w:val="00994D01"/>
    <w:rPr>
      <w:rFonts w:ascii="Arial" w:cs="Times New Roman" w:eastAsia="MS Mincho" w:hAnsi="Arial"/>
      <w:sz w:val="14"/>
      <w:szCs w:val="20"/>
      <w:lang w:eastAsia="ja-JP" w:val="en-GB"/>
    </w:rPr>
  </w:style>
  <w:style w:type="paragraph" w:styleId="BodyTextFirstIndent">
    <w:name w:val="Body Text First Indent"/>
    <w:basedOn w:val="BodyText"/>
    <w:link w:val="BodyTextFirstIndentChar"/>
    <w:rsid w:val="00994D01"/>
    <w:pPr>
      <w:spacing w:after="120" w:before="0"/>
      <w:ind w:firstLine="210"/>
    </w:pPr>
  </w:style>
  <w:style w:type="character" w:styleId="BodyTextFirstIndentChar" w:customStyle="1">
    <w:name w:val="Body Text First Indent Char"/>
    <w:basedOn w:val="BodyTextChar"/>
    <w:link w:val="BodyTextFirstInden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BodyTextIndent">
    <w:name w:val="Body Text Indent"/>
    <w:basedOn w:val="Normal"/>
    <w:link w:val="BodyTextIndentChar"/>
    <w:uiPriority w:val="99"/>
    <w:rsid w:val="00994D0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FirstIndent2">
    <w:name w:val="Body Text First Indent 2"/>
    <w:basedOn w:val="Normal"/>
    <w:link w:val="BodyTextFirstIndent2Char"/>
    <w:rsid w:val="00994D01"/>
    <w:pPr>
      <w:ind w:firstLine="210"/>
    </w:pPr>
  </w:style>
  <w:style w:type="character" w:styleId="BodyTextFirstIndent2Char" w:customStyle="1">
    <w:name w:val="Body Text First Indent 2 Char"/>
    <w:basedOn w:val="BodyTextIndentChar"/>
    <w:link w:val="BodyTextFirstIndent2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Indent2">
    <w:name w:val="Body Text Indent 2"/>
    <w:basedOn w:val="Normal"/>
    <w:link w:val="BodyTextIndent2Char"/>
    <w:uiPriority w:val="99"/>
    <w:rsid w:val="00994D0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Indent3">
    <w:name w:val="Body Text Indent 3"/>
    <w:basedOn w:val="Normal"/>
    <w:link w:val="BodyTextIndent3Char"/>
    <w:rsid w:val="00994D01"/>
    <w:pPr>
      <w:spacing w:after="120"/>
      <w:ind w:left="283"/>
    </w:pPr>
    <w:rPr>
      <w:sz w:val="16"/>
    </w:rPr>
  </w:style>
  <w:style w:type="character" w:styleId="BodyTextIndent3Char" w:customStyle="1">
    <w:name w:val="Body Text Indent 3 Char"/>
    <w:basedOn w:val="DefaultParagraphFont"/>
    <w:link w:val="BodyTextIndent3"/>
    <w:rsid w:val="00994D01"/>
    <w:rPr>
      <w:rFonts w:ascii="Arial" w:cs="Times New Roman" w:eastAsia="MS Mincho" w:hAnsi="Arial"/>
      <w:sz w:val="16"/>
      <w:szCs w:val="20"/>
      <w:lang w:eastAsia="ja-JP" w:val="en-GB"/>
    </w:rPr>
  </w:style>
  <w:style w:type="paragraph" w:styleId="Caption">
    <w:name w:val="caption"/>
    <w:basedOn w:val="Normal"/>
    <w:next w:val="Normal"/>
    <w:qFormat w:val="1"/>
    <w:rsid w:val="00994D01"/>
    <w:pPr>
      <w:spacing w:after="120" w:before="120"/>
    </w:pPr>
    <w:rPr>
      <w:b w:val="1"/>
    </w:rPr>
  </w:style>
  <w:style w:type="paragraph" w:styleId="Closing">
    <w:name w:val="Closing"/>
    <w:basedOn w:val="Normal"/>
    <w:link w:val="ClosingChar"/>
    <w:rsid w:val="00994D01"/>
    <w:pPr>
      <w:ind w:left="4252"/>
    </w:pPr>
  </w:style>
  <w:style w:type="character" w:styleId="ClosingChar" w:customStyle="1">
    <w:name w:val="Closing Char"/>
    <w:basedOn w:val="DefaultParagraphFont"/>
    <w:link w:val="Closing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character" w:styleId="CommentReference">
    <w:name w:val="annotation reference"/>
    <w:uiPriority w:val="99"/>
    <w:rsid w:val="00994D01"/>
    <w:rPr>
      <w:noProof w:val="0"/>
      <w:sz w:val="16"/>
      <w:lang w:val="fr-FR"/>
    </w:rPr>
  </w:style>
  <w:style w:type="paragraph" w:styleId="CommentText">
    <w:name w:val="annotation text"/>
    <w:basedOn w:val="Normal"/>
    <w:link w:val="CommentTextChar"/>
    <w:uiPriority w:val="99"/>
    <w:rsid w:val="00994D01"/>
  </w:style>
  <w:style w:type="character" w:styleId="CommentTextChar" w:customStyle="1">
    <w:name w:val="Comment Text Char"/>
    <w:basedOn w:val="DefaultParagraphFont"/>
    <w:link w:val="CommentText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Date">
    <w:name w:val="Date"/>
    <w:basedOn w:val="Normal"/>
    <w:next w:val="Normal"/>
    <w:link w:val="DateChar"/>
    <w:rsid w:val="00994D01"/>
  </w:style>
  <w:style w:type="character" w:styleId="DateChar" w:customStyle="1">
    <w:name w:val="Date Char"/>
    <w:basedOn w:val="DefaultParagraphFont"/>
    <w:link w:val="Date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Definition" w:customStyle="1">
    <w:name w:val="Definition"/>
    <w:basedOn w:val="Normal"/>
    <w:next w:val="Normal"/>
    <w:rsid w:val="00994D01"/>
  </w:style>
  <w:style w:type="character" w:styleId="Defterms" w:customStyle="1">
    <w:name w:val="Defterms"/>
    <w:rsid w:val="00994D01"/>
    <w:rPr>
      <w:noProof w:val="0"/>
      <w:color w:val="auto"/>
      <w:lang w:val="fr-FR"/>
    </w:rPr>
  </w:style>
  <w:style w:type="paragraph" w:styleId="dl" w:customStyle="1">
    <w:name w:val="dl"/>
    <w:basedOn w:val="Normal"/>
    <w:rsid w:val="00994D01"/>
    <w:pPr>
      <w:ind w:left="800" w:hanging="400"/>
    </w:pPr>
  </w:style>
  <w:style w:type="paragraph" w:styleId="DocumentMap">
    <w:name w:val="Document Map"/>
    <w:basedOn w:val="Normal"/>
    <w:link w:val="DocumentMapChar"/>
    <w:semiHidden w:val="1"/>
    <w:rsid w:val="00994D01"/>
    <w:pPr>
      <w:shd w:color="auto" w:fill="000080" w:val="clear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semiHidden w:val="1"/>
    <w:rsid w:val="00994D01"/>
    <w:rPr>
      <w:rFonts w:ascii="Tahoma" w:cs="Times New Roman" w:eastAsia="MS Mincho" w:hAnsi="Tahoma"/>
      <w:sz w:val="20"/>
      <w:szCs w:val="20"/>
      <w:shd w:color="auto" w:fill="000080" w:val="clear"/>
      <w:lang w:eastAsia="ja-JP" w:val="en-GB"/>
    </w:rPr>
  </w:style>
  <w:style w:type="character" w:styleId="Emphasis">
    <w:name w:val="Emphasis"/>
    <w:qFormat w:val="1"/>
    <w:rsid w:val="00994D01"/>
    <w:rPr>
      <w:i w:val="1"/>
      <w:noProof w:val="0"/>
      <w:lang w:val="fr-FR"/>
    </w:rPr>
  </w:style>
  <w:style w:type="character" w:styleId="EndnoteReference">
    <w:name w:val="endnote reference"/>
    <w:semiHidden w:val="1"/>
    <w:rsid w:val="00994D01"/>
    <w:rPr>
      <w:noProof w:val="0"/>
      <w:vertAlign w:val="superscript"/>
      <w:lang w:val="fr-FR"/>
    </w:rPr>
  </w:style>
  <w:style w:type="paragraph" w:styleId="EndnoteText">
    <w:name w:val="endnote text"/>
    <w:basedOn w:val="Normal"/>
    <w:link w:val="EndnoteTextChar"/>
    <w:semiHidden w:val="1"/>
    <w:rsid w:val="00994D01"/>
  </w:style>
  <w:style w:type="character" w:styleId="EndnoteTextChar" w:customStyle="1">
    <w:name w:val="Endnote Text Char"/>
    <w:basedOn w:val="DefaultParagraphFont"/>
    <w:link w:val="EndnoteText"/>
    <w:semiHidden w:val="1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EnvelopeAddress">
    <w:name w:val="envelope address"/>
    <w:basedOn w:val="Normal"/>
    <w:rsid w:val="00994D01"/>
    <w:pPr>
      <w:framePr w:lines="0" w:w="7938" w:h="1985" w:hSpace="141" w:wrap="auto" w:hAnchor="page" w:xAlign="center" w:yAlign="bottom" w:hRule="exact"/>
      <w:ind w:left="2835"/>
    </w:pPr>
    <w:rPr>
      <w:sz w:val="24"/>
    </w:rPr>
  </w:style>
  <w:style w:type="paragraph" w:styleId="EnvelopeReturn">
    <w:name w:val="envelope return"/>
    <w:basedOn w:val="Normal"/>
    <w:rsid w:val="00994D01"/>
  </w:style>
  <w:style w:type="paragraph" w:styleId="Example" w:customStyle="1">
    <w:name w:val="Example"/>
    <w:basedOn w:val="Normal"/>
    <w:next w:val="Normal"/>
    <w:rsid w:val="00994D01"/>
    <w:pPr>
      <w:tabs>
        <w:tab w:val="left" w:pos="1360"/>
      </w:tabs>
      <w:spacing w:line="210" w:lineRule="atLeast"/>
    </w:pPr>
    <w:rPr>
      <w:sz w:val="18"/>
    </w:rPr>
  </w:style>
  <w:style w:type="character" w:styleId="ExtXref" w:customStyle="1">
    <w:name w:val="ExtXref"/>
    <w:rsid w:val="00994D01"/>
    <w:rPr>
      <w:noProof w:val="0"/>
      <w:color w:val="auto"/>
      <w:lang w:val="fr-FR"/>
    </w:rPr>
  </w:style>
  <w:style w:type="paragraph" w:styleId="Figurefootnote" w:customStyle="1">
    <w:name w:val="Figure footnote"/>
    <w:basedOn w:val="Normal"/>
    <w:rsid w:val="00994D01"/>
    <w:pPr>
      <w:keepNext w:val="1"/>
      <w:tabs>
        <w:tab w:val="left" w:pos="340"/>
      </w:tabs>
      <w:spacing w:after="60" w:line="210" w:lineRule="atLeast"/>
    </w:pPr>
    <w:rPr>
      <w:sz w:val="18"/>
    </w:rPr>
  </w:style>
  <w:style w:type="paragraph" w:styleId="Figuretitle" w:customStyle="1">
    <w:name w:val="Figure title"/>
    <w:basedOn w:val="Normal"/>
    <w:next w:val="Normal"/>
    <w:rsid w:val="00994D01"/>
    <w:pPr>
      <w:suppressAutoHyphens w:val="1"/>
      <w:spacing w:after="220" w:before="220"/>
      <w:jc w:val="center"/>
    </w:pPr>
    <w:rPr>
      <w:b w:val="1"/>
    </w:rPr>
  </w:style>
  <w:style w:type="character" w:styleId="FollowedHyperlink">
    <w:name w:val="FollowedHyperlink"/>
    <w:uiPriority w:val="99"/>
    <w:rsid w:val="00994D01"/>
    <w:rPr>
      <w:noProof w:val="0"/>
      <w:color w:val="800080"/>
      <w:u w:val="single"/>
      <w:lang w:val="fr-FR"/>
    </w:rPr>
  </w:style>
  <w:style w:type="paragraph" w:styleId="Footer">
    <w:name w:val="footer"/>
    <w:basedOn w:val="Normal"/>
    <w:link w:val="FooterChar"/>
    <w:rsid w:val="00994D01"/>
    <w:pPr>
      <w:spacing w:after="0" w:line="220" w:lineRule="exact"/>
    </w:pPr>
  </w:style>
  <w:style w:type="character" w:styleId="FooterChar" w:customStyle="1">
    <w:name w:val="Footer Char"/>
    <w:basedOn w:val="DefaultParagraphFont"/>
    <w:link w:val="Footer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character" w:styleId="FootnoteReference">
    <w:name w:val="footnote reference"/>
    <w:semiHidden w:val="1"/>
    <w:rsid w:val="00994D01"/>
    <w:rPr>
      <w:noProof w:val="1"/>
      <w:position w:val="6"/>
      <w:sz w:val="16"/>
      <w:vertAlign w:val="baseline"/>
      <w:lang w:val="fr-FR"/>
    </w:rPr>
  </w:style>
  <w:style w:type="paragraph" w:styleId="FootnoteText">
    <w:name w:val="footnote text"/>
    <w:basedOn w:val="Normal"/>
    <w:link w:val="FootnoteTextChar"/>
    <w:rsid w:val="00994D01"/>
    <w:pPr>
      <w:tabs>
        <w:tab w:val="left" w:pos="340"/>
      </w:tabs>
      <w:spacing w:after="120" w:line="210" w:lineRule="atLeast"/>
    </w:pPr>
    <w:rPr>
      <w:sz w:val="18"/>
    </w:rPr>
  </w:style>
  <w:style w:type="character" w:styleId="FootnoteTextChar" w:customStyle="1">
    <w:name w:val="Footnote Text Char"/>
    <w:basedOn w:val="DefaultParagraphFont"/>
    <w:link w:val="FootnoteTex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Foreword" w:customStyle="1">
    <w:name w:val="Foreword"/>
    <w:basedOn w:val="Normal"/>
    <w:next w:val="Normal"/>
    <w:rsid w:val="00994D01"/>
    <w:rPr>
      <w:color w:val="0000ff"/>
    </w:rPr>
  </w:style>
  <w:style w:type="paragraph" w:styleId="Formula" w:customStyle="1">
    <w:name w:val="Formula"/>
    <w:basedOn w:val="Normal"/>
    <w:next w:val="Normal"/>
    <w:rsid w:val="00994D01"/>
    <w:pPr>
      <w:tabs>
        <w:tab w:val="right" w:pos="9752"/>
      </w:tabs>
      <w:spacing w:after="220"/>
      <w:ind w:left="403"/>
      <w:jc w:val="left"/>
    </w:pPr>
  </w:style>
  <w:style w:type="paragraph" w:styleId="Header">
    <w:name w:val="header"/>
    <w:basedOn w:val="Normal"/>
    <w:link w:val="HeaderChar"/>
    <w:uiPriority w:val="99"/>
    <w:rsid w:val="00994D01"/>
    <w:pPr>
      <w:spacing w:after="740" w:line="220" w:lineRule="exact"/>
    </w:pPr>
    <w:rPr>
      <w:b w:val="1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994D01"/>
    <w:rPr>
      <w:rFonts w:ascii="Arial" w:cs="Times New Roman" w:eastAsia="MS Mincho" w:hAnsi="Arial"/>
      <w:b w:val="1"/>
      <w:szCs w:val="20"/>
      <w:lang w:eastAsia="ja-JP" w:val="en-GB"/>
    </w:rPr>
  </w:style>
  <w:style w:type="character" w:styleId="Hyperlink">
    <w:name w:val="Hyperlink"/>
    <w:uiPriority w:val="99"/>
    <w:rsid w:val="00994D01"/>
    <w:rPr>
      <w:noProof w:val="0"/>
      <w:color w:val="0000ff"/>
      <w:u w:val="single"/>
      <w:lang w:val="fr-FR"/>
    </w:rPr>
  </w:style>
  <w:style w:type="paragraph" w:styleId="Index1">
    <w:name w:val="index 1"/>
    <w:basedOn w:val="Normal"/>
    <w:semiHidden w:val="1"/>
    <w:rsid w:val="00994D01"/>
    <w:pPr>
      <w:spacing w:after="0" w:line="210" w:lineRule="atLeast"/>
      <w:ind w:left="142" w:hanging="142"/>
      <w:jc w:val="left"/>
    </w:pPr>
    <w:rPr>
      <w:b w:val="1"/>
      <w:sz w:val="18"/>
    </w:rPr>
  </w:style>
  <w:style w:type="paragraph" w:styleId="Index2">
    <w:name w:val="index 2"/>
    <w:basedOn w:val="Normal"/>
    <w:next w:val="Normal"/>
    <w:autoRedefine w:val="1"/>
    <w:semiHidden w:val="1"/>
    <w:rsid w:val="00994D01"/>
    <w:pPr>
      <w:spacing w:line="210" w:lineRule="atLeast"/>
      <w:ind w:left="600" w:hanging="200"/>
    </w:pPr>
    <w:rPr>
      <w:b w:val="1"/>
      <w:sz w:val="18"/>
    </w:rPr>
  </w:style>
  <w:style w:type="paragraph" w:styleId="Index3">
    <w:name w:val="index 3"/>
    <w:basedOn w:val="Normal"/>
    <w:next w:val="Normal"/>
    <w:autoRedefine w:val="1"/>
    <w:semiHidden w:val="1"/>
    <w:rsid w:val="00994D01"/>
    <w:pPr>
      <w:spacing w:line="220" w:lineRule="atLeast"/>
      <w:ind w:left="600" w:hanging="200"/>
    </w:pPr>
    <w:rPr>
      <w:b w:val="1"/>
    </w:rPr>
  </w:style>
  <w:style w:type="paragraph" w:styleId="Index4">
    <w:name w:val="index 4"/>
    <w:basedOn w:val="Normal"/>
    <w:next w:val="Normal"/>
    <w:autoRedefine w:val="1"/>
    <w:semiHidden w:val="1"/>
    <w:rsid w:val="00994D01"/>
    <w:pPr>
      <w:spacing w:line="220" w:lineRule="atLeast"/>
      <w:ind w:left="800" w:hanging="200"/>
    </w:pPr>
    <w:rPr>
      <w:b w:val="1"/>
    </w:rPr>
  </w:style>
  <w:style w:type="paragraph" w:styleId="Index5">
    <w:name w:val="index 5"/>
    <w:basedOn w:val="Normal"/>
    <w:next w:val="Normal"/>
    <w:autoRedefine w:val="1"/>
    <w:semiHidden w:val="1"/>
    <w:rsid w:val="00994D01"/>
    <w:pPr>
      <w:spacing w:line="220" w:lineRule="atLeast"/>
      <w:ind w:left="1000" w:hanging="200"/>
    </w:pPr>
    <w:rPr>
      <w:b w:val="1"/>
    </w:rPr>
  </w:style>
  <w:style w:type="paragraph" w:styleId="Index6">
    <w:name w:val="index 6"/>
    <w:basedOn w:val="Normal"/>
    <w:next w:val="Normal"/>
    <w:autoRedefine w:val="1"/>
    <w:semiHidden w:val="1"/>
    <w:rsid w:val="00994D01"/>
    <w:pPr>
      <w:spacing w:line="220" w:lineRule="atLeast"/>
      <w:ind w:left="1200" w:hanging="200"/>
    </w:pPr>
    <w:rPr>
      <w:b w:val="1"/>
    </w:rPr>
  </w:style>
  <w:style w:type="paragraph" w:styleId="Index7">
    <w:name w:val="index 7"/>
    <w:basedOn w:val="Normal"/>
    <w:next w:val="Normal"/>
    <w:autoRedefine w:val="1"/>
    <w:semiHidden w:val="1"/>
    <w:rsid w:val="00994D01"/>
    <w:pPr>
      <w:spacing w:line="220" w:lineRule="atLeast"/>
      <w:ind w:left="1400" w:hanging="200"/>
    </w:pPr>
    <w:rPr>
      <w:b w:val="1"/>
    </w:rPr>
  </w:style>
  <w:style w:type="paragraph" w:styleId="Index8">
    <w:name w:val="index 8"/>
    <w:basedOn w:val="Normal"/>
    <w:next w:val="Normal"/>
    <w:autoRedefine w:val="1"/>
    <w:semiHidden w:val="1"/>
    <w:rsid w:val="00994D01"/>
    <w:pPr>
      <w:spacing w:line="220" w:lineRule="atLeast"/>
      <w:ind w:left="1600" w:hanging="200"/>
    </w:pPr>
    <w:rPr>
      <w:b w:val="1"/>
    </w:rPr>
  </w:style>
  <w:style w:type="paragraph" w:styleId="Index9">
    <w:name w:val="index 9"/>
    <w:basedOn w:val="Normal"/>
    <w:next w:val="Normal"/>
    <w:autoRedefine w:val="1"/>
    <w:semiHidden w:val="1"/>
    <w:rsid w:val="00994D01"/>
    <w:pPr>
      <w:spacing w:line="220" w:lineRule="atLeast"/>
      <w:ind w:left="1800" w:hanging="200"/>
    </w:pPr>
    <w:rPr>
      <w:b w:val="1"/>
    </w:rPr>
  </w:style>
  <w:style w:type="paragraph" w:styleId="IndexHeading">
    <w:name w:val="index heading"/>
    <w:basedOn w:val="Normal"/>
    <w:next w:val="Index1"/>
    <w:semiHidden w:val="1"/>
    <w:rsid w:val="00994D01"/>
    <w:pPr>
      <w:keepNext w:val="1"/>
      <w:spacing w:after="210" w:before="400"/>
      <w:jc w:val="center"/>
    </w:pPr>
  </w:style>
  <w:style w:type="paragraph" w:styleId="Introduction" w:customStyle="1">
    <w:name w:val="Introduction"/>
    <w:basedOn w:val="Normal"/>
    <w:next w:val="Normal"/>
    <w:rsid w:val="00994D01"/>
    <w:pPr>
      <w:keepNext w:val="1"/>
      <w:pageBreakBefore w:val="1"/>
      <w:tabs>
        <w:tab w:val="left" w:pos="400"/>
      </w:tabs>
      <w:suppressAutoHyphens w:val="1"/>
      <w:spacing w:after="310" w:before="960" w:line="310" w:lineRule="exact"/>
      <w:jc w:val="left"/>
    </w:pPr>
    <w:rPr>
      <w:b w:val="1"/>
      <w:sz w:val="28"/>
    </w:rPr>
  </w:style>
  <w:style w:type="character" w:styleId="LineNumber">
    <w:name w:val="line number"/>
    <w:rsid w:val="00994D01"/>
    <w:rPr>
      <w:noProof w:val="0"/>
      <w:lang w:val="fr-FR"/>
    </w:rPr>
  </w:style>
  <w:style w:type="paragraph" w:styleId="List">
    <w:name w:val="List"/>
    <w:basedOn w:val="Normal"/>
    <w:rsid w:val="00994D01"/>
    <w:pPr>
      <w:ind w:left="283" w:hanging="283"/>
    </w:pPr>
  </w:style>
  <w:style w:type="paragraph" w:styleId="List2">
    <w:name w:val="List 2"/>
    <w:basedOn w:val="Normal"/>
    <w:rsid w:val="00994D01"/>
    <w:pPr>
      <w:ind w:left="566" w:hanging="283"/>
    </w:pPr>
  </w:style>
  <w:style w:type="paragraph" w:styleId="List3">
    <w:name w:val="List 3"/>
    <w:basedOn w:val="Normal"/>
    <w:rsid w:val="00994D01"/>
    <w:pPr>
      <w:ind w:left="849" w:hanging="283"/>
    </w:pPr>
  </w:style>
  <w:style w:type="paragraph" w:styleId="List4">
    <w:name w:val="List 4"/>
    <w:basedOn w:val="Normal"/>
    <w:rsid w:val="00994D01"/>
    <w:pPr>
      <w:ind w:left="1132" w:hanging="283"/>
    </w:pPr>
  </w:style>
  <w:style w:type="paragraph" w:styleId="List5">
    <w:name w:val="List 5"/>
    <w:basedOn w:val="Normal"/>
    <w:rsid w:val="00994D01"/>
    <w:pPr>
      <w:ind w:left="1415" w:hanging="283"/>
    </w:pPr>
  </w:style>
  <w:style w:type="paragraph" w:styleId="ListBullet">
    <w:name w:val="List Bullet"/>
    <w:basedOn w:val="Normal"/>
    <w:autoRedefine w:val="1"/>
    <w:rsid w:val="00994D0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 w:val="1"/>
    <w:rsid w:val="00994D01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 w:val="1"/>
    <w:rsid w:val="00994D01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 w:val="1"/>
    <w:rsid w:val="00994D01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 w:val="1"/>
    <w:rsid w:val="00994D01"/>
    <w:pPr>
      <w:numPr>
        <w:numId w:val="2"/>
      </w:numPr>
      <w:tabs>
        <w:tab w:val="clear" w:pos="360"/>
        <w:tab w:val="num" w:pos="1492"/>
      </w:tabs>
      <w:ind w:left="1492"/>
    </w:pPr>
  </w:style>
  <w:style w:type="paragraph" w:styleId="ListContinue">
    <w:name w:val="List Continue"/>
    <w:basedOn w:val="Normal"/>
    <w:rsid w:val="00994D01"/>
    <w:pPr>
      <w:tabs>
        <w:tab w:val="left" w:pos="400"/>
      </w:tabs>
      <w:ind w:left="400" w:hanging="400"/>
    </w:pPr>
  </w:style>
  <w:style w:type="paragraph" w:styleId="ListContinue2">
    <w:name w:val="List Continue 2"/>
    <w:basedOn w:val="ListContinue"/>
    <w:rsid w:val="00994D01"/>
    <w:pPr>
      <w:numPr>
        <w:ilvl w:val="1"/>
        <w:numId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rsid w:val="00994D01"/>
    <w:pPr>
      <w:numPr>
        <w:ilvl w:val="2"/>
        <w:numId w:val="1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rsid w:val="00994D01"/>
    <w:pPr>
      <w:numPr>
        <w:numId w:val="3"/>
      </w:numPr>
      <w:tabs>
        <w:tab w:val="clear" w:pos="360"/>
        <w:tab w:val="clear" w:pos="400"/>
        <w:tab w:val="left" w:pos="1600"/>
      </w:tabs>
      <w:ind w:left="1600" w:hanging="400"/>
    </w:pPr>
  </w:style>
  <w:style w:type="paragraph" w:styleId="ListContinue5">
    <w:name w:val="List Continue 5"/>
    <w:basedOn w:val="Normal"/>
    <w:rsid w:val="00994D01"/>
    <w:pPr>
      <w:spacing w:after="120"/>
      <w:ind w:left="1415"/>
    </w:pPr>
  </w:style>
  <w:style w:type="paragraph" w:styleId="ListNumber">
    <w:name w:val="List Number"/>
    <w:basedOn w:val="Normal"/>
    <w:rsid w:val="00994D01"/>
    <w:pPr>
      <w:numPr>
        <w:numId w:val="4"/>
      </w:numPr>
      <w:tabs>
        <w:tab w:val="clear" w:pos="643"/>
        <w:tab w:val="left" w:pos="400"/>
      </w:tabs>
      <w:ind w:left="400" w:hanging="400"/>
    </w:pPr>
  </w:style>
  <w:style w:type="paragraph" w:styleId="ListNumber2">
    <w:name w:val="List Number 2"/>
    <w:basedOn w:val="Normal"/>
    <w:rsid w:val="00994D01"/>
    <w:pPr>
      <w:numPr>
        <w:numId w:val="5"/>
      </w:numPr>
      <w:tabs>
        <w:tab w:val="clear" w:pos="926"/>
        <w:tab w:val="left" w:pos="800"/>
      </w:tabs>
      <w:ind w:left="800" w:hanging="400"/>
    </w:pPr>
  </w:style>
  <w:style w:type="paragraph" w:styleId="ListNumber3">
    <w:name w:val="List Number 3"/>
    <w:basedOn w:val="Normal"/>
    <w:rsid w:val="00994D01"/>
    <w:pPr>
      <w:numPr>
        <w:numId w:val="6"/>
      </w:numPr>
      <w:tabs>
        <w:tab w:val="clear" w:pos="1209"/>
        <w:tab w:val="left" w:pos="1200"/>
      </w:tabs>
      <w:ind w:left="1200" w:hanging="400"/>
    </w:pPr>
  </w:style>
  <w:style w:type="paragraph" w:styleId="ListNumber4">
    <w:name w:val="List Number 4"/>
    <w:basedOn w:val="Normal"/>
    <w:rsid w:val="00994D01"/>
    <w:pPr>
      <w:numPr>
        <w:numId w:val="7"/>
      </w:numPr>
      <w:tabs>
        <w:tab w:val="clear" w:pos="1492"/>
        <w:tab w:val="left" w:pos="1600"/>
      </w:tabs>
      <w:ind w:left="1600" w:hanging="400"/>
    </w:pPr>
  </w:style>
  <w:style w:type="paragraph" w:styleId="ListNumber5">
    <w:name w:val="List Number 5"/>
    <w:basedOn w:val="Normal"/>
    <w:rsid w:val="00994D01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 w:val="1"/>
    <w:rsid w:val="00994D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cs="Times New Roman" w:eastAsia="MS Mincho" w:hAnsi="Courier New"/>
      <w:sz w:val="20"/>
      <w:szCs w:val="20"/>
      <w:lang w:eastAsia="ja-JP" w:val="en-GB"/>
    </w:rPr>
  </w:style>
  <w:style w:type="character" w:styleId="MacroTextChar" w:customStyle="1">
    <w:name w:val="Macro Text Char"/>
    <w:basedOn w:val="DefaultParagraphFont"/>
    <w:link w:val="MacroText"/>
    <w:semiHidden w:val="1"/>
    <w:rsid w:val="00994D01"/>
    <w:rPr>
      <w:rFonts w:ascii="Courier New" w:cs="Times New Roman" w:eastAsia="MS Mincho" w:hAnsi="Courier New"/>
      <w:sz w:val="20"/>
      <w:szCs w:val="20"/>
      <w:lang w:eastAsia="ja-JP" w:val="en-GB"/>
    </w:rPr>
  </w:style>
  <w:style w:type="paragraph" w:styleId="MessageHeader">
    <w:name w:val="Message Header"/>
    <w:basedOn w:val="Normal"/>
    <w:link w:val="MessageHeaderChar"/>
    <w:rsid w:val="00994D0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sz w:val="24"/>
    </w:rPr>
  </w:style>
  <w:style w:type="character" w:styleId="MessageHeaderChar" w:customStyle="1">
    <w:name w:val="Message Header Char"/>
    <w:basedOn w:val="DefaultParagraphFont"/>
    <w:link w:val="MessageHeader"/>
    <w:rsid w:val="00994D01"/>
    <w:rPr>
      <w:rFonts w:ascii="Arial" w:cs="Times New Roman" w:eastAsia="MS Mincho" w:hAnsi="Arial"/>
      <w:sz w:val="24"/>
      <w:szCs w:val="20"/>
      <w:shd w:color="auto" w:fill="auto" w:val="pct20"/>
      <w:lang w:eastAsia="ja-JP" w:val="en-GB"/>
    </w:rPr>
  </w:style>
  <w:style w:type="paragraph" w:styleId="MSDNFR" w:customStyle="1">
    <w:name w:val="MSDNFR"/>
    <w:basedOn w:val="Normal"/>
    <w:next w:val="Normal"/>
    <w:rsid w:val="00994D01"/>
    <w:pPr>
      <w:spacing w:line="220" w:lineRule="atLeast"/>
    </w:pPr>
    <w:rPr>
      <w:color w:val="0000ff"/>
    </w:rPr>
  </w:style>
  <w:style w:type="paragraph" w:styleId="na2" w:customStyle="1">
    <w:name w:val="na2"/>
    <w:basedOn w:val="a2"/>
    <w:next w:val="Normal"/>
    <w:rsid w:val="00994D01"/>
    <w:pPr>
      <w:numPr>
        <w:ilvl w:val="0"/>
        <w:numId w:val="0"/>
      </w:numPr>
    </w:pPr>
  </w:style>
  <w:style w:type="paragraph" w:styleId="na3" w:customStyle="1">
    <w:name w:val="na3"/>
    <w:basedOn w:val="a3"/>
    <w:next w:val="Normal"/>
    <w:rsid w:val="00994D01"/>
    <w:pPr>
      <w:numPr>
        <w:ilvl w:val="0"/>
        <w:numId w:val="0"/>
      </w:numPr>
    </w:pPr>
  </w:style>
  <w:style w:type="paragraph" w:styleId="na4" w:customStyle="1">
    <w:name w:val="na4"/>
    <w:basedOn w:val="a4"/>
    <w:next w:val="Normal"/>
    <w:rsid w:val="00994D01"/>
    <w:pPr>
      <w:numPr>
        <w:ilvl w:val="0"/>
        <w:numId w:val="0"/>
      </w:numPr>
      <w:tabs>
        <w:tab w:val="left" w:pos="1060"/>
      </w:tabs>
    </w:pPr>
  </w:style>
  <w:style w:type="paragraph" w:styleId="na5" w:customStyle="1">
    <w:name w:val="na5"/>
    <w:basedOn w:val="a5"/>
    <w:next w:val="Normal"/>
    <w:rsid w:val="00994D01"/>
    <w:pPr>
      <w:numPr>
        <w:ilvl w:val="0"/>
        <w:numId w:val="0"/>
      </w:numPr>
    </w:pPr>
  </w:style>
  <w:style w:type="paragraph" w:styleId="na6" w:customStyle="1">
    <w:name w:val="na6"/>
    <w:basedOn w:val="a6"/>
    <w:next w:val="Normal"/>
    <w:rsid w:val="00994D01"/>
    <w:pPr>
      <w:numPr>
        <w:ilvl w:val="0"/>
        <w:numId w:val="0"/>
      </w:numPr>
    </w:pPr>
  </w:style>
  <w:style w:type="paragraph" w:styleId="NormalIndent">
    <w:name w:val="Normal Indent"/>
    <w:basedOn w:val="Normal"/>
    <w:rsid w:val="00994D01"/>
    <w:pPr>
      <w:ind w:left="708"/>
    </w:pPr>
  </w:style>
  <w:style w:type="paragraph" w:styleId="Note" w:customStyle="1">
    <w:name w:val="Note"/>
    <w:basedOn w:val="Normal"/>
    <w:next w:val="Normal"/>
    <w:rsid w:val="00994D01"/>
    <w:pPr>
      <w:tabs>
        <w:tab w:val="left" w:pos="960"/>
      </w:tabs>
      <w:spacing w:line="210" w:lineRule="atLeast"/>
    </w:pPr>
    <w:rPr>
      <w:sz w:val="18"/>
    </w:rPr>
  </w:style>
  <w:style w:type="paragraph" w:styleId="NoteHeading">
    <w:name w:val="Note Heading"/>
    <w:basedOn w:val="Normal"/>
    <w:next w:val="Normal"/>
    <w:link w:val="NoteHeadingChar"/>
    <w:rsid w:val="00994D01"/>
  </w:style>
  <w:style w:type="character" w:styleId="NoteHeadingChar" w:customStyle="1">
    <w:name w:val="Note Heading Char"/>
    <w:basedOn w:val="DefaultParagraphFont"/>
    <w:link w:val="NoteHeading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p2" w:customStyle="1">
    <w:name w:val="p2"/>
    <w:basedOn w:val="Normal"/>
    <w:next w:val="Normal"/>
    <w:rsid w:val="00994D01"/>
    <w:pPr>
      <w:tabs>
        <w:tab w:val="left" w:pos="560"/>
      </w:tabs>
    </w:pPr>
  </w:style>
  <w:style w:type="paragraph" w:styleId="p3" w:customStyle="1">
    <w:name w:val="p3"/>
    <w:basedOn w:val="Normal"/>
    <w:next w:val="Normal"/>
    <w:rsid w:val="00994D01"/>
    <w:pPr>
      <w:tabs>
        <w:tab w:val="left" w:pos="720"/>
      </w:tabs>
    </w:pPr>
  </w:style>
  <w:style w:type="paragraph" w:styleId="p4" w:customStyle="1">
    <w:name w:val="p4"/>
    <w:basedOn w:val="Normal"/>
    <w:next w:val="Normal"/>
    <w:rsid w:val="00994D01"/>
    <w:pPr>
      <w:tabs>
        <w:tab w:val="left" w:pos="1100"/>
      </w:tabs>
    </w:pPr>
  </w:style>
  <w:style w:type="paragraph" w:styleId="p5" w:customStyle="1">
    <w:name w:val="p5"/>
    <w:basedOn w:val="Normal"/>
    <w:next w:val="Normal"/>
    <w:rsid w:val="00994D01"/>
    <w:pPr>
      <w:tabs>
        <w:tab w:val="left" w:pos="1100"/>
      </w:tabs>
    </w:pPr>
  </w:style>
  <w:style w:type="paragraph" w:styleId="p6" w:customStyle="1">
    <w:name w:val="p6"/>
    <w:basedOn w:val="Normal"/>
    <w:next w:val="Normal"/>
    <w:rsid w:val="00994D01"/>
    <w:pPr>
      <w:tabs>
        <w:tab w:val="left" w:pos="1440"/>
      </w:tabs>
    </w:pPr>
  </w:style>
  <w:style w:type="character" w:styleId="PageNumber">
    <w:name w:val="page number"/>
    <w:rsid w:val="00994D01"/>
    <w:rPr>
      <w:noProof w:val="0"/>
      <w:lang w:val="fr-FR"/>
    </w:rPr>
  </w:style>
  <w:style w:type="paragraph" w:styleId="PlainText">
    <w:name w:val="Plain Text"/>
    <w:basedOn w:val="Normal"/>
    <w:link w:val="PlainTextChar"/>
    <w:rsid w:val="00994D01"/>
    <w:rPr>
      <w:rFonts w:ascii="Courier New" w:hAnsi="Courier New"/>
    </w:rPr>
  </w:style>
  <w:style w:type="character" w:styleId="PlainTextChar" w:customStyle="1">
    <w:name w:val="Plain Text Char"/>
    <w:basedOn w:val="DefaultParagraphFont"/>
    <w:link w:val="PlainText"/>
    <w:rsid w:val="00994D01"/>
    <w:rPr>
      <w:rFonts w:ascii="Courier New" w:cs="Times New Roman" w:eastAsia="MS Mincho" w:hAnsi="Courier New"/>
      <w:sz w:val="20"/>
      <w:szCs w:val="20"/>
      <w:lang w:eastAsia="ja-JP" w:val="en-GB"/>
    </w:rPr>
  </w:style>
  <w:style w:type="paragraph" w:styleId="RefNorm" w:customStyle="1">
    <w:name w:val="RefNorm"/>
    <w:basedOn w:val="Normal"/>
    <w:next w:val="Normal"/>
    <w:rsid w:val="00994D01"/>
  </w:style>
  <w:style w:type="paragraph" w:styleId="Salutation">
    <w:name w:val="Salutation"/>
    <w:basedOn w:val="Normal"/>
    <w:next w:val="Normal"/>
    <w:link w:val="SalutationChar"/>
    <w:rsid w:val="00994D01"/>
  </w:style>
  <w:style w:type="character" w:styleId="SalutationChar" w:customStyle="1">
    <w:name w:val="Salutation Char"/>
    <w:basedOn w:val="DefaultParagraphFont"/>
    <w:link w:val="Salutation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Signature">
    <w:name w:val="Signature"/>
    <w:basedOn w:val="Normal"/>
    <w:link w:val="SignatureChar"/>
    <w:rsid w:val="00994D01"/>
    <w:pPr>
      <w:ind w:left="4252"/>
    </w:pPr>
  </w:style>
  <w:style w:type="character" w:styleId="SignatureChar" w:customStyle="1">
    <w:name w:val="Signature Char"/>
    <w:basedOn w:val="DefaultParagraphFont"/>
    <w:link w:val="Signature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Special" w:customStyle="1">
    <w:name w:val="Special"/>
    <w:basedOn w:val="Normal"/>
    <w:next w:val="Normal"/>
    <w:rsid w:val="00994D01"/>
  </w:style>
  <w:style w:type="character" w:styleId="Strong">
    <w:name w:val="Strong"/>
    <w:qFormat w:val="1"/>
    <w:rsid w:val="00994D01"/>
    <w:rPr>
      <w:b w:val="1"/>
      <w:noProof w:val="0"/>
      <w:lang w:val="fr-FR"/>
    </w:rPr>
  </w:style>
  <w:style w:type="paragraph" w:styleId="Subtitle">
    <w:name w:val="Subtitle"/>
    <w:basedOn w:val="Normal"/>
    <w:link w:val="SubtitleChar"/>
    <w:qFormat w:val="1"/>
    <w:rsid w:val="00994D01"/>
    <w:pPr>
      <w:spacing w:after="60"/>
      <w:jc w:val="center"/>
      <w:outlineLvl w:val="1"/>
    </w:pPr>
    <w:rPr>
      <w:sz w:val="24"/>
    </w:rPr>
  </w:style>
  <w:style w:type="character" w:styleId="SubtitleChar" w:customStyle="1">
    <w:name w:val="Subtitle Char"/>
    <w:basedOn w:val="DefaultParagraphFont"/>
    <w:link w:val="Subtitle"/>
    <w:rsid w:val="00994D01"/>
    <w:rPr>
      <w:rFonts w:ascii="Arial" w:cs="Times New Roman" w:eastAsia="MS Mincho" w:hAnsi="Arial"/>
      <w:sz w:val="24"/>
      <w:szCs w:val="20"/>
      <w:lang w:eastAsia="ja-JP" w:val="en-GB"/>
    </w:rPr>
  </w:style>
  <w:style w:type="paragraph" w:styleId="Tablefootnote" w:customStyle="1">
    <w:name w:val="Table footnote"/>
    <w:basedOn w:val="Normal"/>
    <w:rsid w:val="00994D01"/>
    <w:pPr>
      <w:tabs>
        <w:tab w:val="left" w:pos="340"/>
      </w:tabs>
      <w:spacing w:after="60" w:before="60" w:line="190" w:lineRule="atLeast"/>
    </w:pPr>
    <w:rPr>
      <w:sz w:val="16"/>
    </w:rPr>
  </w:style>
  <w:style w:type="paragraph" w:styleId="TableofAuthorities">
    <w:name w:val="table of authorities"/>
    <w:basedOn w:val="Normal"/>
    <w:next w:val="Normal"/>
    <w:semiHidden w:val="1"/>
    <w:rsid w:val="00994D01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rsid w:val="00994D01"/>
    <w:pPr>
      <w:ind w:left="400" w:hanging="400"/>
    </w:pPr>
  </w:style>
  <w:style w:type="paragraph" w:styleId="Tabletitle" w:customStyle="1">
    <w:name w:val="Table title"/>
    <w:basedOn w:val="Normal"/>
    <w:next w:val="Normal"/>
    <w:rsid w:val="00994D01"/>
    <w:pPr>
      <w:keepNext w:val="1"/>
      <w:suppressAutoHyphens w:val="1"/>
      <w:spacing w:after="120" w:before="120" w:line="230" w:lineRule="exact"/>
      <w:jc w:val="center"/>
    </w:pPr>
    <w:rPr>
      <w:b w:val="1"/>
    </w:rPr>
  </w:style>
  <w:style w:type="character" w:styleId="TableFootNoteXref" w:customStyle="1">
    <w:name w:val="TableFootNoteXref"/>
    <w:rsid w:val="00994D01"/>
    <w:rPr>
      <w:noProof w:val="1"/>
      <w:position w:val="6"/>
      <w:sz w:val="14"/>
      <w:lang w:val="fr-FR"/>
    </w:rPr>
  </w:style>
  <w:style w:type="paragraph" w:styleId="Terms" w:customStyle="1">
    <w:name w:val="Term(s)"/>
    <w:basedOn w:val="Normal"/>
    <w:next w:val="Definition"/>
    <w:rsid w:val="00994D01"/>
    <w:pPr>
      <w:keepNext w:val="1"/>
      <w:suppressAutoHyphens w:val="1"/>
      <w:spacing w:after="0"/>
      <w:jc w:val="left"/>
    </w:pPr>
    <w:rPr>
      <w:b w:val="1"/>
    </w:rPr>
  </w:style>
  <w:style w:type="paragraph" w:styleId="TermNum" w:customStyle="1">
    <w:name w:val="TermNum"/>
    <w:basedOn w:val="Normal"/>
    <w:next w:val="Terms"/>
    <w:rsid w:val="00994D01"/>
    <w:pPr>
      <w:keepNext w:val="1"/>
      <w:spacing w:after="0"/>
    </w:pPr>
    <w:rPr>
      <w:b w:val="1"/>
    </w:rPr>
  </w:style>
  <w:style w:type="paragraph" w:styleId="Title">
    <w:name w:val="Title"/>
    <w:basedOn w:val="Normal"/>
    <w:link w:val="TitleChar"/>
    <w:qFormat w:val="1"/>
    <w:rsid w:val="00994D01"/>
    <w:pPr>
      <w:spacing w:after="60" w:before="240"/>
      <w:jc w:val="center"/>
      <w:outlineLvl w:val="0"/>
    </w:pPr>
    <w:rPr>
      <w:b w:val="1"/>
      <w:kern w:val="28"/>
      <w:sz w:val="32"/>
    </w:rPr>
  </w:style>
  <w:style w:type="character" w:styleId="TitleChar" w:customStyle="1">
    <w:name w:val="Title Char"/>
    <w:basedOn w:val="DefaultParagraphFont"/>
    <w:link w:val="Title"/>
    <w:rsid w:val="00994D01"/>
    <w:rPr>
      <w:rFonts w:ascii="Arial" w:cs="Times New Roman" w:eastAsia="MS Mincho" w:hAnsi="Arial"/>
      <w:b w:val="1"/>
      <w:kern w:val="28"/>
      <w:sz w:val="32"/>
      <w:szCs w:val="20"/>
      <w:lang w:eastAsia="ja-JP" w:val="en-GB"/>
    </w:rPr>
  </w:style>
  <w:style w:type="paragraph" w:styleId="TOAHeading">
    <w:name w:val="toa heading"/>
    <w:basedOn w:val="Normal"/>
    <w:next w:val="Normal"/>
    <w:semiHidden w:val="1"/>
    <w:rsid w:val="00994D01"/>
    <w:pPr>
      <w:spacing w:before="120"/>
    </w:pPr>
    <w:rPr>
      <w:b w:val="1"/>
      <w:sz w:val="24"/>
    </w:rPr>
  </w:style>
  <w:style w:type="paragraph" w:styleId="TOC1">
    <w:name w:val="toc 1"/>
    <w:basedOn w:val="Normal"/>
    <w:next w:val="Normal"/>
    <w:uiPriority w:val="39"/>
    <w:rsid w:val="00994D01"/>
    <w:pPr>
      <w:tabs>
        <w:tab w:val="left" w:pos="720"/>
        <w:tab w:val="right" w:leader="dot" w:pos="9752"/>
      </w:tabs>
      <w:suppressAutoHyphens w:val="1"/>
      <w:spacing w:after="0" w:before="120"/>
      <w:ind w:left="720" w:right="500" w:hanging="720"/>
      <w:jc w:val="left"/>
    </w:pPr>
    <w:rPr>
      <w:b w:val="1"/>
    </w:rPr>
  </w:style>
  <w:style w:type="paragraph" w:styleId="TOC2">
    <w:name w:val="toc 2"/>
    <w:basedOn w:val="TOC1"/>
    <w:next w:val="Normal"/>
    <w:uiPriority w:val="39"/>
    <w:rsid w:val="00994D01"/>
    <w:pPr>
      <w:spacing w:before="0"/>
    </w:pPr>
  </w:style>
  <w:style w:type="paragraph" w:styleId="TOC3">
    <w:name w:val="toc 3"/>
    <w:basedOn w:val="TOC2"/>
    <w:next w:val="Normal"/>
    <w:uiPriority w:val="39"/>
    <w:rsid w:val="00994D01"/>
  </w:style>
  <w:style w:type="paragraph" w:styleId="TOC4">
    <w:name w:val="toc 4"/>
    <w:basedOn w:val="TOC2"/>
    <w:next w:val="Normal"/>
    <w:uiPriority w:val="39"/>
    <w:rsid w:val="00994D01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uiPriority w:val="39"/>
    <w:rsid w:val="00994D01"/>
  </w:style>
  <w:style w:type="paragraph" w:styleId="TOC6">
    <w:name w:val="toc 6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994D01"/>
    <w:pPr>
      <w:tabs>
        <w:tab w:val="clear" w:pos="720"/>
      </w:tabs>
      <w:ind w:left="0" w:firstLine="0"/>
    </w:pPr>
  </w:style>
  <w:style w:type="paragraph" w:styleId="zzBiblio" w:customStyle="1">
    <w:name w:val="zzBiblio"/>
    <w:basedOn w:val="Normal"/>
    <w:next w:val="Bibliography1"/>
    <w:rsid w:val="00994D01"/>
    <w:pPr>
      <w:pageBreakBefore w:val="1"/>
      <w:spacing w:after="760" w:line="310" w:lineRule="exact"/>
      <w:jc w:val="center"/>
    </w:pPr>
    <w:rPr>
      <w:b w:val="1"/>
      <w:sz w:val="28"/>
    </w:rPr>
  </w:style>
  <w:style w:type="paragraph" w:styleId="zzContents" w:customStyle="1">
    <w:name w:val="zzContents"/>
    <w:basedOn w:val="Introduction"/>
    <w:next w:val="TOC1"/>
    <w:rsid w:val="00994D01"/>
    <w:pPr>
      <w:tabs>
        <w:tab w:val="clear" w:pos="400"/>
      </w:tabs>
    </w:pPr>
  </w:style>
  <w:style w:type="paragraph" w:styleId="zzCopyright" w:customStyle="1">
    <w:name w:val="zzCopyright"/>
    <w:basedOn w:val="Normal"/>
    <w:next w:val="Normal"/>
    <w:rsid w:val="00994D01"/>
    <w:pPr>
      <w:pBdr>
        <w:top w:color="0000ff" w:space="1" w:sz="4" w:val="single"/>
        <w:left w:color="0000ff" w:space="4" w:sz="4" w:val="single"/>
        <w:bottom w:color="0000ff" w:space="1" w:sz="4" w:val="single"/>
        <w:right w:color="0000ff" w:space="4" w:sz="4" w:val="single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styleId="zzCover" w:customStyle="1">
    <w:name w:val="zzCover"/>
    <w:basedOn w:val="Normal"/>
    <w:rsid w:val="00994D01"/>
    <w:pPr>
      <w:spacing w:after="220"/>
      <w:jc w:val="right"/>
    </w:pPr>
    <w:rPr>
      <w:b w:val="1"/>
      <w:color w:val="000000"/>
      <w:sz w:val="24"/>
    </w:rPr>
  </w:style>
  <w:style w:type="paragraph" w:styleId="zzForeword" w:customStyle="1">
    <w:name w:val="zzForeword"/>
    <w:basedOn w:val="Introduction"/>
    <w:next w:val="Normal"/>
    <w:rsid w:val="00994D01"/>
    <w:pPr>
      <w:tabs>
        <w:tab w:val="clear" w:pos="400"/>
      </w:tabs>
    </w:pPr>
    <w:rPr>
      <w:color w:val="0000ff"/>
    </w:rPr>
  </w:style>
  <w:style w:type="paragraph" w:styleId="zzHelp" w:customStyle="1">
    <w:name w:val="zzHelp"/>
    <w:basedOn w:val="Normal"/>
    <w:rsid w:val="00994D01"/>
    <w:rPr>
      <w:color w:val="008000"/>
    </w:rPr>
  </w:style>
  <w:style w:type="paragraph" w:styleId="zzIndex" w:customStyle="1">
    <w:name w:val="zzIndex"/>
    <w:basedOn w:val="zzBiblio"/>
    <w:next w:val="IndexHeading"/>
    <w:rsid w:val="00994D01"/>
  </w:style>
  <w:style w:type="paragraph" w:styleId="zzLc5" w:customStyle="1">
    <w:name w:val="zzLc5"/>
    <w:basedOn w:val="Normal"/>
    <w:next w:val="Normal"/>
    <w:rsid w:val="00994D01"/>
    <w:pPr>
      <w:jc w:val="left"/>
    </w:pPr>
  </w:style>
  <w:style w:type="paragraph" w:styleId="zzLc6" w:customStyle="1">
    <w:name w:val="zzLc6"/>
    <w:basedOn w:val="Normal"/>
    <w:next w:val="Normal"/>
    <w:rsid w:val="00994D01"/>
    <w:pPr>
      <w:jc w:val="left"/>
    </w:pPr>
  </w:style>
  <w:style w:type="paragraph" w:styleId="zzLn5" w:customStyle="1">
    <w:name w:val="zzLn5"/>
    <w:basedOn w:val="Normal"/>
    <w:next w:val="Normal"/>
    <w:rsid w:val="00994D01"/>
    <w:pPr>
      <w:jc w:val="left"/>
    </w:pPr>
  </w:style>
  <w:style w:type="paragraph" w:styleId="zzLn6" w:customStyle="1">
    <w:name w:val="zzLn6"/>
    <w:basedOn w:val="Normal"/>
    <w:next w:val="Normal"/>
    <w:rsid w:val="00994D01"/>
    <w:pPr>
      <w:jc w:val="left"/>
    </w:pPr>
  </w:style>
  <w:style w:type="paragraph" w:styleId="zzSTDTitle" w:customStyle="1">
    <w:name w:val="zzSTDTitle"/>
    <w:basedOn w:val="Normal"/>
    <w:next w:val="Normal"/>
    <w:rsid w:val="00994D01"/>
    <w:pPr>
      <w:suppressAutoHyphens w:val="1"/>
      <w:spacing w:after="760" w:before="400" w:line="350" w:lineRule="exact"/>
      <w:jc w:val="left"/>
    </w:pPr>
    <w:rPr>
      <w:b w:val="1"/>
      <w:color w:val="0000ff"/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rsid w:val="00994D0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4D01"/>
    <w:rPr>
      <w:rFonts w:ascii="Tahoma" w:cs="Tahoma" w:eastAsia="MS Mincho" w:hAnsi="Tahoma"/>
      <w:sz w:val="16"/>
      <w:szCs w:val="16"/>
      <w:lang w:eastAsia="ja-JP" w:val="en-GB"/>
    </w:rPr>
  </w:style>
  <w:style w:type="paragraph" w:styleId="Tabletext10" w:customStyle="1">
    <w:name w:val="Table text (10)"/>
    <w:basedOn w:val="Normal"/>
    <w:rsid w:val="00994D01"/>
    <w:pPr>
      <w:spacing w:after="60" w:before="60"/>
    </w:pPr>
  </w:style>
  <w:style w:type="paragraph" w:styleId="Tabletext9" w:customStyle="1">
    <w:name w:val="Table text (9)"/>
    <w:basedOn w:val="Normal"/>
    <w:uiPriority w:val="99"/>
    <w:rsid w:val="00994D01"/>
    <w:pPr>
      <w:spacing w:after="60" w:before="60" w:line="210" w:lineRule="atLeast"/>
    </w:pPr>
    <w:rPr>
      <w:sz w:val="18"/>
    </w:rPr>
  </w:style>
  <w:style w:type="paragraph" w:styleId="Tabletext8" w:customStyle="1">
    <w:name w:val="Table text (8)"/>
    <w:basedOn w:val="Normal"/>
    <w:rsid w:val="00994D01"/>
    <w:pPr>
      <w:spacing w:after="60" w:before="60" w:line="190" w:lineRule="atLeast"/>
    </w:pPr>
    <w:rPr>
      <w:sz w:val="16"/>
    </w:rPr>
  </w:style>
  <w:style w:type="paragraph" w:styleId="Tabletext7" w:customStyle="1">
    <w:name w:val="Table text (7)"/>
    <w:basedOn w:val="Normal"/>
    <w:rsid w:val="00994D01"/>
    <w:pPr>
      <w:spacing w:after="60" w:before="60" w:line="170" w:lineRule="atLeast"/>
    </w:pPr>
    <w:rPr>
      <w:sz w:val="14"/>
    </w:rPr>
  </w:style>
  <w:style w:type="paragraph" w:styleId="Tabletext" w:customStyle="1">
    <w:name w:val="Table text"/>
    <w:rsid w:val="00994D01"/>
    <w:pPr>
      <w:spacing w:after="0" w:line="240" w:lineRule="auto"/>
    </w:pPr>
    <w:rPr>
      <w:rFonts w:ascii="Helvetica" w:cs="Times New Roman" w:eastAsia="Times New Roman" w:hAnsi="Helvetica"/>
      <w:sz w:val="16"/>
      <w:szCs w:val="16"/>
      <w:lang w:val="en-GB"/>
    </w:rPr>
  </w:style>
  <w:style w:type="paragraph" w:styleId="Default" w:customStyle="1">
    <w:name w:val="Default"/>
    <w:rsid w:val="00994D01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994D0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table" w:styleId="TableGrid">
    <w:name w:val="Table Grid"/>
    <w:basedOn w:val="TableNormal"/>
    <w:uiPriority w:val="59"/>
    <w:rsid w:val="00994D01"/>
    <w:pPr>
      <w:spacing w:after="240" w:line="230" w:lineRule="atLeast"/>
      <w:jc w:val="both"/>
    </w:pPr>
    <w:rPr>
      <w:rFonts w:ascii="Times New Roman" w:cs="Times New Roman" w:eastAsia="MS Mincho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ttr-list" w:customStyle="1">
    <w:name w:val="attr-list"/>
    <w:rsid w:val="00994D01"/>
  </w:style>
  <w:style w:type="paragraph" w:styleId="NormalWeb">
    <w:name w:val="Normal (Web)"/>
    <w:basedOn w:val="Normal"/>
    <w:link w:val="NormalWebChar"/>
    <w:uiPriority w:val="99"/>
    <w:rsid w:val="00994D01"/>
    <w:pPr>
      <w:spacing w:after="100" w:afterAutospacing="1" w:before="100" w:before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rmalWeb1" w:customStyle="1">
    <w:name w:val="Normal (Web)1"/>
    <w:basedOn w:val="Normal"/>
    <w:rsid w:val="00994D01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eastAsia="en-US" w:val="en-US"/>
    </w:rPr>
  </w:style>
  <w:style w:type="paragraph" w:styleId="NoSpacing2" w:customStyle="1">
    <w:name w:val="No Spacing2"/>
    <w:aliases w:val="Code"/>
    <w:qFormat w:val="1"/>
    <w:rsid w:val="00994D0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20"/>
      <w:szCs w:val="20"/>
      <w:lang w:val="en-GB"/>
    </w:rPr>
  </w:style>
  <w:style w:type="paragraph" w:styleId="Small" w:customStyle="1">
    <w:name w:val="Small"/>
    <w:basedOn w:val="Normal"/>
    <w:qFormat w:val="1"/>
    <w:rsid w:val="00994D01"/>
    <w:pPr>
      <w:widowControl w:val="0"/>
      <w:spacing w:after="0" w:before="20" w:line="240" w:lineRule="auto"/>
      <w:jc w:val="left"/>
    </w:pPr>
    <w:rPr>
      <w:rFonts w:eastAsia="Times New Roman"/>
      <w:snapToGrid w:val="0"/>
      <w:sz w:val="16"/>
      <w:szCs w:val="16"/>
      <w:lang w:eastAsia="en-US"/>
    </w:rPr>
  </w:style>
  <w:style w:type="paragraph" w:styleId="Revision">
    <w:name w:val="Revision"/>
    <w:hidden w:val="1"/>
    <w:uiPriority w:val="99"/>
    <w:semiHidden w:val="1"/>
    <w:rsid w:val="00994D01"/>
    <w:pPr>
      <w:spacing w:after="0" w:line="240" w:lineRule="auto"/>
    </w:pPr>
    <w:rPr>
      <w:rFonts w:ascii="Arial" w:cs="Times New Roman" w:eastAsia="MS Mincho" w:hAnsi="Arial"/>
      <w:sz w:val="20"/>
      <w:szCs w:val="20"/>
      <w:lang w:eastAsia="ja-JP" w:val="en-GB"/>
    </w:rPr>
  </w:style>
  <w:style w:type="paragraph" w:styleId="Figuretitle2" w:customStyle="1">
    <w:name w:val="Figure title2"/>
    <w:basedOn w:val="Normal"/>
    <w:next w:val="Normal"/>
    <w:rsid w:val="00994D01"/>
    <w:pPr>
      <w:suppressAutoHyphens w:val="1"/>
      <w:spacing w:after="220" w:before="220"/>
      <w:jc w:val="center"/>
    </w:pPr>
    <w:rPr>
      <w:b w:val="1"/>
      <w:lang w:eastAsia="ar-SA" w:val="de-DE"/>
    </w:rPr>
  </w:style>
  <w:style w:type="paragraph" w:styleId="ISOComments" w:customStyle="1">
    <w:name w:val="ISO_Comments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ISOChange" w:customStyle="1">
    <w:name w:val="ISO_Change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NoSpacing1" w:customStyle="1">
    <w:name w:val="No Spacing1"/>
    <w:qFormat w:val="1"/>
    <w:rsid w:val="00994D0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uppressAutoHyphens w:val="1"/>
      <w:spacing w:after="0" w:line="240" w:lineRule="auto"/>
    </w:pPr>
    <w:rPr>
      <w:rFonts w:ascii="Courier New" w:cs="Times New Roman" w:eastAsia="Arial" w:hAnsi="Courier New"/>
      <w:sz w:val="20"/>
      <w:szCs w:val="20"/>
      <w:lang w:eastAsia="ar-SA" w:val="en-GB"/>
    </w:rPr>
  </w:style>
  <w:style w:type="paragraph" w:styleId="Firstparagraph" w:customStyle="1">
    <w:name w:val="First paragraph"/>
    <w:basedOn w:val="Normal"/>
    <w:next w:val="Normal"/>
    <w:rsid w:val="00994D01"/>
    <w:pPr>
      <w:overflowPunct w:val="0"/>
      <w:autoSpaceDE w:val="0"/>
      <w:autoSpaceDN w:val="0"/>
      <w:adjustRightInd w:val="0"/>
      <w:spacing w:after="0" w:line="260" w:lineRule="exact"/>
      <w:textAlignment w:val="baseline"/>
    </w:pPr>
    <w:rPr>
      <w:rFonts w:ascii="Times New Roman" w:eastAsia="Times New Roman" w:hAnsi="Times New Roman"/>
      <w:sz w:val="24"/>
      <w:lang w:eastAsia="en-US" w:val="en-US"/>
    </w:rPr>
  </w:style>
  <w:style w:type="paragraph" w:styleId="ISOSecretObservations" w:customStyle="1">
    <w:name w:val="ISO_Secret_Observations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subpara" w:customStyle="1">
    <w:name w:val="sub para"/>
    <w:basedOn w:val="Normal"/>
    <w:rsid w:val="00994D01"/>
    <w:pPr>
      <w:spacing w:after="60" w:before="60" w:line="240" w:lineRule="auto"/>
      <w:ind w:left="1134" w:right="794" w:hanging="567"/>
    </w:pPr>
    <w:rPr>
      <w:rFonts w:ascii="Arial Narrow" w:eastAsia="Times New Roman" w:hAnsi="Arial Narrow"/>
      <w:sz w:val="22"/>
      <w:lang w:eastAsia="en-US" w:val="en-A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94D01"/>
    <w:pPr>
      <w:numPr>
        <w:numId w:val="0"/>
      </w:numPr>
      <w:tabs>
        <w:tab w:val="clear" w:pos="400"/>
        <w:tab w:val="clear" w:pos="560"/>
      </w:tabs>
      <w:suppressAutoHyphens w:val="0"/>
      <w:spacing w:after="60" w:before="240" w:line="230" w:lineRule="atLeast"/>
      <w:outlineLvl w:val="9"/>
    </w:pPr>
    <w:rPr>
      <w:rFonts w:ascii="Cambria" w:eastAsia="Times New Roman" w:hAnsi="Cambria"/>
      <w:kern w:val="32"/>
      <w:sz w:val="32"/>
      <w:szCs w:val="32"/>
    </w:rPr>
  </w:style>
  <w:style w:type="character" w:styleId="NumberingSymbols" w:customStyle="1">
    <w:name w:val="Numbering Symbols"/>
    <w:rsid w:val="00994D01"/>
  </w:style>
  <w:style w:type="paragraph" w:styleId="Caption1" w:customStyle="1">
    <w:name w:val="Caption1"/>
    <w:basedOn w:val="Normal"/>
    <w:rsid w:val="00994D01"/>
    <w:pPr>
      <w:widowControl w:val="0"/>
      <w:suppressLineNumbers w:val="1"/>
      <w:suppressAutoHyphens w:val="1"/>
      <w:spacing w:after="120" w:before="120" w:line="240" w:lineRule="auto"/>
      <w:jc w:val="left"/>
    </w:pPr>
    <w:rPr>
      <w:rFonts w:cs="Tahoma" w:eastAsia="Arial"/>
      <w:i w:val="1"/>
      <w:iCs w:val="1"/>
    </w:rPr>
  </w:style>
  <w:style w:type="paragraph" w:styleId="Index" w:customStyle="1">
    <w:name w:val="Index"/>
    <w:basedOn w:val="Normal"/>
    <w:rsid w:val="00994D01"/>
    <w:pPr>
      <w:widowControl w:val="0"/>
      <w:suppressLineNumbers w:val="1"/>
      <w:suppressAutoHyphens w:val="1"/>
      <w:spacing w:after="0" w:line="240" w:lineRule="auto"/>
      <w:jc w:val="left"/>
    </w:pPr>
    <w:rPr>
      <w:rFonts w:cs="Tahoma" w:eastAsia="Arial"/>
    </w:rPr>
  </w:style>
  <w:style w:type="paragraph" w:styleId="quotedtext" w:customStyle="1">
    <w:name w:val="quoted text"/>
    <w:basedOn w:val="Normal"/>
    <w:rsid w:val="00994D01"/>
    <w:pPr>
      <w:spacing w:after="60" w:before="60" w:line="240" w:lineRule="auto"/>
      <w:ind w:left="1134" w:right="1134" w:hanging="567"/>
    </w:pPr>
    <w:rPr>
      <w:rFonts w:ascii="Times New Roman" w:eastAsia="Times New Roman" w:hAnsi="Times New Roman"/>
      <w:i w:val="1"/>
      <w:lang w:eastAsia="fr-FR" w:val="en-AU"/>
    </w:rPr>
  </w:style>
  <w:style w:type="character" w:styleId="ipa1" w:customStyle="1">
    <w:name w:val="ipa1"/>
    <w:rsid w:val="00994D01"/>
    <w:rPr>
      <w:rFonts w:ascii="Arial Unicode MS" w:cs="Arial Unicode MS" w:eastAsia="Arial Unicode MS" w:hAnsi="Arial Unicode MS" w:hint="eastAsia"/>
    </w:rPr>
  </w:style>
  <w:style w:type="character" w:styleId="NormalWebChar" w:customStyle="1">
    <w:name w:val="Normal (Web) Char"/>
    <w:link w:val="NormalWeb"/>
    <w:uiPriority w:val="99"/>
    <w:rsid w:val="00994D01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character" w:styleId="apple-converted-space" w:customStyle="1">
    <w:name w:val="apple-converted-space"/>
    <w:rsid w:val="00994D0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94D01"/>
    <w:pPr>
      <w:spacing w:after="0" w:line="240" w:lineRule="auto"/>
      <w:ind w:left="720" w:right="720"/>
      <w:jc w:val="left"/>
    </w:pPr>
    <w:rPr>
      <w:rFonts w:ascii="Cambria" w:eastAsia="Cambria" w:hAnsi="Cambria"/>
      <w:b w:val="1"/>
      <w:i w:val="1"/>
      <w:sz w:val="24"/>
      <w:szCs w:val="22"/>
      <w:lang w:eastAsia="en-US"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4D01"/>
    <w:rPr>
      <w:rFonts w:ascii="Cambria" w:cs="Times New Roman" w:eastAsia="Cambria" w:hAnsi="Cambria"/>
      <w:b w:val="1"/>
      <w:i w:val="1"/>
      <w:sz w:val="24"/>
    </w:rPr>
  </w:style>
  <w:style w:type="paragraph" w:styleId="ParagraphText" w:customStyle="1">
    <w:name w:val="Paragraph Text"/>
    <w:basedOn w:val="Normal"/>
    <w:rsid w:val="00994D01"/>
    <w:pPr>
      <w:suppressAutoHyphens w:val="1"/>
      <w:spacing w:after="62" w:line="240" w:lineRule="auto"/>
      <w:jc w:val="left"/>
    </w:pPr>
    <w:rPr>
      <w:color w:val="000000"/>
      <w:szCs w:val="16"/>
      <w:lang w:eastAsia="ar-SA"/>
    </w:rPr>
  </w:style>
  <w:style w:type="paragraph" w:styleId="Heading2-3" w:customStyle="1">
    <w:name w:val="Heading 2-3"/>
    <w:basedOn w:val="Normal"/>
    <w:next w:val="Normal"/>
    <w:rsid w:val="00994D01"/>
    <w:pPr>
      <w:tabs>
        <w:tab w:val="num" w:pos="360"/>
      </w:tabs>
      <w:suppressAutoHyphens w:val="1"/>
      <w:spacing w:after="120" w:before="120" w:line="240" w:lineRule="auto"/>
      <w:ind w:left="360" w:hanging="360"/>
    </w:pPr>
    <w:rPr>
      <w:b w:val="1"/>
      <w:lang w:eastAsia="ar-SA"/>
    </w:rPr>
  </w:style>
  <w:style w:type="table" w:styleId="LightList-Accent1">
    <w:name w:val="Light List Accent 1"/>
    <w:basedOn w:val="TableNormal"/>
    <w:uiPriority w:val="61"/>
    <w:rsid w:val="00994D01"/>
    <w:pPr>
      <w:spacing w:after="0" w:line="240" w:lineRule="auto"/>
    </w:pPr>
    <w:rPr>
      <w:rFonts w:ascii="Times New Roman" w:cs="Times New Roman" w:eastAsia="MS Mincho" w:hAnsi="Times New Roman"/>
      <w:sz w:val="20"/>
      <w:szCs w:val="20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Grid1" w:customStyle="1">
    <w:name w:val="Table Grid1"/>
    <w:basedOn w:val="TableNormal"/>
    <w:next w:val="TableGrid"/>
    <w:uiPriority w:val="59"/>
    <w:rsid w:val="00994D01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rsid w:val="00994D01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phy11" w:customStyle="1">
    <w:name w:val="Bibliography11"/>
    <w:basedOn w:val="Normal"/>
    <w:rsid w:val="00994D01"/>
    <w:pPr>
      <w:tabs>
        <w:tab w:val="num" w:pos="432"/>
        <w:tab w:val="left" w:pos="660"/>
      </w:tabs>
      <w:ind w:left="432" w:hanging="432"/>
    </w:pPr>
  </w:style>
  <w:style w:type="paragraph" w:styleId="TABLE-col-heading" w:customStyle="1">
    <w:name w:val="TABLE-col-heading"/>
    <w:basedOn w:val="Normal"/>
    <w:rsid w:val="00994D01"/>
    <w:pPr>
      <w:keepLines w:val="1"/>
      <w:spacing w:after="0" w:line="180" w:lineRule="exact"/>
      <w:ind w:left="-57" w:right="-57"/>
      <w:jc w:val="center"/>
    </w:pPr>
    <w:rPr>
      <w:rFonts w:cs="Arial" w:eastAsia="Times New Roman"/>
      <w:b w:val="1"/>
      <w:sz w:val="16"/>
      <w:szCs w:val="22"/>
      <w:lang w:eastAsia="zh-CN"/>
    </w:rPr>
  </w:style>
  <w:style w:type="paragraph" w:styleId="Bibliography2" w:customStyle="1">
    <w:name w:val="Bibliography2"/>
    <w:basedOn w:val="Normal"/>
    <w:rsid w:val="000E43D8"/>
    <w:pPr>
      <w:tabs>
        <w:tab w:val="num" w:pos="432"/>
        <w:tab w:val="left" w:pos="660"/>
      </w:tabs>
      <w:ind w:left="432" w:hanging="432"/>
    </w:pPr>
  </w:style>
  <w:style w:type="character" w:styleId="tag" w:customStyle="1">
    <w:name w:val="tag"/>
    <w:basedOn w:val="DefaultParagraphFont"/>
    <w:rsid w:val="005B2500"/>
  </w:style>
  <w:style w:type="character" w:styleId="tag-name" w:customStyle="1">
    <w:name w:val="tag-name"/>
    <w:basedOn w:val="DefaultParagraphFont"/>
    <w:rsid w:val="005B2500"/>
  </w:style>
  <w:style w:type="character" w:styleId="attribute" w:customStyle="1">
    <w:name w:val="attribute"/>
    <w:basedOn w:val="DefaultParagraphFont"/>
    <w:rsid w:val="005B2500"/>
  </w:style>
  <w:style w:type="character" w:styleId="attribute-value" w:customStyle="1">
    <w:name w:val="attribute-value"/>
    <w:basedOn w:val="DefaultParagraphFont"/>
    <w:rsid w:val="005B2500"/>
  </w:style>
  <w:style w:type="character" w:styleId="string" w:customStyle="1">
    <w:name w:val="string"/>
    <w:basedOn w:val="DefaultParagraphFont"/>
    <w:rsid w:val="00D913C7"/>
  </w:style>
  <w:style w:type="character" w:styleId="keyword" w:customStyle="1">
    <w:name w:val="keyword"/>
    <w:basedOn w:val="DefaultParagraphFont"/>
    <w:rsid w:val="00D913C7"/>
  </w:style>
  <w:style w:type="table" w:styleId="TableGrid11" w:customStyle="1">
    <w:name w:val="Table Grid11"/>
    <w:basedOn w:val="TableNormal"/>
    <w:next w:val="TableGrid"/>
    <w:uiPriority w:val="59"/>
    <w:rsid w:val="007663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59"/>
    <w:rsid w:val="00F061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datatypes" w:customStyle="1">
    <w:name w:val="datatypes"/>
    <w:basedOn w:val="DefaultParagraphFont"/>
    <w:rsid w:val="00155BC7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ho.int/S412/gml/0.1.0" TargetMode="External"/><Relationship Id="rId10" Type="http://schemas.openxmlformats.org/officeDocument/2006/relationships/hyperlink" Target="about:blank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SUpp2oB73t3MFZkjF4W3XVvrA==">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2018-12-14T11:34:00Z</dcterms:created>
  <dc:creator>LTJG Joseph T. Phillips</dc:creator>
</cp:coreProperties>
</file>