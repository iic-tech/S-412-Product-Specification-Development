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pStyle w:val="Heading1"/>
            <w:tabs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  <w:tab w:val="left" w:leader="none" w:pos="400"/>
              <w:tab w:val="left" w:leader="none" w:pos="560"/>
            </w:tabs>
            <w:rPr/>
          </w:pPr>
          <w:bookmarkStart w:colFirst="0" w:colLast="0" w:name="_heading=h.r50h8xog6a8" w:id="0"/>
          <w:bookmarkEnd w:id="0"/>
          <w:r w:rsidDel="00000000" w:rsidR="00000000" w:rsidRPr="00000000">
            <w:rPr>
              <w:rtl w:val="0"/>
            </w:rPr>
            <w:t xml:space="preserve">Annex F – References</w:t>
          </w:r>
        </w:p>
      </w:sdtContent>
    </w:sdt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rtl w:val="0"/>
        </w:rPr>
        <w:t xml:space="preserve">&lt; &lt; This section will include a list of reference materials used through this product specification&gt; &gt;</w:t>
      </w: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05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</w:t>
                </w:r>
              </w:ins>
              <w:sdt>
                <w:sdtPr>
                  <w:tag w:val="goog_rdk_3"/>
                </w:sdtPr>
                <w:sdtContent>
                  <w:commentRangeStart w:id="0"/>
                </w:sdtContent>
              </w:sd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SO 8211 Specification for a data descriptive file for information interchange structure  implementations. ISO/IEC 8211, 1994. </w:t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6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19109 Geographic information – Rules for application schema. ISO 19109:2005. (Since replaced  by ISO 19109:2015, but S-100 Edition 4.0 still references the 2005 edition.) </w:t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7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19115-1 Geographic information – Metadata – Part 1 – Fundamentals. ISO 19115-1, 2014, as  amended by Amendment 1, 2018. </w:t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8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19115-2 Geographic information – Metadata - Part 2 – Extensions for imagery and gridded data.  ISO 19115-2, 2009. </w:t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9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1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19115-3 Geographic information – Metadata - XML schema implementation for fundamental  concepts. ISO/TS 19115-3, 2016. </w:t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A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13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19119 Geographic Information – Services. ISO 19119, 2016.</w:t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B">
          <w:pPr>
            <w:widowControl w:val="0"/>
            <w:spacing w:after="0" w:before="240.7196044921875" w:line="241.2077808380127" w:lineRule="auto"/>
            <w:ind w:left="0" w:right="212.9309082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1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S-97 Part B - Execution June 2020 Edition 1.1.0 </w:t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C">
          <w:pPr>
            <w:widowControl w:val="0"/>
            <w:spacing w:after="0" w:line="240" w:lineRule="auto"/>
            <w:ind w:left="591.547241210937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1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34 IHO Guidelines for Creating S-100 Product Specifications </w:t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D">
          <w:pPr>
            <w:widowControl w:val="0"/>
            <w:spacing w:after="0" w:line="240" w:lineRule="auto"/>
            <w:ind w:left="591.547241210937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1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E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19136 Geographic information – Geography Markup Language (GML). ISO 19136, 2007. (Also  available as OGC 07-036 Geography Markup Language (GML) Encoding Standard. Open  Geospatial Consortium Inc., 2007.) </w:t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F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3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0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19157 Geographic information – Data Quality. ISO 19157, 2013, as amended by Amendment 1,  2018. </w:t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1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2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2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ISO 19757-3 Information technology – Document Schema Definition Languages (DSDL) – Part 3: Rule based validation – Schematron. </w:t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3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3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4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33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IHO Resolution 2/2007 (as amended) – Principles and Procedures for Making Changes to IHO Technical  Standards and Specifications. </w:t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5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3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6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3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S-52 Specifications for Chart Content and Display Aspects of ECDIS / Specifications pour le  Contenu Cartographique et les Modalites D'affichage des ECDIS. </w:t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7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3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8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4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S-58 IHO S-58 – ENC Validation Checks, Edition 6.1.0, September 2018. S-99 IHO S-99 – Operational Procedures for the Organization and Management of the S-100  Geospatial Information Registry, Edition 1.1.0, November 2012. </w:t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9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43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A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4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S-99A IHO S-99, Annex A – Conventions and Guidelines for the Content of the IHO GI Registry.  (Under development). </w:t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B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4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C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4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S-100 IHO S-100 – Universal Hydrographic Data Model Edition 4.0.0, December 2018. S-101 IHO S-101</w:t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D">
          <w:pPr>
            <w:widowControl w:val="0"/>
            <w:spacing w:after="0" w:line="240" w:lineRule="auto"/>
            <w:ind w:left="0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– Electronic Navigational Chart Product Specification, Edition 1.0.0 (draft), July  2018. </w:t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E">
          <w:pPr>
            <w:widowControl w:val="0"/>
            <w:spacing w:after="0" w:before="43.0255126953125" w:line="297.7067756652832" w:lineRule="auto"/>
            <w:ind w:left="0" w:right="891.6418457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3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S-111 IHO S-111 – Surface Current Product Specification, Edition 1.0.0 (draft), June 2018. S-122 IHO S-122 – Marine Protected Areas, Edition 1.0.0, January 2019. S-123 ISO S-123 – Marine Radio Services, Edition 1.0.0, January 2019. </w:t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F">
          <w:pPr>
            <w:widowControl w:val="0"/>
            <w:spacing w:after="0" w:before="43.0255126953125" w:line="297.7067756652832" w:lineRule="auto"/>
            <w:ind w:left="0" w:right="891.6418457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5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0">
          <w:pPr>
            <w:widowControl w:val="0"/>
            <w:spacing w:after="0" w:before="43.0255126953125" w:line="297.7067756652832" w:lineRule="auto"/>
            <w:ind w:left="0" w:right="891.6418457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7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SVGTiny Scalable Vector Graphics (SVG) Tiny 1.2 Specification. W3C Recommendation 22 December  2008. URL: http://www.w3.org/TR/2008/REC-SVGTiny12-20081222/.  </w:t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1">
          <w:pPr>
            <w:widowControl w:val="0"/>
            <w:spacing w:after="0" w:before="43.0255126953125" w:line="297.7067756652832" w:lineRule="auto"/>
            <w:ind w:left="0" w:right="891.6418457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59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2">
          <w:pPr>
            <w:widowControl w:val="0"/>
            <w:spacing w:after="0" w:before="43.0255126953125" w:line="297.7067756652832" w:lineRule="auto"/>
            <w:ind w:left="0" w:right="891.641845703125" w:firstLine="0"/>
            <w:jc w:val="left"/>
            <w:rPr>
              <w:ins w:author="Synclaire Williamson - NOAA Affiliate" w:id="0" w:date="2023-06-08T18:31:32Z"/>
            </w:rPr>
          </w:pPr>
          <w:sdt>
            <w:sdtPr>
              <w:tag w:val="goog_rdk_61"/>
            </w:sdtPr>
            <w:sdtContent>
              <w:ins w:author="Synclaire Williamson - NOAA Affiliate" w:id="0" w:date="2023-06-08T18:31:32Z">
                <w:r w:rsidDel="00000000" w:rsidR="00000000" w:rsidRPr="00000000">
                  <w:rPr>
                    <w:rtl w:val="0"/>
                  </w:rPr>
                  <w:t xml:space="preserve">NOTE: In this document, “S-100” means S-100 Edition 4.0.0 unless a different edition is explicitly identified. </w:t>
                </w:r>
                <w:commentRangeEnd w:id="0"/>
                <w:r w:rsidDel="00000000" w:rsidR="00000000" w:rsidRPr="00000000">
                  <w:commentReference w:id="0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00" w:right="1400" w:header="709" w:footer="28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ynclaire Williamson - NOAA Affiliate" w:id="0" w:date="2023-06-08T18:35:03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these from S-97_Ed 1.1.0_EN_Guidance for PS Developers_2020 document. These are found in section B-3 References on page 44.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S-101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 xml:space="preserve">    </w:t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January 2008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40" w:before="0" w:line="240" w:lineRule="auto"/>
      <w:ind w:left="0" w:right="360" w:firstLine="36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GB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72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  <w:tab w:val="left" w:leader="none" w:pos="400"/>
        <w:tab w:val="left" w:leader="none" w:pos="560"/>
        <w:tab w:val="left" w:leader="none" w:pos="400"/>
        <w:tab w:val="left" w:leader="none" w:pos="560"/>
      </w:tabs>
      <w:spacing w:before="60" w:line="25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72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00"/>
        <w:tab w:val="left" w:leader="none" w:pos="560"/>
      </w:tabs>
      <w:spacing w:before="270" w:line="270" w:lineRule="auto"/>
      <w:ind w:left="81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40"/>
        <w:tab w:val="left" w:leader="none" w:pos="700"/>
      </w:tabs>
      <w:spacing w:before="60" w:line="250" w:lineRule="auto"/>
      <w:ind w:left="810" w:hanging="360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660"/>
        <w:tab w:val="left" w:leader="none" w:pos="88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940"/>
        <w:tab w:val="left" w:leader="none" w:pos="1140"/>
        <w:tab w:val="left" w:leader="none" w:pos="1360"/>
      </w:tabs>
      <w:spacing w:before="60" w:line="230" w:lineRule="auto"/>
      <w:ind w:left="810" w:hanging="360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00"/>
        <w:tab w:val="left" w:pos="560"/>
      </w:tabs>
      <w:spacing w:before="270" w:line="27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  <w:tab w:val="left" w:pos="700"/>
      </w:tabs>
      <w:spacing w:before="60" w:line="250" w:lineRule="auto"/>
      <w:ind w:left="432" w:hanging="43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660"/>
        <w:tab w:val="left" w:pos="88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left" w:pos="940"/>
        <w:tab w:val="left" w:pos="1140"/>
        <w:tab w:val="left" w:pos="1360"/>
      </w:tabs>
      <w:spacing w:before="60" w:line="240" w:lineRule="auto"/>
      <w:ind w:left="432" w:hanging="432"/>
      <w:jc w:val="left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994D01"/>
    <w:pPr>
      <w:spacing w:after="240" w:line="230" w:lineRule="atLeast"/>
      <w:jc w:val="both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94D01"/>
    <w:pPr>
      <w:keepNext w:val="1"/>
      <w:numPr>
        <w:numId w:val="15"/>
      </w:numPr>
      <w:tabs>
        <w:tab w:val="left" w:pos="400"/>
        <w:tab w:val="left" w:pos="560"/>
      </w:tabs>
      <w:suppressAutoHyphens w:val="1"/>
      <w:spacing w:before="270" w:line="270" w:lineRule="exact"/>
      <w:outlineLvl w:val="0"/>
    </w:pPr>
    <w:rPr>
      <w:b w:val="1"/>
      <w:bCs w:val="1"/>
      <w:sz w:val="24"/>
    </w:rPr>
  </w:style>
  <w:style w:type="paragraph" w:styleId="Heading2">
    <w:name w:val="heading 2"/>
    <w:basedOn w:val="Heading1"/>
    <w:next w:val="Normal"/>
    <w:link w:val="Heading2Char"/>
    <w:qFormat w:val="1"/>
    <w:rsid w:val="00994D01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 w:val="1"/>
    <w:rsid w:val="00994D01"/>
    <w:pPr>
      <w:numPr>
        <w:ilvl w:val="2"/>
      </w:numPr>
      <w:tabs>
        <w:tab w:val="clear" w:pos="400"/>
        <w:tab w:val="clear" w:pos="560"/>
        <w:tab w:val="left" w:pos="660"/>
        <w:tab w:val="left" w:pos="880"/>
      </w:tabs>
      <w:spacing w:before="60" w:line="230" w:lineRule="exact"/>
      <w:jc w:val="lef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 w:val="1"/>
    <w:rsid w:val="00994D01"/>
    <w:pPr>
      <w:numPr>
        <w:ilvl w:val="3"/>
      </w:numPr>
      <w:tabs>
        <w:tab w:val="clear" w:pos="660"/>
        <w:tab w:val="clear" w:pos="8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qFormat w:val="1"/>
    <w:rsid w:val="00994D01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qFormat w:val="1"/>
    <w:rsid w:val="00994D0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 w:val="1"/>
    <w:rsid w:val="00994D01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qFormat w:val="1"/>
    <w:rsid w:val="00994D01"/>
    <w:pPr>
      <w:numPr>
        <w:ilvl w:val="7"/>
      </w:numPr>
      <w:outlineLvl w:val="7"/>
    </w:pPr>
  </w:style>
  <w:style w:type="paragraph" w:styleId="Heading9">
    <w:name w:val="heading 9"/>
    <w:basedOn w:val="Heading6"/>
    <w:next w:val="Normal"/>
    <w:link w:val="Heading9Char"/>
    <w:qFormat w:val="1"/>
    <w:rsid w:val="00994D01"/>
    <w:pPr>
      <w:numPr>
        <w:ilvl w:val="8"/>
      </w:numPr>
      <w:outlineLvl w:val="8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64433A"/>
    <w:pPr>
      <w:suppressAutoHyphens w:val="1"/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 w:val="1"/>
    <w:rsid w:val="0064433A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94D01"/>
    <w:rPr>
      <w:rFonts w:ascii="Arial" w:cs="Times New Roman" w:eastAsia="MS Mincho" w:hAnsi="Arial"/>
      <w:b w:val="1"/>
      <w:bCs w:val="1"/>
      <w:sz w:val="24"/>
      <w:szCs w:val="20"/>
      <w:lang w:eastAsia="ja-JP" w:val="en-GB"/>
    </w:rPr>
  </w:style>
  <w:style w:type="character" w:styleId="Heading2Char" w:customStyle="1">
    <w:name w:val="Heading 2 Char"/>
    <w:basedOn w:val="DefaultParagraphFont"/>
    <w:link w:val="Heading2"/>
    <w:rsid w:val="00994D01"/>
    <w:rPr>
      <w:rFonts w:ascii="Arial" w:cs="Times New Roman" w:eastAsia="MS Mincho" w:hAnsi="Arial"/>
      <w:b w:val="1"/>
      <w:bCs w:val="1"/>
      <w:szCs w:val="20"/>
      <w:lang w:eastAsia="ja-JP" w:val="en-GB"/>
    </w:rPr>
  </w:style>
  <w:style w:type="character" w:styleId="Heading3Char" w:customStyle="1">
    <w:name w:val="Heading 3 Char"/>
    <w:basedOn w:val="DefaultParagraphFont"/>
    <w:link w:val="Heading3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4Char" w:customStyle="1">
    <w:name w:val="Heading 4 Char"/>
    <w:basedOn w:val="DefaultParagraphFont"/>
    <w:link w:val="Heading4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5Char" w:customStyle="1">
    <w:name w:val="Heading 5 Char"/>
    <w:basedOn w:val="DefaultParagraphFont"/>
    <w:link w:val="Heading5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6Char" w:customStyle="1">
    <w:name w:val="Heading 6 Char"/>
    <w:basedOn w:val="DefaultParagraphFont"/>
    <w:link w:val="Heading6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7Char" w:customStyle="1">
    <w:name w:val="Heading 7 Char"/>
    <w:basedOn w:val="DefaultParagraphFont"/>
    <w:link w:val="Heading7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8Char" w:customStyle="1">
    <w:name w:val="Heading 8 Char"/>
    <w:basedOn w:val="DefaultParagraphFont"/>
    <w:link w:val="Heading8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character" w:styleId="Heading9Char" w:customStyle="1">
    <w:name w:val="Heading 9 Char"/>
    <w:basedOn w:val="DefaultParagraphFont"/>
    <w:link w:val="Heading9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paragraph" w:styleId="a2" w:customStyle="1">
    <w:name w:val="a2"/>
    <w:basedOn w:val="Heading2"/>
    <w:next w:val="Normal"/>
    <w:rsid w:val="00994D01"/>
    <w:pPr>
      <w:numPr>
        <w:numId w:val="8"/>
      </w:numPr>
      <w:tabs>
        <w:tab w:val="clear" w:pos="540"/>
        <w:tab w:val="clear" w:pos="700"/>
        <w:tab w:val="num" w:pos="360"/>
        <w:tab w:val="left" w:pos="500"/>
        <w:tab w:val="left" w:pos="720"/>
      </w:tabs>
      <w:spacing w:before="270" w:line="270" w:lineRule="exact"/>
      <w:ind w:left="0" w:firstLine="0"/>
    </w:pPr>
    <w:rPr>
      <w:sz w:val="24"/>
    </w:rPr>
  </w:style>
  <w:style w:type="paragraph" w:styleId="a3" w:customStyle="1">
    <w:name w:val="a3"/>
    <w:basedOn w:val="Heading3"/>
    <w:next w:val="Normal"/>
    <w:rsid w:val="00994D01"/>
    <w:pPr>
      <w:numPr>
        <w:numId w:val="8"/>
      </w:numPr>
      <w:tabs>
        <w:tab w:val="clear" w:pos="660"/>
        <w:tab w:val="left" w:pos="640"/>
        <w:tab w:val="num" w:pos="720"/>
      </w:tabs>
      <w:spacing w:line="250" w:lineRule="exact"/>
      <w:ind w:left="0" w:firstLine="0"/>
    </w:pPr>
    <w:rPr>
      <w:sz w:val="22"/>
    </w:rPr>
  </w:style>
  <w:style w:type="paragraph" w:styleId="a4" w:customStyle="1">
    <w:name w:val="a4"/>
    <w:basedOn w:val="Heading4"/>
    <w:next w:val="Normal"/>
    <w:rsid w:val="00994D01"/>
    <w:pPr>
      <w:numPr>
        <w:numId w:val="8"/>
      </w:numPr>
      <w:tabs>
        <w:tab w:val="clear" w:pos="940"/>
        <w:tab w:val="clear" w:pos="1140"/>
        <w:tab w:val="clear" w:pos="1360"/>
        <w:tab w:val="left" w:pos="880"/>
        <w:tab w:val="num" w:pos="1080"/>
      </w:tabs>
      <w:ind w:left="0" w:firstLine="0"/>
    </w:pPr>
  </w:style>
  <w:style w:type="paragraph" w:styleId="a5" w:customStyle="1">
    <w:name w:val="a5"/>
    <w:basedOn w:val="Heading5"/>
    <w:next w:val="Normal"/>
    <w:rsid w:val="00994D01"/>
    <w:pPr>
      <w:numPr>
        <w:numId w:val="8"/>
      </w:numPr>
      <w:tabs>
        <w:tab w:val="num" w:pos="1080"/>
        <w:tab w:val="left" w:pos="1140"/>
        <w:tab w:val="left" w:pos="1360"/>
      </w:tabs>
    </w:pPr>
  </w:style>
  <w:style w:type="paragraph" w:styleId="a6" w:customStyle="1">
    <w:name w:val="a6"/>
    <w:basedOn w:val="Heading6"/>
    <w:next w:val="Normal"/>
    <w:rsid w:val="00994D01"/>
    <w:pPr>
      <w:numPr>
        <w:numId w:val="8"/>
      </w:numPr>
      <w:tabs>
        <w:tab w:val="left" w:pos="1140"/>
        <w:tab w:val="left" w:pos="1360"/>
        <w:tab w:val="num" w:pos="1440"/>
      </w:tabs>
    </w:pPr>
  </w:style>
  <w:style w:type="paragraph" w:styleId="ANNEX" w:customStyle="1">
    <w:name w:val="ANNEX"/>
    <w:basedOn w:val="Normal"/>
    <w:next w:val="Normal"/>
    <w:rsid w:val="00994D01"/>
    <w:pPr>
      <w:keepNext w:val="1"/>
      <w:pageBreakBefore w:val="1"/>
      <w:numPr>
        <w:numId w:val="8"/>
      </w:numPr>
      <w:spacing w:after="760" w:line="310" w:lineRule="exact"/>
      <w:ind w:left="0" w:firstLine="0"/>
      <w:jc w:val="center"/>
      <w:outlineLvl w:val="0"/>
    </w:pPr>
    <w:rPr>
      <w:b w:val="1"/>
      <w:sz w:val="28"/>
    </w:rPr>
  </w:style>
  <w:style w:type="paragraph" w:styleId="ANNEXN" w:customStyle="1">
    <w:name w:val="ANNEXN"/>
    <w:basedOn w:val="ANNEX"/>
    <w:next w:val="Normal"/>
    <w:rsid w:val="00994D01"/>
    <w:pPr>
      <w:numPr>
        <w:numId w:val="0"/>
      </w:numPr>
    </w:pPr>
  </w:style>
  <w:style w:type="paragraph" w:styleId="ANNEXZ" w:customStyle="1">
    <w:name w:val="ANNEXZ"/>
    <w:basedOn w:val="ANNEX"/>
    <w:next w:val="Normal"/>
    <w:rsid w:val="00994D01"/>
    <w:pPr>
      <w:numPr>
        <w:numId w:val="0"/>
      </w:numPr>
    </w:pPr>
  </w:style>
  <w:style w:type="paragraph" w:styleId="Bibliography1" w:customStyle="1">
    <w:name w:val="Bibliography1"/>
    <w:basedOn w:val="Normal"/>
    <w:rsid w:val="00994D01"/>
    <w:pPr>
      <w:numPr>
        <w:numId w:val="1"/>
      </w:numPr>
      <w:tabs>
        <w:tab w:val="left" w:pos="660"/>
      </w:tabs>
    </w:pPr>
  </w:style>
  <w:style w:type="paragraph" w:styleId="BlockText">
    <w:name w:val="Block Text"/>
    <w:basedOn w:val="Normal"/>
    <w:rsid w:val="00994D0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994D01"/>
    <w:pPr>
      <w:spacing w:after="60" w:before="60" w:line="210" w:lineRule="atLeast"/>
    </w:pPr>
    <w:rPr>
      <w:sz w:val="18"/>
    </w:rPr>
  </w:style>
  <w:style w:type="character" w:styleId="BodyTextChar" w:customStyle="1">
    <w:name w:val="Body Text Char"/>
    <w:basedOn w:val="DefaultParagraphFont"/>
    <w:link w:val="Body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2">
    <w:name w:val="Body Text 2"/>
    <w:basedOn w:val="Normal"/>
    <w:link w:val="BodyText2Char"/>
    <w:uiPriority w:val="99"/>
    <w:rsid w:val="00994D01"/>
    <w:pPr>
      <w:spacing w:after="60" w:before="60" w:line="190" w:lineRule="atLeast"/>
    </w:pPr>
    <w:rPr>
      <w:sz w:val="16"/>
    </w:rPr>
  </w:style>
  <w:style w:type="character" w:styleId="BodyText2Char" w:customStyle="1">
    <w:name w:val="Body Text 2 Char"/>
    <w:basedOn w:val="DefaultParagraphFont"/>
    <w:link w:val="BodyText2"/>
    <w:uiPriority w:val="99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BodyText3">
    <w:name w:val="Body Text 3"/>
    <w:basedOn w:val="Normal"/>
    <w:link w:val="BodyText3Char"/>
    <w:uiPriority w:val="99"/>
    <w:rsid w:val="00994D01"/>
    <w:pPr>
      <w:spacing w:after="60" w:before="60" w:line="170" w:lineRule="atLeast"/>
    </w:pPr>
    <w:rPr>
      <w:sz w:val="14"/>
    </w:rPr>
  </w:style>
  <w:style w:type="character" w:styleId="BodyText3Char" w:customStyle="1">
    <w:name w:val="Body Text 3 Char"/>
    <w:basedOn w:val="DefaultParagraphFont"/>
    <w:link w:val="BodyText3"/>
    <w:uiPriority w:val="99"/>
    <w:rsid w:val="00994D01"/>
    <w:rPr>
      <w:rFonts w:ascii="Arial" w:cs="Times New Roman" w:eastAsia="MS Mincho" w:hAnsi="Arial"/>
      <w:sz w:val="14"/>
      <w:szCs w:val="20"/>
      <w:lang w:eastAsia="ja-JP" w:val="en-GB"/>
    </w:rPr>
  </w:style>
  <w:style w:type="paragraph" w:styleId="BodyTextFirstIndent">
    <w:name w:val="Body Text First Indent"/>
    <w:basedOn w:val="BodyText"/>
    <w:link w:val="BodyTextFirstIndentChar"/>
    <w:rsid w:val="00994D01"/>
    <w:pPr>
      <w:spacing w:after="120" w:before="0"/>
      <w:ind w:firstLine="210"/>
    </w:pPr>
  </w:style>
  <w:style w:type="character" w:styleId="BodyTextFirstIndentChar" w:customStyle="1">
    <w:name w:val="Body Text First Indent Char"/>
    <w:basedOn w:val="BodyTextChar"/>
    <w:link w:val="BodyTextFirstInden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BodyTextIndent">
    <w:name w:val="Body Text Indent"/>
    <w:basedOn w:val="Normal"/>
    <w:link w:val="BodyTextIndentChar"/>
    <w:uiPriority w:val="99"/>
    <w:rsid w:val="00994D0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FirstIndent2">
    <w:name w:val="Body Text First Indent 2"/>
    <w:basedOn w:val="Normal"/>
    <w:link w:val="BodyTextFirstIndent2Char"/>
    <w:rsid w:val="00994D01"/>
    <w:pPr>
      <w:ind w:firstLine="210"/>
    </w:pPr>
  </w:style>
  <w:style w:type="character" w:styleId="BodyTextFirstIndent2Char" w:customStyle="1">
    <w:name w:val="Body Text First Indent 2 Char"/>
    <w:basedOn w:val="BodyTextIndentChar"/>
    <w:link w:val="BodyTextFirstIndent2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2">
    <w:name w:val="Body Text Indent 2"/>
    <w:basedOn w:val="Normal"/>
    <w:link w:val="BodyTextIndent2Char"/>
    <w:uiPriority w:val="99"/>
    <w:rsid w:val="00994D0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BodyTextIndent3">
    <w:name w:val="Body Text Indent 3"/>
    <w:basedOn w:val="Normal"/>
    <w:link w:val="BodyTextIndent3Char"/>
    <w:rsid w:val="00994D01"/>
    <w:pPr>
      <w:spacing w:after="120"/>
      <w:ind w:left="283"/>
    </w:pPr>
    <w:rPr>
      <w:sz w:val="16"/>
    </w:rPr>
  </w:style>
  <w:style w:type="character" w:styleId="BodyTextIndent3Char" w:customStyle="1">
    <w:name w:val="Body Text Indent 3 Char"/>
    <w:basedOn w:val="DefaultParagraphFont"/>
    <w:link w:val="BodyTextIndent3"/>
    <w:rsid w:val="00994D01"/>
    <w:rPr>
      <w:rFonts w:ascii="Arial" w:cs="Times New Roman" w:eastAsia="MS Mincho" w:hAnsi="Arial"/>
      <w:sz w:val="16"/>
      <w:szCs w:val="20"/>
      <w:lang w:eastAsia="ja-JP" w:val="en-GB"/>
    </w:rPr>
  </w:style>
  <w:style w:type="paragraph" w:styleId="Caption">
    <w:name w:val="caption"/>
    <w:basedOn w:val="Normal"/>
    <w:next w:val="Normal"/>
    <w:qFormat w:val="1"/>
    <w:rsid w:val="00994D01"/>
    <w:pPr>
      <w:spacing w:after="120" w:before="120"/>
    </w:pPr>
    <w:rPr>
      <w:b w:val="1"/>
    </w:rPr>
  </w:style>
  <w:style w:type="paragraph" w:styleId="Closing">
    <w:name w:val="Closing"/>
    <w:basedOn w:val="Normal"/>
    <w:link w:val="ClosingChar"/>
    <w:rsid w:val="00994D01"/>
    <w:pPr>
      <w:ind w:left="4252"/>
    </w:pPr>
  </w:style>
  <w:style w:type="character" w:styleId="ClosingChar" w:customStyle="1">
    <w:name w:val="Closing Char"/>
    <w:basedOn w:val="DefaultParagraphFont"/>
    <w:link w:val="Clos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CommentReference">
    <w:name w:val="annotation reference"/>
    <w:uiPriority w:val="99"/>
    <w:rsid w:val="00994D01"/>
    <w:rPr>
      <w:noProof w:val="0"/>
      <w:sz w:val="16"/>
      <w:lang w:val="fr-FR"/>
    </w:rPr>
  </w:style>
  <w:style w:type="paragraph" w:styleId="CommentText">
    <w:name w:val="annotation text"/>
    <w:basedOn w:val="Normal"/>
    <w:link w:val="CommentTextChar"/>
    <w:uiPriority w:val="99"/>
    <w:rsid w:val="00994D01"/>
  </w:style>
  <w:style w:type="character" w:styleId="CommentTextChar" w:customStyle="1">
    <w:name w:val="Comment Text Char"/>
    <w:basedOn w:val="DefaultParagraphFont"/>
    <w:link w:val="CommentText"/>
    <w:uiPriority w:val="99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ate">
    <w:name w:val="Date"/>
    <w:basedOn w:val="Normal"/>
    <w:next w:val="Normal"/>
    <w:link w:val="DateChar"/>
    <w:rsid w:val="00994D01"/>
  </w:style>
  <w:style w:type="character" w:styleId="DateChar" w:customStyle="1">
    <w:name w:val="Date Char"/>
    <w:basedOn w:val="DefaultParagraphFont"/>
    <w:link w:val="Dat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Definition" w:customStyle="1">
    <w:name w:val="Definition"/>
    <w:basedOn w:val="Normal"/>
    <w:next w:val="Normal"/>
    <w:rsid w:val="00994D01"/>
  </w:style>
  <w:style w:type="character" w:styleId="Defterms" w:customStyle="1">
    <w:name w:val="Defterms"/>
    <w:rsid w:val="00994D01"/>
    <w:rPr>
      <w:noProof w:val="0"/>
      <w:color w:val="auto"/>
      <w:lang w:val="fr-FR"/>
    </w:rPr>
  </w:style>
  <w:style w:type="paragraph" w:styleId="dl" w:customStyle="1">
    <w:name w:val="dl"/>
    <w:basedOn w:val="Normal"/>
    <w:rsid w:val="00994D01"/>
    <w:pPr>
      <w:ind w:left="800" w:hanging="400"/>
    </w:pPr>
  </w:style>
  <w:style w:type="paragraph" w:styleId="DocumentMap">
    <w:name w:val="Document Map"/>
    <w:basedOn w:val="Normal"/>
    <w:link w:val="DocumentMapChar"/>
    <w:semiHidden w:val="1"/>
    <w:rsid w:val="00994D01"/>
    <w:pPr>
      <w:shd w:color="auto" w:fill="000080" w:val="clear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semiHidden w:val="1"/>
    <w:rsid w:val="00994D01"/>
    <w:rPr>
      <w:rFonts w:ascii="Tahoma" w:cs="Times New Roman" w:eastAsia="MS Mincho" w:hAnsi="Tahoma"/>
      <w:sz w:val="20"/>
      <w:szCs w:val="20"/>
      <w:shd w:color="auto" w:fill="000080" w:val="clear"/>
      <w:lang w:eastAsia="ja-JP" w:val="en-GB"/>
    </w:rPr>
  </w:style>
  <w:style w:type="character" w:styleId="Emphasis">
    <w:name w:val="Emphasis"/>
    <w:qFormat w:val="1"/>
    <w:rsid w:val="00994D01"/>
    <w:rPr>
      <w:i w:val="1"/>
      <w:noProof w:val="0"/>
      <w:lang w:val="fr-FR"/>
    </w:rPr>
  </w:style>
  <w:style w:type="character" w:styleId="EndnoteReference">
    <w:name w:val="endnote reference"/>
    <w:semiHidden w:val="1"/>
    <w:rsid w:val="00994D01"/>
    <w:rPr>
      <w:noProof w:val="0"/>
      <w:vertAlign w:val="superscript"/>
      <w:lang w:val="fr-FR"/>
    </w:rPr>
  </w:style>
  <w:style w:type="paragraph" w:styleId="EndnoteText">
    <w:name w:val="endnote text"/>
    <w:basedOn w:val="Normal"/>
    <w:link w:val="EndnoteTextChar"/>
    <w:semiHidden w:val="1"/>
    <w:rsid w:val="00994D01"/>
  </w:style>
  <w:style w:type="character" w:styleId="EndnoteTextChar" w:customStyle="1">
    <w:name w:val="Endnote Text Char"/>
    <w:basedOn w:val="DefaultParagraphFont"/>
    <w:link w:val="EndnoteText"/>
    <w:semiHidden w:val="1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EnvelopeAddress">
    <w:name w:val="envelope address"/>
    <w:basedOn w:val="Normal"/>
    <w:rsid w:val="00994D01"/>
    <w:pPr>
      <w:framePr w:lines="0" w:w="7938" w:h="1985" w:hSpace="141" w:wrap="auto" w:hAnchor="page" w:xAlign="center" w:yAlign="bottom" w:hRule="exact"/>
      <w:ind w:left="2835"/>
    </w:pPr>
    <w:rPr>
      <w:sz w:val="24"/>
    </w:rPr>
  </w:style>
  <w:style w:type="paragraph" w:styleId="EnvelopeReturn">
    <w:name w:val="envelope return"/>
    <w:basedOn w:val="Normal"/>
    <w:rsid w:val="00994D01"/>
  </w:style>
  <w:style w:type="paragraph" w:styleId="Example" w:customStyle="1">
    <w:name w:val="Example"/>
    <w:basedOn w:val="Normal"/>
    <w:next w:val="Normal"/>
    <w:rsid w:val="00994D01"/>
    <w:pPr>
      <w:tabs>
        <w:tab w:val="left" w:pos="1360"/>
      </w:tabs>
      <w:spacing w:line="210" w:lineRule="atLeast"/>
    </w:pPr>
    <w:rPr>
      <w:sz w:val="18"/>
    </w:rPr>
  </w:style>
  <w:style w:type="character" w:styleId="ExtXref" w:customStyle="1">
    <w:name w:val="ExtXref"/>
    <w:rsid w:val="00994D01"/>
    <w:rPr>
      <w:noProof w:val="0"/>
      <w:color w:val="auto"/>
      <w:lang w:val="fr-FR"/>
    </w:rPr>
  </w:style>
  <w:style w:type="paragraph" w:styleId="Figurefootnote" w:customStyle="1">
    <w:name w:val="Figure footnote"/>
    <w:basedOn w:val="Normal"/>
    <w:rsid w:val="00994D01"/>
    <w:pPr>
      <w:keepNext w:val="1"/>
      <w:tabs>
        <w:tab w:val="left" w:pos="340"/>
      </w:tabs>
      <w:spacing w:after="60" w:line="210" w:lineRule="atLeast"/>
    </w:pPr>
    <w:rPr>
      <w:sz w:val="18"/>
    </w:rPr>
  </w:style>
  <w:style w:type="paragraph" w:styleId="Figuretitle" w:customStyle="1">
    <w:name w:val="Figure title"/>
    <w:basedOn w:val="Normal"/>
    <w:next w:val="Normal"/>
    <w:rsid w:val="00994D01"/>
    <w:pPr>
      <w:suppressAutoHyphens w:val="1"/>
      <w:spacing w:after="220" w:before="220"/>
      <w:jc w:val="center"/>
    </w:pPr>
    <w:rPr>
      <w:b w:val="1"/>
    </w:rPr>
  </w:style>
  <w:style w:type="character" w:styleId="FollowedHyperlink">
    <w:name w:val="FollowedHyperlink"/>
    <w:uiPriority w:val="99"/>
    <w:rsid w:val="00994D01"/>
    <w:rPr>
      <w:noProof w:val="0"/>
      <w:color w:val="800080"/>
      <w:u w:val="single"/>
      <w:lang w:val="fr-FR"/>
    </w:rPr>
  </w:style>
  <w:style w:type="paragraph" w:styleId="Footer">
    <w:name w:val="footer"/>
    <w:basedOn w:val="Normal"/>
    <w:link w:val="FooterChar"/>
    <w:rsid w:val="00994D01"/>
    <w:pPr>
      <w:spacing w:after="0" w:line="220" w:lineRule="exact"/>
    </w:pPr>
  </w:style>
  <w:style w:type="character" w:styleId="FooterChar" w:customStyle="1">
    <w:name w:val="Footer Char"/>
    <w:basedOn w:val="DefaultParagraphFont"/>
    <w:link w:val="Footer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character" w:styleId="FootnoteReference">
    <w:name w:val="footnote reference"/>
    <w:semiHidden w:val="1"/>
    <w:rsid w:val="00994D01"/>
    <w:rPr>
      <w:noProof w:val="1"/>
      <w:position w:val="6"/>
      <w:sz w:val="16"/>
      <w:vertAlign w:val="baseline"/>
      <w:lang w:val="fr-FR"/>
    </w:rPr>
  </w:style>
  <w:style w:type="paragraph" w:styleId="FootnoteText">
    <w:name w:val="footnote text"/>
    <w:basedOn w:val="Normal"/>
    <w:link w:val="FootnoteTextChar"/>
    <w:rsid w:val="00994D01"/>
    <w:pPr>
      <w:tabs>
        <w:tab w:val="left" w:pos="340"/>
      </w:tabs>
      <w:spacing w:after="120" w:line="210" w:lineRule="atLeast"/>
    </w:pPr>
    <w:rPr>
      <w:sz w:val="18"/>
    </w:rPr>
  </w:style>
  <w:style w:type="character" w:styleId="FootnoteTextChar" w:customStyle="1">
    <w:name w:val="Footnote Text Char"/>
    <w:basedOn w:val="DefaultParagraphFont"/>
    <w:link w:val="FootnoteText"/>
    <w:rsid w:val="00994D01"/>
    <w:rPr>
      <w:rFonts w:ascii="Arial" w:cs="Times New Roman" w:eastAsia="MS Mincho" w:hAnsi="Arial"/>
      <w:sz w:val="18"/>
      <w:szCs w:val="20"/>
      <w:lang w:eastAsia="ja-JP" w:val="en-GB"/>
    </w:rPr>
  </w:style>
  <w:style w:type="paragraph" w:styleId="Foreword" w:customStyle="1">
    <w:name w:val="Foreword"/>
    <w:basedOn w:val="Normal"/>
    <w:next w:val="Normal"/>
    <w:rsid w:val="00994D01"/>
    <w:rPr>
      <w:color w:val="0000ff"/>
    </w:rPr>
  </w:style>
  <w:style w:type="paragraph" w:styleId="Formula" w:customStyle="1">
    <w:name w:val="Formula"/>
    <w:basedOn w:val="Normal"/>
    <w:next w:val="Normal"/>
    <w:rsid w:val="00994D01"/>
    <w:pPr>
      <w:tabs>
        <w:tab w:val="right" w:pos="9752"/>
      </w:tabs>
      <w:spacing w:after="220"/>
      <w:ind w:left="403"/>
      <w:jc w:val="left"/>
    </w:pPr>
  </w:style>
  <w:style w:type="paragraph" w:styleId="Header">
    <w:name w:val="header"/>
    <w:basedOn w:val="Normal"/>
    <w:link w:val="HeaderChar"/>
    <w:uiPriority w:val="99"/>
    <w:rsid w:val="00994D01"/>
    <w:pPr>
      <w:spacing w:after="740" w:line="220" w:lineRule="exact"/>
    </w:pPr>
    <w:rPr>
      <w:b w:val="1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994D01"/>
    <w:rPr>
      <w:rFonts w:ascii="Arial" w:cs="Times New Roman" w:eastAsia="MS Mincho" w:hAnsi="Arial"/>
      <w:b w:val="1"/>
      <w:szCs w:val="20"/>
      <w:lang w:eastAsia="ja-JP" w:val="en-GB"/>
    </w:rPr>
  </w:style>
  <w:style w:type="character" w:styleId="Hyperlink">
    <w:name w:val="Hyperlink"/>
    <w:uiPriority w:val="99"/>
    <w:rsid w:val="00994D01"/>
    <w:rPr>
      <w:noProof w:val="0"/>
      <w:color w:val="0000ff"/>
      <w:u w:val="single"/>
      <w:lang w:val="fr-FR"/>
    </w:rPr>
  </w:style>
  <w:style w:type="paragraph" w:styleId="Index1">
    <w:name w:val="index 1"/>
    <w:basedOn w:val="Normal"/>
    <w:semiHidden w:val="1"/>
    <w:rsid w:val="00994D01"/>
    <w:pPr>
      <w:spacing w:after="0" w:line="210" w:lineRule="atLeast"/>
      <w:ind w:left="142" w:hanging="142"/>
      <w:jc w:val="left"/>
    </w:pPr>
    <w:rPr>
      <w:b w:val="1"/>
      <w:sz w:val="18"/>
    </w:rPr>
  </w:style>
  <w:style w:type="paragraph" w:styleId="Index2">
    <w:name w:val="index 2"/>
    <w:basedOn w:val="Normal"/>
    <w:next w:val="Normal"/>
    <w:autoRedefine w:val="1"/>
    <w:semiHidden w:val="1"/>
    <w:rsid w:val="00994D01"/>
    <w:pPr>
      <w:spacing w:line="210" w:lineRule="atLeast"/>
      <w:ind w:left="600" w:hanging="200"/>
    </w:pPr>
    <w:rPr>
      <w:b w:val="1"/>
      <w:sz w:val="18"/>
    </w:rPr>
  </w:style>
  <w:style w:type="paragraph" w:styleId="Index3">
    <w:name w:val="index 3"/>
    <w:basedOn w:val="Normal"/>
    <w:next w:val="Normal"/>
    <w:autoRedefine w:val="1"/>
    <w:semiHidden w:val="1"/>
    <w:rsid w:val="00994D01"/>
    <w:pPr>
      <w:spacing w:line="220" w:lineRule="atLeast"/>
      <w:ind w:left="600" w:hanging="200"/>
    </w:pPr>
    <w:rPr>
      <w:b w:val="1"/>
    </w:rPr>
  </w:style>
  <w:style w:type="paragraph" w:styleId="Index4">
    <w:name w:val="index 4"/>
    <w:basedOn w:val="Normal"/>
    <w:next w:val="Normal"/>
    <w:autoRedefine w:val="1"/>
    <w:semiHidden w:val="1"/>
    <w:rsid w:val="00994D01"/>
    <w:pPr>
      <w:spacing w:line="220" w:lineRule="atLeast"/>
      <w:ind w:left="800" w:hanging="200"/>
    </w:pPr>
    <w:rPr>
      <w:b w:val="1"/>
    </w:rPr>
  </w:style>
  <w:style w:type="paragraph" w:styleId="Index5">
    <w:name w:val="index 5"/>
    <w:basedOn w:val="Normal"/>
    <w:next w:val="Normal"/>
    <w:autoRedefine w:val="1"/>
    <w:semiHidden w:val="1"/>
    <w:rsid w:val="00994D01"/>
    <w:pPr>
      <w:spacing w:line="220" w:lineRule="atLeast"/>
      <w:ind w:left="1000" w:hanging="200"/>
    </w:pPr>
    <w:rPr>
      <w:b w:val="1"/>
    </w:rPr>
  </w:style>
  <w:style w:type="paragraph" w:styleId="Index6">
    <w:name w:val="index 6"/>
    <w:basedOn w:val="Normal"/>
    <w:next w:val="Normal"/>
    <w:autoRedefine w:val="1"/>
    <w:semiHidden w:val="1"/>
    <w:rsid w:val="00994D01"/>
    <w:pPr>
      <w:spacing w:line="220" w:lineRule="atLeast"/>
      <w:ind w:left="1200" w:hanging="200"/>
    </w:pPr>
    <w:rPr>
      <w:b w:val="1"/>
    </w:rPr>
  </w:style>
  <w:style w:type="paragraph" w:styleId="Index7">
    <w:name w:val="index 7"/>
    <w:basedOn w:val="Normal"/>
    <w:next w:val="Normal"/>
    <w:autoRedefine w:val="1"/>
    <w:semiHidden w:val="1"/>
    <w:rsid w:val="00994D01"/>
    <w:pPr>
      <w:spacing w:line="220" w:lineRule="atLeast"/>
      <w:ind w:left="1400" w:hanging="200"/>
    </w:pPr>
    <w:rPr>
      <w:b w:val="1"/>
    </w:rPr>
  </w:style>
  <w:style w:type="paragraph" w:styleId="Index8">
    <w:name w:val="index 8"/>
    <w:basedOn w:val="Normal"/>
    <w:next w:val="Normal"/>
    <w:autoRedefine w:val="1"/>
    <w:semiHidden w:val="1"/>
    <w:rsid w:val="00994D01"/>
    <w:pPr>
      <w:spacing w:line="220" w:lineRule="atLeast"/>
      <w:ind w:left="1600" w:hanging="200"/>
    </w:pPr>
    <w:rPr>
      <w:b w:val="1"/>
    </w:rPr>
  </w:style>
  <w:style w:type="paragraph" w:styleId="Index9">
    <w:name w:val="index 9"/>
    <w:basedOn w:val="Normal"/>
    <w:next w:val="Normal"/>
    <w:autoRedefine w:val="1"/>
    <w:semiHidden w:val="1"/>
    <w:rsid w:val="00994D01"/>
    <w:pPr>
      <w:spacing w:line="220" w:lineRule="atLeast"/>
      <w:ind w:left="1800" w:hanging="200"/>
    </w:pPr>
    <w:rPr>
      <w:b w:val="1"/>
    </w:rPr>
  </w:style>
  <w:style w:type="paragraph" w:styleId="IndexHeading">
    <w:name w:val="index heading"/>
    <w:basedOn w:val="Normal"/>
    <w:next w:val="Index1"/>
    <w:semiHidden w:val="1"/>
    <w:rsid w:val="00994D01"/>
    <w:pPr>
      <w:keepNext w:val="1"/>
      <w:spacing w:after="210" w:before="400"/>
      <w:jc w:val="center"/>
    </w:pPr>
  </w:style>
  <w:style w:type="paragraph" w:styleId="Introduction" w:customStyle="1">
    <w:name w:val="Introduction"/>
    <w:basedOn w:val="Normal"/>
    <w:next w:val="Normal"/>
    <w:rsid w:val="00994D01"/>
    <w:pPr>
      <w:keepNext w:val="1"/>
      <w:pageBreakBefore w:val="1"/>
      <w:tabs>
        <w:tab w:val="left" w:pos="400"/>
      </w:tabs>
      <w:suppressAutoHyphens w:val="1"/>
      <w:spacing w:after="310" w:before="960" w:line="310" w:lineRule="exact"/>
      <w:jc w:val="left"/>
    </w:pPr>
    <w:rPr>
      <w:b w:val="1"/>
      <w:sz w:val="28"/>
    </w:rPr>
  </w:style>
  <w:style w:type="character" w:styleId="LineNumber">
    <w:name w:val="line number"/>
    <w:rsid w:val="00994D01"/>
    <w:rPr>
      <w:noProof w:val="0"/>
      <w:lang w:val="fr-FR"/>
    </w:rPr>
  </w:style>
  <w:style w:type="paragraph" w:styleId="List">
    <w:name w:val="List"/>
    <w:basedOn w:val="Normal"/>
    <w:rsid w:val="00994D01"/>
    <w:pPr>
      <w:ind w:left="283" w:hanging="283"/>
    </w:pPr>
  </w:style>
  <w:style w:type="paragraph" w:styleId="List2">
    <w:name w:val="List 2"/>
    <w:basedOn w:val="Normal"/>
    <w:rsid w:val="00994D01"/>
    <w:pPr>
      <w:ind w:left="566" w:hanging="283"/>
    </w:pPr>
  </w:style>
  <w:style w:type="paragraph" w:styleId="List3">
    <w:name w:val="List 3"/>
    <w:basedOn w:val="Normal"/>
    <w:rsid w:val="00994D01"/>
    <w:pPr>
      <w:ind w:left="849" w:hanging="283"/>
    </w:pPr>
  </w:style>
  <w:style w:type="paragraph" w:styleId="List4">
    <w:name w:val="List 4"/>
    <w:basedOn w:val="Normal"/>
    <w:rsid w:val="00994D01"/>
    <w:pPr>
      <w:ind w:left="1132" w:hanging="283"/>
    </w:pPr>
  </w:style>
  <w:style w:type="paragraph" w:styleId="List5">
    <w:name w:val="List 5"/>
    <w:basedOn w:val="Normal"/>
    <w:rsid w:val="00994D01"/>
    <w:pPr>
      <w:ind w:left="1415" w:hanging="283"/>
    </w:pPr>
  </w:style>
  <w:style w:type="paragraph" w:styleId="ListBullet">
    <w:name w:val="List Bullet"/>
    <w:basedOn w:val="Normal"/>
    <w:autoRedefine w:val="1"/>
    <w:rsid w:val="00994D01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 w:val="1"/>
    <w:rsid w:val="00994D01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 w:val="1"/>
    <w:rsid w:val="00994D01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 w:val="1"/>
    <w:rsid w:val="00994D01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 w:val="1"/>
    <w:rsid w:val="00994D01"/>
    <w:pPr>
      <w:numPr>
        <w:numId w:val="2"/>
      </w:numPr>
      <w:tabs>
        <w:tab w:val="clear" w:pos="360"/>
        <w:tab w:val="num" w:pos="1492"/>
      </w:tabs>
      <w:ind w:left="1492"/>
    </w:pPr>
  </w:style>
  <w:style w:type="paragraph" w:styleId="ListContinue">
    <w:name w:val="List Continue"/>
    <w:basedOn w:val="Normal"/>
    <w:rsid w:val="00994D01"/>
    <w:pPr>
      <w:tabs>
        <w:tab w:val="left" w:pos="400"/>
      </w:tabs>
      <w:ind w:left="400" w:hanging="400"/>
    </w:pPr>
  </w:style>
  <w:style w:type="paragraph" w:styleId="ListContinue2">
    <w:name w:val="List Continue 2"/>
    <w:basedOn w:val="ListContinue"/>
    <w:rsid w:val="00994D01"/>
    <w:pPr>
      <w:numPr>
        <w:ilvl w:val="1"/>
        <w:numId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rsid w:val="00994D01"/>
    <w:pPr>
      <w:numPr>
        <w:ilvl w:val="2"/>
        <w:numId w:val="1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994D01"/>
    <w:pPr>
      <w:numPr>
        <w:numId w:val="3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ListContinue5">
    <w:name w:val="List Continue 5"/>
    <w:basedOn w:val="Normal"/>
    <w:rsid w:val="00994D01"/>
    <w:pPr>
      <w:spacing w:after="120"/>
      <w:ind w:left="1415"/>
    </w:pPr>
  </w:style>
  <w:style w:type="paragraph" w:styleId="ListNumber">
    <w:name w:val="List Number"/>
    <w:basedOn w:val="Normal"/>
    <w:rsid w:val="00994D01"/>
    <w:pPr>
      <w:numPr>
        <w:numId w:val="4"/>
      </w:numPr>
      <w:tabs>
        <w:tab w:val="clear" w:pos="643"/>
        <w:tab w:val="left" w:pos="400"/>
      </w:tabs>
      <w:ind w:left="400" w:hanging="400"/>
    </w:pPr>
  </w:style>
  <w:style w:type="paragraph" w:styleId="ListNumber2">
    <w:name w:val="List Number 2"/>
    <w:basedOn w:val="Normal"/>
    <w:rsid w:val="00994D01"/>
    <w:pPr>
      <w:numPr>
        <w:numId w:val="5"/>
      </w:numPr>
      <w:tabs>
        <w:tab w:val="clear" w:pos="926"/>
        <w:tab w:val="left" w:pos="800"/>
      </w:tabs>
      <w:ind w:left="800" w:hanging="400"/>
    </w:pPr>
  </w:style>
  <w:style w:type="paragraph" w:styleId="ListNumber3">
    <w:name w:val="List Number 3"/>
    <w:basedOn w:val="Normal"/>
    <w:rsid w:val="00994D01"/>
    <w:pPr>
      <w:numPr>
        <w:numId w:val="6"/>
      </w:numPr>
      <w:tabs>
        <w:tab w:val="clear" w:pos="1209"/>
        <w:tab w:val="left" w:pos="1200"/>
      </w:tabs>
      <w:ind w:left="1200" w:hanging="400"/>
    </w:pPr>
  </w:style>
  <w:style w:type="paragraph" w:styleId="ListNumber4">
    <w:name w:val="List Number 4"/>
    <w:basedOn w:val="Normal"/>
    <w:rsid w:val="00994D01"/>
    <w:pPr>
      <w:numPr>
        <w:numId w:val="7"/>
      </w:numPr>
      <w:tabs>
        <w:tab w:val="clear" w:pos="1492"/>
        <w:tab w:val="left" w:pos="1600"/>
      </w:tabs>
      <w:ind w:left="1600" w:hanging="400"/>
    </w:pPr>
  </w:style>
  <w:style w:type="paragraph" w:styleId="ListNumber5">
    <w:name w:val="List Number 5"/>
    <w:basedOn w:val="Normal"/>
    <w:rsid w:val="00994D01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 w:val="1"/>
    <w:rsid w:val="00994D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cs="Times New Roman" w:eastAsia="MS Mincho" w:hAnsi="Courier New"/>
      <w:sz w:val="20"/>
      <w:szCs w:val="20"/>
      <w:lang w:eastAsia="ja-JP" w:val="en-GB"/>
    </w:rPr>
  </w:style>
  <w:style w:type="character" w:styleId="MacroTextChar" w:customStyle="1">
    <w:name w:val="Macro Text Char"/>
    <w:basedOn w:val="DefaultParagraphFont"/>
    <w:link w:val="MacroText"/>
    <w:semiHidden w:val="1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MessageHeader">
    <w:name w:val="Message Header"/>
    <w:basedOn w:val="Normal"/>
    <w:link w:val="MessageHeaderChar"/>
    <w:rsid w:val="00994D0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sz w:val="24"/>
    </w:rPr>
  </w:style>
  <w:style w:type="character" w:styleId="MessageHeaderChar" w:customStyle="1">
    <w:name w:val="Message Header Char"/>
    <w:basedOn w:val="DefaultParagraphFont"/>
    <w:link w:val="MessageHeader"/>
    <w:rsid w:val="00994D01"/>
    <w:rPr>
      <w:rFonts w:ascii="Arial" w:cs="Times New Roman" w:eastAsia="MS Mincho" w:hAnsi="Arial"/>
      <w:sz w:val="24"/>
      <w:szCs w:val="20"/>
      <w:shd w:color="auto" w:fill="auto" w:val="pct20"/>
      <w:lang w:eastAsia="ja-JP" w:val="en-GB"/>
    </w:rPr>
  </w:style>
  <w:style w:type="paragraph" w:styleId="MSDNFR" w:customStyle="1">
    <w:name w:val="MSDNFR"/>
    <w:basedOn w:val="Normal"/>
    <w:next w:val="Normal"/>
    <w:rsid w:val="00994D01"/>
    <w:pPr>
      <w:spacing w:line="220" w:lineRule="atLeast"/>
    </w:pPr>
    <w:rPr>
      <w:color w:val="0000ff"/>
    </w:rPr>
  </w:style>
  <w:style w:type="paragraph" w:styleId="na2" w:customStyle="1">
    <w:name w:val="na2"/>
    <w:basedOn w:val="a2"/>
    <w:next w:val="Normal"/>
    <w:rsid w:val="00994D01"/>
    <w:pPr>
      <w:numPr>
        <w:ilvl w:val="0"/>
        <w:numId w:val="0"/>
      </w:numPr>
    </w:pPr>
  </w:style>
  <w:style w:type="paragraph" w:styleId="na3" w:customStyle="1">
    <w:name w:val="na3"/>
    <w:basedOn w:val="a3"/>
    <w:next w:val="Normal"/>
    <w:rsid w:val="00994D01"/>
    <w:pPr>
      <w:numPr>
        <w:ilvl w:val="0"/>
        <w:numId w:val="0"/>
      </w:numPr>
    </w:pPr>
  </w:style>
  <w:style w:type="paragraph" w:styleId="na4" w:customStyle="1">
    <w:name w:val="na4"/>
    <w:basedOn w:val="a4"/>
    <w:next w:val="Normal"/>
    <w:rsid w:val="00994D01"/>
    <w:pPr>
      <w:numPr>
        <w:ilvl w:val="0"/>
        <w:numId w:val="0"/>
      </w:numPr>
      <w:tabs>
        <w:tab w:val="left" w:pos="1060"/>
      </w:tabs>
    </w:pPr>
  </w:style>
  <w:style w:type="paragraph" w:styleId="na5" w:customStyle="1">
    <w:name w:val="na5"/>
    <w:basedOn w:val="a5"/>
    <w:next w:val="Normal"/>
    <w:rsid w:val="00994D01"/>
    <w:pPr>
      <w:numPr>
        <w:ilvl w:val="0"/>
        <w:numId w:val="0"/>
      </w:numPr>
    </w:pPr>
  </w:style>
  <w:style w:type="paragraph" w:styleId="na6" w:customStyle="1">
    <w:name w:val="na6"/>
    <w:basedOn w:val="a6"/>
    <w:next w:val="Normal"/>
    <w:rsid w:val="00994D01"/>
    <w:pPr>
      <w:numPr>
        <w:ilvl w:val="0"/>
        <w:numId w:val="0"/>
      </w:numPr>
    </w:pPr>
  </w:style>
  <w:style w:type="paragraph" w:styleId="NormalIndent">
    <w:name w:val="Normal Indent"/>
    <w:basedOn w:val="Normal"/>
    <w:rsid w:val="00994D01"/>
    <w:pPr>
      <w:ind w:left="708"/>
    </w:pPr>
  </w:style>
  <w:style w:type="paragraph" w:styleId="Note" w:customStyle="1">
    <w:name w:val="Note"/>
    <w:basedOn w:val="Normal"/>
    <w:next w:val="Normal"/>
    <w:rsid w:val="00994D01"/>
    <w:pPr>
      <w:tabs>
        <w:tab w:val="left" w:pos="960"/>
      </w:tabs>
      <w:spacing w:line="210" w:lineRule="atLeast"/>
    </w:pPr>
    <w:rPr>
      <w:sz w:val="18"/>
    </w:rPr>
  </w:style>
  <w:style w:type="paragraph" w:styleId="NoteHeading">
    <w:name w:val="Note Heading"/>
    <w:basedOn w:val="Normal"/>
    <w:next w:val="Normal"/>
    <w:link w:val="NoteHeadingChar"/>
    <w:rsid w:val="00994D01"/>
  </w:style>
  <w:style w:type="character" w:styleId="NoteHeadingChar" w:customStyle="1">
    <w:name w:val="Note Heading Char"/>
    <w:basedOn w:val="DefaultParagraphFont"/>
    <w:link w:val="NoteHeading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p2" w:customStyle="1">
    <w:name w:val="p2"/>
    <w:basedOn w:val="Normal"/>
    <w:next w:val="Normal"/>
    <w:rsid w:val="00994D01"/>
    <w:pPr>
      <w:tabs>
        <w:tab w:val="left" w:pos="560"/>
      </w:tabs>
    </w:pPr>
  </w:style>
  <w:style w:type="paragraph" w:styleId="p3" w:customStyle="1">
    <w:name w:val="p3"/>
    <w:basedOn w:val="Normal"/>
    <w:next w:val="Normal"/>
    <w:rsid w:val="00994D01"/>
    <w:pPr>
      <w:tabs>
        <w:tab w:val="left" w:pos="720"/>
      </w:tabs>
    </w:pPr>
  </w:style>
  <w:style w:type="paragraph" w:styleId="p4" w:customStyle="1">
    <w:name w:val="p4"/>
    <w:basedOn w:val="Normal"/>
    <w:next w:val="Normal"/>
    <w:rsid w:val="00994D01"/>
    <w:pPr>
      <w:tabs>
        <w:tab w:val="left" w:pos="1100"/>
      </w:tabs>
    </w:pPr>
  </w:style>
  <w:style w:type="paragraph" w:styleId="p5" w:customStyle="1">
    <w:name w:val="p5"/>
    <w:basedOn w:val="Normal"/>
    <w:next w:val="Normal"/>
    <w:rsid w:val="00994D01"/>
    <w:pPr>
      <w:tabs>
        <w:tab w:val="left" w:pos="1100"/>
      </w:tabs>
    </w:pPr>
  </w:style>
  <w:style w:type="paragraph" w:styleId="p6" w:customStyle="1">
    <w:name w:val="p6"/>
    <w:basedOn w:val="Normal"/>
    <w:next w:val="Normal"/>
    <w:rsid w:val="00994D01"/>
    <w:pPr>
      <w:tabs>
        <w:tab w:val="left" w:pos="1440"/>
      </w:tabs>
    </w:pPr>
  </w:style>
  <w:style w:type="character" w:styleId="PageNumber">
    <w:name w:val="page number"/>
    <w:rsid w:val="00994D01"/>
    <w:rPr>
      <w:noProof w:val="0"/>
      <w:lang w:val="fr-FR"/>
    </w:rPr>
  </w:style>
  <w:style w:type="paragraph" w:styleId="PlainText">
    <w:name w:val="Plain Text"/>
    <w:basedOn w:val="Normal"/>
    <w:link w:val="PlainTextChar"/>
    <w:rsid w:val="00994D01"/>
    <w:rPr>
      <w:rFonts w:ascii="Courier New" w:hAnsi="Courier New"/>
    </w:rPr>
  </w:style>
  <w:style w:type="character" w:styleId="PlainTextChar" w:customStyle="1">
    <w:name w:val="Plain Text Char"/>
    <w:basedOn w:val="DefaultParagraphFont"/>
    <w:link w:val="PlainText"/>
    <w:rsid w:val="00994D01"/>
    <w:rPr>
      <w:rFonts w:ascii="Courier New" w:cs="Times New Roman" w:eastAsia="MS Mincho" w:hAnsi="Courier New"/>
      <w:sz w:val="20"/>
      <w:szCs w:val="20"/>
      <w:lang w:eastAsia="ja-JP" w:val="en-GB"/>
    </w:rPr>
  </w:style>
  <w:style w:type="paragraph" w:styleId="RefNorm" w:customStyle="1">
    <w:name w:val="RefNorm"/>
    <w:basedOn w:val="Normal"/>
    <w:next w:val="Normal"/>
    <w:rsid w:val="00994D01"/>
  </w:style>
  <w:style w:type="paragraph" w:styleId="Salutation">
    <w:name w:val="Salutation"/>
    <w:basedOn w:val="Normal"/>
    <w:next w:val="Normal"/>
    <w:link w:val="SalutationChar"/>
    <w:rsid w:val="00994D01"/>
  </w:style>
  <w:style w:type="character" w:styleId="SalutationChar" w:customStyle="1">
    <w:name w:val="Salutation Char"/>
    <w:basedOn w:val="DefaultParagraphFont"/>
    <w:link w:val="Salutation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ignature">
    <w:name w:val="Signature"/>
    <w:basedOn w:val="Normal"/>
    <w:link w:val="SignatureChar"/>
    <w:rsid w:val="00994D01"/>
    <w:pPr>
      <w:ind w:left="4252"/>
    </w:pPr>
  </w:style>
  <w:style w:type="character" w:styleId="SignatureChar" w:customStyle="1">
    <w:name w:val="Signature Char"/>
    <w:basedOn w:val="DefaultParagraphFont"/>
    <w:link w:val="Signature"/>
    <w:rsid w:val="00994D01"/>
    <w:rPr>
      <w:rFonts w:ascii="Arial" w:cs="Times New Roman" w:eastAsia="MS Mincho" w:hAnsi="Arial"/>
      <w:sz w:val="20"/>
      <w:szCs w:val="20"/>
      <w:lang w:eastAsia="ja-JP" w:val="en-GB"/>
    </w:rPr>
  </w:style>
  <w:style w:type="paragraph" w:styleId="Special" w:customStyle="1">
    <w:name w:val="Special"/>
    <w:basedOn w:val="Normal"/>
    <w:next w:val="Normal"/>
    <w:rsid w:val="00994D01"/>
  </w:style>
  <w:style w:type="character" w:styleId="Strong">
    <w:name w:val="Strong"/>
    <w:qFormat w:val="1"/>
    <w:rsid w:val="00994D01"/>
    <w:rPr>
      <w:b w:val="1"/>
      <w:noProof w:val="0"/>
      <w:lang w:val="fr-FR"/>
    </w:rPr>
  </w:style>
  <w:style w:type="paragraph" w:styleId="Subtitle">
    <w:name w:val="Subtitle"/>
    <w:basedOn w:val="Normal"/>
    <w:link w:val="SubtitleChar"/>
    <w:qFormat w:val="1"/>
    <w:rsid w:val="00994D01"/>
    <w:pPr>
      <w:spacing w:after="60"/>
      <w:jc w:val="center"/>
      <w:outlineLvl w:val="1"/>
    </w:pPr>
    <w:rPr>
      <w:sz w:val="24"/>
    </w:rPr>
  </w:style>
  <w:style w:type="character" w:styleId="SubtitleChar" w:customStyle="1">
    <w:name w:val="Subtitle Char"/>
    <w:basedOn w:val="DefaultParagraphFont"/>
    <w:link w:val="Subtitle"/>
    <w:rsid w:val="00994D01"/>
    <w:rPr>
      <w:rFonts w:ascii="Arial" w:cs="Times New Roman" w:eastAsia="MS Mincho" w:hAnsi="Arial"/>
      <w:sz w:val="24"/>
      <w:szCs w:val="20"/>
      <w:lang w:eastAsia="ja-JP" w:val="en-GB"/>
    </w:rPr>
  </w:style>
  <w:style w:type="paragraph" w:styleId="Tablefootnote" w:customStyle="1">
    <w:name w:val="Table footnote"/>
    <w:basedOn w:val="Normal"/>
    <w:rsid w:val="00994D01"/>
    <w:pPr>
      <w:tabs>
        <w:tab w:val="left" w:pos="340"/>
      </w:tabs>
      <w:spacing w:after="60" w:before="60" w:line="190" w:lineRule="atLeast"/>
    </w:pPr>
    <w:rPr>
      <w:sz w:val="16"/>
    </w:rPr>
  </w:style>
  <w:style w:type="paragraph" w:styleId="TableofAuthorities">
    <w:name w:val="table of authorities"/>
    <w:basedOn w:val="Normal"/>
    <w:next w:val="Normal"/>
    <w:semiHidden w:val="1"/>
    <w:rsid w:val="00994D01"/>
    <w:pPr>
      <w:ind w:left="200" w:hanging="200"/>
    </w:pPr>
  </w:style>
  <w:style w:type="paragraph" w:styleId="TableofFigures">
    <w:name w:val="table of figures"/>
    <w:basedOn w:val="Normal"/>
    <w:next w:val="Normal"/>
    <w:semiHidden w:val="1"/>
    <w:rsid w:val="00994D01"/>
    <w:pPr>
      <w:ind w:left="400" w:hanging="400"/>
    </w:pPr>
  </w:style>
  <w:style w:type="paragraph" w:styleId="Tabletitle" w:customStyle="1">
    <w:name w:val="Table title"/>
    <w:basedOn w:val="Normal"/>
    <w:next w:val="Normal"/>
    <w:rsid w:val="00994D01"/>
    <w:pPr>
      <w:keepNext w:val="1"/>
      <w:suppressAutoHyphens w:val="1"/>
      <w:spacing w:after="120" w:before="120" w:line="230" w:lineRule="exact"/>
      <w:jc w:val="center"/>
    </w:pPr>
    <w:rPr>
      <w:b w:val="1"/>
    </w:rPr>
  </w:style>
  <w:style w:type="character" w:styleId="TableFootNoteXref" w:customStyle="1">
    <w:name w:val="TableFootNoteXref"/>
    <w:rsid w:val="00994D01"/>
    <w:rPr>
      <w:noProof w:val="1"/>
      <w:position w:val="6"/>
      <w:sz w:val="14"/>
      <w:lang w:val="fr-FR"/>
    </w:rPr>
  </w:style>
  <w:style w:type="paragraph" w:styleId="Terms" w:customStyle="1">
    <w:name w:val="Term(s)"/>
    <w:basedOn w:val="Normal"/>
    <w:next w:val="Definition"/>
    <w:rsid w:val="00994D01"/>
    <w:pPr>
      <w:keepNext w:val="1"/>
      <w:suppressAutoHyphens w:val="1"/>
      <w:spacing w:after="0"/>
      <w:jc w:val="left"/>
    </w:pPr>
    <w:rPr>
      <w:b w:val="1"/>
    </w:rPr>
  </w:style>
  <w:style w:type="paragraph" w:styleId="TermNum" w:customStyle="1">
    <w:name w:val="TermNum"/>
    <w:basedOn w:val="Normal"/>
    <w:next w:val="Terms"/>
    <w:rsid w:val="00994D01"/>
    <w:pPr>
      <w:keepNext w:val="1"/>
      <w:spacing w:after="0"/>
    </w:pPr>
    <w:rPr>
      <w:b w:val="1"/>
    </w:rPr>
  </w:style>
  <w:style w:type="paragraph" w:styleId="Title">
    <w:name w:val="Title"/>
    <w:basedOn w:val="Normal"/>
    <w:link w:val="TitleChar"/>
    <w:qFormat w:val="1"/>
    <w:rsid w:val="00994D01"/>
    <w:pPr>
      <w:spacing w:after="60" w:before="240"/>
      <w:jc w:val="center"/>
      <w:outlineLvl w:val="0"/>
    </w:pPr>
    <w:rPr>
      <w:b w:val="1"/>
      <w:kern w:val="28"/>
      <w:sz w:val="32"/>
    </w:rPr>
  </w:style>
  <w:style w:type="character" w:styleId="TitleChar" w:customStyle="1">
    <w:name w:val="Title Char"/>
    <w:basedOn w:val="DefaultParagraphFont"/>
    <w:link w:val="Title"/>
    <w:rsid w:val="00994D01"/>
    <w:rPr>
      <w:rFonts w:ascii="Arial" w:cs="Times New Roman" w:eastAsia="MS Mincho" w:hAnsi="Arial"/>
      <w:b w:val="1"/>
      <w:kern w:val="28"/>
      <w:sz w:val="32"/>
      <w:szCs w:val="20"/>
      <w:lang w:eastAsia="ja-JP" w:val="en-GB"/>
    </w:rPr>
  </w:style>
  <w:style w:type="paragraph" w:styleId="TOAHeading">
    <w:name w:val="toa heading"/>
    <w:basedOn w:val="Normal"/>
    <w:next w:val="Normal"/>
    <w:semiHidden w:val="1"/>
    <w:rsid w:val="00994D01"/>
    <w:pPr>
      <w:spacing w:before="120"/>
    </w:pPr>
    <w:rPr>
      <w:b w:val="1"/>
      <w:sz w:val="24"/>
    </w:rPr>
  </w:style>
  <w:style w:type="paragraph" w:styleId="TOC1">
    <w:name w:val="toc 1"/>
    <w:basedOn w:val="Normal"/>
    <w:next w:val="Normal"/>
    <w:uiPriority w:val="39"/>
    <w:rsid w:val="00994D01"/>
    <w:pPr>
      <w:tabs>
        <w:tab w:val="left" w:pos="720"/>
        <w:tab w:val="right" w:leader="dot" w:pos="9752"/>
      </w:tabs>
      <w:suppressAutoHyphens w:val="1"/>
      <w:spacing w:after="0" w:before="120"/>
      <w:ind w:left="720" w:right="500" w:hanging="720"/>
      <w:jc w:val="left"/>
    </w:pPr>
    <w:rPr>
      <w:b w:val="1"/>
    </w:rPr>
  </w:style>
  <w:style w:type="paragraph" w:styleId="TOC2">
    <w:name w:val="toc 2"/>
    <w:basedOn w:val="TOC1"/>
    <w:next w:val="Normal"/>
    <w:uiPriority w:val="39"/>
    <w:rsid w:val="00994D01"/>
    <w:pPr>
      <w:spacing w:before="0"/>
    </w:pPr>
  </w:style>
  <w:style w:type="paragraph" w:styleId="TOC3">
    <w:name w:val="toc 3"/>
    <w:basedOn w:val="TOC2"/>
    <w:next w:val="Normal"/>
    <w:uiPriority w:val="39"/>
    <w:rsid w:val="00994D01"/>
  </w:style>
  <w:style w:type="paragraph" w:styleId="TOC4">
    <w:name w:val="toc 4"/>
    <w:basedOn w:val="TOC2"/>
    <w:next w:val="Normal"/>
    <w:uiPriority w:val="39"/>
    <w:rsid w:val="00994D01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994D01"/>
  </w:style>
  <w:style w:type="paragraph" w:styleId="TOC6">
    <w:name w:val="toc 6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994D01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994D01"/>
    <w:pPr>
      <w:tabs>
        <w:tab w:val="clear" w:pos="720"/>
      </w:tabs>
      <w:ind w:left="0" w:firstLine="0"/>
    </w:pPr>
  </w:style>
  <w:style w:type="paragraph" w:styleId="zzBiblio" w:customStyle="1">
    <w:name w:val="zzBiblio"/>
    <w:basedOn w:val="Normal"/>
    <w:next w:val="Bibliography1"/>
    <w:rsid w:val="00994D01"/>
    <w:pPr>
      <w:pageBreakBefore w:val="1"/>
      <w:spacing w:after="760" w:line="310" w:lineRule="exact"/>
      <w:jc w:val="center"/>
    </w:pPr>
    <w:rPr>
      <w:b w:val="1"/>
      <w:sz w:val="28"/>
    </w:rPr>
  </w:style>
  <w:style w:type="paragraph" w:styleId="zzContents" w:customStyle="1">
    <w:name w:val="zzContents"/>
    <w:basedOn w:val="Introduction"/>
    <w:next w:val="TOC1"/>
    <w:rsid w:val="00994D01"/>
    <w:pPr>
      <w:tabs>
        <w:tab w:val="clear" w:pos="400"/>
      </w:tabs>
    </w:pPr>
  </w:style>
  <w:style w:type="paragraph" w:styleId="zzCopyright" w:customStyle="1">
    <w:name w:val="zzCopyright"/>
    <w:basedOn w:val="Normal"/>
    <w:next w:val="Normal"/>
    <w:rsid w:val="00994D01"/>
    <w:pPr>
      <w:pBdr>
        <w:top w:color="0000ff" w:space="1" w:sz="4" w:val="single"/>
        <w:left w:color="0000ff" w:space="4" w:sz="4" w:val="single"/>
        <w:bottom w:color="0000ff" w:space="1" w:sz="4" w:val="single"/>
        <w:right w:color="0000ff" w:space="4" w:sz="4" w:val="single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styleId="zzCover" w:customStyle="1">
    <w:name w:val="zzCover"/>
    <w:basedOn w:val="Normal"/>
    <w:rsid w:val="00994D01"/>
    <w:pPr>
      <w:spacing w:after="220"/>
      <w:jc w:val="right"/>
    </w:pPr>
    <w:rPr>
      <w:b w:val="1"/>
      <w:color w:val="000000"/>
      <w:sz w:val="24"/>
    </w:rPr>
  </w:style>
  <w:style w:type="paragraph" w:styleId="zzForeword" w:customStyle="1">
    <w:name w:val="zzForeword"/>
    <w:basedOn w:val="Introduction"/>
    <w:next w:val="Normal"/>
    <w:rsid w:val="00994D01"/>
    <w:pPr>
      <w:tabs>
        <w:tab w:val="clear" w:pos="400"/>
      </w:tabs>
    </w:pPr>
    <w:rPr>
      <w:color w:val="0000ff"/>
    </w:rPr>
  </w:style>
  <w:style w:type="paragraph" w:styleId="zzHelp" w:customStyle="1">
    <w:name w:val="zzHelp"/>
    <w:basedOn w:val="Normal"/>
    <w:rsid w:val="00994D01"/>
    <w:rPr>
      <w:color w:val="008000"/>
    </w:rPr>
  </w:style>
  <w:style w:type="paragraph" w:styleId="zzIndex" w:customStyle="1">
    <w:name w:val="zzIndex"/>
    <w:basedOn w:val="zzBiblio"/>
    <w:next w:val="IndexHeading"/>
    <w:rsid w:val="00994D01"/>
  </w:style>
  <w:style w:type="paragraph" w:styleId="zzLc5" w:customStyle="1">
    <w:name w:val="zzLc5"/>
    <w:basedOn w:val="Normal"/>
    <w:next w:val="Normal"/>
    <w:rsid w:val="00994D01"/>
    <w:pPr>
      <w:jc w:val="left"/>
    </w:pPr>
  </w:style>
  <w:style w:type="paragraph" w:styleId="zzLc6" w:customStyle="1">
    <w:name w:val="zzLc6"/>
    <w:basedOn w:val="Normal"/>
    <w:next w:val="Normal"/>
    <w:rsid w:val="00994D01"/>
    <w:pPr>
      <w:jc w:val="left"/>
    </w:pPr>
  </w:style>
  <w:style w:type="paragraph" w:styleId="zzLn5" w:customStyle="1">
    <w:name w:val="zzLn5"/>
    <w:basedOn w:val="Normal"/>
    <w:next w:val="Normal"/>
    <w:rsid w:val="00994D01"/>
    <w:pPr>
      <w:jc w:val="left"/>
    </w:pPr>
  </w:style>
  <w:style w:type="paragraph" w:styleId="zzLn6" w:customStyle="1">
    <w:name w:val="zzLn6"/>
    <w:basedOn w:val="Normal"/>
    <w:next w:val="Normal"/>
    <w:rsid w:val="00994D01"/>
    <w:pPr>
      <w:jc w:val="left"/>
    </w:pPr>
  </w:style>
  <w:style w:type="paragraph" w:styleId="zzSTDTitle" w:customStyle="1">
    <w:name w:val="zzSTDTitle"/>
    <w:basedOn w:val="Normal"/>
    <w:next w:val="Normal"/>
    <w:rsid w:val="00994D01"/>
    <w:pPr>
      <w:suppressAutoHyphens w:val="1"/>
      <w:spacing w:after="760" w:before="400" w:line="350" w:lineRule="exact"/>
      <w:jc w:val="left"/>
    </w:pPr>
    <w:rPr>
      <w:b w:val="1"/>
      <w:color w:val="0000ff"/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rsid w:val="00994D0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4D01"/>
    <w:rPr>
      <w:rFonts w:ascii="Tahoma" w:cs="Tahoma" w:eastAsia="MS Mincho" w:hAnsi="Tahoma"/>
      <w:sz w:val="16"/>
      <w:szCs w:val="16"/>
      <w:lang w:eastAsia="ja-JP" w:val="en-GB"/>
    </w:rPr>
  </w:style>
  <w:style w:type="paragraph" w:styleId="Tabletext10" w:customStyle="1">
    <w:name w:val="Table text (10)"/>
    <w:basedOn w:val="Normal"/>
    <w:rsid w:val="00994D01"/>
    <w:pPr>
      <w:spacing w:after="60" w:before="60"/>
    </w:pPr>
  </w:style>
  <w:style w:type="paragraph" w:styleId="Tabletext9" w:customStyle="1">
    <w:name w:val="Table text (9)"/>
    <w:basedOn w:val="Normal"/>
    <w:uiPriority w:val="99"/>
    <w:rsid w:val="00994D01"/>
    <w:pPr>
      <w:spacing w:after="60" w:before="60" w:line="210" w:lineRule="atLeast"/>
    </w:pPr>
    <w:rPr>
      <w:sz w:val="18"/>
    </w:rPr>
  </w:style>
  <w:style w:type="paragraph" w:styleId="Tabletext8" w:customStyle="1">
    <w:name w:val="Table text (8)"/>
    <w:basedOn w:val="Normal"/>
    <w:rsid w:val="00994D01"/>
    <w:pPr>
      <w:spacing w:after="60" w:before="60" w:line="190" w:lineRule="atLeast"/>
    </w:pPr>
    <w:rPr>
      <w:sz w:val="16"/>
    </w:rPr>
  </w:style>
  <w:style w:type="paragraph" w:styleId="Tabletext7" w:customStyle="1">
    <w:name w:val="Table text (7)"/>
    <w:basedOn w:val="Normal"/>
    <w:rsid w:val="00994D01"/>
    <w:pPr>
      <w:spacing w:after="60" w:before="60" w:line="170" w:lineRule="atLeast"/>
    </w:pPr>
    <w:rPr>
      <w:sz w:val="14"/>
    </w:rPr>
  </w:style>
  <w:style w:type="paragraph" w:styleId="Tabletext" w:customStyle="1">
    <w:name w:val="Table text"/>
    <w:rsid w:val="00994D01"/>
    <w:pPr>
      <w:spacing w:after="0" w:line="240" w:lineRule="auto"/>
    </w:pPr>
    <w:rPr>
      <w:rFonts w:ascii="Helvetica" w:cs="Times New Roman" w:eastAsia="Times New Roman" w:hAnsi="Helvetica"/>
      <w:sz w:val="16"/>
      <w:szCs w:val="16"/>
      <w:lang w:val="en-GB"/>
    </w:rPr>
  </w:style>
  <w:style w:type="paragraph" w:styleId="Default" w:customStyle="1">
    <w:name w:val="Default"/>
    <w:rsid w:val="00994D01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994D0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94D01"/>
    <w:rPr>
      <w:rFonts w:ascii="Arial" w:cs="Times New Roman" w:eastAsia="MS Mincho" w:hAnsi="Arial"/>
      <w:b w:val="1"/>
      <w:bCs w:val="1"/>
      <w:sz w:val="20"/>
      <w:szCs w:val="20"/>
      <w:lang w:eastAsia="ja-JP" w:val="en-GB"/>
    </w:rPr>
  </w:style>
  <w:style w:type="table" w:styleId="TableGrid">
    <w:name w:val="Table Grid"/>
    <w:basedOn w:val="TableNormal"/>
    <w:uiPriority w:val="59"/>
    <w:rsid w:val="00994D01"/>
    <w:pPr>
      <w:spacing w:after="240" w:line="230" w:lineRule="atLeast"/>
      <w:jc w:val="both"/>
    </w:pPr>
    <w:rPr>
      <w:rFonts w:ascii="Times New Roman" w:cs="Times New Roman" w:eastAsia="MS Mincho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ttr-list" w:customStyle="1">
    <w:name w:val="attr-list"/>
    <w:rsid w:val="00994D01"/>
  </w:style>
  <w:style w:type="paragraph" w:styleId="NormalWeb">
    <w:name w:val="Normal (Web)"/>
    <w:basedOn w:val="Normal"/>
    <w:link w:val="NormalWebChar"/>
    <w:uiPriority w:val="99"/>
    <w:rsid w:val="00994D01"/>
    <w:pPr>
      <w:spacing w:after="100" w:afterAutospacing="1" w:before="100" w:beforeAutospacing="1" w:line="240" w:lineRule="auto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rmalWeb1" w:customStyle="1">
    <w:name w:val="Normal (Web)1"/>
    <w:basedOn w:val="Normal"/>
    <w:rsid w:val="00994D01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eastAsia="en-US" w:val="en-US"/>
    </w:rPr>
  </w:style>
  <w:style w:type="paragraph" w:styleId="NoSpacing2" w:customStyle="1">
    <w:name w:val="No Spacing2"/>
    <w:aliases w:val="Code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 w:line="240" w:lineRule="auto"/>
    </w:pPr>
    <w:rPr>
      <w:rFonts w:ascii="Courier New" w:cs="Times New Roman" w:eastAsia="Times New Roman" w:hAnsi="Courier New"/>
      <w:noProof w:val="1"/>
      <w:snapToGrid w:val="0"/>
      <w:sz w:val="20"/>
      <w:szCs w:val="20"/>
      <w:lang w:val="en-GB"/>
    </w:rPr>
  </w:style>
  <w:style w:type="paragraph" w:styleId="Small" w:customStyle="1">
    <w:name w:val="Small"/>
    <w:basedOn w:val="Normal"/>
    <w:qFormat w:val="1"/>
    <w:rsid w:val="00994D01"/>
    <w:pPr>
      <w:widowControl w:val="0"/>
      <w:spacing w:after="0" w:before="20" w:line="240" w:lineRule="auto"/>
      <w:jc w:val="left"/>
    </w:pPr>
    <w:rPr>
      <w:rFonts w:eastAsia="Times New Roman"/>
      <w:snapToGrid w:val="0"/>
      <w:sz w:val="16"/>
      <w:szCs w:val="16"/>
      <w:lang w:eastAsia="en-US"/>
    </w:rPr>
  </w:style>
  <w:style w:type="paragraph" w:styleId="Revision">
    <w:name w:val="Revision"/>
    <w:hidden w:val="1"/>
    <w:uiPriority w:val="99"/>
    <w:semiHidden w:val="1"/>
    <w:rsid w:val="00994D01"/>
    <w:pPr>
      <w:spacing w:after="0" w:line="240" w:lineRule="auto"/>
    </w:pPr>
    <w:rPr>
      <w:rFonts w:ascii="Arial" w:cs="Times New Roman" w:eastAsia="MS Mincho" w:hAnsi="Arial"/>
      <w:sz w:val="20"/>
      <w:szCs w:val="20"/>
      <w:lang w:eastAsia="ja-JP" w:val="en-GB"/>
    </w:rPr>
  </w:style>
  <w:style w:type="paragraph" w:styleId="Figuretitle2" w:customStyle="1">
    <w:name w:val="Figure title2"/>
    <w:basedOn w:val="Normal"/>
    <w:next w:val="Normal"/>
    <w:rsid w:val="00994D01"/>
    <w:pPr>
      <w:suppressAutoHyphens w:val="1"/>
      <w:spacing w:after="220" w:before="220"/>
      <w:jc w:val="center"/>
    </w:pPr>
    <w:rPr>
      <w:b w:val="1"/>
      <w:lang w:eastAsia="ar-SA" w:val="de-DE"/>
    </w:rPr>
  </w:style>
  <w:style w:type="paragraph" w:styleId="ISOComments" w:customStyle="1">
    <w:name w:val="ISO_Comment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ISOChange" w:customStyle="1">
    <w:name w:val="ISO_Change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NoSpacing1" w:customStyle="1">
    <w:name w:val="No Spacing1"/>
    <w:qFormat w:val="1"/>
    <w:rsid w:val="00994D0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 w:val="1"/>
      <w:spacing w:after="0" w:line="240" w:lineRule="auto"/>
    </w:pPr>
    <w:rPr>
      <w:rFonts w:ascii="Courier New" w:cs="Times New Roman" w:eastAsia="Arial" w:hAnsi="Courier New"/>
      <w:sz w:val="20"/>
      <w:szCs w:val="20"/>
      <w:lang w:eastAsia="ar-SA" w:val="en-GB"/>
    </w:rPr>
  </w:style>
  <w:style w:type="paragraph" w:styleId="Firstparagraph" w:customStyle="1">
    <w:name w:val="First paragraph"/>
    <w:basedOn w:val="Normal"/>
    <w:next w:val="Normal"/>
    <w:rsid w:val="00994D01"/>
    <w:pPr>
      <w:overflowPunct w:val="0"/>
      <w:autoSpaceDE w:val="0"/>
      <w:autoSpaceDN w:val="0"/>
      <w:adjustRightInd w:val="0"/>
      <w:spacing w:after="0" w:line="260" w:lineRule="exact"/>
      <w:textAlignment w:val="baseline"/>
    </w:pPr>
    <w:rPr>
      <w:rFonts w:ascii="Times New Roman" w:eastAsia="Times New Roman" w:hAnsi="Times New Roman"/>
      <w:sz w:val="24"/>
      <w:lang w:eastAsia="en-US" w:val="en-US"/>
    </w:rPr>
  </w:style>
  <w:style w:type="paragraph" w:styleId="ISOSecretObservations" w:customStyle="1">
    <w:name w:val="ISO_Secret_Observations"/>
    <w:basedOn w:val="Normal"/>
    <w:rsid w:val="00994D01"/>
    <w:pPr>
      <w:spacing w:after="0" w:before="210" w:line="210" w:lineRule="exact"/>
      <w:jc w:val="left"/>
    </w:pPr>
    <w:rPr>
      <w:rFonts w:eastAsia="Times New Roman"/>
      <w:sz w:val="18"/>
      <w:lang w:eastAsia="en-US"/>
    </w:rPr>
  </w:style>
  <w:style w:type="paragraph" w:styleId="subpara" w:customStyle="1">
    <w:name w:val="sub para"/>
    <w:basedOn w:val="Normal"/>
    <w:rsid w:val="00994D01"/>
    <w:pPr>
      <w:spacing w:after="60" w:before="60" w:line="240" w:lineRule="auto"/>
      <w:ind w:left="1134" w:right="794" w:hanging="567"/>
    </w:pPr>
    <w:rPr>
      <w:rFonts w:ascii="Arial Narrow" w:eastAsia="Times New Roman" w:hAnsi="Arial Narrow"/>
      <w:sz w:val="22"/>
      <w:lang w:eastAsia="en-US" w:val="en-AU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94D01"/>
    <w:pPr>
      <w:numPr>
        <w:numId w:val="0"/>
      </w:numPr>
      <w:tabs>
        <w:tab w:val="clear" w:pos="400"/>
        <w:tab w:val="clear" w:pos="560"/>
      </w:tabs>
      <w:suppressAutoHyphens w:val="0"/>
      <w:spacing w:after="60" w:before="240" w:line="230" w:lineRule="atLeast"/>
      <w:outlineLvl w:val="9"/>
    </w:pPr>
    <w:rPr>
      <w:rFonts w:ascii="Cambria" w:eastAsia="Times New Roman" w:hAnsi="Cambria"/>
      <w:kern w:val="32"/>
      <w:sz w:val="32"/>
      <w:szCs w:val="32"/>
    </w:rPr>
  </w:style>
  <w:style w:type="character" w:styleId="NumberingSymbols" w:customStyle="1">
    <w:name w:val="Numbering Symbols"/>
    <w:rsid w:val="00994D01"/>
  </w:style>
  <w:style w:type="paragraph" w:styleId="Caption1" w:customStyle="1">
    <w:name w:val="Caption1"/>
    <w:basedOn w:val="Normal"/>
    <w:rsid w:val="00994D01"/>
    <w:pPr>
      <w:widowControl w:val="0"/>
      <w:suppressLineNumbers w:val="1"/>
      <w:suppressAutoHyphens w:val="1"/>
      <w:spacing w:after="120" w:before="120" w:line="240" w:lineRule="auto"/>
      <w:jc w:val="left"/>
    </w:pPr>
    <w:rPr>
      <w:rFonts w:cs="Tahoma" w:eastAsia="Arial"/>
      <w:i w:val="1"/>
      <w:iCs w:val="1"/>
    </w:rPr>
  </w:style>
  <w:style w:type="paragraph" w:styleId="Index" w:customStyle="1">
    <w:name w:val="Index"/>
    <w:basedOn w:val="Normal"/>
    <w:rsid w:val="00994D01"/>
    <w:pPr>
      <w:widowControl w:val="0"/>
      <w:suppressLineNumbers w:val="1"/>
      <w:suppressAutoHyphens w:val="1"/>
      <w:spacing w:after="0" w:line="240" w:lineRule="auto"/>
      <w:jc w:val="left"/>
    </w:pPr>
    <w:rPr>
      <w:rFonts w:cs="Tahoma" w:eastAsia="Arial"/>
    </w:rPr>
  </w:style>
  <w:style w:type="paragraph" w:styleId="quotedtext" w:customStyle="1">
    <w:name w:val="quoted text"/>
    <w:basedOn w:val="Normal"/>
    <w:rsid w:val="00994D01"/>
    <w:pPr>
      <w:spacing w:after="60" w:before="60" w:line="240" w:lineRule="auto"/>
      <w:ind w:left="1134" w:right="1134" w:hanging="567"/>
    </w:pPr>
    <w:rPr>
      <w:rFonts w:ascii="Times New Roman" w:eastAsia="Times New Roman" w:hAnsi="Times New Roman"/>
      <w:i w:val="1"/>
      <w:lang w:eastAsia="fr-FR" w:val="en-AU"/>
    </w:rPr>
  </w:style>
  <w:style w:type="character" w:styleId="ipa1" w:customStyle="1">
    <w:name w:val="ipa1"/>
    <w:rsid w:val="00994D01"/>
    <w:rPr>
      <w:rFonts w:ascii="Arial Unicode MS" w:cs="Arial Unicode MS" w:eastAsia="Arial Unicode MS" w:hAnsi="Arial Unicode MS" w:hint="eastAsia"/>
    </w:rPr>
  </w:style>
  <w:style w:type="character" w:styleId="NormalWebChar" w:customStyle="1">
    <w:name w:val="Normal (Web) Char"/>
    <w:link w:val="NormalWeb"/>
    <w:uiPriority w:val="99"/>
    <w:rsid w:val="00994D01"/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character" w:styleId="apple-converted-space" w:customStyle="1">
    <w:name w:val="apple-converted-space"/>
    <w:rsid w:val="00994D0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94D01"/>
    <w:pPr>
      <w:spacing w:after="0" w:line="240" w:lineRule="auto"/>
      <w:ind w:left="720" w:right="720"/>
      <w:jc w:val="left"/>
    </w:pPr>
    <w:rPr>
      <w:rFonts w:ascii="Cambria" w:eastAsia="Cambria" w:hAnsi="Cambria"/>
      <w:b w:val="1"/>
      <w:i w:val="1"/>
      <w:sz w:val="24"/>
      <w:szCs w:val="22"/>
      <w:lang w:eastAsia="en-US"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D01"/>
    <w:rPr>
      <w:rFonts w:ascii="Cambria" w:cs="Times New Roman" w:eastAsia="Cambria" w:hAnsi="Cambria"/>
      <w:b w:val="1"/>
      <w:i w:val="1"/>
      <w:sz w:val="24"/>
    </w:rPr>
  </w:style>
  <w:style w:type="paragraph" w:styleId="ParagraphText" w:customStyle="1">
    <w:name w:val="Paragraph Text"/>
    <w:basedOn w:val="Normal"/>
    <w:rsid w:val="00994D01"/>
    <w:pPr>
      <w:suppressAutoHyphens w:val="1"/>
      <w:spacing w:after="62" w:line="240" w:lineRule="auto"/>
      <w:jc w:val="left"/>
    </w:pPr>
    <w:rPr>
      <w:color w:val="000000"/>
      <w:szCs w:val="16"/>
      <w:lang w:eastAsia="ar-SA"/>
    </w:rPr>
  </w:style>
  <w:style w:type="paragraph" w:styleId="Heading2-3" w:customStyle="1">
    <w:name w:val="Heading 2-3"/>
    <w:basedOn w:val="Normal"/>
    <w:next w:val="Normal"/>
    <w:rsid w:val="00994D01"/>
    <w:pPr>
      <w:tabs>
        <w:tab w:val="num" w:pos="360"/>
      </w:tabs>
      <w:suppressAutoHyphens w:val="1"/>
      <w:spacing w:after="120" w:before="120" w:line="240" w:lineRule="auto"/>
      <w:ind w:left="360" w:hanging="360"/>
    </w:pPr>
    <w:rPr>
      <w:b w:val="1"/>
      <w:lang w:eastAsia="ar-SA"/>
    </w:rPr>
  </w:style>
  <w:style w:type="table" w:styleId="LightList-Accent1">
    <w:name w:val="Light List Accent 1"/>
    <w:basedOn w:val="TableNormal"/>
    <w:uiPriority w:val="61"/>
    <w:rsid w:val="00994D01"/>
    <w:pPr>
      <w:spacing w:after="0" w:line="240" w:lineRule="auto"/>
    </w:pPr>
    <w:rPr>
      <w:rFonts w:ascii="Times New Roman" w:cs="Times New Roman" w:eastAsia="MS Mincho" w:hAnsi="Times New Roman"/>
      <w:sz w:val="20"/>
      <w:szCs w:val="20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Grid1" w:customStyle="1">
    <w:name w:val="Table Grid1"/>
    <w:basedOn w:val="TableNormal"/>
    <w:next w:val="TableGrid"/>
    <w:uiPriority w:val="59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rsid w:val="00994D01"/>
    <w:pPr>
      <w:widowControl w:val="0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GB"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ibliography11" w:customStyle="1">
    <w:name w:val="Bibliography11"/>
    <w:basedOn w:val="Normal"/>
    <w:rsid w:val="00994D01"/>
    <w:pPr>
      <w:tabs>
        <w:tab w:val="num" w:pos="432"/>
        <w:tab w:val="left" w:pos="660"/>
      </w:tabs>
      <w:ind w:left="432" w:hanging="432"/>
    </w:pPr>
  </w:style>
  <w:style w:type="paragraph" w:styleId="TABLE-col-heading" w:customStyle="1">
    <w:name w:val="TABLE-col-heading"/>
    <w:basedOn w:val="Normal"/>
    <w:rsid w:val="00994D01"/>
    <w:pPr>
      <w:keepLines w:val="1"/>
      <w:spacing w:after="0" w:line="180" w:lineRule="exact"/>
      <w:ind w:left="-57" w:right="-57"/>
      <w:jc w:val="center"/>
    </w:pPr>
    <w:rPr>
      <w:rFonts w:cs="Arial" w:eastAsia="Times New Roman"/>
      <w:b w:val="1"/>
      <w:sz w:val="16"/>
      <w:szCs w:val="22"/>
      <w:lang w:eastAsia="zh-CN"/>
    </w:rPr>
  </w:style>
  <w:style w:type="paragraph" w:styleId="Bibliography2" w:customStyle="1">
    <w:name w:val="Bibliography2"/>
    <w:basedOn w:val="Normal"/>
    <w:rsid w:val="000E43D8"/>
    <w:pPr>
      <w:tabs>
        <w:tab w:val="num" w:pos="432"/>
        <w:tab w:val="left" w:pos="660"/>
      </w:tabs>
      <w:ind w:left="432" w:hanging="432"/>
    </w:pPr>
  </w:style>
  <w:style w:type="character" w:styleId="tag" w:customStyle="1">
    <w:name w:val="tag"/>
    <w:basedOn w:val="DefaultParagraphFont"/>
    <w:rsid w:val="005B2500"/>
  </w:style>
  <w:style w:type="character" w:styleId="tag-name" w:customStyle="1">
    <w:name w:val="tag-name"/>
    <w:basedOn w:val="DefaultParagraphFont"/>
    <w:rsid w:val="005B2500"/>
  </w:style>
  <w:style w:type="character" w:styleId="attribute" w:customStyle="1">
    <w:name w:val="attribute"/>
    <w:basedOn w:val="DefaultParagraphFont"/>
    <w:rsid w:val="005B2500"/>
  </w:style>
  <w:style w:type="character" w:styleId="attribute-value" w:customStyle="1">
    <w:name w:val="attribute-value"/>
    <w:basedOn w:val="DefaultParagraphFont"/>
    <w:rsid w:val="005B2500"/>
  </w:style>
  <w:style w:type="character" w:styleId="string" w:customStyle="1">
    <w:name w:val="string"/>
    <w:basedOn w:val="DefaultParagraphFont"/>
    <w:rsid w:val="00D913C7"/>
  </w:style>
  <w:style w:type="character" w:styleId="keyword" w:customStyle="1">
    <w:name w:val="keyword"/>
    <w:basedOn w:val="DefaultParagraphFont"/>
    <w:rsid w:val="00D913C7"/>
  </w:style>
  <w:style w:type="table" w:styleId="TableGrid11" w:customStyle="1">
    <w:name w:val="Table Grid11"/>
    <w:basedOn w:val="TableNormal"/>
    <w:next w:val="TableGrid"/>
    <w:uiPriority w:val="59"/>
    <w:rsid w:val="007663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59"/>
    <w:rsid w:val="00F061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atatypes" w:customStyle="1">
    <w:name w:val="datatypes"/>
    <w:basedOn w:val="DefaultParagraphFont"/>
    <w:rsid w:val="00155BC7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5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7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obU2+OaAhmRtbpG9W/3nBOUxg==">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2018-12-14T11:34:00Z</dcterms:created>
  <dc:creator>LTJG Joseph T. Phillips</dc:creator>
</cp:coreProperties>
</file>