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ind w:left="0" w:firstLine="0"/>
        <w:rPr>
          <w:color w:val="ff0000"/>
        </w:rPr>
      </w:pPr>
      <w:bookmarkStart w:colFirst="0" w:colLast="0" w:name="_heading=h.eaffk6frvoyx" w:id="0"/>
      <w:bookmarkEnd w:id="0"/>
      <w:r w:rsidDel="00000000" w:rsidR="00000000" w:rsidRPr="00000000">
        <w:rPr>
          <w:rtl w:val="0"/>
        </w:rPr>
        <w:t xml:space="preserve">Annex D – </w:t>
      </w:r>
      <w:sdt>
        <w:sdtPr>
          <w:tag w:val="goog_rdk_0"/>
        </w:sdtPr>
        <w:sdtContent>
          <w:commentRangeStart w:id="0"/>
        </w:sdtContent>
      </w:sdt>
      <w:r w:rsidDel="00000000" w:rsidR="00000000" w:rsidRPr="00000000">
        <w:rPr>
          <w:rtl w:val="0"/>
        </w:rPr>
        <w:t xml:space="preserve">Validation Checks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tabs>
          <w:tab w:val="left" w:leader="none" w:pos="400"/>
          <w:tab w:val="left" w:leader="none" w:pos="560"/>
          <w:tab w:val="left" w:leader="none" w:pos="400"/>
          <w:tab w:val="left" w:leader="none" w:pos="560"/>
        </w:tabs>
        <w:ind w:left="0" w:firstLine="0"/>
        <w:rPr>
          <w:color w:val="ff0000"/>
        </w:rPr>
      </w:pPr>
      <w:r w:rsidDel="00000000" w:rsidR="00000000" w:rsidRPr="00000000">
        <w:rPr>
          <w:color w:val="ff0000"/>
          <w:sz w:val="20"/>
          <w:szCs w:val="20"/>
          <w:rtl w:val="0"/>
        </w:rPr>
        <w:t xml:space="preserve">&lt; &lt; Most recent version of Validation Checks &gt; &gt;</w:t>
      </w:r>
      <w:r w:rsidDel="00000000" w:rsidR="00000000" w:rsidRPr="00000000">
        <w:rPr>
          <w:color w:val="ff0000"/>
          <w:rtl w:val="0"/>
        </w:rPr>
        <w:t xml:space="preserve"> </w:t>
      </w:r>
    </w:p>
    <w:p w:rsidR="00000000" w:rsidDel="00000000" w:rsidP="00000000" w:rsidRDefault="00000000" w:rsidRPr="00000000" w14:paraId="00000005">
      <w:pPr>
        <w:spacing w:after="200" w:line="276" w:lineRule="auto"/>
        <w:jc w:val="left"/>
        <w:rPr>
          <w:color w:val="ff0000"/>
        </w:rPr>
      </w:pPr>
      <w:bookmarkStart w:colFirst="0" w:colLast="0" w:name="_heading=h.ctttydx6diuk" w:id="1"/>
      <w:bookmarkEnd w:id="1"/>
      <w:r w:rsidDel="00000000" w:rsidR="00000000" w:rsidRPr="00000000">
        <w:rPr>
          <w:color w:val="ff0000"/>
          <w:rtl w:val="0"/>
        </w:rPr>
        <w:t xml:space="preserve">At least two types of validation checks are needed:</w:t>
      </w:r>
    </w:p>
    <w:p w:rsidR="00000000" w:rsidDel="00000000" w:rsidP="00000000" w:rsidRDefault="00000000" w:rsidRPr="00000000" w14:paraId="00000006">
      <w:pPr>
        <w:numPr>
          <w:ilvl w:val="0"/>
          <w:numId w:val="2"/>
        </w:numPr>
        <w:spacing w:after="0" w:line="276" w:lineRule="auto"/>
        <w:ind w:left="720" w:hanging="360"/>
        <w:jc w:val="left"/>
        <w:rPr>
          <w:color w:val="ff0000"/>
          <w:u w:val="none"/>
        </w:rPr>
      </w:pPr>
      <w:bookmarkStart w:colFirst="0" w:colLast="0" w:name="_heading=h.mtdvtanvk4db" w:id="2"/>
      <w:bookmarkEnd w:id="2"/>
      <w:r w:rsidDel="00000000" w:rsidR="00000000" w:rsidRPr="00000000">
        <w:rPr>
          <w:color w:val="ff0000"/>
          <w:rtl w:val="0"/>
        </w:rPr>
        <w:t xml:space="preserve">Dataset validation checks for individual datasets. These checks operate on individual objects in datasets and on individual datasets as a whole. They should check the integrity of individual objects in the dataset (spatial, feature and information types); associations between objects in the dataset; any embedded metadata or header information in the dataset; and support files referenced in the dataset.</w:t>
      </w:r>
      <w:r w:rsidDel="00000000" w:rsidR="00000000" w:rsidRPr="00000000">
        <w:rPr>
          <w:rtl w:val="0"/>
        </w:rPr>
      </w:r>
    </w:p>
    <w:p w:rsidR="00000000" w:rsidDel="00000000" w:rsidP="00000000" w:rsidRDefault="00000000" w:rsidRPr="00000000" w14:paraId="00000007">
      <w:pPr>
        <w:numPr>
          <w:ilvl w:val="0"/>
          <w:numId w:val="2"/>
        </w:numPr>
        <w:spacing w:after="200" w:line="276" w:lineRule="auto"/>
        <w:ind w:left="720" w:hanging="360"/>
        <w:jc w:val="left"/>
        <w:rPr>
          <w:color w:val="ff0000"/>
          <w:u w:val="none"/>
        </w:rPr>
      </w:pPr>
      <w:bookmarkStart w:colFirst="0" w:colLast="0" w:name="_heading=h.imp31zs70m54" w:id="3"/>
      <w:bookmarkEnd w:id="3"/>
      <w:r w:rsidDel="00000000" w:rsidR="00000000" w:rsidRPr="00000000">
        <w:rPr>
          <w:color w:val="ff0000"/>
          <w:rtl w:val="0"/>
        </w:rPr>
        <w:t xml:space="preserve">Package validation checks for verifying the structure and content of packages (for example exchange sets) and accompanying metadata.</w:t>
      </w:r>
      <w:r w:rsidDel="00000000" w:rsidR="00000000" w:rsidRPr="00000000">
        <w:rPr>
          <w:rtl w:val="0"/>
        </w:rPr>
      </w:r>
    </w:p>
    <w:p w:rsidR="00000000" w:rsidDel="00000000" w:rsidP="00000000" w:rsidRDefault="00000000" w:rsidRPr="00000000" w14:paraId="00000008">
      <w:pPr>
        <w:spacing w:after="200" w:line="276" w:lineRule="auto"/>
        <w:jc w:val="left"/>
        <w:rPr>
          <w:color w:val="ff0000"/>
        </w:rPr>
      </w:pPr>
      <w:bookmarkStart w:colFirst="0" w:colLast="0" w:name="_heading=h.xl5gjihnys8h" w:id="4"/>
      <w:bookmarkEnd w:id="4"/>
      <w:r w:rsidDel="00000000" w:rsidR="00000000" w:rsidRPr="00000000">
        <w:rPr>
          <w:color w:val="ff0000"/>
          <w:rtl w:val="0"/>
        </w:rPr>
        <w:t xml:space="preserve">A common set of validation checks is under development (see S-97 Part C). A recommended set of data quality measures has been developed based on dataset statistics derived from the validation checks. The recommended measures are also described in S-97 Part C.</w:t>
      </w:r>
    </w:p>
    <w:p w:rsidR="00000000" w:rsidDel="00000000" w:rsidP="00000000" w:rsidRDefault="00000000" w:rsidRPr="00000000" w14:paraId="00000009">
      <w:pPr>
        <w:pStyle w:val="Heading2"/>
        <w:numPr>
          <w:ilvl w:val="1"/>
          <w:numId w:val="1"/>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spacing w:after="200" w:lineRule="auto"/>
        <w:ind w:left="360" w:hanging="360"/>
        <w:jc w:val="left"/>
        <w:rPr>
          <w:color w:val="ff0000"/>
        </w:rPr>
      </w:pPr>
      <w:bookmarkStart w:colFirst="0" w:colLast="0" w:name="_heading=h.3fciz46bc0gh" w:id="5"/>
      <w:bookmarkEnd w:id="5"/>
      <w:r w:rsidDel="00000000" w:rsidR="00000000" w:rsidRPr="00000000">
        <w:rPr>
          <w:color w:val="ff0000"/>
          <w:rtl w:val="0"/>
        </w:rPr>
        <w:t xml:space="preserve">F.1.0 Validation checks for datasets</w:t>
      </w:r>
    </w:p>
    <w:p w:rsidR="00000000" w:rsidDel="00000000" w:rsidP="00000000" w:rsidRDefault="00000000" w:rsidRPr="00000000" w14:paraId="0000000A">
      <w:pPr>
        <w:spacing w:after="200" w:line="276" w:lineRule="auto"/>
        <w:jc w:val="left"/>
        <w:rPr>
          <w:color w:val="ff0000"/>
        </w:rPr>
      </w:pPr>
      <w:bookmarkStart w:colFirst="0" w:colLast="0" w:name="_heading=h.hiy32vevuacf" w:id="6"/>
      <w:bookmarkEnd w:id="6"/>
      <w:r w:rsidDel="00000000" w:rsidR="00000000" w:rsidRPr="00000000">
        <w:rPr>
          <w:color w:val="ff0000"/>
          <w:rtl w:val="0"/>
        </w:rPr>
        <w:t xml:space="preserve">Validation checks for datasets should cover:</w:t>
      </w:r>
    </w:p>
    <w:p w:rsidR="00000000" w:rsidDel="00000000" w:rsidP="00000000" w:rsidRDefault="00000000" w:rsidRPr="00000000" w14:paraId="0000000B">
      <w:pPr>
        <w:spacing w:after="200" w:line="276" w:lineRule="auto"/>
        <w:jc w:val="left"/>
        <w:rPr>
          <w:color w:val="ff0000"/>
        </w:rPr>
      </w:pPr>
      <w:bookmarkStart w:colFirst="0" w:colLast="0" w:name="_heading=h.cbyo2qkt34ku" w:id="7"/>
      <w:bookmarkEnd w:id="7"/>
      <w:r w:rsidDel="00000000" w:rsidR="00000000" w:rsidRPr="00000000">
        <w:rPr>
          <w:color w:val="ff0000"/>
          <w:rtl w:val="0"/>
        </w:rPr>
        <w:t xml:space="preserve">1) Completeness; including population of attributes and presence of required information, complex attributes without sub-attributes, etc.</w:t>
      </w:r>
    </w:p>
    <w:p w:rsidR="00000000" w:rsidDel="00000000" w:rsidP="00000000" w:rsidRDefault="00000000" w:rsidRPr="00000000" w14:paraId="0000000C">
      <w:pPr>
        <w:spacing w:after="200" w:line="276" w:lineRule="auto"/>
        <w:jc w:val="left"/>
        <w:rPr>
          <w:color w:val="ff0000"/>
        </w:rPr>
      </w:pPr>
      <w:bookmarkStart w:colFirst="0" w:colLast="0" w:name="_heading=h.ffyunp5pec9h" w:id="8"/>
      <w:bookmarkEnd w:id="8"/>
      <w:r w:rsidDel="00000000" w:rsidR="00000000" w:rsidRPr="00000000">
        <w:rPr>
          <w:color w:val="ff0000"/>
          <w:rtl w:val="0"/>
        </w:rPr>
        <w:t xml:space="preserve">2) Logical consistency; for example, missing association targets.</w:t>
      </w:r>
    </w:p>
    <w:p w:rsidR="00000000" w:rsidDel="00000000" w:rsidP="00000000" w:rsidRDefault="00000000" w:rsidRPr="00000000" w14:paraId="0000000D">
      <w:pPr>
        <w:spacing w:after="200" w:line="276" w:lineRule="auto"/>
        <w:jc w:val="left"/>
        <w:rPr>
          <w:color w:val="ff0000"/>
        </w:rPr>
      </w:pPr>
      <w:bookmarkStart w:colFirst="0" w:colLast="0" w:name="_heading=h.1dedwaiei88s" w:id="9"/>
      <w:bookmarkEnd w:id="9"/>
      <w:r w:rsidDel="00000000" w:rsidR="00000000" w:rsidRPr="00000000">
        <w:rPr>
          <w:color w:val="ff0000"/>
          <w:rtl w:val="0"/>
        </w:rPr>
        <w:t xml:space="preserve">3) Spatial consistency; for example, topological sanity checks for non-crossing external boundaries, excessive vertex density in lines, etc.</w:t>
      </w:r>
    </w:p>
    <w:p w:rsidR="00000000" w:rsidDel="00000000" w:rsidP="00000000" w:rsidRDefault="00000000" w:rsidRPr="00000000" w14:paraId="0000000E">
      <w:pPr>
        <w:spacing w:after="200" w:line="276" w:lineRule="auto"/>
        <w:jc w:val="left"/>
        <w:rPr>
          <w:color w:val="ff0000"/>
        </w:rPr>
      </w:pPr>
      <w:bookmarkStart w:colFirst="0" w:colLast="0" w:name="_heading=h.gwk1ciwzimeh" w:id="10"/>
      <w:bookmarkEnd w:id="10"/>
      <w:r w:rsidDel="00000000" w:rsidR="00000000" w:rsidRPr="00000000">
        <w:rPr>
          <w:color w:val="ff0000"/>
          <w:rtl w:val="0"/>
        </w:rPr>
        <w:t xml:space="preserve">4) Positional accuracy; for example, closeness of reported coordinate values to accepted or known absolute or relative coordinate values.</w:t>
      </w:r>
    </w:p>
    <w:p w:rsidR="00000000" w:rsidDel="00000000" w:rsidP="00000000" w:rsidRDefault="00000000" w:rsidRPr="00000000" w14:paraId="0000000F">
      <w:pPr>
        <w:spacing w:after="200" w:line="276" w:lineRule="auto"/>
        <w:jc w:val="left"/>
        <w:rPr>
          <w:color w:val="ff0000"/>
        </w:rPr>
      </w:pPr>
      <w:bookmarkStart w:colFirst="0" w:colLast="0" w:name="_heading=h.y90zu7ruf9e9" w:id="11"/>
      <w:bookmarkEnd w:id="11"/>
      <w:r w:rsidDel="00000000" w:rsidR="00000000" w:rsidRPr="00000000">
        <w:rPr>
          <w:color w:val="ff0000"/>
          <w:rtl w:val="0"/>
        </w:rPr>
        <w:t xml:space="preserve">5) Temporal accuracy; for example, closeness of reported time measurements to accepted or known values accepted as or known to be true, correctness of the order of events, or validity of data with respect to time.</w:t>
      </w:r>
    </w:p>
    <w:p w:rsidR="00000000" w:rsidDel="00000000" w:rsidP="00000000" w:rsidRDefault="00000000" w:rsidRPr="00000000" w14:paraId="00000010">
      <w:pPr>
        <w:spacing w:after="200" w:line="276" w:lineRule="auto"/>
        <w:jc w:val="left"/>
        <w:rPr>
          <w:color w:val="ff0000"/>
        </w:rPr>
      </w:pPr>
      <w:bookmarkStart w:colFirst="0" w:colLast="0" w:name="_heading=h.c6h42mrettis" w:id="12"/>
      <w:bookmarkEnd w:id="12"/>
      <w:r w:rsidDel="00000000" w:rsidR="00000000" w:rsidRPr="00000000">
        <w:rPr>
          <w:color w:val="ff0000"/>
          <w:rtl w:val="0"/>
        </w:rPr>
        <w:t xml:space="preserve">6) Thematic accuracy; such as attribute values that are consistent with any other related attributes and within allowed ranges or sets.</w:t>
      </w:r>
    </w:p>
    <w:p w:rsidR="00000000" w:rsidDel="00000000" w:rsidP="00000000" w:rsidRDefault="00000000" w:rsidRPr="00000000" w14:paraId="00000011">
      <w:pPr>
        <w:spacing w:after="200" w:line="276" w:lineRule="auto"/>
        <w:jc w:val="left"/>
        <w:rPr>
          <w:color w:val="ff0000"/>
        </w:rPr>
      </w:pPr>
      <w:bookmarkStart w:colFirst="0" w:colLast="0" w:name="_heading=h.eiutnuw16rws" w:id="13"/>
      <w:bookmarkEnd w:id="13"/>
      <w:r w:rsidDel="00000000" w:rsidR="00000000" w:rsidRPr="00000000">
        <w:rPr>
          <w:color w:val="ff0000"/>
          <w:rtl w:val="0"/>
        </w:rPr>
        <w:t xml:space="preserve">7) References to support files.</w:t>
      </w:r>
    </w:p>
    <w:p w:rsidR="00000000" w:rsidDel="00000000" w:rsidP="00000000" w:rsidRDefault="00000000" w:rsidRPr="00000000" w14:paraId="00000012">
      <w:pPr>
        <w:spacing w:after="200" w:line="276" w:lineRule="auto"/>
        <w:jc w:val="left"/>
        <w:rPr>
          <w:color w:val="ff0000"/>
        </w:rPr>
      </w:pPr>
      <w:bookmarkStart w:colFirst="0" w:colLast="0" w:name="_heading=h.drhp2ei0czp3" w:id="14"/>
      <w:bookmarkEnd w:id="14"/>
      <w:r w:rsidDel="00000000" w:rsidR="00000000" w:rsidRPr="00000000">
        <w:rPr>
          <w:color w:val="ff0000"/>
          <w:rtl w:val="0"/>
        </w:rPr>
        <w:t xml:space="preserve">8) Other requirements specific to the product; for example, encryption, signatures, etc.</w:t>
      </w:r>
    </w:p>
    <w:p w:rsidR="00000000" w:rsidDel="00000000" w:rsidP="00000000" w:rsidRDefault="00000000" w:rsidRPr="00000000" w14:paraId="00000013">
      <w:pPr>
        <w:spacing w:after="200" w:line="276" w:lineRule="auto"/>
        <w:jc w:val="left"/>
        <w:rPr>
          <w:color w:val="ff0000"/>
        </w:rPr>
      </w:pPr>
      <w:bookmarkStart w:colFirst="0" w:colLast="0" w:name="_heading=h.q4ea267zaiiu" w:id="15"/>
      <w:bookmarkEnd w:id="15"/>
      <w:r w:rsidDel="00000000" w:rsidR="00000000" w:rsidRPr="00000000">
        <w:rPr>
          <w:color w:val="ff0000"/>
          <w:rtl w:val="0"/>
        </w:rPr>
        <w:t xml:space="preserve">Some of these issues are addressed in the common set of validation checks. A recommended common set of validation checks is described in S-97 Part C. Product Specification developers should supplement the common set with such additional checks as are appropriate for the particular products.</w:t>
      </w:r>
    </w:p>
    <w:p w:rsidR="00000000" w:rsidDel="00000000" w:rsidP="00000000" w:rsidRDefault="00000000" w:rsidRPr="00000000" w14:paraId="00000014">
      <w:pPr>
        <w:pStyle w:val="Heading2"/>
        <w:numPr>
          <w:ilvl w:val="1"/>
          <w:numId w:val="1"/>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spacing w:after="200" w:lineRule="auto"/>
        <w:ind w:left="360" w:hanging="360"/>
        <w:jc w:val="left"/>
        <w:rPr>
          <w:color w:val="ff0000"/>
        </w:rPr>
      </w:pPr>
      <w:bookmarkStart w:colFirst="0" w:colLast="0" w:name="_heading=h.4xxrb9wu98kk" w:id="16"/>
      <w:bookmarkEnd w:id="16"/>
      <w:r w:rsidDel="00000000" w:rsidR="00000000" w:rsidRPr="00000000">
        <w:rPr>
          <w:color w:val="ff0000"/>
          <w:rtl w:val="0"/>
        </w:rPr>
        <w:t xml:space="preserve">    F.2.0 Validation checks for packages</w:t>
      </w:r>
    </w:p>
    <w:p w:rsidR="00000000" w:rsidDel="00000000" w:rsidP="00000000" w:rsidRDefault="00000000" w:rsidRPr="00000000" w14:paraId="00000015">
      <w:pPr>
        <w:spacing w:after="200" w:line="276" w:lineRule="auto"/>
        <w:jc w:val="left"/>
        <w:rPr>
          <w:color w:val="ff0000"/>
        </w:rPr>
      </w:pPr>
      <w:bookmarkStart w:colFirst="0" w:colLast="0" w:name="_heading=h.2klkelpmzb8" w:id="17"/>
      <w:bookmarkEnd w:id="17"/>
      <w:r w:rsidDel="00000000" w:rsidR="00000000" w:rsidRPr="00000000">
        <w:rPr>
          <w:color w:val="ff0000"/>
          <w:rtl w:val="0"/>
        </w:rPr>
        <w:t xml:space="preserve">Validation checks for packages should cover:</w:t>
      </w:r>
    </w:p>
    <w:p w:rsidR="00000000" w:rsidDel="00000000" w:rsidP="00000000" w:rsidRDefault="00000000" w:rsidRPr="00000000" w14:paraId="00000016">
      <w:pPr>
        <w:spacing w:after="200" w:line="276" w:lineRule="auto"/>
        <w:jc w:val="left"/>
        <w:rPr>
          <w:color w:val="ff0000"/>
        </w:rPr>
      </w:pPr>
      <w:bookmarkStart w:colFirst="0" w:colLast="0" w:name="_heading=h.1cw9rrs1shqx" w:id="18"/>
      <w:bookmarkEnd w:id="18"/>
      <w:r w:rsidDel="00000000" w:rsidR="00000000" w:rsidRPr="00000000">
        <w:rPr>
          <w:color w:val="ff0000"/>
          <w:rtl w:val="0"/>
        </w:rPr>
        <w:t xml:space="preserve">1) Package completeness – whether all required components are included, including datasets, support files, metadata and appropriate catalogues (for example exchange set catalogues, Feature catalogues and Portrayal catalogues). Note that the Product Specification must indicate which catalogues are appropriate to the delivery method; for example, message-based delivery methods may not include catalogues in the delivery packages.</w:t>
      </w:r>
    </w:p>
    <w:p w:rsidR="00000000" w:rsidDel="00000000" w:rsidP="00000000" w:rsidRDefault="00000000" w:rsidRPr="00000000" w14:paraId="00000017">
      <w:pPr>
        <w:spacing w:after="200" w:line="276" w:lineRule="auto"/>
        <w:jc w:val="left"/>
        <w:rPr>
          <w:color w:val="ff0000"/>
        </w:rPr>
      </w:pPr>
      <w:bookmarkStart w:colFirst="0" w:colLast="0" w:name="_heading=h.b6ofid3wte49" w:id="19"/>
      <w:bookmarkEnd w:id="19"/>
      <w:r w:rsidDel="00000000" w:rsidR="00000000" w:rsidRPr="00000000">
        <w:rPr>
          <w:color w:val="ff0000"/>
          <w:rtl w:val="0"/>
        </w:rPr>
        <w:t xml:space="preserve">2) Package container format and structure – whether the package is in the approved container format (for example ISO 8211, TIFF, etc) and whether appropriate encryption and signatures have been applied at the container level. Examples of package validation checks are:</w:t>
      </w:r>
    </w:p>
    <w:p w:rsidR="00000000" w:rsidDel="00000000" w:rsidP="00000000" w:rsidRDefault="00000000" w:rsidRPr="00000000" w14:paraId="00000018">
      <w:pPr>
        <w:numPr>
          <w:ilvl w:val="0"/>
          <w:numId w:val="1"/>
        </w:numPr>
        <w:spacing w:after="0" w:line="276" w:lineRule="auto"/>
        <w:ind w:left="720" w:hanging="360"/>
        <w:jc w:val="left"/>
        <w:rPr>
          <w:color w:val="ff0000"/>
          <w:u w:val="none"/>
        </w:rPr>
      </w:pPr>
      <w:bookmarkStart w:colFirst="0" w:colLast="0" w:name="_heading=h.k9i5vxhk8q1c" w:id="20"/>
      <w:bookmarkEnd w:id="20"/>
      <w:r w:rsidDel="00000000" w:rsidR="00000000" w:rsidRPr="00000000">
        <w:rPr>
          <w:color w:val="ff0000"/>
          <w:rtl w:val="0"/>
        </w:rPr>
        <w:t xml:space="preserve">Assuming the Product Specification specified delivery as zip files, is the container a zip file of the appropriate type?</w:t>
      </w:r>
      <w:r w:rsidDel="00000000" w:rsidR="00000000" w:rsidRPr="00000000">
        <w:rPr>
          <w:rtl w:val="0"/>
        </w:rPr>
      </w:r>
    </w:p>
    <w:p w:rsidR="00000000" w:rsidDel="00000000" w:rsidP="00000000" w:rsidRDefault="00000000" w:rsidRPr="00000000" w14:paraId="00000019">
      <w:pPr>
        <w:numPr>
          <w:ilvl w:val="0"/>
          <w:numId w:val="1"/>
        </w:numPr>
        <w:spacing w:after="200" w:line="276" w:lineRule="auto"/>
        <w:ind w:left="720" w:hanging="360"/>
        <w:jc w:val="left"/>
        <w:rPr>
          <w:color w:val="ff0000"/>
          <w:u w:val="none"/>
        </w:rPr>
      </w:pPr>
      <w:bookmarkStart w:colFirst="0" w:colLast="0" w:name="_heading=h.h8zimksalubp" w:id="21"/>
      <w:bookmarkEnd w:id="21"/>
      <w:r w:rsidDel="00000000" w:rsidR="00000000" w:rsidRPr="00000000">
        <w:rPr>
          <w:color w:val="ff0000"/>
          <w:rtl w:val="0"/>
        </w:rPr>
        <w:t xml:space="preserve">If the package is arranged in a directory (folder) structure, are the structure and names of directories (folders) as required in the Product Specification?</w:t>
      </w:r>
      <w:r w:rsidDel="00000000" w:rsidR="00000000" w:rsidRPr="00000000">
        <w:rPr>
          <w:rtl w:val="0"/>
        </w:rPr>
      </w:r>
    </w:p>
    <w:p w:rsidR="00000000" w:rsidDel="00000000" w:rsidP="00000000" w:rsidRDefault="00000000" w:rsidRPr="00000000" w14:paraId="0000001A">
      <w:pPr>
        <w:spacing w:after="200" w:line="276" w:lineRule="auto"/>
        <w:jc w:val="left"/>
        <w:rPr>
          <w:color w:val="ff0000"/>
        </w:rPr>
      </w:pPr>
      <w:bookmarkStart w:colFirst="0" w:colLast="0" w:name="_heading=h.w5wbgwc9thk4" w:id="22"/>
      <w:bookmarkEnd w:id="22"/>
      <w:r w:rsidDel="00000000" w:rsidR="00000000" w:rsidRPr="00000000">
        <w:rPr>
          <w:color w:val="ff0000"/>
          <w:rtl w:val="0"/>
        </w:rPr>
        <w:t xml:space="preserve">Package validation checks are required to validate delivery packages, but are expected to be out of the scope of S-97 Part C and Product Specification teams may have to specify their own. The tests for exchange set and service delivery modes will obviously be different, but the matter of validating the delivery package or stream should be addressed for all delivery modes covered in the Product Specification.</w:t>
      </w:r>
    </w:p>
    <w:p w:rsidR="00000000" w:rsidDel="00000000" w:rsidP="00000000" w:rsidRDefault="00000000" w:rsidRPr="00000000" w14:paraId="0000001B">
      <w:pPr>
        <w:pStyle w:val="Heading2"/>
        <w:numPr>
          <w:ilvl w:val="1"/>
          <w:numId w:val="1"/>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spacing w:after="200" w:lineRule="auto"/>
        <w:ind w:left="360" w:hanging="360"/>
        <w:jc w:val="left"/>
        <w:rPr>
          <w:color w:val="ff0000"/>
        </w:rPr>
      </w:pPr>
      <w:bookmarkStart w:colFirst="0" w:colLast="0" w:name="_heading=h.i4b3mh1gwwcv" w:id="23"/>
      <w:bookmarkEnd w:id="23"/>
      <w:r w:rsidDel="00000000" w:rsidR="00000000" w:rsidRPr="00000000">
        <w:rPr>
          <w:color w:val="ff0000"/>
          <w:rtl w:val="0"/>
        </w:rPr>
        <w:t xml:space="preserve">F.3.0 Common validation checks</w:t>
      </w:r>
    </w:p>
    <w:p w:rsidR="00000000" w:rsidDel="00000000" w:rsidP="00000000" w:rsidRDefault="00000000" w:rsidRPr="00000000" w14:paraId="0000001C">
      <w:pPr>
        <w:spacing w:after="200" w:line="276" w:lineRule="auto"/>
        <w:jc w:val="left"/>
        <w:rPr>
          <w:color w:val="ff0000"/>
        </w:rPr>
      </w:pPr>
      <w:bookmarkStart w:colFirst="0" w:colLast="0" w:name="_heading=h.tphpzfw3zub2" w:id="24"/>
      <w:bookmarkEnd w:id="24"/>
      <w:r w:rsidDel="00000000" w:rsidR="00000000" w:rsidRPr="00000000">
        <w:rPr>
          <w:color w:val="ff0000"/>
          <w:rtl w:val="0"/>
        </w:rPr>
        <w:t xml:space="preserve">Given that some features, information types and Application Schema constructs are used in multiple products, there will be validation checks in common with existing Product Specifications and any such related Product Specifications should be consulted for validation checks. Spatial consistency checks in particular, as well as consistency checks related to meta-features, can be expected to be in common with several Product Specifications.</w:t>
      </w:r>
    </w:p>
    <w:p w:rsidR="00000000" w:rsidDel="00000000" w:rsidP="00000000" w:rsidRDefault="00000000" w:rsidRPr="00000000" w14:paraId="0000001D">
      <w:pPr>
        <w:spacing w:after="200" w:line="276" w:lineRule="auto"/>
        <w:jc w:val="left"/>
        <w:rPr>
          <w:color w:val="ff0000"/>
        </w:rPr>
      </w:pPr>
      <w:bookmarkStart w:colFirst="0" w:colLast="0" w:name="_heading=h.v5qfahqnuwi9" w:id="25"/>
      <w:bookmarkEnd w:id="25"/>
      <w:r w:rsidDel="00000000" w:rsidR="00000000" w:rsidRPr="00000000">
        <w:rPr>
          <w:color w:val="ff0000"/>
          <w:rtl w:val="0"/>
        </w:rPr>
        <w:t xml:space="preserve">Spatial operations used in validation checks must be the operations defined in IHO ENC Validation Checks (S-58 Edition 6.0.0 or its successor).</w:t>
      </w:r>
    </w:p>
    <w:p w:rsidR="00000000" w:rsidDel="00000000" w:rsidP="00000000" w:rsidRDefault="00000000" w:rsidRPr="00000000" w14:paraId="0000001E">
      <w:pPr>
        <w:pStyle w:val="Heading2"/>
        <w:numPr>
          <w:ilvl w:val="1"/>
          <w:numId w:val="1"/>
        </w:numPr>
        <w:tabs>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 w:val="left" w:leader="none" w:pos="540"/>
          <w:tab w:val="left" w:leader="none" w:pos="700"/>
        </w:tabs>
        <w:spacing w:after="200" w:lineRule="auto"/>
        <w:ind w:left="360" w:hanging="360"/>
        <w:jc w:val="left"/>
        <w:rPr>
          <w:color w:val="ff0000"/>
        </w:rPr>
      </w:pPr>
      <w:bookmarkStart w:colFirst="0" w:colLast="0" w:name="_heading=h.81pqdve4neea" w:id="26"/>
      <w:bookmarkEnd w:id="26"/>
      <w:r w:rsidDel="00000000" w:rsidR="00000000" w:rsidRPr="00000000">
        <w:rPr>
          <w:color w:val="ff0000"/>
          <w:rtl w:val="0"/>
        </w:rPr>
        <w:t xml:space="preserve">F.4.0 Validation checks for base versus update datasets</w:t>
      </w:r>
    </w:p>
    <w:p w:rsidR="00000000" w:rsidDel="00000000" w:rsidP="00000000" w:rsidRDefault="00000000" w:rsidRPr="00000000" w14:paraId="0000001F">
      <w:pPr>
        <w:spacing w:after="200" w:line="276" w:lineRule="auto"/>
        <w:jc w:val="left"/>
        <w:rPr>
          <w:color w:val="ff0000"/>
        </w:rPr>
      </w:pPr>
      <w:bookmarkStart w:colFirst="0" w:colLast="0" w:name="_heading=h.kqvjg5n7hzig" w:id="27"/>
      <w:bookmarkEnd w:id="27"/>
      <w:r w:rsidDel="00000000" w:rsidR="00000000" w:rsidRPr="00000000">
        <w:rPr>
          <w:color w:val="ff0000"/>
          <w:rtl w:val="0"/>
        </w:rPr>
        <w:t xml:space="preserve">If the Product Specification defines an update dataset format, the validation checks developed for new (base) datasets should be reviewed for their applicability to update dataset formats.</w:t>
      </w:r>
    </w:p>
    <w:p w:rsidR="00000000" w:rsidDel="00000000" w:rsidP="00000000" w:rsidRDefault="00000000" w:rsidRPr="00000000" w14:paraId="00000020">
      <w:pPr>
        <w:spacing w:after="200" w:line="276" w:lineRule="auto"/>
        <w:jc w:val="left"/>
        <w:rPr>
          <w:b w:val="1"/>
          <w:color w:val="ff0000"/>
          <w:sz w:val="26"/>
          <w:szCs w:val="26"/>
        </w:rPr>
      </w:pPr>
      <w:bookmarkStart w:colFirst="0" w:colLast="0" w:name="_heading=h.x57qe99hbjwb" w:id="28"/>
      <w:bookmarkEnd w:id="28"/>
      <w:r w:rsidDel="00000000" w:rsidR="00000000" w:rsidRPr="00000000">
        <w:rPr>
          <w:b w:val="1"/>
          <w:color w:val="ff0000"/>
          <w:sz w:val="26"/>
          <w:szCs w:val="26"/>
          <w:rtl w:val="0"/>
        </w:rPr>
        <w:t xml:space="preserve">or following S-124 draft:</w:t>
      </w:r>
    </w:p>
    <w:p w:rsidR="00000000" w:rsidDel="00000000" w:rsidP="00000000" w:rsidRDefault="00000000" w:rsidRPr="00000000" w14:paraId="00000021">
      <w:pPr>
        <w:numPr>
          <w:ilvl w:val="0"/>
          <w:numId w:val="3"/>
        </w:numPr>
        <w:spacing w:after="200" w:line="276" w:lineRule="auto"/>
        <w:ind w:left="720" w:hanging="360"/>
        <w:jc w:val="left"/>
        <w:rPr>
          <w:color w:val="ff0000"/>
        </w:rPr>
      </w:pPr>
      <w:bookmarkStart w:colFirst="0" w:colLast="0" w:name="_heading=h.yx3h6dx5d27r" w:id="29"/>
      <w:bookmarkEnd w:id="29"/>
      <w:r w:rsidDel="00000000" w:rsidR="00000000" w:rsidRPr="00000000">
        <w:rPr>
          <w:color w:val="ff0000"/>
          <w:rtl w:val="0"/>
        </w:rPr>
        <w:t xml:space="preserve">References</w:t>
      </w:r>
    </w:p>
    <w:p w:rsidR="00000000" w:rsidDel="00000000" w:rsidP="00000000" w:rsidRDefault="00000000" w:rsidRPr="00000000" w14:paraId="00000022">
      <w:pPr>
        <w:spacing w:after="0" w:line="240" w:lineRule="auto"/>
        <w:jc w:val="left"/>
        <w:rPr>
          <w:color w:val="ff0000"/>
          <w:sz w:val="22"/>
          <w:szCs w:val="22"/>
        </w:rPr>
      </w:pPr>
      <w:sdt>
        <w:sdtPr>
          <w:tag w:val="goog_rdk_1"/>
        </w:sdtPr>
        <w:sdtContent>
          <w:commentRangeStart w:id="1"/>
        </w:sdtContent>
      </w:sdt>
      <w:r w:rsidDel="00000000" w:rsidR="00000000" w:rsidRPr="00000000">
        <w:rPr>
          <w:color w:val="ff0000"/>
          <w:sz w:val="22"/>
          <w:szCs w:val="22"/>
          <w:rtl w:val="0"/>
        </w:rPr>
        <w:t xml:space="preserve">IHO S-58 ENC VALIDATION CHECKS Edition 7.0.0, October 2022</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spacing w:after="0" w:line="240" w:lineRule="auto"/>
        <w:jc w:val="left"/>
        <w:rPr>
          <w:color w:val="ff0000"/>
          <w:sz w:val="22"/>
          <w:szCs w:val="22"/>
        </w:rPr>
      </w:pPr>
      <w:sdt>
        <w:sdtPr>
          <w:tag w:val="goog_rdk_2"/>
        </w:sdtPr>
        <w:sdtContent>
          <w:commentRangeStart w:id="2"/>
        </w:sdtContent>
      </w:sdt>
      <w:r w:rsidDel="00000000" w:rsidR="00000000" w:rsidRPr="00000000">
        <w:rPr>
          <w:color w:val="ff0000"/>
          <w:sz w:val="22"/>
          <w:szCs w:val="22"/>
          <w:rtl w:val="0"/>
        </w:rPr>
        <w:t xml:space="preserve">IHO S-97 Part C IHO data quality.  Edition 1.1.0 – June 2020</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4">
      <w:pPr>
        <w:spacing w:after="0" w:line="240" w:lineRule="auto"/>
        <w:jc w:val="left"/>
        <w:rPr>
          <w:color w:val="ff0000"/>
          <w:sz w:val="22"/>
          <w:szCs w:val="22"/>
        </w:rPr>
      </w:pPr>
      <w:r w:rsidDel="00000000" w:rsidR="00000000" w:rsidRPr="00000000">
        <w:rPr>
          <w:rtl w:val="0"/>
        </w:rPr>
      </w:r>
    </w:p>
    <w:p w:rsidR="00000000" w:rsidDel="00000000" w:rsidP="00000000" w:rsidRDefault="00000000" w:rsidRPr="00000000" w14:paraId="00000025">
      <w:pPr>
        <w:numPr>
          <w:ilvl w:val="0"/>
          <w:numId w:val="3"/>
        </w:numPr>
        <w:spacing w:after="200" w:line="276" w:lineRule="auto"/>
        <w:ind w:left="720" w:hanging="360"/>
        <w:jc w:val="left"/>
        <w:rPr>
          <w:color w:val="ff0000"/>
        </w:rPr>
      </w:pPr>
      <w:bookmarkStart w:colFirst="0" w:colLast="0" w:name="_heading=h.8es71s7uk51u" w:id="30"/>
      <w:bookmarkEnd w:id="30"/>
      <w:r w:rsidDel="00000000" w:rsidR="00000000" w:rsidRPr="00000000">
        <w:rPr>
          <w:color w:val="ff0000"/>
          <w:rtl w:val="0"/>
        </w:rPr>
        <w:t xml:space="preserve">Abbreviations</w:t>
      </w:r>
    </w:p>
    <w:p w:rsidR="00000000" w:rsidDel="00000000" w:rsidP="00000000" w:rsidRDefault="00000000" w:rsidRPr="00000000" w14:paraId="00000026">
      <w:pPr>
        <w:spacing w:after="0" w:line="240" w:lineRule="auto"/>
        <w:ind w:left="360" w:firstLine="0"/>
        <w:jc w:val="left"/>
        <w:rPr>
          <w:color w:val="ff0000"/>
          <w:sz w:val="22"/>
          <w:szCs w:val="22"/>
        </w:rPr>
      </w:pPr>
      <w:r w:rsidDel="00000000" w:rsidR="00000000" w:rsidRPr="00000000">
        <w:rPr>
          <w:color w:val="ff0000"/>
          <w:sz w:val="22"/>
          <w:szCs w:val="22"/>
          <w:rtl w:val="0"/>
        </w:rPr>
        <w:t xml:space="preserve">PS – Product Specification</w:t>
      </w:r>
    </w:p>
    <w:p w:rsidR="00000000" w:rsidDel="00000000" w:rsidP="00000000" w:rsidRDefault="00000000" w:rsidRPr="00000000" w14:paraId="00000027">
      <w:pPr>
        <w:spacing w:after="0" w:line="240" w:lineRule="auto"/>
        <w:ind w:left="360" w:firstLine="0"/>
        <w:jc w:val="left"/>
        <w:rPr>
          <w:color w:val="ff0000"/>
          <w:sz w:val="22"/>
          <w:szCs w:val="22"/>
        </w:rPr>
      </w:pPr>
      <w:r w:rsidDel="00000000" w:rsidR="00000000" w:rsidRPr="00000000">
        <w:rPr>
          <w:color w:val="ff0000"/>
          <w:sz w:val="22"/>
          <w:szCs w:val="22"/>
          <w:rtl w:val="0"/>
        </w:rPr>
        <w:t xml:space="preserve">DCEG – Data Capture and Encoding Guide</w:t>
      </w:r>
    </w:p>
    <w:p w:rsidR="00000000" w:rsidDel="00000000" w:rsidP="00000000" w:rsidRDefault="00000000" w:rsidRPr="00000000" w14:paraId="00000028">
      <w:pPr>
        <w:spacing w:after="0" w:line="240" w:lineRule="auto"/>
        <w:ind w:left="360" w:firstLine="0"/>
        <w:jc w:val="left"/>
        <w:rPr>
          <w:color w:val="ff0000"/>
          <w:sz w:val="22"/>
          <w:szCs w:val="22"/>
        </w:rPr>
      </w:pPr>
      <w:r w:rsidDel="00000000" w:rsidR="00000000" w:rsidRPr="00000000">
        <w:rPr>
          <w:rtl w:val="0"/>
        </w:rPr>
      </w:r>
    </w:p>
    <w:p w:rsidR="00000000" w:rsidDel="00000000" w:rsidP="00000000" w:rsidRDefault="00000000" w:rsidRPr="00000000" w14:paraId="00000029">
      <w:pPr>
        <w:spacing w:after="0" w:line="240" w:lineRule="auto"/>
        <w:ind w:left="360" w:firstLine="0"/>
        <w:jc w:val="left"/>
        <w:rPr>
          <w:color w:val="ff0000"/>
          <w:sz w:val="22"/>
          <w:szCs w:val="22"/>
        </w:rPr>
      </w:pPr>
      <w:r w:rsidDel="00000000" w:rsidR="00000000" w:rsidRPr="00000000">
        <w:rPr>
          <w:rtl w:val="0"/>
        </w:rPr>
      </w:r>
    </w:p>
    <w:p w:rsidR="00000000" w:rsidDel="00000000" w:rsidP="00000000" w:rsidRDefault="00000000" w:rsidRPr="00000000" w14:paraId="0000002A">
      <w:pPr>
        <w:numPr>
          <w:ilvl w:val="0"/>
          <w:numId w:val="3"/>
        </w:numPr>
        <w:spacing w:after="200" w:line="276" w:lineRule="auto"/>
        <w:ind w:left="720" w:hanging="360"/>
        <w:jc w:val="left"/>
        <w:rPr>
          <w:color w:val="ff0000"/>
        </w:rPr>
      </w:pPr>
      <w:bookmarkStart w:colFirst="0" w:colLast="0" w:name="_heading=h.7zht4ay7ef70" w:id="31"/>
      <w:bookmarkEnd w:id="31"/>
      <w:r w:rsidDel="00000000" w:rsidR="00000000" w:rsidRPr="00000000">
        <w:rPr>
          <w:color w:val="ff0000"/>
          <w:rtl w:val="0"/>
        </w:rPr>
        <w:t xml:space="preserve">Production validation checks for S-412 Weather and Wave </w:t>
      </w:r>
      <w:sdt>
        <w:sdtPr>
          <w:tag w:val="goog_rdk_3"/>
        </w:sdtPr>
        <w:sdtContent>
          <w:ins w:author="Synclaire Williamson - NOAA Affiliate" w:id="0" w:date="2023-06-16T20:57:03Z">
            <w:r w:rsidDel="00000000" w:rsidR="00000000" w:rsidRPr="00000000">
              <w:rPr>
                <w:color w:val="ff0000"/>
                <w:rtl w:val="0"/>
              </w:rPr>
              <w:t xml:space="preserve">Warnings</w:t>
            </w:r>
          </w:ins>
        </w:sdtContent>
      </w:sdt>
      <w:sdt>
        <w:sdtPr>
          <w:tag w:val="goog_rdk_4"/>
        </w:sdtPr>
        <w:sdtContent>
          <w:del w:author="Synclaire Williamson - NOAA Affiliate" w:id="0" w:date="2023-06-16T20:57:03Z">
            <w:r w:rsidDel="00000000" w:rsidR="00000000" w:rsidRPr="00000000">
              <w:rPr>
                <w:color w:val="ff0000"/>
                <w:rtl w:val="0"/>
              </w:rPr>
              <w:delText xml:space="preserve">Hazards</w:delText>
            </w:r>
          </w:del>
        </w:sdtContent>
      </w:sdt>
      <w:r w:rsidDel="00000000" w:rsidR="00000000" w:rsidRPr="00000000">
        <w:rPr>
          <w:rtl w:val="0"/>
        </w:rPr>
      </w:r>
    </w:p>
    <w:p w:rsidR="00000000" w:rsidDel="00000000" w:rsidP="00000000" w:rsidRDefault="00000000" w:rsidRPr="00000000" w14:paraId="0000002B">
      <w:pPr>
        <w:spacing w:after="0" w:line="240" w:lineRule="auto"/>
        <w:jc w:val="left"/>
        <w:rPr>
          <w:color w:val="ff0000"/>
          <w:sz w:val="22"/>
          <w:szCs w:val="22"/>
        </w:rPr>
      </w:pPr>
      <w:r w:rsidDel="00000000" w:rsidR="00000000" w:rsidRPr="00000000">
        <w:rPr>
          <w:color w:val="ff0000"/>
          <w:sz w:val="22"/>
          <w:szCs w:val="22"/>
          <w:rtl w:val="0"/>
        </w:rPr>
        <w:t xml:space="preserve">The following checks are intended for production systems designed to produce S-412 Weather and Wave </w:t>
      </w:r>
      <w:sdt>
        <w:sdtPr>
          <w:tag w:val="goog_rdk_5"/>
        </w:sdtPr>
        <w:sdtContent>
          <w:ins w:author="Synclaire Williamson - NOAA Affiliate" w:id="1" w:date="2023-06-16T20:57:13Z">
            <w:r w:rsidDel="00000000" w:rsidR="00000000" w:rsidRPr="00000000">
              <w:rPr>
                <w:color w:val="ff0000"/>
                <w:sz w:val="22"/>
                <w:szCs w:val="22"/>
                <w:rtl w:val="0"/>
              </w:rPr>
              <w:t xml:space="preserve">Warnings</w:t>
            </w:r>
          </w:ins>
        </w:sdtContent>
      </w:sdt>
      <w:sdt>
        <w:sdtPr>
          <w:tag w:val="goog_rdk_6"/>
        </w:sdtPr>
        <w:sdtContent>
          <w:del w:author="Synclaire Williamson - NOAA Affiliate" w:id="1" w:date="2023-06-16T20:57:13Z">
            <w:r w:rsidDel="00000000" w:rsidR="00000000" w:rsidRPr="00000000">
              <w:rPr>
                <w:color w:val="ff0000"/>
                <w:sz w:val="22"/>
                <w:szCs w:val="22"/>
                <w:rtl w:val="0"/>
              </w:rPr>
              <w:delText xml:space="preserve">Hazards</w:delText>
            </w:r>
          </w:del>
        </w:sdtContent>
      </w:sdt>
      <w:r w:rsidDel="00000000" w:rsidR="00000000" w:rsidRPr="00000000">
        <w:rPr>
          <w:color w:val="ff0000"/>
          <w:sz w:val="22"/>
          <w:szCs w:val="22"/>
          <w:rtl w:val="0"/>
        </w:rPr>
        <w:t xml:space="preserve"> datasets. The checks can be administered at any time during the production phase. All checks should be considered as warnings, even though more severe classifications are available, due to the status of the development and lack of experience with system use of S-412 datasets, it is considered premature to classify any checks as error or critical error at this time. All operators and spatial expressions are defined in </w:t>
      </w:r>
      <w:sdt>
        <w:sdtPr>
          <w:tag w:val="goog_rdk_7"/>
        </w:sdtPr>
        <w:sdtContent>
          <w:commentRangeStart w:id="3"/>
        </w:sdtContent>
      </w:sdt>
      <w:sdt>
        <w:sdtPr>
          <w:tag w:val="goog_rdk_8"/>
        </w:sdtPr>
        <w:sdtContent>
          <w:commentRangeStart w:id="4"/>
        </w:sdtContent>
      </w:sdt>
      <w:sdt>
        <w:sdtPr>
          <w:tag w:val="goog_rdk_9"/>
        </w:sdtPr>
        <w:sdtContent>
          <w:commentRangeStart w:id="5"/>
        </w:sdtContent>
      </w:sdt>
      <w:sdt>
        <w:sdtPr>
          <w:tag w:val="goog_rdk_10"/>
        </w:sdtPr>
        <w:sdtContent>
          <w:commentRangeStart w:id="6"/>
        </w:sdtContent>
      </w:sdt>
      <w:r w:rsidDel="00000000" w:rsidR="00000000" w:rsidRPr="00000000">
        <w:rPr>
          <w:color w:val="ff0000"/>
          <w:sz w:val="22"/>
          <w:szCs w:val="22"/>
          <w:rtl w:val="0"/>
        </w:rPr>
        <w:t xml:space="preserve">Annex I</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color w:val="ff0000"/>
          <w:sz w:val="22"/>
          <w:szCs w:val="22"/>
          <w:rtl w:val="0"/>
        </w:rPr>
        <w:t xml:space="preserve">.</w:t>
      </w:r>
    </w:p>
    <w:p w:rsidR="00000000" w:rsidDel="00000000" w:rsidP="00000000" w:rsidRDefault="00000000" w:rsidRPr="00000000" w14:paraId="0000002C">
      <w:pPr>
        <w:spacing w:after="200" w:line="276" w:lineRule="auto"/>
        <w:jc w:val="left"/>
        <w:rPr>
          <w:color w:val="ff0000"/>
        </w:rPr>
      </w:pPr>
      <w:bookmarkStart w:colFirst="0" w:colLast="0" w:name="_heading=h.txftgs4bbmby" w:id="32"/>
      <w:bookmarkEnd w:id="32"/>
      <w:r w:rsidDel="00000000" w:rsidR="00000000" w:rsidRPr="00000000">
        <w:rPr>
          <w:rtl w:val="0"/>
        </w:rPr>
      </w:r>
    </w:p>
    <w:p w:rsidR="00000000" w:rsidDel="00000000" w:rsidP="00000000" w:rsidRDefault="00000000" w:rsidRPr="00000000" w14:paraId="0000002D">
      <w:pPr>
        <w:spacing w:after="0" w:line="240" w:lineRule="auto"/>
        <w:ind w:left="0" w:firstLine="0"/>
        <w:jc w:val="left"/>
        <w:rPr>
          <w:color w:val="ff0000"/>
          <w:sz w:val="22"/>
          <w:szCs w:val="22"/>
        </w:rPr>
      </w:pPr>
      <w:r w:rsidDel="00000000" w:rsidR="00000000" w:rsidRPr="00000000">
        <w:rPr>
          <w:color w:val="ff0000"/>
          <w:sz w:val="22"/>
          <w:szCs w:val="22"/>
          <w:rtl w:val="0"/>
        </w:rPr>
        <w:t xml:space="preserve">3.1 Check classification</w:t>
      </w:r>
    </w:p>
    <w:p w:rsidR="00000000" w:rsidDel="00000000" w:rsidP="00000000" w:rsidRDefault="00000000" w:rsidRPr="00000000" w14:paraId="0000002E">
      <w:pPr>
        <w:spacing w:after="0" w:line="240" w:lineRule="auto"/>
        <w:jc w:val="left"/>
        <w:rPr>
          <w:color w:val="ff0000"/>
        </w:rPr>
      </w:pPr>
      <w:r w:rsidDel="00000000" w:rsidR="00000000" w:rsidRPr="00000000">
        <w:rPr>
          <w:rtl w:val="0"/>
        </w:rPr>
      </w:r>
    </w:p>
    <w:p w:rsidR="00000000" w:rsidDel="00000000" w:rsidP="00000000" w:rsidRDefault="00000000" w:rsidRPr="00000000" w14:paraId="0000002F">
      <w:pPr>
        <w:spacing w:after="0" w:line="240" w:lineRule="auto"/>
        <w:jc w:val="left"/>
        <w:rPr>
          <w:color w:val="ff0000"/>
        </w:rPr>
      </w:pPr>
      <w:r w:rsidDel="00000000" w:rsidR="00000000" w:rsidRPr="00000000">
        <w:rPr>
          <w:rtl w:val="0"/>
        </w:rPr>
      </w:r>
    </w:p>
    <w:tbl>
      <w:tblPr>
        <w:tblStyle w:val="Table1"/>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1701"/>
        <w:gridCol w:w="6145"/>
        <w:tblGridChange w:id="0">
          <w:tblGrid>
            <w:gridCol w:w="675"/>
            <w:gridCol w:w="1701"/>
            <w:gridCol w:w="6145"/>
          </w:tblGrid>
        </w:tblGridChange>
      </w:tblGrid>
      <w:tr>
        <w:trPr>
          <w:cantSplit w:val="0"/>
          <w:trHeight w:val="674.94140625" w:hRule="atLeast"/>
          <w:tblHeader w:val="0"/>
        </w:trPr>
        <w:tc>
          <w:tcPr>
            <w:shd w:fill="auto" w:val="clear"/>
          </w:tcPr>
          <w:p w:rsidR="00000000" w:rsidDel="00000000" w:rsidP="00000000" w:rsidRDefault="00000000" w:rsidRPr="00000000" w14:paraId="00000030">
            <w:pPr>
              <w:spacing w:after="0" w:line="240" w:lineRule="auto"/>
              <w:jc w:val="center"/>
              <w:rPr>
                <w:color w:val="ff0000"/>
              </w:rPr>
            </w:pPr>
            <w:r w:rsidDel="00000000" w:rsidR="00000000" w:rsidRPr="00000000">
              <w:rPr>
                <w:color w:val="ff0000"/>
                <w:rtl w:val="0"/>
              </w:rPr>
              <w:t xml:space="preserve">C</w:t>
            </w:r>
          </w:p>
        </w:tc>
        <w:tc>
          <w:tcPr>
            <w:shd w:fill="auto" w:val="clear"/>
          </w:tcPr>
          <w:p w:rsidR="00000000" w:rsidDel="00000000" w:rsidP="00000000" w:rsidRDefault="00000000" w:rsidRPr="00000000" w14:paraId="00000031">
            <w:pPr>
              <w:spacing w:after="0" w:line="240" w:lineRule="auto"/>
              <w:jc w:val="center"/>
              <w:rPr>
                <w:color w:val="ff0000"/>
              </w:rPr>
            </w:pPr>
            <w:r w:rsidDel="00000000" w:rsidR="00000000" w:rsidRPr="00000000">
              <w:rPr>
                <w:color w:val="ff0000"/>
                <w:rtl w:val="0"/>
              </w:rPr>
              <w:t xml:space="preserve">Critical Error</w:t>
            </w:r>
          </w:p>
        </w:tc>
        <w:tc>
          <w:tcPr>
            <w:shd w:fill="auto" w:val="clear"/>
          </w:tcPr>
          <w:p w:rsidR="00000000" w:rsidDel="00000000" w:rsidP="00000000" w:rsidRDefault="00000000" w:rsidRPr="00000000" w14:paraId="00000032">
            <w:pPr>
              <w:spacing w:after="0" w:line="240" w:lineRule="auto"/>
              <w:jc w:val="left"/>
              <w:rPr>
                <w:color w:val="ff0000"/>
              </w:rPr>
            </w:pPr>
            <w:r w:rsidDel="00000000" w:rsidR="00000000" w:rsidRPr="00000000">
              <w:rPr>
                <w:color w:val="ff0000"/>
                <w:rtl w:val="0"/>
              </w:rPr>
              <w:t xml:space="preserve">An error which would make an MTM dataset unusable in ECDIS through not loading or causing an ECDIS to crash or presenting data which is unsafe for navigation.</w:t>
            </w:r>
          </w:p>
        </w:tc>
      </w:tr>
      <w:tr>
        <w:trPr>
          <w:cantSplit w:val="0"/>
          <w:tblHeader w:val="0"/>
        </w:trPr>
        <w:tc>
          <w:tcPr>
            <w:shd w:fill="auto" w:val="clear"/>
          </w:tcPr>
          <w:p w:rsidR="00000000" w:rsidDel="00000000" w:rsidP="00000000" w:rsidRDefault="00000000" w:rsidRPr="00000000" w14:paraId="00000033">
            <w:pPr>
              <w:spacing w:after="0" w:line="240" w:lineRule="auto"/>
              <w:jc w:val="center"/>
              <w:rPr>
                <w:color w:val="ff0000"/>
              </w:rPr>
            </w:pPr>
            <w:r w:rsidDel="00000000" w:rsidR="00000000" w:rsidRPr="00000000">
              <w:rPr>
                <w:color w:val="ff0000"/>
                <w:rtl w:val="0"/>
              </w:rPr>
              <w:t xml:space="preserve">E</w:t>
            </w:r>
          </w:p>
        </w:tc>
        <w:tc>
          <w:tcPr>
            <w:shd w:fill="auto" w:val="clear"/>
          </w:tcPr>
          <w:p w:rsidR="00000000" w:rsidDel="00000000" w:rsidP="00000000" w:rsidRDefault="00000000" w:rsidRPr="00000000" w14:paraId="00000034">
            <w:pPr>
              <w:spacing w:after="0" w:line="240" w:lineRule="auto"/>
              <w:jc w:val="center"/>
              <w:rPr>
                <w:color w:val="ff0000"/>
              </w:rPr>
            </w:pPr>
            <w:r w:rsidDel="00000000" w:rsidR="00000000" w:rsidRPr="00000000">
              <w:rPr>
                <w:color w:val="ff0000"/>
                <w:rtl w:val="0"/>
              </w:rPr>
              <w:t xml:space="preserve">Error</w:t>
            </w:r>
          </w:p>
        </w:tc>
        <w:tc>
          <w:tcPr>
            <w:shd w:fill="auto" w:val="clear"/>
          </w:tcPr>
          <w:p w:rsidR="00000000" w:rsidDel="00000000" w:rsidP="00000000" w:rsidRDefault="00000000" w:rsidRPr="00000000" w14:paraId="00000035">
            <w:pPr>
              <w:spacing w:after="0" w:line="240" w:lineRule="auto"/>
              <w:jc w:val="left"/>
              <w:rPr>
                <w:color w:val="ff0000"/>
              </w:rPr>
            </w:pPr>
            <w:r w:rsidDel="00000000" w:rsidR="00000000" w:rsidRPr="00000000">
              <w:rPr>
                <w:color w:val="ff0000"/>
                <w:rtl w:val="0"/>
              </w:rPr>
              <w:t xml:space="preserve">An error which may degrade the quality of the MTM dataset through appearance or usability but which will not pose a significant danger when used to support navigation.</w:t>
            </w:r>
          </w:p>
        </w:tc>
      </w:tr>
      <w:tr>
        <w:trPr>
          <w:cantSplit w:val="0"/>
          <w:tblHeader w:val="0"/>
        </w:trPr>
        <w:tc>
          <w:tcPr>
            <w:shd w:fill="auto" w:val="clear"/>
          </w:tcPr>
          <w:p w:rsidR="00000000" w:rsidDel="00000000" w:rsidP="00000000" w:rsidRDefault="00000000" w:rsidRPr="00000000" w14:paraId="00000036">
            <w:pPr>
              <w:spacing w:after="0" w:line="240" w:lineRule="auto"/>
              <w:jc w:val="center"/>
              <w:rPr>
                <w:color w:val="ff0000"/>
              </w:rPr>
            </w:pPr>
            <w:r w:rsidDel="00000000" w:rsidR="00000000" w:rsidRPr="00000000">
              <w:rPr>
                <w:color w:val="ff0000"/>
                <w:rtl w:val="0"/>
              </w:rPr>
              <w:t xml:space="preserve">W</w:t>
            </w:r>
          </w:p>
        </w:tc>
        <w:tc>
          <w:tcPr>
            <w:shd w:fill="auto" w:val="clear"/>
          </w:tcPr>
          <w:p w:rsidR="00000000" w:rsidDel="00000000" w:rsidP="00000000" w:rsidRDefault="00000000" w:rsidRPr="00000000" w14:paraId="00000037">
            <w:pPr>
              <w:spacing w:after="0" w:line="240" w:lineRule="auto"/>
              <w:jc w:val="center"/>
              <w:rPr>
                <w:color w:val="ff0000"/>
              </w:rPr>
            </w:pPr>
            <w:r w:rsidDel="00000000" w:rsidR="00000000" w:rsidRPr="00000000">
              <w:rPr>
                <w:color w:val="ff0000"/>
                <w:rtl w:val="0"/>
              </w:rPr>
              <w:t xml:space="preserve">Warning</w:t>
            </w:r>
          </w:p>
        </w:tc>
        <w:tc>
          <w:tcPr>
            <w:shd w:fill="auto" w:val="clear"/>
          </w:tcPr>
          <w:p w:rsidR="00000000" w:rsidDel="00000000" w:rsidP="00000000" w:rsidRDefault="00000000" w:rsidRPr="00000000" w14:paraId="00000038">
            <w:pPr>
              <w:spacing w:after="0" w:line="240" w:lineRule="auto"/>
              <w:jc w:val="left"/>
              <w:rPr>
                <w:color w:val="ff0000"/>
              </w:rPr>
            </w:pPr>
            <w:r w:rsidDel="00000000" w:rsidR="00000000" w:rsidRPr="00000000">
              <w:rPr>
                <w:color w:val="ff0000"/>
                <w:rtl w:val="0"/>
              </w:rPr>
              <w:t xml:space="preserve">An error which may be duplication or an inconsistency which will not noticeably degrade the usability of an MTM dataset in ECDIS.</w:t>
            </w:r>
          </w:p>
        </w:tc>
      </w:tr>
    </w:tbl>
    <w:p w:rsidR="00000000" w:rsidDel="00000000" w:rsidP="00000000" w:rsidRDefault="00000000" w:rsidRPr="00000000" w14:paraId="00000039">
      <w:pPr>
        <w:spacing w:after="0" w:line="240" w:lineRule="auto"/>
        <w:jc w:val="left"/>
        <w:rPr>
          <w:color w:val="ff0000"/>
        </w:rPr>
      </w:pPr>
      <w:r w:rsidDel="00000000" w:rsidR="00000000" w:rsidRPr="00000000">
        <w:rPr>
          <w:rtl w:val="0"/>
        </w:rPr>
      </w:r>
    </w:p>
    <w:p w:rsidR="00000000" w:rsidDel="00000000" w:rsidP="00000000" w:rsidRDefault="00000000" w:rsidRPr="00000000" w14:paraId="0000003A">
      <w:pPr>
        <w:spacing w:after="0" w:line="240" w:lineRule="auto"/>
        <w:ind w:left="0" w:firstLine="0"/>
        <w:jc w:val="left"/>
        <w:rPr>
          <w:color w:val="ff0000"/>
          <w:sz w:val="22"/>
          <w:szCs w:val="22"/>
        </w:rPr>
      </w:pPr>
      <w:r w:rsidDel="00000000" w:rsidR="00000000" w:rsidRPr="00000000">
        <w:rPr>
          <w:rtl w:val="0"/>
        </w:rPr>
      </w:r>
    </w:p>
    <w:p w:rsidR="00000000" w:rsidDel="00000000" w:rsidP="00000000" w:rsidRDefault="00000000" w:rsidRPr="00000000" w14:paraId="0000003B">
      <w:pPr>
        <w:spacing w:after="0" w:line="240" w:lineRule="auto"/>
        <w:ind w:left="0" w:firstLine="0"/>
        <w:jc w:val="left"/>
        <w:rPr>
          <w:color w:val="ff0000"/>
          <w:sz w:val="22"/>
          <w:szCs w:val="22"/>
        </w:rPr>
      </w:pPr>
      <w:r w:rsidDel="00000000" w:rsidR="00000000" w:rsidRPr="00000000">
        <w:rPr>
          <w:color w:val="ff0000"/>
          <w:sz w:val="22"/>
          <w:szCs w:val="22"/>
          <w:rtl w:val="0"/>
        </w:rPr>
        <w:t xml:space="preserve">3.2 </w:t>
      </w:r>
      <w:sdt>
        <w:sdtPr>
          <w:tag w:val="goog_rdk_11"/>
        </w:sdtPr>
        <w:sdtContent>
          <w:commentRangeStart w:id="7"/>
        </w:sdtContent>
      </w:sdt>
      <w:r w:rsidDel="00000000" w:rsidR="00000000" w:rsidRPr="00000000">
        <w:rPr>
          <w:color w:val="ff0000"/>
          <w:sz w:val="22"/>
          <w:szCs w:val="22"/>
          <w:rtl w:val="0"/>
        </w:rPr>
        <w:t xml:space="preserve">Checks relating to S-412 Product Specification</w:t>
      </w:r>
    </w:p>
    <w:p w:rsidR="00000000" w:rsidDel="00000000" w:rsidP="00000000" w:rsidRDefault="00000000" w:rsidRPr="00000000" w14:paraId="0000003C">
      <w:pPr>
        <w:spacing w:after="200" w:line="276" w:lineRule="auto"/>
        <w:jc w:val="left"/>
        <w:rPr>
          <w:sz w:val="22"/>
          <w:szCs w:val="22"/>
        </w:rPr>
      </w:pPr>
      <w:bookmarkStart w:colFirst="0" w:colLast="0" w:name="_heading=h.cx6u1bacg2gn" w:id="33"/>
      <w:bookmarkEnd w:id="33"/>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D">
      <w:pPr>
        <w:spacing w:after="200" w:line="276" w:lineRule="auto"/>
        <w:jc w:val="left"/>
        <w:rPr>
          <w:b w:val="1"/>
          <w:sz w:val="28.079999923706055"/>
          <w:szCs w:val="28.079999923706055"/>
        </w:rPr>
      </w:pPr>
      <w:bookmarkStart w:colFirst="0" w:colLast="0" w:name="_heading=h.qic240vwtjp2" w:id="34"/>
      <w:bookmarkEnd w:id="34"/>
      <w:r w:rsidDel="00000000" w:rsidR="00000000" w:rsidRPr="00000000">
        <w:rPr>
          <w:color w:val="ff0000"/>
          <w:rtl w:val="0"/>
        </w:rPr>
        <w:t xml:space="preserve">There is a table in the S-58 that is 17 pages long, copied here:</w:t>
      </w:r>
      <w:r w:rsidDel="00000000" w:rsidR="00000000" w:rsidRPr="00000000">
        <w:rPr>
          <w:rtl w:val="0"/>
        </w:rPr>
      </w:r>
    </w:p>
    <w:tbl>
      <w:tblPr>
        <w:tblStyle w:val="Table2"/>
        <w:tblW w:w="11130.0" w:type="dxa"/>
        <w:jc w:val="left"/>
        <w:tblInd w:w="-117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130"/>
        <w:gridCol w:w="2325"/>
        <w:gridCol w:w="2670"/>
        <w:gridCol w:w="1725"/>
        <w:gridCol w:w="570"/>
        <w:gridCol w:w="1080"/>
        <w:tblGridChange w:id="0">
          <w:tblGrid>
            <w:gridCol w:w="630"/>
            <w:gridCol w:w="2130"/>
            <w:gridCol w:w="2325"/>
            <w:gridCol w:w="2670"/>
            <w:gridCol w:w="1725"/>
            <w:gridCol w:w="570"/>
            <w:gridCol w:w="1080"/>
          </w:tblGrid>
        </w:tblGridChange>
      </w:tblGrid>
      <w:tr>
        <w:trPr>
          <w:cantSplit w:val="0"/>
          <w:trHeight w:val="459.2000007629394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ind w:left="127.05596923828125" w:firstLine="0"/>
              <w:jc w:val="left"/>
              <w:rPr>
                <w:rFonts w:ascii="Calibri" w:cs="Calibri" w:eastAsia="Calibri" w:hAnsi="Calibri"/>
                <w:color w:val="2e74b5"/>
                <w:sz w:val="25.920000076293945"/>
                <w:szCs w:val="25.920000076293945"/>
              </w:rPr>
            </w:pPr>
            <w:r w:rsidDel="00000000" w:rsidR="00000000" w:rsidRPr="00000000">
              <w:rPr>
                <w:rFonts w:ascii="Calibri" w:cs="Calibri" w:eastAsia="Calibri" w:hAnsi="Calibri"/>
                <w:color w:val="2e74b5"/>
                <w:sz w:val="25.920000076293945"/>
                <w:szCs w:val="25.920000076293945"/>
                <w:rtl w:val="0"/>
              </w:rPr>
              <w:t xml:space="preserve">3.1 Checks Relating to S-57 Data Structure</w:t>
            </w:r>
          </w:p>
        </w:tc>
      </w:tr>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b w:val="1"/>
                <w:sz w:val="19.920000076293945"/>
                <w:szCs w:val="19.920000076293945"/>
              </w:rPr>
            </w:pPr>
            <w:r w:rsidDel="00000000" w:rsidR="00000000" w:rsidRPr="00000000">
              <w:rPr>
                <w:b w:val="1"/>
                <w:sz w:val="19.920000076293945"/>
                <w:szCs w:val="19.920000076293945"/>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ind w:left="121.56478881835938" w:firstLine="0"/>
              <w:jc w:val="left"/>
              <w:rPr>
                <w:b w:val="1"/>
                <w:sz w:val="19.920000076293945"/>
                <w:szCs w:val="19.920000076293945"/>
              </w:rPr>
            </w:pPr>
            <w:r w:rsidDel="00000000" w:rsidR="00000000" w:rsidRPr="00000000">
              <w:rPr>
                <w:b w:val="1"/>
                <w:sz w:val="19.920000076293945"/>
                <w:szCs w:val="19.920000076293945"/>
                <w:rtl w:val="0"/>
              </w:rPr>
              <w:t xml:space="preserve">Check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ind w:left="121.56463623046875" w:firstLine="0"/>
              <w:jc w:val="left"/>
              <w:rPr>
                <w:b w:val="1"/>
                <w:sz w:val="19.920000076293945"/>
                <w:szCs w:val="19.920000076293945"/>
              </w:rPr>
            </w:pPr>
            <w:r w:rsidDel="00000000" w:rsidR="00000000" w:rsidRPr="00000000">
              <w:rPr>
                <w:b w:val="1"/>
                <w:sz w:val="19.920000076293945"/>
                <w:szCs w:val="19.920000076293945"/>
                <w:rtl w:val="0"/>
              </w:rPr>
              <w:t xml:space="preserve">Check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ind w:left="121.56494140625" w:firstLine="0"/>
              <w:jc w:val="left"/>
              <w:rPr>
                <w:b w:val="1"/>
                <w:sz w:val="19.920000076293945"/>
                <w:szCs w:val="19.920000076293945"/>
              </w:rPr>
            </w:pPr>
            <w:r w:rsidDel="00000000" w:rsidR="00000000" w:rsidRPr="00000000">
              <w:rPr>
                <w:b w:val="1"/>
                <w:sz w:val="19.920000076293945"/>
                <w:szCs w:val="19.920000076293945"/>
                <w:rtl w:val="0"/>
              </w:rPr>
              <w:t xml:space="preserve">Check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ind w:left="121.56494140625" w:firstLine="0"/>
              <w:jc w:val="left"/>
              <w:rPr>
                <w:b w:val="1"/>
                <w:sz w:val="19.920000076293945"/>
                <w:szCs w:val="19.920000076293945"/>
              </w:rPr>
            </w:pPr>
            <w:r w:rsidDel="00000000" w:rsidR="00000000" w:rsidRPr="00000000">
              <w:rPr>
                <w:b w:val="1"/>
                <w:sz w:val="19.920000076293945"/>
                <w:szCs w:val="19.920000076293945"/>
                <w:rtl w:val="0"/>
              </w:rPr>
              <w:t xml:space="preserve">Conformity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b w:val="1"/>
                <w:sz w:val="19.920000076293945"/>
                <w:szCs w:val="19.920000076293945"/>
              </w:rPr>
            </w:pPr>
            <w:r w:rsidDel="00000000" w:rsidR="00000000" w:rsidRPr="00000000">
              <w:rPr>
                <w:b w:val="1"/>
                <w:sz w:val="19.920000076293945"/>
                <w:szCs w:val="19.920000076293945"/>
                <w:rtl w:val="0"/>
              </w:rPr>
              <w:t xml:space="preserve">Cat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b w:val="1"/>
                <w:sz w:val="19.920000076293945"/>
                <w:szCs w:val="19.920000076293945"/>
              </w:rPr>
            </w:pPr>
            <w:r w:rsidDel="00000000" w:rsidR="00000000" w:rsidRPr="00000000">
              <w:rPr>
                <w:b w:val="1"/>
                <w:sz w:val="19.920000076293945"/>
                <w:szCs w:val="19.920000076293945"/>
                <w:rtl w:val="0"/>
              </w:rPr>
              <w:t xml:space="preserve">Product Spec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30.02774715423584" w:lineRule="auto"/>
              <w:ind w:left="120.76797485351562" w:right="150.9259033203125" w:firstLine="9.1632080078125"/>
              <w:jc w:val="left"/>
              <w:rPr>
                <w:sz w:val="19.920000076293945"/>
                <w:szCs w:val="19.920000076293945"/>
              </w:rPr>
            </w:pPr>
            <w:r w:rsidDel="00000000" w:rsidR="00000000" w:rsidRPr="00000000">
              <w:rPr>
                <w:sz w:val="19.920000076293945"/>
                <w:szCs w:val="19.920000076293945"/>
                <w:rtl w:val="0"/>
              </w:rPr>
              <w:t xml:space="preserve">For each edge which is  COINCIDENT with another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31.2314224243164" w:lineRule="auto"/>
              <w:ind w:left="120.76812744140625" w:right="282.154541015625" w:firstLine="9.1632080078125"/>
              <w:jc w:val="left"/>
              <w:rPr>
                <w:sz w:val="19.920000076293945"/>
                <w:szCs w:val="19.920000076293945"/>
              </w:rPr>
            </w:pPr>
            <w:r w:rsidDel="00000000" w:rsidR="00000000" w:rsidRPr="00000000">
              <w:rPr>
                <w:sz w:val="19.920000076293945"/>
                <w:szCs w:val="19.920000076293945"/>
                <w:rtl w:val="0"/>
              </w:rPr>
              <w:t xml:space="preserve">Partially duplicated  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30.02774715423584" w:lineRule="auto"/>
              <w:ind w:left="119.9713134765625" w:right="291.685791015625" w:firstLine="10.3582763671875"/>
              <w:jc w:val="left"/>
              <w:rPr>
                <w:sz w:val="19.920000076293945"/>
                <w:szCs w:val="19.920000076293945"/>
              </w:rPr>
            </w:pPr>
            <w:r w:rsidDel="00000000" w:rsidR="00000000" w:rsidRPr="00000000">
              <w:rPr>
                <w:sz w:val="19.920000076293945"/>
                <w:szCs w:val="19.920000076293945"/>
                <w:rtl w:val="0"/>
              </w:rPr>
              <w:t xml:space="preserve">Remove duplication,  add nodes and edit  edges 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2 (2.2.1.2)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69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30.02774715423584" w:lineRule="auto"/>
              <w:ind w:left="125.74798583984375" w:right="59.6923828125" w:firstLine="4.183197021484375"/>
              <w:jc w:val="left"/>
              <w:rPr>
                <w:sz w:val="19.920000076293945"/>
                <w:szCs w:val="19.920000076293945"/>
              </w:rPr>
            </w:pPr>
            <w:r w:rsidDel="00000000" w:rsidR="00000000" w:rsidRPr="00000000">
              <w:rPr>
                <w:sz w:val="19.920000076293945"/>
                <w:szCs w:val="19.920000076293945"/>
                <w:rtl w:val="0"/>
              </w:rPr>
              <w:t xml:space="preserve">For each </w:t>
            </w:r>
            <w:sdt>
              <w:sdtPr>
                <w:tag w:val="goog_rdk_12"/>
              </w:sdtPr>
              <w:sdtContent>
                <w:commentRangeStart w:id="8"/>
              </w:sdtContent>
            </w:sdt>
            <w:sdt>
              <w:sdtPr>
                <w:tag w:val="goog_rdk_13"/>
              </w:sdtPr>
              <w:sdtContent>
                <w:commentRangeStart w:id="9"/>
              </w:sdtContent>
            </w:sdt>
            <w:r w:rsidDel="00000000" w:rsidR="00000000" w:rsidRPr="00000000">
              <w:rPr>
                <w:sz w:val="19.920000076293945"/>
                <w:szCs w:val="19.920000076293945"/>
                <w:rtl w:val="0"/>
              </w:rPr>
              <w:t xml:space="preserve">edge</w:t>
            </w:r>
            <w:commentRangeEnd w:id="8"/>
            <w:r w:rsidDel="00000000" w:rsidR="00000000" w:rsidRPr="00000000">
              <w:commentReference w:id="8"/>
            </w:r>
            <w:commentRangeEnd w:id="9"/>
            <w:r w:rsidDel="00000000" w:rsidR="00000000" w:rsidRPr="00000000">
              <w:commentReference w:id="9"/>
            </w:r>
            <w:r w:rsidDel="00000000" w:rsidR="00000000" w:rsidRPr="00000000">
              <w:rPr>
                <w:sz w:val="19.920000076293945"/>
                <w:szCs w:val="19.920000076293945"/>
                <w:rtl w:val="0"/>
              </w:rPr>
              <w:t xml:space="preserve"> which does  not have a beginning or end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ind w:left="116.7840576171875" w:firstLine="0"/>
              <w:jc w:val="left"/>
              <w:rPr>
                <w:sz w:val="19.920000076293945"/>
                <w:szCs w:val="19.920000076293945"/>
              </w:rPr>
            </w:pPr>
            <w:r w:rsidDel="00000000" w:rsidR="00000000" w:rsidRPr="00000000">
              <w:rPr>
                <w:sz w:val="19.920000076293945"/>
                <w:szCs w:val="19.920000076293945"/>
                <w:rtl w:val="0"/>
              </w:rPr>
              <w:t xml:space="preserve">VE edge missing  </w:t>
            </w:r>
          </w:p>
          <w:p w:rsidR="00000000" w:rsidDel="00000000" w:rsidP="00000000" w:rsidRDefault="00000000" w:rsidRPr="00000000" w14:paraId="00000056">
            <w:pPr>
              <w:widowControl w:val="0"/>
              <w:spacing w:after="0"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beginning or end  </w:t>
            </w:r>
          </w:p>
          <w:p w:rsidR="00000000" w:rsidDel="00000000" w:rsidP="00000000" w:rsidRDefault="00000000" w:rsidRPr="00000000" w14:paraId="00000057">
            <w:pPr>
              <w:widowControl w:val="0"/>
              <w:spacing w:after="0" w:line="240" w:lineRule="auto"/>
              <w:ind w:left="125.74798583984375" w:firstLine="0"/>
              <w:jc w:val="left"/>
              <w:rPr>
                <w:sz w:val="19.920000076293945"/>
                <w:szCs w:val="19.920000076293945"/>
              </w:rPr>
            </w:pPr>
            <w:r w:rsidDel="00000000" w:rsidR="00000000" w:rsidRPr="00000000">
              <w:rPr>
                <w:sz w:val="19.920000076293945"/>
                <w:szCs w:val="19.920000076293945"/>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Add nodes as  </w:t>
            </w:r>
          </w:p>
          <w:p w:rsidR="00000000" w:rsidDel="00000000" w:rsidP="00000000" w:rsidRDefault="00000000" w:rsidRPr="00000000" w14:paraId="00000059">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2 (2.2.1.2)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1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31.23205184936523" w:lineRule="auto"/>
              <w:ind w:left="126.34552001953125" w:right="193.753662109375" w:firstLine="3.585662841796875"/>
              <w:jc w:val="left"/>
              <w:rPr>
                <w:sz w:val="19.920000076293945"/>
                <w:szCs w:val="19.920000076293945"/>
              </w:rPr>
            </w:pPr>
            <w:r w:rsidDel="00000000" w:rsidR="00000000" w:rsidRPr="00000000">
              <w:rPr>
                <w:sz w:val="19.920000076293945"/>
                <w:szCs w:val="19.920000076293945"/>
                <w:rtl w:val="0"/>
              </w:rPr>
              <w:t xml:space="preserve">For each </w:t>
            </w:r>
            <w:sdt>
              <w:sdtPr>
                <w:tag w:val="goog_rdk_14"/>
              </w:sdtPr>
              <w:sdtContent>
                <w:commentRangeStart w:id="10"/>
              </w:sdtContent>
            </w:sdt>
            <w:r w:rsidDel="00000000" w:rsidR="00000000" w:rsidRPr="00000000">
              <w:rPr>
                <w:sz w:val="19.920000076293945"/>
                <w:szCs w:val="19.920000076293945"/>
                <w:rtl w:val="0"/>
              </w:rPr>
              <w:t xml:space="preserve">record</w:t>
            </w:r>
            <w:commentRangeEnd w:id="10"/>
            <w:r w:rsidDel="00000000" w:rsidR="00000000" w:rsidRPr="00000000">
              <w:commentReference w:id="10"/>
            </w:r>
            <w:r w:rsidDel="00000000" w:rsidR="00000000" w:rsidRPr="00000000">
              <w:rPr>
                <w:sz w:val="19.920000076293945"/>
                <w:szCs w:val="19.920000076293945"/>
                <w:rtl w:val="0"/>
              </w:rPr>
              <w:t xml:space="preserve"> where the  record identifier NAME  (concatenation of the  </w:t>
            </w:r>
          </w:p>
          <w:p w:rsidR="00000000" w:rsidDel="00000000" w:rsidP="00000000" w:rsidRDefault="00000000" w:rsidRPr="00000000" w14:paraId="0000005F">
            <w:pPr>
              <w:widowControl w:val="0"/>
              <w:spacing w:after="0" w:before="5.810546875" w:line="231.23263835906982" w:lineRule="auto"/>
              <w:ind w:left="125.74798583984375" w:right="93.35693359375" w:firstLine="4.58160400390625"/>
              <w:jc w:val="left"/>
              <w:rPr>
                <w:sz w:val="19.920000076293945"/>
                <w:szCs w:val="19.920000076293945"/>
              </w:rPr>
            </w:pPr>
            <w:r w:rsidDel="00000000" w:rsidR="00000000" w:rsidRPr="00000000">
              <w:rPr>
                <w:sz w:val="19.920000076293945"/>
                <w:szCs w:val="19.920000076293945"/>
                <w:rtl w:val="0"/>
              </w:rPr>
              <w:t xml:space="preserve">RCNM &amp; RCID subfields) is  not unique within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Record identifier  </w:t>
            </w:r>
          </w:p>
          <w:p w:rsidR="00000000" w:rsidDel="00000000" w:rsidP="00000000" w:rsidRDefault="00000000" w:rsidRPr="00000000" w14:paraId="00000061">
            <w:pPr>
              <w:widowControl w:val="0"/>
              <w:spacing w:after="0" w:line="240" w:lineRule="auto"/>
              <w:ind w:left="127.93914794921875" w:firstLine="0"/>
              <w:jc w:val="left"/>
              <w:rPr>
                <w:sz w:val="19.920000076293945"/>
                <w:szCs w:val="19.920000076293945"/>
              </w:rPr>
            </w:pPr>
            <w:r w:rsidDel="00000000" w:rsidR="00000000" w:rsidRPr="00000000">
              <w:rPr>
                <w:sz w:val="19.920000076293945"/>
                <w:szCs w:val="19.920000076293945"/>
                <w:rtl w:val="0"/>
              </w:rPr>
              <w:t xml:space="preserve">NAME is 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Record  </w:t>
            </w:r>
          </w:p>
          <w:p w:rsidR="00000000" w:rsidDel="00000000" w:rsidP="00000000" w:rsidRDefault="00000000" w:rsidRPr="00000000" w14:paraId="00000063">
            <w:pPr>
              <w:widowControl w:val="0"/>
              <w:spacing w:after="0" w:line="231.2314224243164" w:lineRule="auto"/>
              <w:ind w:left="126.3458251953125" w:right="212.802734375" w:hanging="0.198974609375"/>
              <w:jc w:val="left"/>
              <w:rPr>
                <w:sz w:val="19.920000076293945"/>
                <w:szCs w:val="19.920000076293945"/>
              </w:rPr>
            </w:pPr>
            <w:r w:rsidDel="00000000" w:rsidR="00000000" w:rsidRPr="00000000">
              <w:rPr>
                <w:sz w:val="19.920000076293945"/>
                <w:szCs w:val="19.920000076293945"/>
                <w:rtl w:val="0"/>
              </w:rPr>
              <w:t xml:space="preserve">identifier NAME to be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30.02774715423584" w:lineRule="auto"/>
              <w:ind w:left="114.39361572265625" w:right="162.479248046875" w:firstLine="15.537567138671875"/>
              <w:jc w:val="left"/>
              <w:rPr>
                <w:sz w:val="19.920000076293945"/>
                <w:szCs w:val="19.920000076293945"/>
              </w:rPr>
            </w:pPr>
            <w:sdt>
              <w:sdtPr>
                <w:tag w:val="goog_rdk_15"/>
              </w:sdtPr>
              <w:sdtContent>
                <w:commentRangeStart w:id="11"/>
              </w:sdtContent>
            </w:sdt>
            <w:r w:rsidDel="00000000" w:rsidR="00000000" w:rsidRPr="00000000">
              <w:rPr>
                <w:sz w:val="19.920000076293945"/>
                <w:szCs w:val="19.920000076293945"/>
                <w:rtl w:val="0"/>
              </w:rPr>
              <w:t xml:space="preserve">For each RCNM where the  value is not in table 2.2 of  S-57 Part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ind w:left="130.9271240234375" w:firstLine="0"/>
              <w:jc w:val="left"/>
              <w:rPr>
                <w:sz w:val="19.920000076293945"/>
                <w:szCs w:val="19.920000076293945"/>
              </w:rPr>
            </w:pPr>
            <w:commentRangeEnd w:id="11"/>
            <w:r w:rsidDel="00000000" w:rsidR="00000000" w:rsidRPr="00000000">
              <w:commentReference w:id="11"/>
            </w:r>
            <w:r w:rsidDel="00000000" w:rsidR="00000000" w:rsidRPr="00000000">
              <w:rPr>
                <w:sz w:val="19.920000076293945"/>
                <w:szCs w:val="19.920000076293945"/>
                <w:rtl w:val="0"/>
              </w:rPr>
              <w:t xml:space="preserve">Invalid value of  </w:t>
            </w:r>
          </w:p>
          <w:p w:rsidR="00000000" w:rsidDel="00000000" w:rsidP="00000000" w:rsidRDefault="00000000" w:rsidRPr="00000000" w14:paraId="0000006A">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RCNM.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RCNM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31.23263835906982" w:lineRule="auto"/>
              <w:ind w:left="115.58883666992188" w:right="341.02294921875" w:firstLine="14.34234619140625"/>
              <w:rPr>
                <w:sz w:val="19.920000076293945"/>
                <w:szCs w:val="19.920000076293945"/>
              </w:rPr>
            </w:pPr>
            <w:r w:rsidDel="00000000" w:rsidR="00000000" w:rsidRPr="00000000">
              <w:rPr>
                <w:sz w:val="19.920000076293945"/>
                <w:szCs w:val="19.920000076293945"/>
                <w:rtl w:val="0"/>
              </w:rPr>
              <w:t xml:space="preserve">For each RCID which is  Less than 1 OR Greater  than 2</w:t>
            </w:r>
            <w:r w:rsidDel="00000000" w:rsidR="00000000" w:rsidRPr="00000000">
              <w:rPr>
                <w:sz w:val="21.60000006357829"/>
                <w:szCs w:val="21.60000006357829"/>
                <w:vertAlign w:val="superscript"/>
                <w:rtl w:val="0"/>
              </w:rPr>
              <w:t xml:space="preserve">32 </w:t>
            </w:r>
            <w:r w:rsidDel="00000000" w:rsidR="00000000" w:rsidRPr="00000000">
              <w:rPr>
                <w:sz w:val="19.920000076293945"/>
                <w:szCs w:val="19.920000076293945"/>
                <w:rtl w:val="0"/>
              </w:rPr>
              <w:t xml:space="preserve">-2 (4294967294).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RCID is out of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RCID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2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sz w:val="19.920000076293945"/>
                <w:szCs w:val="19.920000076293945"/>
              </w:rPr>
            </w:pPr>
            <w:r w:rsidDel="00000000" w:rsidR="00000000" w:rsidRPr="00000000">
              <w:rPr>
                <w:strike w:val="1"/>
                <w:sz w:val="19.920000076293945"/>
                <w:szCs w:val="19.920000076293945"/>
                <w:rtl w:val="0"/>
              </w:rPr>
              <w:t xml:space="preserve">6</w:t>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ind w:left="134.31365966796875" w:firstLine="0"/>
              <w:jc w:val="left"/>
              <w:rPr>
                <w:i w:val="1"/>
                <w:sz w:val="19.920000076293945"/>
                <w:szCs w:val="19.920000076293945"/>
              </w:rPr>
            </w:pPr>
            <w:sdt>
              <w:sdtPr>
                <w:tag w:val="goog_rdk_17"/>
              </w:sdtPr>
              <w:sdtContent>
                <w:del w:author="Deanna Spindler - NOAA Affiliate" w:id="2" w:date="2023-05-14T20:54:03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31.23273849487305" w:lineRule="auto"/>
              <w:ind w:left="126.14639282226562" w:right="71.4447021484375" w:firstLine="3.7847900390625"/>
              <w:jc w:val="left"/>
              <w:rPr>
                <w:sz w:val="19.920000076293945"/>
                <w:szCs w:val="19.920000076293945"/>
              </w:rPr>
            </w:pPr>
            <w:r w:rsidDel="00000000" w:rsidR="00000000" w:rsidRPr="00000000">
              <w:rPr>
                <w:sz w:val="19.920000076293945"/>
                <w:szCs w:val="19.920000076293945"/>
                <w:rtl w:val="0"/>
              </w:rPr>
              <w:t xml:space="preserve">For each feature object with  invalid AGEN, FIDN or  FIDS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values of  </w:t>
            </w:r>
          </w:p>
          <w:p w:rsidR="00000000" w:rsidDel="00000000" w:rsidP="00000000" w:rsidRDefault="00000000" w:rsidRPr="00000000" w14:paraId="00000080">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AGEN, FIDN or  </w:t>
            </w:r>
          </w:p>
          <w:p w:rsidR="00000000" w:rsidDel="00000000" w:rsidP="00000000" w:rsidRDefault="00000000" w:rsidRPr="00000000" w14:paraId="00000081">
            <w:pPr>
              <w:widowControl w:val="0"/>
              <w:spacing w:after="0"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FIDS.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31.23273849487305" w:lineRule="auto"/>
              <w:ind w:left="119.7723388671875" w:right="270.37109375" w:hanging="4.183349609375"/>
              <w:jc w:val="left"/>
              <w:rPr>
                <w:sz w:val="19.920000076293945"/>
                <w:szCs w:val="19.920000076293945"/>
              </w:rPr>
            </w:pPr>
            <w:r w:rsidDel="00000000" w:rsidR="00000000" w:rsidRPr="00000000">
              <w:rPr>
                <w:sz w:val="19.920000076293945"/>
                <w:szCs w:val="19.920000076293945"/>
                <w:rtl w:val="0"/>
              </w:rPr>
              <w:t xml:space="preserve">Amend </w:t>
            </w:r>
            <w:sdt>
              <w:sdtPr>
                <w:tag w:val="goog_rdk_18"/>
              </w:sdtPr>
              <w:sdtContent>
                <w:commentRangeStart w:id="12"/>
              </w:sdtContent>
            </w:sdt>
            <w:r w:rsidDel="00000000" w:rsidR="00000000" w:rsidRPr="00000000">
              <w:rPr>
                <w:sz w:val="19.920000076293945"/>
                <w:szCs w:val="19.920000076293945"/>
                <w:rtl w:val="0"/>
              </w:rPr>
              <w:t xml:space="preserve">AGEN</w:t>
            </w:r>
            <w:commentRangeEnd w:id="12"/>
            <w:r w:rsidDel="00000000" w:rsidR="00000000" w:rsidRPr="00000000">
              <w:commentReference w:id="12"/>
            </w:r>
            <w:r w:rsidDel="00000000" w:rsidR="00000000" w:rsidRPr="00000000">
              <w:rPr>
                <w:sz w:val="19.920000076293945"/>
                <w:szCs w:val="19.920000076293945"/>
                <w:rtl w:val="0"/>
              </w:rPr>
              <w:t xml:space="preserve">, FIDN  or FIDS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31.23273849487305" w:lineRule="auto"/>
              <w:ind w:left="126.3458251953125" w:right="120.66650390625" w:firstLine="3.5858154296875"/>
              <w:jc w:val="left"/>
              <w:rPr>
                <w:sz w:val="19.920000076293945"/>
                <w:szCs w:val="19.920000076293945"/>
              </w:rPr>
            </w:pPr>
            <w:r w:rsidDel="00000000" w:rsidR="00000000" w:rsidRPr="00000000">
              <w:rPr>
                <w:sz w:val="19.920000076293945"/>
                <w:szCs w:val="19.920000076293945"/>
                <w:rtl w:val="0"/>
              </w:rPr>
              <w:t xml:space="preserve">Part 3 (4.3.1) and  (4.3.2)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80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30.22937774658203" w:lineRule="auto"/>
              <w:ind w:left="115.58883666992188" w:right="249.3304443359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an attribute code is  repeated.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28.8241720199585" w:lineRule="auto"/>
              <w:ind w:left="120.76812744140625" w:right="348.88671875" w:firstLine="8.1671142578125"/>
              <w:jc w:val="left"/>
              <w:rPr>
                <w:sz w:val="19.920000076293945"/>
                <w:szCs w:val="19.920000076293945"/>
              </w:rPr>
            </w:pPr>
            <w:r w:rsidDel="00000000" w:rsidR="00000000" w:rsidRPr="00000000">
              <w:rPr>
                <w:sz w:val="19.920000076293945"/>
                <w:szCs w:val="19.920000076293945"/>
                <w:rtl w:val="0"/>
              </w:rPr>
              <w:t xml:space="preserve">Duplicate attribute  code on an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or amend  </w:t>
            </w:r>
          </w:p>
          <w:p w:rsidR="00000000" w:rsidDel="00000000" w:rsidP="00000000" w:rsidRDefault="00000000" w:rsidRPr="00000000" w14:paraId="0000008A">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duplicate attribute  </w:t>
            </w:r>
          </w:p>
          <w:p w:rsidR="00000000" w:rsidDel="00000000" w:rsidP="00000000" w:rsidRDefault="00000000" w:rsidRPr="00000000" w14:paraId="0000008B">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28.8241720199585" w:lineRule="auto"/>
              <w:ind w:left="119.9713134765625" w:right="155.128173828125" w:firstLine="9.9603271484375"/>
              <w:jc w:val="left"/>
              <w:rPr>
                <w:sz w:val="19.920000076293945"/>
                <w:szCs w:val="19.920000076293945"/>
              </w:rPr>
            </w:pPr>
            <w:r w:rsidDel="00000000" w:rsidR="00000000" w:rsidRPr="00000000">
              <w:rPr>
                <w:sz w:val="19.920000076293945"/>
                <w:szCs w:val="19.920000076293945"/>
                <w:rtl w:val="0"/>
              </w:rPr>
              <w:t xml:space="preserve">Part 3 (4.4), (4.5)  and (5.1.2)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30.43030738830566" w:lineRule="auto"/>
              <w:ind w:left="115.58883666992188" w:right="259.0911865234375" w:firstLine="14.34234619140625"/>
              <w:jc w:val="left"/>
              <w:rPr>
                <w:sz w:val="19.920000076293945"/>
                <w:szCs w:val="19.920000076293945"/>
              </w:rPr>
            </w:pPr>
            <w:sdt>
              <w:sdtPr>
                <w:tag w:val="goog_rdk_19"/>
              </w:sdtPr>
              <w:sdtContent>
                <w:commentRangeStart w:id="13"/>
              </w:sdtContent>
            </w:sdt>
            <w:r w:rsidDel="00000000" w:rsidR="00000000" w:rsidRPr="00000000">
              <w:rPr>
                <w:sz w:val="19.920000076293945"/>
                <w:szCs w:val="19.920000076293945"/>
                <w:rtl w:val="0"/>
              </w:rPr>
              <w:t xml:space="preserve">For each feature object of  geometric primitive line  where ORNT is Not equal  to 1 (forward) OR 2  </w:t>
            </w:r>
          </w:p>
          <w:p w:rsidR="00000000" w:rsidDel="00000000" w:rsidP="00000000" w:rsidRDefault="00000000" w:rsidRPr="00000000" w14:paraId="00000091">
            <w:pPr>
              <w:widowControl w:val="0"/>
              <w:spacing w:after="0" w:before="5.87646484375" w:line="240" w:lineRule="auto"/>
              <w:ind w:left="126.34552001953125" w:firstLine="0"/>
              <w:jc w:val="left"/>
              <w:rPr>
                <w:sz w:val="19.920000076293945"/>
                <w:szCs w:val="19.920000076293945"/>
              </w:rPr>
            </w:pPr>
            <w:r w:rsidDel="00000000" w:rsidR="00000000" w:rsidRPr="00000000">
              <w:rPr>
                <w:sz w:val="19.920000076293945"/>
                <w:szCs w:val="19.920000076293945"/>
                <w:rtl w:val="0"/>
              </w:rPr>
              <w:t xml:space="preserve">(reverse).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ind w:left="130.9271240234375" w:firstLine="0"/>
              <w:jc w:val="left"/>
              <w:rPr>
                <w:sz w:val="19.920000076293945"/>
                <w:szCs w:val="19.920000076293945"/>
              </w:rPr>
            </w:pPr>
            <w:commentRangeEnd w:id="13"/>
            <w:r w:rsidDel="00000000" w:rsidR="00000000" w:rsidRPr="00000000">
              <w:commentReference w:id="13"/>
            </w:r>
            <w:r w:rsidDel="00000000" w:rsidR="00000000" w:rsidRPr="00000000">
              <w:rPr>
                <w:sz w:val="19.920000076293945"/>
                <w:szCs w:val="19.920000076293945"/>
                <w:rtl w:val="0"/>
              </w:rPr>
              <w:t xml:space="preserve">Invalid value of  </w:t>
            </w:r>
          </w:p>
          <w:p w:rsidR="00000000" w:rsidDel="00000000" w:rsidP="00000000" w:rsidRDefault="00000000" w:rsidRPr="00000000" w14:paraId="00000093">
            <w:pPr>
              <w:widowControl w:val="0"/>
              <w:spacing w:after="0" w:line="240" w:lineRule="auto"/>
              <w:ind w:left="120.56884765625" w:firstLine="0"/>
              <w:jc w:val="left"/>
              <w:rPr>
                <w:sz w:val="19.920000076293945"/>
                <w:szCs w:val="19.920000076293945"/>
              </w:rPr>
            </w:pPr>
            <w:r w:rsidDel="00000000" w:rsidR="00000000" w:rsidRPr="00000000">
              <w:rPr>
                <w:sz w:val="19.920000076293945"/>
                <w:szCs w:val="19.920000076293945"/>
                <w:rtl w:val="0"/>
              </w:rPr>
              <w:t xml:space="preserve">ORNT.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31.23273849487305" w:lineRule="auto"/>
              <w:ind w:left="132.9193115234375" w:right="201.248779296875" w:hanging="10.3582763671875"/>
              <w:jc w:val="left"/>
              <w:rPr>
                <w:sz w:val="19.920000076293945"/>
                <w:szCs w:val="19.920000076293945"/>
              </w:rPr>
            </w:pPr>
            <w:r w:rsidDel="00000000" w:rsidR="00000000" w:rsidRPr="00000000">
              <w:rPr>
                <w:sz w:val="19.920000076293945"/>
                <w:szCs w:val="19.920000076293945"/>
                <w:rtl w:val="0"/>
              </w:rPr>
              <w:t xml:space="preserve">Set value of ORNT to  1 (forward) or 2  </w:t>
            </w:r>
          </w:p>
          <w:p w:rsidR="00000000" w:rsidDel="00000000" w:rsidP="00000000" w:rsidRDefault="00000000" w:rsidRPr="00000000" w14:paraId="00000095">
            <w:pPr>
              <w:widowControl w:val="0"/>
              <w:spacing w:after="0" w:before="5.21118164062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31.23273849487305"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line  where USAG is Not equal  to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09C">
            <w:pPr>
              <w:widowControl w:val="0"/>
              <w:spacing w:after="0" w:line="240" w:lineRule="auto"/>
              <w:ind w:left="128.53668212890625" w:firstLine="0"/>
              <w:jc w:val="left"/>
              <w:rPr>
                <w:sz w:val="19.920000076293945"/>
                <w:szCs w:val="19.920000076293945"/>
              </w:rPr>
            </w:pPr>
            <w:r w:rsidDel="00000000" w:rsidR="00000000" w:rsidRPr="00000000">
              <w:rPr>
                <w:sz w:val="19.920000076293945"/>
                <w:szCs w:val="19.920000076293945"/>
                <w:rtl w:val="0"/>
              </w:rPr>
              <w:t xml:space="preserve">USAG.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31.23273849487305" w:lineRule="auto"/>
              <w:ind w:left="117.979736328125" w:right="203.43994140625" w:firstLine="4.581298828125"/>
              <w:jc w:val="left"/>
              <w:rPr>
                <w:sz w:val="19.920000076293945"/>
                <w:szCs w:val="19.920000076293945"/>
              </w:rPr>
            </w:pPr>
            <w:r w:rsidDel="00000000" w:rsidR="00000000" w:rsidRPr="00000000">
              <w:rPr>
                <w:sz w:val="19.920000076293945"/>
                <w:szCs w:val="19.920000076293945"/>
                <w:rtl w:val="0"/>
              </w:rPr>
              <w:t xml:space="preserve">Set value of USAG to  255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31.23273849487305" w:lineRule="auto"/>
              <w:ind w:left="115.5889892578125" w:right="120.66650390625" w:firstLine="14.3426513671875"/>
              <w:jc w:val="left"/>
              <w:rPr>
                <w:sz w:val="19.920000076293945"/>
                <w:szCs w:val="19.920000076293945"/>
              </w:rPr>
            </w:pPr>
            <w:r w:rsidDel="00000000" w:rsidR="00000000" w:rsidRPr="00000000">
              <w:rPr>
                <w:sz w:val="19.920000076293945"/>
                <w:szCs w:val="19.920000076293945"/>
                <w:rtl w:val="0"/>
              </w:rPr>
              <w:t xml:space="preserve">Part 3 (4.7.2) and  Appendix B.1  </w:t>
            </w:r>
          </w:p>
          <w:p w:rsidR="00000000" w:rsidDel="00000000" w:rsidP="00000000" w:rsidRDefault="00000000" w:rsidRPr="00000000" w14:paraId="0000009F">
            <w:pPr>
              <w:widowControl w:val="0"/>
              <w:spacing w:after="0" w:before="5.210571289062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39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30.6310224533081"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line  where MASK is notNull  AND is Not equal to 1  </w:t>
            </w:r>
          </w:p>
          <w:p w:rsidR="00000000" w:rsidDel="00000000" w:rsidP="00000000" w:rsidRDefault="00000000" w:rsidRPr="00000000" w14:paraId="000000A4">
            <w:pPr>
              <w:widowControl w:val="0"/>
              <w:spacing w:after="0" w:before="5.7098388671875" w:line="231.23273849487305" w:lineRule="auto"/>
              <w:ind w:left="117.9791259765625" w:right="115.2691650390625" w:firstLine="8.36639404296875"/>
              <w:jc w:val="left"/>
              <w:rPr>
                <w:sz w:val="19.920000076293945"/>
                <w:szCs w:val="19.920000076293945"/>
              </w:rPr>
            </w:pPr>
            <w:r w:rsidDel="00000000" w:rsidR="00000000" w:rsidRPr="00000000">
              <w:rPr>
                <w:sz w:val="19.920000076293945"/>
                <w:szCs w:val="19.920000076293945"/>
                <w:rtl w:val="0"/>
              </w:rPr>
              <w:t xml:space="preserve">(mask) AND is Not equal to  2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0A6">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31.23335361480713" w:lineRule="auto"/>
              <w:ind w:left="117.979736328125" w:right="66.5899658203125" w:firstLine="4.581298828125"/>
              <w:jc w:val="left"/>
              <w:rPr>
                <w:sz w:val="19.920000076293945"/>
                <w:szCs w:val="19.920000076293945"/>
              </w:rPr>
            </w:pPr>
            <w:r w:rsidDel="00000000" w:rsidR="00000000" w:rsidRPr="00000000">
              <w:rPr>
                <w:sz w:val="19.920000076293945"/>
                <w:szCs w:val="19.920000076293945"/>
                <w:rtl w:val="0"/>
              </w:rPr>
              <w:t xml:space="preserve">Set MASK to 1 (mask),  2 (show) or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31.23335361480713" w:lineRule="auto"/>
              <w:ind w:left="115.5889892578125" w:right="120.66650390625" w:firstLine="14.3426513671875"/>
              <w:jc w:val="left"/>
              <w:rPr>
                <w:sz w:val="19.920000076293945"/>
                <w:szCs w:val="19.920000076293945"/>
              </w:rPr>
            </w:pPr>
            <w:r w:rsidDel="00000000" w:rsidR="00000000" w:rsidRPr="00000000">
              <w:rPr>
                <w:sz w:val="19.920000076293945"/>
                <w:szCs w:val="19.920000076293945"/>
                <w:rtl w:val="0"/>
              </w:rPr>
              <w:t xml:space="preserve">Part 3 (4.7.2) and  Appendix B.1  </w:t>
            </w:r>
          </w:p>
          <w:p w:rsidR="00000000" w:rsidDel="00000000" w:rsidP="00000000" w:rsidRDefault="00000000" w:rsidRPr="00000000" w14:paraId="000000A9">
            <w:pPr>
              <w:widowControl w:val="0"/>
              <w:spacing w:after="0" w:before="2.810668945312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159.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jc w:val="center"/>
              <w:rPr>
                <w:sz w:val="19.920000076293945"/>
                <w:szCs w:val="19.920000076293945"/>
              </w:rPr>
            </w:pPr>
            <w:sdt>
              <w:sdtPr>
                <w:tag w:val="goog_rdk_20"/>
              </w:sdtPr>
              <w:sdtContent>
                <w:commentRangeStart w:id="14"/>
              </w:sdtContent>
            </w:sdt>
            <w:r w:rsidDel="00000000" w:rsidR="00000000" w:rsidRPr="00000000">
              <w:rPr>
                <w:sz w:val="19.920000076293945"/>
                <w:szCs w:val="19.920000076293945"/>
                <w:rtl w:val="0"/>
              </w:rPr>
              <w:t xml:space="preserve">10a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30.4296350479126"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point  where </w:t>
            </w:r>
            <w:sdt>
              <w:sdtPr>
                <w:tag w:val="goog_rdk_21"/>
              </w:sdtPr>
              <w:sdtContent>
                <w:commentRangeStart w:id="15"/>
              </w:sdtContent>
            </w:sdt>
            <w:r w:rsidDel="00000000" w:rsidR="00000000" w:rsidRPr="00000000">
              <w:rPr>
                <w:sz w:val="19.920000076293945"/>
                <w:szCs w:val="19.920000076293945"/>
                <w:rtl w:val="0"/>
              </w:rPr>
              <w:t xml:space="preserve">ORNT</w:t>
            </w:r>
            <w:commentRangeEnd w:id="15"/>
            <w:r w:rsidDel="00000000" w:rsidR="00000000" w:rsidRPr="00000000">
              <w:commentReference w:id="15"/>
            </w:r>
            <w:r w:rsidDel="00000000" w:rsidR="00000000" w:rsidRPr="00000000">
              <w:rPr>
                <w:sz w:val="19.920000076293945"/>
                <w:szCs w:val="19.920000076293945"/>
                <w:rtl w:val="0"/>
              </w:rPr>
              <w:t xml:space="preserve"> is Not equal  to 255 (direction is not  </w:t>
            </w:r>
          </w:p>
          <w:p w:rsidR="00000000" w:rsidDel="00000000" w:rsidP="00000000" w:rsidRDefault="00000000" w:rsidRPr="00000000" w14:paraId="000000AE">
            <w:pPr>
              <w:widowControl w:val="0"/>
              <w:spacing w:after="0" w:before="5.8770751953125"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0B0">
            <w:pPr>
              <w:widowControl w:val="0"/>
              <w:spacing w:after="0" w:line="240" w:lineRule="auto"/>
              <w:ind w:left="120.56884765625" w:firstLine="0"/>
              <w:jc w:val="left"/>
              <w:rPr>
                <w:sz w:val="19.920000076293945"/>
                <w:szCs w:val="19.920000076293945"/>
              </w:rPr>
            </w:pPr>
            <w:sdt>
              <w:sdtPr>
                <w:tag w:val="goog_rdk_22"/>
              </w:sdtPr>
              <w:sdtContent>
                <w:commentRangeStart w:id="16"/>
              </w:sdtContent>
            </w:sdt>
            <w:r w:rsidDel="00000000" w:rsidR="00000000" w:rsidRPr="00000000">
              <w:rPr>
                <w:sz w:val="19.920000076293945"/>
                <w:szCs w:val="19.920000076293945"/>
                <w:rtl w:val="0"/>
              </w:rPr>
              <w:t xml:space="preserve">ORNT.</w:t>
            </w:r>
            <w:commentRangeEnd w:id="16"/>
            <w:r w:rsidDel="00000000" w:rsidR="00000000" w:rsidRPr="00000000">
              <w:commentReference w:id="1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Set ORNT to 255  </w:t>
            </w:r>
          </w:p>
          <w:p w:rsidR="00000000" w:rsidDel="00000000" w:rsidP="00000000" w:rsidRDefault="00000000" w:rsidRPr="00000000" w14:paraId="000000B2">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(direction is not  </w:t>
            </w:r>
          </w:p>
          <w:p w:rsidR="00000000" w:rsidDel="00000000" w:rsidP="00000000" w:rsidRDefault="00000000" w:rsidRPr="00000000" w14:paraId="000000B3">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sz w:val="19.920000076293945"/>
                <w:szCs w:val="19.920000076293945"/>
              </w:rPr>
            </w:pPr>
            <w:commentRangeEnd w:id="14"/>
            <w:r w:rsidDel="00000000" w:rsidR="00000000" w:rsidRPr="00000000">
              <w:commentReference w:id="14"/>
            </w:r>
            <w:r w:rsidDel="00000000" w:rsidR="00000000" w:rsidRPr="00000000">
              <w:rPr>
                <w:sz w:val="19.920000076293945"/>
                <w:szCs w:val="19.920000076293945"/>
                <w:rtl w:val="0"/>
              </w:rPr>
              <w:t xml:space="preserve">57, 411,412, 413,414</w:t>
            </w:r>
          </w:p>
        </w:tc>
      </w:tr>
      <w:tr>
        <w:trPr>
          <w:cantSplit w:val="0"/>
          <w:trHeight w:val="92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sz w:val="19.920000076293945"/>
                <w:szCs w:val="19.920000076293945"/>
              </w:rPr>
            </w:pPr>
            <w:sdt>
              <w:sdtPr>
                <w:tag w:val="goog_rdk_23"/>
              </w:sdtPr>
              <w:sdtContent>
                <w:commentRangeStart w:id="17"/>
              </w:sdtContent>
            </w:sdt>
            <w:r w:rsidDel="00000000" w:rsidR="00000000" w:rsidRPr="00000000">
              <w:rPr>
                <w:sz w:val="19.920000076293945"/>
                <w:szCs w:val="19.920000076293945"/>
                <w:rtl w:val="0"/>
              </w:rPr>
              <w:t xml:space="preserve">10b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31.2326955795288"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point  where </w:t>
            </w:r>
            <w:sdt>
              <w:sdtPr>
                <w:tag w:val="goog_rdk_24"/>
              </w:sdtPr>
              <w:sdtContent>
                <w:commentRangeStart w:id="18"/>
              </w:sdtContent>
            </w:sdt>
            <w:r w:rsidDel="00000000" w:rsidR="00000000" w:rsidRPr="00000000">
              <w:rPr>
                <w:sz w:val="19.920000076293945"/>
                <w:szCs w:val="19.920000076293945"/>
                <w:rtl w:val="0"/>
              </w:rPr>
              <w:t xml:space="preserve">USAG</w:t>
            </w:r>
            <w:commentRangeEnd w:id="18"/>
            <w:r w:rsidDel="00000000" w:rsidR="00000000" w:rsidRPr="00000000">
              <w:commentReference w:id="18"/>
            </w:r>
            <w:r w:rsidDel="00000000" w:rsidR="00000000" w:rsidRPr="00000000">
              <w:rPr>
                <w:sz w:val="19.920000076293945"/>
                <w:szCs w:val="19.920000076293945"/>
                <w:rtl w:val="0"/>
              </w:rPr>
              <w:t xml:space="preserve"> is Not equal  to 255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0BA">
            <w:pPr>
              <w:widowControl w:val="0"/>
              <w:spacing w:after="0" w:line="240" w:lineRule="auto"/>
              <w:ind w:left="128.53668212890625" w:firstLine="0"/>
              <w:jc w:val="left"/>
              <w:rPr>
                <w:sz w:val="19.920000076293945"/>
                <w:szCs w:val="19.920000076293945"/>
              </w:rPr>
            </w:pPr>
            <w:sdt>
              <w:sdtPr>
                <w:tag w:val="goog_rdk_25"/>
              </w:sdtPr>
              <w:sdtContent>
                <w:commentRangeStart w:id="19"/>
              </w:sdtContent>
            </w:sdt>
            <w:r w:rsidDel="00000000" w:rsidR="00000000" w:rsidRPr="00000000">
              <w:rPr>
                <w:sz w:val="19.920000076293945"/>
                <w:szCs w:val="19.920000076293945"/>
                <w:rtl w:val="0"/>
              </w:rPr>
              <w:t xml:space="preserve">USAG.</w:t>
            </w:r>
            <w:commentRangeEnd w:id="19"/>
            <w:r w:rsidDel="00000000" w:rsidR="00000000" w:rsidRPr="00000000">
              <w:commentReference w:id="1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Set USAG to 255  </w:t>
            </w:r>
          </w:p>
          <w:p w:rsidR="00000000" w:rsidDel="00000000" w:rsidP="00000000" w:rsidRDefault="00000000" w:rsidRPr="00000000" w14:paraId="000000BC">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center"/>
              <w:rPr>
                <w:sz w:val="19.920000076293945"/>
                <w:szCs w:val="19.920000076293945"/>
              </w:rPr>
            </w:pPr>
            <w:commentRangeEnd w:id="17"/>
            <w:r w:rsidDel="00000000" w:rsidR="00000000" w:rsidRPr="00000000">
              <w:commentReference w:id="17"/>
            </w:r>
            <w:r w:rsidDel="00000000" w:rsidR="00000000" w:rsidRPr="00000000">
              <w:rPr>
                <w:sz w:val="19.920000076293945"/>
                <w:szCs w:val="19.920000076293945"/>
                <w:rtl w:val="0"/>
              </w:rPr>
              <w:t xml:space="preserve">57, 411,412, 413,414</w:t>
            </w:r>
          </w:p>
        </w:tc>
      </w:tr>
      <w:tr>
        <w:trPr>
          <w:cantSplit w:val="0"/>
          <w:trHeight w:val="11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30.56353092193604"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point  where MASK is Not equal  to 255 (masking is not  </w:t>
            </w:r>
          </w:p>
          <w:p w:rsidR="00000000" w:rsidDel="00000000" w:rsidP="00000000" w:rsidRDefault="00000000" w:rsidRPr="00000000" w14:paraId="000000C2">
            <w:pPr>
              <w:widowControl w:val="0"/>
              <w:spacing w:after="0" w:before="5.7659912109375"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0C4">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Set MASK to 255  </w:t>
            </w:r>
          </w:p>
          <w:p w:rsidR="00000000" w:rsidDel="00000000" w:rsidP="00000000" w:rsidRDefault="00000000" w:rsidRPr="00000000" w14:paraId="000000C6">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(masking is not  </w:t>
            </w:r>
          </w:p>
          <w:p w:rsidR="00000000" w:rsidDel="00000000" w:rsidP="00000000" w:rsidRDefault="00000000" w:rsidRPr="00000000" w14:paraId="000000C7">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bl>
    <w:p w:rsidR="00000000" w:rsidDel="00000000" w:rsidP="00000000" w:rsidRDefault="00000000" w:rsidRPr="00000000" w14:paraId="000000CB">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0CC">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0CD">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 </w:t>
      </w:r>
    </w:p>
    <w:p w:rsidR="00000000" w:rsidDel="00000000" w:rsidP="00000000" w:rsidRDefault="00000000" w:rsidRPr="00000000" w14:paraId="000000CE">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12 </w:t>
      </w:r>
    </w:p>
    <w:tbl>
      <w:tblPr>
        <w:tblStyle w:val="Table3"/>
        <w:tblW w:w="11340.0" w:type="dxa"/>
        <w:jc w:val="left"/>
        <w:tblInd w:w="-84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550"/>
        <w:gridCol w:w="2220"/>
        <w:gridCol w:w="1845"/>
        <w:gridCol w:w="2040"/>
        <w:gridCol w:w="465"/>
        <w:gridCol w:w="1275"/>
        <w:tblGridChange w:id="0">
          <w:tblGrid>
            <w:gridCol w:w="945"/>
            <w:gridCol w:w="2550"/>
            <w:gridCol w:w="2220"/>
            <w:gridCol w:w="1845"/>
            <w:gridCol w:w="2040"/>
            <w:gridCol w:w="465"/>
            <w:gridCol w:w="1275"/>
          </w:tblGrid>
        </w:tblGridChange>
      </w:tblGrid>
      <w:tr>
        <w:trPr>
          <w:cantSplit w:val="0"/>
          <w:trHeight w:val="1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30.22869110107422" w:lineRule="auto"/>
              <w:ind w:left="115.58883666992188" w:right="217.6580810546875" w:firstLine="14.34234619140625"/>
              <w:jc w:val="left"/>
              <w:rPr>
                <w:sz w:val="19.920000076293945"/>
                <w:szCs w:val="19.920000076293945"/>
              </w:rPr>
            </w:pPr>
            <w:r w:rsidDel="00000000" w:rsidR="00000000" w:rsidRPr="00000000">
              <w:rPr>
                <w:sz w:val="19.920000076293945"/>
                <w:szCs w:val="19.920000076293945"/>
                <w:rtl w:val="0"/>
              </w:rPr>
              <w:t xml:space="preserve">For each edge reference  where USAG is Equal to 3  (exterior boundary  </w:t>
            </w:r>
          </w:p>
          <w:p w:rsidR="00000000" w:rsidDel="00000000" w:rsidP="00000000" w:rsidRDefault="00000000" w:rsidRPr="00000000" w14:paraId="000000D1">
            <w:pPr>
              <w:widowControl w:val="0"/>
              <w:spacing w:after="0" w:before="6.04248046875" w:line="231.23263835906982" w:lineRule="auto"/>
              <w:ind w:left="125.74798583984375" w:right="182.3992919921875" w:hanging="10.159149169921875"/>
              <w:jc w:val="left"/>
              <w:rPr>
                <w:sz w:val="19.920000076293945"/>
                <w:szCs w:val="19.920000076293945"/>
              </w:rPr>
            </w:pPr>
            <w:r w:rsidDel="00000000" w:rsidR="00000000" w:rsidRPr="00000000">
              <w:rPr>
                <w:sz w:val="19.920000076293945"/>
                <w:szCs w:val="19.920000076293945"/>
                <w:rtl w:val="0"/>
              </w:rPr>
              <w:t xml:space="preserve">truncated by the data limit)  not also referenced by a  M_COVR meta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30.22869110107422" w:lineRule="auto"/>
              <w:ind w:left="124.3536376953125" w:right="182.952880859375" w:firstLine="5.57769775390625"/>
              <w:jc w:val="left"/>
              <w:rPr>
                <w:sz w:val="19.920000076293945"/>
                <w:szCs w:val="19.920000076293945"/>
              </w:rPr>
            </w:pPr>
            <w:r w:rsidDel="00000000" w:rsidR="00000000" w:rsidRPr="00000000">
              <w:rPr>
                <w:sz w:val="19.920000076293945"/>
                <w:szCs w:val="19.920000076293945"/>
                <w:rtl w:val="0"/>
              </w:rPr>
              <w:t xml:space="preserve">Edge reference with  USAG = 3 (exterior  boundary truncated  </w:t>
            </w:r>
          </w:p>
          <w:p w:rsidR="00000000" w:rsidDel="00000000" w:rsidP="00000000" w:rsidRDefault="00000000" w:rsidRPr="00000000" w14:paraId="000000D3">
            <w:pPr>
              <w:widowControl w:val="0"/>
              <w:spacing w:after="0" w:before="6.04248046875" w:line="231.23263835906982" w:lineRule="auto"/>
              <w:ind w:left="125.74798583984375" w:right="238.3306884765625" w:hanging="1.39434814453125"/>
              <w:jc w:val="left"/>
              <w:rPr>
                <w:sz w:val="19.920000076293945"/>
                <w:szCs w:val="19.920000076293945"/>
              </w:rPr>
            </w:pPr>
            <w:r w:rsidDel="00000000" w:rsidR="00000000" w:rsidRPr="00000000">
              <w:rPr>
                <w:sz w:val="19.920000076293945"/>
                <w:szCs w:val="19.920000076293945"/>
                <w:rtl w:val="0"/>
              </w:rPr>
              <w:t xml:space="preserve">by the data limit) is  not referenced by a  M_COVR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Set USAG to  </w:t>
            </w:r>
          </w:p>
          <w:p w:rsidR="00000000" w:rsidDel="00000000" w:rsidP="00000000" w:rsidRDefault="00000000" w:rsidRPr="00000000" w14:paraId="000000D5">
            <w:pPr>
              <w:widowControl w:val="0"/>
              <w:spacing w:after="0" w:line="240" w:lineRule="auto"/>
              <w:ind w:left="132.9193115234375" w:firstLine="0"/>
              <w:jc w:val="left"/>
              <w:rPr>
                <w:sz w:val="19.920000076293945"/>
                <w:szCs w:val="19.920000076293945"/>
              </w:rPr>
            </w:pPr>
            <w:r w:rsidDel="00000000" w:rsidR="00000000" w:rsidRPr="00000000">
              <w:rPr>
                <w:sz w:val="19.920000076293945"/>
                <w:szCs w:val="19.920000076293945"/>
                <w:rtl w:val="0"/>
              </w:rPr>
              <w:t xml:space="preserve">1(exterior) or  </w:t>
            </w:r>
          </w:p>
          <w:p w:rsidR="00000000" w:rsidDel="00000000" w:rsidP="00000000" w:rsidRDefault="00000000" w:rsidRPr="00000000" w14:paraId="000000D6">
            <w:pPr>
              <w:widowControl w:val="0"/>
              <w:spacing w:after="0" w:line="240" w:lineRule="auto"/>
              <w:ind w:left="117.979736328125" w:firstLine="0"/>
              <w:jc w:val="left"/>
              <w:rPr>
                <w:sz w:val="19.920000076293945"/>
                <w:szCs w:val="19.920000076293945"/>
              </w:rPr>
            </w:pPr>
            <w:r w:rsidDel="00000000" w:rsidR="00000000" w:rsidRPr="00000000">
              <w:rPr>
                <w:sz w:val="19.920000076293945"/>
                <w:szCs w:val="19.920000076293945"/>
                <w:rtl w:val="0"/>
              </w:rPr>
              <w:t xml:space="preserve">2(interior).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3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30.6299066543579" w:lineRule="auto"/>
              <w:ind w:left="115.58883666992188" w:right="82.0025634765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(excluding C_AGGR and  C_ASSO collection objects)  which does not reference  a spatial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Feature object  </w:t>
            </w:r>
          </w:p>
          <w:p w:rsidR="00000000" w:rsidDel="00000000" w:rsidP="00000000" w:rsidRDefault="00000000" w:rsidRPr="00000000" w14:paraId="000000DD">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without geometry.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31.23205184936523" w:lineRule="auto"/>
              <w:ind w:left="115.5889892578125" w:right="102.28515625" w:firstLine="14.7406005859375"/>
              <w:jc w:val="left"/>
              <w:rPr>
                <w:sz w:val="19.920000076293945"/>
                <w:szCs w:val="19.920000076293945"/>
              </w:rPr>
            </w:pPr>
            <w:r w:rsidDel="00000000" w:rsidR="00000000" w:rsidRPr="00000000">
              <w:rPr>
                <w:sz w:val="19.920000076293945"/>
                <w:szCs w:val="19.920000076293945"/>
                <w:rtl w:val="0"/>
              </w:rPr>
              <w:t xml:space="preserve">Remove the feature  object or reference the  feature object to  </w:t>
            </w:r>
          </w:p>
          <w:p w:rsidR="00000000" w:rsidDel="00000000" w:rsidP="00000000" w:rsidRDefault="00000000" w:rsidRPr="00000000" w14:paraId="000000DF">
            <w:pPr>
              <w:widowControl w:val="0"/>
              <w:spacing w:after="0" w:before="2.811279296875"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 spatial record  </w:t>
            </w:r>
          </w:p>
          <w:p w:rsidR="00000000" w:rsidDel="00000000" w:rsidP="00000000" w:rsidRDefault="00000000" w:rsidRPr="00000000" w14:paraId="000000E0">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of allowable  </w:t>
            </w:r>
          </w:p>
          <w:p w:rsidR="00000000" w:rsidDel="00000000" w:rsidP="00000000" w:rsidRDefault="00000000" w:rsidRPr="00000000" w14:paraId="000000E1">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geometric primitive.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39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13a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30.87099075317383" w:lineRule="auto"/>
              <w:ind w:left="115.58883666992188" w:right="184.19189453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line  which references multiple  edges where the vector  records are not referenced  sequentially.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Edges are not  </w:t>
            </w:r>
          </w:p>
          <w:p w:rsidR="00000000" w:rsidDel="00000000" w:rsidP="00000000" w:rsidRDefault="00000000" w:rsidRPr="00000000" w14:paraId="000000E8">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referenced  </w:t>
            </w:r>
          </w:p>
          <w:p w:rsidR="00000000" w:rsidDel="00000000" w:rsidP="00000000" w:rsidRDefault="00000000" w:rsidRPr="00000000" w14:paraId="000000E9">
            <w:pPr>
              <w:widowControl w:val="0"/>
              <w:spacing w:after="0" w:line="240" w:lineRule="auto"/>
              <w:ind w:left="119.17449951171875" w:firstLine="0"/>
              <w:jc w:val="left"/>
              <w:rPr>
                <w:sz w:val="19.920000076293945"/>
                <w:szCs w:val="19.920000076293945"/>
              </w:rPr>
            </w:pPr>
            <w:r w:rsidDel="00000000" w:rsidR="00000000" w:rsidRPr="00000000">
              <w:rPr>
                <w:sz w:val="19.920000076293945"/>
                <w:szCs w:val="19.920000076293945"/>
                <w:rtl w:val="0"/>
              </w:rPr>
              <w:t xml:space="preserve">sequentially.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records to  </w:t>
            </w:r>
          </w:p>
          <w:p w:rsidR="00000000" w:rsidDel="00000000" w:rsidP="00000000" w:rsidRDefault="00000000" w:rsidRPr="00000000" w14:paraId="000000EB">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 edges  </w:t>
            </w:r>
          </w:p>
          <w:p w:rsidR="00000000" w:rsidDel="00000000" w:rsidP="00000000" w:rsidRDefault="00000000" w:rsidRPr="00000000" w14:paraId="000000EC">
            <w:pPr>
              <w:widowControl w:val="0"/>
              <w:spacing w:after="0" w:line="240" w:lineRule="auto"/>
              <w:ind w:left="119.1748046875" w:firstLine="0"/>
              <w:jc w:val="left"/>
              <w:rPr>
                <w:sz w:val="19.920000076293945"/>
                <w:szCs w:val="19.920000076293945"/>
              </w:rPr>
            </w:pPr>
            <w:r w:rsidDel="00000000" w:rsidR="00000000" w:rsidRPr="00000000">
              <w:rPr>
                <w:sz w:val="19.920000076293945"/>
                <w:szCs w:val="19.920000076293945"/>
                <w:rtl w:val="0"/>
              </w:rPr>
              <w:t xml:space="preserve">sequentially.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8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13b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30.88831424713135" w:lineRule="auto"/>
              <w:ind w:left="115.58883666992188" w:right="103.5162353515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line  which references multiple  edges where the end node  of a vector record is not  identical to the beginning  node of the following vector  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31.23183727264404" w:lineRule="auto"/>
              <w:ind w:left="120.76812744140625" w:right="138.7310791015625" w:firstLine="1.7926025390625"/>
              <w:jc w:val="left"/>
              <w:rPr>
                <w:sz w:val="19.920000076293945"/>
                <w:szCs w:val="19.920000076293945"/>
              </w:rPr>
            </w:pPr>
            <w:r w:rsidDel="00000000" w:rsidR="00000000" w:rsidRPr="00000000">
              <w:rPr>
                <w:sz w:val="19.920000076293945"/>
                <w:szCs w:val="19.920000076293945"/>
                <w:rtl w:val="0"/>
              </w:rPr>
              <w:t xml:space="preserve">Sequential edges do  not have the same  end and beginning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Ensure end and  </w:t>
            </w:r>
          </w:p>
          <w:p w:rsidR="00000000" w:rsidDel="00000000" w:rsidP="00000000" w:rsidRDefault="00000000" w:rsidRPr="00000000" w14:paraId="000000F4">
            <w:pPr>
              <w:widowControl w:val="0"/>
              <w:spacing w:after="0" w:line="231.23263835906982" w:lineRule="auto"/>
              <w:ind w:left="119.1748046875" w:right="412.401123046875" w:firstLine="5.1788330078125"/>
              <w:jc w:val="left"/>
              <w:rPr>
                <w:sz w:val="19.920000076293945"/>
                <w:szCs w:val="19.920000076293945"/>
              </w:rPr>
            </w:pPr>
            <w:r w:rsidDel="00000000" w:rsidR="00000000" w:rsidRPr="00000000">
              <w:rPr>
                <w:sz w:val="19.920000076293945"/>
                <w:szCs w:val="19.920000076293945"/>
                <w:rtl w:val="0"/>
              </w:rPr>
              <w:t xml:space="preserve">beginning nodes of  sequential edges  </w:t>
            </w:r>
          </w:p>
          <w:p w:rsidR="00000000" w:rsidDel="00000000" w:rsidP="00000000" w:rsidRDefault="00000000" w:rsidRPr="00000000" w14:paraId="000000F5">
            <w:pPr>
              <w:widowControl w:val="0"/>
              <w:spacing w:after="0" w:before="5.208740234375" w:line="240" w:lineRule="auto"/>
              <w:ind w:left="125.748291015625" w:firstLine="0"/>
              <w:jc w:val="left"/>
              <w:rPr>
                <w:sz w:val="19.920000076293945"/>
                <w:szCs w:val="19.920000076293945"/>
              </w:rPr>
            </w:pPr>
            <w:r w:rsidDel="00000000" w:rsidR="00000000" w:rsidRPr="00000000">
              <w:rPr>
                <w:sz w:val="19.920000076293945"/>
                <w:szCs w:val="19.920000076293945"/>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(5.1.3.2)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6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13c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31.43366813659668"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a polygon ring  </w:t>
            </w:r>
          </w:p>
          <w:p w:rsidR="00000000" w:rsidDel="00000000" w:rsidP="00000000" w:rsidRDefault="00000000" w:rsidRPr="00000000" w14:paraId="000000FB">
            <w:pPr>
              <w:widowControl w:val="0"/>
              <w:spacing w:after="0" w:before="2.6434326171875" w:line="231.23305320739746" w:lineRule="auto"/>
              <w:ind w:left="115.58883666992188" w:right="249.927978515625" w:firstLine="12.549591064453125"/>
              <w:jc w:val="left"/>
              <w:rPr>
                <w:sz w:val="19.920000076293945"/>
                <w:szCs w:val="19.920000076293945"/>
              </w:rPr>
            </w:pPr>
            <w:r w:rsidDel="00000000" w:rsidR="00000000" w:rsidRPr="00000000">
              <w:rPr>
                <w:sz w:val="19.920000076293945"/>
                <w:szCs w:val="19.920000076293945"/>
                <w:rtl w:val="0"/>
              </w:rPr>
              <w:t xml:space="preserve">references multiple edges  where the vector records  are not referenced  </w:t>
            </w:r>
          </w:p>
          <w:p w:rsidR="00000000" w:rsidDel="00000000" w:rsidP="00000000" w:rsidRDefault="00000000" w:rsidRPr="00000000" w14:paraId="000000FC">
            <w:pPr>
              <w:widowControl w:val="0"/>
              <w:spacing w:after="0" w:before="5.2099609375" w:line="240" w:lineRule="auto"/>
              <w:ind w:left="119.17434692382812" w:firstLine="0"/>
              <w:jc w:val="left"/>
              <w:rPr>
                <w:sz w:val="19.920000076293945"/>
                <w:szCs w:val="19.920000076293945"/>
              </w:rPr>
            </w:pPr>
            <w:r w:rsidDel="00000000" w:rsidR="00000000" w:rsidRPr="00000000">
              <w:rPr>
                <w:sz w:val="19.920000076293945"/>
                <w:szCs w:val="19.920000076293945"/>
                <w:rtl w:val="0"/>
              </w:rPr>
              <w:t xml:space="preserve">sequentially.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Edges are not  </w:t>
            </w:r>
          </w:p>
          <w:p w:rsidR="00000000" w:rsidDel="00000000" w:rsidP="00000000" w:rsidRDefault="00000000" w:rsidRPr="00000000" w14:paraId="000000FE">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referenced  </w:t>
            </w:r>
          </w:p>
          <w:p w:rsidR="00000000" w:rsidDel="00000000" w:rsidP="00000000" w:rsidRDefault="00000000" w:rsidRPr="00000000" w14:paraId="000000FF">
            <w:pPr>
              <w:widowControl w:val="0"/>
              <w:spacing w:after="0" w:line="240" w:lineRule="auto"/>
              <w:ind w:left="119.17449951171875" w:firstLine="0"/>
              <w:jc w:val="left"/>
              <w:rPr>
                <w:sz w:val="19.920000076293945"/>
                <w:szCs w:val="19.920000076293945"/>
              </w:rPr>
            </w:pPr>
            <w:r w:rsidDel="00000000" w:rsidR="00000000" w:rsidRPr="00000000">
              <w:rPr>
                <w:sz w:val="19.920000076293945"/>
                <w:szCs w:val="19.920000076293945"/>
                <w:rtl w:val="0"/>
              </w:rPr>
              <w:t xml:space="preserve">sequentially.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records to  </w:t>
            </w:r>
          </w:p>
          <w:p w:rsidR="00000000" w:rsidDel="00000000" w:rsidP="00000000" w:rsidRDefault="00000000" w:rsidRPr="00000000" w14:paraId="00000101">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 edges  </w:t>
            </w:r>
          </w:p>
          <w:p w:rsidR="00000000" w:rsidDel="00000000" w:rsidP="00000000" w:rsidRDefault="00000000" w:rsidRPr="00000000" w14:paraId="00000102">
            <w:pPr>
              <w:widowControl w:val="0"/>
              <w:spacing w:after="0" w:line="240" w:lineRule="auto"/>
              <w:ind w:left="119.1748046875" w:firstLine="0"/>
              <w:jc w:val="left"/>
              <w:rPr>
                <w:sz w:val="19.920000076293945"/>
                <w:szCs w:val="19.920000076293945"/>
              </w:rPr>
            </w:pPr>
            <w:r w:rsidDel="00000000" w:rsidR="00000000" w:rsidRPr="00000000">
              <w:rPr>
                <w:sz w:val="19.920000076293945"/>
                <w:szCs w:val="19.920000076293945"/>
                <w:rtl w:val="0"/>
              </w:rPr>
              <w:t xml:space="preserve">sequentially.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31.23273849487305" w:lineRule="auto"/>
              <w:ind w:left="126.3458251953125" w:right="120.66650390625" w:firstLine="3.5858154296875"/>
              <w:jc w:val="left"/>
              <w:rPr>
                <w:sz w:val="19.920000076293945"/>
                <w:szCs w:val="19.920000076293945"/>
              </w:rPr>
            </w:pPr>
            <w:r w:rsidDel="00000000" w:rsidR="00000000" w:rsidRPr="00000000">
              <w:rPr>
                <w:sz w:val="19.920000076293945"/>
                <w:szCs w:val="19.920000076293945"/>
                <w:rtl w:val="0"/>
              </w:rPr>
              <w:t xml:space="preserve">Part 3 (4.7.2) and  (4.7.3)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20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13d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31.23305320739746"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a polygon ring </w:t>
            </w:r>
            <w:sdt>
              <w:sdtPr>
                <w:tag w:val="goog_rdk_26"/>
              </w:sdtPr>
              <w:sdtContent>
                <w:del w:author="Deanna Spindler - NOAA Affiliate" w:id="3" w:date="2023-05-14T20:55:34Z">
                  <w:r w:rsidDel="00000000" w:rsidR="00000000" w:rsidRPr="00000000">
                    <w:rPr>
                      <w:sz w:val="19.920000076293945"/>
                      <w:szCs w:val="19.920000076293945"/>
                      <w:rtl w:val="0"/>
                    </w:rPr>
                    <w:delText xml:space="preserve"> </w:delText>
                  </w:r>
                </w:del>
              </w:sdtContent>
            </w:sdt>
            <w:r w:rsidDel="00000000" w:rsidR="00000000" w:rsidRPr="00000000">
              <w:rPr>
                <w:rtl w:val="0"/>
              </w:rPr>
            </w:r>
          </w:p>
          <w:p w:rsidR="00000000" w:rsidDel="00000000" w:rsidP="00000000" w:rsidRDefault="00000000" w:rsidRPr="00000000" w14:paraId="00000108">
            <w:pPr>
              <w:widowControl w:val="0"/>
              <w:spacing w:after="0" w:before="2.81005859375" w:line="231.23305320739746" w:lineRule="auto"/>
              <w:ind w:left="114.39361572265625" w:right="249.927978515625" w:firstLine="13.74481201171875"/>
              <w:jc w:val="left"/>
              <w:rPr>
                <w:sz w:val="19.920000076293945"/>
                <w:szCs w:val="19.920000076293945"/>
              </w:rPr>
            </w:pPr>
            <w:r w:rsidDel="00000000" w:rsidR="00000000" w:rsidRPr="00000000">
              <w:rPr>
                <w:sz w:val="19.920000076293945"/>
                <w:szCs w:val="19.920000076293945"/>
                <w:rtl w:val="0"/>
              </w:rPr>
              <w:t xml:space="preserve">references multiple edges  where the end node of a  vector record is not </w:t>
            </w:r>
            <w:sdt>
              <w:sdtPr>
                <w:tag w:val="goog_rdk_27"/>
              </w:sdtPr>
              <w:sdtContent>
                <w:del w:author="Deanna Spindler - NOAA Affiliate" w:id="4" w:date="2023-05-14T20:55:46Z">
                  <w:r w:rsidDel="00000000" w:rsidR="00000000" w:rsidRPr="00000000">
                    <w:rPr>
                      <w:sz w:val="19.920000076293945"/>
                      <w:szCs w:val="19.920000076293945"/>
                      <w:rtl w:val="0"/>
                    </w:rPr>
                    <w:delText xml:space="preserve"> </w:delText>
                  </w:r>
                </w:del>
              </w:sdtContent>
            </w:sdt>
            <w:r w:rsidDel="00000000" w:rsidR="00000000" w:rsidRPr="00000000">
              <w:rPr>
                <w:rtl w:val="0"/>
              </w:rPr>
            </w:r>
          </w:p>
          <w:p w:rsidR="00000000" w:rsidDel="00000000" w:rsidP="00000000" w:rsidRDefault="00000000" w:rsidRPr="00000000" w14:paraId="00000109">
            <w:pPr>
              <w:widowControl w:val="0"/>
              <w:spacing w:after="0" w:before="5.2099609375" w:line="230.02874851226807" w:lineRule="auto"/>
              <w:ind w:left="125.74798583984375" w:right="103.5162353515625" w:firstLine="0.398406982421875"/>
              <w:jc w:val="left"/>
              <w:rPr>
                <w:sz w:val="19.920000076293945"/>
                <w:szCs w:val="19.920000076293945"/>
              </w:rPr>
            </w:pPr>
            <w:r w:rsidDel="00000000" w:rsidR="00000000" w:rsidRPr="00000000">
              <w:rPr>
                <w:sz w:val="19.920000076293945"/>
                <w:szCs w:val="19.920000076293945"/>
                <w:rtl w:val="0"/>
              </w:rPr>
              <w:t xml:space="preserve">identical to the beginning  node of the following vector  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30.43009281158447" w:lineRule="auto"/>
              <w:ind w:left="120.76812744140625" w:right="138.7310791015625" w:firstLine="1.7926025390625"/>
              <w:jc w:val="left"/>
              <w:rPr>
                <w:sz w:val="19.920000076293945"/>
                <w:szCs w:val="19.920000076293945"/>
              </w:rPr>
            </w:pPr>
            <w:r w:rsidDel="00000000" w:rsidR="00000000" w:rsidRPr="00000000">
              <w:rPr>
                <w:sz w:val="19.920000076293945"/>
                <w:szCs w:val="19.920000076293945"/>
                <w:rtl w:val="0"/>
              </w:rPr>
              <w:t xml:space="preserve">Sequential edges do  not have the same  end and beginning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Ensure end and  </w:t>
            </w:r>
          </w:p>
          <w:p w:rsidR="00000000" w:rsidDel="00000000" w:rsidP="00000000" w:rsidRDefault="00000000" w:rsidRPr="00000000" w14:paraId="0000010C">
            <w:pPr>
              <w:widowControl w:val="0"/>
              <w:spacing w:after="0" w:line="231.23273849487305" w:lineRule="auto"/>
              <w:ind w:left="119.1748046875" w:right="412.401123046875" w:firstLine="5.1788330078125"/>
              <w:jc w:val="left"/>
              <w:rPr>
                <w:sz w:val="19.920000076293945"/>
                <w:szCs w:val="19.920000076293945"/>
              </w:rPr>
            </w:pPr>
            <w:r w:rsidDel="00000000" w:rsidR="00000000" w:rsidRPr="00000000">
              <w:rPr>
                <w:sz w:val="19.920000076293945"/>
                <w:szCs w:val="19.920000076293945"/>
                <w:rtl w:val="0"/>
              </w:rPr>
              <w:t xml:space="preserve">beginning nodes of  sequential edges  </w:t>
            </w:r>
          </w:p>
          <w:p w:rsidR="00000000" w:rsidDel="00000000" w:rsidP="00000000" w:rsidRDefault="00000000" w:rsidRPr="00000000" w14:paraId="0000010D">
            <w:pPr>
              <w:widowControl w:val="0"/>
              <w:spacing w:after="0" w:before="2.8106689453125" w:line="240" w:lineRule="auto"/>
              <w:ind w:left="125.748291015625" w:firstLine="0"/>
              <w:jc w:val="left"/>
              <w:rPr>
                <w:sz w:val="19.920000076293945"/>
                <w:szCs w:val="19.920000076293945"/>
              </w:rPr>
            </w:pPr>
            <w:r w:rsidDel="00000000" w:rsidR="00000000" w:rsidRPr="00000000">
              <w:rPr>
                <w:sz w:val="19.920000076293945"/>
                <w:szCs w:val="19.920000076293945"/>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31.23335361480713" w:lineRule="auto"/>
              <w:ind w:left="126.3458251953125" w:right="120.66650390625" w:firstLine="3.5858154296875"/>
              <w:jc w:val="left"/>
              <w:rPr>
                <w:sz w:val="19.920000076293945"/>
                <w:szCs w:val="19.920000076293945"/>
              </w:rPr>
            </w:pPr>
            <w:r w:rsidDel="00000000" w:rsidR="00000000" w:rsidRPr="00000000">
              <w:rPr>
                <w:sz w:val="19.920000076293945"/>
                <w:szCs w:val="19.920000076293945"/>
                <w:rtl w:val="0"/>
              </w:rPr>
              <w:t xml:space="preserve">Part 3 (4.7.2) and  (4.7.3)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39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center"/>
              <w:rPr>
                <w:sz w:val="19.920000076293945"/>
                <w:szCs w:val="19.920000076293945"/>
              </w:rPr>
            </w:pPr>
            <w:sdt>
              <w:sdtPr>
                <w:tag w:val="goog_rdk_28"/>
              </w:sdtPr>
              <w:sdtContent>
                <w:commentRangeStart w:id="20"/>
              </w:sdtContent>
            </w:sdt>
            <w:r w:rsidDel="00000000" w:rsidR="00000000" w:rsidRPr="00000000">
              <w:rPr>
                <w:sz w:val="19.920000076293945"/>
                <w:szCs w:val="19.920000076293945"/>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31.23305320739746" w:lineRule="auto"/>
              <w:ind w:left="115.58883666992188" w:right="258.9456176757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the exterior  </w:t>
            </w:r>
          </w:p>
          <w:p w:rsidR="00000000" w:rsidDel="00000000" w:rsidP="00000000" w:rsidRDefault="00000000" w:rsidRPr="00000000" w14:paraId="00000113">
            <w:pPr>
              <w:widowControl w:val="0"/>
              <w:spacing w:after="0" w:before="5.2099609375" w:line="231.23270988464355" w:lineRule="auto"/>
              <w:ind w:left="119.77203369140625" w:right="93.555908203125" w:firstLine="4.58160400390625"/>
              <w:jc w:val="left"/>
              <w:rPr>
                <w:sz w:val="19.920000076293945"/>
                <w:szCs w:val="19.920000076293945"/>
              </w:rPr>
            </w:pPr>
            <w:r w:rsidDel="00000000" w:rsidR="00000000" w:rsidRPr="00000000">
              <w:rPr>
                <w:sz w:val="19.920000076293945"/>
                <w:szCs w:val="19.920000076293945"/>
                <w:rtl w:val="0"/>
              </w:rPr>
              <w:t xml:space="preserve">boundary shares more than  one node with an interior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31.23273849487305" w:lineRule="auto"/>
              <w:ind w:left="124.3536376953125" w:right="217.41455078125" w:firstLine="5.57769775390625"/>
              <w:jc w:val="left"/>
              <w:rPr>
                <w:sz w:val="19.920000076293945"/>
                <w:szCs w:val="19.920000076293945"/>
              </w:rPr>
            </w:pPr>
            <w:r w:rsidDel="00000000" w:rsidR="00000000" w:rsidRPr="00000000">
              <w:rPr>
                <w:sz w:val="19.920000076293945"/>
                <w:szCs w:val="19.920000076293945"/>
                <w:rtl w:val="0"/>
              </w:rPr>
              <w:t xml:space="preserve">Exterior and interior  boundaries share  </w:t>
            </w:r>
          </w:p>
          <w:p w:rsidR="00000000" w:rsidDel="00000000" w:rsidP="00000000" w:rsidRDefault="00000000" w:rsidRPr="00000000" w14:paraId="00000115">
            <w:pPr>
              <w:widowControl w:val="0"/>
              <w:spacing w:after="0" w:before="5.211181640625" w:line="240" w:lineRule="auto"/>
              <w:jc w:val="center"/>
              <w:rPr>
                <w:sz w:val="19.920000076293945"/>
                <w:szCs w:val="19.920000076293945"/>
              </w:rPr>
            </w:pPr>
            <w:r w:rsidDel="00000000" w:rsidR="00000000" w:rsidRPr="00000000">
              <w:rPr>
                <w:sz w:val="19.920000076293945"/>
                <w:szCs w:val="19.920000076293945"/>
                <w:rtl w:val="0"/>
              </w:rPr>
              <w:t xml:space="preserve">more than one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31.23273849487305" w:lineRule="auto"/>
              <w:ind w:left="119.1748046875" w:right="356.624755859375" w:hanging="3.5858154296875"/>
              <w:jc w:val="left"/>
              <w:rPr>
                <w:sz w:val="19.920000076293945"/>
                <w:szCs w:val="19.920000076293945"/>
              </w:rPr>
            </w:pPr>
            <w:r w:rsidDel="00000000" w:rsidR="00000000" w:rsidRPr="00000000">
              <w:rPr>
                <w:sz w:val="19.920000076293945"/>
                <w:szCs w:val="19.920000076293945"/>
                <w:rtl w:val="0"/>
              </w:rPr>
              <w:t xml:space="preserve">Amend boundary to  share at most one  </w:t>
            </w:r>
          </w:p>
          <w:p w:rsidR="00000000" w:rsidDel="00000000" w:rsidP="00000000" w:rsidRDefault="00000000" w:rsidRPr="00000000" w14:paraId="00000117">
            <w:pPr>
              <w:widowControl w:val="0"/>
              <w:spacing w:after="0" w:before="5.211181640625" w:line="240" w:lineRule="auto"/>
              <w:ind w:left="125.748291015625" w:firstLine="0"/>
              <w:jc w:val="left"/>
              <w:rPr>
                <w:sz w:val="19.920000076293945"/>
                <w:szCs w:val="19.920000076293945"/>
              </w:rPr>
            </w:pPr>
            <w:r w:rsidDel="00000000" w:rsidR="00000000" w:rsidRPr="00000000">
              <w:rPr>
                <w:sz w:val="19.920000076293945"/>
                <w:szCs w:val="19.920000076293945"/>
                <w:rtl w:val="0"/>
              </w:rPr>
              <w:t xml:space="preserve">node.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sz w:val="19.920000076293945"/>
                <w:szCs w:val="19.920000076293945"/>
              </w:rPr>
            </w:pPr>
            <w:commentRangeEnd w:id="20"/>
            <w:r w:rsidDel="00000000" w:rsidR="00000000" w:rsidRPr="00000000">
              <w:commentReference w:id="20"/>
            </w:r>
            <w:r w:rsidDel="00000000" w:rsidR="00000000" w:rsidRPr="00000000">
              <w:rPr>
                <w:sz w:val="19.920000076293945"/>
                <w:szCs w:val="19.920000076293945"/>
                <w:rtl w:val="0"/>
              </w:rPr>
              <w:t xml:space="preserve">57, 411,412, 413,414</w:t>
            </w:r>
          </w:p>
        </w:tc>
      </w:tr>
      <w:tr>
        <w:trPr>
          <w:cantSplit w:val="0"/>
          <w:trHeight w:val="128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30.02824783325195" w:lineRule="auto"/>
              <w:ind w:left="115.58883666992188" w:right="258.9456176757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the exterior  </w:t>
            </w:r>
          </w:p>
          <w:p w:rsidR="00000000" w:rsidDel="00000000" w:rsidP="00000000" w:rsidRDefault="00000000" w:rsidRPr="00000000" w14:paraId="0000011D">
            <w:pPr>
              <w:widowControl w:val="0"/>
              <w:spacing w:after="0" w:before="6.209716796875" w:line="231.2326955795288" w:lineRule="auto"/>
              <w:ind w:left="124.3536376953125" w:right="528.011474609375" w:firstLine="0"/>
              <w:jc w:val="left"/>
              <w:rPr>
                <w:sz w:val="19.920000076293945"/>
                <w:szCs w:val="19.920000076293945"/>
              </w:rPr>
            </w:pPr>
            <w:r w:rsidDel="00000000" w:rsidR="00000000" w:rsidRPr="00000000">
              <w:rPr>
                <w:sz w:val="19.920000076293945"/>
                <w:szCs w:val="19.920000076293945"/>
                <w:rtl w:val="0"/>
              </w:rPr>
              <w:t xml:space="preserve">boundary or an interior  boundary is not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30.02824783325195" w:lineRule="auto"/>
              <w:ind w:left="119.9713134765625" w:right="93.5125732421875" w:firstLine="9.96002197265625"/>
              <w:rPr>
                <w:sz w:val="19.920000076293945"/>
                <w:szCs w:val="19.920000076293945"/>
              </w:rPr>
            </w:pPr>
            <w:r w:rsidDel="00000000" w:rsidR="00000000" w:rsidRPr="00000000">
              <w:rPr>
                <w:sz w:val="19.920000076293945"/>
                <w:szCs w:val="19.920000076293945"/>
                <w:rtl w:val="0"/>
              </w:rPr>
              <w:t xml:space="preserve">First and last edge of  an area boundary do  not meet at a  </w:t>
            </w:r>
          </w:p>
          <w:p w:rsidR="00000000" w:rsidDel="00000000" w:rsidP="00000000" w:rsidRDefault="00000000" w:rsidRPr="00000000" w14:paraId="0000011F">
            <w:pPr>
              <w:widowControl w:val="0"/>
              <w:spacing w:after="0" w:before="6.209716796875" w:line="231.2326955795288" w:lineRule="auto"/>
              <w:ind w:left="125.74798583984375" w:right="217.6141357421875" w:hanging="4.9798583984375"/>
              <w:jc w:val="left"/>
              <w:rPr>
                <w:sz w:val="19.920000076293945"/>
                <w:szCs w:val="19.920000076293945"/>
              </w:rPr>
            </w:pPr>
            <w:r w:rsidDel="00000000" w:rsidR="00000000" w:rsidRPr="00000000">
              <w:rPr>
                <w:sz w:val="19.920000076293945"/>
                <w:szCs w:val="19.920000076293945"/>
                <w:rtl w:val="0"/>
              </w:rPr>
              <w:t xml:space="preserve">common connected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edges  </w:t>
            </w:r>
          </w:p>
          <w:p w:rsidR="00000000" w:rsidDel="00000000" w:rsidP="00000000" w:rsidRDefault="00000000" w:rsidRPr="00000000" w14:paraId="00000121">
            <w:pPr>
              <w:widowControl w:val="0"/>
              <w:spacing w:after="0" w:line="231.2326955795288" w:lineRule="auto"/>
              <w:ind w:left="125.748291015625" w:right="267.98095703125" w:hanging="1.3946533203125"/>
              <w:jc w:val="left"/>
              <w:rPr>
                <w:sz w:val="19.920000076293945"/>
                <w:szCs w:val="19.920000076293945"/>
              </w:rPr>
            </w:pPr>
            <w:r w:rsidDel="00000000" w:rsidR="00000000" w:rsidRPr="00000000">
              <w:rPr>
                <w:sz w:val="19.920000076293945"/>
                <w:szCs w:val="19.920000076293945"/>
                <w:rtl w:val="0"/>
              </w:rPr>
              <w:t xml:space="preserve">bounding the area to  meet at a common  </w:t>
            </w:r>
          </w:p>
          <w:p w:rsidR="00000000" w:rsidDel="00000000" w:rsidP="00000000" w:rsidRDefault="00000000" w:rsidRPr="00000000" w14:paraId="00000122">
            <w:pPr>
              <w:widowControl w:val="0"/>
              <w:spacing w:after="0" w:before="5.209960937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connected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15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sz w:val="19.920000076293945"/>
                <w:szCs w:val="19.920000076293945"/>
              </w:rPr>
            </w:pPr>
            <w:sdt>
              <w:sdtPr>
                <w:tag w:val="goog_rdk_29"/>
              </w:sdtPr>
              <w:sdtContent>
                <w:commentRangeStart w:id="21"/>
              </w:sdtContent>
            </w:sdt>
            <w:r w:rsidDel="00000000" w:rsidR="00000000" w:rsidRPr="00000000">
              <w:rPr>
                <w:sz w:val="19.920000076293945"/>
                <w:szCs w:val="19.920000076293945"/>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31.43331050872803"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the exterior  </w:t>
            </w:r>
          </w:p>
          <w:p w:rsidR="00000000" w:rsidDel="00000000" w:rsidP="00000000" w:rsidRDefault="00000000" w:rsidRPr="00000000" w14:paraId="00000128">
            <w:pPr>
              <w:widowControl w:val="0"/>
              <w:spacing w:after="0" w:before="2.64373779296875" w:line="231.23285293579102" w:lineRule="auto"/>
              <w:ind w:left="120.76797485351562" w:right="350.125732421875" w:firstLine="3.585662841796875"/>
              <w:jc w:val="left"/>
              <w:rPr>
                <w:sz w:val="19.920000076293945"/>
                <w:szCs w:val="19.920000076293945"/>
              </w:rPr>
            </w:pPr>
            <w:r w:rsidDel="00000000" w:rsidR="00000000" w:rsidRPr="00000000">
              <w:rPr>
                <w:sz w:val="19.920000076293945"/>
                <w:szCs w:val="19.920000076293945"/>
                <w:rtl w:val="0"/>
              </w:rPr>
              <w:t xml:space="preserve">boundary is not encoded  clockwise.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Area exterior  </w:t>
            </w:r>
          </w:p>
          <w:p w:rsidR="00000000" w:rsidDel="00000000" w:rsidP="00000000" w:rsidRDefault="00000000" w:rsidRPr="00000000" w14:paraId="0000012A">
            <w:pPr>
              <w:widowControl w:val="0"/>
              <w:spacing w:after="0"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boundary not  </w:t>
            </w:r>
          </w:p>
          <w:p w:rsidR="00000000" w:rsidDel="00000000" w:rsidP="00000000" w:rsidRDefault="00000000" w:rsidRPr="00000000" w14:paraId="0000012B">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encoded clockwise.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31.43331050872803" w:lineRule="auto"/>
              <w:ind w:left="120.7684326171875" w:right="246.6668701171875" w:firstLine="9.1632080078125"/>
              <w:jc w:val="left"/>
              <w:rPr>
                <w:sz w:val="19.920000076293945"/>
                <w:szCs w:val="19.920000076293945"/>
              </w:rPr>
            </w:pPr>
            <w:r w:rsidDel="00000000" w:rsidR="00000000" w:rsidRPr="00000000">
              <w:rPr>
                <w:sz w:val="19.920000076293945"/>
                <w:szCs w:val="19.920000076293945"/>
                <w:rtl w:val="0"/>
              </w:rPr>
              <w:t xml:space="preserve">Ensure area exterior  boundary is encoded  clockwise.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center"/>
              <w:rPr>
                <w:sz w:val="19.920000076293945"/>
                <w:szCs w:val="19.920000076293945"/>
              </w:rPr>
            </w:pPr>
            <w:commentRangeEnd w:id="21"/>
            <w:r w:rsidDel="00000000" w:rsidR="00000000" w:rsidRPr="00000000">
              <w:commentReference w:id="21"/>
            </w:r>
            <w:r w:rsidDel="00000000" w:rsidR="00000000" w:rsidRPr="00000000">
              <w:rPr>
                <w:sz w:val="19.920000076293945"/>
                <w:szCs w:val="19.920000076293945"/>
                <w:rtl w:val="0"/>
              </w:rPr>
              <w:t xml:space="preserve">57, 411,412, 413,414</w:t>
            </w:r>
          </w:p>
        </w:tc>
      </w:tr>
      <w:tr>
        <w:trPr>
          <w:cantSplit w:val="0"/>
          <w:trHeight w:val="1161.60110473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jc w:val="center"/>
              <w:rPr>
                <w:sz w:val="19.920000076293945"/>
                <w:szCs w:val="19.920000076293945"/>
              </w:rPr>
            </w:pPr>
            <w:sdt>
              <w:sdtPr>
                <w:tag w:val="goog_rdk_30"/>
              </w:sdtPr>
              <w:sdtContent>
                <w:commentRangeStart w:id="22"/>
              </w:sdtContent>
            </w:sdt>
            <w:r w:rsidDel="00000000" w:rsidR="00000000" w:rsidRPr="00000000">
              <w:rPr>
                <w:sz w:val="19.920000076293945"/>
                <w:szCs w:val="19.920000076293945"/>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31.23278141021729" w:lineRule="auto"/>
              <w:ind w:left="115.58883666992188" w:right="162.678833007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an interior boundary  is not encoded counter clockwise.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Area interior  </w:t>
            </w:r>
          </w:p>
          <w:p w:rsidR="00000000" w:rsidDel="00000000" w:rsidP="00000000" w:rsidRDefault="00000000" w:rsidRPr="00000000" w14:paraId="00000133">
            <w:pPr>
              <w:widowControl w:val="0"/>
              <w:spacing w:after="0"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boundary not  </w:t>
            </w:r>
          </w:p>
          <w:p w:rsidR="00000000" w:rsidDel="00000000" w:rsidP="00000000" w:rsidRDefault="00000000" w:rsidRPr="00000000" w14:paraId="00000134">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encoded counter </w:t>
            </w:r>
          </w:p>
          <w:p w:rsidR="00000000" w:rsidDel="00000000" w:rsidP="00000000" w:rsidRDefault="00000000" w:rsidRPr="00000000" w14:paraId="00000135">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clockwise.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31.23281002044678" w:lineRule="auto"/>
              <w:ind w:left="120.7684326171875" w:right="246.6668701171875" w:firstLine="9.1632080078125"/>
              <w:jc w:val="left"/>
              <w:rPr>
                <w:sz w:val="19.920000076293945"/>
                <w:szCs w:val="19.920000076293945"/>
              </w:rPr>
            </w:pPr>
            <w:r w:rsidDel="00000000" w:rsidR="00000000" w:rsidRPr="00000000">
              <w:rPr>
                <w:sz w:val="19.920000076293945"/>
                <w:szCs w:val="19.920000076293945"/>
                <w:rtl w:val="0"/>
              </w:rPr>
              <w:t xml:space="preserve">Ensure area interior  boundary is encoded  counter-clockwise.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sz w:val="19.920000076293945"/>
                <w:szCs w:val="19.920000076293945"/>
              </w:rPr>
            </w:pPr>
            <w:commentRangeEnd w:id="22"/>
            <w:r w:rsidDel="00000000" w:rsidR="00000000" w:rsidRPr="00000000">
              <w:commentReference w:id="22"/>
            </w:r>
            <w:r w:rsidDel="00000000" w:rsidR="00000000" w:rsidRPr="00000000">
              <w:rPr>
                <w:sz w:val="19.920000076293945"/>
                <w:szCs w:val="19.920000076293945"/>
                <w:rtl w:val="0"/>
              </w:rPr>
              <w:t xml:space="preserve">57, 411,412, 413,414</w:t>
            </w:r>
          </w:p>
        </w:tc>
      </w:tr>
    </w:tbl>
    <w:p w:rsidR="00000000" w:rsidDel="00000000" w:rsidP="00000000" w:rsidRDefault="00000000" w:rsidRPr="00000000" w14:paraId="0000013A">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13B">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13C">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13D">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13 </w:t>
      </w:r>
    </w:p>
    <w:tbl>
      <w:tblPr>
        <w:tblStyle w:val="Table4"/>
        <w:tblW w:w="11325.0" w:type="dxa"/>
        <w:jc w:val="left"/>
        <w:tblInd w:w="-83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625"/>
        <w:gridCol w:w="2085"/>
        <w:gridCol w:w="2400"/>
        <w:gridCol w:w="1890"/>
        <w:gridCol w:w="510"/>
        <w:gridCol w:w="945"/>
        <w:tblGridChange w:id="0">
          <w:tblGrid>
            <w:gridCol w:w="870"/>
            <w:gridCol w:w="2625"/>
            <w:gridCol w:w="2085"/>
            <w:gridCol w:w="2400"/>
            <w:gridCol w:w="1890"/>
            <w:gridCol w:w="510"/>
            <w:gridCol w:w="945"/>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18a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30.22869110107422" w:lineRule="auto"/>
              <w:ind w:left="115.58883666992188" w:right="258.80065917968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the number of </w:t>
            </w:r>
            <w:sdt>
              <w:sdtPr>
                <w:tag w:val="goog_rdk_31"/>
              </w:sdtPr>
              <w:sdtContent>
                <w:del w:author="Deanna Spindler - NOAA Affiliate" w:id="5" w:date="2023-05-14T20:56:10Z">
                  <w:r w:rsidDel="00000000" w:rsidR="00000000" w:rsidRPr="00000000">
                    <w:rPr>
                      <w:sz w:val="19.920000076293945"/>
                      <w:szCs w:val="19.920000076293945"/>
                      <w:rtl w:val="0"/>
                    </w:rPr>
                    <w:delText xml:space="preserve"> </w:delText>
                  </w:r>
                </w:del>
              </w:sdtContent>
            </w:sdt>
            <w:r w:rsidDel="00000000" w:rsidR="00000000" w:rsidRPr="00000000">
              <w:rPr>
                <w:rtl w:val="0"/>
              </w:rPr>
            </w:r>
          </w:p>
          <w:p w:rsidR="00000000" w:rsidDel="00000000" w:rsidP="00000000" w:rsidRDefault="00000000" w:rsidRPr="00000000" w14:paraId="00000140">
            <w:pPr>
              <w:widowControl w:val="0"/>
              <w:spacing w:after="0" w:before="6.04248046875" w:line="231.23263835906982" w:lineRule="auto"/>
              <w:ind w:left="120.76797485351562" w:right="261.2823486328125" w:firstLine="0"/>
              <w:jc w:val="left"/>
              <w:rPr>
                <w:sz w:val="19.920000076293945"/>
                <w:szCs w:val="19.920000076293945"/>
              </w:rPr>
            </w:pPr>
            <w:r w:rsidDel="00000000" w:rsidR="00000000" w:rsidRPr="00000000">
              <w:rPr>
                <w:sz w:val="19.920000076293945"/>
                <w:szCs w:val="19.920000076293945"/>
                <w:rtl w:val="0"/>
              </w:rPr>
              <w:t xml:space="preserve">exterior boundaries </w:t>
            </w:r>
            <w:sdt>
              <w:sdtPr>
                <w:tag w:val="goog_rdk_32"/>
              </w:sdtPr>
              <w:sdtContent>
                <w:ins w:author="Deanna Spindler - NOAA Affiliate" w:id="6" w:date="2023-05-14T21:01:48Z">
                  <w:r w:rsidDel="00000000" w:rsidR="00000000" w:rsidRPr="00000000">
                    <w:rPr>
                      <w:sz w:val="19.920000076293945"/>
                      <w:szCs w:val="19.920000076293945"/>
                      <w:rtl w:val="0"/>
                    </w:rPr>
                    <w:t xml:space="preserve">are Not</w:t>
                  </w:r>
                </w:ins>
              </w:sdtContent>
            </w:sdt>
            <w:sdt>
              <w:sdtPr>
                <w:tag w:val="goog_rdk_33"/>
              </w:sdtPr>
              <w:sdtContent>
                <w:del w:author="Deanna Spindler - NOAA Affiliate" w:id="6" w:date="2023-05-14T21:01:48Z">
                  <w:r w:rsidDel="00000000" w:rsidR="00000000" w:rsidRPr="00000000">
                    <w:rPr>
                      <w:sz w:val="19.920000076293945"/>
                      <w:szCs w:val="19.920000076293945"/>
                      <w:rtl w:val="0"/>
                    </w:rPr>
                    <w:delText xml:space="preserve">is Not</w:delText>
                  </w:r>
                </w:del>
              </w:sdtContent>
            </w:sdt>
            <w:r w:rsidDel="00000000" w:rsidR="00000000" w:rsidRPr="00000000">
              <w:rPr>
                <w:sz w:val="19.920000076293945"/>
                <w:szCs w:val="19.920000076293945"/>
                <w:rtl w:val="0"/>
              </w:rPr>
              <w:t xml:space="preserve">  equal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30.22869110107422" w:lineRule="auto"/>
              <w:ind w:left="119.77203369140625" w:right="128.770751953125" w:hanging="4.183349609375"/>
              <w:jc w:val="left"/>
              <w:rPr>
                <w:sz w:val="19.920000076293945"/>
                <w:szCs w:val="19.920000076293945"/>
              </w:rPr>
            </w:pPr>
            <w:r w:rsidDel="00000000" w:rsidR="00000000" w:rsidRPr="00000000">
              <w:rPr>
                <w:sz w:val="19.920000076293945"/>
                <w:szCs w:val="19.920000076293945"/>
                <w:rtl w:val="0"/>
              </w:rPr>
              <w:t xml:space="preserve">Area object without  an exterior boundary  or with several  </w:t>
            </w:r>
          </w:p>
          <w:p w:rsidR="00000000" w:rsidDel="00000000" w:rsidP="00000000" w:rsidRDefault="00000000" w:rsidRPr="00000000" w14:paraId="00000142">
            <w:pPr>
              <w:widowControl w:val="0"/>
              <w:spacing w:after="0" w:before="6.04248046875"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exterior boundaries.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30.22869110107422" w:lineRule="auto"/>
              <w:ind w:left="115.5889892578125" w:right="174.954833984375" w:firstLine="0"/>
              <w:rPr>
                <w:sz w:val="19.920000076293945"/>
                <w:szCs w:val="19.920000076293945"/>
              </w:rPr>
            </w:pPr>
            <w:r w:rsidDel="00000000" w:rsidR="00000000" w:rsidRPr="00000000">
              <w:rPr>
                <w:sz w:val="19.920000076293945"/>
                <w:szCs w:val="19.920000076293945"/>
                <w:rtl w:val="0"/>
              </w:rPr>
              <w:t xml:space="preserve">Amend</w:t>
            </w:r>
            <w:sdt>
              <w:sdtPr>
                <w:tag w:val="goog_rdk_34"/>
              </w:sdtPr>
              <w:sdtContent>
                <w:ins w:author="Deanna Spindler - NOAA Affiliate" w:id="7" w:date="2023-05-14T20:56:57Z">
                  <w:r w:rsidDel="00000000" w:rsidR="00000000" w:rsidRPr="00000000">
                    <w:rPr>
                      <w:sz w:val="19.920000076293945"/>
                      <w:szCs w:val="19.920000076293945"/>
                      <w:rtl w:val="0"/>
                    </w:rPr>
                    <w:t xml:space="preserve"> </w:t>
                  </w:r>
                </w:ins>
              </w:sdtContent>
            </w:sdt>
            <w:sdt>
              <w:sdtPr>
                <w:tag w:val="goog_rdk_35"/>
              </w:sdtPr>
              <w:sdtContent>
                <w:del w:author="Deanna Spindler - NOAA Affiliate" w:id="7" w:date="2023-05-14T20:56:57Z">
                  <w:r w:rsidDel="00000000" w:rsidR="00000000" w:rsidRPr="00000000">
                    <w:rPr>
                      <w:sz w:val="19.920000076293945"/>
                      <w:szCs w:val="19.920000076293945"/>
                      <w:rtl w:val="0"/>
                    </w:rPr>
                    <w:delText xml:space="preserve"> </w:delText>
                  </w:r>
                </w:del>
              </w:sdtContent>
            </w:sdt>
            <w:r w:rsidDel="00000000" w:rsidR="00000000" w:rsidRPr="00000000">
              <w:rPr>
                <w:sz w:val="19.920000076293945"/>
                <w:szCs w:val="19.920000076293945"/>
                <w:rtl w:val="0"/>
              </w:rPr>
              <w:t xml:space="preserve">geometry so  that the area object has</w:t>
            </w:r>
            <w:sdt>
              <w:sdtPr>
                <w:tag w:val="goog_rdk_36"/>
              </w:sdtPr>
              <w:sdtContent>
                <w:ins w:author="Deanna Spindler - NOAA Affiliate" w:id="8" w:date="2023-05-14T20:57:08Z">
                  <w:r w:rsidDel="00000000" w:rsidR="00000000" w:rsidRPr="00000000">
                    <w:rPr>
                      <w:sz w:val="19.920000076293945"/>
                      <w:szCs w:val="19.920000076293945"/>
                      <w:rtl w:val="0"/>
                    </w:rPr>
                    <w:t xml:space="preserve"> </w:t>
                  </w:r>
                </w:ins>
              </w:sdtContent>
            </w:sdt>
            <w:sdt>
              <w:sdtPr>
                <w:tag w:val="goog_rdk_37"/>
              </w:sdtPr>
              <w:sdtContent>
                <w:del w:author="Deanna Spindler - NOAA Affiliate" w:id="8" w:date="2023-05-14T20:57:08Z">
                  <w:r w:rsidDel="00000000" w:rsidR="00000000" w:rsidRPr="00000000">
                    <w:rPr>
                      <w:sz w:val="19.920000076293945"/>
                      <w:szCs w:val="19.920000076293945"/>
                      <w:rtl w:val="0"/>
                    </w:rPr>
                    <w:delText xml:space="preserve">  </w:delText>
                  </w:r>
                </w:del>
              </w:sdtContent>
            </w:sdt>
            <w:r w:rsidDel="00000000" w:rsidR="00000000" w:rsidRPr="00000000">
              <w:rPr>
                <w:sz w:val="19.920000076293945"/>
                <w:szCs w:val="19.920000076293945"/>
                <w:rtl w:val="0"/>
              </w:rPr>
              <w:t xml:space="preserve">one exterior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(4.7.3.2)  </w:t>
            </w:r>
          </w:p>
          <w:p w:rsidR="00000000" w:rsidDel="00000000" w:rsidP="00000000" w:rsidRDefault="00000000" w:rsidRPr="00000000" w14:paraId="00000145">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and (4.7.3.3)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18b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31.23205184936523"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the exterior  </w:t>
            </w:r>
          </w:p>
          <w:p w:rsidR="00000000" w:rsidDel="00000000" w:rsidP="00000000" w:rsidRDefault="00000000" w:rsidRPr="00000000" w14:paraId="0000014A">
            <w:pPr>
              <w:widowControl w:val="0"/>
              <w:spacing w:after="0" w:before="5.211181640625" w:line="228.82407188415527" w:lineRule="auto"/>
              <w:ind w:left="115.58883666992188" w:right="161.08489990234375" w:firstLine="8.764801025390625"/>
              <w:jc w:val="left"/>
              <w:rPr>
                <w:sz w:val="19.920000076293945"/>
                <w:szCs w:val="19.920000076293945"/>
              </w:rPr>
            </w:pPr>
            <w:r w:rsidDel="00000000" w:rsidR="00000000" w:rsidRPr="00000000">
              <w:rPr>
                <w:sz w:val="19.920000076293945"/>
                <w:szCs w:val="19.920000076293945"/>
                <w:rtl w:val="0"/>
              </w:rPr>
              <w:t xml:space="preserve">boundary is not referenced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Area object with  </w:t>
            </w:r>
          </w:p>
          <w:p w:rsidR="00000000" w:rsidDel="00000000" w:rsidP="00000000" w:rsidRDefault="00000000" w:rsidRPr="00000000" w14:paraId="0000014C">
            <w:pPr>
              <w:widowControl w:val="0"/>
              <w:spacing w:after="0" w:line="231.2314224243164" w:lineRule="auto"/>
              <w:ind w:left="115.58868408203125" w:right="404.4635009765625" w:firstLine="5.179443359375"/>
              <w:jc w:val="left"/>
              <w:rPr>
                <w:sz w:val="19.920000076293945"/>
                <w:szCs w:val="19.920000076293945"/>
              </w:rPr>
            </w:pPr>
            <w:r w:rsidDel="00000000" w:rsidR="00000000" w:rsidRPr="00000000">
              <w:rPr>
                <w:sz w:val="19.920000076293945"/>
                <w:szCs w:val="19.920000076293945"/>
                <w:rtl w:val="0"/>
              </w:rPr>
              <w:t xml:space="preserve">exterior boundary  which is not  </w:t>
            </w:r>
          </w:p>
          <w:p w:rsidR="00000000" w:rsidDel="00000000" w:rsidP="00000000" w:rsidRDefault="00000000" w:rsidRPr="00000000" w14:paraId="0000014D">
            <w:pPr>
              <w:widowControl w:val="0"/>
              <w:spacing w:after="0" w:before="5.211181640625"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31.23263835906982" w:lineRule="auto"/>
              <w:ind w:left="115.5889892578125" w:right="312.9998779296875" w:firstLine="0"/>
              <w:jc w:val="left"/>
              <w:rPr>
                <w:sz w:val="19.920000076293945"/>
                <w:szCs w:val="19.920000076293945"/>
              </w:rPr>
            </w:pPr>
            <w:r w:rsidDel="00000000" w:rsidR="00000000" w:rsidRPr="00000000">
              <w:rPr>
                <w:sz w:val="19.920000076293945"/>
                <w:szCs w:val="19.920000076293945"/>
                <w:rtl w:val="0"/>
              </w:rPr>
              <w:t xml:space="preserve">Amend geometry so  that the exterior  </w:t>
            </w:r>
          </w:p>
          <w:p w:rsidR="00000000" w:rsidDel="00000000" w:rsidP="00000000" w:rsidRDefault="00000000" w:rsidRPr="00000000" w14:paraId="0000014F">
            <w:pPr>
              <w:widowControl w:val="0"/>
              <w:spacing w:after="0" w:before="5.208740234375" w:line="231.23263835906982" w:lineRule="auto"/>
              <w:ind w:left="115.5889892578125" w:right="56.8890380859375" w:firstLine="8.7646484375"/>
              <w:jc w:val="left"/>
              <w:rPr>
                <w:sz w:val="19.920000076293945"/>
                <w:szCs w:val="19.920000076293945"/>
              </w:rPr>
            </w:pPr>
            <w:r w:rsidDel="00000000" w:rsidR="00000000" w:rsidRPr="00000000">
              <w:rPr>
                <w:sz w:val="19.920000076293945"/>
                <w:szCs w:val="19.920000076293945"/>
                <w:rtl w:val="0"/>
              </w:rPr>
              <w:t xml:space="preserve">boundary is referenced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31.23263835906982" w:lineRule="auto"/>
              <w:ind w:left="126.3458251953125" w:right="288.79150390625" w:firstLine="3.5858154296875"/>
              <w:jc w:val="left"/>
              <w:rPr>
                <w:sz w:val="19.920000076293945"/>
                <w:szCs w:val="19.920000076293945"/>
              </w:rPr>
            </w:pPr>
            <w:r w:rsidDel="00000000" w:rsidR="00000000" w:rsidRPr="00000000">
              <w:rPr>
                <w:sz w:val="19.920000076293945"/>
                <w:szCs w:val="19.920000076293945"/>
                <w:rtl w:val="0"/>
              </w:rPr>
              <w:t xml:space="preserve">Part 3 (4.7.3.1),  (4.7.3.2) and  </w:t>
            </w:r>
          </w:p>
          <w:p w:rsidR="00000000" w:rsidDel="00000000" w:rsidP="00000000" w:rsidRDefault="00000000" w:rsidRPr="00000000" w14:paraId="00000151">
            <w:pPr>
              <w:widowControl w:val="0"/>
              <w:spacing w:after="0" w:before="5.20874023437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(4.7.3.3)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6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18c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31.23223781585693"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with one or more interior  boundaries where any </w:t>
            </w:r>
            <w:sdt>
              <w:sdtPr>
                <w:tag w:val="goog_rdk_38"/>
              </w:sdtPr>
              <w:sdtContent>
                <w:del w:author="Deanna Spindler - NOAA Affiliate" w:id="9" w:date="2023-05-14T20:59:50Z">
                  <w:r w:rsidDel="00000000" w:rsidR="00000000" w:rsidRPr="00000000">
                    <w:rPr>
                      <w:sz w:val="19.920000076293945"/>
                      <w:szCs w:val="19.920000076293945"/>
                      <w:rtl w:val="0"/>
                    </w:rPr>
                    <w:delText xml:space="preserve"> </w:delText>
                  </w:r>
                </w:del>
              </w:sdtContent>
            </w:sdt>
            <w:r w:rsidDel="00000000" w:rsidR="00000000" w:rsidRPr="00000000">
              <w:rPr>
                <w:rtl w:val="0"/>
              </w:rPr>
            </w:r>
          </w:p>
          <w:p w:rsidR="00000000" w:rsidDel="00000000" w:rsidP="00000000" w:rsidRDefault="00000000" w:rsidRPr="00000000" w14:paraId="00000156">
            <w:pPr>
              <w:widowControl w:val="0"/>
              <w:spacing w:after="0" w:before="5.2099609375" w:line="231.83419704437256" w:lineRule="auto"/>
              <w:ind w:left="125.74798583984375" w:right="217.8570556640625" w:firstLine="0.398406982421875"/>
              <w:jc w:val="left"/>
              <w:rPr>
                <w:sz w:val="19.920000076293945"/>
                <w:szCs w:val="19.920000076293945"/>
              </w:rPr>
            </w:pPr>
            <w:r w:rsidDel="00000000" w:rsidR="00000000" w:rsidRPr="00000000">
              <w:rPr>
                <w:sz w:val="19.920000076293945"/>
                <w:szCs w:val="19.920000076293945"/>
                <w:rtl w:val="0"/>
              </w:rPr>
              <w:t xml:space="preserve">interior boundary does not  have USAG set to 2  </w:t>
            </w:r>
          </w:p>
          <w:p w:rsidR="00000000" w:rsidDel="00000000" w:rsidP="00000000" w:rsidRDefault="00000000" w:rsidRPr="00000000" w14:paraId="00000157">
            <w:pPr>
              <w:widowControl w:val="0"/>
              <w:spacing w:after="0" w:before="2.310791015625" w:line="240" w:lineRule="auto"/>
              <w:ind w:left="126.34552001953125" w:firstLine="0"/>
              <w:jc w:val="left"/>
              <w:rPr>
                <w:sz w:val="19.920000076293945"/>
                <w:szCs w:val="19.920000076293945"/>
              </w:rPr>
            </w:pPr>
            <w:r w:rsidDel="00000000" w:rsidR="00000000" w:rsidRPr="00000000">
              <w:rPr>
                <w:sz w:val="19.920000076293945"/>
                <w:szCs w:val="19.920000076293945"/>
                <w:rtl w:val="0"/>
              </w:rPr>
              <w:t xml:space="preserve">(interior boundary).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31.2314224243164" w:lineRule="auto"/>
              <w:ind w:left="126.146240234375" w:right="69.7125244140625" w:firstLine="4.7808837890625"/>
              <w:jc w:val="left"/>
              <w:rPr>
                <w:sz w:val="19.920000076293945"/>
                <w:szCs w:val="19.920000076293945"/>
              </w:rPr>
            </w:pPr>
            <w:r w:rsidDel="00000000" w:rsidR="00000000" w:rsidRPr="00000000">
              <w:rPr>
                <w:sz w:val="19.920000076293945"/>
                <w:szCs w:val="19.920000076293945"/>
                <w:rtl w:val="0"/>
              </w:rPr>
              <w:t xml:space="preserve">Interior boundary has  invalid USAG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31.2314224243164" w:lineRule="auto"/>
              <w:ind w:left="120.56884765625" w:right="74.3585205078125" w:hanging="4.9798583984375"/>
              <w:jc w:val="left"/>
              <w:rPr>
                <w:sz w:val="19.920000076293945"/>
                <w:szCs w:val="19.920000076293945"/>
              </w:rPr>
            </w:pPr>
            <w:r w:rsidDel="00000000" w:rsidR="00000000" w:rsidRPr="00000000">
              <w:rPr>
                <w:sz w:val="19.920000076293945"/>
                <w:szCs w:val="19.920000076293945"/>
                <w:rtl w:val="0"/>
              </w:rPr>
              <w:t xml:space="preserve">Amend edge to </w:t>
            </w:r>
            <w:sdt>
              <w:sdtPr>
                <w:tag w:val="goog_rdk_39"/>
              </w:sdtPr>
              <w:sdtContent>
                <w:commentRangeStart w:id="23"/>
              </w:sdtContent>
            </w:sdt>
            <w:sdt>
              <w:sdtPr>
                <w:tag w:val="goog_rdk_40"/>
              </w:sdtPr>
              <w:sdtContent>
                <w:commentRangeStart w:id="24"/>
              </w:sdtContent>
            </w:sdt>
            <w:r w:rsidDel="00000000" w:rsidR="00000000" w:rsidRPr="00000000">
              <w:rPr>
                <w:sz w:val="19.920000076293945"/>
                <w:szCs w:val="19.920000076293945"/>
                <w:rtl w:val="0"/>
              </w:rPr>
              <w:t xml:space="preserve">USAG</w:t>
            </w:r>
            <w:commentRangeEnd w:id="23"/>
            <w:r w:rsidDel="00000000" w:rsidR="00000000" w:rsidRPr="00000000">
              <w:commentReference w:id="23"/>
            </w:r>
            <w:commentRangeEnd w:id="24"/>
            <w:r w:rsidDel="00000000" w:rsidR="00000000" w:rsidRPr="00000000">
              <w:commentReference w:id="24"/>
            </w:r>
            <w:r w:rsidDel="00000000" w:rsidR="00000000" w:rsidRPr="00000000">
              <w:rPr>
                <w:sz w:val="19.920000076293945"/>
                <w:szCs w:val="19.920000076293945"/>
                <w:rtl w:val="0"/>
              </w:rPr>
              <w:t xml:space="preserve">  = 2 (interior boundary).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(4.7.3.2)  </w:t>
            </w:r>
          </w:p>
          <w:p w:rsidR="00000000" w:rsidDel="00000000" w:rsidP="00000000" w:rsidRDefault="00000000" w:rsidRPr="00000000" w14:paraId="0000015B">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and (4.7.3.3)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208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31.23205184936523" w:lineRule="auto"/>
              <w:ind w:left="121.56478881835938" w:right="55.95611572265625" w:firstLine="8.36639404296875"/>
              <w:jc w:val="left"/>
              <w:rPr>
                <w:sz w:val="19.920000076293945"/>
                <w:szCs w:val="19.920000076293945"/>
              </w:rPr>
            </w:pPr>
            <w:r w:rsidDel="00000000" w:rsidR="00000000" w:rsidRPr="00000000">
              <w:rPr>
                <w:sz w:val="19.920000076293945"/>
                <w:szCs w:val="19.920000076293945"/>
                <w:rtl w:val="0"/>
              </w:rPr>
              <w:t xml:space="preserve">For each edge which is  COINCIDENT with the data  limit borders (that is limits of  M_COVR with CATCOV is  Equal to 1 (coverage </w:t>
            </w:r>
            <w:sdt>
              <w:sdtPr>
                <w:tag w:val="goog_rdk_41"/>
              </w:sdtPr>
              <w:sdtContent>
                <w:del w:author="Deanna Spindler - NOAA Affiliate" w:id="10" w:date="2023-05-14T21:00:00Z">
                  <w:r w:rsidDel="00000000" w:rsidR="00000000" w:rsidRPr="00000000">
                    <w:rPr>
                      <w:sz w:val="19.920000076293945"/>
                      <w:szCs w:val="19.920000076293945"/>
                      <w:rtl w:val="0"/>
                    </w:rPr>
                    <w:delText xml:space="preserve"> </w:delText>
                  </w:r>
                </w:del>
              </w:sdtContent>
            </w:sdt>
            <w:r w:rsidDel="00000000" w:rsidR="00000000" w:rsidRPr="00000000">
              <w:rPr>
                <w:rtl w:val="0"/>
              </w:rPr>
            </w:r>
          </w:p>
          <w:p w:rsidR="00000000" w:rsidDel="00000000" w:rsidP="00000000" w:rsidRDefault="00000000" w:rsidRPr="00000000" w14:paraId="00000160">
            <w:pPr>
              <w:widowControl w:val="0"/>
              <w:spacing w:after="0" w:before="2.811279296875" w:line="231.2328815460205" w:lineRule="auto"/>
              <w:ind w:left="119.77203369140625" w:right="194.3511962890625" w:firstLine="0.199127197265625"/>
              <w:jc w:val="left"/>
              <w:rPr>
                <w:sz w:val="19.920000076293945"/>
                <w:szCs w:val="19.920000076293945"/>
              </w:rPr>
            </w:pPr>
            <w:r w:rsidDel="00000000" w:rsidR="00000000" w:rsidRPr="00000000">
              <w:rPr>
                <w:sz w:val="19.920000076293945"/>
                <w:szCs w:val="19.920000076293945"/>
                <w:rtl w:val="0"/>
              </w:rPr>
              <w:t xml:space="preserve">available)) where USAG is  Not equal to 3 (exterior  boundary truncated by the  data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31.23263835906982" w:lineRule="auto"/>
              <w:ind w:left="115.58868408203125" w:right="193.709716796875" w:firstLine="14.3426513671875"/>
              <w:jc w:val="left"/>
              <w:rPr>
                <w:sz w:val="19.920000076293945"/>
                <w:szCs w:val="19.920000076293945"/>
              </w:rPr>
            </w:pPr>
            <w:r w:rsidDel="00000000" w:rsidR="00000000" w:rsidRPr="00000000">
              <w:rPr>
                <w:sz w:val="19.920000076293945"/>
                <w:szCs w:val="19.920000076293945"/>
                <w:rtl w:val="0"/>
              </w:rPr>
              <w:t xml:space="preserve">Edge coincides with  the data limit and  </w:t>
            </w:r>
          </w:p>
          <w:p w:rsidR="00000000" w:rsidDel="00000000" w:rsidP="00000000" w:rsidRDefault="00000000" w:rsidRPr="00000000" w14:paraId="00000162">
            <w:pPr>
              <w:widowControl w:val="0"/>
              <w:spacing w:after="0" w:before="5.208740234375" w:line="240" w:lineRule="auto"/>
              <w:ind w:left="128.53668212890625" w:firstLine="0"/>
              <w:jc w:val="left"/>
              <w:rPr>
                <w:sz w:val="19.920000076293945"/>
                <w:szCs w:val="19.920000076293945"/>
              </w:rPr>
            </w:pPr>
            <w:r w:rsidDel="00000000" w:rsidR="00000000" w:rsidRPr="00000000">
              <w:rPr>
                <w:sz w:val="19.920000076293945"/>
                <w:szCs w:val="19.920000076293945"/>
                <w:rtl w:val="0"/>
              </w:rPr>
              <w:t xml:space="preserve">USAG does not  </w:t>
            </w:r>
          </w:p>
          <w:p w:rsidR="00000000" w:rsidDel="00000000" w:rsidP="00000000" w:rsidRDefault="00000000" w:rsidRPr="00000000" w14:paraId="00000163">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equal 3 (exterior  </w:t>
            </w:r>
          </w:p>
          <w:p w:rsidR="00000000" w:rsidDel="00000000" w:rsidP="00000000" w:rsidRDefault="00000000" w:rsidRPr="00000000" w14:paraId="00000164">
            <w:pPr>
              <w:widowControl w:val="0"/>
              <w:spacing w:after="0" w:line="228.82407188415527" w:lineRule="auto"/>
              <w:ind w:left="124.3536376953125" w:right="239.1278076171875" w:firstLine="0"/>
              <w:jc w:val="left"/>
              <w:rPr>
                <w:sz w:val="19.920000076293945"/>
                <w:szCs w:val="19.920000076293945"/>
              </w:rPr>
            </w:pPr>
            <w:r w:rsidDel="00000000" w:rsidR="00000000" w:rsidRPr="00000000">
              <w:rPr>
                <w:sz w:val="19.920000076293945"/>
                <w:szCs w:val="19.920000076293945"/>
                <w:rtl w:val="0"/>
              </w:rPr>
              <w:t xml:space="preserve">boundary truncated  by the data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31.23205184936523" w:lineRule="auto"/>
              <w:ind w:left="115.5889892578125" w:right="123.7457275390625" w:firstLine="0"/>
              <w:jc w:val="left"/>
              <w:rPr>
                <w:sz w:val="19.920000076293945"/>
                <w:szCs w:val="19.920000076293945"/>
              </w:rPr>
            </w:pPr>
            <w:r w:rsidDel="00000000" w:rsidR="00000000" w:rsidRPr="00000000">
              <w:rPr>
                <w:sz w:val="19.920000076293945"/>
                <w:szCs w:val="19.920000076293945"/>
                <w:rtl w:val="0"/>
              </w:rPr>
              <w:t xml:space="preserve">Amend edge to USAG  = 3 (exterior boundary  truncated by the data  limit) if the real world  feature extends  </w:t>
            </w:r>
          </w:p>
          <w:p w:rsidR="00000000" w:rsidDel="00000000" w:rsidP="00000000" w:rsidRDefault="00000000" w:rsidRPr="00000000" w14:paraId="00000166">
            <w:pPr>
              <w:widowControl w:val="0"/>
              <w:spacing w:after="0" w:before="2.811279296875" w:line="231.23263835906982" w:lineRule="auto"/>
              <w:ind w:left="119.7723388671875" w:right="256.427001953125" w:firstLine="4.581298828125"/>
              <w:jc w:val="left"/>
              <w:rPr>
                <w:sz w:val="19.920000076293945"/>
                <w:szCs w:val="19.920000076293945"/>
              </w:rPr>
            </w:pPr>
            <w:r w:rsidDel="00000000" w:rsidR="00000000" w:rsidRPr="00000000">
              <w:rPr>
                <w:sz w:val="19.920000076293945"/>
                <w:szCs w:val="19.920000076293945"/>
                <w:rtl w:val="0"/>
              </w:rPr>
              <w:t xml:space="preserve">beyond the data limit  of the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20a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31.43366813659668" w:lineRule="auto"/>
              <w:ind w:left="115.58883666992188" w:right="92.559814453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a geometric primitive  is not one of those</w:t>
            </w:r>
            <w:sdt>
              <w:sdtPr>
                <w:tag w:val="goog_rdk_42"/>
              </w:sdtPr>
              <w:sdtContent>
                <w:ins w:author="Deanna Spindler - NOAA Affiliate" w:id="11" w:date="2023-05-14T21:00:08Z">
                  <w:r w:rsidDel="00000000" w:rsidR="00000000" w:rsidRPr="00000000">
                    <w:rPr>
                      <w:sz w:val="19.920000076293945"/>
                      <w:szCs w:val="19.920000076293945"/>
                      <w:rtl w:val="0"/>
                    </w:rPr>
                    <w:t xml:space="preserve"> </w:t>
                  </w:r>
                </w:ins>
              </w:sdtContent>
            </w:sdt>
            <w:sdt>
              <w:sdtPr>
                <w:tag w:val="goog_rdk_43"/>
              </w:sdtPr>
              <w:sdtContent>
                <w:del w:author="Deanna Spindler - NOAA Affiliate" w:id="11" w:date="2023-05-14T21:00:08Z">
                  <w:r w:rsidDel="00000000" w:rsidR="00000000" w:rsidRPr="00000000">
                    <w:rPr>
                      <w:sz w:val="19.920000076293945"/>
                      <w:szCs w:val="19.920000076293945"/>
                      <w:rtl w:val="0"/>
                    </w:rPr>
                    <w:delText xml:space="preserve">  </w:delText>
                  </w:r>
                </w:del>
              </w:sdtContent>
            </w:sdt>
            <w:r w:rsidDel="00000000" w:rsidR="00000000" w:rsidRPr="00000000">
              <w:rPr>
                <w:rtl w:val="0"/>
              </w:rPr>
            </w:r>
          </w:p>
          <w:p w:rsidR="00000000" w:rsidDel="00000000" w:rsidP="00000000" w:rsidRDefault="00000000" w:rsidRPr="00000000" w14:paraId="0000016C">
            <w:pPr>
              <w:widowControl w:val="0"/>
              <w:spacing w:after="0" w:before="2.6434326171875"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permitted.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31.23273849487305" w:lineRule="auto"/>
              <w:ind w:left="119.77203369140625" w:right="237.601318359375" w:firstLine="2.58941650390625"/>
              <w:jc w:val="left"/>
              <w:rPr>
                <w:sz w:val="19.920000076293945"/>
                <w:szCs w:val="19.920000076293945"/>
              </w:rPr>
            </w:pPr>
            <w:r w:rsidDel="00000000" w:rsidR="00000000" w:rsidRPr="00000000">
              <w:rPr>
                <w:sz w:val="19.920000076293945"/>
                <w:szCs w:val="19.920000076293945"/>
                <w:rtl w:val="0"/>
              </w:rPr>
              <w:t xml:space="preserve">Geometric primitive  of this type is not  </w:t>
            </w:r>
          </w:p>
          <w:p w:rsidR="00000000" w:rsidDel="00000000" w:rsidP="00000000" w:rsidRDefault="00000000" w:rsidRPr="00000000" w14:paraId="0000016E">
            <w:pPr>
              <w:widowControl w:val="0"/>
              <w:spacing w:after="0" w:before="5.6109619140625"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permitted for this  </w:t>
            </w:r>
          </w:p>
          <w:p w:rsidR="00000000" w:rsidDel="00000000" w:rsidP="00000000" w:rsidRDefault="00000000" w:rsidRPr="00000000" w14:paraId="0000016F">
            <w:pPr>
              <w:widowControl w:val="0"/>
              <w:spacing w:after="0"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object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ind w:left="128.5369873046875" w:firstLine="0"/>
              <w:jc w:val="left"/>
              <w:rPr>
                <w:sz w:val="19.920000076293945"/>
                <w:szCs w:val="19.920000076293945"/>
              </w:rPr>
            </w:pPr>
            <w:r w:rsidDel="00000000" w:rsidR="00000000" w:rsidRPr="00000000">
              <w:rPr>
                <w:sz w:val="19.920000076293945"/>
                <w:szCs w:val="19.920000076293945"/>
                <w:rtl w:val="0"/>
              </w:rPr>
              <w:t xml:space="preserve">Use alternative  </w:t>
            </w:r>
          </w:p>
          <w:p w:rsidR="00000000" w:rsidDel="00000000" w:rsidP="00000000" w:rsidRDefault="00000000" w:rsidRPr="00000000" w14:paraId="00000171">
            <w:pPr>
              <w:widowControl w:val="0"/>
              <w:spacing w:after="0" w:line="230.22937774658203" w:lineRule="auto"/>
              <w:ind w:left="119.9713134765625" w:right="79.139404296875" w:firstLine="0.797119140625"/>
              <w:jc w:val="left"/>
              <w:rPr>
                <w:sz w:val="19.920000076293945"/>
                <w:szCs w:val="19.920000076293945"/>
              </w:rPr>
            </w:pPr>
            <w:r w:rsidDel="00000000" w:rsidR="00000000" w:rsidRPr="00000000">
              <w:rPr>
                <w:sz w:val="19.920000076293945"/>
                <w:szCs w:val="19.920000076293945"/>
                <w:rtl w:val="0"/>
              </w:rPr>
              <w:t xml:space="preserve">geometric primitive or  alternative object class  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(4.2.1),  </w:t>
            </w:r>
          </w:p>
          <w:p w:rsidR="00000000" w:rsidDel="00000000" w:rsidP="00000000" w:rsidRDefault="00000000" w:rsidRPr="00000000" w14:paraId="00000173">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174">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(3.3) and  </w:t>
            </w:r>
          </w:p>
          <w:p w:rsidR="00000000" w:rsidDel="00000000" w:rsidP="00000000" w:rsidRDefault="00000000" w:rsidRPr="00000000" w14:paraId="00000175">
            <w:pPr>
              <w:widowControl w:val="0"/>
              <w:spacing w:after="0" w:line="231.23335361480713" w:lineRule="auto"/>
              <w:ind w:left="121.56494140625" w:right="131.82373046875" w:firstLine="0.99609375"/>
              <w:jc w:val="left"/>
              <w:rPr>
                <w:sz w:val="19.920000076293945"/>
                <w:szCs w:val="19.920000076293945"/>
              </w:rPr>
            </w:pPr>
            <w:r w:rsidDel="00000000" w:rsidR="00000000" w:rsidRPr="00000000">
              <w:rPr>
                <w:sz w:val="19.920000076293945"/>
                <w:szCs w:val="19.920000076293945"/>
                <w:rtl w:val="0"/>
              </w:rPr>
              <w:t xml:space="preserve">Supplement No.3  Ch.3 (3.3)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20b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For each spatial  </w:t>
            </w:r>
          </w:p>
          <w:p w:rsidR="00000000" w:rsidDel="00000000" w:rsidP="00000000" w:rsidRDefault="00000000" w:rsidRPr="00000000" w14:paraId="0000017A">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record which is not  </w:t>
            </w:r>
          </w:p>
          <w:p w:rsidR="00000000" w:rsidDel="00000000" w:rsidP="00000000" w:rsidRDefault="00000000" w:rsidRPr="00000000" w14:paraId="0000017B">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referenced by a  </w:t>
            </w:r>
          </w:p>
          <w:p w:rsidR="00000000" w:rsidDel="00000000" w:rsidP="00000000" w:rsidRDefault="00000000" w:rsidRPr="00000000" w14:paraId="0000017C">
            <w:pPr>
              <w:widowControl w:val="0"/>
              <w:spacing w:after="0" w:line="240" w:lineRule="auto"/>
              <w:ind w:left="115.58883666992188" w:firstLine="0"/>
              <w:jc w:val="left"/>
              <w:rPr>
                <w:sz w:val="19.920000076293945"/>
                <w:szCs w:val="19.920000076293945"/>
              </w:rPr>
            </w:pPr>
            <w:r w:rsidDel="00000000" w:rsidR="00000000" w:rsidRPr="00000000">
              <w:rPr>
                <w:sz w:val="19.920000076293945"/>
                <w:szCs w:val="19.920000076293945"/>
                <w:rtl w:val="0"/>
              </w:rPr>
              <w:t xml:space="preserve">feature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Orphaned geometry.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orphaned  </w:t>
            </w:r>
          </w:p>
          <w:p w:rsidR="00000000" w:rsidDel="00000000" w:rsidP="00000000" w:rsidRDefault="00000000" w:rsidRPr="00000000" w14:paraId="0000017F">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geometry.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181">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  </w:t>
            </w:r>
          </w:p>
          <w:p w:rsidR="00000000" w:rsidDel="00000000" w:rsidP="00000000" w:rsidRDefault="00000000" w:rsidRPr="00000000" w14:paraId="00000182">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and Part 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30.02846240997314" w:lineRule="auto"/>
              <w:ind w:left="114.39361572265625" w:right="81.0064697265625" w:firstLine="15.537567138671875"/>
              <w:jc w:val="left"/>
              <w:rPr>
                <w:sz w:val="19.920000076293945"/>
                <w:szCs w:val="19.920000076293945"/>
              </w:rPr>
            </w:pPr>
            <w:r w:rsidDel="00000000" w:rsidR="00000000" w:rsidRPr="00000000">
              <w:rPr>
                <w:sz w:val="19.920000076293945"/>
                <w:szCs w:val="19.920000076293945"/>
                <w:rtl w:val="0"/>
              </w:rPr>
              <w:t xml:space="preserve">For each</w:t>
            </w:r>
            <w:sdt>
              <w:sdtPr>
                <w:tag w:val="goog_rdk_44"/>
              </w:sdtPr>
              <w:sdtContent>
                <w:commentRangeStart w:id="25"/>
              </w:sdtContent>
            </w:sdt>
            <w:r w:rsidDel="00000000" w:rsidR="00000000" w:rsidRPr="00000000">
              <w:rPr>
                <w:sz w:val="19.920000076293945"/>
                <w:szCs w:val="19.920000076293945"/>
                <w:rtl w:val="0"/>
              </w:rPr>
              <w:t xml:space="preserve"> VRPT field </w:t>
            </w:r>
            <w:commentRangeEnd w:id="25"/>
            <w:r w:rsidDel="00000000" w:rsidR="00000000" w:rsidRPr="00000000">
              <w:commentReference w:id="25"/>
            </w:r>
            <w:r w:rsidDel="00000000" w:rsidR="00000000" w:rsidRPr="00000000">
              <w:rPr>
                <w:sz w:val="19.920000076293945"/>
                <w:szCs w:val="19.920000076293945"/>
                <w:rtl w:val="0"/>
              </w:rPr>
              <w:t xml:space="preserve">which  is not pointed to by an edge  vector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ind w:left="116.7840576171875" w:firstLine="0"/>
              <w:jc w:val="left"/>
              <w:rPr>
                <w:sz w:val="19.920000076293945"/>
                <w:szCs w:val="19.920000076293945"/>
              </w:rPr>
            </w:pPr>
            <w:r w:rsidDel="00000000" w:rsidR="00000000" w:rsidRPr="00000000">
              <w:rPr>
                <w:sz w:val="19.920000076293945"/>
                <w:szCs w:val="19.920000076293945"/>
                <w:rtl w:val="0"/>
              </w:rPr>
              <w:t xml:space="preserve">VRPT field not  </w:t>
            </w:r>
          </w:p>
          <w:p w:rsidR="00000000" w:rsidDel="00000000" w:rsidP="00000000" w:rsidRDefault="00000000" w:rsidRPr="00000000" w14:paraId="00000188">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referenced by an  </w:t>
            </w:r>
          </w:p>
          <w:p w:rsidR="00000000" w:rsidDel="00000000" w:rsidP="00000000" w:rsidRDefault="00000000" w:rsidRPr="00000000" w14:paraId="00000189">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edge vector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30.02846240997314" w:lineRule="auto"/>
              <w:ind w:left="114.3939208984375" w:right="102.645263671875" w:firstLine="15.5377197265625"/>
              <w:jc w:val="left"/>
              <w:rPr>
                <w:sz w:val="19.920000076293945"/>
                <w:szCs w:val="19.920000076293945"/>
              </w:rPr>
            </w:pPr>
            <w:r w:rsidDel="00000000" w:rsidR="00000000" w:rsidRPr="00000000">
              <w:rPr>
                <w:sz w:val="19.920000076293945"/>
                <w:szCs w:val="19.920000076293945"/>
                <w:rtl w:val="0"/>
              </w:rPr>
              <w:t xml:space="preserve">Ensure VRPT field is  referenced by an edge  vector record or  </w:t>
            </w:r>
          </w:p>
          <w:p w:rsidR="00000000" w:rsidDel="00000000" w:rsidP="00000000" w:rsidRDefault="00000000" w:rsidRPr="00000000" w14:paraId="0000018B">
            <w:pPr>
              <w:widowControl w:val="0"/>
              <w:spacing w:after="0" w:before="6.2103271484375"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(5.1.3)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78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31.23273849487305" w:lineRule="auto"/>
              <w:ind w:left="124.3536376953125" w:right="232.9962158203125" w:firstLine="5.577545166015625"/>
              <w:jc w:val="left"/>
              <w:rPr>
                <w:sz w:val="19.920000076293945"/>
                <w:szCs w:val="19.920000076293945"/>
              </w:rPr>
            </w:pPr>
            <w:r w:rsidDel="00000000" w:rsidR="00000000" w:rsidRPr="00000000">
              <w:rPr>
                <w:sz w:val="19.920000076293945"/>
                <w:szCs w:val="19.920000076293945"/>
                <w:rtl w:val="0"/>
              </w:rPr>
              <w:t xml:space="preserve">For each edge where the  End node is referenced  before the beginning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31.23273849487305" w:lineRule="auto"/>
              <w:ind w:left="120.76812744140625" w:right="193.311767578125" w:firstLine="6.77276611328125"/>
              <w:jc w:val="left"/>
              <w:rPr>
                <w:sz w:val="19.920000076293945"/>
                <w:szCs w:val="19.920000076293945"/>
              </w:rPr>
            </w:pPr>
            <w:r w:rsidDel="00000000" w:rsidR="00000000" w:rsidRPr="00000000">
              <w:rPr>
                <w:sz w:val="19.920000076293945"/>
                <w:szCs w:val="19.920000076293945"/>
                <w:rtl w:val="0"/>
              </w:rPr>
              <w:t xml:space="preserve">Beginning and end  nodes are not in the  correct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edge to  </w:t>
            </w:r>
          </w:p>
          <w:p w:rsidR="00000000" w:rsidDel="00000000" w:rsidP="00000000" w:rsidRDefault="00000000" w:rsidRPr="00000000" w14:paraId="00000193">
            <w:pPr>
              <w:widowControl w:val="0"/>
              <w:spacing w:after="0" w:line="231.23273849487305" w:lineRule="auto"/>
              <w:ind w:left="125.748291015625" w:right="161.7047119140625" w:firstLine="2.39013671875"/>
              <w:jc w:val="left"/>
              <w:rPr>
                <w:sz w:val="19.920000076293945"/>
                <w:szCs w:val="19.920000076293945"/>
              </w:rPr>
            </w:pPr>
            <w:r w:rsidDel="00000000" w:rsidR="00000000" w:rsidRPr="00000000">
              <w:rPr>
                <w:sz w:val="19.920000076293945"/>
                <w:szCs w:val="19.920000076293945"/>
                <w:rtl w:val="0"/>
              </w:rPr>
              <w:t xml:space="preserve">reference beginning  node before end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(5.1.3.2)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70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31.23305320739746" w:lineRule="auto"/>
              <w:ind w:left="115.58883666992188" w:right="194.3511962890625" w:firstLine="14.34234619140625"/>
              <w:jc w:val="left"/>
              <w:rPr>
                <w:sz w:val="19.920000076293945"/>
                <w:szCs w:val="19.920000076293945"/>
              </w:rPr>
            </w:pPr>
            <w:r w:rsidDel="00000000" w:rsidR="00000000" w:rsidRPr="00000000">
              <w:rPr>
                <w:sz w:val="19.920000076293945"/>
                <w:szCs w:val="19.920000076293945"/>
                <w:rtl w:val="0"/>
              </w:rPr>
              <w:t xml:space="preserve">For each coordinate which  is not a SG2D or SG3D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31.23273849487305" w:lineRule="auto"/>
              <w:ind w:left="122.56072998046875" w:right="179.36767578125" w:hanging="0.99609375"/>
              <w:jc w:val="left"/>
              <w:rPr>
                <w:sz w:val="19.920000076293945"/>
                <w:szCs w:val="19.920000076293945"/>
              </w:rPr>
            </w:pPr>
            <w:r w:rsidDel="00000000" w:rsidR="00000000" w:rsidRPr="00000000">
              <w:rPr>
                <w:sz w:val="19.920000076293945"/>
                <w:szCs w:val="19.920000076293945"/>
                <w:rtl w:val="0"/>
              </w:rPr>
              <w:t xml:space="preserve">Coordinate is not a  SG2D or SG3D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31.23273849487305" w:lineRule="auto"/>
              <w:ind w:left="114.3939208984375" w:right="258.8177490234375" w:firstLine="1.195068359375"/>
              <w:jc w:val="left"/>
              <w:rPr>
                <w:sz w:val="19.920000076293945"/>
                <w:szCs w:val="19.920000076293945"/>
              </w:rPr>
            </w:pPr>
            <w:r w:rsidDel="00000000" w:rsidR="00000000" w:rsidRPr="00000000">
              <w:rPr>
                <w:sz w:val="19.920000076293945"/>
                <w:szCs w:val="19.920000076293945"/>
                <w:rtl w:val="0"/>
              </w:rPr>
              <w:t xml:space="preserve">Amend coordinate to  valid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928.80096435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31.2326955795288" w:lineRule="auto"/>
              <w:ind w:left="119.77203369140625" w:right="138.77471923828125" w:firstLine="10.159149169921875"/>
              <w:jc w:val="left"/>
              <w:rPr>
                <w:sz w:val="19.920000076293945"/>
                <w:szCs w:val="19.920000076293945"/>
              </w:rPr>
            </w:pPr>
            <w:r w:rsidDel="00000000" w:rsidR="00000000" w:rsidRPr="00000000">
              <w:rPr>
                <w:sz w:val="19.920000076293945"/>
                <w:szCs w:val="19.920000076293945"/>
                <w:rtl w:val="0"/>
              </w:rPr>
              <w:t xml:space="preserve">For each SOUNDG feature  object which does not  </w:t>
            </w:r>
          </w:p>
          <w:p w:rsidR="00000000" w:rsidDel="00000000" w:rsidP="00000000" w:rsidRDefault="00000000" w:rsidRPr="00000000" w14:paraId="000001A0">
            <w:pPr>
              <w:widowControl w:val="0"/>
              <w:spacing w:after="0" w:before="2.81036376953125" w:line="231.2324094772339" w:lineRule="auto"/>
              <w:ind w:left="116.58477783203125" w:right="91.2481689453125" w:firstLine="11.55364990234375"/>
              <w:jc w:val="left"/>
              <w:rPr>
                <w:sz w:val="19.920000076293945"/>
                <w:szCs w:val="19.920000076293945"/>
              </w:rPr>
            </w:pPr>
            <w:r w:rsidDel="00000000" w:rsidR="00000000" w:rsidRPr="00000000">
              <w:rPr>
                <w:sz w:val="19.920000076293945"/>
                <w:szCs w:val="19.920000076293945"/>
                <w:rtl w:val="0"/>
              </w:rPr>
              <w:t xml:space="preserve">reference a SG3D field with  X, Y and Z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30.0284194946289" w:lineRule="auto"/>
              <w:ind w:left="115.58868408203125" w:right="260.0439453125" w:firstLine="6.9720458984375"/>
              <w:jc w:val="left"/>
              <w:rPr>
                <w:sz w:val="19.920000076293945"/>
                <w:szCs w:val="19.920000076293945"/>
              </w:rPr>
            </w:pPr>
            <w:r w:rsidDel="00000000" w:rsidR="00000000" w:rsidRPr="00000000">
              <w:rPr>
                <w:sz w:val="19.920000076293945"/>
                <w:szCs w:val="19.920000076293945"/>
                <w:rtl w:val="0"/>
              </w:rPr>
              <w:t xml:space="preserve">SOUNDG does not  reference a SG3D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coordinate  </w:t>
            </w:r>
          </w:p>
          <w:p w:rsidR="00000000" w:rsidDel="00000000" w:rsidP="00000000" w:rsidRDefault="00000000" w:rsidRPr="00000000" w14:paraId="000001A3">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type or values for  </w:t>
            </w:r>
          </w:p>
          <w:p w:rsidR="00000000" w:rsidDel="00000000" w:rsidP="00000000" w:rsidRDefault="00000000" w:rsidRPr="00000000" w14:paraId="000001A4">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SOUNDG.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(5.1.4.1)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left"/>
              <w:rPr>
                <w:sz w:val="19.920000076293945"/>
                <w:szCs w:val="19.920000076293945"/>
              </w:rPr>
            </w:pPr>
            <w:r w:rsidDel="00000000" w:rsidR="00000000" w:rsidRPr="00000000">
              <w:rPr>
                <w:sz w:val="19.920000076293945"/>
                <w:szCs w:val="19.920000076293945"/>
                <w:rtl w:val="0"/>
              </w:rPr>
              <w:t xml:space="preserve">414</w:t>
            </w:r>
          </w:p>
        </w:tc>
      </w:tr>
      <w:tr>
        <w:trPr>
          <w:cantSplit w:val="0"/>
          <w:trHeight w:val="102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25a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31.2325954437256" w:lineRule="auto"/>
              <w:ind w:left="120.76797485351562" w:right="215.267333984375" w:firstLine="9.1632080078125"/>
              <w:jc w:val="left"/>
              <w:rPr>
                <w:sz w:val="19.920000076293945"/>
                <w:szCs w:val="19.920000076293945"/>
              </w:rPr>
            </w:pPr>
            <w:r w:rsidDel="00000000" w:rsidR="00000000" w:rsidRPr="00000000">
              <w:rPr>
                <w:sz w:val="19.920000076293945"/>
                <w:szCs w:val="19.920000076293945"/>
                <w:rtl w:val="0"/>
              </w:rPr>
              <w:t xml:space="preserve">For each edge where the  beginning and end are not  encoded as connected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ind w:left="127.5408935546875" w:firstLine="0"/>
              <w:jc w:val="left"/>
              <w:rPr>
                <w:sz w:val="19.920000076293945"/>
                <w:szCs w:val="19.920000076293945"/>
              </w:rPr>
            </w:pPr>
            <w:r w:rsidDel="00000000" w:rsidR="00000000" w:rsidRPr="00000000">
              <w:rPr>
                <w:sz w:val="19.920000076293945"/>
                <w:szCs w:val="19.920000076293945"/>
                <w:rtl w:val="0"/>
              </w:rPr>
              <w:t xml:space="preserve">Beginning or end  </w:t>
            </w:r>
          </w:p>
          <w:p w:rsidR="00000000" w:rsidDel="00000000" w:rsidP="00000000" w:rsidRDefault="00000000" w:rsidRPr="00000000" w14:paraId="000001AB">
            <w:pPr>
              <w:widowControl w:val="0"/>
              <w:spacing w:after="0" w:line="231.2326955795288" w:lineRule="auto"/>
              <w:ind w:left="125.74798583984375" w:right="71.202392578125" w:firstLine="0"/>
              <w:jc w:val="left"/>
              <w:rPr>
                <w:sz w:val="19.920000076293945"/>
                <w:szCs w:val="19.920000076293945"/>
              </w:rPr>
            </w:pPr>
            <w:r w:rsidDel="00000000" w:rsidR="00000000" w:rsidRPr="00000000">
              <w:rPr>
                <w:sz w:val="19.920000076293945"/>
                <w:szCs w:val="19.920000076293945"/>
                <w:rtl w:val="0"/>
              </w:rPr>
              <w:t xml:space="preserve">nodes of an edge are  not encoded as  </w:t>
            </w:r>
          </w:p>
          <w:p w:rsidR="00000000" w:rsidDel="00000000" w:rsidP="00000000" w:rsidRDefault="00000000" w:rsidRPr="00000000" w14:paraId="000001AC">
            <w:pPr>
              <w:widowControl w:val="0"/>
              <w:spacing w:after="0" w:before="5.2099609375"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connected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31.2326955795288" w:lineRule="auto"/>
              <w:ind w:left="120.7684326171875" w:right="313.5980224609375" w:hanging="5.179443359375"/>
              <w:jc w:val="left"/>
              <w:rPr>
                <w:sz w:val="19.920000076293945"/>
                <w:szCs w:val="19.920000076293945"/>
              </w:rPr>
            </w:pPr>
            <w:r w:rsidDel="00000000" w:rsidR="00000000" w:rsidRPr="00000000">
              <w:rPr>
                <w:sz w:val="19.920000076293945"/>
                <w:szCs w:val="19.920000076293945"/>
                <w:rtl w:val="0"/>
              </w:rPr>
              <w:t xml:space="preserve">Amend beginning or  end nodes to be  </w:t>
            </w:r>
          </w:p>
          <w:p w:rsidR="00000000" w:rsidDel="00000000" w:rsidP="00000000" w:rsidRDefault="00000000" w:rsidRPr="00000000" w14:paraId="000001AE">
            <w:pPr>
              <w:widowControl w:val="0"/>
              <w:spacing w:after="0" w:before="5.2102661132812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connected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(5.1.4.4)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25b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030.00091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25c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31.23285293579102" w:lineRule="auto"/>
              <w:ind w:left="114.39361572265625" w:right="316.2615966796875" w:firstLine="15.537567138671875"/>
              <w:jc w:val="left"/>
              <w:rPr>
                <w:sz w:val="19.920000076293945"/>
                <w:szCs w:val="19.920000076293945"/>
              </w:rPr>
            </w:pPr>
            <w:r w:rsidDel="00000000" w:rsidR="00000000" w:rsidRPr="00000000">
              <w:rPr>
                <w:sz w:val="19.920000076293945"/>
                <w:szCs w:val="19.920000076293945"/>
                <w:rtl w:val="0"/>
              </w:rPr>
              <w:t xml:space="preserve">For each edge where the  beginning or end node is  not referenced using the  vector record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ind w:left="127.5408935546875" w:firstLine="0"/>
              <w:jc w:val="left"/>
              <w:rPr>
                <w:sz w:val="19.920000076293945"/>
                <w:szCs w:val="19.920000076293945"/>
              </w:rPr>
            </w:pPr>
            <w:r w:rsidDel="00000000" w:rsidR="00000000" w:rsidRPr="00000000">
              <w:rPr>
                <w:sz w:val="19.920000076293945"/>
                <w:szCs w:val="19.920000076293945"/>
                <w:rtl w:val="0"/>
              </w:rPr>
              <w:t xml:space="preserve">Beginning or end  </w:t>
            </w:r>
          </w:p>
          <w:p w:rsidR="00000000" w:rsidDel="00000000" w:rsidP="00000000" w:rsidRDefault="00000000" w:rsidRPr="00000000" w14:paraId="000001BC">
            <w:pPr>
              <w:widowControl w:val="0"/>
              <w:spacing w:after="0" w:line="231.23281002044678" w:lineRule="auto"/>
              <w:ind w:left="124.3536376953125" w:right="70.4656982421875" w:firstLine="1.39434814453125"/>
              <w:jc w:val="left"/>
              <w:rPr>
                <w:sz w:val="19.920000076293945"/>
                <w:szCs w:val="19.920000076293945"/>
              </w:rPr>
            </w:pPr>
            <w:r w:rsidDel="00000000" w:rsidR="00000000" w:rsidRPr="00000000">
              <w:rPr>
                <w:sz w:val="19.920000076293945"/>
                <w:szCs w:val="19.920000076293945"/>
                <w:rtl w:val="0"/>
              </w:rPr>
              <w:t xml:space="preserve">nodes not referenced  by the vector record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31.23299598693848" w:lineRule="auto"/>
              <w:ind w:left="124.3536376953125" w:right="80.9320068359375" w:hanging="8.7646484375"/>
              <w:jc w:val="left"/>
              <w:rPr>
                <w:sz w:val="19.920000076293945"/>
                <w:szCs w:val="19.920000076293945"/>
              </w:rPr>
            </w:pPr>
            <w:r w:rsidDel="00000000" w:rsidR="00000000" w:rsidRPr="00000000">
              <w:rPr>
                <w:sz w:val="19.920000076293945"/>
                <w:szCs w:val="19.920000076293945"/>
                <w:rtl w:val="0"/>
              </w:rPr>
              <w:t xml:space="preserve">Amend edge to ensure  beginning and end  </w:t>
            </w:r>
          </w:p>
          <w:p w:rsidR="00000000" w:rsidDel="00000000" w:rsidP="00000000" w:rsidRDefault="00000000" w:rsidRPr="00000000" w14:paraId="000001BE">
            <w:pPr>
              <w:widowControl w:val="0"/>
              <w:spacing w:after="0" w:before="5.210113525390625" w:line="240" w:lineRule="auto"/>
              <w:ind w:left="125.748291015625" w:firstLine="0"/>
              <w:jc w:val="left"/>
              <w:rPr>
                <w:sz w:val="19.920000076293945"/>
                <w:szCs w:val="19.920000076293945"/>
              </w:rPr>
            </w:pPr>
            <w:r w:rsidDel="00000000" w:rsidR="00000000" w:rsidRPr="00000000">
              <w:rPr>
                <w:sz w:val="19.920000076293945"/>
                <w:szCs w:val="19.920000076293945"/>
                <w:rtl w:val="0"/>
              </w:rPr>
              <w:t xml:space="preserve">nodes are referenced.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(5.1.4.4)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931.2000274658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26a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30.42990684509277" w:lineRule="auto"/>
              <w:ind w:left="114.39361572265625" w:right="59.891357421875" w:firstLine="15.537567138671875"/>
              <w:jc w:val="left"/>
              <w:rPr>
                <w:sz w:val="19.920000076293945"/>
                <w:szCs w:val="19.920000076293945"/>
              </w:rPr>
            </w:pPr>
            <w:r w:rsidDel="00000000" w:rsidR="00000000" w:rsidRPr="00000000">
              <w:rPr>
                <w:sz w:val="19.920000076293945"/>
                <w:szCs w:val="19.920000076293945"/>
                <w:rtl w:val="0"/>
              </w:rPr>
              <w:t xml:space="preserve">For each subfield where the  value is not within the range  defined in the</w:t>
            </w:r>
            <w:sdt>
              <w:sdtPr>
                <w:tag w:val="goog_rdk_45"/>
              </w:sdtPr>
              <w:sdtContent>
                <w:commentRangeStart w:id="26"/>
              </w:sdtContent>
            </w:sdt>
            <w:r w:rsidDel="00000000" w:rsidR="00000000" w:rsidRPr="00000000">
              <w:rPr>
                <w:sz w:val="19.920000076293945"/>
                <w:szCs w:val="19.920000076293945"/>
                <w:rtl w:val="0"/>
              </w:rPr>
              <w:t xml:space="preserve"> S-57 </w:t>
            </w:r>
            <w:commentRangeEnd w:id="26"/>
            <w:r w:rsidDel="00000000" w:rsidR="00000000" w:rsidRPr="00000000">
              <w:commentReference w:id="26"/>
            </w:r>
            <w:r w:rsidDel="00000000" w:rsidR="00000000" w:rsidRPr="00000000">
              <w:rPr>
                <w:sz w:val="19.920000076293945"/>
                <w:szCs w:val="19.920000076293945"/>
                <w:rtl w:val="0"/>
              </w:rPr>
              <w:t xml:space="preserve">format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30.0284481048584" w:lineRule="auto"/>
              <w:ind w:left="115.58868408203125" w:right="203.8238525390625" w:firstLine="6.9720458984375"/>
              <w:rPr>
                <w:sz w:val="19.920000076293945"/>
                <w:szCs w:val="19.920000076293945"/>
              </w:rPr>
            </w:pPr>
            <w:r w:rsidDel="00000000" w:rsidR="00000000" w:rsidRPr="00000000">
              <w:rPr>
                <w:sz w:val="19.920000076293945"/>
                <w:szCs w:val="19.920000076293945"/>
                <w:rtl w:val="0"/>
              </w:rPr>
              <w:t xml:space="preserve">Subfield value does  not conform to </w:t>
            </w:r>
            <w:sdt>
              <w:sdtPr>
                <w:tag w:val="goog_rdk_46"/>
              </w:sdtPr>
              <w:sdtContent>
                <w:commentRangeStart w:id="27"/>
              </w:sdtContent>
            </w:sdt>
            <w:r w:rsidDel="00000000" w:rsidR="00000000" w:rsidRPr="00000000">
              <w:rPr>
                <w:sz w:val="19.920000076293945"/>
                <w:szCs w:val="19.920000076293945"/>
                <w:rtl w:val="0"/>
              </w:rPr>
              <w:t xml:space="preserve">S-57  </w:t>
            </w:r>
            <w:commentRangeEnd w:id="27"/>
            <w:r w:rsidDel="00000000" w:rsidR="00000000" w:rsidRPr="00000000">
              <w:commentReference w:id="27"/>
            </w:r>
            <w:r w:rsidDel="00000000" w:rsidR="00000000" w:rsidRPr="00000000">
              <w:rPr>
                <w:sz w:val="19.920000076293945"/>
                <w:szCs w:val="19.920000076293945"/>
                <w:rtl w:val="0"/>
              </w:rPr>
              <w:t xml:space="preserve">format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Amend subfield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(7.2.2.1) </w:t>
            </w:r>
          </w:p>
          <w:p w:rsidR="00000000" w:rsidDel="00000000" w:rsidP="00000000" w:rsidRDefault="00000000" w:rsidRPr="00000000" w14:paraId="000001C7">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and (7.3)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bl>
    <w:p w:rsidR="00000000" w:rsidDel="00000000" w:rsidP="00000000" w:rsidRDefault="00000000" w:rsidRPr="00000000" w14:paraId="000001CA">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1CB">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1CC">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1CD">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14 </w:t>
      </w:r>
    </w:p>
    <w:tbl>
      <w:tblPr>
        <w:tblStyle w:val="Table5"/>
        <w:tblW w:w="11310.0" w:type="dxa"/>
        <w:jc w:val="left"/>
        <w:tblInd w:w="-81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280"/>
        <w:gridCol w:w="2130"/>
        <w:gridCol w:w="2400"/>
        <w:gridCol w:w="1650"/>
        <w:gridCol w:w="900"/>
        <w:gridCol w:w="1230"/>
        <w:tblGridChange w:id="0">
          <w:tblGrid>
            <w:gridCol w:w="720"/>
            <w:gridCol w:w="2280"/>
            <w:gridCol w:w="2130"/>
            <w:gridCol w:w="2400"/>
            <w:gridCol w:w="1650"/>
            <w:gridCol w:w="900"/>
            <w:gridCol w:w="1230"/>
          </w:tblGrid>
        </w:tblGridChange>
      </w:tblGrid>
      <w:tr>
        <w:trPr>
          <w:cantSplit w:val="0"/>
          <w:trHeight w:val="207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26b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30.89758396148682" w:lineRule="auto"/>
              <w:ind w:left="115.58883666992188" w:right="115.6671142578125" w:firstLine="14.34234619140625"/>
              <w:jc w:val="left"/>
              <w:rPr>
                <w:sz w:val="19.920000076293945"/>
                <w:szCs w:val="19.920000076293945"/>
              </w:rPr>
            </w:pPr>
            <w:r w:rsidDel="00000000" w:rsidR="00000000" w:rsidRPr="00000000">
              <w:rPr>
                <w:sz w:val="19.920000076293945"/>
                <w:szCs w:val="19.920000076293945"/>
                <w:rtl w:val="0"/>
              </w:rPr>
              <w:t xml:space="preserve">For each subfield value  which is not within the legal  range for attribute values  (for attribute values of type  "float", the resolution given  in the format statement by  the integer part (for  </w:t>
            </w:r>
          </w:p>
          <w:p w:rsidR="00000000" w:rsidDel="00000000" w:rsidP="00000000" w:rsidRDefault="00000000" w:rsidRPr="00000000" w14:paraId="000001D0">
            <w:pPr>
              <w:widowControl w:val="0"/>
              <w:spacing w:after="0" w:before="3.08837890625" w:line="231.23263835906982" w:lineRule="auto"/>
              <w:ind w:left="120.76797485351562" w:right="104.873046875" w:firstLine="0"/>
              <w:jc w:val="left"/>
              <w:rPr>
                <w:sz w:val="19.920000076293945"/>
                <w:szCs w:val="19.920000076293945"/>
              </w:rPr>
            </w:pPr>
            <w:r w:rsidDel="00000000" w:rsidR="00000000" w:rsidRPr="00000000">
              <w:rPr>
                <w:sz w:val="19.920000076293945"/>
                <w:szCs w:val="19.920000076293945"/>
                <w:rtl w:val="0"/>
              </w:rPr>
              <w:t xml:space="preserve">example </w:t>
            </w:r>
            <w:r w:rsidDel="00000000" w:rsidR="00000000" w:rsidRPr="00000000">
              <w:rPr>
                <w:b w:val="1"/>
                <w:sz w:val="19.920000076293945"/>
                <w:szCs w:val="19.920000076293945"/>
                <w:rtl w:val="0"/>
              </w:rPr>
              <w:t xml:space="preserve">XX</w:t>
            </w:r>
            <w:r w:rsidDel="00000000" w:rsidR="00000000" w:rsidRPr="00000000">
              <w:rPr>
                <w:sz w:val="19.920000076293945"/>
                <w:szCs w:val="19.920000076293945"/>
                <w:rtl w:val="0"/>
              </w:rPr>
              <w:t xml:space="preserve">.X) must not be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Subfield value  </w:t>
            </w:r>
          </w:p>
          <w:p w:rsidR="00000000" w:rsidDel="00000000" w:rsidP="00000000" w:rsidRDefault="00000000" w:rsidRPr="00000000" w14:paraId="000001D2">
            <w:pPr>
              <w:widowControl w:val="0"/>
              <w:spacing w:after="0"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outside of the  </w:t>
            </w:r>
          </w:p>
          <w:p w:rsidR="00000000" w:rsidDel="00000000" w:rsidP="00000000" w:rsidRDefault="00000000" w:rsidRPr="00000000" w14:paraId="000001D3">
            <w:pPr>
              <w:widowControl w:val="0"/>
              <w:spacing w:after="0" w:line="231.2314224243164" w:lineRule="auto"/>
              <w:ind w:left="119.9713134765625" w:right="270.80078125" w:firstLine="4.38232421875"/>
              <w:jc w:val="left"/>
              <w:rPr>
                <w:sz w:val="19.920000076293945"/>
                <w:szCs w:val="19.920000076293945"/>
              </w:rPr>
            </w:pPr>
            <w:r w:rsidDel="00000000" w:rsidR="00000000" w:rsidRPr="00000000">
              <w:rPr>
                <w:sz w:val="19.920000076293945"/>
                <w:szCs w:val="19.920000076293945"/>
                <w:rtl w:val="0"/>
              </w:rPr>
              <w:t xml:space="preserve">permitted range for  an attribute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30.22869110107422" w:lineRule="auto"/>
              <w:ind w:left="114.3939208984375" w:right="191.68701171875" w:firstLine="1.195068359375"/>
              <w:jc w:val="left"/>
              <w:rPr>
                <w:sz w:val="19.920000076293945"/>
                <w:szCs w:val="19.920000076293945"/>
              </w:rPr>
            </w:pPr>
            <w:r w:rsidDel="00000000" w:rsidR="00000000" w:rsidRPr="00000000">
              <w:rPr>
                <w:sz w:val="19.920000076293945"/>
                <w:szCs w:val="19.920000076293945"/>
                <w:rtl w:val="0"/>
              </w:rPr>
              <w:t xml:space="preserve">Amend subfield value  to permitted attribute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A,  </w:t>
            </w:r>
          </w:p>
          <w:p w:rsidR="00000000" w:rsidDel="00000000" w:rsidP="00000000" w:rsidRDefault="00000000" w:rsidRPr="00000000" w14:paraId="000001D6">
            <w:pPr>
              <w:widowControl w:val="0"/>
              <w:spacing w:after="0" w:line="240" w:lineRule="auto"/>
              <w:ind w:left="121.56494140625" w:firstLine="0"/>
              <w:jc w:val="left"/>
              <w:rPr>
                <w:sz w:val="19.920000076293945"/>
                <w:szCs w:val="19.920000076293945"/>
              </w:rPr>
            </w:pPr>
            <w:r w:rsidDel="00000000" w:rsidR="00000000" w:rsidRPr="00000000">
              <w:rPr>
                <w:sz w:val="19.920000076293945"/>
                <w:szCs w:val="19.920000076293945"/>
                <w:rtl w:val="0"/>
              </w:rPr>
              <w:t xml:space="preserve">Chapter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93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31.23205184936523" w:lineRule="auto"/>
              <w:ind w:left="115.58883666992188" w:right="58.37554931640625" w:firstLine="14.34234619140625"/>
              <w:jc w:val="left"/>
              <w:rPr>
                <w:sz w:val="19.920000076293945"/>
                <w:szCs w:val="19.920000076293945"/>
              </w:rPr>
            </w:pPr>
            <w:r w:rsidDel="00000000" w:rsidR="00000000" w:rsidRPr="00000000">
              <w:rPr>
                <w:sz w:val="19.920000076293945"/>
                <w:szCs w:val="19.920000076293945"/>
                <w:rtl w:val="0"/>
              </w:rPr>
              <w:t xml:space="preserve">For each subfield which is  not formatted in accordance  with </w:t>
            </w:r>
            <w:sdt>
              <w:sdtPr>
                <w:tag w:val="goog_rdk_47"/>
              </w:sdtPr>
              <w:sdtContent>
                <w:commentRangeStart w:id="28"/>
              </w:sdtContent>
            </w:sdt>
            <w:r w:rsidDel="00000000" w:rsidR="00000000" w:rsidRPr="00000000">
              <w:rPr>
                <w:sz w:val="19.920000076293945"/>
                <w:szCs w:val="19.920000076293945"/>
                <w:rtl w:val="0"/>
              </w:rPr>
              <w:t xml:space="preserve">S-57.</w:t>
            </w:r>
            <w:commentRangeEnd w:id="28"/>
            <w:r w:rsidDel="00000000" w:rsidR="00000000" w:rsidRPr="00000000">
              <w:commentReference w:id="2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Subfield not  </w:t>
            </w:r>
          </w:p>
          <w:p w:rsidR="00000000" w:rsidDel="00000000" w:rsidP="00000000" w:rsidRDefault="00000000" w:rsidRPr="00000000" w14:paraId="000001DC">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formatted in  </w:t>
            </w:r>
          </w:p>
          <w:p w:rsidR="00000000" w:rsidDel="00000000" w:rsidP="00000000" w:rsidRDefault="00000000" w:rsidRPr="00000000" w14:paraId="000001DD">
            <w:pPr>
              <w:widowControl w:val="0"/>
              <w:spacing w:after="0" w:line="231.23263835906982" w:lineRule="auto"/>
              <w:ind w:left="119.17449951171875" w:right="324.0313720703125" w:firstLine="0.79681396484375"/>
              <w:jc w:val="left"/>
              <w:rPr>
                <w:sz w:val="19.920000076293945"/>
                <w:szCs w:val="19.920000076293945"/>
              </w:rPr>
            </w:pPr>
            <w:r w:rsidDel="00000000" w:rsidR="00000000" w:rsidRPr="00000000">
              <w:rPr>
                <w:sz w:val="19.920000076293945"/>
                <w:szCs w:val="19.920000076293945"/>
                <w:rtl w:val="0"/>
              </w:rPr>
              <w:t xml:space="preserve">accordance with </w:t>
            </w:r>
            <w:sdt>
              <w:sdtPr>
                <w:tag w:val="goog_rdk_48"/>
              </w:sdtPr>
              <w:sdtContent>
                <w:commentRangeStart w:id="29"/>
              </w:sdtContent>
            </w:sdt>
            <w:r w:rsidDel="00000000" w:rsidR="00000000" w:rsidRPr="00000000">
              <w:rPr>
                <w:sz w:val="19.920000076293945"/>
                <w:szCs w:val="19.920000076293945"/>
                <w:rtl w:val="0"/>
              </w:rPr>
              <w:t xml:space="preserve">S 57.</w:t>
            </w:r>
            <w:commentRangeEnd w:id="29"/>
            <w:r w:rsidDel="00000000" w:rsidR="00000000" w:rsidRPr="00000000">
              <w:commentReference w:id="2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31.2314224243164" w:lineRule="auto"/>
              <w:ind w:left="119.1748046875" w:right="301.6455078125" w:hanging="3.5858154296875"/>
              <w:jc w:val="left"/>
              <w:rPr>
                <w:sz w:val="19.920000076293945"/>
                <w:szCs w:val="19.920000076293945"/>
              </w:rPr>
            </w:pPr>
            <w:r w:rsidDel="00000000" w:rsidR="00000000" w:rsidRPr="00000000">
              <w:rPr>
                <w:sz w:val="19.920000076293945"/>
                <w:szCs w:val="19.920000076293945"/>
                <w:rtl w:val="0"/>
              </w:rPr>
              <w:t xml:space="preserve">Amend formatting of  subfield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(7.2.2.2)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77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31.53281688690186" w:lineRule="auto"/>
              <w:ind w:left="115.58883666992188" w:right="60.09033203125" w:firstLine="15.338287353515625"/>
              <w:jc w:val="left"/>
              <w:rPr>
                <w:sz w:val="19.920000076293945"/>
                <w:szCs w:val="19.920000076293945"/>
              </w:rPr>
            </w:pPr>
            <w:r w:rsidDel="00000000" w:rsidR="00000000" w:rsidRPr="00000000">
              <w:rPr>
                <w:sz w:val="19.920000076293945"/>
                <w:szCs w:val="19.920000076293945"/>
                <w:rtl w:val="0"/>
              </w:rPr>
              <w:t xml:space="preserve">If the count of records in the  DSSI field is Not equal to  the total number of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DSSI field record  </w:t>
            </w:r>
          </w:p>
          <w:p w:rsidR="00000000" w:rsidDel="00000000" w:rsidP="00000000" w:rsidRDefault="00000000" w:rsidRPr="00000000" w14:paraId="000001E5">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count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31.2314224243164" w:lineRule="auto"/>
              <w:ind w:left="128.138427734375" w:right="190.3271484375" w:hanging="12.5494384765625"/>
              <w:jc w:val="left"/>
              <w:rPr>
                <w:sz w:val="19.920000076293945"/>
                <w:szCs w:val="19.920000076293945"/>
              </w:rPr>
            </w:pPr>
            <w:r w:rsidDel="00000000" w:rsidR="00000000" w:rsidRPr="00000000">
              <w:rPr>
                <w:sz w:val="19.920000076293945"/>
                <w:szCs w:val="19.920000076293945"/>
                <w:rtl w:val="0"/>
              </w:rPr>
              <w:t xml:space="preserve">Amend the DSSI field  record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(7.3.1.2)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41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30.7504415512085" w:lineRule="auto"/>
              <w:ind w:left="114.39361572265625" w:right="124.593505859375" w:firstLine="15.537567138671875"/>
              <w:jc w:val="left"/>
              <w:rPr>
                <w:sz w:val="19.920000076293945"/>
                <w:szCs w:val="19.920000076293945"/>
              </w:rPr>
            </w:pPr>
            <w:r w:rsidDel="00000000" w:rsidR="00000000" w:rsidRPr="00000000">
              <w:rPr>
                <w:sz w:val="19.920000076293945"/>
                <w:szCs w:val="19.920000076293945"/>
                <w:rtl w:val="0"/>
              </w:rPr>
              <w:t xml:space="preserve">For each of the following:  FFPC-NFPT, FSPC-NSPT,  SGCC-CCNC, and VRPC NVPT subfields where the  value is Not equal to the  number of records/pointers.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number of  </w:t>
            </w:r>
          </w:p>
          <w:p w:rsidR="00000000" w:rsidDel="00000000" w:rsidP="00000000" w:rsidRDefault="00000000" w:rsidRPr="00000000" w14:paraId="000001ED">
            <w:pPr>
              <w:widowControl w:val="0"/>
              <w:spacing w:after="0" w:line="230.42937755584717" w:lineRule="auto"/>
              <w:ind w:left="115.58868408203125" w:right="136.5936279296875" w:firstLine="12.54974365234375"/>
              <w:jc w:val="left"/>
              <w:rPr>
                <w:sz w:val="19.920000076293945"/>
                <w:szCs w:val="19.920000076293945"/>
              </w:rPr>
            </w:pPr>
            <w:r w:rsidDel="00000000" w:rsidR="00000000" w:rsidRPr="00000000">
              <w:rPr>
                <w:sz w:val="19.920000076293945"/>
                <w:szCs w:val="19.920000076293945"/>
                <w:rtl w:val="0"/>
              </w:rPr>
              <w:t xml:space="preserve">records/pointers in  the following FFPC NFPT, FSPC-NSPT,  SGCC-CCNC or  </w:t>
            </w:r>
          </w:p>
          <w:p w:rsidR="00000000" w:rsidDel="00000000" w:rsidP="00000000" w:rsidRDefault="00000000" w:rsidRPr="00000000" w14:paraId="000001EE">
            <w:pPr>
              <w:widowControl w:val="0"/>
              <w:spacing w:after="0" w:before="5.877685546875" w:line="240" w:lineRule="auto"/>
              <w:ind w:left="116.7840576171875" w:firstLine="0"/>
              <w:jc w:val="left"/>
              <w:rPr>
                <w:sz w:val="19.920000076293945"/>
                <w:szCs w:val="19.920000076293945"/>
              </w:rPr>
            </w:pPr>
            <w:r w:rsidDel="00000000" w:rsidR="00000000" w:rsidRPr="00000000">
              <w:rPr>
                <w:sz w:val="19.920000076293945"/>
                <w:szCs w:val="19.920000076293945"/>
                <w:rtl w:val="0"/>
              </w:rPr>
              <w:t xml:space="preserve">VRPC-NVPT.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subfield to  </w:t>
            </w:r>
          </w:p>
          <w:p w:rsidR="00000000" w:rsidDel="00000000" w:rsidP="00000000" w:rsidRDefault="00000000" w:rsidRPr="00000000" w14:paraId="000001F0">
            <w:pPr>
              <w:widowControl w:val="0"/>
              <w:spacing w:after="0" w:line="228.82407188415527" w:lineRule="auto"/>
              <w:ind w:left="128.138427734375" w:right="321.3665771484375" w:hanging="7.3699951171875"/>
              <w:jc w:val="left"/>
              <w:rPr>
                <w:sz w:val="19.920000076293945"/>
                <w:szCs w:val="19.920000076293945"/>
              </w:rPr>
            </w:pPr>
            <w:r w:rsidDel="00000000" w:rsidR="00000000" w:rsidRPr="00000000">
              <w:rPr>
                <w:sz w:val="19.920000076293945"/>
                <w:szCs w:val="19.920000076293945"/>
                <w:rtl w:val="0"/>
              </w:rPr>
              <w:t xml:space="preserve">equal the number of  records/pointers.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(7.6.5)  </w:t>
            </w:r>
          </w:p>
          <w:p w:rsidR="00000000" w:rsidDel="00000000" w:rsidP="00000000" w:rsidRDefault="00000000" w:rsidRPr="00000000" w14:paraId="000001F2">
            <w:pPr>
              <w:widowControl w:val="0"/>
              <w:spacing w:after="0" w:line="228.82407188415527" w:lineRule="auto"/>
              <w:ind w:left="119.9713134765625" w:right="243.970947265625" w:firstLine="6.37451171875"/>
              <w:jc w:val="left"/>
              <w:rPr>
                <w:sz w:val="19.920000076293945"/>
                <w:szCs w:val="19.920000076293945"/>
              </w:rPr>
            </w:pPr>
            <w:r w:rsidDel="00000000" w:rsidR="00000000" w:rsidRPr="00000000">
              <w:rPr>
                <w:sz w:val="19.920000076293945"/>
                <w:szCs w:val="19.920000076293945"/>
                <w:rtl w:val="0"/>
              </w:rPr>
              <w:t xml:space="preserve">(7.6.7), (7.7.1.5)  and (7.7.1.3)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435.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31.23292446136475" w:lineRule="auto"/>
              <w:ind w:left="116.7840576171875" w:right="304.6368408203125" w:firstLine="13.147125244140625"/>
              <w:jc w:val="left"/>
              <w:rPr>
                <w:sz w:val="19.920000076293945"/>
                <w:szCs w:val="19.920000076293945"/>
              </w:rPr>
            </w:pPr>
            <w:r w:rsidDel="00000000" w:rsidR="00000000" w:rsidRPr="00000000">
              <w:rPr>
                <w:sz w:val="19.920000076293945"/>
                <w:szCs w:val="19.920000076293945"/>
                <w:rtl w:val="0"/>
              </w:rPr>
              <w:t xml:space="preserve">For each of the following:  FFPC-FFIX, FSPC-FSIX,  SGCC-CCIX, and VRPC VPIX subfields where the  </w:t>
            </w:r>
          </w:p>
          <w:p w:rsidR="00000000" w:rsidDel="00000000" w:rsidP="00000000" w:rsidRDefault="00000000" w:rsidRPr="00000000" w14:paraId="000001F7">
            <w:pPr>
              <w:widowControl w:val="0"/>
              <w:spacing w:after="0" w:before="5.2105712890625" w:line="231.23273849487305" w:lineRule="auto"/>
              <w:ind w:left="126.14639282226562" w:right="206.044921875" w:firstLine="0"/>
              <w:jc w:val="left"/>
              <w:rPr>
                <w:sz w:val="19.920000076293945"/>
                <w:szCs w:val="19.920000076293945"/>
              </w:rPr>
            </w:pPr>
            <w:r w:rsidDel="00000000" w:rsidR="00000000" w:rsidRPr="00000000">
              <w:rPr>
                <w:sz w:val="19.920000076293945"/>
                <w:szCs w:val="19.920000076293945"/>
                <w:rtl w:val="0"/>
              </w:rPr>
              <w:t xml:space="preserve">index position for updating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31.23298168182373" w:lineRule="auto"/>
              <w:ind w:left="115.58868408203125" w:right="104.866943359375" w:firstLine="15.33843994140625"/>
              <w:jc w:val="left"/>
              <w:rPr>
                <w:sz w:val="19.920000076293945"/>
                <w:szCs w:val="19.920000076293945"/>
              </w:rPr>
            </w:pPr>
            <w:r w:rsidDel="00000000" w:rsidR="00000000" w:rsidRPr="00000000">
              <w:rPr>
                <w:sz w:val="19.920000076293945"/>
                <w:szCs w:val="19.920000076293945"/>
                <w:rtl w:val="0"/>
              </w:rPr>
              <w:t xml:space="preserve">Invalid index position  for updating in the  following subfields  FFPC-FFIX, FSPC FSIX, SGCC-CCIX  or VRPC-VPIX.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31.23326778411865" w:lineRule="auto"/>
              <w:ind w:left="124.3536376953125" w:right="246.8658447265625" w:hanging="8.7646484375"/>
              <w:jc w:val="left"/>
              <w:rPr>
                <w:sz w:val="19.920000076293945"/>
                <w:szCs w:val="19.920000076293945"/>
              </w:rPr>
            </w:pPr>
            <w:r w:rsidDel="00000000" w:rsidR="00000000" w:rsidRPr="00000000">
              <w:rPr>
                <w:sz w:val="19.920000076293945"/>
                <w:szCs w:val="19.920000076293945"/>
                <w:rtl w:val="0"/>
              </w:rPr>
              <w:t xml:space="preserve">Amend to valid index  position for updating.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31.23326778411865" w:lineRule="auto"/>
              <w:ind w:left="126.3458251953125" w:right="288.79150390625" w:firstLine="3.5858154296875"/>
              <w:jc w:val="left"/>
              <w:rPr>
                <w:sz w:val="19.920000076293945"/>
                <w:szCs w:val="19.920000076293945"/>
              </w:rPr>
            </w:pPr>
            <w:r w:rsidDel="00000000" w:rsidR="00000000" w:rsidRPr="00000000">
              <w:rPr>
                <w:sz w:val="19.920000076293945"/>
                <w:szCs w:val="19.920000076293945"/>
                <w:rtl w:val="0"/>
              </w:rPr>
              <w:t xml:space="preserve">Part 3 (7.7.1.5),  (7.6.5), (7.6.7)  </w:t>
            </w:r>
          </w:p>
          <w:p w:rsidR="00000000" w:rsidDel="00000000" w:rsidP="00000000" w:rsidRDefault="00000000" w:rsidRPr="00000000" w14:paraId="000001FB">
            <w:pPr>
              <w:widowControl w:val="0"/>
              <w:spacing w:after="0" w:before="5.2099609375"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and (7.7.1.3)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162.079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For each edge where  </w:t>
            </w:r>
          </w:p>
          <w:p w:rsidR="00000000" w:rsidDel="00000000" w:rsidP="00000000" w:rsidRDefault="00000000" w:rsidRPr="00000000" w14:paraId="00000200">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SG2D coordinates are  </w:t>
            </w:r>
          </w:p>
          <w:p w:rsidR="00000000" w:rsidDel="00000000" w:rsidP="00000000" w:rsidRDefault="00000000" w:rsidRPr="00000000" w14:paraId="00000201">
            <w:pPr>
              <w:widowControl w:val="0"/>
              <w:spacing w:after="0" w:line="231.23335361480713" w:lineRule="auto"/>
              <w:ind w:left="120.76797485351562" w:right="94.35302734375" w:firstLine="5.37841796875"/>
              <w:jc w:val="left"/>
              <w:rPr>
                <w:sz w:val="19.920000076293945"/>
                <w:szCs w:val="19.920000076293945"/>
              </w:rPr>
            </w:pPr>
            <w:r w:rsidDel="00000000" w:rsidR="00000000" w:rsidRPr="00000000">
              <w:rPr>
                <w:sz w:val="19.920000076293945"/>
                <w:szCs w:val="19.920000076293945"/>
                <w:rtl w:val="0"/>
              </w:rPr>
              <w:t xml:space="preserve">identical to the beginning or  end node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Edge where  </w:t>
            </w:r>
          </w:p>
          <w:p w:rsidR="00000000" w:rsidDel="00000000" w:rsidP="00000000" w:rsidRDefault="00000000" w:rsidRPr="00000000" w14:paraId="00000203">
            <w:pPr>
              <w:widowControl w:val="0"/>
              <w:spacing w:after="0"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beginning or end  </w:t>
            </w:r>
          </w:p>
          <w:p w:rsidR="00000000" w:rsidDel="00000000" w:rsidP="00000000" w:rsidRDefault="00000000" w:rsidRPr="00000000" w14:paraId="00000204">
            <w:pPr>
              <w:widowControl w:val="0"/>
              <w:spacing w:after="0" w:line="231.23335361480713" w:lineRule="auto"/>
              <w:ind w:left="115.58868408203125" w:right="83.55224609375" w:firstLine="10.1593017578125"/>
              <w:jc w:val="left"/>
              <w:rPr>
                <w:sz w:val="19.920000076293945"/>
                <w:szCs w:val="19.920000076293945"/>
              </w:rPr>
            </w:pPr>
            <w:r w:rsidDel="00000000" w:rsidR="00000000" w:rsidRPr="00000000">
              <w:rPr>
                <w:sz w:val="19.920000076293945"/>
                <w:szCs w:val="19.920000076293945"/>
                <w:rtl w:val="0"/>
              </w:rPr>
              <w:t xml:space="preserve">node coordinates are  the same as the  </w:t>
            </w:r>
          </w:p>
          <w:p w:rsidR="00000000" w:rsidDel="00000000" w:rsidP="00000000" w:rsidRDefault="00000000" w:rsidRPr="00000000" w14:paraId="00000205">
            <w:pPr>
              <w:widowControl w:val="0"/>
              <w:spacing w:after="0" w:before="5.2099609375"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SG2D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SG2D  </w:t>
            </w:r>
          </w:p>
          <w:p w:rsidR="00000000" w:rsidDel="00000000" w:rsidP="00000000" w:rsidRDefault="00000000" w:rsidRPr="00000000" w14:paraId="00000207">
            <w:pPr>
              <w:widowControl w:val="0"/>
              <w:spacing w:after="0" w:line="231.23305320739746" w:lineRule="auto"/>
              <w:ind w:left="115.5889892578125" w:right="197.4639892578125" w:firstLine="5.179443359375"/>
              <w:jc w:val="left"/>
              <w:rPr>
                <w:sz w:val="19.920000076293945"/>
                <w:szCs w:val="19.920000076293945"/>
              </w:rPr>
            </w:pPr>
            <w:r w:rsidDel="00000000" w:rsidR="00000000" w:rsidRPr="00000000">
              <w:rPr>
                <w:sz w:val="19.920000076293945"/>
                <w:szCs w:val="19.920000076293945"/>
                <w:rtl w:val="0"/>
              </w:rPr>
              <w:t xml:space="preserve">coordinates to differ  from beginning and  end node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(7.7.1.6)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57,411,412,413, 414</w:t>
            </w:r>
          </w:p>
        </w:tc>
      </w:tr>
      <w:tr>
        <w:trPr>
          <w:cantSplit w:val="0"/>
          <w:trHeight w:val="77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30.02874851226807" w:lineRule="auto"/>
              <w:ind w:left="114.39361572265625" w:right="349.9261474609375" w:firstLine="15.537567138671875"/>
              <w:jc w:val="left"/>
              <w:rPr>
                <w:sz w:val="19.920000076293945"/>
                <w:szCs w:val="19.920000076293945"/>
              </w:rPr>
            </w:pPr>
            <w:r w:rsidDel="00000000" w:rsidR="00000000" w:rsidRPr="00000000">
              <w:rPr>
                <w:sz w:val="19.920000076293945"/>
                <w:szCs w:val="19.920000076293945"/>
                <w:rtl w:val="0"/>
              </w:rPr>
              <w:t xml:space="preserve">For each record update  which does not refer to a  valid record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30.02874851226807" w:lineRule="auto"/>
              <w:ind w:left="125.74798583984375" w:right="159.84619140625" w:firstLine="4.58160400390625"/>
              <w:jc w:val="left"/>
              <w:rPr>
                <w:sz w:val="19.920000076293945"/>
                <w:szCs w:val="19.920000076293945"/>
              </w:rPr>
            </w:pPr>
            <w:r w:rsidDel="00000000" w:rsidR="00000000" w:rsidRPr="00000000">
              <w:rPr>
                <w:sz w:val="19.920000076293945"/>
                <w:szCs w:val="19.920000076293945"/>
                <w:rtl w:val="0"/>
              </w:rPr>
              <w:t xml:space="preserve">Record update does  not refer to a valid  record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28.8241720199585" w:lineRule="auto"/>
              <w:ind w:left="115.5889892578125" w:right="179.13818359375" w:firstLine="0"/>
              <w:jc w:val="left"/>
              <w:rPr>
                <w:sz w:val="19.920000076293945"/>
                <w:szCs w:val="19.920000076293945"/>
              </w:rPr>
            </w:pPr>
            <w:r w:rsidDel="00000000" w:rsidR="00000000" w:rsidRPr="00000000">
              <w:rPr>
                <w:sz w:val="19.920000076293945"/>
                <w:szCs w:val="19.920000076293945"/>
                <w:rtl w:val="0"/>
              </w:rPr>
              <w:t xml:space="preserve">Amend record update  to refer to a valid  </w:t>
            </w:r>
          </w:p>
          <w:p w:rsidR="00000000" w:rsidDel="00000000" w:rsidP="00000000" w:rsidRDefault="00000000" w:rsidRPr="00000000" w14:paraId="0000020F">
            <w:pPr>
              <w:widowControl w:val="0"/>
              <w:spacing w:after="0" w:before="7.2100830078125"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record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(8.3.2)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03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30.43009281158447" w:lineRule="auto"/>
              <w:ind w:left="114.39361572265625" w:right="306.3018798828125" w:firstLine="15.537567138671875"/>
              <w:jc w:val="left"/>
              <w:rPr>
                <w:sz w:val="19.920000076293945"/>
                <w:szCs w:val="19.920000076293945"/>
              </w:rPr>
            </w:pPr>
            <w:r w:rsidDel="00000000" w:rsidR="00000000" w:rsidRPr="00000000">
              <w:rPr>
                <w:sz w:val="19.920000076293945"/>
                <w:szCs w:val="19.920000076293945"/>
                <w:rtl w:val="0"/>
              </w:rPr>
              <w:t xml:space="preserve">For each attribute update  which does not refer to a  valid record NAME and  attribute label/code.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28.82478713989258" w:lineRule="auto"/>
              <w:ind w:left="125.74798583984375" w:right="59.25048828125" w:hanging="10.1593017578125"/>
              <w:jc w:val="left"/>
              <w:rPr>
                <w:sz w:val="19.920000076293945"/>
                <w:szCs w:val="19.920000076293945"/>
              </w:rPr>
            </w:pPr>
            <w:r w:rsidDel="00000000" w:rsidR="00000000" w:rsidRPr="00000000">
              <w:rPr>
                <w:sz w:val="19.920000076293945"/>
                <w:szCs w:val="19.920000076293945"/>
                <w:rtl w:val="0"/>
              </w:rPr>
              <w:t xml:space="preserve">Attribute update does  not refer to valid  </w:t>
            </w:r>
          </w:p>
          <w:p w:rsidR="00000000" w:rsidDel="00000000" w:rsidP="00000000" w:rsidRDefault="00000000" w:rsidRPr="00000000" w14:paraId="00000216">
            <w:pPr>
              <w:widowControl w:val="0"/>
              <w:spacing w:after="0" w:before="7.2088623046875" w:line="231.23273849487305" w:lineRule="auto"/>
              <w:ind w:left="119.9713134765625" w:right="289.9237060546875" w:firstLine="8.1671142578125"/>
              <w:jc w:val="left"/>
              <w:rPr>
                <w:sz w:val="19.920000076293945"/>
                <w:szCs w:val="19.920000076293945"/>
              </w:rPr>
            </w:pPr>
            <w:r w:rsidDel="00000000" w:rsidR="00000000" w:rsidRPr="00000000">
              <w:rPr>
                <w:sz w:val="19.920000076293945"/>
                <w:szCs w:val="19.920000076293945"/>
                <w:rtl w:val="0"/>
              </w:rPr>
              <w:t xml:space="preserve">record NAME and  attribute label/code.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attribute  </w:t>
            </w:r>
          </w:p>
          <w:p w:rsidR="00000000" w:rsidDel="00000000" w:rsidP="00000000" w:rsidRDefault="00000000" w:rsidRPr="00000000" w14:paraId="00000218">
            <w:pPr>
              <w:widowControl w:val="0"/>
              <w:spacing w:after="0" w:line="231.23273849487305" w:lineRule="auto"/>
              <w:ind w:left="114.3939208984375" w:right="114.197998046875" w:firstLine="11.951904296875"/>
              <w:jc w:val="left"/>
              <w:rPr>
                <w:sz w:val="19.920000076293945"/>
                <w:szCs w:val="19.920000076293945"/>
              </w:rPr>
            </w:pPr>
            <w:r w:rsidDel="00000000" w:rsidR="00000000" w:rsidRPr="00000000">
              <w:rPr>
                <w:sz w:val="19.920000076293945"/>
                <w:szCs w:val="19.920000076293945"/>
                <w:rtl w:val="0"/>
              </w:rPr>
              <w:t xml:space="preserve">update to refer to valid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39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30.75121402740479" w:lineRule="auto"/>
              <w:ind w:left="114.39361572265625" w:right="68.8555908203125" w:firstLine="15.537567138671875"/>
              <w:jc w:val="left"/>
              <w:rPr>
                <w:sz w:val="19.920000076293945"/>
                <w:szCs w:val="19.920000076293945"/>
              </w:rPr>
            </w:pPr>
            <w:r w:rsidDel="00000000" w:rsidR="00000000" w:rsidRPr="00000000">
              <w:rPr>
                <w:sz w:val="19.920000076293945"/>
                <w:szCs w:val="19.920000076293945"/>
                <w:rtl w:val="0"/>
              </w:rPr>
              <w:t xml:space="preserve">For each of the following  fields FFPT, FSPT or VRPT  where the update pointer  index does not refer to a  valid record NAME and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30.63090801239014" w:lineRule="auto"/>
              <w:ind w:left="114.39361572265625" w:right="116.4208984375" w:firstLine="14.14306640625"/>
              <w:jc w:val="left"/>
              <w:rPr>
                <w:sz w:val="19.920000076293945"/>
                <w:szCs w:val="19.920000076293945"/>
              </w:rPr>
            </w:pPr>
            <w:r w:rsidDel="00000000" w:rsidR="00000000" w:rsidRPr="00000000">
              <w:rPr>
                <w:sz w:val="19.920000076293945"/>
                <w:szCs w:val="19.920000076293945"/>
                <w:rtl w:val="0"/>
              </w:rPr>
              <w:t xml:space="preserve">Update pointer index  does not refer to a  valid record NAME  and index for FFPT,  FSPT or VRPT.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30.02874851226807" w:lineRule="auto"/>
              <w:ind w:left="126.1468505859375" w:right="136.11083984375" w:firstLine="3.7847900390625"/>
              <w:jc w:val="left"/>
              <w:rPr>
                <w:sz w:val="19.920000076293945"/>
                <w:szCs w:val="19.920000076293945"/>
              </w:rPr>
            </w:pPr>
            <w:r w:rsidDel="00000000" w:rsidR="00000000" w:rsidRPr="00000000">
              <w:rPr>
                <w:sz w:val="19.920000076293945"/>
                <w:szCs w:val="19.920000076293945"/>
                <w:rtl w:val="0"/>
              </w:rPr>
              <w:t xml:space="preserve">Ensure update pointer  index refers to a valid  record NAME and  </w:t>
            </w:r>
          </w:p>
          <w:p w:rsidR="00000000" w:rsidDel="00000000" w:rsidP="00000000" w:rsidRDefault="00000000" w:rsidRPr="00000000" w14:paraId="00000220">
            <w:pPr>
              <w:widowControl w:val="0"/>
              <w:spacing w:after="0" w:before="6.209716796875" w:line="240" w:lineRule="auto"/>
              <w:ind w:left="126.1468505859375" w:firstLine="0"/>
              <w:jc w:val="left"/>
              <w:rPr>
                <w:sz w:val="19.920000076293945"/>
                <w:szCs w:val="19.920000076293945"/>
              </w:rPr>
            </w:pPr>
            <w:r w:rsidDel="00000000" w:rsidR="00000000" w:rsidRPr="00000000">
              <w:rPr>
                <w:sz w:val="19.920000076293945"/>
                <w:szCs w:val="19.920000076293945"/>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(8.3.4)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69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31.2326955795288" w:lineRule="auto"/>
              <w:ind w:left="115.58883666992188" w:right="483.988037109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w:t>
            </w:r>
            <w:sdt>
              <w:sdtPr>
                <w:tag w:val="goog_rdk_49"/>
              </w:sdtPr>
              <w:sdtContent>
                <w:commentRangeStart w:id="30"/>
              </w:sdtContent>
            </w:sdt>
            <w:r w:rsidDel="00000000" w:rsidR="00000000" w:rsidRPr="00000000">
              <w:rPr>
                <w:sz w:val="19.920000076293945"/>
                <w:szCs w:val="19.920000076293945"/>
                <w:rtl w:val="0"/>
              </w:rPr>
              <w:t xml:space="preserve">RVER</w:t>
            </w:r>
            <w:commentRangeEnd w:id="30"/>
            <w:r w:rsidDel="00000000" w:rsidR="00000000" w:rsidRPr="00000000">
              <w:commentReference w:id="30"/>
            </w:r>
            <w:r w:rsidDel="00000000" w:rsidR="00000000" w:rsidRPr="00000000">
              <w:rPr>
                <w:sz w:val="19.920000076293945"/>
                <w:szCs w:val="19.920000076293945"/>
                <w:rtl w:val="0"/>
              </w:rPr>
              <w:t xml:space="preserve"> is out of  </w:t>
            </w:r>
          </w:p>
          <w:p w:rsidR="00000000" w:rsidDel="00000000" w:rsidP="00000000" w:rsidRDefault="00000000" w:rsidRPr="00000000" w14:paraId="00000226">
            <w:pPr>
              <w:widowControl w:val="0"/>
              <w:spacing w:after="0" w:before="5.2099609375" w:line="240" w:lineRule="auto"/>
              <w:ind w:left="119.17434692382812" w:firstLine="0"/>
              <w:jc w:val="left"/>
              <w:rPr>
                <w:sz w:val="19.920000076293945"/>
                <w:szCs w:val="19.920000076293945"/>
              </w:rPr>
            </w:pPr>
            <w:r w:rsidDel="00000000" w:rsidR="00000000" w:rsidRPr="00000000">
              <w:rPr>
                <w:sz w:val="19.920000076293945"/>
                <w:szCs w:val="19.920000076293945"/>
                <w:rtl w:val="0"/>
              </w:rPr>
              <w:t xml:space="preserve">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RVER is out of  </w:t>
            </w:r>
          </w:p>
          <w:p w:rsidR="00000000" w:rsidDel="00000000" w:rsidP="00000000" w:rsidRDefault="00000000" w:rsidRPr="00000000" w14:paraId="00000228">
            <w:pPr>
              <w:widowControl w:val="0"/>
              <w:spacing w:after="0" w:line="240" w:lineRule="auto"/>
              <w:ind w:left="119.17449951171875" w:firstLine="0"/>
              <w:jc w:val="left"/>
              <w:rPr>
                <w:sz w:val="19.920000076293945"/>
                <w:szCs w:val="19.920000076293945"/>
              </w:rPr>
            </w:pPr>
            <w:r w:rsidDel="00000000" w:rsidR="00000000" w:rsidRPr="00000000">
              <w:rPr>
                <w:sz w:val="19.920000076293945"/>
                <w:szCs w:val="19.920000076293945"/>
                <w:rtl w:val="0"/>
              </w:rPr>
              <w:t xml:space="preserve">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Ensure RVER is  </w:t>
            </w:r>
          </w:p>
          <w:p w:rsidR="00000000" w:rsidDel="00000000" w:rsidP="00000000" w:rsidRDefault="00000000" w:rsidRPr="00000000" w14:paraId="0000022A">
            <w:pPr>
              <w:widowControl w:val="0"/>
              <w:spacing w:after="0" w:line="240" w:lineRule="auto"/>
              <w:ind w:left="119.1748046875" w:firstLine="0"/>
              <w:jc w:val="left"/>
              <w:rPr>
                <w:sz w:val="19.920000076293945"/>
                <w:szCs w:val="19.920000076293945"/>
              </w:rPr>
            </w:pPr>
            <w:r w:rsidDel="00000000" w:rsidR="00000000" w:rsidRPr="00000000">
              <w:rPr>
                <w:sz w:val="19.920000076293945"/>
                <w:szCs w:val="19.920000076293945"/>
                <w:rtl w:val="0"/>
              </w:rPr>
              <w:t xml:space="preserve">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(8.4.2.1)  </w:t>
            </w:r>
          </w:p>
          <w:p w:rsidR="00000000" w:rsidDel="00000000" w:rsidP="00000000" w:rsidRDefault="00000000" w:rsidRPr="00000000" w14:paraId="0000022C">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and (8.4.3.1)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36a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230.4298496246338" w:lineRule="auto"/>
              <w:ind w:left="115.58883666992188" w:right="239.7686767578125" w:firstLine="14.34234619140625"/>
              <w:jc w:val="left"/>
              <w:rPr>
                <w:sz w:val="19.920000076293945"/>
                <w:szCs w:val="19.920000076293945"/>
              </w:rPr>
            </w:pPr>
            <w:r w:rsidDel="00000000" w:rsidR="00000000" w:rsidRPr="00000000">
              <w:rPr>
                <w:sz w:val="19.920000076293945"/>
                <w:szCs w:val="19.920000076293945"/>
                <w:rtl w:val="0"/>
              </w:rPr>
              <w:t xml:space="preserve">For each feature or vector  update record which is  DELETE AND contains  further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DELETE update  </w:t>
            </w:r>
          </w:p>
          <w:p w:rsidR="00000000" w:rsidDel="00000000" w:rsidP="00000000" w:rsidRDefault="00000000" w:rsidRPr="00000000" w14:paraId="00000232">
            <w:pPr>
              <w:widowControl w:val="0"/>
              <w:spacing w:after="0" w:line="231.2326955795288" w:lineRule="auto"/>
              <w:ind w:left="115.58868408203125" w:right="303.658447265625" w:firstLine="5.179443359375"/>
              <w:jc w:val="left"/>
              <w:rPr>
                <w:sz w:val="19.920000076293945"/>
                <w:szCs w:val="19.920000076293945"/>
              </w:rPr>
            </w:pPr>
            <w:r w:rsidDel="00000000" w:rsidR="00000000" w:rsidRPr="00000000">
              <w:rPr>
                <w:sz w:val="19.920000076293945"/>
                <w:szCs w:val="19.920000076293945"/>
                <w:rtl w:val="0"/>
              </w:rPr>
              <w:t xml:space="preserve">contains additional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additional  </w:t>
            </w:r>
          </w:p>
          <w:p w:rsidR="00000000" w:rsidDel="00000000" w:rsidP="00000000" w:rsidRDefault="00000000" w:rsidRPr="00000000" w14:paraId="00000234">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fields from update  </w:t>
            </w:r>
          </w:p>
          <w:p w:rsidR="00000000" w:rsidDel="00000000" w:rsidP="00000000" w:rsidRDefault="00000000" w:rsidRPr="00000000" w14:paraId="00000235">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(8.4.2.2)  </w:t>
            </w:r>
          </w:p>
          <w:p w:rsidR="00000000" w:rsidDel="00000000" w:rsidP="00000000" w:rsidRDefault="00000000" w:rsidRPr="00000000" w14:paraId="00000237">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and (8.4.3.2)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02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36b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30.56360244750977" w:lineRule="auto"/>
              <w:ind w:left="120.76797485351562" w:right="229.012451171875" w:firstLine="9.1632080078125"/>
              <w:jc w:val="left"/>
              <w:rPr>
                <w:sz w:val="19.920000076293945"/>
                <w:szCs w:val="19.920000076293945"/>
              </w:rPr>
            </w:pPr>
            <w:r w:rsidDel="00000000" w:rsidR="00000000" w:rsidRPr="00000000">
              <w:rPr>
                <w:sz w:val="19.920000076293945"/>
                <w:szCs w:val="19.920000076293945"/>
                <w:rtl w:val="0"/>
              </w:rPr>
              <w:t xml:space="preserve">For each feature or vector  update record which is  MODIFY OR INSERT and  contains no further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31.633939743042" w:lineRule="auto"/>
              <w:ind w:left="126.34552001953125" w:right="159.647216796875" w:firstLine="0.99609375"/>
              <w:jc w:val="left"/>
              <w:rPr>
                <w:sz w:val="19.920000076293945"/>
                <w:szCs w:val="19.920000076293945"/>
              </w:rPr>
            </w:pPr>
            <w:r w:rsidDel="00000000" w:rsidR="00000000" w:rsidRPr="00000000">
              <w:rPr>
                <w:sz w:val="19.920000076293945"/>
                <w:szCs w:val="19.920000076293945"/>
                <w:rtl w:val="0"/>
              </w:rPr>
              <w:t xml:space="preserve">MODIFY or INSERT  update does not  </w:t>
            </w:r>
          </w:p>
          <w:p w:rsidR="00000000" w:rsidDel="00000000" w:rsidP="00000000" w:rsidRDefault="00000000" w:rsidRPr="00000000" w14:paraId="0000023D">
            <w:pPr>
              <w:widowControl w:val="0"/>
              <w:spacing w:after="0" w:before="4.8773193359375" w:line="228.824143409729" w:lineRule="auto"/>
              <w:ind w:left="115.58868408203125" w:right="404.862060546875" w:firstLine="5.179443359375"/>
              <w:jc w:val="left"/>
              <w:rPr>
                <w:sz w:val="19.920000076293945"/>
                <w:szCs w:val="19.920000076293945"/>
              </w:rPr>
            </w:pPr>
            <w:r w:rsidDel="00000000" w:rsidR="00000000" w:rsidRPr="00000000">
              <w:rPr>
                <w:sz w:val="19.920000076293945"/>
                <w:szCs w:val="19.920000076293945"/>
                <w:rtl w:val="0"/>
              </w:rPr>
              <w:t xml:space="preserve">contain additional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31.633939743042" w:lineRule="auto"/>
              <w:ind w:left="126.3458251953125" w:right="90.892333984375" w:hanging="10.7568359375"/>
              <w:jc w:val="left"/>
              <w:rPr>
                <w:sz w:val="19.920000076293945"/>
                <w:szCs w:val="19.920000076293945"/>
              </w:rPr>
            </w:pPr>
            <w:r w:rsidDel="00000000" w:rsidR="00000000" w:rsidRPr="00000000">
              <w:rPr>
                <w:sz w:val="19.920000076293945"/>
                <w:szCs w:val="19.920000076293945"/>
                <w:rtl w:val="0"/>
              </w:rPr>
              <w:t xml:space="preserve">Add additional fields to  update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(8.4.2.2)  </w:t>
            </w:r>
          </w:p>
          <w:p w:rsidR="00000000" w:rsidDel="00000000" w:rsidP="00000000" w:rsidRDefault="00000000" w:rsidRPr="00000000" w14:paraId="00000240">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and (8.4.3.2)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227.998809814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center"/>
              <w:rPr>
                <w:strike w:val="1"/>
                <w:sz w:val="19.920000076293945"/>
                <w:szCs w:val="19.920000076293945"/>
              </w:rPr>
            </w:pPr>
            <w:sdt>
              <w:sdtPr>
                <w:tag w:val="goog_rdk_50"/>
              </w:sdtPr>
              <w:sdtContent>
                <w:commentRangeStart w:id="31"/>
              </w:sdtContent>
            </w:sdt>
            <w:r w:rsidDel="00000000" w:rsidR="00000000" w:rsidRPr="00000000">
              <w:rPr>
                <w:strike w:val="1"/>
                <w:sz w:val="19.920000076293945"/>
                <w:szCs w:val="19.920000076293945"/>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renumbered 1006.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76" w:lineRule="auto"/>
              <w:jc w:val="left"/>
              <w:rPr>
                <w:i w:val="1"/>
                <w:sz w:val="19.920000076293945"/>
                <w:szCs w:val="19.920000076293945"/>
              </w:rPr>
            </w:pPr>
            <w:commentRangeEnd w:id="31"/>
            <w:r w:rsidDel="00000000" w:rsidR="00000000" w:rsidRPr="00000000">
              <w:commentReference w:id="3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76" w:lineRule="auto"/>
              <w:jc w:val="left"/>
              <w:rPr>
                <w:i w:val="1"/>
                <w:sz w:val="19.920000076293945"/>
                <w:szCs w:val="19.920000076293945"/>
              </w:rPr>
            </w:pPr>
            <w:r w:rsidDel="00000000" w:rsidR="00000000" w:rsidRPr="00000000">
              <w:rPr>
                <w:rtl w:val="0"/>
              </w:rPr>
            </w:r>
          </w:p>
        </w:tc>
      </w:tr>
    </w:tbl>
    <w:p w:rsidR="00000000" w:rsidDel="00000000" w:rsidP="00000000" w:rsidRDefault="00000000" w:rsidRPr="00000000" w14:paraId="0000024A">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24B">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24C">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24D">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15 </w:t>
      </w:r>
    </w:p>
    <w:tbl>
      <w:tblPr>
        <w:tblStyle w:val="Table6"/>
        <w:tblW w:w="11235.0" w:type="dxa"/>
        <w:jc w:val="left"/>
        <w:tblInd w:w="-74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235"/>
        <w:gridCol w:w="2175"/>
        <w:gridCol w:w="2340"/>
        <w:gridCol w:w="1845"/>
        <w:gridCol w:w="615"/>
        <w:gridCol w:w="1320"/>
        <w:tblGridChange w:id="0">
          <w:tblGrid>
            <w:gridCol w:w="705"/>
            <w:gridCol w:w="2235"/>
            <w:gridCol w:w="2175"/>
            <w:gridCol w:w="2340"/>
            <w:gridCol w:w="1845"/>
            <w:gridCol w:w="615"/>
            <w:gridCol w:w="1320"/>
          </w:tblGrid>
        </w:tblGridChange>
      </w:tblGrid>
      <w:tr>
        <w:trPr>
          <w:cantSplit w:val="0"/>
          <w:trHeight w:val="135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30.73035717010498" w:lineRule="auto"/>
              <w:ind w:left="115.58883666992188" w:right="240.167236328125" w:firstLine="14.34234619140625"/>
              <w:jc w:val="left"/>
              <w:rPr>
                <w:sz w:val="19.920000076293945"/>
                <w:szCs w:val="19.920000076293945"/>
              </w:rPr>
            </w:pPr>
            <w:r w:rsidDel="00000000" w:rsidR="00000000" w:rsidRPr="00000000">
              <w:rPr>
                <w:sz w:val="19.920000076293945"/>
                <w:szCs w:val="19.920000076293945"/>
                <w:rtl w:val="0"/>
              </w:rPr>
              <w:t xml:space="preserve">For each update record  which contains more than  one of the following fields:  FFPC, VRPC, FSPC or  SGCC.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ind w:left="128.53668212890625" w:firstLine="0"/>
              <w:jc w:val="left"/>
              <w:rPr>
                <w:sz w:val="19.920000076293945"/>
                <w:szCs w:val="19.920000076293945"/>
              </w:rPr>
            </w:pPr>
            <w:r w:rsidDel="00000000" w:rsidR="00000000" w:rsidRPr="00000000">
              <w:rPr>
                <w:sz w:val="19.920000076293945"/>
                <w:szCs w:val="19.920000076293945"/>
                <w:rtl w:val="0"/>
              </w:rPr>
              <w:t xml:space="preserve">Update record  </w:t>
            </w:r>
          </w:p>
          <w:p w:rsidR="00000000" w:rsidDel="00000000" w:rsidP="00000000" w:rsidRDefault="00000000" w:rsidRPr="00000000" w14:paraId="00000251">
            <w:pPr>
              <w:widowControl w:val="0"/>
              <w:spacing w:after="0" w:line="230.42937755584717" w:lineRule="auto"/>
              <w:ind w:left="115.58868408203125" w:right="138.133544921875" w:firstLine="5.179443359375"/>
              <w:jc w:val="left"/>
              <w:rPr>
                <w:sz w:val="19.920000076293945"/>
                <w:szCs w:val="19.920000076293945"/>
              </w:rPr>
            </w:pPr>
            <w:r w:rsidDel="00000000" w:rsidR="00000000" w:rsidRPr="00000000">
              <w:rPr>
                <w:sz w:val="19.920000076293945"/>
                <w:szCs w:val="19.920000076293945"/>
                <w:rtl w:val="0"/>
              </w:rPr>
              <w:t xml:space="preserve">contains more than  one of the following  fields: FFPC, VRPC,  FSPC or SGCC.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additional  </w:t>
            </w:r>
          </w:p>
          <w:p w:rsidR="00000000" w:rsidDel="00000000" w:rsidP="00000000" w:rsidRDefault="00000000" w:rsidRPr="00000000" w14:paraId="00000253">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fields from update  </w:t>
            </w:r>
          </w:p>
          <w:p w:rsidR="00000000" w:rsidDel="00000000" w:rsidP="00000000" w:rsidRDefault="00000000" w:rsidRPr="00000000" w14:paraId="00000254">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31.63326740264893" w:lineRule="auto"/>
              <w:ind w:left="126.3458251953125" w:right="288.79150390625" w:firstLine="3.5858154296875"/>
              <w:jc w:val="left"/>
              <w:rPr>
                <w:sz w:val="19.920000076293945"/>
                <w:szCs w:val="19.920000076293945"/>
              </w:rPr>
            </w:pPr>
            <w:r w:rsidDel="00000000" w:rsidR="00000000" w:rsidRPr="00000000">
              <w:rPr>
                <w:sz w:val="19.920000076293945"/>
                <w:szCs w:val="19.920000076293945"/>
                <w:rtl w:val="0"/>
              </w:rPr>
              <w:t xml:space="preserve">Part 3 (8.4.2.3),  (8.4.3.2b),  </w:t>
            </w:r>
          </w:p>
          <w:p w:rsidR="00000000" w:rsidDel="00000000" w:rsidP="00000000" w:rsidRDefault="00000000" w:rsidRPr="00000000" w14:paraId="00000256">
            <w:pPr>
              <w:widowControl w:val="0"/>
              <w:spacing w:after="0" w:before="2.4780273437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(8.4.2.4) and  </w:t>
            </w:r>
          </w:p>
          <w:p w:rsidR="00000000" w:rsidDel="00000000" w:rsidP="00000000" w:rsidRDefault="00000000" w:rsidRPr="00000000" w14:paraId="00000257">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(8.4.3.3)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center"/>
              <w:rPr>
                <w:strike w:val="1"/>
                <w:sz w:val="19.920000076293945"/>
                <w:szCs w:val="19.920000076293945"/>
              </w:rPr>
            </w:pPr>
            <w:sdt>
              <w:sdtPr>
                <w:tag w:val="goog_rdk_51"/>
              </w:sdtPr>
              <w:sdtContent>
                <w:commentRangeStart w:id="32"/>
              </w:sdtContent>
            </w:sdt>
            <w:r w:rsidDel="00000000" w:rsidR="00000000" w:rsidRPr="00000000">
              <w:rPr>
                <w:strike w:val="1"/>
                <w:sz w:val="19.920000076293945"/>
                <w:szCs w:val="19.920000076293945"/>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center"/>
              <w:rPr>
                <w:strike w:val="1"/>
                <w:sz w:val="19.920000076293945"/>
                <w:szCs w:val="19.920000076293945"/>
              </w:rPr>
            </w:pPr>
            <w:commentRangeEnd w:id="32"/>
            <w:r w:rsidDel="00000000" w:rsidR="00000000" w:rsidRPr="00000000">
              <w:commentReference w:id="32"/>
            </w:r>
            <w:r w:rsidDel="00000000" w:rsidR="00000000" w:rsidRPr="00000000">
              <w:rPr>
                <w:strike w:val="1"/>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jc w:val="center"/>
              <w:rPr>
                <w:strike w:val="1"/>
                <w:sz w:val="19.920000076293945"/>
                <w:szCs w:val="19.920000076293945"/>
              </w:rPr>
            </w:pPr>
            <w:r w:rsidDel="00000000" w:rsidR="00000000" w:rsidRPr="00000000">
              <w:rPr>
                <w:rtl w:val="0"/>
              </w:rPr>
            </w:r>
          </w:p>
        </w:tc>
      </w:tr>
      <w:tr>
        <w:trPr>
          <w:cantSplit w:val="0"/>
          <w:trHeight w:val="323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For any pair of feature  </w:t>
            </w:r>
          </w:p>
          <w:p w:rsidR="00000000" w:rsidDel="00000000" w:rsidP="00000000" w:rsidRDefault="00000000" w:rsidRPr="00000000" w14:paraId="00000263">
            <w:pPr>
              <w:widowControl w:val="0"/>
              <w:spacing w:after="0"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objects of geometric  </w:t>
            </w:r>
          </w:p>
          <w:p w:rsidR="00000000" w:rsidDel="00000000" w:rsidP="00000000" w:rsidRDefault="00000000" w:rsidRPr="00000000" w14:paraId="00000264">
            <w:pPr>
              <w:widowControl w:val="0"/>
              <w:spacing w:after="0" w:line="231.23263835906982" w:lineRule="auto"/>
              <w:ind w:left="119.77203369140625" w:right="273.0352783203125" w:firstLine="4.58160400390625"/>
              <w:jc w:val="left"/>
              <w:rPr>
                <w:sz w:val="19.920000076293945"/>
                <w:szCs w:val="19.920000076293945"/>
              </w:rPr>
            </w:pPr>
            <w:r w:rsidDel="00000000" w:rsidR="00000000" w:rsidRPr="00000000">
              <w:rPr>
                <w:sz w:val="19.920000076293945"/>
                <w:szCs w:val="19.920000076293945"/>
                <w:rtl w:val="0"/>
              </w:rPr>
              <w:t xml:space="preserve">primitive line where class  and attribute values are  identical AND which have  one or two common  </w:t>
            </w:r>
          </w:p>
          <w:p w:rsidR="00000000" w:rsidDel="00000000" w:rsidP="00000000" w:rsidRDefault="00000000" w:rsidRPr="00000000" w14:paraId="00000265">
            <w:pPr>
              <w:widowControl w:val="0"/>
              <w:spacing w:after="0" w:before="5.2099609375" w:line="230.78059673309326" w:lineRule="auto"/>
              <w:ind w:left="115.58883666992188" w:right="126.82281494140625" w:firstLine="5.17913818359375"/>
              <w:jc w:val="left"/>
              <w:rPr>
                <w:sz w:val="19.920000076293945"/>
                <w:szCs w:val="19.920000076293945"/>
              </w:rPr>
            </w:pPr>
            <w:r w:rsidDel="00000000" w:rsidR="00000000" w:rsidRPr="00000000">
              <w:rPr>
                <w:sz w:val="19.920000076293945"/>
                <w:szCs w:val="19.920000076293945"/>
                <w:rtl w:val="0"/>
              </w:rPr>
              <w:t xml:space="preserve">connected nodes which is  (are) a beginning node or  an end node of each linear  feature AND each common  connected node is not  </w:t>
            </w:r>
          </w:p>
          <w:p w:rsidR="00000000" w:rsidDel="00000000" w:rsidP="00000000" w:rsidRDefault="00000000" w:rsidRPr="00000000" w14:paraId="00000266">
            <w:pPr>
              <w:widowControl w:val="0"/>
              <w:spacing w:after="0" w:before="5.584716796875" w:line="228.8228702545166" w:lineRule="auto"/>
              <w:ind w:left="119.77203369140625" w:right="339.9664306640625" w:hanging="0.597686767578125"/>
              <w:jc w:val="left"/>
              <w:rPr>
                <w:sz w:val="19.920000076293945"/>
                <w:szCs w:val="19.920000076293945"/>
              </w:rPr>
            </w:pPr>
            <w:r w:rsidDel="00000000" w:rsidR="00000000" w:rsidRPr="00000000">
              <w:rPr>
                <w:sz w:val="19.920000076293945"/>
                <w:szCs w:val="19.920000076293945"/>
                <w:rtl w:val="0"/>
              </w:rPr>
              <w:t xml:space="preserve">shared by more than two  objects which are not  </w:t>
            </w:r>
          </w:p>
          <w:p w:rsidR="00000000" w:rsidDel="00000000" w:rsidP="00000000" w:rsidRDefault="00000000" w:rsidRPr="00000000" w14:paraId="00000267">
            <w:pPr>
              <w:widowControl w:val="0"/>
              <w:spacing w:after="0" w:before="7.210693359375" w:line="240" w:lineRule="auto"/>
              <w:ind w:left="120.76797485351562" w:firstLine="0"/>
              <w:jc w:val="left"/>
              <w:rPr>
                <w:sz w:val="19.920000076293945"/>
                <w:szCs w:val="19.920000076293945"/>
              </w:rPr>
            </w:pPr>
            <w:r w:rsidDel="00000000" w:rsidR="00000000" w:rsidRPr="00000000">
              <w:rPr>
                <w:sz w:val="19.920000076293945"/>
                <w:szCs w:val="19.920000076293945"/>
                <w:rtl w:val="0"/>
              </w:rPr>
              <w:t xml:space="preserve">chained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30.02713203430176" w:lineRule="auto"/>
              <w:ind w:left="115.58868408203125" w:right="292.4462890625" w:firstLine="12.3504638671875"/>
              <w:rPr>
                <w:sz w:val="19.920000076293945"/>
                <w:szCs w:val="19.920000076293945"/>
              </w:rPr>
            </w:pPr>
            <w:r w:rsidDel="00000000" w:rsidR="00000000" w:rsidRPr="00000000">
              <w:rPr>
                <w:sz w:val="19.920000076293945"/>
                <w:szCs w:val="19.920000076293945"/>
                <w:rtl w:val="0"/>
              </w:rPr>
              <w:t xml:space="preserve">Linear objects with  the same class and attribute values  </w:t>
            </w:r>
          </w:p>
          <w:p w:rsidR="00000000" w:rsidDel="00000000" w:rsidP="00000000" w:rsidRDefault="00000000" w:rsidRPr="00000000" w14:paraId="00000269">
            <w:pPr>
              <w:widowControl w:val="0"/>
              <w:spacing w:after="0" w:before="6.2109375" w:line="231.23263835906982" w:lineRule="auto"/>
              <w:ind w:left="115.58868408203125" w:right="126.380615234375" w:firstLine="0"/>
              <w:jc w:val="left"/>
              <w:rPr>
                <w:sz w:val="19.920000076293945"/>
                <w:szCs w:val="19.920000076293945"/>
              </w:rPr>
            </w:pPr>
            <w:r w:rsidDel="00000000" w:rsidR="00000000" w:rsidRPr="00000000">
              <w:rPr>
                <w:sz w:val="19.920000076293945"/>
                <w:szCs w:val="19.920000076293945"/>
                <w:rtl w:val="0"/>
              </w:rPr>
              <w:t xml:space="preserve">which are connected  and are not chained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28.8228702545166" w:lineRule="auto"/>
              <w:ind w:left="115.5889892578125" w:right="345.6689453125" w:firstLine="5.9759521484375"/>
              <w:jc w:val="left"/>
              <w:rPr>
                <w:sz w:val="19.920000076293945"/>
                <w:szCs w:val="19.920000076293945"/>
              </w:rPr>
            </w:pPr>
            <w:r w:rsidDel="00000000" w:rsidR="00000000" w:rsidRPr="00000000">
              <w:rPr>
                <w:sz w:val="19.920000076293945"/>
                <w:szCs w:val="19.920000076293945"/>
                <w:rtl w:val="0"/>
              </w:rPr>
              <w:t xml:space="preserve">Chain linear objects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26C">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center"/>
              <w:rPr>
                <w:strike w:val="1"/>
                <w:sz w:val="19.920000076293945"/>
                <w:szCs w:val="19.920000076293945"/>
              </w:rPr>
            </w:pPr>
            <w:sdt>
              <w:sdtPr>
                <w:tag w:val="goog_rdk_52"/>
              </w:sdtPr>
              <w:sdtContent>
                <w:commentRangeStart w:id="33"/>
              </w:sdtContent>
            </w:sdt>
            <w:r w:rsidDel="00000000" w:rsidR="00000000" w:rsidRPr="00000000">
              <w:rPr>
                <w:strike w:val="1"/>
                <w:sz w:val="19.920000076293945"/>
                <w:szCs w:val="19.920000076293945"/>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76" w:lineRule="auto"/>
              <w:jc w:val="left"/>
              <w:rPr>
                <w:i w:val="1"/>
                <w:sz w:val="19.920000076293945"/>
                <w:szCs w:val="19.920000076293945"/>
              </w:rPr>
            </w:pPr>
            <w:commentRangeEnd w:id="33"/>
            <w:r w:rsidDel="00000000" w:rsidR="00000000" w:rsidRPr="00000000">
              <w:commentReference w:id="3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31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31.2333106994629" w:lineRule="auto"/>
              <w:ind w:left="119.77203369140625" w:right="484.5855712890625" w:firstLine="10.159149169921875"/>
              <w:jc w:val="left"/>
              <w:rPr>
                <w:sz w:val="19.920000076293945"/>
                <w:szCs w:val="19.920000076293945"/>
              </w:rPr>
            </w:pPr>
            <w:r w:rsidDel="00000000" w:rsidR="00000000" w:rsidRPr="00000000">
              <w:rPr>
                <w:sz w:val="19.920000076293945"/>
                <w:szCs w:val="19.920000076293945"/>
                <w:rtl w:val="0"/>
              </w:rPr>
              <w:t xml:space="preserve">For each edge which is  referenced by </w:t>
            </w:r>
            <w:sdt>
              <w:sdtPr>
                <w:tag w:val="goog_rdk_53"/>
              </w:sdtPr>
              <w:sdtContent>
                <w:commentRangeStart w:id="34"/>
              </w:sdtContent>
            </w:sdt>
            <w:sdt>
              <w:sdtPr>
                <w:tag w:val="goog_rdk_54"/>
              </w:sdtPr>
              <w:sdtContent>
                <w:commentRangeStart w:id="35"/>
              </w:sdtContent>
            </w:sdt>
            <w:r w:rsidDel="00000000" w:rsidR="00000000" w:rsidRPr="00000000">
              <w:rPr>
                <w:sz w:val="19.920000076293945"/>
                <w:szCs w:val="19.920000076293945"/>
                <w:rtl w:val="0"/>
              </w:rPr>
              <w:t xml:space="preserve">Group 1</w:t>
            </w:r>
            <w:commentRangeEnd w:id="34"/>
            <w:r w:rsidDel="00000000" w:rsidR="00000000" w:rsidRPr="00000000">
              <w:commentReference w:id="34"/>
            </w:r>
            <w:commentRangeEnd w:id="35"/>
            <w:r w:rsidDel="00000000" w:rsidR="00000000" w:rsidRPr="00000000">
              <w:commentReference w:id="35"/>
            </w:r>
            <w:r w:rsidDel="00000000" w:rsidR="00000000" w:rsidRPr="00000000">
              <w:rPr>
                <w:sz w:val="19.920000076293945"/>
                <w:szCs w:val="19.920000076293945"/>
                <w:rtl w:val="0"/>
              </w:rPr>
              <w:t xml:space="preserve">  objects AND is not  </w:t>
            </w:r>
          </w:p>
          <w:p w:rsidR="00000000" w:rsidDel="00000000" w:rsidP="00000000" w:rsidRDefault="00000000" w:rsidRPr="00000000" w14:paraId="00000278">
            <w:pPr>
              <w:widowControl w:val="0"/>
              <w:spacing w:after="0" w:before="5.2105712890625" w:line="230.83152294158936" w:lineRule="auto"/>
              <w:ind w:left="119.97116088867188" w:right="205.30731201171875" w:firstLine="8.167266845703125"/>
              <w:jc w:val="left"/>
              <w:rPr>
                <w:sz w:val="19.920000076293945"/>
                <w:szCs w:val="19.920000076293945"/>
              </w:rPr>
            </w:pPr>
            <w:r w:rsidDel="00000000" w:rsidR="00000000" w:rsidRPr="00000000">
              <w:rPr>
                <w:sz w:val="19.920000076293945"/>
                <w:szCs w:val="19.920000076293945"/>
                <w:rtl w:val="0"/>
              </w:rPr>
              <w:t xml:space="preserve">referenced by a M_COVR  </w:t>
            </w:r>
            <w:sdt>
              <w:sdtPr>
                <w:tag w:val="goog_rdk_55"/>
              </w:sdtPr>
              <w:sdtContent>
                <w:commentRangeStart w:id="36"/>
              </w:sdtContent>
            </w:sdt>
            <w:r w:rsidDel="00000000" w:rsidR="00000000" w:rsidRPr="00000000">
              <w:rPr>
                <w:sz w:val="19.920000076293945"/>
                <w:szCs w:val="19.920000076293945"/>
                <w:rtl w:val="0"/>
              </w:rPr>
              <w:t xml:space="preserve">meta object </w:t>
            </w:r>
            <w:commentRangeEnd w:id="36"/>
            <w:r w:rsidDel="00000000" w:rsidR="00000000" w:rsidRPr="00000000">
              <w:commentReference w:id="36"/>
            </w:r>
            <w:r w:rsidDel="00000000" w:rsidR="00000000" w:rsidRPr="00000000">
              <w:rPr>
                <w:sz w:val="19.920000076293945"/>
                <w:szCs w:val="19.920000076293945"/>
                <w:rtl w:val="0"/>
              </w:rPr>
              <w:t xml:space="preserve">with CATCOV  is Equal to 1 (coverage  available) which does not  appear twice with different  ORNT (forward and  </w:t>
            </w:r>
          </w:p>
          <w:p w:rsidR="00000000" w:rsidDel="00000000" w:rsidP="00000000" w:rsidRDefault="00000000" w:rsidRPr="00000000" w14:paraId="00000279">
            <w:pPr>
              <w:widowControl w:val="0"/>
              <w:spacing w:after="0" w:before="5.543212890625"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reverse)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31.2333106994629" w:lineRule="auto"/>
              <w:ind w:left="119.9713134765625" w:right="126.015625" w:firstLine="2.39013671875"/>
              <w:rPr>
                <w:sz w:val="19.920000076293945"/>
                <w:szCs w:val="19.920000076293945"/>
              </w:rPr>
            </w:pPr>
            <w:r w:rsidDel="00000000" w:rsidR="00000000" w:rsidRPr="00000000">
              <w:rPr>
                <w:sz w:val="19.920000076293945"/>
                <w:szCs w:val="19.920000076293945"/>
                <w:rtl w:val="0"/>
              </w:rPr>
              <w:t xml:space="preserve">Group 1 coverage is  not correct, a hole or  an overlap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Group 1  </w:t>
            </w:r>
          </w:p>
          <w:p w:rsidR="00000000" w:rsidDel="00000000" w:rsidP="00000000" w:rsidRDefault="00000000" w:rsidRPr="00000000" w14:paraId="0000027C">
            <w:pPr>
              <w:widowControl w:val="0"/>
              <w:spacing w:after="0" w:line="231.23273849487305" w:lineRule="auto"/>
              <w:ind w:left="125.748291015625" w:right="279.534912109375" w:hanging="4.9798583984375"/>
              <w:jc w:val="left"/>
              <w:rPr>
                <w:sz w:val="19.920000076293945"/>
                <w:szCs w:val="19.920000076293945"/>
              </w:rPr>
            </w:pPr>
            <w:r w:rsidDel="00000000" w:rsidR="00000000" w:rsidRPr="00000000">
              <w:rPr>
                <w:sz w:val="19.920000076293945"/>
                <w:szCs w:val="19.920000076293945"/>
                <w:rtl w:val="0"/>
              </w:rPr>
              <w:t xml:space="preserve">coverage, to remove  hole or 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27E">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(3.10.1) and  </w:t>
            </w:r>
          </w:p>
          <w:p w:rsidR="00000000" w:rsidDel="00000000" w:rsidP="00000000" w:rsidRDefault="00000000" w:rsidRPr="00000000" w14:paraId="0000027F">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280">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 </w:t>
            </w:r>
          </w:p>
          <w:p w:rsidR="00000000" w:rsidDel="00000000" w:rsidP="00000000" w:rsidRDefault="00000000" w:rsidRPr="00000000" w14:paraId="00000281">
            <w:pPr>
              <w:widowControl w:val="0"/>
              <w:spacing w:after="0" w:line="240" w:lineRule="auto"/>
              <w:ind w:left="120.7684326171875" w:firstLine="0"/>
              <w:jc w:val="left"/>
              <w:rPr>
                <w:sz w:val="19.920000076293945"/>
                <w:szCs w:val="19.920000076293945"/>
              </w:rPr>
            </w:pPr>
            <w:r w:rsidDel="00000000" w:rsidR="00000000" w:rsidRPr="00000000">
              <w:rPr>
                <w:rtl w:val="0"/>
              </w:rPr>
            </w:r>
          </w:p>
          <w:p w:rsidR="00000000" w:rsidDel="00000000" w:rsidP="00000000" w:rsidRDefault="00000000" w:rsidRPr="00000000" w14:paraId="00000282">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2.8.1 of Appendix B Ed. 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57, 411, 412, 413, 414</w:t>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jc w:val="center"/>
              <w:rPr>
                <w:sz w:val="19.920000076293945"/>
                <w:szCs w:val="19.920000076293945"/>
              </w:rPr>
            </w:pPr>
            <w:r w:rsidDel="00000000" w:rsidR="00000000" w:rsidRPr="00000000">
              <w:rPr>
                <w:sz w:val="19.920000076293945"/>
                <w:szCs w:val="19.920000076293945"/>
                <w:highlight w:val="yellow"/>
                <w:rtl w:val="0"/>
              </w:rPr>
              <w:t xml:space="preserve">43</w:t>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31.23273849487305" w:lineRule="auto"/>
              <w:ind w:left="119.77203369140625" w:right="193.753662109375" w:firstLine="10.159149169921875"/>
              <w:jc w:val="left"/>
              <w:rPr>
                <w:sz w:val="19.920000076293945"/>
                <w:szCs w:val="19.920000076293945"/>
              </w:rPr>
            </w:pPr>
            <w:r w:rsidDel="00000000" w:rsidR="00000000" w:rsidRPr="00000000">
              <w:rPr>
                <w:sz w:val="19.920000076293945"/>
                <w:szCs w:val="19.920000076293945"/>
                <w:rtl w:val="0"/>
              </w:rPr>
              <w:t xml:space="preserve">For each </w:t>
            </w:r>
            <w:sdt>
              <w:sdtPr>
                <w:tag w:val="goog_rdk_56"/>
              </w:sdtPr>
              <w:sdtContent>
                <w:commentRangeStart w:id="37"/>
              </w:sdtContent>
            </w:sdt>
            <w:r w:rsidDel="00000000" w:rsidR="00000000" w:rsidRPr="00000000">
              <w:rPr>
                <w:sz w:val="19.920000076293945"/>
                <w:szCs w:val="19.920000076293945"/>
                <w:rtl w:val="0"/>
              </w:rPr>
              <w:t xml:space="preserve">DEPCNT </w:t>
            </w:r>
            <w:commentRangeEnd w:id="37"/>
            <w:r w:rsidDel="00000000" w:rsidR="00000000" w:rsidRPr="00000000">
              <w:commentReference w:id="37"/>
            </w:r>
            <w:r w:rsidDel="00000000" w:rsidR="00000000" w:rsidRPr="00000000">
              <w:rPr>
                <w:sz w:val="19.920000076293945"/>
                <w:szCs w:val="19.920000076293945"/>
                <w:rtl w:val="0"/>
              </w:rPr>
              <w:t xml:space="preserve">feature  object which is not  </w:t>
            </w:r>
          </w:p>
          <w:p w:rsidR="00000000" w:rsidDel="00000000" w:rsidP="00000000" w:rsidRDefault="00000000" w:rsidRPr="00000000" w14:paraId="00000287">
            <w:pPr>
              <w:widowControl w:val="0"/>
              <w:spacing w:after="0" w:before="2.8106689453125" w:line="231.23316764831543" w:lineRule="auto"/>
              <w:ind w:left="115.58883666992188" w:right="448.72955322265625" w:firstLine="5.9759521484375"/>
              <w:jc w:val="left"/>
              <w:rPr>
                <w:sz w:val="19.920000076293945"/>
                <w:szCs w:val="19.920000076293945"/>
              </w:rPr>
            </w:pPr>
            <w:r w:rsidDel="00000000" w:rsidR="00000000" w:rsidRPr="00000000">
              <w:rPr>
                <w:sz w:val="19.920000076293945"/>
                <w:szCs w:val="19.920000076293945"/>
                <w:rtl w:val="0"/>
              </w:rPr>
              <w:t xml:space="preserve">COINCIDENT with two  Group 1 feature objects  AND is not WITHIN an  UNSARE or DRGARE.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31.23273849487305" w:lineRule="auto"/>
              <w:ind w:left="120.76812744140625" w:right="315.023193359375" w:firstLine="8.1671142578125"/>
              <w:jc w:val="left"/>
              <w:rPr>
                <w:sz w:val="19.920000076293945"/>
                <w:szCs w:val="19.920000076293945"/>
              </w:rPr>
            </w:pPr>
            <w:r w:rsidDel="00000000" w:rsidR="00000000" w:rsidRPr="00000000">
              <w:rPr>
                <w:sz w:val="19.920000076293945"/>
                <w:szCs w:val="19.920000076293945"/>
                <w:rtl w:val="0"/>
              </w:rPr>
              <w:t xml:space="preserve">DEPCNT does not  coincide with two  </w:t>
            </w:r>
          </w:p>
          <w:p w:rsidR="00000000" w:rsidDel="00000000" w:rsidP="00000000" w:rsidRDefault="00000000" w:rsidRPr="00000000" w14:paraId="00000289">
            <w:pPr>
              <w:widowControl w:val="0"/>
              <w:spacing w:after="0" w:before="2.8106689453125" w:line="240" w:lineRule="auto"/>
              <w:ind w:left="122.3614501953125" w:firstLine="0"/>
              <w:jc w:val="left"/>
              <w:rPr>
                <w:sz w:val="19.920000076293945"/>
                <w:szCs w:val="19.920000076293945"/>
              </w:rPr>
            </w:pPr>
            <w:r w:rsidDel="00000000" w:rsidR="00000000" w:rsidRPr="00000000">
              <w:rPr>
                <w:sz w:val="19.920000076293945"/>
                <w:szCs w:val="19.920000076293945"/>
                <w:rtl w:val="0"/>
              </w:rPr>
              <w:t xml:space="preserve">Group 1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30.02846240997314" w:lineRule="auto"/>
              <w:ind w:left="122.362060546875" w:right="356.624755859375" w:hanging="6.7730712890625"/>
              <w:jc w:val="left"/>
              <w:rPr>
                <w:sz w:val="19.920000076293945"/>
                <w:szCs w:val="19.920000076293945"/>
              </w:rPr>
            </w:pPr>
            <w:r w:rsidDel="00000000" w:rsidR="00000000" w:rsidRPr="00000000">
              <w:rPr>
                <w:sz w:val="19.920000076293945"/>
                <w:szCs w:val="19.920000076293945"/>
                <w:rtl w:val="0"/>
              </w:rPr>
              <w:t xml:space="preserve">Amend DEPCNT or  Group 1 objects 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28C">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(3.10.1) and  </w:t>
            </w:r>
          </w:p>
          <w:p w:rsidR="00000000" w:rsidDel="00000000" w:rsidP="00000000" w:rsidRDefault="00000000" w:rsidRPr="00000000" w14:paraId="0000028D">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28E">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411, 414</w:t>
            </w:r>
          </w:p>
          <w:p w:rsidR="00000000" w:rsidDel="00000000" w:rsidP="00000000" w:rsidRDefault="00000000" w:rsidRPr="00000000" w14:paraId="0000029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*need to discuss further*</w:t>
            </w:r>
          </w:p>
        </w:tc>
      </w:tr>
      <w:tr>
        <w:trPr>
          <w:cantSplit w:val="0"/>
          <w:trHeight w:val="253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center"/>
              <w:rPr>
                <w:sz w:val="19.920000076293945"/>
                <w:szCs w:val="19.920000076293945"/>
                <w:highlight w:val="yellow"/>
              </w:rPr>
            </w:pPr>
            <w:r w:rsidDel="00000000" w:rsidR="00000000" w:rsidRPr="00000000">
              <w:rPr>
                <w:sz w:val="19.920000076293945"/>
                <w:szCs w:val="19.920000076293945"/>
                <w:highlight w:val="yellow"/>
                <w:rtl w:val="0"/>
              </w:rPr>
              <w:t xml:space="preserve">44a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31.23273849487305" w:lineRule="auto"/>
              <w:ind w:left="119.77203369140625" w:right="193.753662109375" w:firstLine="10.159149169921875"/>
              <w:jc w:val="left"/>
              <w:rPr>
                <w:sz w:val="19.920000076293945"/>
                <w:szCs w:val="19.920000076293945"/>
              </w:rPr>
            </w:pPr>
            <w:r w:rsidDel="00000000" w:rsidR="00000000" w:rsidRPr="00000000">
              <w:rPr>
                <w:sz w:val="19.920000076293945"/>
                <w:szCs w:val="19.920000076293945"/>
                <w:rtl w:val="0"/>
              </w:rPr>
              <w:t xml:space="preserve">For each DEPARE feature  object which is not an  </w:t>
            </w:r>
          </w:p>
          <w:p w:rsidR="00000000" w:rsidDel="00000000" w:rsidP="00000000" w:rsidRDefault="00000000" w:rsidRPr="00000000" w14:paraId="00000294">
            <w:pPr>
              <w:widowControl w:val="0"/>
              <w:spacing w:after="0" w:before="2.8106689453125" w:line="231.35330200195312" w:lineRule="auto"/>
              <w:ind w:left="115.58883666992188" w:right="58.08258056640625" w:firstLine="10.55755615234375"/>
              <w:jc w:val="left"/>
              <w:rPr>
                <w:sz w:val="19.920000076293945"/>
                <w:szCs w:val="19.920000076293945"/>
              </w:rPr>
            </w:pPr>
            <w:r w:rsidDel="00000000" w:rsidR="00000000" w:rsidRPr="00000000">
              <w:rPr>
                <w:sz w:val="19.920000076293945"/>
                <w:szCs w:val="19.920000076293945"/>
                <w:rtl w:val="0"/>
              </w:rPr>
              <w:t xml:space="preserve">isolated shallow area</w:t>
            </w:r>
            <w:r w:rsidDel="00000000" w:rsidR="00000000" w:rsidRPr="00000000">
              <w:rPr>
                <w:sz w:val="21.60000006357829"/>
                <w:szCs w:val="21.60000006357829"/>
                <w:vertAlign w:val="superscript"/>
                <w:rtl w:val="0"/>
              </w:rPr>
              <w:t xml:space="preserve">1 </w:t>
            </w:r>
            <w:r w:rsidDel="00000000" w:rsidR="00000000" w:rsidRPr="00000000">
              <w:rPr>
                <w:sz w:val="19.920000076293945"/>
                <w:szCs w:val="19.920000076293945"/>
                <w:rtl w:val="0"/>
              </w:rPr>
              <w:t xml:space="preserve">AND  where DRVAL1 is not Equal  to a value of VALDCO on  DEPCNT feature objects  found in the ENC AND is  not shallower than the  </w:t>
            </w:r>
          </w:p>
          <w:p w:rsidR="00000000" w:rsidDel="00000000" w:rsidP="00000000" w:rsidRDefault="00000000" w:rsidRPr="00000000" w14:paraId="00000295">
            <w:pPr>
              <w:widowControl w:val="0"/>
              <w:spacing w:after="0" w:before="2.7105712890625" w:line="240" w:lineRule="auto"/>
              <w:ind w:left="119.17434692382812" w:firstLine="0"/>
              <w:jc w:val="left"/>
              <w:rPr>
                <w:sz w:val="19.920000076293945"/>
                <w:szCs w:val="19.920000076293945"/>
              </w:rPr>
            </w:pPr>
            <w:r w:rsidDel="00000000" w:rsidR="00000000" w:rsidRPr="00000000">
              <w:rPr>
                <w:sz w:val="19.920000076293945"/>
                <w:szCs w:val="19.920000076293945"/>
                <w:rtl w:val="0"/>
              </w:rPr>
              <w:t xml:space="preserve">shallowest value of  </w:t>
            </w:r>
          </w:p>
          <w:p w:rsidR="00000000" w:rsidDel="00000000" w:rsidP="00000000" w:rsidRDefault="00000000" w:rsidRPr="00000000" w14:paraId="00000296">
            <w:pPr>
              <w:widowControl w:val="0"/>
              <w:spacing w:after="0" w:line="231.2326955795288" w:lineRule="auto"/>
              <w:ind w:left="115.58883666992188" w:right="227.418212890625" w:firstLine="1.195220947265625"/>
              <w:jc w:val="left"/>
              <w:rPr>
                <w:sz w:val="19.920000076293945"/>
                <w:szCs w:val="19.920000076293945"/>
              </w:rPr>
            </w:pPr>
            <w:r w:rsidDel="00000000" w:rsidR="00000000" w:rsidRPr="00000000">
              <w:rPr>
                <w:sz w:val="19.920000076293945"/>
                <w:szCs w:val="19.920000076293945"/>
                <w:rtl w:val="0"/>
              </w:rPr>
              <w:t xml:space="preserve">VALDCO contained within  the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The value of  </w:t>
            </w:r>
          </w:p>
          <w:p w:rsidR="00000000" w:rsidDel="00000000" w:rsidP="00000000" w:rsidRDefault="00000000" w:rsidRPr="00000000" w14:paraId="00000298">
            <w:pPr>
              <w:widowControl w:val="0"/>
              <w:spacing w:after="0" w:line="228.8241720199585" w:lineRule="auto"/>
              <w:ind w:left="115.58868408203125" w:right="202.87353515625" w:firstLine="13.3465576171875"/>
              <w:jc w:val="left"/>
              <w:rPr>
                <w:sz w:val="19.920000076293945"/>
                <w:szCs w:val="19.920000076293945"/>
              </w:rPr>
            </w:pPr>
            <w:r w:rsidDel="00000000" w:rsidR="00000000" w:rsidRPr="00000000">
              <w:rPr>
                <w:sz w:val="19.920000076293945"/>
                <w:szCs w:val="19.920000076293945"/>
                <w:rtl w:val="0"/>
              </w:rPr>
              <w:t xml:space="preserve">DRVAL1 is different  from one of the  </w:t>
            </w:r>
          </w:p>
          <w:p w:rsidR="00000000" w:rsidDel="00000000" w:rsidP="00000000" w:rsidRDefault="00000000" w:rsidRPr="00000000" w14:paraId="00000299">
            <w:pPr>
              <w:widowControl w:val="0"/>
              <w:spacing w:after="0" w:before="7.20947265625" w:line="231.8355131149292" w:lineRule="auto"/>
              <w:ind w:left="115.58868408203125" w:right="282.3541259765625" w:hanging="1.195068359375"/>
              <w:jc w:val="left"/>
              <w:rPr>
                <w:sz w:val="19.920000076293945"/>
                <w:szCs w:val="19.920000076293945"/>
              </w:rPr>
            </w:pPr>
            <w:r w:rsidDel="00000000" w:rsidR="00000000" w:rsidRPr="00000000">
              <w:rPr>
                <w:sz w:val="19.920000076293945"/>
                <w:szCs w:val="19.920000076293945"/>
                <w:rtl w:val="0"/>
              </w:rPr>
              <w:t xml:space="preserve">values of VALDCO  found in the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value of  </w:t>
            </w:r>
          </w:p>
          <w:p w:rsidR="00000000" w:rsidDel="00000000" w:rsidP="00000000" w:rsidRDefault="00000000" w:rsidRPr="00000000" w14:paraId="0000029B">
            <w:pPr>
              <w:widowControl w:val="0"/>
              <w:spacing w:after="0"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DRVAL1 so that it  </w:t>
            </w:r>
          </w:p>
          <w:p w:rsidR="00000000" w:rsidDel="00000000" w:rsidP="00000000" w:rsidRDefault="00000000" w:rsidRPr="00000000" w14:paraId="0000029C">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equals a value of  </w:t>
            </w:r>
          </w:p>
          <w:p w:rsidR="00000000" w:rsidDel="00000000" w:rsidP="00000000" w:rsidRDefault="00000000" w:rsidRPr="00000000" w14:paraId="0000029D">
            <w:pPr>
              <w:widowControl w:val="0"/>
              <w:spacing w:after="0" w:line="240" w:lineRule="auto"/>
              <w:ind w:left="116.7840576171875" w:firstLine="0"/>
              <w:jc w:val="left"/>
              <w:rPr>
                <w:sz w:val="19.920000076293945"/>
                <w:szCs w:val="19.920000076293945"/>
              </w:rPr>
            </w:pPr>
            <w:r w:rsidDel="00000000" w:rsidR="00000000" w:rsidRPr="00000000">
              <w:rPr>
                <w:sz w:val="19.920000076293945"/>
                <w:szCs w:val="19.920000076293945"/>
                <w:rtl w:val="0"/>
              </w:rPr>
              <w:t xml:space="preserve">VALDCO.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29F">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Annex A (5.4.3)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81.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jc w:val="center"/>
              <w:rPr>
                <w:sz w:val="19.920000076293945"/>
                <w:szCs w:val="19.920000076293945"/>
                <w:highlight w:val="yellow"/>
              </w:rPr>
            </w:pPr>
            <w:sdt>
              <w:sdtPr>
                <w:tag w:val="goog_rdk_58"/>
              </w:sdtPr>
              <w:sdtContent>
                <w:del w:author="Thomas Cervone-Richards - NOAA Federal" w:id="12" w:date="2023-05-30T15:19:05Z">
                  <w:r w:rsidDel="00000000" w:rsidR="00000000" w:rsidRPr="00000000">
                    <w:rPr>
                      <w:sz w:val="19.920000076293945"/>
                      <w:szCs w:val="19.920000076293945"/>
                      <w:highlight w:val="yellow"/>
                      <w:rtl w:val="0"/>
                    </w:rPr>
                    <w:delText xml:space="preserve">44b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1"/>
            </w:sdtPr>
            <w:sdtContent>
              <w:p w:rsidR="00000000" w:rsidDel="00000000" w:rsidP="00000000" w:rsidRDefault="00000000" w:rsidRPr="00000000" w14:paraId="000002A3">
                <w:pPr>
                  <w:widowControl w:val="0"/>
                  <w:spacing w:after="0" w:line="231.2326955795288" w:lineRule="auto"/>
                  <w:ind w:left="119.77203369140625" w:right="193.753662109375" w:firstLine="10.159149169921875"/>
                  <w:jc w:val="left"/>
                  <w:rPr>
                    <w:del w:author="Thomas Cervone-Richards - NOAA Federal" w:id="12" w:date="2023-05-30T15:19:05Z"/>
                    <w:sz w:val="19.920000076293945"/>
                    <w:szCs w:val="19.920000076293945"/>
                  </w:rPr>
                </w:pPr>
                <w:sdt>
                  <w:sdtPr>
                    <w:tag w:val="goog_rdk_60"/>
                  </w:sdtPr>
                  <w:sdtContent>
                    <w:del w:author="Thomas Cervone-Richards - NOAA Federal" w:id="12" w:date="2023-05-30T15:19:05Z">
                      <w:r w:rsidDel="00000000" w:rsidR="00000000" w:rsidRPr="00000000">
                        <w:rPr>
                          <w:sz w:val="19.920000076293945"/>
                          <w:szCs w:val="19.920000076293945"/>
                          <w:rtl w:val="0"/>
                        </w:rPr>
                        <w:delText xml:space="preserve">For each DEPARE feature  object which is not an  </w:delText>
                      </w:r>
                    </w:del>
                  </w:sdtContent>
                </w:sdt>
              </w:p>
            </w:sdtContent>
          </w:sdt>
          <w:p w:rsidR="00000000" w:rsidDel="00000000" w:rsidP="00000000" w:rsidRDefault="00000000" w:rsidRPr="00000000" w14:paraId="000002A4">
            <w:pPr>
              <w:widowControl w:val="0"/>
              <w:spacing w:after="0" w:before="5.2099609375" w:line="230.89815616607666" w:lineRule="auto"/>
              <w:ind w:left="115.58883666992188" w:right="59.6923828125" w:firstLine="10.55755615234375"/>
              <w:jc w:val="left"/>
              <w:rPr>
                <w:sz w:val="19.920000076293945"/>
                <w:szCs w:val="19.920000076293945"/>
              </w:rPr>
            </w:pPr>
            <w:sdt>
              <w:sdtPr>
                <w:tag w:val="goog_rdk_62"/>
              </w:sdtPr>
              <w:sdtContent>
                <w:del w:author="Thomas Cervone-Richards - NOAA Federal" w:id="12" w:date="2023-05-30T15:19:05Z">
                  <w:r w:rsidDel="00000000" w:rsidR="00000000" w:rsidRPr="00000000">
                    <w:rPr>
                      <w:sz w:val="19.920000076293945"/>
                      <w:szCs w:val="19.920000076293945"/>
                      <w:rtl w:val="0"/>
                    </w:rPr>
                    <w:delText xml:space="preserve">isolated deep area</w:delText>
                  </w:r>
                  <w:r w:rsidDel="00000000" w:rsidR="00000000" w:rsidRPr="00000000">
                    <w:rPr>
                      <w:sz w:val="21.60000006357829"/>
                      <w:szCs w:val="21.60000006357829"/>
                      <w:vertAlign w:val="superscript"/>
                      <w:rtl w:val="0"/>
                    </w:rPr>
                    <w:delText xml:space="preserve">2 </w:delText>
                  </w:r>
                  <w:r w:rsidDel="00000000" w:rsidR="00000000" w:rsidRPr="00000000">
                    <w:rPr>
                      <w:sz w:val="19.920000076293945"/>
                      <w:szCs w:val="19.920000076293945"/>
                      <w:rtl w:val="0"/>
                    </w:rPr>
                    <w:delText xml:space="preserve">AND  where DRVAL2 is not Equal  to a value of VALDCO on  DEPCNT feature objects  found in the ENC AND is  not the deepest DRVAL2  contained within the ENC.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
            </w:sdtPr>
            <w:sdtContent>
              <w:p w:rsidR="00000000" w:rsidDel="00000000" w:rsidP="00000000" w:rsidRDefault="00000000" w:rsidRPr="00000000" w14:paraId="000002A5">
                <w:pPr>
                  <w:widowControl w:val="0"/>
                  <w:spacing w:after="0" w:line="240" w:lineRule="auto"/>
                  <w:ind w:left="115.58868408203125" w:firstLine="0"/>
                  <w:jc w:val="left"/>
                  <w:rPr>
                    <w:del w:author="Thomas Cervone-Richards - NOAA Federal" w:id="12" w:date="2023-05-30T15:19:05Z"/>
                    <w:sz w:val="19.920000076293945"/>
                    <w:szCs w:val="19.920000076293945"/>
                  </w:rPr>
                </w:pPr>
                <w:sdt>
                  <w:sdtPr>
                    <w:tag w:val="goog_rdk_64"/>
                  </w:sdtPr>
                  <w:sdtContent>
                    <w:del w:author="Thomas Cervone-Richards - NOAA Federal" w:id="12" w:date="2023-05-30T15:19:05Z">
                      <w:r w:rsidDel="00000000" w:rsidR="00000000" w:rsidRPr="00000000">
                        <w:rPr>
                          <w:sz w:val="19.920000076293945"/>
                          <w:szCs w:val="19.920000076293945"/>
                          <w:rtl w:val="0"/>
                        </w:rPr>
                        <w:delText xml:space="preserve">The value of  </w:delText>
                      </w:r>
                    </w:del>
                  </w:sdtContent>
                </w:sdt>
              </w:p>
            </w:sdtContent>
          </w:sdt>
          <w:sdt>
            <w:sdtPr>
              <w:tag w:val="goog_rdk_67"/>
            </w:sdtPr>
            <w:sdtContent>
              <w:p w:rsidR="00000000" w:rsidDel="00000000" w:rsidP="00000000" w:rsidRDefault="00000000" w:rsidRPr="00000000" w14:paraId="000002A6">
                <w:pPr>
                  <w:widowControl w:val="0"/>
                  <w:spacing w:after="0" w:line="231.2324094772339" w:lineRule="auto"/>
                  <w:ind w:left="115.58868408203125" w:right="202.87353515625" w:firstLine="13.3465576171875"/>
                  <w:jc w:val="left"/>
                  <w:rPr>
                    <w:del w:author="Thomas Cervone-Richards - NOAA Federal" w:id="12" w:date="2023-05-30T15:19:05Z"/>
                    <w:sz w:val="19.920000076293945"/>
                    <w:szCs w:val="19.920000076293945"/>
                  </w:rPr>
                </w:pPr>
                <w:sdt>
                  <w:sdtPr>
                    <w:tag w:val="goog_rdk_66"/>
                  </w:sdtPr>
                  <w:sdtContent>
                    <w:del w:author="Thomas Cervone-Richards - NOAA Federal" w:id="12" w:date="2023-05-30T15:19:05Z">
                      <w:r w:rsidDel="00000000" w:rsidR="00000000" w:rsidRPr="00000000">
                        <w:rPr>
                          <w:sz w:val="19.920000076293945"/>
                          <w:szCs w:val="19.920000076293945"/>
                          <w:rtl w:val="0"/>
                        </w:rPr>
                        <w:delText xml:space="preserve">DRVAL2 is different  from one of the  </w:delText>
                      </w:r>
                    </w:del>
                  </w:sdtContent>
                </w:sdt>
              </w:p>
            </w:sdtContent>
          </w:sdt>
          <w:p w:rsidR="00000000" w:rsidDel="00000000" w:rsidP="00000000" w:rsidRDefault="00000000" w:rsidRPr="00000000" w14:paraId="000002A7">
            <w:pPr>
              <w:widowControl w:val="0"/>
              <w:spacing w:after="0" w:before="5.2105712890625" w:line="228.82412910461426" w:lineRule="auto"/>
              <w:ind w:left="115.58868408203125" w:right="282.3541259765625" w:hanging="1.195068359375"/>
              <w:jc w:val="left"/>
              <w:rPr>
                <w:sz w:val="19.920000076293945"/>
                <w:szCs w:val="19.920000076293945"/>
              </w:rPr>
            </w:pPr>
            <w:sdt>
              <w:sdtPr>
                <w:tag w:val="goog_rdk_68"/>
              </w:sdtPr>
              <w:sdtContent>
                <w:del w:author="Thomas Cervone-Richards - NOAA Federal" w:id="12" w:date="2023-05-30T15:19:05Z">
                  <w:r w:rsidDel="00000000" w:rsidR="00000000" w:rsidRPr="00000000">
                    <w:rPr>
                      <w:sz w:val="19.920000076293945"/>
                      <w:szCs w:val="19.920000076293945"/>
                      <w:rtl w:val="0"/>
                    </w:rPr>
                    <w:delText xml:space="preserve">values of VALDCO  found in the ENC.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
            </w:sdtPr>
            <w:sdtContent>
              <w:p w:rsidR="00000000" w:rsidDel="00000000" w:rsidP="00000000" w:rsidRDefault="00000000" w:rsidRPr="00000000" w14:paraId="000002A8">
                <w:pPr>
                  <w:widowControl w:val="0"/>
                  <w:spacing w:after="0" w:line="240" w:lineRule="auto"/>
                  <w:ind w:left="115.5889892578125" w:firstLine="0"/>
                  <w:jc w:val="left"/>
                  <w:rPr>
                    <w:del w:author="Thomas Cervone-Richards - NOAA Federal" w:id="12" w:date="2023-05-30T15:19:05Z"/>
                    <w:sz w:val="19.920000076293945"/>
                    <w:szCs w:val="19.920000076293945"/>
                  </w:rPr>
                </w:pPr>
                <w:sdt>
                  <w:sdtPr>
                    <w:tag w:val="goog_rdk_70"/>
                  </w:sdtPr>
                  <w:sdtContent>
                    <w:del w:author="Thomas Cervone-Richards - NOAA Federal" w:id="12" w:date="2023-05-30T15:19:05Z">
                      <w:r w:rsidDel="00000000" w:rsidR="00000000" w:rsidRPr="00000000">
                        <w:rPr>
                          <w:sz w:val="19.920000076293945"/>
                          <w:szCs w:val="19.920000076293945"/>
                          <w:rtl w:val="0"/>
                        </w:rPr>
                        <w:delText xml:space="preserve">Amend value of  </w:delText>
                      </w:r>
                    </w:del>
                  </w:sdtContent>
                </w:sdt>
              </w:p>
            </w:sdtContent>
          </w:sdt>
          <w:sdt>
            <w:sdtPr>
              <w:tag w:val="goog_rdk_73"/>
            </w:sdtPr>
            <w:sdtContent>
              <w:p w:rsidR="00000000" w:rsidDel="00000000" w:rsidP="00000000" w:rsidRDefault="00000000" w:rsidRPr="00000000" w14:paraId="000002A9">
                <w:pPr>
                  <w:widowControl w:val="0"/>
                  <w:spacing w:after="0" w:line="240" w:lineRule="auto"/>
                  <w:ind w:left="128.935546875" w:firstLine="0"/>
                  <w:jc w:val="left"/>
                  <w:rPr>
                    <w:del w:author="Thomas Cervone-Richards - NOAA Federal" w:id="12" w:date="2023-05-30T15:19:05Z"/>
                    <w:sz w:val="19.920000076293945"/>
                    <w:szCs w:val="19.920000076293945"/>
                  </w:rPr>
                </w:pPr>
                <w:sdt>
                  <w:sdtPr>
                    <w:tag w:val="goog_rdk_72"/>
                  </w:sdtPr>
                  <w:sdtContent>
                    <w:del w:author="Thomas Cervone-Richards - NOAA Federal" w:id="12" w:date="2023-05-30T15:19:05Z">
                      <w:r w:rsidDel="00000000" w:rsidR="00000000" w:rsidRPr="00000000">
                        <w:rPr>
                          <w:sz w:val="19.920000076293945"/>
                          <w:szCs w:val="19.920000076293945"/>
                          <w:rtl w:val="0"/>
                        </w:rPr>
                        <w:delText xml:space="preserve">DRVAL2 so that it  </w:delText>
                      </w:r>
                    </w:del>
                  </w:sdtContent>
                </w:sdt>
              </w:p>
            </w:sdtContent>
          </w:sdt>
          <w:sdt>
            <w:sdtPr>
              <w:tag w:val="goog_rdk_75"/>
            </w:sdtPr>
            <w:sdtContent>
              <w:p w:rsidR="00000000" w:rsidDel="00000000" w:rsidP="00000000" w:rsidRDefault="00000000" w:rsidRPr="00000000" w14:paraId="000002AA">
                <w:pPr>
                  <w:widowControl w:val="0"/>
                  <w:spacing w:after="0" w:line="240" w:lineRule="auto"/>
                  <w:ind w:left="120.7684326171875" w:firstLine="0"/>
                  <w:jc w:val="left"/>
                  <w:rPr>
                    <w:del w:author="Thomas Cervone-Richards - NOAA Federal" w:id="12" w:date="2023-05-30T15:19:05Z"/>
                    <w:sz w:val="19.920000076293945"/>
                    <w:szCs w:val="19.920000076293945"/>
                  </w:rPr>
                </w:pPr>
                <w:sdt>
                  <w:sdtPr>
                    <w:tag w:val="goog_rdk_74"/>
                  </w:sdtPr>
                  <w:sdtContent>
                    <w:del w:author="Thomas Cervone-Richards - NOAA Federal" w:id="12" w:date="2023-05-30T15:19:05Z">
                      <w:r w:rsidDel="00000000" w:rsidR="00000000" w:rsidRPr="00000000">
                        <w:rPr>
                          <w:sz w:val="19.920000076293945"/>
                          <w:szCs w:val="19.920000076293945"/>
                          <w:rtl w:val="0"/>
                        </w:rPr>
                        <w:delText xml:space="preserve">equals a value of  </w:delText>
                      </w:r>
                    </w:del>
                  </w:sdtContent>
                </w:sdt>
              </w:p>
            </w:sdtContent>
          </w:sdt>
          <w:p w:rsidR="00000000" w:rsidDel="00000000" w:rsidP="00000000" w:rsidRDefault="00000000" w:rsidRPr="00000000" w14:paraId="000002AB">
            <w:pPr>
              <w:widowControl w:val="0"/>
              <w:spacing w:after="0" w:line="240" w:lineRule="auto"/>
              <w:ind w:left="116.7840576171875" w:firstLine="0"/>
              <w:jc w:val="left"/>
              <w:rPr>
                <w:sz w:val="19.920000076293945"/>
                <w:szCs w:val="19.920000076293945"/>
              </w:rPr>
            </w:pPr>
            <w:sdt>
              <w:sdtPr>
                <w:tag w:val="goog_rdk_76"/>
              </w:sdtPr>
              <w:sdtContent>
                <w:del w:author="Thomas Cervone-Richards - NOAA Federal" w:id="12" w:date="2023-05-30T15:19:05Z">
                  <w:r w:rsidDel="00000000" w:rsidR="00000000" w:rsidRPr="00000000">
                    <w:rPr>
                      <w:sz w:val="19.920000076293945"/>
                      <w:szCs w:val="19.920000076293945"/>
                      <w:rtl w:val="0"/>
                    </w:rPr>
                    <w:delText xml:space="preserve">VALDCO.</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
            </w:sdtPr>
            <w:sdtContent>
              <w:p w:rsidR="00000000" w:rsidDel="00000000" w:rsidP="00000000" w:rsidRDefault="00000000" w:rsidRPr="00000000" w14:paraId="000002AC">
                <w:pPr>
                  <w:widowControl w:val="0"/>
                  <w:spacing w:after="0" w:line="240" w:lineRule="auto"/>
                  <w:ind w:left="115.5889892578125" w:firstLine="0"/>
                  <w:jc w:val="left"/>
                  <w:rPr>
                    <w:del w:author="Thomas Cervone-Richards - NOAA Federal" w:id="12" w:date="2023-05-30T15:19:05Z"/>
                    <w:sz w:val="19.920000076293945"/>
                    <w:szCs w:val="19.920000076293945"/>
                  </w:rPr>
                </w:pPr>
                <w:sdt>
                  <w:sdtPr>
                    <w:tag w:val="goog_rdk_78"/>
                  </w:sdtPr>
                  <w:sdtContent>
                    <w:del w:author="Thomas Cervone-Richards - NOAA Federal" w:id="12" w:date="2023-05-30T15:19:05Z">
                      <w:r w:rsidDel="00000000" w:rsidR="00000000" w:rsidRPr="00000000">
                        <w:rPr>
                          <w:sz w:val="19.920000076293945"/>
                          <w:szCs w:val="19.920000076293945"/>
                          <w:rtl w:val="0"/>
                        </w:rPr>
                        <w:delText xml:space="preserve">Appendix B.1,  </w:delText>
                      </w:r>
                    </w:del>
                  </w:sdtContent>
                </w:sdt>
              </w:p>
            </w:sdtContent>
          </w:sdt>
          <w:p w:rsidR="00000000" w:rsidDel="00000000" w:rsidP="00000000" w:rsidRDefault="00000000" w:rsidRPr="00000000" w14:paraId="000002AD">
            <w:pPr>
              <w:widowControl w:val="0"/>
              <w:spacing w:after="0" w:line="240" w:lineRule="auto"/>
              <w:ind w:left="115.5889892578125" w:firstLine="0"/>
              <w:jc w:val="left"/>
              <w:rPr>
                <w:sz w:val="19.920000076293945"/>
                <w:szCs w:val="19.920000076293945"/>
              </w:rPr>
            </w:pPr>
            <w:sdt>
              <w:sdtPr>
                <w:tag w:val="goog_rdk_80"/>
              </w:sdtPr>
              <w:sdtContent>
                <w:del w:author="Thomas Cervone-Richards - NOAA Federal" w:id="12" w:date="2023-05-30T15:19:05Z">
                  <w:r w:rsidDel="00000000" w:rsidR="00000000" w:rsidRPr="00000000">
                    <w:rPr>
                      <w:sz w:val="19.920000076293945"/>
                      <w:szCs w:val="19.920000076293945"/>
                      <w:rtl w:val="0"/>
                    </w:rPr>
                    <w:delText xml:space="preserve">Annex A (5.4.3)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jc w:val="center"/>
              <w:rPr>
                <w:sz w:val="19.920000076293945"/>
                <w:szCs w:val="19.920000076293945"/>
              </w:rPr>
            </w:pPr>
            <w:sdt>
              <w:sdtPr>
                <w:tag w:val="goog_rdk_82"/>
              </w:sdtPr>
              <w:sdtContent>
                <w:del w:author="Thomas Cervone-Richards - NOAA Federal" w:id="12" w:date="2023-05-30T15:19:05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02B0">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2B1">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2B2">
      <w:pPr>
        <w:widowControl w:val="0"/>
        <w:spacing w:after="0" w:line="240" w:lineRule="auto"/>
        <w:ind w:left="9.599990844726562" w:firstLine="0"/>
        <w:jc w:val="left"/>
        <w:rPr>
          <w:sz w:val="19.920000076293945"/>
          <w:szCs w:val="19.920000076293945"/>
        </w:rPr>
      </w:pPr>
      <w:r w:rsidDel="00000000" w:rsidR="00000000" w:rsidRPr="00000000">
        <w:rPr>
          <w:strike w:val="1"/>
          <w:sz w:val="19.920000076293945"/>
          <w:szCs w:val="19.920000076293945"/>
          <w:rtl w:val="0"/>
        </w:rPr>
        <w:t xml:space="preserve"> </w:t>
      </w:r>
      <w:r w:rsidDel="00000000" w:rsidR="00000000" w:rsidRPr="00000000">
        <w:rPr>
          <w:sz w:val="19.920000076293945"/>
          <w:szCs w:val="19.920000076293945"/>
          <w:rtl w:val="0"/>
        </w:rPr>
        <w:t xml:space="preserve"> </w:t>
      </w:r>
    </w:p>
    <w:p w:rsidR="00000000" w:rsidDel="00000000" w:rsidP="00000000" w:rsidRDefault="00000000" w:rsidRPr="00000000" w14:paraId="000002B3">
      <w:pPr>
        <w:widowControl w:val="0"/>
        <w:spacing w:after="0" w:before="15.11993408203125" w:line="232.81816005706787" w:lineRule="auto"/>
        <w:ind w:left="24.17999267578125" w:right="812.401123046875" w:hanging="1.4904022216796875"/>
        <w:jc w:val="left"/>
        <w:rPr>
          <w:sz w:val="18"/>
          <w:szCs w:val="18"/>
        </w:rPr>
      </w:pPr>
      <w:r w:rsidDel="00000000" w:rsidR="00000000" w:rsidRPr="00000000">
        <w:rPr>
          <w:sz w:val="21.60000006357829"/>
          <w:szCs w:val="21.60000006357829"/>
          <w:vertAlign w:val="superscript"/>
          <w:rtl w:val="0"/>
        </w:rPr>
        <w:t xml:space="preserve">1 </w:t>
      </w:r>
      <w:r w:rsidDel="00000000" w:rsidR="00000000" w:rsidRPr="00000000">
        <w:rPr>
          <w:sz w:val="18"/>
          <w:szCs w:val="18"/>
          <w:rtl w:val="0"/>
        </w:rPr>
        <w:t xml:space="preserve">An “isolated shallow area” is a DEPARE feature object that is bound entirely by a single DEPCNT feature object and having  DRVAL1 for the DEPARE less than or equal to the VALDCO of the bounding DEPCNT. </w:t>
      </w:r>
    </w:p>
    <w:p w:rsidR="00000000" w:rsidDel="00000000" w:rsidP="00000000" w:rsidRDefault="00000000" w:rsidRPr="00000000" w14:paraId="000002B4">
      <w:pPr>
        <w:widowControl w:val="0"/>
        <w:spacing w:after="0" w:before="10.010528564453125" w:line="235.3487777709961" w:lineRule="auto"/>
        <w:ind w:left="24.17999267578125" w:right="1007.960205078125" w:hanging="11.210403442382812"/>
        <w:jc w:val="left"/>
        <w:rPr>
          <w:sz w:val="18"/>
          <w:szCs w:val="18"/>
        </w:rPr>
      </w:pPr>
      <w:r w:rsidDel="00000000" w:rsidR="00000000" w:rsidRPr="00000000">
        <w:rPr>
          <w:sz w:val="21.60000006357829"/>
          <w:szCs w:val="21.60000006357829"/>
          <w:vertAlign w:val="superscript"/>
          <w:rtl w:val="0"/>
        </w:rPr>
        <w:t xml:space="preserve">2 </w:t>
      </w:r>
      <w:r w:rsidDel="00000000" w:rsidR="00000000" w:rsidRPr="00000000">
        <w:rPr>
          <w:sz w:val="18"/>
          <w:szCs w:val="18"/>
          <w:rtl w:val="0"/>
        </w:rPr>
        <w:t xml:space="preserve">An “isolated deep area” is a DEPARE feature object that is bound entirely by a single DEPCNT feature object and having  DRVAL2 for the DEPARE greater than the VALDCO of the bounding DEPCNT.</w:t>
      </w:r>
    </w:p>
    <w:p w:rsidR="00000000" w:rsidDel="00000000" w:rsidP="00000000" w:rsidRDefault="00000000" w:rsidRPr="00000000" w14:paraId="000002B5">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 </w:t>
      </w:r>
    </w:p>
    <w:p w:rsidR="00000000" w:rsidDel="00000000" w:rsidP="00000000" w:rsidRDefault="00000000" w:rsidRPr="00000000" w14:paraId="000002B6">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16 </w:t>
      </w:r>
    </w:p>
    <w:tbl>
      <w:tblPr>
        <w:tblStyle w:val="Table7"/>
        <w:tblW w:w="10905.0" w:type="dxa"/>
        <w:jc w:val="left"/>
        <w:tblInd w:w="-74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65"/>
        <w:gridCol w:w="2250"/>
        <w:gridCol w:w="2160"/>
        <w:gridCol w:w="1470"/>
        <w:gridCol w:w="525"/>
        <w:gridCol w:w="1170"/>
        <w:tblGridChange w:id="0">
          <w:tblGrid>
            <w:gridCol w:w="765"/>
            <w:gridCol w:w="2565"/>
            <w:gridCol w:w="2250"/>
            <w:gridCol w:w="2160"/>
            <w:gridCol w:w="1470"/>
            <w:gridCol w:w="525"/>
            <w:gridCol w:w="1170"/>
          </w:tblGrid>
        </w:tblGridChange>
      </w:tblGrid>
      <w:tr>
        <w:trPr>
          <w:cantSplit w:val="0"/>
          <w:trHeight w:val="30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jc w:val="center"/>
              <w:rPr>
                <w:sz w:val="19.920000076293945"/>
                <w:szCs w:val="19.920000076293945"/>
                <w:highlight w:val="yellow"/>
              </w:rPr>
            </w:pPr>
            <w:sdt>
              <w:sdtPr>
                <w:tag w:val="goog_rdk_84"/>
              </w:sdtPr>
              <w:sdtContent>
                <w:del w:author="Thomas Cervone-Richards - NOAA Federal" w:id="13" w:date="2023-05-30T15:19:28Z">
                  <w:r w:rsidDel="00000000" w:rsidR="00000000" w:rsidRPr="00000000">
                    <w:rPr>
                      <w:sz w:val="19.920000076293945"/>
                      <w:szCs w:val="19.920000076293945"/>
                      <w:highlight w:val="yellow"/>
                      <w:rtl w:val="0"/>
                    </w:rPr>
                    <w:delText xml:space="preserve">44c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7"/>
            </w:sdtPr>
            <w:sdtContent>
              <w:p w:rsidR="00000000" w:rsidDel="00000000" w:rsidP="00000000" w:rsidRDefault="00000000" w:rsidRPr="00000000" w14:paraId="000002B8">
                <w:pPr>
                  <w:widowControl w:val="0"/>
                  <w:spacing w:after="0" w:line="230.73035717010498" w:lineRule="auto"/>
                  <w:ind w:left="114.39361572265625" w:right="193.753662109375" w:firstLine="15.537567138671875"/>
                  <w:jc w:val="left"/>
                  <w:rPr>
                    <w:del w:author="Thomas Cervone-Richards - NOAA Federal" w:id="13" w:date="2023-05-30T15:19:28Z"/>
                    <w:sz w:val="19.920000076293945"/>
                    <w:szCs w:val="19.920000076293945"/>
                  </w:rPr>
                </w:pPr>
                <w:sdt>
                  <w:sdtPr>
                    <w:tag w:val="goog_rdk_86"/>
                  </w:sdtPr>
                  <w:sdtContent>
                    <w:del w:author="Thomas Cervone-Richards - NOAA Federal" w:id="13" w:date="2023-05-30T15:19:28Z">
                      <w:r w:rsidDel="00000000" w:rsidR="00000000" w:rsidRPr="00000000">
                        <w:rPr>
                          <w:sz w:val="19.920000076293945"/>
                          <w:szCs w:val="19.920000076293945"/>
                          <w:rtl w:val="0"/>
                        </w:rPr>
                        <w:delText xml:space="preserve">For each DEPARE feature  object which is an isolated  shallow area AND where  DRVAL1 is not Equal to a  value of VALDCO on  </w:delText>
                      </w:r>
                    </w:del>
                  </w:sdtContent>
                </w:sdt>
              </w:p>
            </w:sdtContent>
          </w:sdt>
          <w:sdt>
            <w:sdtPr>
              <w:tag w:val="goog_rdk_89"/>
            </w:sdtPr>
            <w:sdtContent>
              <w:p w:rsidR="00000000" w:rsidDel="00000000" w:rsidP="00000000" w:rsidRDefault="00000000" w:rsidRPr="00000000" w14:paraId="000002B9">
                <w:pPr>
                  <w:widowControl w:val="0"/>
                  <w:spacing w:after="0" w:before="5.62744140625" w:line="231.23205184936523" w:lineRule="auto"/>
                  <w:ind w:left="115.58883666992188" w:right="338.5174560546875" w:firstLine="13.346405029296875"/>
                  <w:rPr>
                    <w:del w:author="Thomas Cervone-Richards - NOAA Federal" w:id="13" w:date="2023-05-30T15:19:28Z"/>
                    <w:sz w:val="19.920000076293945"/>
                    <w:szCs w:val="19.920000076293945"/>
                  </w:rPr>
                </w:pPr>
                <w:sdt>
                  <w:sdtPr>
                    <w:tag w:val="goog_rdk_88"/>
                  </w:sdtPr>
                  <w:sdtContent>
                    <w:del w:author="Thomas Cervone-Richards - NOAA Federal" w:id="13" w:date="2023-05-30T15:19:28Z">
                      <w:r w:rsidDel="00000000" w:rsidR="00000000" w:rsidRPr="00000000">
                        <w:rPr>
                          <w:sz w:val="19.920000076293945"/>
                          <w:szCs w:val="19.920000076293945"/>
                          <w:rtl w:val="0"/>
                        </w:rPr>
                        <w:delText xml:space="preserve">DEPCNT feature objects  found in the ENC AND is  not shallower than the  </w:delText>
                      </w:r>
                    </w:del>
                  </w:sdtContent>
                </w:sdt>
              </w:p>
            </w:sdtContent>
          </w:sdt>
          <w:sdt>
            <w:sdtPr>
              <w:tag w:val="goog_rdk_91"/>
            </w:sdtPr>
            <w:sdtContent>
              <w:p w:rsidR="00000000" w:rsidDel="00000000" w:rsidP="00000000" w:rsidRDefault="00000000" w:rsidRPr="00000000" w14:paraId="000002BA">
                <w:pPr>
                  <w:widowControl w:val="0"/>
                  <w:spacing w:after="0" w:before="2.811279296875" w:line="240" w:lineRule="auto"/>
                  <w:ind w:left="119.17434692382812" w:firstLine="0"/>
                  <w:jc w:val="left"/>
                  <w:rPr>
                    <w:del w:author="Thomas Cervone-Richards - NOAA Federal" w:id="13" w:date="2023-05-30T15:19:28Z"/>
                    <w:sz w:val="19.920000076293945"/>
                    <w:szCs w:val="19.920000076293945"/>
                  </w:rPr>
                </w:pPr>
                <w:sdt>
                  <w:sdtPr>
                    <w:tag w:val="goog_rdk_90"/>
                  </w:sdtPr>
                  <w:sdtContent>
                    <w:del w:author="Thomas Cervone-Richards - NOAA Federal" w:id="13" w:date="2023-05-30T15:19:28Z">
                      <w:r w:rsidDel="00000000" w:rsidR="00000000" w:rsidRPr="00000000">
                        <w:rPr>
                          <w:sz w:val="19.920000076293945"/>
                          <w:szCs w:val="19.920000076293945"/>
                          <w:rtl w:val="0"/>
                        </w:rPr>
                        <w:delText xml:space="preserve">shallowest value of  </w:delText>
                      </w:r>
                    </w:del>
                  </w:sdtContent>
                </w:sdt>
              </w:p>
            </w:sdtContent>
          </w:sdt>
          <w:p w:rsidR="00000000" w:rsidDel="00000000" w:rsidP="00000000" w:rsidRDefault="00000000" w:rsidRPr="00000000" w14:paraId="000002BB">
            <w:pPr>
              <w:widowControl w:val="0"/>
              <w:spacing w:after="0" w:line="231.23223781585693" w:lineRule="auto"/>
              <w:ind w:left="115.58883666992188" w:right="184.989013671875" w:firstLine="1.195220947265625"/>
              <w:rPr>
                <w:sz w:val="19.920000076293945"/>
                <w:szCs w:val="19.920000076293945"/>
              </w:rPr>
            </w:pPr>
            <w:sdt>
              <w:sdtPr>
                <w:tag w:val="goog_rdk_92"/>
              </w:sdtPr>
              <w:sdtContent>
                <w:del w:author="Thomas Cervone-Richards - NOAA Federal" w:id="13" w:date="2023-05-30T15:19:28Z">
                  <w:r w:rsidDel="00000000" w:rsidR="00000000" w:rsidRPr="00000000">
                    <w:rPr>
                      <w:sz w:val="19.920000076293945"/>
                      <w:szCs w:val="19.920000076293945"/>
                      <w:rtl w:val="0"/>
                    </w:rPr>
                    <w:delText xml:space="preserve">VALDCO contained within  the ENC AND is not Equal  to the shallowest sounding  within the DEPARE.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5"/>
            </w:sdtPr>
            <w:sdtContent>
              <w:p w:rsidR="00000000" w:rsidDel="00000000" w:rsidP="00000000" w:rsidRDefault="00000000" w:rsidRPr="00000000" w14:paraId="000002BC">
                <w:pPr>
                  <w:widowControl w:val="0"/>
                  <w:spacing w:after="0" w:line="240" w:lineRule="auto"/>
                  <w:ind w:left="115.58868408203125" w:firstLine="0"/>
                  <w:jc w:val="left"/>
                  <w:rPr>
                    <w:del w:author="Thomas Cervone-Richards - NOAA Federal" w:id="13" w:date="2023-05-30T15:19:28Z"/>
                    <w:sz w:val="19.920000076293945"/>
                    <w:szCs w:val="19.920000076293945"/>
                  </w:rPr>
                </w:pPr>
                <w:sdt>
                  <w:sdtPr>
                    <w:tag w:val="goog_rdk_94"/>
                  </w:sdtPr>
                  <w:sdtContent>
                    <w:del w:author="Thomas Cervone-Richards - NOAA Federal" w:id="13" w:date="2023-05-30T15:19:28Z">
                      <w:r w:rsidDel="00000000" w:rsidR="00000000" w:rsidRPr="00000000">
                        <w:rPr>
                          <w:sz w:val="19.920000076293945"/>
                          <w:szCs w:val="19.920000076293945"/>
                          <w:rtl w:val="0"/>
                        </w:rPr>
                        <w:delText xml:space="preserve">The value of  </w:delText>
                      </w:r>
                    </w:del>
                  </w:sdtContent>
                </w:sdt>
              </w:p>
            </w:sdtContent>
          </w:sdt>
          <w:sdt>
            <w:sdtPr>
              <w:tag w:val="goog_rdk_97"/>
            </w:sdtPr>
            <w:sdtContent>
              <w:p w:rsidR="00000000" w:rsidDel="00000000" w:rsidP="00000000" w:rsidRDefault="00000000" w:rsidRPr="00000000" w14:paraId="000002BD">
                <w:pPr>
                  <w:widowControl w:val="0"/>
                  <w:spacing w:after="0" w:line="228.82407188415527" w:lineRule="auto"/>
                  <w:ind w:left="115.58868408203125" w:right="202.87353515625" w:firstLine="13.3465576171875"/>
                  <w:jc w:val="left"/>
                  <w:rPr>
                    <w:del w:author="Thomas Cervone-Richards - NOAA Federal" w:id="13" w:date="2023-05-30T15:19:28Z"/>
                    <w:sz w:val="19.920000076293945"/>
                    <w:szCs w:val="19.920000076293945"/>
                  </w:rPr>
                </w:pPr>
                <w:sdt>
                  <w:sdtPr>
                    <w:tag w:val="goog_rdk_96"/>
                  </w:sdtPr>
                  <w:sdtContent>
                    <w:del w:author="Thomas Cervone-Richards - NOAA Federal" w:id="13" w:date="2023-05-30T15:19:28Z">
                      <w:r w:rsidDel="00000000" w:rsidR="00000000" w:rsidRPr="00000000">
                        <w:rPr>
                          <w:sz w:val="19.920000076293945"/>
                          <w:szCs w:val="19.920000076293945"/>
                          <w:rtl w:val="0"/>
                        </w:rPr>
                        <w:delText xml:space="preserve">DRVAL1 is different  from one of the  </w:delText>
                      </w:r>
                    </w:del>
                  </w:sdtContent>
                </w:sdt>
              </w:p>
            </w:sdtContent>
          </w:sdt>
          <w:p w:rsidR="00000000" w:rsidDel="00000000" w:rsidP="00000000" w:rsidRDefault="00000000" w:rsidRPr="00000000" w14:paraId="000002BE">
            <w:pPr>
              <w:widowControl w:val="0"/>
              <w:spacing w:after="0" w:before="7.208251953125" w:line="230.75068473815918" w:lineRule="auto"/>
              <w:ind w:left="114.39361572265625" w:right="160.2447509765625" w:hanging="1.195068359375"/>
              <w:jc w:val="left"/>
              <w:rPr>
                <w:sz w:val="19.920000076293945"/>
                <w:szCs w:val="19.920000076293945"/>
              </w:rPr>
            </w:pPr>
            <w:sdt>
              <w:sdtPr>
                <w:tag w:val="goog_rdk_98"/>
              </w:sdtPr>
              <w:sdtContent>
                <w:del w:author="Thomas Cervone-Richards - NOAA Federal" w:id="13" w:date="2023-05-30T15:19:28Z">
                  <w:r w:rsidDel="00000000" w:rsidR="00000000" w:rsidRPr="00000000">
                    <w:rPr>
                      <w:sz w:val="19.920000076293945"/>
                      <w:szCs w:val="19.920000076293945"/>
                      <w:rtl w:val="0"/>
                    </w:rPr>
                    <w:delText xml:space="preserve">values of VALDCO  found in the ENC or  is not equal to the  shallowest sounding  contained within the  DEPARE.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01"/>
            </w:sdtPr>
            <w:sdtContent>
              <w:p w:rsidR="00000000" w:rsidDel="00000000" w:rsidP="00000000" w:rsidRDefault="00000000" w:rsidRPr="00000000" w14:paraId="000002BF">
                <w:pPr>
                  <w:widowControl w:val="0"/>
                  <w:spacing w:after="0" w:line="240" w:lineRule="auto"/>
                  <w:ind w:left="115.5889892578125" w:firstLine="0"/>
                  <w:jc w:val="left"/>
                  <w:rPr>
                    <w:del w:author="Thomas Cervone-Richards - NOAA Federal" w:id="13" w:date="2023-05-30T15:19:28Z"/>
                    <w:sz w:val="19.920000076293945"/>
                    <w:szCs w:val="19.920000076293945"/>
                  </w:rPr>
                </w:pPr>
                <w:sdt>
                  <w:sdtPr>
                    <w:tag w:val="goog_rdk_100"/>
                  </w:sdtPr>
                  <w:sdtContent>
                    <w:del w:author="Thomas Cervone-Richards - NOAA Federal" w:id="13" w:date="2023-05-30T15:19:28Z">
                      <w:r w:rsidDel="00000000" w:rsidR="00000000" w:rsidRPr="00000000">
                        <w:rPr>
                          <w:sz w:val="19.920000076293945"/>
                          <w:szCs w:val="19.920000076293945"/>
                          <w:rtl w:val="0"/>
                        </w:rPr>
                        <w:delText xml:space="preserve">Amend value of  </w:delText>
                      </w:r>
                    </w:del>
                  </w:sdtContent>
                </w:sdt>
              </w:p>
            </w:sdtContent>
          </w:sdt>
          <w:sdt>
            <w:sdtPr>
              <w:tag w:val="goog_rdk_103"/>
            </w:sdtPr>
            <w:sdtContent>
              <w:p w:rsidR="00000000" w:rsidDel="00000000" w:rsidP="00000000" w:rsidRDefault="00000000" w:rsidRPr="00000000" w14:paraId="000002C0">
                <w:pPr>
                  <w:widowControl w:val="0"/>
                  <w:spacing w:after="0" w:line="240" w:lineRule="auto"/>
                  <w:ind w:left="128.935546875" w:firstLine="0"/>
                  <w:jc w:val="left"/>
                  <w:rPr>
                    <w:del w:author="Thomas Cervone-Richards - NOAA Federal" w:id="13" w:date="2023-05-30T15:19:28Z"/>
                    <w:sz w:val="19.920000076293945"/>
                    <w:szCs w:val="19.920000076293945"/>
                  </w:rPr>
                </w:pPr>
                <w:sdt>
                  <w:sdtPr>
                    <w:tag w:val="goog_rdk_102"/>
                  </w:sdtPr>
                  <w:sdtContent>
                    <w:del w:author="Thomas Cervone-Richards - NOAA Federal" w:id="13" w:date="2023-05-30T15:19:28Z">
                      <w:r w:rsidDel="00000000" w:rsidR="00000000" w:rsidRPr="00000000">
                        <w:rPr>
                          <w:sz w:val="19.920000076293945"/>
                          <w:szCs w:val="19.920000076293945"/>
                          <w:rtl w:val="0"/>
                        </w:rPr>
                        <w:delText xml:space="preserve">DRVAL1 so that it  </w:delText>
                      </w:r>
                    </w:del>
                  </w:sdtContent>
                </w:sdt>
              </w:p>
            </w:sdtContent>
          </w:sdt>
          <w:sdt>
            <w:sdtPr>
              <w:tag w:val="goog_rdk_105"/>
            </w:sdtPr>
            <w:sdtContent>
              <w:p w:rsidR="00000000" w:rsidDel="00000000" w:rsidP="00000000" w:rsidRDefault="00000000" w:rsidRPr="00000000" w14:paraId="000002C1">
                <w:pPr>
                  <w:widowControl w:val="0"/>
                  <w:spacing w:after="0" w:line="240" w:lineRule="auto"/>
                  <w:ind w:left="120.7684326171875" w:firstLine="0"/>
                  <w:jc w:val="left"/>
                  <w:rPr>
                    <w:del w:author="Thomas Cervone-Richards - NOAA Federal" w:id="13" w:date="2023-05-30T15:19:28Z"/>
                    <w:sz w:val="19.920000076293945"/>
                    <w:szCs w:val="19.920000076293945"/>
                  </w:rPr>
                </w:pPr>
                <w:sdt>
                  <w:sdtPr>
                    <w:tag w:val="goog_rdk_104"/>
                  </w:sdtPr>
                  <w:sdtContent>
                    <w:del w:author="Thomas Cervone-Richards - NOAA Federal" w:id="13" w:date="2023-05-30T15:19:28Z">
                      <w:r w:rsidDel="00000000" w:rsidR="00000000" w:rsidRPr="00000000">
                        <w:rPr>
                          <w:sz w:val="19.920000076293945"/>
                          <w:szCs w:val="19.920000076293945"/>
                          <w:rtl w:val="0"/>
                        </w:rPr>
                        <w:delText xml:space="preserve">equals a value of  </w:delText>
                      </w:r>
                    </w:del>
                  </w:sdtContent>
                </w:sdt>
              </w:p>
            </w:sdtContent>
          </w:sdt>
          <w:sdt>
            <w:sdtPr>
              <w:tag w:val="goog_rdk_107"/>
            </w:sdtPr>
            <w:sdtContent>
              <w:p w:rsidR="00000000" w:rsidDel="00000000" w:rsidP="00000000" w:rsidRDefault="00000000" w:rsidRPr="00000000" w14:paraId="000002C2">
                <w:pPr>
                  <w:widowControl w:val="0"/>
                  <w:spacing w:after="0" w:line="240" w:lineRule="auto"/>
                  <w:ind w:left="116.7840576171875" w:firstLine="0"/>
                  <w:jc w:val="left"/>
                  <w:rPr>
                    <w:del w:author="Thomas Cervone-Richards - NOAA Federal" w:id="13" w:date="2023-05-30T15:19:28Z"/>
                    <w:sz w:val="19.920000076293945"/>
                    <w:szCs w:val="19.920000076293945"/>
                  </w:rPr>
                </w:pPr>
                <w:sdt>
                  <w:sdtPr>
                    <w:tag w:val="goog_rdk_106"/>
                  </w:sdtPr>
                  <w:sdtContent>
                    <w:del w:author="Thomas Cervone-Richards - NOAA Federal" w:id="13" w:date="2023-05-30T15:19:28Z">
                      <w:r w:rsidDel="00000000" w:rsidR="00000000" w:rsidRPr="00000000">
                        <w:rPr>
                          <w:sz w:val="19.920000076293945"/>
                          <w:szCs w:val="19.920000076293945"/>
                          <w:rtl w:val="0"/>
                        </w:rPr>
                        <w:delText xml:space="preserve">VALDCO or the  </w:delText>
                      </w:r>
                    </w:del>
                  </w:sdtContent>
                </w:sdt>
              </w:p>
            </w:sdtContent>
          </w:sdt>
          <w:p w:rsidR="00000000" w:rsidDel="00000000" w:rsidP="00000000" w:rsidRDefault="00000000" w:rsidRPr="00000000" w14:paraId="000002C3">
            <w:pPr>
              <w:widowControl w:val="0"/>
              <w:spacing w:after="0" w:line="231.23263835906982" w:lineRule="auto"/>
              <w:ind w:left="115.5889892578125" w:right="302.0440673828125" w:firstLine="3.5858154296875"/>
              <w:jc w:val="left"/>
              <w:rPr>
                <w:sz w:val="19.920000076293945"/>
                <w:szCs w:val="19.920000076293945"/>
              </w:rPr>
            </w:pPr>
            <w:sdt>
              <w:sdtPr>
                <w:tag w:val="goog_rdk_108"/>
              </w:sdtPr>
              <w:sdtContent>
                <w:del w:author="Thomas Cervone-Richards - NOAA Federal" w:id="13" w:date="2023-05-30T15:19:28Z">
                  <w:r w:rsidDel="00000000" w:rsidR="00000000" w:rsidRPr="00000000">
                    <w:rPr>
                      <w:sz w:val="19.920000076293945"/>
                      <w:szCs w:val="19.920000076293945"/>
                      <w:rtl w:val="0"/>
                    </w:rPr>
                    <w:delText xml:space="preserve">shallowest sounding  within the DEPARE.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11"/>
            </w:sdtPr>
            <w:sdtContent>
              <w:p w:rsidR="00000000" w:rsidDel="00000000" w:rsidP="00000000" w:rsidRDefault="00000000" w:rsidRPr="00000000" w14:paraId="000002C4">
                <w:pPr>
                  <w:widowControl w:val="0"/>
                  <w:spacing w:after="0" w:line="240" w:lineRule="auto"/>
                  <w:ind w:left="115.5889892578125" w:firstLine="0"/>
                  <w:jc w:val="left"/>
                  <w:rPr>
                    <w:del w:author="Thomas Cervone-Richards - NOAA Federal" w:id="13" w:date="2023-05-30T15:19:28Z"/>
                    <w:sz w:val="19.920000076293945"/>
                    <w:szCs w:val="19.920000076293945"/>
                  </w:rPr>
                </w:pPr>
                <w:sdt>
                  <w:sdtPr>
                    <w:tag w:val="goog_rdk_110"/>
                  </w:sdtPr>
                  <w:sdtContent>
                    <w:del w:author="Thomas Cervone-Richards - NOAA Federal" w:id="13" w:date="2023-05-30T15:19:28Z">
                      <w:r w:rsidDel="00000000" w:rsidR="00000000" w:rsidRPr="00000000">
                        <w:rPr>
                          <w:sz w:val="19.920000076293945"/>
                          <w:szCs w:val="19.920000076293945"/>
                          <w:rtl w:val="0"/>
                        </w:rPr>
                        <w:delText xml:space="preserve">Appendix B.1,  </w:delText>
                      </w:r>
                    </w:del>
                  </w:sdtContent>
                </w:sdt>
              </w:p>
            </w:sdtContent>
          </w:sdt>
          <w:p w:rsidR="00000000" w:rsidDel="00000000" w:rsidP="00000000" w:rsidRDefault="00000000" w:rsidRPr="00000000" w14:paraId="000002C5">
            <w:pPr>
              <w:widowControl w:val="0"/>
              <w:spacing w:after="0" w:line="240" w:lineRule="auto"/>
              <w:ind w:left="115.5889892578125" w:firstLine="0"/>
              <w:jc w:val="left"/>
              <w:rPr>
                <w:sz w:val="19.920000076293945"/>
                <w:szCs w:val="19.920000076293945"/>
              </w:rPr>
            </w:pPr>
            <w:sdt>
              <w:sdtPr>
                <w:tag w:val="goog_rdk_112"/>
              </w:sdtPr>
              <w:sdtContent>
                <w:del w:author="Thomas Cervone-Richards - NOAA Federal" w:id="13" w:date="2023-05-30T15:19:28Z">
                  <w:r w:rsidDel="00000000" w:rsidR="00000000" w:rsidRPr="00000000">
                    <w:rPr>
                      <w:sz w:val="19.920000076293945"/>
                      <w:szCs w:val="19.920000076293945"/>
                      <w:rtl w:val="0"/>
                    </w:rPr>
                    <w:delText xml:space="preserve">Annex A (5.4.3)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jc w:val="center"/>
              <w:rPr>
                <w:sz w:val="19.920000076293945"/>
                <w:szCs w:val="19.920000076293945"/>
              </w:rPr>
            </w:pPr>
            <w:sdt>
              <w:sdtPr>
                <w:tag w:val="goog_rdk_114"/>
              </w:sdtPr>
              <w:sdtContent>
                <w:del w:author="Thomas Cervone-Richards - NOAA Federal" w:id="13" w:date="2023-05-30T15:19:28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jc w:val="center"/>
              <w:rPr>
                <w:sz w:val="19.920000076293945"/>
                <w:szCs w:val="19.920000076293945"/>
                <w:highlight w:val="yellow"/>
              </w:rPr>
            </w:pPr>
            <w:sdt>
              <w:sdtPr>
                <w:tag w:val="goog_rdk_116"/>
              </w:sdtPr>
              <w:sdtContent>
                <w:del w:author="Thomas Cervone-Richards - NOAA Federal" w:id="13" w:date="2023-05-30T15:19:28Z">
                  <w:r w:rsidDel="00000000" w:rsidR="00000000" w:rsidRPr="00000000">
                    <w:rPr>
                      <w:sz w:val="19.920000076293945"/>
                      <w:szCs w:val="19.920000076293945"/>
                      <w:highlight w:val="yellow"/>
                      <w:rtl w:val="0"/>
                    </w:rPr>
                    <w:delText xml:space="preserve">44d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19"/>
            </w:sdtPr>
            <w:sdtContent>
              <w:p w:rsidR="00000000" w:rsidDel="00000000" w:rsidP="00000000" w:rsidRDefault="00000000" w:rsidRPr="00000000" w14:paraId="000002C9">
                <w:pPr>
                  <w:widowControl w:val="0"/>
                  <w:spacing w:after="0" w:line="230.3291416168213" w:lineRule="auto"/>
                  <w:ind w:left="119.77203369140625" w:right="193.753662109375" w:firstLine="10.159149169921875"/>
                  <w:rPr>
                    <w:del w:author="Thomas Cervone-Richards - NOAA Federal" w:id="13" w:date="2023-05-30T15:19:28Z"/>
                    <w:sz w:val="19.920000076293945"/>
                    <w:szCs w:val="19.920000076293945"/>
                  </w:rPr>
                </w:pPr>
                <w:sdt>
                  <w:sdtPr>
                    <w:tag w:val="goog_rdk_118"/>
                  </w:sdtPr>
                  <w:sdtContent>
                    <w:del w:author="Thomas Cervone-Richards - NOAA Federal" w:id="13" w:date="2023-05-30T15:19:28Z">
                      <w:r w:rsidDel="00000000" w:rsidR="00000000" w:rsidRPr="00000000">
                        <w:rPr>
                          <w:sz w:val="19.920000076293945"/>
                          <w:szCs w:val="19.920000076293945"/>
                          <w:rtl w:val="0"/>
                        </w:rPr>
                        <w:delText xml:space="preserve">For each DEPARE feature  object which is an isolated  deep area AND where  </w:delText>
                      </w:r>
                    </w:del>
                  </w:sdtContent>
                </w:sdt>
              </w:p>
            </w:sdtContent>
          </w:sdt>
          <w:sdt>
            <w:sdtPr>
              <w:tag w:val="goog_rdk_121"/>
            </w:sdtPr>
            <w:sdtContent>
              <w:p w:rsidR="00000000" w:rsidDel="00000000" w:rsidP="00000000" w:rsidRDefault="00000000" w:rsidRPr="00000000" w14:paraId="000002CA">
                <w:pPr>
                  <w:widowControl w:val="0"/>
                  <w:spacing w:after="0" w:before="5.960693359375" w:line="231.2314224243164" w:lineRule="auto"/>
                  <w:ind w:left="114.39361572265625" w:right="273.0352783203125" w:firstLine="14.5416259765625"/>
                  <w:jc w:val="left"/>
                  <w:rPr>
                    <w:del w:author="Thomas Cervone-Richards - NOAA Federal" w:id="13" w:date="2023-05-30T15:19:28Z"/>
                    <w:sz w:val="19.920000076293945"/>
                    <w:szCs w:val="19.920000076293945"/>
                  </w:rPr>
                </w:pPr>
                <w:sdt>
                  <w:sdtPr>
                    <w:tag w:val="goog_rdk_120"/>
                  </w:sdtPr>
                  <w:sdtContent>
                    <w:del w:author="Thomas Cervone-Richards - NOAA Federal" w:id="13" w:date="2023-05-30T15:19:28Z">
                      <w:r w:rsidDel="00000000" w:rsidR="00000000" w:rsidRPr="00000000">
                        <w:rPr>
                          <w:sz w:val="19.920000076293945"/>
                          <w:szCs w:val="19.920000076293945"/>
                          <w:rtl w:val="0"/>
                        </w:rPr>
                        <w:delText xml:space="preserve">DRVAL2 is not Equal to a  value of VALDCO on  </w:delText>
                      </w:r>
                    </w:del>
                  </w:sdtContent>
                </w:sdt>
              </w:p>
            </w:sdtContent>
          </w:sdt>
          <w:sdt>
            <w:sdtPr>
              <w:tag w:val="goog_rdk_123"/>
            </w:sdtPr>
            <w:sdtContent>
              <w:p w:rsidR="00000000" w:rsidDel="00000000" w:rsidP="00000000" w:rsidRDefault="00000000" w:rsidRPr="00000000" w14:paraId="000002CB">
                <w:pPr>
                  <w:widowControl w:val="0"/>
                  <w:spacing w:after="0" w:before="5.211181640625" w:line="230.42937755584717" w:lineRule="auto"/>
                  <w:ind w:left="115.58883666992188" w:right="295.5450439453125" w:firstLine="13.346405029296875"/>
                  <w:rPr>
                    <w:del w:author="Thomas Cervone-Richards - NOAA Federal" w:id="13" w:date="2023-05-30T15:19:28Z"/>
                    <w:sz w:val="19.920000076293945"/>
                    <w:szCs w:val="19.920000076293945"/>
                  </w:rPr>
                </w:pPr>
                <w:sdt>
                  <w:sdtPr>
                    <w:tag w:val="goog_rdk_122"/>
                  </w:sdtPr>
                  <w:sdtContent>
                    <w:del w:author="Thomas Cervone-Richards - NOAA Federal" w:id="13" w:date="2023-05-30T15:19:28Z">
                      <w:r w:rsidDel="00000000" w:rsidR="00000000" w:rsidRPr="00000000">
                        <w:rPr>
                          <w:sz w:val="19.920000076293945"/>
                          <w:szCs w:val="19.920000076293945"/>
                          <w:rtl w:val="0"/>
                        </w:rPr>
                        <w:delText xml:space="preserve">DEPCNT feature objects  found in the ENC AND is  not the deepest DRVAL2  contained within the ENC  </w:delText>
                      </w:r>
                    </w:del>
                  </w:sdtContent>
                </w:sdt>
              </w:p>
            </w:sdtContent>
          </w:sdt>
          <w:p w:rsidR="00000000" w:rsidDel="00000000" w:rsidP="00000000" w:rsidRDefault="00000000" w:rsidRPr="00000000" w14:paraId="000002CC">
            <w:pPr>
              <w:widowControl w:val="0"/>
              <w:spacing w:after="0" w:before="5.877685546875" w:line="231.2326955795288" w:lineRule="auto"/>
              <w:ind w:left="115.58883666992188" w:right="60.09033203125" w:hanging="4.183197021484375"/>
              <w:jc w:val="left"/>
              <w:rPr>
                <w:sz w:val="19.920000076293945"/>
                <w:szCs w:val="19.920000076293945"/>
              </w:rPr>
            </w:pPr>
            <w:sdt>
              <w:sdtPr>
                <w:tag w:val="goog_rdk_124"/>
              </w:sdtPr>
              <w:sdtContent>
                <w:del w:author="Thomas Cervone-Richards - NOAA Federal" w:id="13" w:date="2023-05-30T15:19:28Z">
                  <w:r w:rsidDel="00000000" w:rsidR="00000000" w:rsidRPr="00000000">
                    <w:rPr>
                      <w:sz w:val="19.920000076293945"/>
                      <w:szCs w:val="19.920000076293945"/>
                      <w:rtl w:val="0"/>
                    </w:rPr>
                    <w:delText xml:space="preserve">AND is not Equal to the  deepest sounding within the  DEPARE.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27"/>
            </w:sdtPr>
            <w:sdtContent>
              <w:p w:rsidR="00000000" w:rsidDel="00000000" w:rsidP="00000000" w:rsidRDefault="00000000" w:rsidRPr="00000000" w14:paraId="000002CD">
                <w:pPr>
                  <w:widowControl w:val="0"/>
                  <w:spacing w:after="0" w:line="240" w:lineRule="auto"/>
                  <w:ind w:left="115.58868408203125" w:firstLine="0"/>
                  <w:jc w:val="left"/>
                  <w:rPr>
                    <w:del w:author="Thomas Cervone-Richards - NOAA Federal" w:id="13" w:date="2023-05-30T15:19:28Z"/>
                    <w:sz w:val="19.920000076293945"/>
                    <w:szCs w:val="19.920000076293945"/>
                  </w:rPr>
                </w:pPr>
                <w:sdt>
                  <w:sdtPr>
                    <w:tag w:val="goog_rdk_126"/>
                  </w:sdtPr>
                  <w:sdtContent>
                    <w:del w:author="Thomas Cervone-Richards - NOAA Federal" w:id="13" w:date="2023-05-30T15:19:28Z">
                      <w:r w:rsidDel="00000000" w:rsidR="00000000" w:rsidRPr="00000000">
                        <w:rPr>
                          <w:sz w:val="19.920000076293945"/>
                          <w:szCs w:val="19.920000076293945"/>
                          <w:rtl w:val="0"/>
                        </w:rPr>
                        <w:delText xml:space="preserve">The value of  </w:delText>
                      </w:r>
                    </w:del>
                  </w:sdtContent>
                </w:sdt>
              </w:p>
            </w:sdtContent>
          </w:sdt>
          <w:sdt>
            <w:sdtPr>
              <w:tag w:val="goog_rdk_129"/>
            </w:sdtPr>
            <w:sdtContent>
              <w:p w:rsidR="00000000" w:rsidDel="00000000" w:rsidP="00000000" w:rsidRDefault="00000000" w:rsidRPr="00000000" w14:paraId="000002CE">
                <w:pPr>
                  <w:widowControl w:val="0"/>
                  <w:spacing w:after="0" w:line="229.42560195922852" w:lineRule="auto"/>
                  <w:ind w:left="115.58868408203125" w:right="202.87353515625" w:firstLine="13.3465576171875"/>
                  <w:jc w:val="left"/>
                  <w:rPr>
                    <w:del w:author="Thomas Cervone-Richards - NOAA Federal" w:id="13" w:date="2023-05-30T15:19:28Z"/>
                    <w:sz w:val="19.920000076293945"/>
                    <w:szCs w:val="19.920000076293945"/>
                  </w:rPr>
                </w:pPr>
                <w:sdt>
                  <w:sdtPr>
                    <w:tag w:val="goog_rdk_128"/>
                  </w:sdtPr>
                  <w:sdtContent>
                    <w:del w:author="Thomas Cervone-Richards - NOAA Federal" w:id="13" w:date="2023-05-30T15:19:28Z">
                      <w:r w:rsidDel="00000000" w:rsidR="00000000" w:rsidRPr="00000000">
                        <w:rPr>
                          <w:sz w:val="19.920000076293945"/>
                          <w:szCs w:val="19.920000076293945"/>
                          <w:rtl w:val="0"/>
                        </w:rPr>
                        <w:delText xml:space="preserve">DRVAL2 is different  from one of the  </w:delText>
                      </w:r>
                    </w:del>
                  </w:sdtContent>
                </w:sdt>
              </w:p>
            </w:sdtContent>
          </w:sdt>
          <w:p w:rsidR="00000000" w:rsidDel="00000000" w:rsidP="00000000" w:rsidRDefault="00000000" w:rsidRPr="00000000" w14:paraId="000002CF">
            <w:pPr>
              <w:widowControl w:val="0"/>
              <w:spacing w:after="0" w:before="6.710205078125" w:line="230.7504415512085" w:lineRule="auto"/>
              <w:ind w:left="114.39361572265625" w:right="193.709716796875" w:hanging="1.195068359375"/>
              <w:jc w:val="left"/>
              <w:rPr>
                <w:sz w:val="19.920000076293945"/>
                <w:szCs w:val="19.920000076293945"/>
              </w:rPr>
            </w:pPr>
            <w:sdt>
              <w:sdtPr>
                <w:tag w:val="goog_rdk_130"/>
              </w:sdtPr>
              <w:sdtContent>
                <w:del w:author="Thomas Cervone-Richards - NOAA Federal" w:id="13" w:date="2023-05-30T15:19:28Z">
                  <w:r w:rsidDel="00000000" w:rsidR="00000000" w:rsidRPr="00000000">
                    <w:rPr>
                      <w:sz w:val="19.920000076293945"/>
                      <w:szCs w:val="19.920000076293945"/>
                      <w:rtl w:val="0"/>
                    </w:rPr>
                    <w:delText xml:space="preserve">values of VALDCO  found in the ENC or  is not equal to the  deepest sounding  contained within the  DEPARE.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33"/>
            </w:sdtPr>
            <w:sdtContent>
              <w:p w:rsidR="00000000" w:rsidDel="00000000" w:rsidP="00000000" w:rsidRDefault="00000000" w:rsidRPr="00000000" w14:paraId="000002D0">
                <w:pPr>
                  <w:widowControl w:val="0"/>
                  <w:spacing w:after="0" w:line="240" w:lineRule="auto"/>
                  <w:ind w:left="115.5889892578125" w:firstLine="0"/>
                  <w:jc w:val="left"/>
                  <w:rPr>
                    <w:del w:author="Thomas Cervone-Richards - NOAA Federal" w:id="13" w:date="2023-05-30T15:19:28Z"/>
                    <w:sz w:val="19.920000076293945"/>
                    <w:szCs w:val="19.920000076293945"/>
                  </w:rPr>
                </w:pPr>
                <w:sdt>
                  <w:sdtPr>
                    <w:tag w:val="goog_rdk_132"/>
                  </w:sdtPr>
                  <w:sdtContent>
                    <w:del w:author="Thomas Cervone-Richards - NOAA Federal" w:id="13" w:date="2023-05-30T15:19:28Z">
                      <w:r w:rsidDel="00000000" w:rsidR="00000000" w:rsidRPr="00000000">
                        <w:rPr>
                          <w:sz w:val="19.920000076293945"/>
                          <w:szCs w:val="19.920000076293945"/>
                          <w:rtl w:val="0"/>
                        </w:rPr>
                        <w:delText xml:space="preserve">Amend value of  </w:delText>
                      </w:r>
                    </w:del>
                  </w:sdtContent>
                </w:sdt>
              </w:p>
            </w:sdtContent>
          </w:sdt>
          <w:sdt>
            <w:sdtPr>
              <w:tag w:val="goog_rdk_135"/>
            </w:sdtPr>
            <w:sdtContent>
              <w:p w:rsidR="00000000" w:rsidDel="00000000" w:rsidP="00000000" w:rsidRDefault="00000000" w:rsidRPr="00000000" w14:paraId="000002D1">
                <w:pPr>
                  <w:widowControl w:val="0"/>
                  <w:spacing w:after="0" w:line="240" w:lineRule="auto"/>
                  <w:ind w:left="128.935546875" w:firstLine="0"/>
                  <w:jc w:val="left"/>
                  <w:rPr>
                    <w:del w:author="Thomas Cervone-Richards - NOAA Federal" w:id="13" w:date="2023-05-30T15:19:28Z"/>
                    <w:sz w:val="19.920000076293945"/>
                    <w:szCs w:val="19.920000076293945"/>
                  </w:rPr>
                </w:pPr>
                <w:sdt>
                  <w:sdtPr>
                    <w:tag w:val="goog_rdk_134"/>
                  </w:sdtPr>
                  <w:sdtContent>
                    <w:del w:author="Thomas Cervone-Richards - NOAA Federal" w:id="13" w:date="2023-05-30T15:19:28Z">
                      <w:r w:rsidDel="00000000" w:rsidR="00000000" w:rsidRPr="00000000">
                        <w:rPr>
                          <w:sz w:val="19.920000076293945"/>
                          <w:szCs w:val="19.920000076293945"/>
                          <w:rtl w:val="0"/>
                        </w:rPr>
                        <w:delText xml:space="preserve">DRVAL2 so that it  </w:delText>
                      </w:r>
                    </w:del>
                  </w:sdtContent>
                </w:sdt>
              </w:p>
            </w:sdtContent>
          </w:sdt>
          <w:sdt>
            <w:sdtPr>
              <w:tag w:val="goog_rdk_137"/>
            </w:sdtPr>
            <w:sdtContent>
              <w:p w:rsidR="00000000" w:rsidDel="00000000" w:rsidP="00000000" w:rsidRDefault="00000000" w:rsidRPr="00000000" w14:paraId="000002D2">
                <w:pPr>
                  <w:widowControl w:val="0"/>
                  <w:spacing w:after="0" w:line="240" w:lineRule="auto"/>
                  <w:ind w:left="120.7684326171875" w:firstLine="0"/>
                  <w:jc w:val="left"/>
                  <w:rPr>
                    <w:del w:author="Thomas Cervone-Richards - NOAA Federal" w:id="13" w:date="2023-05-30T15:19:28Z"/>
                    <w:sz w:val="19.920000076293945"/>
                    <w:szCs w:val="19.920000076293945"/>
                  </w:rPr>
                </w:pPr>
                <w:sdt>
                  <w:sdtPr>
                    <w:tag w:val="goog_rdk_136"/>
                  </w:sdtPr>
                  <w:sdtContent>
                    <w:del w:author="Thomas Cervone-Richards - NOAA Federal" w:id="13" w:date="2023-05-30T15:19:28Z">
                      <w:r w:rsidDel="00000000" w:rsidR="00000000" w:rsidRPr="00000000">
                        <w:rPr>
                          <w:sz w:val="19.920000076293945"/>
                          <w:szCs w:val="19.920000076293945"/>
                          <w:rtl w:val="0"/>
                        </w:rPr>
                        <w:delText xml:space="preserve">equals a value of  </w:delText>
                      </w:r>
                    </w:del>
                  </w:sdtContent>
                </w:sdt>
              </w:p>
            </w:sdtContent>
          </w:sdt>
          <w:sdt>
            <w:sdtPr>
              <w:tag w:val="goog_rdk_139"/>
            </w:sdtPr>
            <w:sdtContent>
              <w:p w:rsidR="00000000" w:rsidDel="00000000" w:rsidP="00000000" w:rsidRDefault="00000000" w:rsidRPr="00000000" w14:paraId="000002D3">
                <w:pPr>
                  <w:widowControl w:val="0"/>
                  <w:spacing w:after="0" w:line="240" w:lineRule="auto"/>
                  <w:ind w:left="116.7840576171875" w:firstLine="0"/>
                  <w:jc w:val="left"/>
                  <w:rPr>
                    <w:del w:author="Thomas Cervone-Richards - NOAA Federal" w:id="13" w:date="2023-05-30T15:19:28Z"/>
                    <w:sz w:val="19.920000076293945"/>
                    <w:szCs w:val="19.920000076293945"/>
                  </w:rPr>
                </w:pPr>
                <w:sdt>
                  <w:sdtPr>
                    <w:tag w:val="goog_rdk_138"/>
                  </w:sdtPr>
                  <w:sdtContent>
                    <w:del w:author="Thomas Cervone-Richards - NOAA Federal" w:id="13" w:date="2023-05-30T15:19:28Z">
                      <w:r w:rsidDel="00000000" w:rsidR="00000000" w:rsidRPr="00000000">
                        <w:rPr>
                          <w:sz w:val="19.920000076293945"/>
                          <w:szCs w:val="19.920000076293945"/>
                          <w:rtl w:val="0"/>
                        </w:rPr>
                        <w:delText xml:space="preserve">VALDCO or the  </w:delText>
                      </w:r>
                    </w:del>
                  </w:sdtContent>
                </w:sdt>
              </w:p>
            </w:sdtContent>
          </w:sdt>
          <w:sdt>
            <w:sdtPr>
              <w:tag w:val="goog_rdk_141"/>
            </w:sdtPr>
            <w:sdtContent>
              <w:p w:rsidR="00000000" w:rsidDel="00000000" w:rsidP="00000000" w:rsidRDefault="00000000" w:rsidRPr="00000000" w14:paraId="000002D4">
                <w:pPr>
                  <w:widowControl w:val="0"/>
                  <w:spacing w:after="0" w:line="240" w:lineRule="auto"/>
                  <w:ind w:left="119.7723388671875" w:firstLine="0"/>
                  <w:jc w:val="left"/>
                  <w:rPr>
                    <w:del w:author="Thomas Cervone-Richards - NOAA Federal" w:id="13" w:date="2023-05-30T15:19:28Z"/>
                    <w:sz w:val="19.920000076293945"/>
                    <w:szCs w:val="19.920000076293945"/>
                  </w:rPr>
                </w:pPr>
                <w:sdt>
                  <w:sdtPr>
                    <w:tag w:val="goog_rdk_140"/>
                  </w:sdtPr>
                  <w:sdtContent>
                    <w:del w:author="Thomas Cervone-Richards - NOAA Federal" w:id="13" w:date="2023-05-30T15:19:28Z">
                      <w:r w:rsidDel="00000000" w:rsidR="00000000" w:rsidRPr="00000000">
                        <w:rPr>
                          <w:sz w:val="19.920000076293945"/>
                          <w:szCs w:val="19.920000076293945"/>
                          <w:rtl w:val="0"/>
                        </w:rPr>
                        <w:delText xml:space="preserve">deepest sounding  </w:delText>
                      </w:r>
                    </w:del>
                  </w:sdtContent>
                </w:sdt>
              </w:p>
            </w:sdtContent>
          </w:sdt>
          <w:p w:rsidR="00000000" w:rsidDel="00000000" w:rsidP="00000000" w:rsidRDefault="00000000" w:rsidRPr="00000000" w14:paraId="000002D5">
            <w:pPr>
              <w:widowControl w:val="0"/>
              <w:spacing w:after="0" w:line="240" w:lineRule="auto"/>
              <w:ind w:left="115.5889892578125" w:firstLine="0"/>
              <w:jc w:val="left"/>
              <w:rPr>
                <w:sz w:val="19.920000076293945"/>
                <w:szCs w:val="19.920000076293945"/>
              </w:rPr>
            </w:pPr>
            <w:sdt>
              <w:sdtPr>
                <w:tag w:val="goog_rdk_142"/>
              </w:sdtPr>
              <w:sdtContent>
                <w:del w:author="Thomas Cervone-Richards - NOAA Federal" w:id="13" w:date="2023-05-30T15:19:28Z">
                  <w:r w:rsidDel="00000000" w:rsidR="00000000" w:rsidRPr="00000000">
                    <w:rPr>
                      <w:sz w:val="19.920000076293945"/>
                      <w:szCs w:val="19.920000076293945"/>
                      <w:rtl w:val="0"/>
                    </w:rPr>
                    <w:delText xml:space="preserve">within the DEPARE.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45"/>
            </w:sdtPr>
            <w:sdtContent>
              <w:p w:rsidR="00000000" w:rsidDel="00000000" w:rsidP="00000000" w:rsidRDefault="00000000" w:rsidRPr="00000000" w14:paraId="000002D6">
                <w:pPr>
                  <w:widowControl w:val="0"/>
                  <w:spacing w:after="0" w:line="240" w:lineRule="auto"/>
                  <w:ind w:left="115.5889892578125" w:firstLine="0"/>
                  <w:jc w:val="left"/>
                  <w:rPr>
                    <w:del w:author="Thomas Cervone-Richards - NOAA Federal" w:id="13" w:date="2023-05-30T15:19:28Z"/>
                    <w:sz w:val="19.920000076293945"/>
                    <w:szCs w:val="19.920000076293945"/>
                  </w:rPr>
                </w:pPr>
                <w:sdt>
                  <w:sdtPr>
                    <w:tag w:val="goog_rdk_144"/>
                  </w:sdtPr>
                  <w:sdtContent>
                    <w:del w:author="Thomas Cervone-Richards - NOAA Federal" w:id="13" w:date="2023-05-30T15:19:28Z">
                      <w:r w:rsidDel="00000000" w:rsidR="00000000" w:rsidRPr="00000000">
                        <w:rPr>
                          <w:sz w:val="19.920000076293945"/>
                          <w:szCs w:val="19.920000076293945"/>
                          <w:rtl w:val="0"/>
                        </w:rPr>
                        <w:delText xml:space="preserve">Appendix B.1,  </w:delText>
                      </w:r>
                    </w:del>
                  </w:sdtContent>
                </w:sdt>
              </w:p>
            </w:sdtContent>
          </w:sdt>
          <w:p w:rsidR="00000000" w:rsidDel="00000000" w:rsidP="00000000" w:rsidRDefault="00000000" w:rsidRPr="00000000" w14:paraId="000002D7">
            <w:pPr>
              <w:widowControl w:val="0"/>
              <w:spacing w:after="0" w:line="240" w:lineRule="auto"/>
              <w:ind w:left="115.5889892578125" w:firstLine="0"/>
              <w:jc w:val="left"/>
              <w:rPr>
                <w:sz w:val="19.920000076293945"/>
                <w:szCs w:val="19.920000076293945"/>
              </w:rPr>
            </w:pPr>
            <w:sdt>
              <w:sdtPr>
                <w:tag w:val="goog_rdk_146"/>
              </w:sdtPr>
              <w:sdtContent>
                <w:del w:author="Thomas Cervone-Richards - NOAA Federal" w:id="13" w:date="2023-05-30T15:19:28Z">
                  <w:r w:rsidDel="00000000" w:rsidR="00000000" w:rsidRPr="00000000">
                    <w:rPr>
                      <w:sz w:val="19.920000076293945"/>
                      <w:szCs w:val="19.920000076293945"/>
                      <w:rtl w:val="0"/>
                    </w:rPr>
                    <w:delText xml:space="preserve">Annex A (5.4.3)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jc w:val="center"/>
              <w:rPr>
                <w:sz w:val="19.920000076293945"/>
                <w:szCs w:val="19.920000076293945"/>
              </w:rPr>
            </w:pPr>
            <w:sdt>
              <w:sdtPr>
                <w:tag w:val="goog_rdk_148"/>
              </w:sdtPr>
              <w:sdtContent>
                <w:del w:author="Thomas Cervone-Richards - NOAA Federal" w:id="13" w:date="2023-05-30T15:19:28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jc w:val="center"/>
              <w:rPr>
                <w:sz w:val="19.920000076293945"/>
                <w:szCs w:val="19.920000076293945"/>
              </w:rPr>
            </w:pPr>
            <w:r w:rsidDel="00000000" w:rsidR="00000000" w:rsidRPr="00000000">
              <w:rPr>
                <w:rtl w:val="0"/>
              </w:rPr>
            </w:r>
          </w:p>
        </w:tc>
      </w:tr>
      <w:tr>
        <w:trPr>
          <w:cantSplit w:val="0"/>
          <w:trHeight w:val="30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45a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31.23335361480713" w:lineRule="auto"/>
              <w:ind w:left="126.34552001953125" w:right="483.988037109375" w:firstLine="3.585662841796875"/>
              <w:jc w:val="left"/>
              <w:rPr>
                <w:sz w:val="19.920000076293945"/>
                <w:szCs w:val="19.920000076293945"/>
              </w:rPr>
            </w:pPr>
            <w:r w:rsidDel="00000000" w:rsidR="00000000" w:rsidRPr="00000000">
              <w:rPr>
                <w:sz w:val="19.920000076293945"/>
                <w:szCs w:val="19.920000076293945"/>
                <w:rtl w:val="0"/>
              </w:rPr>
              <w:t xml:space="preserve">For each feature object  (excluding BERTHS,  </w:t>
            </w:r>
          </w:p>
          <w:p w:rsidR="00000000" w:rsidDel="00000000" w:rsidP="00000000" w:rsidRDefault="00000000" w:rsidRPr="00000000" w14:paraId="000002DC">
            <w:pPr>
              <w:widowControl w:val="0"/>
              <w:spacing w:after="0" w:before="2.81005859375"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CBLOHD, CBLSUB,  </w:t>
            </w:r>
          </w:p>
          <w:p w:rsidR="00000000" w:rsidDel="00000000" w:rsidP="00000000" w:rsidRDefault="00000000" w:rsidRPr="00000000" w14:paraId="000002DD">
            <w:pPr>
              <w:widowControl w:val="0"/>
              <w:spacing w:after="0"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CONVYR, DWRTCL,  </w:t>
            </w:r>
          </w:p>
          <w:p w:rsidR="00000000" w:rsidDel="00000000" w:rsidP="00000000" w:rsidRDefault="00000000" w:rsidRPr="00000000" w14:paraId="000002DE">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FERYRT, MARCUL,  </w:t>
            </w:r>
          </w:p>
          <w:p w:rsidR="00000000" w:rsidDel="00000000" w:rsidP="00000000" w:rsidRDefault="00000000" w:rsidRPr="00000000" w14:paraId="000002DF">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MORFAC, NAVLNE,  </w:t>
            </w:r>
          </w:p>
          <w:p w:rsidR="00000000" w:rsidDel="00000000" w:rsidP="00000000" w:rsidRDefault="00000000" w:rsidRPr="00000000" w14:paraId="000002E0">
            <w:pPr>
              <w:widowControl w:val="0"/>
              <w:spacing w:after="0" w:line="230.02846240997314" w:lineRule="auto"/>
              <w:ind w:left="124.3536376953125" w:right="481.1993408203125" w:firstLine="5.577545166015625"/>
              <w:rPr>
                <w:sz w:val="19.920000076293945"/>
                <w:szCs w:val="19.920000076293945"/>
              </w:rPr>
            </w:pPr>
            <w:r w:rsidDel="00000000" w:rsidR="00000000" w:rsidRPr="00000000">
              <w:rPr>
                <w:sz w:val="19.920000076293945"/>
                <w:szCs w:val="19.920000076293945"/>
                <w:rtl w:val="0"/>
              </w:rPr>
              <w:t xml:space="preserve">PIPSOL, RCRTCL and  RECTRC) of geometric  primitive line which is  </w:t>
            </w:r>
          </w:p>
          <w:p w:rsidR="00000000" w:rsidDel="00000000" w:rsidP="00000000" w:rsidRDefault="00000000" w:rsidRPr="00000000" w14:paraId="000002E1">
            <w:pPr>
              <w:widowControl w:val="0"/>
              <w:spacing w:after="0" w:before="6.2103271484375" w:line="231.23273849487305" w:lineRule="auto"/>
              <w:ind w:left="115.58883666992188" w:right="149.5465087890625" w:firstLine="5.9759521484375"/>
              <w:jc w:val="left"/>
              <w:rPr>
                <w:sz w:val="19.920000076293945"/>
                <w:szCs w:val="19.920000076293945"/>
              </w:rPr>
            </w:pPr>
            <w:r w:rsidDel="00000000" w:rsidR="00000000" w:rsidRPr="00000000">
              <w:rPr>
                <w:sz w:val="19.920000076293945"/>
                <w:szCs w:val="19.920000076293945"/>
                <w:rtl w:val="0"/>
              </w:rPr>
              <w:t xml:space="preserve">COINCIDENT with another  feature object of the same  class and geometric  </w:t>
            </w:r>
          </w:p>
          <w:p w:rsidR="00000000" w:rsidDel="00000000" w:rsidP="00000000" w:rsidRDefault="00000000" w:rsidRPr="00000000" w14:paraId="000002E2">
            <w:pPr>
              <w:widowControl w:val="0"/>
              <w:spacing w:after="0" w:before="5.211181640625"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primitive.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ind w:left="121.56463623046875" w:firstLine="0"/>
              <w:jc w:val="left"/>
              <w:rPr>
                <w:sz w:val="19.920000076293945"/>
                <w:szCs w:val="19.920000076293945"/>
              </w:rPr>
            </w:pPr>
            <w:r w:rsidDel="00000000" w:rsidR="00000000" w:rsidRPr="00000000">
              <w:rPr>
                <w:sz w:val="19.920000076293945"/>
                <w:szCs w:val="19.920000076293945"/>
                <w:rtl w:val="0"/>
              </w:rPr>
              <w:t xml:space="preserve">Coincident linear  </w:t>
            </w:r>
          </w:p>
          <w:p w:rsidR="00000000" w:rsidDel="00000000" w:rsidP="00000000" w:rsidRDefault="00000000" w:rsidRPr="00000000" w14:paraId="000002E4">
            <w:pPr>
              <w:widowControl w:val="0"/>
              <w:spacing w:after="0" w:line="228.8241720199585" w:lineRule="auto"/>
              <w:ind w:left="120.76812744140625" w:right="224.586181640625" w:hanging="0.99609375"/>
              <w:jc w:val="left"/>
              <w:rPr>
                <w:sz w:val="19.920000076293945"/>
                <w:szCs w:val="19.920000076293945"/>
              </w:rPr>
            </w:pPr>
            <w:r w:rsidDel="00000000" w:rsidR="00000000" w:rsidRPr="00000000">
              <w:rPr>
                <w:sz w:val="19.920000076293945"/>
                <w:szCs w:val="19.920000076293945"/>
                <w:rtl w:val="0"/>
              </w:rPr>
              <w:t xml:space="preserve">objects of the same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31.23335361480713" w:lineRule="auto"/>
              <w:ind w:left="119.7723388671875" w:right="401.644287109375" w:firstLine="10.5572509765625"/>
              <w:jc w:val="left"/>
              <w:rPr>
                <w:sz w:val="19.920000076293945"/>
                <w:szCs w:val="19.920000076293945"/>
              </w:rPr>
            </w:pPr>
            <w:r w:rsidDel="00000000" w:rsidR="00000000" w:rsidRPr="00000000">
              <w:rPr>
                <w:sz w:val="19.920000076293945"/>
                <w:szCs w:val="19.920000076293945"/>
                <w:rtl w:val="0"/>
              </w:rPr>
              <w:t xml:space="preserve">Remove coincident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2E7">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299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45b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For each BERTHS,  </w:t>
            </w:r>
          </w:p>
          <w:p w:rsidR="00000000" w:rsidDel="00000000" w:rsidP="00000000" w:rsidRDefault="00000000" w:rsidRPr="00000000" w14:paraId="000002EC">
            <w:pPr>
              <w:widowControl w:val="0"/>
              <w:spacing w:after="0"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CBLOHD, CBLSUB,  </w:t>
            </w:r>
          </w:p>
          <w:p w:rsidR="00000000" w:rsidDel="00000000" w:rsidP="00000000" w:rsidRDefault="00000000" w:rsidRPr="00000000" w14:paraId="000002ED">
            <w:pPr>
              <w:widowControl w:val="0"/>
              <w:spacing w:after="0"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CONVYR, DWRTCL,  </w:t>
            </w:r>
          </w:p>
          <w:p w:rsidR="00000000" w:rsidDel="00000000" w:rsidP="00000000" w:rsidRDefault="00000000" w:rsidRPr="00000000" w14:paraId="000002EE">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FERYRT, MARCUL,  </w:t>
            </w:r>
          </w:p>
          <w:p w:rsidR="00000000" w:rsidDel="00000000" w:rsidP="00000000" w:rsidRDefault="00000000" w:rsidRPr="00000000" w14:paraId="000002EF">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MORFAC, NAVLNE,  </w:t>
            </w:r>
          </w:p>
          <w:p w:rsidR="00000000" w:rsidDel="00000000" w:rsidP="00000000" w:rsidRDefault="00000000" w:rsidRPr="00000000" w14:paraId="000002F0">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PIPSOL, RCRTCL, or  </w:t>
            </w:r>
          </w:p>
          <w:p w:rsidR="00000000" w:rsidDel="00000000" w:rsidP="00000000" w:rsidRDefault="00000000" w:rsidRPr="00000000" w14:paraId="000002F1">
            <w:pPr>
              <w:widowControl w:val="0"/>
              <w:spacing w:after="0" w:line="230.6304931640625" w:lineRule="auto"/>
              <w:ind w:left="115.58883666992188" w:right="173.63983154296875" w:firstLine="14.740753173828125"/>
              <w:jc w:val="left"/>
              <w:rPr>
                <w:sz w:val="19.920000076293945"/>
                <w:szCs w:val="19.920000076293945"/>
              </w:rPr>
            </w:pPr>
            <w:r w:rsidDel="00000000" w:rsidR="00000000" w:rsidRPr="00000000">
              <w:rPr>
                <w:sz w:val="19.920000076293945"/>
                <w:szCs w:val="19.920000076293945"/>
                <w:rtl w:val="0"/>
              </w:rPr>
              <w:t xml:space="preserve">RECTRC feature object of  geometric primitive line  which is COINCIDENT with another feature object of  the same class and  </w:t>
            </w:r>
          </w:p>
          <w:p w:rsidR="00000000" w:rsidDel="00000000" w:rsidP="00000000" w:rsidRDefault="00000000" w:rsidRPr="00000000" w14:paraId="000002F2">
            <w:pPr>
              <w:widowControl w:val="0"/>
              <w:spacing w:after="0" w:before="5.71014404296875" w:line="231.2326955795288" w:lineRule="auto"/>
              <w:ind w:left="119.17434692382812" w:right="136.38427734375" w:firstLine="1.5936279296875"/>
              <w:jc w:val="left"/>
              <w:rPr>
                <w:sz w:val="19.920000076293945"/>
                <w:szCs w:val="19.920000076293945"/>
              </w:rPr>
            </w:pPr>
            <w:r w:rsidDel="00000000" w:rsidR="00000000" w:rsidRPr="00000000">
              <w:rPr>
                <w:sz w:val="19.920000076293945"/>
                <w:szCs w:val="19.920000076293945"/>
                <w:rtl w:val="0"/>
              </w:rPr>
              <w:t xml:space="preserve">geometric primitive and the  same attribute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ind w:left="121.56463623046875" w:firstLine="0"/>
              <w:jc w:val="left"/>
              <w:rPr>
                <w:sz w:val="19.920000076293945"/>
                <w:szCs w:val="19.920000076293945"/>
              </w:rPr>
            </w:pPr>
            <w:r w:rsidDel="00000000" w:rsidR="00000000" w:rsidRPr="00000000">
              <w:rPr>
                <w:sz w:val="19.920000076293945"/>
                <w:szCs w:val="19.920000076293945"/>
                <w:rtl w:val="0"/>
              </w:rPr>
              <w:t xml:space="preserve">Coincident line  </w:t>
            </w:r>
          </w:p>
          <w:p w:rsidR="00000000" w:rsidDel="00000000" w:rsidP="00000000" w:rsidRDefault="00000000" w:rsidRPr="00000000" w14:paraId="000002F4">
            <w:pPr>
              <w:widowControl w:val="0"/>
              <w:spacing w:after="0" w:line="231.23305320739746" w:lineRule="auto"/>
              <w:ind w:left="114.39361572265625" w:right="224.586181640625" w:firstLine="5.37841796875"/>
              <w:jc w:val="left"/>
              <w:rPr>
                <w:sz w:val="19.920000076293945"/>
                <w:szCs w:val="19.920000076293945"/>
              </w:rPr>
            </w:pPr>
            <w:r w:rsidDel="00000000" w:rsidR="00000000" w:rsidRPr="00000000">
              <w:rPr>
                <w:sz w:val="19.920000076293945"/>
                <w:szCs w:val="19.920000076293945"/>
                <w:rtl w:val="0"/>
              </w:rPr>
              <w:t xml:space="preserve">objects of the same  class and attribute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28.8241720199585" w:lineRule="auto"/>
              <w:ind w:left="119.7723388671875" w:right="401.644287109375" w:firstLine="10.5572509765625"/>
              <w:jc w:val="left"/>
              <w:rPr>
                <w:sz w:val="19.920000076293945"/>
                <w:szCs w:val="19.920000076293945"/>
              </w:rPr>
            </w:pPr>
            <w:r w:rsidDel="00000000" w:rsidR="00000000" w:rsidRPr="00000000">
              <w:rPr>
                <w:sz w:val="19.920000076293945"/>
                <w:szCs w:val="19.920000076293945"/>
                <w:rtl w:val="0"/>
              </w:rPr>
              <w:t xml:space="preserve">Remove coincident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2F7">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57, 411,412, 413,414</w:t>
            </w:r>
          </w:p>
        </w:tc>
      </w:tr>
      <w:tr>
        <w:trPr>
          <w:cantSplit w:val="0"/>
          <w:trHeight w:val="11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28.82381439208984" w:lineRule="auto"/>
              <w:ind w:left="115.58883666992188" w:right="483.988037109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DATEND and  </w:t>
            </w:r>
          </w:p>
          <w:p w:rsidR="00000000" w:rsidDel="00000000" w:rsidP="00000000" w:rsidRDefault="00000000" w:rsidRPr="00000000" w14:paraId="000002FC">
            <w:pPr>
              <w:widowControl w:val="0"/>
              <w:spacing w:after="0" w:before="7.20977783203125" w:line="231.23255252838135" w:lineRule="auto"/>
              <w:ind w:left="120.76797485351562" w:right="259.11865234375" w:firstLine="8.167266845703125"/>
              <w:jc w:val="left"/>
              <w:rPr>
                <w:sz w:val="19.920000076293945"/>
                <w:szCs w:val="19.920000076293945"/>
              </w:rPr>
            </w:pPr>
            <w:r w:rsidDel="00000000" w:rsidR="00000000" w:rsidRPr="00000000">
              <w:rPr>
                <w:sz w:val="19.920000076293945"/>
                <w:szCs w:val="19.920000076293945"/>
                <w:rtl w:val="0"/>
              </w:rPr>
              <w:t xml:space="preserve">DATSTA are Known AND  DATEND is Less than or  equal to DATSTA.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28.82381439208984" w:lineRule="auto"/>
              <w:ind w:left="119.77203369140625" w:right="137.2076416015625" w:firstLine="9.1632080078125"/>
              <w:jc w:val="left"/>
              <w:rPr>
                <w:sz w:val="19.920000076293945"/>
                <w:szCs w:val="19.920000076293945"/>
              </w:rPr>
            </w:pPr>
            <w:r w:rsidDel="00000000" w:rsidR="00000000" w:rsidRPr="00000000">
              <w:rPr>
                <w:sz w:val="19.920000076293945"/>
                <w:szCs w:val="19.920000076293945"/>
                <w:rtl w:val="0"/>
              </w:rPr>
              <w:t xml:space="preserve">DATEND is less than or equal to DATSTA.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values of  </w:t>
            </w:r>
          </w:p>
          <w:p w:rsidR="00000000" w:rsidDel="00000000" w:rsidP="00000000" w:rsidRDefault="00000000" w:rsidRPr="00000000" w14:paraId="000002FF">
            <w:pPr>
              <w:widowControl w:val="0"/>
              <w:spacing w:after="0" w:line="231.2326955795288" w:lineRule="auto"/>
              <w:ind w:left="119.9713134765625" w:right="200.0537109375" w:firstLine="8.9642333984375"/>
              <w:jc w:val="left"/>
              <w:rPr>
                <w:sz w:val="19.920000076293945"/>
                <w:szCs w:val="19.920000076293945"/>
              </w:rPr>
            </w:pPr>
            <w:r w:rsidDel="00000000" w:rsidR="00000000" w:rsidRPr="00000000">
              <w:rPr>
                <w:sz w:val="19.920000076293945"/>
                <w:szCs w:val="19.920000076293945"/>
                <w:rtl w:val="0"/>
              </w:rPr>
              <w:t xml:space="preserve">DATEND or DATSTA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301">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57, 411, 412, 413, 414</w:t>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center"/>
              <w:rPr>
                <w:sz w:val="19.920000076293945"/>
                <w:szCs w:val="19.920000076293945"/>
              </w:rPr>
            </w:pPr>
            <w:sdt>
              <w:sdtPr>
                <w:tag w:val="goog_rdk_150"/>
              </w:sdtPr>
              <w:sdtContent>
                <w:del w:author="Thomas Cervone-Richards - NOAA Federal" w:id="14" w:date="2023-09-12T14:30:12Z">
                  <w:r w:rsidDel="00000000" w:rsidR="00000000" w:rsidRPr="00000000">
                    <w:rPr>
                      <w:sz w:val="19.920000076293945"/>
                      <w:szCs w:val="19.920000076293945"/>
                      <w:rtl w:val="0"/>
                    </w:rPr>
                    <w:delText xml:space="preserve">47a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53"/>
            </w:sdtPr>
            <w:sdtContent>
              <w:p w:rsidR="00000000" w:rsidDel="00000000" w:rsidP="00000000" w:rsidRDefault="00000000" w:rsidRPr="00000000" w14:paraId="00000305">
                <w:pPr>
                  <w:widowControl w:val="0"/>
                  <w:spacing w:after="0" w:line="240" w:lineRule="auto"/>
                  <w:ind w:left="129.93118286132812" w:firstLine="0"/>
                  <w:jc w:val="left"/>
                  <w:rPr>
                    <w:del w:author="Thomas Cervone-Richards - NOAA Federal" w:id="14" w:date="2023-09-12T14:30:12Z"/>
                    <w:sz w:val="19.920000076293945"/>
                    <w:szCs w:val="19.920000076293945"/>
                  </w:rPr>
                </w:pPr>
                <w:sdt>
                  <w:sdtPr>
                    <w:tag w:val="goog_rdk_152"/>
                  </w:sdtPr>
                  <w:sdtContent>
                    <w:del w:author="Thomas Cervone-Richards - NOAA Federal" w:id="14" w:date="2023-09-12T14:30:12Z">
                      <w:r w:rsidDel="00000000" w:rsidR="00000000" w:rsidRPr="00000000">
                        <w:rPr>
                          <w:sz w:val="19.920000076293945"/>
                          <w:szCs w:val="19.920000076293945"/>
                          <w:rtl w:val="0"/>
                        </w:rPr>
                        <w:delText xml:space="preserve">For each LIGHTS or  </w:delText>
                      </w:r>
                    </w:del>
                  </w:sdtContent>
                </w:sdt>
              </w:p>
            </w:sdtContent>
          </w:sdt>
          <w:p w:rsidR="00000000" w:rsidDel="00000000" w:rsidP="00000000" w:rsidRDefault="00000000" w:rsidRPr="00000000" w14:paraId="00000306">
            <w:pPr>
              <w:widowControl w:val="0"/>
              <w:spacing w:after="0" w:line="230.75104236602783" w:lineRule="auto"/>
              <w:ind w:left="115.58883666992188" w:right="103.11767578125" w:firstLine="14.740753173828125"/>
              <w:jc w:val="left"/>
              <w:rPr>
                <w:sz w:val="19.920000076293945"/>
                <w:szCs w:val="19.920000076293945"/>
              </w:rPr>
            </w:pPr>
            <w:sdt>
              <w:sdtPr>
                <w:tag w:val="goog_rdk_154"/>
              </w:sdtPr>
              <w:sdtContent>
                <w:del w:author="Thomas Cervone-Richards - NOAA Federal" w:id="14" w:date="2023-09-12T14:30:12Z">
                  <w:r w:rsidDel="00000000" w:rsidR="00000000" w:rsidRPr="00000000">
                    <w:rPr>
                      <w:sz w:val="19.920000076293945"/>
                      <w:szCs w:val="19.920000076293945"/>
                      <w:rtl w:val="0"/>
                    </w:rPr>
                    <w:delText xml:space="preserve">RTPBCN feature object  where SECTR1 is Known AND SECTR2 is Unknown OR is Equal to SECTR1. (0  and 360 must be treated as  the same value.)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57"/>
            </w:sdtPr>
            <w:sdtContent>
              <w:p w:rsidR="00000000" w:rsidDel="00000000" w:rsidP="00000000" w:rsidRDefault="00000000" w:rsidRPr="00000000" w14:paraId="00000307">
                <w:pPr>
                  <w:widowControl w:val="0"/>
                  <w:spacing w:after="0" w:line="240" w:lineRule="auto"/>
                  <w:ind w:left="122.56072998046875" w:firstLine="0"/>
                  <w:jc w:val="left"/>
                  <w:rPr>
                    <w:del w:author="Thomas Cervone-Richards - NOAA Federal" w:id="14" w:date="2023-09-12T14:30:12Z"/>
                    <w:sz w:val="19.920000076293945"/>
                    <w:szCs w:val="19.920000076293945"/>
                  </w:rPr>
                </w:pPr>
                <w:sdt>
                  <w:sdtPr>
                    <w:tag w:val="goog_rdk_156"/>
                  </w:sdtPr>
                  <w:sdtContent>
                    <w:del w:author="Thomas Cervone-Richards - NOAA Federal" w:id="14" w:date="2023-09-12T14:30:12Z">
                      <w:r w:rsidDel="00000000" w:rsidR="00000000" w:rsidRPr="00000000">
                        <w:rPr>
                          <w:sz w:val="19.920000076293945"/>
                          <w:szCs w:val="19.920000076293945"/>
                          <w:rtl w:val="0"/>
                        </w:rPr>
                        <w:delText xml:space="preserve">SECTR2 not  </w:delText>
                      </w:r>
                    </w:del>
                  </w:sdtContent>
                </w:sdt>
              </w:p>
            </w:sdtContent>
          </w:sdt>
          <w:sdt>
            <w:sdtPr>
              <w:tag w:val="goog_rdk_159"/>
            </w:sdtPr>
            <w:sdtContent>
              <w:p w:rsidR="00000000" w:rsidDel="00000000" w:rsidP="00000000" w:rsidRDefault="00000000" w:rsidRPr="00000000" w14:paraId="00000308">
                <w:pPr>
                  <w:widowControl w:val="0"/>
                  <w:spacing w:after="0" w:line="240" w:lineRule="auto"/>
                  <w:ind w:left="124.3536376953125" w:firstLine="0"/>
                  <w:jc w:val="left"/>
                  <w:rPr>
                    <w:del w:author="Thomas Cervone-Richards - NOAA Federal" w:id="14" w:date="2023-09-12T14:30:12Z"/>
                    <w:sz w:val="19.920000076293945"/>
                    <w:szCs w:val="19.920000076293945"/>
                  </w:rPr>
                </w:pPr>
                <w:sdt>
                  <w:sdtPr>
                    <w:tag w:val="goog_rdk_158"/>
                  </w:sdtPr>
                  <w:sdtContent>
                    <w:del w:author="Thomas Cervone-Richards - NOAA Federal" w:id="14" w:date="2023-09-12T14:30:12Z">
                      <w:r w:rsidDel="00000000" w:rsidR="00000000" w:rsidRPr="00000000">
                        <w:rPr>
                          <w:sz w:val="19.920000076293945"/>
                          <w:szCs w:val="19.920000076293945"/>
                          <w:rtl w:val="0"/>
                        </w:rPr>
                        <w:delText xml:space="preserve">populated with a  </w:delText>
                      </w:r>
                    </w:del>
                  </w:sdtContent>
                </w:sdt>
              </w:p>
            </w:sdtContent>
          </w:sdt>
          <w:sdt>
            <w:sdtPr>
              <w:tag w:val="goog_rdk_161"/>
            </w:sdtPr>
            <w:sdtContent>
              <w:p w:rsidR="00000000" w:rsidDel="00000000" w:rsidP="00000000" w:rsidRDefault="00000000" w:rsidRPr="00000000" w14:paraId="00000309">
                <w:pPr>
                  <w:widowControl w:val="0"/>
                  <w:spacing w:after="0" w:line="228.824143409729" w:lineRule="auto"/>
                  <w:ind w:left="124.3536376953125" w:right="138.133544921875" w:hanging="9.96002197265625"/>
                  <w:jc w:val="left"/>
                  <w:rPr>
                    <w:del w:author="Thomas Cervone-Richards - NOAA Federal" w:id="14" w:date="2023-09-12T14:30:12Z"/>
                    <w:sz w:val="19.920000076293945"/>
                    <w:szCs w:val="19.920000076293945"/>
                  </w:rPr>
                </w:pPr>
                <w:sdt>
                  <w:sdtPr>
                    <w:tag w:val="goog_rdk_160"/>
                  </w:sdtPr>
                  <w:sdtContent>
                    <w:del w:author="Thomas Cervone-Richards - NOAA Federal" w:id="14" w:date="2023-09-12T14:30:12Z">
                      <w:r w:rsidDel="00000000" w:rsidR="00000000" w:rsidRPr="00000000">
                        <w:rPr>
                          <w:sz w:val="19.920000076293945"/>
                          <w:szCs w:val="19.920000076293945"/>
                          <w:rtl w:val="0"/>
                        </w:rPr>
                        <w:delText xml:space="preserve">valid value, must not  be the same as  </w:delText>
                      </w:r>
                    </w:del>
                  </w:sdtContent>
                </w:sdt>
              </w:p>
            </w:sdtContent>
          </w:sdt>
          <w:p w:rsidR="00000000" w:rsidDel="00000000" w:rsidP="00000000" w:rsidRDefault="00000000" w:rsidRPr="00000000" w14:paraId="0000030A">
            <w:pPr>
              <w:widowControl w:val="0"/>
              <w:spacing w:after="0" w:before="7.209625244140625" w:line="240" w:lineRule="auto"/>
              <w:ind w:left="122.56072998046875" w:firstLine="0"/>
              <w:jc w:val="left"/>
              <w:rPr>
                <w:sz w:val="19.920000076293945"/>
                <w:szCs w:val="19.920000076293945"/>
              </w:rPr>
            </w:pPr>
            <w:sdt>
              <w:sdtPr>
                <w:tag w:val="goog_rdk_162"/>
              </w:sdtPr>
              <w:sdtContent>
                <w:del w:author="Thomas Cervone-Richards - NOAA Federal" w:id="14" w:date="2023-09-12T14:30:12Z">
                  <w:r w:rsidDel="00000000" w:rsidR="00000000" w:rsidRPr="00000000">
                    <w:rPr>
                      <w:sz w:val="19.920000076293945"/>
                      <w:szCs w:val="19.920000076293945"/>
                      <w:rtl w:val="0"/>
                    </w:rPr>
                    <w:delText xml:space="preserve">SECTR1.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31.2328815460205" w:lineRule="auto"/>
              <w:ind w:left="119.9713134765625" w:right="58.4228515625" w:firstLine="9.9603271484375"/>
              <w:jc w:val="left"/>
              <w:rPr>
                <w:sz w:val="19.920000076293945"/>
                <w:szCs w:val="19.920000076293945"/>
              </w:rPr>
            </w:pPr>
            <w:sdt>
              <w:sdtPr>
                <w:tag w:val="goog_rdk_164"/>
              </w:sdtPr>
              <w:sdtContent>
                <w:del w:author="Thomas Cervone-Richards - NOAA Federal" w:id="14" w:date="2023-09-12T14:30:12Z">
                  <w:r w:rsidDel="00000000" w:rsidR="00000000" w:rsidRPr="00000000">
                    <w:rPr>
                      <w:sz w:val="19.920000076293945"/>
                      <w:szCs w:val="19.920000076293945"/>
                      <w:rtl w:val="0"/>
                    </w:rPr>
                    <w:delText xml:space="preserve">Populate SECTR2 with  a valid value.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7"/>
            </w:sdtPr>
            <w:sdtContent>
              <w:p w:rsidR="00000000" w:rsidDel="00000000" w:rsidP="00000000" w:rsidRDefault="00000000" w:rsidRPr="00000000" w14:paraId="0000030C">
                <w:pPr>
                  <w:widowControl w:val="0"/>
                  <w:spacing w:after="0" w:line="240" w:lineRule="auto"/>
                  <w:ind w:left="127.939453125" w:firstLine="0"/>
                  <w:jc w:val="left"/>
                  <w:rPr>
                    <w:del w:author="Thomas Cervone-Richards - NOAA Federal" w:id="14" w:date="2023-09-12T14:30:12Z"/>
                    <w:sz w:val="19.920000076293945"/>
                    <w:szCs w:val="19.920000076293945"/>
                  </w:rPr>
                </w:pPr>
                <w:sdt>
                  <w:sdtPr>
                    <w:tag w:val="goog_rdk_166"/>
                  </w:sdtPr>
                  <w:sdtContent>
                    <w:del w:author="Thomas Cervone-Richards - NOAA Federal" w:id="14" w:date="2023-09-12T14:30:12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0D">
            <w:pPr>
              <w:widowControl w:val="0"/>
              <w:spacing w:after="0" w:line="240" w:lineRule="auto"/>
              <w:ind w:left="120.7684326171875" w:firstLine="0"/>
              <w:jc w:val="left"/>
              <w:rPr>
                <w:sz w:val="19.920000076293945"/>
                <w:szCs w:val="19.920000076293945"/>
              </w:rPr>
            </w:pPr>
            <w:sdt>
              <w:sdtPr>
                <w:tag w:val="goog_rdk_168"/>
              </w:sdtPr>
              <w:sdtContent>
                <w:del w:author="Thomas Cervone-Richards - NOAA Federal" w:id="14" w:date="2023-09-12T14:30:12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jc w:val="center"/>
              <w:rPr>
                <w:sz w:val="19.920000076293945"/>
                <w:szCs w:val="19.920000076293945"/>
              </w:rPr>
            </w:pPr>
            <w:sdt>
              <w:sdtPr>
                <w:tag w:val="goog_rdk_170"/>
              </w:sdtPr>
              <w:sdtContent>
                <w:del w:author="Thomas Cervone-Richards - NOAA Federal" w:id="14" w:date="2023-09-12T14:30:12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0310">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311">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312">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313">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17 </w:t>
      </w:r>
    </w:p>
    <w:tbl>
      <w:tblPr>
        <w:tblStyle w:val="Table8"/>
        <w:tblW w:w="10500.0" w:type="dxa"/>
        <w:jc w:val="left"/>
        <w:tblInd w:w="-69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400"/>
        <w:gridCol w:w="2070"/>
        <w:gridCol w:w="2115"/>
        <w:gridCol w:w="1380"/>
        <w:gridCol w:w="540"/>
        <w:gridCol w:w="1260"/>
        <w:tblGridChange w:id="0">
          <w:tblGrid>
            <w:gridCol w:w="735"/>
            <w:gridCol w:w="2400"/>
            <w:gridCol w:w="2070"/>
            <w:gridCol w:w="2115"/>
            <w:gridCol w:w="1380"/>
            <w:gridCol w:w="540"/>
            <w:gridCol w:w="1260"/>
          </w:tblGrid>
        </w:tblGridChange>
      </w:tblGrid>
      <w:tr>
        <w:trPr>
          <w:cantSplit w:val="0"/>
          <w:trHeight w:val="16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jc w:val="center"/>
              <w:rPr>
                <w:sz w:val="19.920000076293945"/>
                <w:szCs w:val="19.920000076293945"/>
              </w:rPr>
            </w:pPr>
            <w:sdt>
              <w:sdtPr>
                <w:tag w:val="goog_rdk_172"/>
              </w:sdtPr>
              <w:sdtContent>
                <w:del w:author="Thomas Cervone-Richards - NOAA Federal" w:id="15" w:date="2023-09-12T14:30:40Z">
                  <w:r w:rsidDel="00000000" w:rsidR="00000000" w:rsidRPr="00000000">
                    <w:rPr>
                      <w:sz w:val="19.920000076293945"/>
                      <w:szCs w:val="19.920000076293945"/>
                      <w:rtl w:val="0"/>
                    </w:rPr>
                    <w:delText xml:space="preserve">47b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75"/>
            </w:sdtPr>
            <w:sdtContent>
              <w:p w:rsidR="00000000" w:rsidDel="00000000" w:rsidP="00000000" w:rsidRDefault="00000000" w:rsidRPr="00000000" w14:paraId="00000315">
                <w:pPr>
                  <w:widowControl w:val="0"/>
                  <w:spacing w:after="0" w:line="240" w:lineRule="auto"/>
                  <w:ind w:left="129.93118286132812" w:firstLine="0"/>
                  <w:jc w:val="left"/>
                  <w:rPr>
                    <w:del w:author="Thomas Cervone-Richards - NOAA Federal" w:id="15" w:date="2023-09-12T14:30:40Z"/>
                    <w:sz w:val="19.920000076293945"/>
                    <w:szCs w:val="19.920000076293945"/>
                  </w:rPr>
                </w:pPr>
                <w:sdt>
                  <w:sdtPr>
                    <w:tag w:val="goog_rdk_174"/>
                  </w:sdtPr>
                  <w:sdtContent>
                    <w:del w:author="Thomas Cervone-Richards - NOAA Federal" w:id="15" w:date="2023-09-12T14:30:40Z">
                      <w:r w:rsidDel="00000000" w:rsidR="00000000" w:rsidRPr="00000000">
                        <w:rPr>
                          <w:sz w:val="19.920000076293945"/>
                          <w:szCs w:val="19.920000076293945"/>
                          <w:rtl w:val="0"/>
                        </w:rPr>
                        <w:delText xml:space="preserve">For each LIGHTS or  </w:delText>
                      </w:r>
                    </w:del>
                  </w:sdtContent>
                </w:sdt>
              </w:p>
            </w:sdtContent>
          </w:sdt>
          <w:p w:rsidR="00000000" w:rsidDel="00000000" w:rsidP="00000000" w:rsidRDefault="00000000" w:rsidRPr="00000000" w14:paraId="00000316">
            <w:pPr>
              <w:widowControl w:val="0"/>
              <w:spacing w:after="0" w:line="230.7504415512085" w:lineRule="auto"/>
              <w:ind w:left="115.58883666992188" w:right="101.9134521484375" w:firstLine="14.740753173828125"/>
              <w:jc w:val="left"/>
              <w:rPr>
                <w:sz w:val="19.920000076293945"/>
                <w:szCs w:val="19.920000076293945"/>
              </w:rPr>
            </w:pPr>
            <w:sdt>
              <w:sdtPr>
                <w:tag w:val="goog_rdk_176"/>
              </w:sdtPr>
              <w:sdtContent>
                <w:del w:author="Thomas Cervone-Richards - NOAA Federal" w:id="15" w:date="2023-09-12T14:30:40Z">
                  <w:r w:rsidDel="00000000" w:rsidR="00000000" w:rsidRPr="00000000">
                    <w:rPr>
                      <w:sz w:val="19.920000076293945"/>
                      <w:szCs w:val="19.920000076293945"/>
                      <w:rtl w:val="0"/>
                    </w:rPr>
                    <w:delText xml:space="preserve">RTPBCN feature object  where SECTR2 is Known AND SECTR1 is Unknown OR is Equal to SECTR2. (0  and 360 must be treated as  the same value.)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79"/>
            </w:sdtPr>
            <w:sdtContent>
              <w:p w:rsidR="00000000" w:rsidDel="00000000" w:rsidP="00000000" w:rsidRDefault="00000000" w:rsidRPr="00000000" w14:paraId="00000317">
                <w:pPr>
                  <w:widowControl w:val="0"/>
                  <w:spacing w:after="0" w:line="240" w:lineRule="auto"/>
                  <w:ind w:left="122.56072998046875" w:firstLine="0"/>
                  <w:jc w:val="left"/>
                  <w:rPr>
                    <w:del w:author="Thomas Cervone-Richards - NOAA Federal" w:id="15" w:date="2023-09-12T14:30:40Z"/>
                    <w:sz w:val="19.920000076293945"/>
                    <w:szCs w:val="19.920000076293945"/>
                  </w:rPr>
                </w:pPr>
                <w:sdt>
                  <w:sdtPr>
                    <w:tag w:val="goog_rdk_178"/>
                  </w:sdtPr>
                  <w:sdtContent>
                    <w:del w:author="Thomas Cervone-Richards - NOAA Federal" w:id="15" w:date="2023-09-12T14:30:40Z">
                      <w:r w:rsidDel="00000000" w:rsidR="00000000" w:rsidRPr="00000000">
                        <w:rPr>
                          <w:sz w:val="19.920000076293945"/>
                          <w:szCs w:val="19.920000076293945"/>
                          <w:rtl w:val="0"/>
                        </w:rPr>
                        <w:delText xml:space="preserve">SECTR1 not  </w:delText>
                      </w:r>
                    </w:del>
                  </w:sdtContent>
                </w:sdt>
              </w:p>
            </w:sdtContent>
          </w:sdt>
          <w:sdt>
            <w:sdtPr>
              <w:tag w:val="goog_rdk_181"/>
            </w:sdtPr>
            <w:sdtContent>
              <w:p w:rsidR="00000000" w:rsidDel="00000000" w:rsidP="00000000" w:rsidRDefault="00000000" w:rsidRPr="00000000" w14:paraId="00000318">
                <w:pPr>
                  <w:widowControl w:val="0"/>
                  <w:spacing w:after="0" w:line="240" w:lineRule="auto"/>
                  <w:ind w:left="124.3536376953125" w:firstLine="0"/>
                  <w:jc w:val="left"/>
                  <w:rPr>
                    <w:del w:author="Thomas Cervone-Richards - NOAA Federal" w:id="15" w:date="2023-09-12T14:30:40Z"/>
                    <w:sz w:val="19.920000076293945"/>
                    <w:szCs w:val="19.920000076293945"/>
                  </w:rPr>
                </w:pPr>
                <w:sdt>
                  <w:sdtPr>
                    <w:tag w:val="goog_rdk_180"/>
                  </w:sdtPr>
                  <w:sdtContent>
                    <w:del w:author="Thomas Cervone-Richards - NOAA Federal" w:id="15" w:date="2023-09-12T14:30:40Z">
                      <w:r w:rsidDel="00000000" w:rsidR="00000000" w:rsidRPr="00000000">
                        <w:rPr>
                          <w:sz w:val="19.920000076293945"/>
                          <w:szCs w:val="19.920000076293945"/>
                          <w:rtl w:val="0"/>
                        </w:rPr>
                        <w:delText xml:space="preserve">populated with a  </w:delText>
                      </w:r>
                    </w:del>
                  </w:sdtContent>
                </w:sdt>
              </w:p>
            </w:sdtContent>
          </w:sdt>
          <w:sdt>
            <w:sdtPr>
              <w:tag w:val="goog_rdk_183"/>
            </w:sdtPr>
            <w:sdtContent>
              <w:p w:rsidR="00000000" w:rsidDel="00000000" w:rsidP="00000000" w:rsidRDefault="00000000" w:rsidRPr="00000000" w14:paraId="00000319">
                <w:pPr>
                  <w:widowControl w:val="0"/>
                  <w:spacing w:after="0" w:line="231.2314224243164" w:lineRule="auto"/>
                  <w:ind w:left="124.3536376953125" w:right="138.133544921875" w:hanging="9.96002197265625"/>
                  <w:jc w:val="left"/>
                  <w:rPr>
                    <w:del w:author="Thomas Cervone-Richards - NOAA Federal" w:id="15" w:date="2023-09-12T14:30:40Z"/>
                    <w:sz w:val="19.920000076293945"/>
                    <w:szCs w:val="19.920000076293945"/>
                  </w:rPr>
                </w:pPr>
                <w:sdt>
                  <w:sdtPr>
                    <w:tag w:val="goog_rdk_182"/>
                  </w:sdtPr>
                  <w:sdtContent>
                    <w:del w:author="Thomas Cervone-Richards - NOAA Federal" w:id="15" w:date="2023-09-12T14:30:40Z">
                      <w:r w:rsidDel="00000000" w:rsidR="00000000" w:rsidRPr="00000000">
                        <w:rPr>
                          <w:sz w:val="19.920000076293945"/>
                          <w:szCs w:val="19.920000076293945"/>
                          <w:rtl w:val="0"/>
                        </w:rPr>
                        <w:delText xml:space="preserve">valid value, must not  be the same as  </w:delText>
                      </w:r>
                    </w:del>
                  </w:sdtContent>
                </w:sdt>
              </w:p>
            </w:sdtContent>
          </w:sdt>
          <w:p w:rsidR="00000000" w:rsidDel="00000000" w:rsidP="00000000" w:rsidRDefault="00000000" w:rsidRPr="00000000" w14:paraId="0000031A">
            <w:pPr>
              <w:widowControl w:val="0"/>
              <w:spacing w:after="0" w:before="5.211181640625" w:line="240" w:lineRule="auto"/>
              <w:ind w:left="122.56072998046875" w:firstLine="0"/>
              <w:jc w:val="left"/>
              <w:rPr>
                <w:sz w:val="19.920000076293945"/>
                <w:szCs w:val="19.920000076293945"/>
              </w:rPr>
            </w:pPr>
            <w:sdt>
              <w:sdtPr>
                <w:tag w:val="goog_rdk_184"/>
              </w:sdtPr>
              <w:sdtContent>
                <w:del w:author="Thomas Cervone-Richards - NOAA Federal" w:id="15" w:date="2023-09-12T14:30:40Z">
                  <w:r w:rsidDel="00000000" w:rsidR="00000000" w:rsidRPr="00000000">
                    <w:rPr>
                      <w:sz w:val="19.920000076293945"/>
                      <w:szCs w:val="19.920000076293945"/>
                      <w:rtl w:val="0"/>
                    </w:rPr>
                    <w:delText xml:space="preserve">SECTR2.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31.63326740264893" w:lineRule="auto"/>
              <w:ind w:left="119.9713134765625" w:right="58.4228515625" w:firstLine="9.9603271484375"/>
              <w:jc w:val="left"/>
              <w:rPr>
                <w:sz w:val="19.920000076293945"/>
                <w:szCs w:val="19.920000076293945"/>
              </w:rPr>
            </w:pPr>
            <w:sdt>
              <w:sdtPr>
                <w:tag w:val="goog_rdk_186"/>
              </w:sdtPr>
              <w:sdtContent>
                <w:del w:author="Thomas Cervone-Richards - NOAA Federal" w:id="15" w:date="2023-09-12T14:30:40Z">
                  <w:r w:rsidDel="00000000" w:rsidR="00000000" w:rsidRPr="00000000">
                    <w:rPr>
                      <w:sz w:val="19.920000076293945"/>
                      <w:szCs w:val="19.920000076293945"/>
                      <w:rtl w:val="0"/>
                    </w:rPr>
                    <w:delText xml:space="preserve">Populate SECTR1 with  a valid value.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89"/>
            </w:sdtPr>
            <w:sdtContent>
              <w:p w:rsidR="00000000" w:rsidDel="00000000" w:rsidP="00000000" w:rsidRDefault="00000000" w:rsidRPr="00000000" w14:paraId="0000031C">
                <w:pPr>
                  <w:widowControl w:val="0"/>
                  <w:spacing w:after="0" w:line="240" w:lineRule="auto"/>
                  <w:ind w:left="127.939453125" w:firstLine="0"/>
                  <w:jc w:val="left"/>
                  <w:rPr>
                    <w:del w:author="Thomas Cervone-Richards - NOAA Federal" w:id="15" w:date="2023-09-12T14:30:40Z"/>
                    <w:sz w:val="19.920000076293945"/>
                    <w:szCs w:val="19.920000076293945"/>
                  </w:rPr>
                </w:pPr>
                <w:sdt>
                  <w:sdtPr>
                    <w:tag w:val="goog_rdk_188"/>
                  </w:sdtPr>
                  <w:sdtContent>
                    <w:del w:author="Thomas Cervone-Richards - NOAA Federal" w:id="15" w:date="2023-09-12T14:30:40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1D">
            <w:pPr>
              <w:widowControl w:val="0"/>
              <w:spacing w:after="0" w:line="240" w:lineRule="auto"/>
              <w:ind w:left="120.7684326171875" w:firstLine="0"/>
              <w:jc w:val="left"/>
              <w:rPr>
                <w:sz w:val="19.920000076293945"/>
                <w:szCs w:val="19.920000076293945"/>
              </w:rPr>
            </w:pPr>
            <w:sdt>
              <w:sdtPr>
                <w:tag w:val="goog_rdk_190"/>
              </w:sdtPr>
              <w:sdtContent>
                <w:del w:author="Thomas Cervone-Richards - NOAA Federal" w:id="15" w:date="2023-09-12T14:30:40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jc w:val="center"/>
              <w:rPr>
                <w:sz w:val="19.920000076293945"/>
                <w:szCs w:val="19.920000076293945"/>
              </w:rPr>
            </w:pPr>
            <w:sdt>
              <w:sdtPr>
                <w:tag w:val="goog_rdk_192"/>
              </w:sdtPr>
              <w:sdtContent>
                <w:del w:author="Thomas Cervone-Richards - NOAA Federal" w:id="15" w:date="2023-09-12T14:30:4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jc w:val="center"/>
              <w:rPr>
                <w:sz w:val="19.920000076293945"/>
                <w:szCs w:val="19.920000076293945"/>
              </w:rPr>
            </w:pPr>
            <w:sdt>
              <w:sdtPr>
                <w:tag w:val="goog_rdk_194"/>
              </w:sdtPr>
              <w:sdtContent>
                <w:del w:author="Thomas Cervone-Richards - NOAA Federal" w:id="16" w:date="2023-09-12T14:32:27Z">
                  <w:r w:rsidDel="00000000" w:rsidR="00000000" w:rsidRPr="00000000">
                    <w:rPr>
                      <w:sz w:val="19.920000076293945"/>
                      <w:szCs w:val="19.920000076293945"/>
                      <w:rtl w:val="0"/>
                    </w:rPr>
                    <w:delText xml:space="preserve">48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97"/>
            </w:sdtPr>
            <w:sdtContent>
              <w:p w:rsidR="00000000" w:rsidDel="00000000" w:rsidP="00000000" w:rsidRDefault="00000000" w:rsidRPr="00000000" w14:paraId="00000321">
                <w:pPr>
                  <w:widowControl w:val="0"/>
                  <w:spacing w:after="0" w:line="230.42937755584717" w:lineRule="auto"/>
                  <w:ind w:left="119.77203369140625" w:right="193.95294189453125" w:firstLine="10.159149169921875"/>
                  <w:jc w:val="left"/>
                  <w:rPr>
                    <w:del w:author="Thomas Cervone-Richards - NOAA Federal" w:id="16" w:date="2023-09-12T14:32:27Z"/>
                    <w:sz w:val="19.920000076293945"/>
                    <w:szCs w:val="19.920000076293945"/>
                  </w:rPr>
                </w:pPr>
                <w:sdt>
                  <w:sdtPr>
                    <w:tag w:val="goog_rdk_196"/>
                  </w:sdtPr>
                  <w:sdtContent>
                    <w:del w:author="Thomas Cervone-Richards - NOAA Federal" w:id="16" w:date="2023-09-12T14:32:27Z">
                      <w:r w:rsidDel="00000000" w:rsidR="00000000" w:rsidRPr="00000000">
                        <w:rPr>
                          <w:sz w:val="19.920000076293945"/>
                          <w:szCs w:val="19.920000076293945"/>
                          <w:rtl w:val="0"/>
                        </w:rPr>
                        <w:delText xml:space="preserve">For each M_SREL meta  object where SCVAL1 and  SCVAL2 are Known AND  SCVAL2 is Less than  </w:delText>
                      </w:r>
                    </w:del>
                  </w:sdtContent>
                </w:sdt>
              </w:p>
            </w:sdtContent>
          </w:sdt>
          <w:p w:rsidR="00000000" w:rsidDel="00000000" w:rsidP="00000000" w:rsidRDefault="00000000" w:rsidRPr="00000000" w14:paraId="00000322">
            <w:pPr>
              <w:widowControl w:val="0"/>
              <w:spacing w:after="0" w:before="5.877685546875" w:line="240" w:lineRule="auto"/>
              <w:ind w:left="122.56072998046875" w:firstLine="0"/>
              <w:jc w:val="left"/>
              <w:rPr>
                <w:sz w:val="19.920000076293945"/>
                <w:szCs w:val="19.920000076293945"/>
              </w:rPr>
            </w:pPr>
            <w:sdt>
              <w:sdtPr>
                <w:tag w:val="goog_rdk_198"/>
              </w:sdtPr>
              <w:sdtContent>
                <w:del w:author="Thomas Cervone-Richards - NOAA Federal" w:id="16" w:date="2023-09-12T14:32:27Z">
                  <w:r w:rsidDel="00000000" w:rsidR="00000000" w:rsidRPr="00000000">
                    <w:rPr>
                      <w:sz w:val="19.920000076293945"/>
                      <w:szCs w:val="19.920000076293945"/>
                      <w:rtl w:val="0"/>
                    </w:rPr>
                    <w:delText xml:space="preserve">SCVAL1.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31.23263835906982" w:lineRule="auto"/>
              <w:ind w:left="122.56072998046875" w:right="138.133544921875" w:firstLine="0"/>
              <w:jc w:val="left"/>
              <w:rPr>
                <w:sz w:val="19.920000076293945"/>
                <w:szCs w:val="19.920000076293945"/>
              </w:rPr>
            </w:pPr>
            <w:sdt>
              <w:sdtPr>
                <w:tag w:val="goog_rdk_200"/>
              </w:sdtPr>
              <w:sdtContent>
                <w:del w:author="Thomas Cervone-Richards - NOAA Federal" w:id="16" w:date="2023-09-12T14:32:27Z">
                  <w:r w:rsidDel="00000000" w:rsidR="00000000" w:rsidRPr="00000000">
                    <w:rPr>
                      <w:sz w:val="19.920000076293945"/>
                      <w:szCs w:val="19.920000076293945"/>
                      <w:rtl w:val="0"/>
                    </w:rPr>
                    <w:delText xml:space="preserve">SCVAL2 is less than  SCVAL1.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03"/>
            </w:sdtPr>
            <w:sdtContent>
              <w:p w:rsidR="00000000" w:rsidDel="00000000" w:rsidP="00000000" w:rsidRDefault="00000000" w:rsidRPr="00000000" w14:paraId="00000324">
                <w:pPr>
                  <w:widowControl w:val="0"/>
                  <w:spacing w:after="0" w:line="240" w:lineRule="auto"/>
                  <w:ind w:left="115.5889892578125" w:firstLine="0"/>
                  <w:jc w:val="left"/>
                  <w:rPr>
                    <w:del w:author="Thomas Cervone-Richards - NOAA Federal" w:id="16" w:date="2023-09-12T14:32:27Z"/>
                    <w:sz w:val="19.920000076293945"/>
                    <w:szCs w:val="19.920000076293945"/>
                  </w:rPr>
                </w:pPr>
                <w:sdt>
                  <w:sdtPr>
                    <w:tag w:val="goog_rdk_202"/>
                  </w:sdtPr>
                  <w:sdtContent>
                    <w:del w:author="Thomas Cervone-Richards - NOAA Federal" w:id="16" w:date="2023-09-12T14:32:27Z">
                      <w:r w:rsidDel="00000000" w:rsidR="00000000" w:rsidRPr="00000000">
                        <w:rPr>
                          <w:sz w:val="19.920000076293945"/>
                          <w:szCs w:val="19.920000076293945"/>
                          <w:rtl w:val="0"/>
                        </w:rPr>
                        <w:delText xml:space="preserve">Amend values of  </w:delText>
                      </w:r>
                    </w:del>
                  </w:sdtContent>
                </w:sdt>
              </w:p>
            </w:sdtContent>
          </w:sdt>
          <w:p w:rsidR="00000000" w:rsidDel="00000000" w:rsidP="00000000" w:rsidRDefault="00000000" w:rsidRPr="00000000" w14:paraId="00000325">
            <w:pPr>
              <w:widowControl w:val="0"/>
              <w:spacing w:after="0" w:line="230.42937755584717" w:lineRule="auto"/>
              <w:ind w:left="119.7723388671875" w:right="102.4456787109375" w:firstLine="2.7886962890625"/>
              <w:jc w:val="left"/>
              <w:rPr>
                <w:sz w:val="19.920000076293945"/>
                <w:szCs w:val="19.920000076293945"/>
              </w:rPr>
            </w:pPr>
            <w:sdt>
              <w:sdtPr>
                <w:tag w:val="goog_rdk_204"/>
              </w:sdtPr>
              <w:sdtContent>
                <w:del w:author="Thomas Cervone-Richards - NOAA Federal" w:id="16" w:date="2023-09-12T14:32:27Z">
                  <w:r w:rsidDel="00000000" w:rsidR="00000000" w:rsidRPr="00000000">
                    <w:rPr>
                      <w:sz w:val="19.920000076293945"/>
                      <w:szCs w:val="19.920000076293945"/>
                      <w:rtl w:val="0"/>
                    </w:rPr>
                    <w:delText xml:space="preserve">SCVAL1 or SCVAL2  accordingly. The value  of SCVAL2 must be  greater than SCVAL1.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07"/>
            </w:sdtPr>
            <w:sdtContent>
              <w:p w:rsidR="00000000" w:rsidDel="00000000" w:rsidP="00000000" w:rsidRDefault="00000000" w:rsidRPr="00000000" w14:paraId="00000326">
                <w:pPr>
                  <w:widowControl w:val="0"/>
                  <w:spacing w:after="0" w:line="240" w:lineRule="auto"/>
                  <w:ind w:left="127.939453125" w:firstLine="0"/>
                  <w:jc w:val="left"/>
                  <w:rPr>
                    <w:del w:author="Thomas Cervone-Richards - NOAA Federal" w:id="16" w:date="2023-09-12T14:32:27Z"/>
                    <w:sz w:val="19.920000076293945"/>
                    <w:szCs w:val="19.920000076293945"/>
                  </w:rPr>
                </w:pPr>
                <w:sdt>
                  <w:sdtPr>
                    <w:tag w:val="goog_rdk_206"/>
                  </w:sdtPr>
                  <w:sdtContent>
                    <w:del w:author="Thomas Cervone-Richards - NOAA Federal" w:id="16" w:date="2023-09-12T14:32:27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27">
            <w:pPr>
              <w:widowControl w:val="0"/>
              <w:spacing w:after="0" w:line="240" w:lineRule="auto"/>
              <w:ind w:left="120.7684326171875" w:firstLine="0"/>
              <w:jc w:val="left"/>
              <w:rPr>
                <w:sz w:val="19.920000076293945"/>
                <w:szCs w:val="19.920000076293945"/>
              </w:rPr>
            </w:pPr>
            <w:sdt>
              <w:sdtPr>
                <w:tag w:val="goog_rdk_208"/>
              </w:sdtPr>
              <w:sdtContent>
                <w:del w:author="Thomas Cervone-Richards - NOAA Federal" w:id="16" w:date="2023-09-12T14:32:27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jc w:val="center"/>
              <w:rPr>
                <w:sz w:val="19.920000076293945"/>
                <w:szCs w:val="19.920000076293945"/>
              </w:rPr>
            </w:pPr>
            <w:sdt>
              <w:sdtPr>
                <w:tag w:val="goog_rdk_210"/>
              </w:sdtPr>
              <w:sdtContent>
                <w:del w:author="Thomas Cervone-Richards - NOAA Federal" w:id="16" w:date="2023-09-12T14:32:2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jc w:val="center"/>
              <w:rPr>
                <w:sz w:val="19.920000076293945"/>
                <w:szCs w:val="19.920000076293945"/>
              </w:rPr>
            </w:pPr>
            <w:sdt>
              <w:sdtPr>
                <w:tag w:val="goog_rdk_212"/>
              </w:sdtPr>
              <w:sdtContent>
                <w:del w:author="Thomas Cervone-Richards - NOAA Federal" w:id="17" w:date="2023-09-12T14:33:31Z">
                  <w:r w:rsidDel="00000000" w:rsidR="00000000" w:rsidRPr="00000000">
                    <w:rPr>
                      <w:sz w:val="19.920000076293945"/>
                      <w:szCs w:val="19.920000076293945"/>
                      <w:rtl w:val="0"/>
                    </w:rPr>
                    <w:delText xml:space="preserve">49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15"/>
            </w:sdtPr>
            <w:sdtContent>
              <w:p w:rsidR="00000000" w:rsidDel="00000000" w:rsidP="00000000" w:rsidRDefault="00000000" w:rsidRPr="00000000" w14:paraId="0000032B">
                <w:pPr>
                  <w:widowControl w:val="0"/>
                  <w:spacing w:after="0" w:line="231.23263835906982" w:lineRule="auto"/>
                  <w:ind w:left="115.58883666992188" w:right="483.988037109375" w:firstLine="14.34234619140625"/>
                  <w:jc w:val="left"/>
                  <w:rPr>
                    <w:del w:author="Thomas Cervone-Richards - NOAA Federal" w:id="17" w:date="2023-09-12T14:33:31Z"/>
                    <w:sz w:val="19.920000076293945"/>
                    <w:szCs w:val="19.920000076293945"/>
                  </w:rPr>
                </w:pPr>
                <w:sdt>
                  <w:sdtPr>
                    <w:tag w:val="goog_rdk_214"/>
                  </w:sdtPr>
                  <w:sdtContent>
                    <w:del w:author="Thomas Cervone-Richards - NOAA Federal" w:id="17" w:date="2023-09-12T14:33:31Z">
                      <w:r w:rsidDel="00000000" w:rsidR="00000000" w:rsidRPr="00000000">
                        <w:rPr>
                          <w:sz w:val="19.920000076293945"/>
                          <w:szCs w:val="19.920000076293945"/>
                          <w:rtl w:val="0"/>
                        </w:rPr>
                        <w:delText xml:space="preserve">For each feature object  where DRVAL1 and  </w:delText>
                      </w:r>
                    </w:del>
                  </w:sdtContent>
                </w:sdt>
              </w:p>
            </w:sdtContent>
          </w:sdt>
          <w:sdt>
            <w:sdtPr>
              <w:tag w:val="goog_rdk_217"/>
            </w:sdtPr>
            <w:sdtContent>
              <w:p w:rsidR="00000000" w:rsidDel="00000000" w:rsidP="00000000" w:rsidRDefault="00000000" w:rsidRPr="00000000" w14:paraId="0000032C">
                <w:pPr>
                  <w:widowControl w:val="0"/>
                  <w:spacing w:after="0" w:before="2.808837890625" w:line="231.83541297912598" w:lineRule="auto"/>
                  <w:ind w:left="128.93524169921875" w:right="271.3079833984375" w:firstLine="0"/>
                  <w:jc w:val="left"/>
                  <w:rPr>
                    <w:del w:author="Thomas Cervone-Richards - NOAA Federal" w:id="17" w:date="2023-09-12T14:33:31Z"/>
                    <w:sz w:val="19.920000076293945"/>
                    <w:szCs w:val="19.920000076293945"/>
                  </w:rPr>
                </w:pPr>
                <w:sdt>
                  <w:sdtPr>
                    <w:tag w:val="goog_rdk_216"/>
                  </w:sdtPr>
                  <w:sdtContent>
                    <w:del w:author="Thomas Cervone-Richards - NOAA Federal" w:id="17" w:date="2023-09-12T14:33:31Z">
                      <w:r w:rsidDel="00000000" w:rsidR="00000000" w:rsidRPr="00000000">
                        <w:rPr>
                          <w:sz w:val="19.920000076293945"/>
                          <w:szCs w:val="19.920000076293945"/>
                          <w:rtl w:val="0"/>
                        </w:rPr>
                        <w:delText xml:space="preserve">DRVAL2 are Known AND  DRVAL2 is Less than  </w:delText>
                      </w:r>
                    </w:del>
                  </w:sdtContent>
                </w:sdt>
              </w:p>
            </w:sdtContent>
          </w:sdt>
          <w:p w:rsidR="00000000" w:rsidDel="00000000" w:rsidP="00000000" w:rsidRDefault="00000000" w:rsidRPr="00000000" w14:paraId="0000032D">
            <w:pPr>
              <w:widowControl w:val="0"/>
              <w:spacing w:after="0" w:before="4.70947265625" w:line="240" w:lineRule="auto"/>
              <w:ind w:left="128.93524169921875" w:firstLine="0"/>
              <w:jc w:val="left"/>
              <w:rPr>
                <w:sz w:val="19.920000076293945"/>
                <w:szCs w:val="19.920000076293945"/>
              </w:rPr>
            </w:pPr>
            <w:sdt>
              <w:sdtPr>
                <w:tag w:val="goog_rdk_218"/>
              </w:sdtPr>
              <w:sdtContent>
                <w:del w:author="Thomas Cervone-Richards - NOAA Federal" w:id="17" w:date="2023-09-12T14:33:31Z">
                  <w:r w:rsidDel="00000000" w:rsidR="00000000" w:rsidRPr="00000000">
                    <w:rPr>
                      <w:sz w:val="19.920000076293945"/>
                      <w:szCs w:val="19.920000076293945"/>
                      <w:rtl w:val="0"/>
                    </w:rPr>
                    <w:delText xml:space="preserve">DRVAL1.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30.6303071975708" w:lineRule="auto"/>
              <w:ind w:left="119.77203369140625" w:right="116.81884765625" w:firstLine="9.1632080078125"/>
              <w:jc w:val="left"/>
              <w:rPr>
                <w:sz w:val="19.920000076293945"/>
                <w:szCs w:val="19.920000076293945"/>
              </w:rPr>
            </w:pPr>
            <w:sdt>
              <w:sdtPr>
                <w:tag w:val="goog_rdk_220"/>
              </w:sdtPr>
              <w:sdtContent>
                <w:del w:author="Thomas Cervone-Richards - NOAA Federal" w:id="17" w:date="2023-09-12T14:33:31Z">
                  <w:r w:rsidDel="00000000" w:rsidR="00000000" w:rsidRPr="00000000">
                    <w:rPr>
                      <w:sz w:val="19.920000076293945"/>
                      <w:szCs w:val="19.920000076293945"/>
                      <w:rtl w:val="0"/>
                    </w:rPr>
                    <w:delText xml:space="preserve">DRVAL2 is less than  DRVAL1, DRVAL2  must be greater than  or equal to DRVAL1.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30.02774715423584" w:lineRule="auto"/>
              <w:ind w:left="115.5889892578125" w:right="258.021240234375" w:hanging="4.38232421875"/>
              <w:rPr>
                <w:sz w:val="19.920000076293945"/>
                <w:szCs w:val="19.920000076293945"/>
              </w:rPr>
            </w:pPr>
            <w:sdt>
              <w:sdtPr>
                <w:tag w:val="goog_rdk_222"/>
              </w:sdtPr>
              <w:sdtContent>
                <w:del w:author="Thomas Cervone-Richards - NOAA Federal" w:id="17" w:date="2023-09-12T14:33:31Z">
                  <w:r w:rsidDel="00000000" w:rsidR="00000000" w:rsidRPr="00000000">
                    <w:rPr>
                      <w:sz w:val="19.920000076293945"/>
                      <w:szCs w:val="19.920000076293945"/>
                      <w:rtl w:val="0"/>
                    </w:rPr>
                    <w:delText xml:space="preserve">Amend the values of  DRVAL1 or DRVAL2  as required.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5"/>
            </w:sdtPr>
            <w:sdtContent>
              <w:p w:rsidR="00000000" w:rsidDel="00000000" w:rsidP="00000000" w:rsidRDefault="00000000" w:rsidRPr="00000000" w14:paraId="00000330">
                <w:pPr>
                  <w:widowControl w:val="0"/>
                  <w:spacing w:after="0" w:line="240" w:lineRule="auto"/>
                  <w:ind w:left="127.939453125" w:firstLine="0"/>
                  <w:jc w:val="left"/>
                  <w:rPr>
                    <w:del w:author="Thomas Cervone-Richards - NOAA Federal" w:id="17" w:date="2023-09-12T14:33:31Z"/>
                    <w:sz w:val="19.920000076293945"/>
                    <w:szCs w:val="19.920000076293945"/>
                  </w:rPr>
                </w:pPr>
                <w:sdt>
                  <w:sdtPr>
                    <w:tag w:val="goog_rdk_224"/>
                  </w:sdtPr>
                  <w:sdtContent>
                    <w:del w:author="Thomas Cervone-Richards - NOAA Federal" w:id="17" w:date="2023-09-12T14:33:31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31">
            <w:pPr>
              <w:widowControl w:val="0"/>
              <w:spacing w:after="0" w:line="240" w:lineRule="auto"/>
              <w:ind w:left="120.7684326171875" w:firstLine="0"/>
              <w:jc w:val="left"/>
              <w:rPr>
                <w:sz w:val="19.920000076293945"/>
                <w:szCs w:val="19.920000076293945"/>
              </w:rPr>
            </w:pPr>
            <w:sdt>
              <w:sdtPr>
                <w:tag w:val="goog_rdk_226"/>
              </w:sdtPr>
              <w:sdtContent>
                <w:del w:author="Thomas Cervone-Richards - NOAA Federal" w:id="17" w:date="2023-09-12T14:33:31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jc w:val="center"/>
              <w:rPr>
                <w:sz w:val="19.920000076293945"/>
                <w:szCs w:val="19.920000076293945"/>
              </w:rPr>
            </w:pPr>
            <w:sdt>
              <w:sdtPr>
                <w:tag w:val="goog_rdk_228"/>
              </w:sdtPr>
              <w:sdtContent>
                <w:del w:author="Thomas Cervone-Richards - NOAA Federal" w:id="17" w:date="2023-09-12T14:33:3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jc w:val="center"/>
              <w:rPr>
                <w:sz w:val="19.920000076293945"/>
                <w:szCs w:val="19.920000076293945"/>
              </w:rPr>
            </w:pPr>
            <w:r w:rsidDel="00000000" w:rsidR="00000000" w:rsidRPr="00000000">
              <w:rPr>
                <w:rtl w:val="0"/>
              </w:rPr>
            </w:r>
          </w:p>
        </w:tc>
      </w:tr>
      <w:tr>
        <w:trPr>
          <w:cantSplit w:val="0"/>
          <w:trHeight w:val="230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jc w:val="center"/>
              <w:rPr>
                <w:sz w:val="19.920000076293945"/>
                <w:szCs w:val="19.920000076293945"/>
              </w:rPr>
            </w:pPr>
            <w:sdt>
              <w:sdtPr>
                <w:tag w:val="goog_rdk_230"/>
              </w:sdtPr>
              <w:sdtContent>
                <w:del w:author="Thomas Cervone-Richards - NOAA Federal" w:id="18" w:date="2023-05-30T15:28:57Z">
                  <w:r w:rsidDel="00000000" w:rsidR="00000000" w:rsidRPr="00000000">
                    <w:rPr>
                      <w:sz w:val="19.920000076293945"/>
                      <w:szCs w:val="19.920000076293945"/>
                      <w:rtl w:val="0"/>
                    </w:rPr>
                    <w:delText xml:space="preserve">50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33"/>
            </w:sdtPr>
            <w:sdtContent>
              <w:p w:rsidR="00000000" w:rsidDel="00000000" w:rsidP="00000000" w:rsidRDefault="00000000" w:rsidRPr="00000000" w14:paraId="00000335">
                <w:pPr>
                  <w:widowControl w:val="0"/>
                  <w:spacing w:after="0" w:line="231.23263835906982" w:lineRule="auto"/>
                  <w:ind w:left="119.77203369140625" w:right="183.992919921875" w:firstLine="10.159149169921875"/>
                  <w:jc w:val="left"/>
                  <w:rPr>
                    <w:del w:author="Thomas Cervone-Richards - NOAA Federal" w:id="18" w:date="2023-05-30T15:28:57Z"/>
                    <w:sz w:val="19.920000076293945"/>
                    <w:szCs w:val="19.920000076293945"/>
                  </w:rPr>
                </w:pPr>
                <w:sdt>
                  <w:sdtPr>
                    <w:tag w:val="goog_rdk_232"/>
                  </w:sdtPr>
                  <w:sdtContent>
                    <w:del w:author="Thomas Cervone-Richards - NOAA Federal" w:id="18" w:date="2023-05-30T15:28:57Z">
                      <w:r w:rsidDel="00000000" w:rsidR="00000000" w:rsidRPr="00000000">
                        <w:rPr>
                          <w:sz w:val="19.920000076293945"/>
                          <w:szCs w:val="19.920000076293945"/>
                          <w:rtl w:val="0"/>
                        </w:rPr>
                        <w:delText xml:space="preserve">For each RECTRC feature  object of geometric  </w:delText>
                      </w:r>
                    </w:del>
                  </w:sdtContent>
                </w:sdt>
              </w:p>
            </w:sdtContent>
          </w:sdt>
          <w:sdt>
            <w:sdtPr>
              <w:tag w:val="goog_rdk_235"/>
            </w:sdtPr>
            <w:sdtContent>
              <w:p w:rsidR="00000000" w:rsidDel="00000000" w:rsidP="00000000" w:rsidRDefault="00000000" w:rsidRPr="00000000" w14:paraId="00000336">
                <w:pPr>
                  <w:widowControl w:val="0"/>
                  <w:spacing w:after="0" w:before="5.208740234375" w:line="240" w:lineRule="auto"/>
                  <w:ind w:left="124.3536376953125" w:firstLine="0"/>
                  <w:jc w:val="left"/>
                  <w:rPr>
                    <w:del w:author="Thomas Cervone-Richards - NOAA Federal" w:id="18" w:date="2023-05-30T15:28:57Z"/>
                    <w:sz w:val="19.920000076293945"/>
                    <w:szCs w:val="19.920000076293945"/>
                  </w:rPr>
                </w:pPr>
                <w:sdt>
                  <w:sdtPr>
                    <w:tag w:val="goog_rdk_234"/>
                  </w:sdtPr>
                  <w:sdtContent>
                    <w:del w:author="Thomas Cervone-Richards - NOAA Federal" w:id="18" w:date="2023-05-30T15:28:57Z">
                      <w:r w:rsidDel="00000000" w:rsidR="00000000" w:rsidRPr="00000000">
                        <w:rPr>
                          <w:sz w:val="19.920000076293945"/>
                          <w:szCs w:val="19.920000076293945"/>
                          <w:rtl w:val="0"/>
                        </w:rPr>
                        <w:delText xml:space="preserve">primitive line where  </w:delText>
                      </w:r>
                    </w:del>
                  </w:sdtContent>
                </w:sdt>
              </w:p>
            </w:sdtContent>
          </w:sdt>
          <w:sdt>
            <w:sdtPr>
              <w:tag w:val="goog_rdk_237"/>
            </w:sdtPr>
            <w:sdtContent>
              <w:p w:rsidR="00000000" w:rsidDel="00000000" w:rsidP="00000000" w:rsidRDefault="00000000" w:rsidRPr="00000000" w14:paraId="00000337">
                <w:pPr>
                  <w:widowControl w:val="0"/>
                  <w:spacing w:after="0" w:line="240" w:lineRule="auto"/>
                  <w:ind w:left="121.56478881835938" w:firstLine="0"/>
                  <w:jc w:val="left"/>
                  <w:rPr>
                    <w:del w:author="Thomas Cervone-Richards - NOAA Federal" w:id="18" w:date="2023-05-30T15:28:57Z"/>
                    <w:sz w:val="19.920000076293945"/>
                    <w:szCs w:val="19.920000076293945"/>
                  </w:rPr>
                </w:pPr>
                <w:sdt>
                  <w:sdtPr>
                    <w:tag w:val="goog_rdk_236"/>
                  </w:sdtPr>
                  <w:sdtContent>
                    <w:del w:author="Thomas Cervone-Richards - NOAA Federal" w:id="18" w:date="2023-05-30T15:28:57Z">
                      <w:r w:rsidDel="00000000" w:rsidR="00000000" w:rsidRPr="00000000">
                        <w:rPr>
                          <w:sz w:val="19.920000076293945"/>
                          <w:szCs w:val="19.920000076293945"/>
                          <w:rtl w:val="0"/>
                        </w:rPr>
                        <w:delText xml:space="preserve">CATTRK is Equal to 1  </w:delText>
                      </w:r>
                    </w:del>
                  </w:sdtContent>
                </w:sdt>
              </w:p>
            </w:sdtContent>
          </w:sdt>
          <w:sdt>
            <w:sdtPr>
              <w:tag w:val="goog_rdk_239"/>
            </w:sdtPr>
            <w:sdtContent>
              <w:p w:rsidR="00000000" w:rsidDel="00000000" w:rsidP="00000000" w:rsidRDefault="00000000" w:rsidRPr="00000000" w14:paraId="00000338">
                <w:pPr>
                  <w:widowControl w:val="0"/>
                  <w:spacing w:after="0" w:line="231.23263835906982" w:lineRule="auto"/>
                  <w:ind w:left="125.74798583984375" w:right="91.5167236328125" w:firstLine="0.5975341796875"/>
                  <w:jc w:val="left"/>
                  <w:rPr>
                    <w:del w:author="Thomas Cervone-Richards - NOAA Federal" w:id="18" w:date="2023-05-30T15:28:57Z"/>
                    <w:sz w:val="19.920000076293945"/>
                    <w:szCs w:val="19.920000076293945"/>
                  </w:rPr>
                </w:pPr>
                <w:sdt>
                  <w:sdtPr>
                    <w:tag w:val="goog_rdk_238"/>
                  </w:sdtPr>
                  <w:sdtContent>
                    <w:del w:author="Thomas Cervone-Richards - NOAA Federal" w:id="18" w:date="2023-05-30T15:28:57Z">
                      <w:r w:rsidDel="00000000" w:rsidR="00000000" w:rsidRPr="00000000">
                        <w:rPr>
                          <w:sz w:val="19.920000076293945"/>
                          <w:szCs w:val="19.920000076293945"/>
                          <w:rtl w:val="0"/>
                        </w:rPr>
                        <w:delText xml:space="preserve">(based on a system of fixed  marks) OR NAVLNE  </w:delText>
                      </w:r>
                    </w:del>
                  </w:sdtContent>
                </w:sdt>
              </w:p>
            </w:sdtContent>
          </w:sdt>
          <w:p w:rsidR="00000000" w:rsidDel="00000000" w:rsidP="00000000" w:rsidRDefault="00000000" w:rsidRPr="00000000" w14:paraId="00000339">
            <w:pPr>
              <w:widowControl w:val="0"/>
              <w:spacing w:after="0" w:before="5.208740234375" w:line="230.43006420135498" w:lineRule="auto"/>
              <w:ind w:left="119.77203369140625" w:right="103.31695556640625" w:hanging="4.183197021484375"/>
              <w:jc w:val="left"/>
              <w:rPr>
                <w:sz w:val="19.920000076293945"/>
                <w:szCs w:val="19.920000076293945"/>
              </w:rPr>
            </w:pPr>
            <w:sdt>
              <w:sdtPr>
                <w:tag w:val="goog_rdk_240"/>
              </w:sdtPr>
              <w:sdtContent>
                <w:del w:author="Thomas Cervone-Richards - NOAA Federal" w:id="18" w:date="2023-05-30T15:28:57Z">
                  <w:r w:rsidDel="00000000" w:rsidR="00000000" w:rsidRPr="00000000">
                    <w:rPr>
                      <w:sz w:val="19.920000076293945"/>
                      <w:szCs w:val="19.920000076293945"/>
                      <w:rtl w:val="0"/>
                    </w:rPr>
                    <w:delText xml:space="preserve">feature object where its  nodes/vertices do not lie on  a straight (rhumb) line OR  orthodromic line.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43"/>
            </w:sdtPr>
            <w:sdtContent>
              <w:p w:rsidR="00000000" w:rsidDel="00000000" w:rsidP="00000000" w:rsidRDefault="00000000" w:rsidRPr="00000000" w14:paraId="0000033A">
                <w:pPr>
                  <w:widowControl w:val="0"/>
                  <w:spacing w:after="0" w:line="240" w:lineRule="auto"/>
                  <w:ind w:left="130.32958984375" w:firstLine="0"/>
                  <w:jc w:val="left"/>
                  <w:rPr>
                    <w:del w:author="Thomas Cervone-Richards - NOAA Federal" w:id="18" w:date="2023-05-30T15:28:57Z"/>
                    <w:sz w:val="19.920000076293945"/>
                    <w:szCs w:val="19.920000076293945"/>
                  </w:rPr>
                </w:pPr>
                <w:sdt>
                  <w:sdtPr>
                    <w:tag w:val="goog_rdk_242"/>
                  </w:sdtPr>
                  <w:sdtContent>
                    <w:del w:author="Thomas Cervone-Richards - NOAA Federal" w:id="18" w:date="2023-05-30T15:28:57Z">
                      <w:r w:rsidDel="00000000" w:rsidR="00000000" w:rsidRPr="00000000">
                        <w:rPr>
                          <w:sz w:val="19.920000076293945"/>
                          <w:szCs w:val="19.920000076293945"/>
                          <w:rtl w:val="0"/>
                        </w:rPr>
                        <w:delText xml:space="preserve">RECTRC where  </w:delText>
                      </w:r>
                    </w:del>
                  </w:sdtContent>
                </w:sdt>
              </w:p>
            </w:sdtContent>
          </w:sdt>
          <w:p w:rsidR="00000000" w:rsidDel="00000000" w:rsidP="00000000" w:rsidRDefault="00000000" w:rsidRPr="00000000" w14:paraId="0000033B">
            <w:pPr>
              <w:widowControl w:val="0"/>
              <w:spacing w:after="0" w:line="230.42937755584717" w:lineRule="auto"/>
              <w:ind w:left="119.77203369140625" w:right="61.441650390625" w:firstLine="1.7926025390625"/>
              <w:jc w:val="left"/>
              <w:rPr>
                <w:sz w:val="19.920000076293945"/>
                <w:szCs w:val="19.920000076293945"/>
              </w:rPr>
            </w:pPr>
            <w:sdt>
              <w:sdtPr>
                <w:tag w:val="goog_rdk_244"/>
              </w:sdtPr>
              <w:sdtContent>
                <w:del w:author="Thomas Cervone-Richards - NOAA Federal" w:id="18" w:date="2023-05-30T15:28:57Z">
                  <w:r w:rsidDel="00000000" w:rsidR="00000000" w:rsidRPr="00000000">
                    <w:rPr>
                      <w:sz w:val="19.920000076293945"/>
                      <w:szCs w:val="19.920000076293945"/>
                      <w:rtl w:val="0"/>
                    </w:rPr>
                    <w:delText xml:space="preserve">CATTRK = 1 (based  on a system of fixed  marks) or NAVLNE is  not a straight line.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31.23263835906982" w:lineRule="auto"/>
              <w:ind w:left="119.1748046875" w:right="190.69091796875" w:hanging="3.5858154296875"/>
              <w:jc w:val="left"/>
              <w:rPr>
                <w:sz w:val="19.920000076293945"/>
                <w:szCs w:val="19.920000076293945"/>
              </w:rPr>
            </w:pPr>
            <w:sdt>
              <w:sdtPr>
                <w:tag w:val="goog_rdk_246"/>
              </w:sdtPr>
              <w:sdtContent>
                <w:del w:author="Thomas Cervone-Richards - NOAA Federal" w:id="18" w:date="2023-05-30T15:28:57Z">
                  <w:r w:rsidDel="00000000" w:rsidR="00000000" w:rsidRPr="00000000">
                    <w:rPr>
                      <w:sz w:val="19.920000076293945"/>
                      <w:szCs w:val="19.920000076293945"/>
                      <w:rtl w:val="0"/>
                    </w:rPr>
                    <w:delText xml:space="preserve">Amend geometry to a  straight line.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49"/>
            </w:sdtPr>
            <w:sdtContent>
              <w:p w:rsidR="00000000" w:rsidDel="00000000" w:rsidP="00000000" w:rsidRDefault="00000000" w:rsidRPr="00000000" w14:paraId="0000033D">
                <w:pPr>
                  <w:widowControl w:val="0"/>
                  <w:spacing w:after="0" w:line="240" w:lineRule="auto"/>
                  <w:ind w:left="127.939453125" w:firstLine="0"/>
                  <w:jc w:val="left"/>
                  <w:rPr>
                    <w:del w:author="Thomas Cervone-Richards - NOAA Federal" w:id="18" w:date="2023-05-30T15:28:57Z"/>
                    <w:sz w:val="19.920000076293945"/>
                    <w:szCs w:val="19.920000076293945"/>
                  </w:rPr>
                </w:pPr>
                <w:sdt>
                  <w:sdtPr>
                    <w:tag w:val="goog_rdk_248"/>
                  </w:sdtPr>
                  <w:sdtContent>
                    <w:del w:author="Thomas Cervone-Richards - NOAA Federal" w:id="18" w:date="2023-05-30T15:28:57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3E">
            <w:pPr>
              <w:widowControl w:val="0"/>
              <w:spacing w:after="0" w:line="240" w:lineRule="auto"/>
              <w:ind w:left="120.7684326171875" w:firstLine="0"/>
              <w:jc w:val="left"/>
              <w:rPr>
                <w:sz w:val="19.920000076293945"/>
                <w:szCs w:val="19.920000076293945"/>
              </w:rPr>
            </w:pPr>
            <w:sdt>
              <w:sdtPr>
                <w:tag w:val="goog_rdk_250"/>
              </w:sdtPr>
              <w:sdtContent>
                <w:del w:author="Thomas Cervone-Richards - NOAA Federal" w:id="18" w:date="2023-05-30T15:28:57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jc w:val="center"/>
              <w:rPr>
                <w:sz w:val="19.920000076293945"/>
                <w:szCs w:val="19.920000076293945"/>
              </w:rPr>
            </w:pPr>
            <w:sdt>
              <w:sdtPr>
                <w:tag w:val="goog_rdk_252"/>
              </w:sdtPr>
              <w:sdtContent>
                <w:del w:author="Thomas Cervone-Richards - NOAA Federal" w:id="18" w:date="2023-05-30T15:28:5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240" w:lineRule="auto"/>
              <w:jc w:val="center"/>
              <w:rPr>
                <w:sz w:val="19.920000076293945"/>
                <w:szCs w:val="19.920000076293945"/>
              </w:rPr>
            </w:pPr>
            <w:sdt>
              <w:sdtPr>
                <w:tag w:val="goog_rdk_254"/>
              </w:sdtPr>
              <w:sdtContent>
                <w:del w:author="Thomas Cervone-Richards - NOAA Federal" w:id="19" w:date="2023-05-30T15:34:21Z">
                  <w:r w:rsidDel="00000000" w:rsidR="00000000" w:rsidRPr="00000000">
                    <w:rPr>
                      <w:sz w:val="19.920000076293945"/>
                      <w:szCs w:val="19.920000076293945"/>
                      <w:rtl w:val="0"/>
                    </w:rPr>
                    <w:delText xml:space="preserve">51a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57"/>
            </w:sdtPr>
            <w:sdtContent>
              <w:p w:rsidR="00000000" w:rsidDel="00000000" w:rsidP="00000000" w:rsidRDefault="00000000" w:rsidRPr="00000000" w14:paraId="00000342">
                <w:pPr>
                  <w:widowControl w:val="0"/>
                  <w:spacing w:after="0" w:line="231.63458347320557" w:lineRule="auto"/>
                  <w:ind w:left="119.77203369140625" w:right="193.753662109375" w:firstLine="10.159149169921875"/>
                  <w:jc w:val="left"/>
                  <w:rPr>
                    <w:del w:author="Thomas Cervone-Richards - NOAA Federal" w:id="19" w:date="2023-05-30T15:34:21Z"/>
                    <w:sz w:val="19.920000076293945"/>
                    <w:szCs w:val="19.920000076293945"/>
                  </w:rPr>
                </w:pPr>
                <w:sdt>
                  <w:sdtPr>
                    <w:tag w:val="goog_rdk_256"/>
                  </w:sdtPr>
                  <w:sdtContent>
                    <w:del w:author="Thomas Cervone-Richards - NOAA Federal" w:id="19" w:date="2023-05-30T15:34:21Z">
                      <w:r w:rsidDel="00000000" w:rsidR="00000000" w:rsidRPr="00000000">
                        <w:rPr>
                          <w:sz w:val="19.920000076293945"/>
                          <w:szCs w:val="19.920000076293945"/>
                          <w:rtl w:val="0"/>
                        </w:rPr>
                        <w:delText xml:space="preserve">For each COALNE feature  object which is  </w:delText>
                      </w:r>
                    </w:del>
                  </w:sdtContent>
                </w:sdt>
              </w:p>
            </w:sdtContent>
          </w:sdt>
          <w:sdt>
            <w:sdtPr>
              <w:tag w:val="goog_rdk_259"/>
            </w:sdtPr>
            <w:sdtContent>
              <w:p w:rsidR="00000000" w:rsidDel="00000000" w:rsidP="00000000" w:rsidRDefault="00000000" w:rsidRPr="00000000" w14:paraId="00000343">
                <w:pPr>
                  <w:widowControl w:val="0"/>
                  <w:spacing w:after="0" w:before="4.876708984375" w:line="240" w:lineRule="auto"/>
                  <w:ind w:left="121.56478881835938" w:firstLine="0"/>
                  <w:jc w:val="left"/>
                  <w:rPr>
                    <w:del w:author="Thomas Cervone-Richards - NOAA Federal" w:id="19" w:date="2023-05-30T15:34:21Z"/>
                    <w:sz w:val="19.920000076293945"/>
                    <w:szCs w:val="19.920000076293945"/>
                  </w:rPr>
                </w:pPr>
                <w:sdt>
                  <w:sdtPr>
                    <w:tag w:val="goog_rdk_258"/>
                  </w:sdtPr>
                  <w:sdtContent>
                    <w:del w:author="Thomas Cervone-Richards - NOAA Federal" w:id="19" w:date="2023-05-30T15:34:21Z">
                      <w:r w:rsidDel="00000000" w:rsidR="00000000" w:rsidRPr="00000000">
                        <w:rPr>
                          <w:sz w:val="19.920000076293945"/>
                          <w:szCs w:val="19.920000076293945"/>
                          <w:rtl w:val="0"/>
                        </w:rPr>
                        <w:delText xml:space="preserve">COINCIDENT with a  </w:delText>
                      </w:r>
                    </w:del>
                  </w:sdtContent>
                </w:sdt>
              </w:p>
            </w:sdtContent>
          </w:sdt>
          <w:p w:rsidR="00000000" w:rsidDel="00000000" w:rsidP="00000000" w:rsidRDefault="00000000" w:rsidRPr="00000000" w14:paraId="00000344">
            <w:pPr>
              <w:widowControl w:val="0"/>
              <w:spacing w:after="0" w:line="231.23335361480713" w:lineRule="auto"/>
              <w:ind w:left="120.76797485351562" w:right="227.6177978515625" w:firstLine="1.792755126953125"/>
              <w:jc w:val="left"/>
              <w:rPr>
                <w:sz w:val="19.920000076293945"/>
                <w:szCs w:val="19.920000076293945"/>
              </w:rPr>
            </w:pPr>
            <w:sdt>
              <w:sdtPr>
                <w:tag w:val="goog_rdk_260"/>
              </w:sdtPr>
              <w:sdtContent>
                <w:del w:author="Thomas Cervone-Richards - NOAA Federal" w:id="19" w:date="2023-05-30T15:34:21Z">
                  <w:r w:rsidDel="00000000" w:rsidR="00000000" w:rsidRPr="00000000">
                    <w:rPr>
                      <w:sz w:val="19.920000076293945"/>
                      <w:szCs w:val="19.920000076293945"/>
                      <w:rtl w:val="0"/>
                    </w:rPr>
                    <w:delText xml:space="preserve">SLCONS feature object of  geometric primitive line.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3"/>
            </w:sdtPr>
            <w:sdtContent>
              <w:p w:rsidR="00000000" w:rsidDel="00000000" w:rsidP="00000000" w:rsidRDefault="00000000" w:rsidRPr="00000000" w14:paraId="00000345">
                <w:pPr>
                  <w:widowControl w:val="0"/>
                  <w:spacing w:after="0" w:line="240" w:lineRule="auto"/>
                  <w:ind w:left="121.56463623046875" w:firstLine="0"/>
                  <w:jc w:val="left"/>
                  <w:rPr>
                    <w:del w:author="Thomas Cervone-Richards - NOAA Federal" w:id="19" w:date="2023-05-30T15:34:21Z"/>
                    <w:sz w:val="19.920000076293945"/>
                    <w:szCs w:val="19.920000076293945"/>
                  </w:rPr>
                </w:pPr>
                <w:sdt>
                  <w:sdtPr>
                    <w:tag w:val="goog_rdk_262"/>
                  </w:sdtPr>
                  <w:sdtContent>
                    <w:del w:author="Thomas Cervone-Richards - NOAA Federal" w:id="19" w:date="2023-05-30T15:34:21Z">
                      <w:r w:rsidDel="00000000" w:rsidR="00000000" w:rsidRPr="00000000">
                        <w:rPr>
                          <w:sz w:val="19.920000076293945"/>
                          <w:szCs w:val="19.920000076293945"/>
                          <w:rtl w:val="0"/>
                        </w:rPr>
                        <w:delText xml:space="preserve">COALNE and  </w:delText>
                      </w:r>
                    </w:del>
                  </w:sdtContent>
                </w:sdt>
              </w:p>
            </w:sdtContent>
          </w:sdt>
          <w:sdt>
            <w:sdtPr>
              <w:tag w:val="goog_rdk_265"/>
            </w:sdtPr>
            <w:sdtContent>
              <w:p w:rsidR="00000000" w:rsidDel="00000000" w:rsidP="00000000" w:rsidRDefault="00000000" w:rsidRPr="00000000" w14:paraId="00000346">
                <w:pPr>
                  <w:widowControl w:val="0"/>
                  <w:spacing w:after="0" w:line="240" w:lineRule="auto"/>
                  <w:ind w:left="122.56072998046875" w:firstLine="0"/>
                  <w:jc w:val="left"/>
                  <w:rPr>
                    <w:del w:author="Thomas Cervone-Richards - NOAA Federal" w:id="19" w:date="2023-05-30T15:34:21Z"/>
                    <w:sz w:val="19.920000076293945"/>
                    <w:szCs w:val="19.920000076293945"/>
                  </w:rPr>
                </w:pPr>
                <w:sdt>
                  <w:sdtPr>
                    <w:tag w:val="goog_rdk_264"/>
                  </w:sdtPr>
                  <w:sdtContent>
                    <w:del w:author="Thomas Cervone-Richards - NOAA Federal" w:id="19" w:date="2023-05-30T15:34:21Z">
                      <w:r w:rsidDel="00000000" w:rsidR="00000000" w:rsidRPr="00000000">
                        <w:rPr>
                          <w:sz w:val="19.920000076293945"/>
                          <w:szCs w:val="19.920000076293945"/>
                          <w:rtl w:val="0"/>
                        </w:rPr>
                        <w:delText xml:space="preserve">SLCONS objects  </w:delText>
                      </w:r>
                    </w:del>
                  </w:sdtContent>
                </w:sdt>
              </w:p>
            </w:sdtContent>
          </w:sdt>
          <w:p w:rsidR="00000000" w:rsidDel="00000000" w:rsidP="00000000" w:rsidRDefault="00000000" w:rsidRPr="00000000" w14:paraId="00000347">
            <w:pPr>
              <w:widowControl w:val="0"/>
              <w:spacing w:after="0" w:line="240" w:lineRule="auto"/>
              <w:ind w:left="119.17449951171875" w:firstLine="0"/>
              <w:jc w:val="left"/>
              <w:rPr>
                <w:sz w:val="19.920000076293945"/>
                <w:szCs w:val="19.920000076293945"/>
              </w:rPr>
            </w:pPr>
            <w:sdt>
              <w:sdtPr>
                <w:tag w:val="goog_rdk_266"/>
              </w:sdtPr>
              <w:sdtContent>
                <w:del w:author="Thomas Cervone-Richards - NOAA Federal" w:id="19" w:date="2023-05-30T15:34:21Z">
                  <w:r w:rsidDel="00000000" w:rsidR="00000000" w:rsidRPr="00000000">
                    <w:rPr>
                      <w:sz w:val="19.920000076293945"/>
                      <w:szCs w:val="19.920000076293945"/>
                      <w:rtl w:val="0"/>
                    </w:rPr>
                    <w:delText xml:space="preserve">share an edge.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31.43366813659668" w:lineRule="auto"/>
              <w:ind w:left="115.5889892578125" w:right="124.1583251953125" w:firstLine="0"/>
              <w:jc w:val="left"/>
              <w:rPr>
                <w:sz w:val="19.920000076293945"/>
                <w:szCs w:val="19.920000076293945"/>
              </w:rPr>
            </w:pPr>
            <w:sdt>
              <w:sdtPr>
                <w:tag w:val="goog_rdk_268"/>
              </w:sdtPr>
              <w:sdtContent>
                <w:del w:author="Thomas Cervone-Richards - NOAA Federal" w:id="19" w:date="2023-05-30T15:34:21Z">
                  <w:r w:rsidDel="00000000" w:rsidR="00000000" w:rsidRPr="00000000">
                    <w:rPr>
                      <w:sz w:val="19.920000076293945"/>
                      <w:szCs w:val="19.920000076293945"/>
                      <w:rtl w:val="0"/>
                    </w:rPr>
                    <w:delText xml:space="preserve">Amend objects so that  they do not share an  edge.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71"/>
            </w:sdtPr>
            <w:sdtContent>
              <w:p w:rsidR="00000000" w:rsidDel="00000000" w:rsidP="00000000" w:rsidRDefault="00000000" w:rsidRPr="00000000" w14:paraId="00000349">
                <w:pPr>
                  <w:widowControl w:val="0"/>
                  <w:spacing w:after="0" w:line="240" w:lineRule="auto"/>
                  <w:ind w:left="127.939453125" w:firstLine="0"/>
                  <w:jc w:val="left"/>
                  <w:rPr>
                    <w:del w:author="Thomas Cervone-Richards - NOAA Federal" w:id="19" w:date="2023-05-30T15:34:21Z"/>
                    <w:sz w:val="19.920000076293945"/>
                    <w:szCs w:val="19.920000076293945"/>
                  </w:rPr>
                </w:pPr>
                <w:sdt>
                  <w:sdtPr>
                    <w:tag w:val="goog_rdk_270"/>
                  </w:sdtPr>
                  <w:sdtContent>
                    <w:del w:author="Thomas Cervone-Richards - NOAA Federal" w:id="19" w:date="2023-05-30T15:34:21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4A">
            <w:pPr>
              <w:widowControl w:val="0"/>
              <w:spacing w:after="0" w:line="240" w:lineRule="auto"/>
              <w:ind w:left="120.7684326171875" w:firstLine="0"/>
              <w:jc w:val="left"/>
              <w:rPr>
                <w:sz w:val="19.920000076293945"/>
                <w:szCs w:val="19.920000076293945"/>
              </w:rPr>
            </w:pPr>
            <w:sdt>
              <w:sdtPr>
                <w:tag w:val="goog_rdk_272"/>
              </w:sdtPr>
              <w:sdtContent>
                <w:del w:author="Thomas Cervone-Richards - NOAA Federal" w:id="19" w:date="2023-05-30T15:34:21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jc w:val="center"/>
              <w:rPr>
                <w:sz w:val="19.920000076293945"/>
                <w:szCs w:val="19.920000076293945"/>
              </w:rPr>
            </w:pPr>
            <w:sdt>
              <w:sdtPr>
                <w:tag w:val="goog_rdk_274"/>
              </w:sdtPr>
              <w:sdtContent>
                <w:del w:author="Thomas Cervone-Richards - NOAA Federal" w:id="19" w:date="2023-05-30T15:34:21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jc w:val="center"/>
              <w:rPr>
                <w:sz w:val="19.920000076293945"/>
                <w:szCs w:val="19.920000076293945"/>
              </w:rPr>
            </w:pPr>
            <w:sdt>
              <w:sdtPr>
                <w:tag w:val="goog_rdk_276"/>
              </w:sdtPr>
              <w:sdtContent>
                <w:del w:author="Thomas Cervone-Richards - NOAA Federal" w:id="19" w:date="2023-05-30T15:34:21Z">
                  <w:r w:rsidDel="00000000" w:rsidR="00000000" w:rsidRPr="00000000">
                    <w:rPr>
                      <w:sz w:val="19.920000076293945"/>
                      <w:szCs w:val="19.920000076293945"/>
                      <w:rtl w:val="0"/>
                    </w:rPr>
                    <w:delText xml:space="preserve">51b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0"/>
            </w:sdtPr>
            <w:sdtContent>
              <w:p w:rsidR="00000000" w:rsidDel="00000000" w:rsidP="00000000" w:rsidRDefault="00000000" w:rsidRPr="00000000" w14:paraId="0000034E">
                <w:pPr>
                  <w:widowControl w:val="0"/>
                  <w:spacing w:after="0" w:line="231.23273849487305" w:lineRule="auto"/>
                  <w:ind w:left="119.77203369140625" w:right="193.753662109375" w:firstLine="10.159149169921875"/>
                  <w:jc w:val="left"/>
                  <w:rPr>
                    <w:del w:author="Thomas Cervone-Richards - NOAA Federal" w:id="19" w:date="2023-05-30T15:34:21Z"/>
                    <w:sz w:val="19.920000076293945"/>
                    <w:szCs w:val="19.920000076293945"/>
                  </w:rPr>
                </w:pPr>
                <w:sdt>
                  <w:sdtPr>
                    <w:tag w:val="goog_rdk_278"/>
                  </w:sdtPr>
                  <w:sdtContent>
                    <w:del w:author="Thomas Cervone-Richards - NOAA Federal" w:id="19" w:date="2023-05-30T15:34:21Z"/>
                    <w:sdt>
                      <w:sdtPr>
                        <w:tag w:val="goog_rdk_279"/>
                      </w:sdtPr>
                      <w:sdtContent>
                        <w:commentRangeStart w:id="38"/>
                      </w:sdtContent>
                    </w:sdt>
                    <w:del w:author="Thomas Cervone-Richards - NOAA Federal" w:id="19" w:date="2023-05-30T15:34:21Z">
                      <w:r w:rsidDel="00000000" w:rsidR="00000000" w:rsidRPr="00000000">
                        <w:rPr>
                          <w:sz w:val="19.920000076293945"/>
                          <w:szCs w:val="19.920000076293945"/>
                          <w:rtl w:val="0"/>
                        </w:rPr>
                        <w:delText xml:space="preserve">For each COALNE feature  object </w:delText>
                      </w:r>
                      <w:commentRangeEnd w:id="38"/>
                      <w:r w:rsidDel="00000000" w:rsidR="00000000" w:rsidRPr="00000000">
                        <w:commentReference w:id="38"/>
                      </w:r>
                      <w:r w:rsidDel="00000000" w:rsidR="00000000" w:rsidRPr="00000000">
                        <w:rPr>
                          <w:sz w:val="19.920000076293945"/>
                          <w:szCs w:val="19.920000076293945"/>
                          <w:rtl w:val="0"/>
                        </w:rPr>
                        <w:delText xml:space="preserve">which is  </w:delText>
                      </w:r>
                    </w:del>
                  </w:sdtContent>
                </w:sdt>
              </w:p>
            </w:sdtContent>
          </w:sdt>
          <w:sdt>
            <w:sdtPr>
              <w:tag w:val="goog_rdk_282"/>
            </w:sdtPr>
            <w:sdtContent>
              <w:p w:rsidR="00000000" w:rsidDel="00000000" w:rsidP="00000000" w:rsidRDefault="00000000" w:rsidRPr="00000000" w14:paraId="0000034F">
                <w:pPr>
                  <w:widowControl w:val="0"/>
                  <w:spacing w:after="0" w:before="2.8106689453125" w:line="240" w:lineRule="auto"/>
                  <w:ind w:left="121.56478881835938" w:firstLine="0"/>
                  <w:jc w:val="left"/>
                  <w:rPr>
                    <w:del w:author="Thomas Cervone-Richards - NOAA Federal" w:id="19" w:date="2023-05-30T15:34:21Z"/>
                    <w:sz w:val="19.920000076293945"/>
                    <w:szCs w:val="19.920000076293945"/>
                  </w:rPr>
                </w:pPr>
                <w:sdt>
                  <w:sdtPr>
                    <w:tag w:val="goog_rdk_281"/>
                  </w:sdtPr>
                  <w:sdtContent>
                    <w:del w:author="Thomas Cervone-Richards - NOAA Federal" w:id="19" w:date="2023-05-30T15:34:21Z">
                      <w:r w:rsidDel="00000000" w:rsidR="00000000" w:rsidRPr="00000000">
                        <w:rPr>
                          <w:sz w:val="19.920000076293945"/>
                          <w:szCs w:val="19.920000076293945"/>
                          <w:rtl w:val="0"/>
                        </w:rPr>
                        <w:delText xml:space="preserve">COINCIDENT with a  </w:delText>
                      </w:r>
                    </w:del>
                  </w:sdtContent>
                </w:sdt>
              </w:p>
            </w:sdtContent>
          </w:sdt>
          <w:sdt>
            <w:sdtPr>
              <w:tag w:val="goog_rdk_284"/>
            </w:sdtPr>
            <w:sdtContent>
              <w:p w:rsidR="00000000" w:rsidDel="00000000" w:rsidP="00000000" w:rsidRDefault="00000000" w:rsidRPr="00000000" w14:paraId="00000350">
                <w:pPr>
                  <w:widowControl w:val="0"/>
                  <w:spacing w:after="0" w:line="230.97484588623047" w:lineRule="auto"/>
                  <w:ind w:left="115.58883666992188" w:right="102.7191162109375" w:firstLine="6.971893310546875"/>
                  <w:jc w:val="left"/>
                  <w:rPr>
                    <w:del w:author="Thomas Cervone-Richards - NOAA Federal" w:id="19" w:date="2023-05-30T15:34:21Z"/>
                    <w:sz w:val="19.920000076293945"/>
                    <w:szCs w:val="19.920000076293945"/>
                  </w:rPr>
                </w:pPr>
                <w:sdt>
                  <w:sdtPr>
                    <w:tag w:val="goog_rdk_283"/>
                  </w:sdtPr>
                  <w:sdtContent>
                    <w:del w:author="Thomas Cervone-Richards - NOAA Federal" w:id="19" w:date="2023-05-30T15:34:21Z">
                      <w:r w:rsidDel="00000000" w:rsidR="00000000" w:rsidRPr="00000000">
                        <w:rPr>
                          <w:sz w:val="19.920000076293945"/>
                          <w:szCs w:val="19.920000076293945"/>
                          <w:rtl w:val="0"/>
                        </w:rPr>
                        <w:delText xml:space="preserve">SLCONS feature object of  geometric primitive area  where WATLEV is Equal to  1 (partly submerged at high  water) OR 2 (always dry)  OR is not Present that is  WITHIN a LNDARE feature  object of geometric  </w:delText>
                      </w:r>
                    </w:del>
                  </w:sdtContent>
                </w:sdt>
              </w:p>
            </w:sdtContent>
          </w:sdt>
          <w:p w:rsidR="00000000" w:rsidDel="00000000" w:rsidP="00000000" w:rsidRDefault="00000000" w:rsidRPr="00000000" w14:paraId="00000351">
            <w:pPr>
              <w:widowControl w:val="0"/>
              <w:spacing w:after="0" w:before="5.4248046875" w:line="240" w:lineRule="auto"/>
              <w:ind w:left="124.3536376953125" w:firstLine="0"/>
              <w:jc w:val="left"/>
              <w:rPr>
                <w:sz w:val="19.920000076293945"/>
                <w:szCs w:val="19.920000076293945"/>
              </w:rPr>
            </w:pPr>
            <w:sdt>
              <w:sdtPr>
                <w:tag w:val="goog_rdk_285"/>
              </w:sdtPr>
              <w:sdtContent>
                <w:del w:author="Thomas Cervone-Richards - NOAA Federal" w:id="19" w:date="2023-05-30T15:34:21Z">
                  <w:r w:rsidDel="00000000" w:rsidR="00000000" w:rsidRPr="00000000">
                    <w:rPr>
                      <w:sz w:val="19.920000076293945"/>
                      <w:szCs w:val="19.920000076293945"/>
                      <w:rtl w:val="0"/>
                    </w:rPr>
                    <w:delText xml:space="preserve">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8"/>
            </w:sdtPr>
            <w:sdtContent>
              <w:p w:rsidR="00000000" w:rsidDel="00000000" w:rsidP="00000000" w:rsidRDefault="00000000" w:rsidRPr="00000000" w14:paraId="00000352">
                <w:pPr>
                  <w:widowControl w:val="0"/>
                  <w:spacing w:after="0" w:line="240" w:lineRule="auto"/>
                  <w:ind w:left="121.56463623046875" w:firstLine="0"/>
                  <w:jc w:val="left"/>
                  <w:rPr>
                    <w:del w:author="Thomas Cervone-Richards - NOAA Federal" w:id="19" w:date="2023-05-30T15:34:21Z"/>
                    <w:sz w:val="19.920000076293945"/>
                    <w:szCs w:val="19.920000076293945"/>
                  </w:rPr>
                </w:pPr>
                <w:sdt>
                  <w:sdtPr>
                    <w:tag w:val="goog_rdk_287"/>
                  </w:sdtPr>
                  <w:sdtContent>
                    <w:del w:author="Thomas Cervone-Richards - NOAA Federal" w:id="19" w:date="2023-05-30T15:34:21Z">
                      <w:r w:rsidDel="00000000" w:rsidR="00000000" w:rsidRPr="00000000">
                        <w:rPr>
                          <w:sz w:val="19.920000076293945"/>
                          <w:szCs w:val="19.920000076293945"/>
                          <w:rtl w:val="0"/>
                        </w:rPr>
                        <w:delText xml:space="preserve">COALNE and  </w:delText>
                      </w:r>
                    </w:del>
                  </w:sdtContent>
                </w:sdt>
              </w:p>
            </w:sdtContent>
          </w:sdt>
          <w:sdt>
            <w:sdtPr>
              <w:tag w:val="goog_rdk_290"/>
            </w:sdtPr>
            <w:sdtContent>
              <w:p w:rsidR="00000000" w:rsidDel="00000000" w:rsidP="00000000" w:rsidRDefault="00000000" w:rsidRPr="00000000" w14:paraId="00000353">
                <w:pPr>
                  <w:widowControl w:val="0"/>
                  <w:spacing w:after="0" w:line="240" w:lineRule="auto"/>
                  <w:ind w:left="122.56072998046875" w:firstLine="0"/>
                  <w:jc w:val="left"/>
                  <w:rPr>
                    <w:del w:author="Thomas Cervone-Richards - NOAA Federal" w:id="19" w:date="2023-05-30T15:34:21Z"/>
                    <w:sz w:val="19.920000076293945"/>
                    <w:szCs w:val="19.920000076293945"/>
                  </w:rPr>
                </w:pPr>
                <w:sdt>
                  <w:sdtPr>
                    <w:tag w:val="goog_rdk_289"/>
                  </w:sdtPr>
                  <w:sdtContent>
                    <w:del w:author="Thomas Cervone-Richards - NOAA Federal" w:id="19" w:date="2023-05-30T15:34:21Z">
                      <w:r w:rsidDel="00000000" w:rsidR="00000000" w:rsidRPr="00000000">
                        <w:rPr>
                          <w:sz w:val="19.920000076293945"/>
                          <w:szCs w:val="19.920000076293945"/>
                          <w:rtl w:val="0"/>
                        </w:rPr>
                        <w:delText xml:space="preserve">SLCONS with  </w:delText>
                      </w:r>
                    </w:del>
                  </w:sdtContent>
                </w:sdt>
              </w:p>
            </w:sdtContent>
          </w:sdt>
          <w:sdt>
            <w:sdtPr>
              <w:tag w:val="goog_rdk_292"/>
            </w:sdtPr>
            <w:sdtContent>
              <w:p w:rsidR="00000000" w:rsidDel="00000000" w:rsidP="00000000" w:rsidRDefault="00000000" w:rsidRPr="00000000" w14:paraId="00000354">
                <w:pPr>
                  <w:widowControl w:val="0"/>
                  <w:spacing w:after="0" w:line="240" w:lineRule="auto"/>
                  <w:ind w:left="126.146240234375" w:firstLine="0"/>
                  <w:jc w:val="left"/>
                  <w:rPr>
                    <w:del w:author="Thomas Cervone-Richards - NOAA Federal" w:id="19" w:date="2023-05-30T15:34:21Z"/>
                    <w:sz w:val="19.920000076293945"/>
                    <w:szCs w:val="19.920000076293945"/>
                  </w:rPr>
                </w:pPr>
                <w:sdt>
                  <w:sdtPr>
                    <w:tag w:val="goog_rdk_291"/>
                  </w:sdtPr>
                  <w:sdtContent>
                    <w:del w:author="Thomas Cervone-Richards - NOAA Federal" w:id="19" w:date="2023-05-30T15:34:21Z">
                      <w:r w:rsidDel="00000000" w:rsidR="00000000" w:rsidRPr="00000000">
                        <w:rPr>
                          <w:sz w:val="19.920000076293945"/>
                          <w:szCs w:val="19.920000076293945"/>
                          <w:rtl w:val="0"/>
                        </w:rPr>
                        <w:delText xml:space="preserve">illogical values of  </w:delText>
                      </w:r>
                    </w:del>
                  </w:sdtContent>
                </w:sdt>
              </w:p>
            </w:sdtContent>
          </w:sdt>
          <w:p w:rsidR="00000000" w:rsidDel="00000000" w:rsidP="00000000" w:rsidRDefault="00000000" w:rsidRPr="00000000" w14:paraId="00000355">
            <w:pPr>
              <w:widowControl w:val="0"/>
              <w:spacing w:after="0" w:line="240" w:lineRule="auto"/>
              <w:ind w:left="115.98724365234375" w:firstLine="0"/>
              <w:jc w:val="left"/>
              <w:rPr>
                <w:sz w:val="19.920000076293945"/>
                <w:szCs w:val="19.920000076293945"/>
              </w:rPr>
            </w:pPr>
            <w:sdt>
              <w:sdtPr>
                <w:tag w:val="goog_rdk_293"/>
              </w:sdtPr>
              <w:sdtContent>
                <w:del w:author="Thomas Cervone-Richards - NOAA Federal" w:id="19" w:date="2023-05-30T15:34:21Z">
                  <w:r w:rsidDel="00000000" w:rsidR="00000000" w:rsidRPr="00000000">
                    <w:rPr>
                      <w:sz w:val="19.920000076293945"/>
                      <w:szCs w:val="19.920000076293945"/>
                      <w:rtl w:val="0"/>
                    </w:rPr>
                    <w:delText xml:space="preserve">WATLEV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6"/>
            </w:sdtPr>
            <w:sdtContent>
              <w:p w:rsidR="00000000" w:rsidDel="00000000" w:rsidP="00000000" w:rsidRDefault="00000000" w:rsidRPr="00000000" w14:paraId="00000356">
                <w:pPr>
                  <w:widowControl w:val="0"/>
                  <w:spacing w:after="0" w:line="230.02846240997314" w:lineRule="auto"/>
                  <w:ind w:left="115.5889892578125" w:right="124.1583251953125" w:firstLine="0"/>
                  <w:jc w:val="left"/>
                  <w:rPr>
                    <w:del w:author="Thomas Cervone-Richards - NOAA Federal" w:id="19" w:date="2023-05-30T15:34:21Z"/>
                    <w:sz w:val="19.920000076293945"/>
                    <w:szCs w:val="19.920000076293945"/>
                  </w:rPr>
                </w:pPr>
                <w:sdt>
                  <w:sdtPr>
                    <w:tag w:val="goog_rdk_295"/>
                  </w:sdtPr>
                  <w:sdtContent>
                    <w:del w:author="Thomas Cervone-Richards - NOAA Federal" w:id="19" w:date="2023-05-30T15:34:21Z">
                      <w:r w:rsidDel="00000000" w:rsidR="00000000" w:rsidRPr="00000000">
                        <w:rPr>
                          <w:sz w:val="19.920000076293945"/>
                          <w:szCs w:val="19.920000076293945"/>
                          <w:rtl w:val="0"/>
                        </w:rPr>
                        <w:delText xml:space="preserve">Amend objects so that  they do not overlap or  amend WATLEV  </w:delText>
                      </w:r>
                    </w:del>
                  </w:sdtContent>
                </w:sdt>
              </w:p>
            </w:sdtContent>
          </w:sdt>
          <w:p w:rsidR="00000000" w:rsidDel="00000000" w:rsidP="00000000" w:rsidRDefault="00000000" w:rsidRPr="00000000" w14:paraId="00000357">
            <w:pPr>
              <w:widowControl w:val="0"/>
              <w:spacing w:after="0" w:before="6.2103271484375" w:line="240" w:lineRule="auto"/>
              <w:ind w:left="114.3939208984375" w:firstLine="0"/>
              <w:jc w:val="left"/>
              <w:rPr>
                <w:sz w:val="19.920000076293945"/>
                <w:szCs w:val="19.920000076293945"/>
              </w:rPr>
            </w:pPr>
            <w:sdt>
              <w:sdtPr>
                <w:tag w:val="goog_rdk_297"/>
              </w:sdtPr>
              <w:sdtContent>
                <w:del w:author="Thomas Cervone-Richards - NOAA Federal" w:id="19" w:date="2023-05-30T15:34:21Z">
                  <w:r w:rsidDel="00000000" w:rsidR="00000000" w:rsidRPr="00000000">
                    <w:rPr>
                      <w:sz w:val="19.920000076293945"/>
                      <w:szCs w:val="19.920000076293945"/>
                      <w:rtl w:val="0"/>
                    </w:rPr>
                    <w:delText xml:space="preserve">values.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00"/>
            </w:sdtPr>
            <w:sdtContent>
              <w:p w:rsidR="00000000" w:rsidDel="00000000" w:rsidP="00000000" w:rsidRDefault="00000000" w:rsidRPr="00000000" w14:paraId="00000358">
                <w:pPr>
                  <w:widowControl w:val="0"/>
                  <w:spacing w:after="0" w:line="240" w:lineRule="auto"/>
                  <w:ind w:left="127.939453125" w:firstLine="0"/>
                  <w:jc w:val="left"/>
                  <w:rPr>
                    <w:del w:author="Thomas Cervone-Richards - NOAA Federal" w:id="19" w:date="2023-05-30T15:34:21Z"/>
                    <w:sz w:val="19.920000076293945"/>
                    <w:szCs w:val="19.920000076293945"/>
                  </w:rPr>
                </w:pPr>
                <w:sdt>
                  <w:sdtPr>
                    <w:tag w:val="goog_rdk_299"/>
                  </w:sdtPr>
                  <w:sdtContent>
                    <w:del w:author="Thomas Cervone-Richards - NOAA Federal" w:id="19" w:date="2023-05-30T15:34:21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59">
            <w:pPr>
              <w:widowControl w:val="0"/>
              <w:spacing w:after="0" w:line="240" w:lineRule="auto"/>
              <w:ind w:left="120.7684326171875" w:firstLine="0"/>
              <w:jc w:val="left"/>
              <w:rPr>
                <w:sz w:val="19.920000076293945"/>
                <w:szCs w:val="19.920000076293945"/>
              </w:rPr>
            </w:pPr>
            <w:sdt>
              <w:sdtPr>
                <w:tag w:val="goog_rdk_301"/>
              </w:sdtPr>
              <w:sdtContent>
                <w:del w:author="Thomas Cervone-Richards - NOAA Federal" w:id="19" w:date="2023-05-30T15:34:21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jc w:val="center"/>
              <w:rPr>
                <w:sz w:val="19.920000076293945"/>
                <w:szCs w:val="19.920000076293945"/>
              </w:rPr>
            </w:pPr>
            <w:sdt>
              <w:sdtPr>
                <w:tag w:val="goog_rdk_303"/>
              </w:sdtPr>
              <w:sdtContent>
                <w:del w:author="Thomas Cervone-Richards - NOAA Federal" w:id="19" w:date="2023-05-30T15:34:21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jc w:val="center"/>
              <w:rPr>
                <w:sz w:val="19.920000076293945"/>
                <w:szCs w:val="19.920000076293945"/>
              </w:rPr>
            </w:pPr>
            <w:sdt>
              <w:sdtPr>
                <w:tag w:val="goog_rdk_305"/>
              </w:sdtPr>
              <w:sdtContent>
                <w:del w:author="Thomas Cervone-Richards - NOAA Federal" w:id="20" w:date="2023-05-30T15:33:07Z">
                  <w:r w:rsidDel="00000000" w:rsidR="00000000" w:rsidRPr="00000000">
                    <w:rPr>
                      <w:sz w:val="19.920000076293945"/>
                      <w:szCs w:val="19.920000076293945"/>
                      <w:rtl w:val="0"/>
                    </w:rPr>
                    <w:delText xml:space="preserve">52a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08"/>
            </w:sdtPr>
            <w:sdtContent>
              <w:p w:rsidR="00000000" w:rsidDel="00000000" w:rsidP="00000000" w:rsidRDefault="00000000" w:rsidRPr="00000000" w14:paraId="0000035D">
                <w:pPr>
                  <w:widowControl w:val="0"/>
                  <w:spacing w:after="0" w:line="231.23273849487305" w:lineRule="auto"/>
                  <w:ind w:left="119.77203369140625" w:right="239.5697021484375" w:firstLine="10.159149169921875"/>
                  <w:jc w:val="left"/>
                  <w:rPr>
                    <w:del w:author="Thomas Cervone-Richards - NOAA Federal" w:id="20" w:date="2023-05-30T15:33:07Z"/>
                    <w:sz w:val="19.920000076293945"/>
                    <w:szCs w:val="19.920000076293945"/>
                  </w:rPr>
                </w:pPr>
                <w:sdt>
                  <w:sdtPr>
                    <w:tag w:val="goog_rdk_307"/>
                  </w:sdtPr>
                  <w:sdtContent>
                    <w:del w:author="Thomas Cervone-Richards - NOAA Federal" w:id="20" w:date="2023-05-30T15:33:07Z">
                      <w:r w:rsidDel="00000000" w:rsidR="00000000" w:rsidRPr="00000000">
                        <w:rPr>
                          <w:sz w:val="19.920000076293945"/>
                          <w:szCs w:val="19.920000076293945"/>
                          <w:rtl w:val="0"/>
                        </w:rPr>
                        <w:delText xml:space="preserve">For each LNDELV feature  object of geometric  </w:delText>
                      </w:r>
                    </w:del>
                  </w:sdtContent>
                </w:sdt>
              </w:p>
            </w:sdtContent>
          </w:sdt>
          <w:p w:rsidR="00000000" w:rsidDel="00000000" w:rsidP="00000000" w:rsidRDefault="00000000" w:rsidRPr="00000000" w14:paraId="0000035E">
            <w:pPr>
              <w:widowControl w:val="0"/>
              <w:spacing w:after="0" w:before="2.81005859375" w:line="231.2325954437256" w:lineRule="auto"/>
              <w:ind w:left="115.58883666992188" w:right="136.8792724609375" w:firstLine="8.764801025390625"/>
              <w:jc w:val="left"/>
              <w:rPr>
                <w:sz w:val="19.920000076293945"/>
                <w:szCs w:val="19.920000076293945"/>
              </w:rPr>
            </w:pPr>
            <w:sdt>
              <w:sdtPr>
                <w:tag w:val="goog_rdk_309"/>
              </w:sdtPr>
              <w:sdtContent>
                <w:del w:author="Thomas Cervone-Richards - NOAA Federal" w:id="20" w:date="2023-05-30T15:33:07Z">
                  <w:r w:rsidDel="00000000" w:rsidR="00000000" w:rsidRPr="00000000">
                    <w:rPr>
                      <w:sz w:val="19.920000076293945"/>
                      <w:szCs w:val="19.920000076293945"/>
                      <w:rtl w:val="0"/>
                    </w:rPr>
                    <w:delText xml:space="preserve">primitive line which is not  COVERED_BY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2"/>
            </w:sdtPr>
            <w:sdtContent>
              <w:p w:rsidR="00000000" w:rsidDel="00000000" w:rsidP="00000000" w:rsidRDefault="00000000" w:rsidRPr="00000000" w14:paraId="0000035F">
                <w:pPr>
                  <w:widowControl w:val="0"/>
                  <w:spacing w:after="0" w:line="240" w:lineRule="auto"/>
                  <w:ind w:left="127.93914794921875" w:firstLine="0"/>
                  <w:jc w:val="left"/>
                  <w:rPr>
                    <w:del w:author="Thomas Cervone-Richards - NOAA Federal" w:id="20" w:date="2023-05-30T15:33:07Z"/>
                    <w:sz w:val="19.920000076293945"/>
                    <w:szCs w:val="19.920000076293945"/>
                  </w:rPr>
                </w:pPr>
                <w:sdt>
                  <w:sdtPr>
                    <w:tag w:val="goog_rdk_311"/>
                  </w:sdtPr>
                  <w:sdtContent>
                    <w:del w:author="Thomas Cervone-Richards - NOAA Federal" w:id="20" w:date="2023-05-30T15:33:07Z">
                      <w:r w:rsidDel="00000000" w:rsidR="00000000" w:rsidRPr="00000000">
                        <w:rPr>
                          <w:sz w:val="19.920000076293945"/>
                          <w:szCs w:val="19.920000076293945"/>
                          <w:rtl w:val="0"/>
                        </w:rPr>
                        <w:delText xml:space="preserve">Linear LNDELV  </w:delText>
                      </w:r>
                    </w:del>
                  </w:sdtContent>
                </w:sdt>
              </w:p>
            </w:sdtContent>
          </w:sdt>
          <w:p w:rsidR="00000000" w:rsidDel="00000000" w:rsidP="00000000" w:rsidRDefault="00000000" w:rsidRPr="00000000" w14:paraId="00000360">
            <w:pPr>
              <w:widowControl w:val="0"/>
              <w:spacing w:after="0" w:line="228.82385730743408" w:lineRule="auto"/>
              <w:ind w:left="119.9713134765625" w:right="62.03857421875" w:hanging="0.19927978515625"/>
              <w:jc w:val="left"/>
              <w:rPr>
                <w:sz w:val="19.920000076293945"/>
                <w:szCs w:val="19.920000076293945"/>
              </w:rPr>
            </w:pPr>
            <w:sdt>
              <w:sdtPr>
                <w:tag w:val="goog_rdk_313"/>
              </w:sdtPr>
              <w:sdtContent>
                <w:del w:author="Thomas Cervone-Richards - NOAA Federal" w:id="20" w:date="2023-05-30T15:33:07Z">
                  <w:r w:rsidDel="00000000" w:rsidR="00000000" w:rsidRPr="00000000">
                    <w:rPr>
                      <w:sz w:val="19.920000076293945"/>
                      <w:szCs w:val="19.920000076293945"/>
                      <w:rtl w:val="0"/>
                    </w:rPr>
                    <w:delText xml:space="preserve">object not covered by  area LNDARE.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after="0" w:line="230.02830505371094" w:lineRule="auto"/>
              <w:ind w:left="119.7723388671875" w:right="90.2947998046875" w:firstLine="10.1593017578125"/>
              <w:jc w:val="left"/>
              <w:rPr>
                <w:sz w:val="19.920000076293945"/>
                <w:szCs w:val="19.920000076293945"/>
              </w:rPr>
            </w:pPr>
            <w:sdt>
              <w:sdtPr>
                <w:tag w:val="goog_rdk_315"/>
              </w:sdtPr>
              <w:sdtContent>
                <w:del w:author="Thomas Cervone-Richards - NOAA Federal" w:id="20" w:date="2023-05-30T15:33:07Z">
                  <w:r w:rsidDel="00000000" w:rsidR="00000000" w:rsidRPr="00000000">
                    <w:rPr>
                      <w:sz w:val="19.920000076293945"/>
                      <w:szCs w:val="19.920000076293945"/>
                      <w:rtl w:val="0"/>
                    </w:rPr>
                    <w:delText xml:space="preserve">Ensure linear LNDELV  object is covered by a  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8"/>
            </w:sdtPr>
            <w:sdtContent>
              <w:p w:rsidR="00000000" w:rsidDel="00000000" w:rsidP="00000000" w:rsidRDefault="00000000" w:rsidRPr="00000000" w14:paraId="00000362">
                <w:pPr>
                  <w:widowControl w:val="0"/>
                  <w:spacing w:after="0" w:line="240" w:lineRule="auto"/>
                  <w:ind w:left="115.5889892578125" w:firstLine="0"/>
                  <w:jc w:val="left"/>
                  <w:rPr>
                    <w:del w:author="Thomas Cervone-Richards - NOAA Federal" w:id="20" w:date="2023-05-30T15:33:07Z"/>
                    <w:sz w:val="19.920000076293945"/>
                    <w:szCs w:val="19.920000076293945"/>
                  </w:rPr>
                </w:pPr>
                <w:sdt>
                  <w:sdtPr>
                    <w:tag w:val="goog_rdk_317"/>
                  </w:sdtPr>
                  <w:sdtContent>
                    <w:del w:author="Thomas Cervone-Richards - NOAA Federal" w:id="20" w:date="2023-05-30T15:33:07Z">
                      <w:r w:rsidDel="00000000" w:rsidR="00000000" w:rsidRPr="00000000">
                        <w:rPr>
                          <w:sz w:val="19.920000076293945"/>
                          <w:szCs w:val="19.920000076293945"/>
                          <w:rtl w:val="0"/>
                        </w:rPr>
                        <w:delText xml:space="preserve">Appendix B.1,  </w:delText>
                      </w:r>
                    </w:del>
                  </w:sdtContent>
                </w:sdt>
              </w:p>
            </w:sdtContent>
          </w:sdt>
          <w:p w:rsidR="00000000" w:rsidDel="00000000" w:rsidP="00000000" w:rsidRDefault="00000000" w:rsidRPr="00000000" w14:paraId="00000363">
            <w:pPr>
              <w:widowControl w:val="0"/>
              <w:spacing w:after="0" w:line="230.02827644348145" w:lineRule="auto"/>
              <w:ind w:left="117.7801513671875" w:right="288.592529296875" w:hanging="2.191162109375"/>
              <w:rPr>
                <w:sz w:val="19.920000076293945"/>
                <w:szCs w:val="19.920000076293945"/>
              </w:rPr>
            </w:pPr>
            <w:sdt>
              <w:sdtPr>
                <w:tag w:val="goog_rdk_319"/>
              </w:sdtPr>
              <w:sdtContent>
                <w:del w:author="Thomas Cervone-Richards - NOAA Federal" w:id="20" w:date="2023-05-30T15:33:07Z">
                  <w:r w:rsidDel="00000000" w:rsidR="00000000" w:rsidRPr="00000000">
                    <w:rPr>
                      <w:sz w:val="19.920000076293945"/>
                      <w:szCs w:val="19.920000076293945"/>
                      <w:rtl w:val="0"/>
                    </w:rPr>
                    <w:delText xml:space="preserve">Annex A (4.7.2,  4.7.4, 6.1.1 and  6.2.1)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jc w:val="center"/>
              <w:rPr>
                <w:sz w:val="19.920000076293945"/>
                <w:szCs w:val="19.920000076293945"/>
              </w:rPr>
            </w:pPr>
            <w:sdt>
              <w:sdtPr>
                <w:tag w:val="goog_rdk_321"/>
              </w:sdtPr>
              <w:sdtContent>
                <w:del w:author="Thomas Cervone-Richards - NOAA Federal" w:id="20" w:date="2023-05-30T15:33:0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6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40" w:lineRule="auto"/>
              <w:jc w:val="center"/>
              <w:rPr>
                <w:sz w:val="19.920000076293945"/>
                <w:szCs w:val="19.920000076293945"/>
              </w:rPr>
            </w:pPr>
            <w:sdt>
              <w:sdtPr>
                <w:tag w:val="goog_rdk_323"/>
              </w:sdtPr>
              <w:sdtContent>
                <w:del w:author="Thomas Cervone-Richards - NOAA Federal" w:id="21" w:date="2023-05-30T15:33:33Z">
                  <w:r w:rsidDel="00000000" w:rsidR="00000000" w:rsidRPr="00000000">
                    <w:rPr>
                      <w:sz w:val="19.920000076293945"/>
                      <w:szCs w:val="19.920000076293945"/>
                      <w:rtl w:val="0"/>
                    </w:rPr>
                    <w:delText xml:space="preserve">52b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6"/>
            </w:sdtPr>
            <w:sdtContent>
              <w:p w:rsidR="00000000" w:rsidDel="00000000" w:rsidP="00000000" w:rsidRDefault="00000000" w:rsidRPr="00000000" w14:paraId="00000367">
                <w:pPr>
                  <w:widowControl w:val="0"/>
                  <w:spacing w:after="0" w:line="231.2326955795288" w:lineRule="auto"/>
                  <w:ind w:left="119.77203369140625" w:right="239.5697021484375" w:firstLine="10.159149169921875"/>
                  <w:jc w:val="left"/>
                  <w:rPr>
                    <w:del w:author="Thomas Cervone-Richards - NOAA Federal" w:id="21" w:date="2023-05-30T15:33:33Z"/>
                    <w:sz w:val="19.920000076293945"/>
                    <w:szCs w:val="19.920000076293945"/>
                  </w:rPr>
                </w:pPr>
                <w:sdt>
                  <w:sdtPr>
                    <w:tag w:val="goog_rdk_325"/>
                  </w:sdtPr>
                  <w:sdtContent>
                    <w:del w:author="Thomas Cervone-Richards - NOAA Federal" w:id="21" w:date="2023-05-30T15:33:33Z">
                      <w:r w:rsidDel="00000000" w:rsidR="00000000" w:rsidRPr="00000000">
                        <w:rPr>
                          <w:sz w:val="19.920000076293945"/>
                          <w:szCs w:val="19.920000076293945"/>
                          <w:rtl w:val="0"/>
                        </w:rPr>
                        <w:delText xml:space="preserve">For each LNDELV feature  object of geometric  </w:delText>
                      </w:r>
                    </w:del>
                  </w:sdtContent>
                </w:sdt>
              </w:p>
            </w:sdtContent>
          </w:sdt>
          <w:sdt>
            <w:sdtPr>
              <w:tag w:val="goog_rdk_328"/>
            </w:sdtPr>
            <w:sdtContent>
              <w:p w:rsidR="00000000" w:rsidDel="00000000" w:rsidP="00000000" w:rsidRDefault="00000000" w:rsidRPr="00000000" w14:paraId="00000368">
                <w:pPr>
                  <w:widowControl w:val="0"/>
                  <w:spacing w:after="0" w:before="5.21026611328125" w:line="230.02824783325195" w:lineRule="auto"/>
                  <w:ind w:left="115.58883666992188" w:right="140.7666015625" w:firstLine="8.764801025390625"/>
                  <w:jc w:val="left"/>
                  <w:rPr>
                    <w:del w:author="Thomas Cervone-Richards - NOAA Federal" w:id="21" w:date="2023-05-30T15:33:33Z"/>
                    <w:sz w:val="19.920000076293945"/>
                    <w:szCs w:val="19.920000076293945"/>
                  </w:rPr>
                </w:pPr>
                <w:sdt>
                  <w:sdtPr>
                    <w:tag w:val="goog_rdk_327"/>
                  </w:sdtPr>
                  <w:sdtContent>
                    <w:del w:author="Thomas Cervone-Richards - NOAA Federal" w:id="21" w:date="2023-05-30T15:33:33Z">
                      <w:r w:rsidDel="00000000" w:rsidR="00000000" w:rsidRPr="00000000">
                        <w:rPr>
                          <w:sz w:val="19.920000076293945"/>
                          <w:szCs w:val="19.920000076293945"/>
                          <w:rtl w:val="0"/>
                        </w:rPr>
                        <w:delText xml:space="preserve">primitive point which is  DISJOINT from a LNDARE  feature object of any  </w:delText>
                      </w:r>
                    </w:del>
                  </w:sdtContent>
                </w:sdt>
              </w:p>
            </w:sdtContent>
          </w:sdt>
          <w:sdt>
            <w:sdtPr>
              <w:tag w:val="goog_rdk_330"/>
            </w:sdtPr>
            <w:sdtContent>
              <w:p w:rsidR="00000000" w:rsidDel="00000000" w:rsidP="00000000" w:rsidRDefault="00000000" w:rsidRPr="00000000" w14:paraId="00000369">
                <w:pPr>
                  <w:widowControl w:val="0"/>
                  <w:spacing w:after="0" w:before="6.60980224609375" w:line="231.23276710510254" w:lineRule="auto"/>
                  <w:ind w:left="115.58883666992188" w:right="73.83544921875" w:firstLine="5.17913818359375"/>
                  <w:jc w:val="left"/>
                  <w:rPr>
                    <w:del w:author="Thomas Cervone-Richards - NOAA Federal" w:id="21" w:date="2023-05-30T15:33:33Z"/>
                    <w:sz w:val="19.920000076293945"/>
                    <w:szCs w:val="19.920000076293945"/>
                  </w:rPr>
                </w:pPr>
                <w:sdt>
                  <w:sdtPr>
                    <w:tag w:val="goog_rdk_329"/>
                  </w:sdtPr>
                  <w:sdtContent>
                    <w:del w:author="Thomas Cervone-Richards - NOAA Federal" w:id="21" w:date="2023-05-30T15:33:33Z">
                      <w:r w:rsidDel="00000000" w:rsidR="00000000" w:rsidRPr="00000000">
                        <w:rPr>
                          <w:sz w:val="19.920000076293945"/>
                          <w:szCs w:val="19.920000076293945"/>
                          <w:rtl w:val="0"/>
                        </w:rPr>
                        <w:delText xml:space="preserve">geometric primitive AND is  DISJOINT from a WRECKS  feature object of geometric  primitive area where  </w:delText>
                      </w:r>
                    </w:del>
                  </w:sdtContent>
                </w:sdt>
              </w:p>
            </w:sdtContent>
          </w:sdt>
          <w:sdt>
            <w:sdtPr>
              <w:tag w:val="goog_rdk_332"/>
            </w:sdtPr>
            <w:sdtContent>
              <w:p w:rsidR="00000000" w:rsidDel="00000000" w:rsidP="00000000" w:rsidRDefault="00000000" w:rsidRPr="00000000" w14:paraId="0000036A">
                <w:pPr>
                  <w:widowControl w:val="0"/>
                  <w:spacing w:after="0" w:before="2.810516357421875" w:line="240" w:lineRule="auto"/>
                  <w:ind w:left="115.98724365234375" w:firstLine="0"/>
                  <w:jc w:val="left"/>
                  <w:rPr>
                    <w:del w:author="Thomas Cervone-Richards - NOAA Federal" w:id="21" w:date="2023-05-30T15:33:33Z"/>
                    <w:sz w:val="19.920000076293945"/>
                    <w:szCs w:val="19.920000076293945"/>
                  </w:rPr>
                </w:pPr>
                <w:sdt>
                  <w:sdtPr>
                    <w:tag w:val="goog_rdk_331"/>
                  </w:sdtPr>
                  <w:sdtContent>
                    <w:del w:author="Thomas Cervone-Richards - NOAA Federal" w:id="21" w:date="2023-05-30T15:33:33Z">
                      <w:r w:rsidDel="00000000" w:rsidR="00000000" w:rsidRPr="00000000">
                        <w:rPr>
                          <w:sz w:val="19.920000076293945"/>
                          <w:szCs w:val="19.920000076293945"/>
                          <w:rtl w:val="0"/>
                        </w:rPr>
                        <w:delText xml:space="preserve">WATLEV is Equal to 1  </w:delText>
                      </w:r>
                    </w:del>
                  </w:sdtContent>
                </w:sdt>
              </w:p>
            </w:sdtContent>
          </w:sdt>
          <w:p w:rsidR="00000000" w:rsidDel="00000000" w:rsidP="00000000" w:rsidRDefault="00000000" w:rsidRPr="00000000" w14:paraId="0000036B">
            <w:pPr>
              <w:widowControl w:val="0"/>
              <w:spacing w:after="0" w:line="231.23270988464355" w:lineRule="auto"/>
              <w:ind w:left="115.58883666992188" w:right="273.6328125" w:firstLine="10.756683349609375"/>
              <w:jc w:val="left"/>
              <w:rPr>
                <w:sz w:val="19.920000076293945"/>
                <w:szCs w:val="19.920000076293945"/>
              </w:rPr>
            </w:pPr>
            <w:sdt>
              <w:sdtPr>
                <w:tag w:val="goog_rdk_333"/>
              </w:sdtPr>
              <w:sdtContent>
                <w:del w:author="Thomas Cervone-Richards - NOAA Federal" w:id="21" w:date="2023-05-30T15:33:33Z">
                  <w:r w:rsidDel="00000000" w:rsidR="00000000" w:rsidRPr="00000000">
                    <w:rPr>
                      <w:sz w:val="19.920000076293945"/>
                      <w:szCs w:val="19.920000076293945"/>
                      <w:rtl w:val="0"/>
                    </w:rPr>
                    <w:delText xml:space="preserve">(partly submerged at high  water) OR 2 (always dry).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6"/>
            </w:sdtPr>
            <w:sdtContent>
              <w:p w:rsidR="00000000" w:rsidDel="00000000" w:rsidP="00000000" w:rsidRDefault="00000000" w:rsidRPr="00000000" w14:paraId="0000036C">
                <w:pPr>
                  <w:widowControl w:val="0"/>
                  <w:spacing w:after="0" w:line="231.2326955795288" w:lineRule="auto"/>
                  <w:ind w:left="120.76812744140625" w:right="259.90478515625" w:firstLine="7.1710205078125"/>
                  <w:jc w:val="left"/>
                  <w:rPr>
                    <w:del w:author="Thomas Cervone-Richards - NOAA Federal" w:id="21" w:date="2023-05-30T15:33:33Z"/>
                    <w:sz w:val="19.920000076293945"/>
                    <w:szCs w:val="19.920000076293945"/>
                  </w:rPr>
                </w:pPr>
                <w:sdt>
                  <w:sdtPr>
                    <w:tag w:val="goog_rdk_335"/>
                  </w:sdtPr>
                  <w:sdtContent>
                    <w:del w:author="Thomas Cervone-Richards - NOAA Federal" w:id="21" w:date="2023-05-30T15:33:33Z">
                      <w:r w:rsidDel="00000000" w:rsidR="00000000" w:rsidRPr="00000000">
                        <w:rPr>
                          <w:sz w:val="19.920000076293945"/>
                          <w:szCs w:val="19.920000076293945"/>
                          <w:rtl w:val="0"/>
                        </w:rPr>
                        <w:delText xml:space="preserve">LNDELV object not  covered by a  </w:delText>
                      </w:r>
                    </w:del>
                  </w:sdtContent>
                </w:sdt>
              </w:p>
            </w:sdtContent>
          </w:sdt>
          <w:sdt>
            <w:sdtPr>
              <w:tag w:val="goog_rdk_338"/>
            </w:sdtPr>
            <w:sdtContent>
              <w:p w:rsidR="00000000" w:rsidDel="00000000" w:rsidP="00000000" w:rsidRDefault="00000000" w:rsidRPr="00000000" w14:paraId="0000036D">
                <w:pPr>
                  <w:widowControl w:val="0"/>
                  <w:spacing w:after="0" w:before="5.21026611328125" w:line="240" w:lineRule="auto"/>
                  <w:ind w:left="127.93914794921875" w:firstLine="0"/>
                  <w:jc w:val="left"/>
                  <w:rPr>
                    <w:del w:author="Thomas Cervone-Richards - NOAA Federal" w:id="21" w:date="2023-05-30T15:33:33Z"/>
                    <w:sz w:val="19.920000076293945"/>
                    <w:szCs w:val="19.920000076293945"/>
                  </w:rPr>
                </w:pPr>
                <w:sdt>
                  <w:sdtPr>
                    <w:tag w:val="goog_rdk_337"/>
                  </w:sdtPr>
                  <w:sdtContent>
                    <w:del w:author="Thomas Cervone-Richards - NOAA Federal" w:id="21" w:date="2023-05-30T15:33:33Z">
                      <w:r w:rsidDel="00000000" w:rsidR="00000000" w:rsidRPr="00000000">
                        <w:rPr>
                          <w:sz w:val="19.920000076293945"/>
                          <w:szCs w:val="19.920000076293945"/>
                          <w:rtl w:val="0"/>
                        </w:rPr>
                        <w:delText xml:space="preserve">LNDARE or by a  </w:delText>
                      </w:r>
                    </w:del>
                  </w:sdtContent>
                </w:sdt>
              </w:p>
            </w:sdtContent>
          </w:sdt>
          <w:sdt>
            <w:sdtPr>
              <w:tag w:val="goog_rdk_340"/>
            </w:sdtPr>
            <w:sdtContent>
              <w:p w:rsidR="00000000" w:rsidDel="00000000" w:rsidP="00000000" w:rsidRDefault="00000000" w:rsidRPr="00000000" w14:paraId="0000036E">
                <w:pPr>
                  <w:widowControl w:val="0"/>
                  <w:spacing w:after="0" w:line="240" w:lineRule="auto"/>
                  <w:ind w:left="119.77203369140625" w:firstLine="0"/>
                  <w:jc w:val="left"/>
                  <w:rPr>
                    <w:del w:author="Thomas Cervone-Richards - NOAA Federal" w:id="21" w:date="2023-05-30T15:33:33Z"/>
                    <w:sz w:val="19.920000076293945"/>
                    <w:szCs w:val="19.920000076293945"/>
                  </w:rPr>
                </w:pPr>
                <w:sdt>
                  <w:sdtPr>
                    <w:tag w:val="goog_rdk_339"/>
                  </w:sdtPr>
                  <w:sdtContent>
                    <w:del w:author="Thomas Cervone-Richards - NOAA Federal" w:id="21" w:date="2023-05-30T15:33:33Z">
                      <w:r w:rsidDel="00000000" w:rsidR="00000000" w:rsidRPr="00000000">
                        <w:rPr>
                          <w:sz w:val="19.920000076293945"/>
                          <w:szCs w:val="19.920000076293945"/>
                          <w:rtl w:val="0"/>
                        </w:rPr>
                        <w:delText xml:space="preserve">drying or partially  </w:delText>
                      </w:r>
                    </w:del>
                  </w:sdtContent>
                </w:sdt>
              </w:p>
            </w:sdtContent>
          </w:sdt>
          <w:sdt>
            <w:sdtPr>
              <w:tag w:val="goog_rdk_342"/>
            </w:sdtPr>
            <w:sdtContent>
              <w:p w:rsidR="00000000" w:rsidDel="00000000" w:rsidP="00000000" w:rsidRDefault="00000000" w:rsidRPr="00000000" w14:paraId="0000036F">
                <w:pPr>
                  <w:widowControl w:val="0"/>
                  <w:spacing w:after="0" w:line="240" w:lineRule="auto"/>
                  <w:ind w:left="119.17449951171875" w:firstLine="0"/>
                  <w:jc w:val="left"/>
                  <w:rPr>
                    <w:del w:author="Thomas Cervone-Richards - NOAA Federal" w:id="21" w:date="2023-05-30T15:33:33Z"/>
                    <w:sz w:val="19.920000076293945"/>
                    <w:szCs w:val="19.920000076293945"/>
                  </w:rPr>
                </w:pPr>
                <w:sdt>
                  <w:sdtPr>
                    <w:tag w:val="goog_rdk_341"/>
                  </w:sdtPr>
                  <w:sdtContent>
                    <w:del w:author="Thomas Cervone-Richards - NOAA Federal" w:id="21" w:date="2023-05-30T15:33:33Z">
                      <w:r w:rsidDel="00000000" w:rsidR="00000000" w:rsidRPr="00000000">
                        <w:rPr>
                          <w:sz w:val="19.920000076293945"/>
                          <w:szCs w:val="19.920000076293945"/>
                          <w:rtl w:val="0"/>
                        </w:rPr>
                        <w:delText xml:space="preserve">submerged  </w:delText>
                      </w:r>
                    </w:del>
                  </w:sdtContent>
                </w:sdt>
              </w:p>
            </w:sdtContent>
          </w:sdt>
          <w:p w:rsidR="00000000" w:rsidDel="00000000" w:rsidP="00000000" w:rsidRDefault="00000000" w:rsidRPr="00000000" w14:paraId="00000370">
            <w:pPr>
              <w:widowControl w:val="0"/>
              <w:spacing w:after="0" w:line="240" w:lineRule="auto"/>
              <w:ind w:left="115.98724365234375" w:firstLine="0"/>
              <w:jc w:val="left"/>
              <w:rPr>
                <w:sz w:val="19.920000076293945"/>
                <w:szCs w:val="19.920000076293945"/>
              </w:rPr>
            </w:pPr>
            <w:sdt>
              <w:sdtPr>
                <w:tag w:val="goog_rdk_343"/>
              </w:sdtPr>
              <w:sdtContent>
                <w:del w:author="Thomas Cervone-Richards - NOAA Federal" w:id="21" w:date="2023-05-30T15:33:33Z">
                  <w:r w:rsidDel="00000000" w:rsidR="00000000" w:rsidRPr="00000000">
                    <w:rPr>
                      <w:sz w:val="19.920000076293945"/>
                      <w:szCs w:val="19.920000076293945"/>
                      <w:rtl w:val="0"/>
                    </w:rPr>
                    <w:delText xml:space="preserve">WRECKS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46"/>
            </w:sdtPr>
            <w:sdtContent>
              <w:p w:rsidR="00000000" w:rsidDel="00000000" w:rsidP="00000000" w:rsidRDefault="00000000" w:rsidRPr="00000000" w14:paraId="00000371">
                <w:pPr>
                  <w:widowControl w:val="0"/>
                  <w:spacing w:after="0" w:line="240" w:lineRule="auto"/>
                  <w:ind w:left="129.931640625" w:firstLine="0"/>
                  <w:jc w:val="left"/>
                  <w:rPr>
                    <w:del w:author="Thomas Cervone-Richards - NOAA Federal" w:id="21" w:date="2023-05-30T15:33:33Z"/>
                    <w:sz w:val="19.920000076293945"/>
                    <w:szCs w:val="19.920000076293945"/>
                  </w:rPr>
                </w:pPr>
                <w:sdt>
                  <w:sdtPr>
                    <w:tag w:val="goog_rdk_345"/>
                  </w:sdtPr>
                  <w:sdtContent>
                    <w:del w:author="Thomas Cervone-Richards - NOAA Federal" w:id="21" w:date="2023-05-30T15:33:33Z">
                      <w:r w:rsidDel="00000000" w:rsidR="00000000" w:rsidRPr="00000000">
                        <w:rPr>
                          <w:sz w:val="19.920000076293945"/>
                          <w:szCs w:val="19.920000076293945"/>
                          <w:rtl w:val="0"/>
                        </w:rPr>
                        <w:delText xml:space="preserve">Ensure LNDELV  </w:delText>
                      </w:r>
                    </w:del>
                  </w:sdtContent>
                </w:sdt>
              </w:p>
            </w:sdtContent>
          </w:sdt>
          <w:sdt>
            <w:sdtPr>
              <w:tag w:val="goog_rdk_348"/>
            </w:sdtPr>
            <w:sdtContent>
              <w:p w:rsidR="00000000" w:rsidDel="00000000" w:rsidP="00000000" w:rsidRDefault="00000000" w:rsidRPr="00000000" w14:paraId="00000372">
                <w:pPr>
                  <w:widowControl w:val="0"/>
                  <w:spacing w:after="0" w:line="231.2326955795288" w:lineRule="auto"/>
                  <w:ind w:left="127.939453125" w:right="169.5758056640625" w:hanging="8.1671142578125"/>
                  <w:jc w:val="left"/>
                  <w:rPr>
                    <w:del w:author="Thomas Cervone-Richards - NOAA Federal" w:id="21" w:date="2023-05-30T15:33:33Z"/>
                    <w:sz w:val="19.920000076293945"/>
                    <w:szCs w:val="19.920000076293945"/>
                  </w:rPr>
                </w:pPr>
                <w:sdt>
                  <w:sdtPr>
                    <w:tag w:val="goog_rdk_347"/>
                  </w:sdtPr>
                  <w:sdtContent>
                    <w:del w:author="Thomas Cervone-Richards - NOAA Federal" w:id="21" w:date="2023-05-30T15:33:33Z">
                      <w:r w:rsidDel="00000000" w:rsidR="00000000" w:rsidRPr="00000000">
                        <w:rPr>
                          <w:sz w:val="19.920000076293945"/>
                          <w:szCs w:val="19.920000076293945"/>
                          <w:rtl w:val="0"/>
                        </w:rPr>
                        <w:delText xml:space="preserve">object is covered by a  LNDARE or by a  </w:delText>
                      </w:r>
                    </w:del>
                  </w:sdtContent>
                </w:sdt>
              </w:p>
            </w:sdtContent>
          </w:sdt>
          <w:sdt>
            <w:sdtPr>
              <w:tag w:val="goog_rdk_350"/>
            </w:sdtPr>
            <w:sdtContent>
              <w:p w:rsidR="00000000" w:rsidDel="00000000" w:rsidP="00000000" w:rsidRDefault="00000000" w:rsidRPr="00000000" w14:paraId="00000373">
                <w:pPr>
                  <w:widowControl w:val="0"/>
                  <w:spacing w:after="0" w:before="2.81005859375" w:line="240" w:lineRule="auto"/>
                  <w:ind w:left="119.7723388671875" w:firstLine="0"/>
                  <w:jc w:val="left"/>
                  <w:rPr>
                    <w:del w:author="Thomas Cervone-Richards - NOAA Federal" w:id="21" w:date="2023-05-30T15:33:33Z"/>
                    <w:sz w:val="19.920000076293945"/>
                    <w:szCs w:val="19.920000076293945"/>
                  </w:rPr>
                </w:pPr>
                <w:sdt>
                  <w:sdtPr>
                    <w:tag w:val="goog_rdk_349"/>
                  </w:sdtPr>
                  <w:sdtContent>
                    <w:del w:author="Thomas Cervone-Richards - NOAA Federal" w:id="21" w:date="2023-05-30T15:33:33Z">
                      <w:r w:rsidDel="00000000" w:rsidR="00000000" w:rsidRPr="00000000">
                        <w:rPr>
                          <w:sz w:val="19.920000076293945"/>
                          <w:szCs w:val="19.920000076293945"/>
                          <w:rtl w:val="0"/>
                        </w:rPr>
                        <w:delText xml:space="preserve">drying or partially  </w:delText>
                      </w:r>
                    </w:del>
                  </w:sdtContent>
                </w:sdt>
              </w:p>
            </w:sdtContent>
          </w:sdt>
          <w:p w:rsidR="00000000" w:rsidDel="00000000" w:rsidP="00000000" w:rsidRDefault="00000000" w:rsidRPr="00000000" w14:paraId="00000374">
            <w:pPr>
              <w:widowControl w:val="0"/>
              <w:spacing w:after="0" w:line="231.633939743042" w:lineRule="auto"/>
              <w:ind w:left="119.7723388671875" w:right="168.978271484375" w:hanging="0.5975341796875"/>
              <w:jc w:val="left"/>
              <w:rPr>
                <w:sz w:val="19.920000076293945"/>
                <w:szCs w:val="19.920000076293945"/>
              </w:rPr>
            </w:pPr>
            <w:sdt>
              <w:sdtPr>
                <w:tag w:val="goog_rdk_351"/>
              </w:sdtPr>
              <w:sdtContent>
                <w:del w:author="Thomas Cervone-Richards - NOAA Federal" w:id="21" w:date="2023-05-30T15:33:33Z">
                  <w:r w:rsidDel="00000000" w:rsidR="00000000" w:rsidRPr="00000000">
                    <w:rPr>
                      <w:sz w:val="19.920000076293945"/>
                      <w:szCs w:val="19.920000076293945"/>
                      <w:rtl w:val="0"/>
                    </w:rPr>
                    <w:delText xml:space="preserve">submerged WRECKS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4"/>
            </w:sdtPr>
            <w:sdtContent>
              <w:p w:rsidR="00000000" w:rsidDel="00000000" w:rsidP="00000000" w:rsidRDefault="00000000" w:rsidRPr="00000000" w14:paraId="00000375">
                <w:pPr>
                  <w:widowControl w:val="0"/>
                  <w:spacing w:after="0" w:line="240" w:lineRule="auto"/>
                  <w:ind w:left="115.5889892578125" w:firstLine="0"/>
                  <w:jc w:val="left"/>
                  <w:rPr>
                    <w:del w:author="Thomas Cervone-Richards - NOAA Federal" w:id="21" w:date="2023-05-30T15:33:33Z"/>
                    <w:sz w:val="19.920000076293945"/>
                    <w:szCs w:val="19.920000076293945"/>
                  </w:rPr>
                </w:pPr>
                <w:sdt>
                  <w:sdtPr>
                    <w:tag w:val="goog_rdk_353"/>
                  </w:sdtPr>
                  <w:sdtContent>
                    <w:del w:author="Thomas Cervone-Richards - NOAA Federal" w:id="21" w:date="2023-05-30T15:33:33Z">
                      <w:r w:rsidDel="00000000" w:rsidR="00000000" w:rsidRPr="00000000">
                        <w:rPr>
                          <w:sz w:val="19.920000076293945"/>
                          <w:szCs w:val="19.920000076293945"/>
                          <w:rtl w:val="0"/>
                        </w:rPr>
                        <w:delText xml:space="preserve">Appendix B.1,  </w:delText>
                      </w:r>
                    </w:del>
                  </w:sdtContent>
                </w:sdt>
              </w:p>
            </w:sdtContent>
          </w:sdt>
          <w:p w:rsidR="00000000" w:rsidDel="00000000" w:rsidP="00000000" w:rsidRDefault="00000000" w:rsidRPr="00000000" w14:paraId="00000376">
            <w:pPr>
              <w:widowControl w:val="0"/>
              <w:spacing w:after="0" w:line="230.02824783325195" w:lineRule="auto"/>
              <w:ind w:left="117.7801513671875" w:right="288.592529296875" w:hanging="2.191162109375"/>
              <w:rPr>
                <w:sz w:val="19.920000076293945"/>
                <w:szCs w:val="19.920000076293945"/>
              </w:rPr>
            </w:pPr>
            <w:sdt>
              <w:sdtPr>
                <w:tag w:val="goog_rdk_355"/>
              </w:sdtPr>
              <w:sdtContent>
                <w:del w:author="Thomas Cervone-Richards - NOAA Federal" w:id="21" w:date="2023-05-30T15:33:33Z">
                  <w:r w:rsidDel="00000000" w:rsidR="00000000" w:rsidRPr="00000000">
                    <w:rPr>
                      <w:sz w:val="19.920000076293945"/>
                      <w:szCs w:val="19.920000076293945"/>
                      <w:rtl w:val="0"/>
                    </w:rPr>
                    <w:delText xml:space="preserve">Annex A (4.7.2,  4.7.4, 6.1.1 and  6.2.1)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jc w:val="center"/>
              <w:rPr>
                <w:sz w:val="19.920000076293945"/>
                <w:szCs w:val="19.920000076293945"/>
              </w:rPr>
            </w:pPr>
            <w:sdt>
              <w:sdtPr>
                <w:tag w:val="goog_rdk_357"/>
              </w:sdtPr>
              <w:sdtContent>
                <w:del w:author="Thomas Cervone-Richards - NOAA Federal" w:id="21" w:date="2023-05-30T15:33:3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0379">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37A">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37B">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37C">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18 </w:t>
      </w:r>
    </w:p>
    <w:tbl>
      <w:tblPr>
        <w:tblStyle w:val="Table9"/>
        <w:tblW w:w="10350.0" w:type="dxa"/>
        <w:jc w:val="left"/>
        <w:tblInd w:w="-65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400"/>
        <w:gridCol w:w="2025"/>
        <w:gridCol w:w="2160"/>
        <w:gridCol w:w="1335"/>
        <w:gridCol w:w="555"/>
        <w:gridCol w:w="1140"/>
        <w:tblGridChange w:id="0">
          <w:tblGrid>
            <w:gridCol w:w="735"/>
            <w:gridCol w:w="2400"/>
            <w:gridCol w:w="2025"/>
            <w:gridCol w:w="2160"/>
            <w:gridCol w:w="1335"/>
            <w:gridCol w:w="555"/>
            <w:gridCol w:w="1140"/>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jc w:val="center"/>
              <w:rPr>
                <w:sz w:val="19.920000076293945"/>
                <w:szCs w:val="19.920000076293945"/>
              </w:rPr>
            </w:pPr>
            <w:sdt>
              <w:sdtPr>
                <w:tag w:val="goog_rdk_359"/>
              </w:sdtPr>
              <w:sdtContent>
                <w:del w:author="Thomas Cervone-Richards - NOAA Federal" w:id="22" w:date="2023-05-30T15:35:04Z">
                  <w:r w:rsidDel="00000000" w:rsidR="00000000" w:rsidRPr="00000000">
                    <w:rPr>
                      <w:sz w:val="19.920000076293945"/>
                      <w:szCs w:val="19.920000076293945"/>
                      <w:rtl w:val="0"/>
                    </w:rPr>
                    <w:delText xml:space="preserve">53a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2"/>
            </w:sdtPr>
            <w:sdtContent>
              <w:p w:rsidR="00000000" w:rsidDel="00000000" w:rsidP="00000000" w:rsidRDefault="00000000" w:rsidRPr="00000000" w14:paraId="0000037E">
                <w:pPr>
                  <w:widowControl w:val="0"/>
                  <w:spacing w:after="0" w:line="231.63326740264893" w:lineRule="auto"/>
                  <w:ind w:left="119.77203369140625" w:right="171.92901611328125" w:firstLine="10.159149169921875"/>
                  <w:jc w:val="left"/>
                  <w:rPr>
                    <w:del w:author="Thomas Cervone-Richards - NOAA Federal" w:id="22" w:date="2023-05-30T15:35:04Z"/>
                    <w:sz w:val="19.920000076293945"/>
                    <w:szCs w:val="19.920000076293945"/>
                  </w:rPr>
                </w:pPr>
                <w:sdt>
                  <w:sdtPr>
                    <w:tag w:val="goog_rdk_361"/>
                  </w:sdtPr>
                  <w:sdtContent>
                    <w:del w:author="Thomas Cervone-Richards - NOAA Federal" w:id="22" w:date="2023-05-30T15:35:04Z">
                      <w:r w:rsidDel="00000000" w:rsidR="00000000" w:rsidRPr="00000000">
                        <w:rPr>
                          <w:sz w:val="19.920000076293945"/>
                          <w:szCs w:val="19.920000076293945"/>
                          <w:rtl w:val="0"/>
                        </w:rPr>
                        <w:delText xml:space="preserve">For each SLOGRD feature  object which is not  </w:delText>
                      </w:r>
                    </w:del>
                  </w:sdtContent>
                </w:sdt>
              </w:p>
            </w:sdtContent>
          </w:sdt>
          <w:p w:rsidR="00000000" w:rsidDel="00000000" w:rsidP="00000000" w:rsidRDefault="00000000" w:rsidRPr="00000000" w14:paraId="0000037F">
            <w:pPr>
              <w:widowControl w:val="0"/>
              <w:spacing w:after="0" w:before="2.47802734375" w:line="231.23205184936523" w:lineRule="auto"/>
              <w:ind w:left="115.58883666992188" w:right="138.17718505859375" w:firstLine="5.9759521484375"/>
              <w:rPr>
                <w:sz w:val="19.920000076293945"/>
                <w:szCs w:val="19.920000076293945"/>
              </w:rPr>
            </w:pPr>
            <w:sdt>
              <w:sdtPr>
                <w:tag w:val="goog_rdk_363"/>
              </w:sdtPr>
              <w:sdtContent>
                <w:del w:author="Thomas Cervone-Richards - NOAA Federal" w:id="22" w:date="2023-05-30T15:35:04Z">
                  <w:r w:rsidDel="00000000" w:rsidR="00000000" w:rsidRPr="00000000">
                    <w:rPr>
                      <w:sz w:val="19.920000076293945"/>
                      <w:szCs w:val="19.920000076293945"/>
                      <w:rtl w:val="0"/>
                    </w:rPr>
                    <w:delText xml:space="preserve">COVERED_BY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6"/>
            </w:sdtPr>
            <w:sdtContent>
              <w:p w:rsidR="00000000" w:rsidDel="00000000" w:rsidP="00000000" w:rsidRDefault="00000000" w:rsidRPr="00000000" w14:paraId="00000380">
                <w:pPr>
                  <w:widowControl w:val="0"/>
                  <w:spacing w:after="0" w:line="240" w:lineRule="auto"/>
                  <w:ind w:left="122.56072998046875" w:firstLine="0"/>
                  <w:jc w:val="left"/>
                  <w:rPr>
                    <w:del w:author="Thomas Cervone-Richards - NOAA Federal" w:id="22" w:date="2023-05-30T15:35:04Z"/>
                    <w:sz w:val="19.920000076293945"/>
                    <w:szCs w:val="19.920000076293945"/>
                  </w:rPr>
                </w:pPr>
                <w:sdt>
                  <w:sdtPr>
                    <w:tag w:val="goog_rdk_365"/>
                  </w:sdtPr>
                  <w:sdtContent>
                    <w:del w:author="Thomas Cervone-Richards - NOAA Federal" w:id="22" w:date="2023-05-30T15:35:04Z">
                      <w:r w:rsidDel="00000000" w:rsidR="00000000" w:rsidRPr="00000000">
                        <w:rPr>
                          <w:sz w:val="19.920000076293945"/>
                          <w:szCs w:val="19.920000076293945"/>
                          <w:rtl w:val="0"/>
                        </w:rPr>
                        <w:delText xml:space="preserve">SLOGRD not  </w:delText>
                      </w:r>
                    </w:del>
                  </w:sdtContent>
                </w:sdt>
              </w:p>
            </w:sdtContent>
          </w:sdt>
          <w:p w:rsidR="00000000" w:rsidDel="00000000" w:rsidP="00000000" w:rsidRDefault="00000000" w:rsidRPr="00000000" w14:paraId="00000381">
            <w:pPr>
              <w:widowControl w:val="0"/>
              <w:spacing w:after="0" w:line="240" w:lineRule="auto"/>
              <w:jc w:val="center"/>
              <w:rPr>
                <w:sz w:val="19.920000076293945"/>
                <w:szCs w:val="19.920000076293945"/>
              </w:rPr>
            </w:pPr>
            <w:sdt>
              <w:sdtPr>
                <w:tag w:val="goog_rdk_367"/>
              </w:sdtPr>
              <w:sdtContent>
                <w:del w:author="Thomas Cervone-Richards - NOAA Federal" w:id="22" w:date="2023-05-30T15:35:04Z">
                  <w:r w:rsidDel="00000000" w:rsidR="00000000" w:rsidRPr="00000000">
                    <w:rPr>
                      <w:sz w:val="19.920000076293945"/>
                      <w:szCs w:val="19.920000076293945"/>
                      <w:rtl w:val="0"/>
                    </w:rPr>
                    <w:delText xml:space="preserve">covered by 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231.63326740264893" w:lineRule="auto"/>
              <w:ind w:left="122.56103515625" w:right="208.8189697265625" w:hanging="6.9720458984375"/>
              <w:jc w:val="left"/>
              <w:rPr>
                <w:sz w:val="19.920000076293945"/>
                <w:szCs w:val="19.920000076293945"/>
              </w:rPr>
            </w:pPr>
            <w:sdt>
              <w:sdtPr>
                <w:tag w:val="goog_rdk_369"/>
              </w:sdtPr>
              <w:sdtContent>
                <w:del w:author="Thomas Cervone-Richards - NOAA Federal" w:id="22" w:date="2023-05-30T15:35:04Z">
                  <w:r w:rsidDel="00000000" w:rsidR="00000000" w:rsidRPr="00000000">
                    <w:rPr>
                      <w:sz w:val="19.920000076293945"/>
                      <w:szCs w:val="19.920000076293945"/>
                      <w:rtl w:val="0"/>
                    </w:rPr>
                    <w:delText xml:space="preserve">Amend LNDARE or  SLOGRD accordingly.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72"/>
            </w:sdtPr>
            <w:sdtContent>
              <w:p w:rsidR="00000000" w:rsidDel="00000000" w:rsidP="00000000" w:rsidRDefault="00000000" w:rsidRPr="00000000" w14:paraId="00000383">
                <w:pPr>
                  <w:widowControl w:val="0"/>
                  <w:spacing w:after="0" w:line="240" w:lineRule="auto"/>
                  <w:ind w:left="115.5889892578125" w:firstLine="0"/>
                  <w:jc w:val="left"/>
                  <w:rPr>
                    <w:del w:author="Thomas Cervone-Richards - NOAA Federal" w:id="22" w:date="2023-05-30T15:35:04Z"/>
                    <w:sz w:val="19.920000076293945"/>
                    <w:szCs w:val="19.920000076293945"/>
                  </w:rPr>
                </w:pPr>
                <w:sdt>
                  <w:sdtPr>
                    <w:tag w:val="goog_rdk_371"/>
                  </w:sdtPr>
                  <w:sdtContent>
                    <w:del w:author="Thomas Cervone-Richards - NOAA Federal" w:id="22" w:date="2023-05-30T15:35:04Z">
                      <w:r w:rsidDel="00000000" w:rsidR="00000000" w:rsidRPr="00000000">
                        <w:rPr>
                          <w:sz w:val="19.920000076293945"/>
                          <w:szCs w:val="19.920000076293945"/>
                          <w:rtl w:val="0"/>
                        </w:rPr>
                        <w:delText xml:space="preserve">Appendix B.1,  </w:delText>
                      </w:r>
                    </w:del>
                  </w:sdtContent>
                </w:sdt>
              </w:p>
            </w:sdtContent>
          </w:sdt>
          <w:p w:rsidR="00000000" w:rsidDel="00000000" w:rsidP="00000000" w:rsidRDefault="00000000" w:rsidRPr="00000000" w14:paraId="00000384">
            <w:pPr>
              <w:widowControl w:val="0"/>
              <w:spacing w:after="0" w:line="228.82407188415527" w:lineRule="auto"/>
              <w:ind w:left="117.7801513671875" w:right="276.673583984375" w:hanging="2.191162109375"/>
              <w:jc w:val="left"/>
              <w:rPr>
                <w:sz w:val="19.920000076293945"/>
                <w:szCs w:val="19.920000076293945"/>
              </w:rPr>
            </w:pPr>
            <w:sdt>
              <w:sdtPr>
                <w:tag w:val="goog_rdk_373"/>
              </w:sdtPr>
              <w:sdtContent>
                <w:del w:author="Thomas Cervone-Richards - NOAA Federal" w:id="22" w:date="2023-05-30T15:35:04Z">
                  <w:r w:rsidDel="00000000" w:rsidR="00000000" w:rsidRPr="00000000">
                    <w:rPr>
                      <w:sz w:val="19.920000076293945"/>
                      <w:szCs w:val="19.920000076293945"/>
                      <w:rtl w:val="0"/>
                    </w:rPr>
                    <w:delText xml:space="preserve">Annex A (4.7.4,  4.7.5 and 4.8.4)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jc w:val="center"/>
              <w:rPr>
                <w:sz w:val="19.920000076293945"/>
                <w:szCs w:val="19.920000076293945"/>
              </w:rPr>
            </w:pPr>
            <w:sdt>
              <w:sdtPr>
                <w:tag w:val="goog_rdk_375"/>
              </w:sdtPr>
              <w:sdtContent>
                <w:del w:author="Thomas Cervone-Richards - NOAA Federal" w:id="22" w:date="2023-05-30T15:35:0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jc w:val="center"/>
              <w:rPr>
                <w:sz w:val="19.920000076293945"/>
                <w:szCs w:val="19.920000076293945"/>
              </w:rPr>
            </w:pPr>
            <w:sdt>
              <w:sdtPr>
                <w:tag w:val="goog_rdk_377"/>
              </w:sdtPr>
              <w:sdtContent>
                <w:del w:author="Thomas Cervone-Richards - NOAA Federal" w:id="22" w:date="2023-05-30T15:35:04Z">
                  <w:r w:rsidDel="00000000" w:rsidR="00000000" w:rsidRPr="00000000">
                    <w:rPr>
                      <w:sz w:val="19.920000076293945"/>
                      <w:szCs w:val="19.920000076293945"/>
                      <w:rtl w:val="0"/>
                    </w:rPr>
                    <w:delText xml:space="preserve">53b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31.23223781585693" w:lineRule="auto"/>
              <w:ind w:left="119.77203369140625" w:right="69.2535400390625" w:firstLine="10.159149169921875"/>
              <w:jc w:val="left"/>
              <w:rPr>
                <w:sz w:val="19.920000076293945"/>
                <w:szCs w:val="19.920000076293945"/>
              </w:rPr>
            </w:pPr>
            <w:sdt>
              <w:sdtPr>
                <w:tag w:val="goog_rdk_379"/>
              </w:sdtPr>
              <w:sdtContent>
                <w:del w:author="Thomas Cervone-Richards - NOAA Federal" w:id="22" w:date="2023-05-30T15:35:04Z">
                  <w:r w:rsidDel="00000000" w:rsidR="00000000" w:rsidRPr="00000000">
                    <w:rPr>
                      <w:sz w:val="19.920000076293945"/>
                      <w:szCs w:val="19.920000076293945"/>
                      <w:rtl w:val="0"/>
                    </w:rPr>
                    <w:delText xml:space="preserve">For each SLOTOP feature  object which is not WITHIN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31.23263835906982" w:lineRule="auto"/>
              <w:ind w:left="127.93914794921875" w:right="304.6441650390625" w:hanging="5.37841796875"/>
              <w:jc w:val="left"/>
              <w:rPr>
                <w:sz w:val="19.920000076293945"/>
                <w:szCs w:val="19.920000076293945"/>
              </w:rPr>
            </w:pPr>
            <w:sdt>
              <w:sdtPr>
                <w:tag w:val="goog_rdk_381"/>
              </w:sdtPr>
              <w:sdtContent>
                <w:del w:author="Thomas Cervone-Richards - NOAA Federal" w:id="22" w:date="2023-05-30T15:35:04Z">
                  <w:r w:rsidDel="00000000" w:rsidR="00000000" w:rsidRPr="00000000">
                    <w:rPr>
                      <w:sz w:val="19.920000076293945"/>
                      <w:szCs w:val="19.920000076293945"/>
                      <w:rtl w:val="0"/>
                    </w:rPr>
                    <w:delText xml:space="preserve">SLOTOP not within 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31.23263835906982" w:lineRule="auto"/>
              <w:ind w:left="122.56103515625" w:right="242.2845458984375" w:hanging="6.9720458984375"/>
              <w:jc w:val="left"/>
              <w:rPr>
                <w:sz w:val="19.920000076293945"/>
                <w:szCs w:val="19.920000076293945"/>
              </w:rPr>
            </w:pPr>
            <w:sdt>
              <w:sdtPr>
                <w:tag w:val="goog_rdk_383"/>
              </w:sdtPr>
              <w:sdtContent>
                <w:del w:author="Thomas Cervone-Richards - NOAA Federal" w:id="22" w:date="2023-05-30T15:35:04Z">
                  <w:r w:rsidDel="00000000" w:rsidR="00000000" w:rsidRPr="00000000">
                    <w:rPr>
                      <w:sz w:val="19.920000076293945"/>
                      <w:szCs w:val="19.920000076293945"/>
                      <w:rtl w:val="0"/>
                    </w:rPr>
                    <w:delText xml:space="preserve">Amend LNDARE or  SLOTOP accordingly.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6"/>
            </w:sdtPr>
            <w:sdtContent>
              <w:p w:rsidR="00000000" w:rsidDel="00000000" w:rsidP="00000000" w:rsidRDefault="00000000" w:rsidRPr="00000000" w14:paraId="0000038B">
                <w:pPr>
                  <w:widowControl w:val="0"/>
                  <w:spacing w:after="0" w:line="240" w:lineRule="auto"/>
                  <w:ind w:left="115.5889892578125" w:firstLine="0"/>
                  <w:jc w:val="left"/>
                  <w:rPr>
                    <w:del w:author="Thomas Cervone-Richards - NOAA Federal" w:id="22" w:date="2023-05-30T15:35:04Z"/>
                    <w:sz w:val="19.920000076293945"/>
                    <w:szCs w:val="19.920000076293945"/>
                  </w:rPr>
                </w:pPr>
                <w:sdt>
                  <w:sdtPr>
                    <w:tag w:val="goog_rdk_385"/>
                  </w:sdtPr>
                  <w:sdtContent>
                    <w:del w:author="Thomas Cervone-Richards - NOAA Federal" w:id="22" w:date="2023-05-30T15:35:04Z">
                      <w:r w:rsidDel="00000000" w:rsidR="00000000" w:rsidRPr="00000000">
                        <w:rPr>
                          <w:sz w:val="19.920000076293945"/>
                          <w:szCs w:val="19.920000076293945"/>
                          <w:rtl w:val="0"/>
                        </w:rPr>
                        <w:delText xml:space="preserve">Appendix B.1,  </w:delText>
                      </w:r>
                    </w:del>
                  </w:sdtContent>
                </w:sdt>
              </w:p>
            </w:sdtContent>
          </w:sdt>
          <w:p w:rsidR="00000000" w:rsidDel="00000000" w:rsidP="00000000" w:rsidRDefault="00000000" w:rsidRPr="00000000" w14:paraId="0000038C">
            <w:pPr>
              <w:widowControl w:val="0"/>
              <w:spacing w:after="0" w:line="231.2314224243164" w:lineRule="auto"/>
              <w:ind w:left="117.7801513671875" w:right="276.673583984375" w:hanging="2.191162109375"/>
              <w:jc w:val="left"/>
              <w:rPr>
                <w:sz w:val="19.920000076293945"/>
                <w:szCs w:val="19.920000076293945"/>
              </w:rPr>
            </w:pPr>
            <w:sdt>
              <w:sdtPr>
                <w:tag w:val="goog_rdk_387"/>
              </w:sdtPr>
              <w:sdtContent>
                <w:del w:author="Thomas Cervone-Richards - NOAA Federal" w:id="22" w:date="2023-05-30T15:35:04Z">
                  <w:r w:rsidDel="00000000" w:rsidR="00000000" w:rsidRPr="00000000">
                    <w:rPr>
                      <w:sz w:val="19.920000076293945"/>
                      <w:szCs w:val="19.920000076293945"/>
                      <w:rtl w:val="0"/>
                    </w:rPr>
                    <w:delText xml:space="preserve">Annex A (4.7.4,  4.7.5 and 4.8.4)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jc w:val="center"/>
              <w:rPr>
                <w:sz w:val="19.920000076293945"/>
                <w:szCs w:val="19.920000076293945"/>
              </w:rPr>
            </w:pPr>
            <w:sdt>
              <w:sdtPr>
                <w:tag w:val="goog_rdk_389"/>
              </w:sdtPr>
              <w:sdtContent>
                <w:del w:author="Thomas Cervone-Richards - NOAA Federal" w:id="22" w:date="2023-05-30T15:35:0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jc w:val="center"/>
              <w:rPr>
                <w:sz w:val="19.920000076293945"/>
                <w:szCs w:val="19.920000076293945"/>
              </w:rPr>
            </w:pPr>
            <w:r w:rsidDel="00000000" w:rsidR="00000000" w:rsidRPr="00000000">
              <w:rPr>
                <w:rtl w:val="0"/>
              </w:rPr>
            </w:r>
          </w:p>
        </w:tc>
      </w:tr>
      <w:tr>
        <w:trPr>
          <w:cantSplit w:val="0"/>
          <w:trHeight w:val="346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jc w:val="center"/>
              <w:rPr>
                <w:sz w:val="19.920000076293945"/>
                <w:szCs w:val="19.920000076293945"/>
              </w:rPr>
            </w:pPr>
            <w:sdt>
              <w:sdtPr>
                <w:tag w:val="goog_rdk_391"/>
              </w:sdtPr>
              <w:sdtContent>
                <w:del w:author="Thomas Cervone-Richards - NOAA Federal" w:id="23" w:date="2023-05-30T15:35:44Z">
                  <w:r w:rsidDel="00000000" w:rsidR="00000000" w:rsidRPr="00000000">
                    <w:rPr>
                      <w:sz w:val="19.920000076293945"/>
                      <w:szCs w:val="19.920000076293945"/>
                      <w:rtl w:val="0"/>
                    </w:rPr>
                    <w:delText xml:space="preserve">54a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4"/>
            </w:sdtPr>
            <w:sdtContent>
              <w:p w:rsidR="00000000" w:rsidDel="00000000" w:rsidP="00000000" w:rsidRDefault="00000000" w:rsidRPr="00000000" w14:paraId="00000390">
                <w:pPr>
                  <w:widowControl w:val="0"/>
                  <w:spacing w:after="0" w:line="240" w:lineRule="auto"/>
                  <w:ind w:left="129.93118286132812" w:firstLine="0"/>
                  <w:jc w:val="left"/>
                  <w:rPr>
                    <w:del w:author="Thomas Cervone-Richards - NOAA Federal" w:id="23" w:date="2023-05-30T15:35:44Z"/>
                    <w:sz w:val="19.920000076293945"/>
                    <w:szCs w:val="19.920000076293945"/>
                  </w:rPr>
                </w:pPr>
                <w:sdt>
                  <w:sdtPr>
                    <w:tag w:val="goog_rdk_393"/>
                  </w:sdtPr>
                  <w:sdtContent>
                    <w:del w:author="Thomas Cervone-Richards - NOAA Federal" w:id="23" w:date="2023-05-30T15:35:44Z">
                      <w:r w:rsidDel="00000000" w:rsidR="00000000" w:rsidRPr="00000000">
                        <w:rPr>
                          <w:sz w:val="19.920000076293945"/>
                          <w:szCs w:val="19.920000076293945"/>
                          <w:rtl w:val="0"/>
                        </w:rPr>
                        <w:delText xml:space="preserve">For each FORSTC,  </w:delText>
                      </w:r>
                    </w:del>
                  </w:sdtContent>
                </w:sdt>
              </w:p>
            </w:sdtContent>
          </w:sdt>
          <w:sdt>
            <w:sdtPr>
              <w:tag w:val="goog_rdk_396"/>
            </w:sdtPr>
            <w:sdtContent>
              <w:p w:rsidR="00000000" w:rsidDel="00000000" w:rsidP="00000000" w:rsidRDefault="00000000" w:rsidRPr="00000000" w14:paraId="00000391">
                <w:pPr>
                  <w:widowControl w:val="0"/>
                  <w:spacing w:after="0" w:line="240" w:lineRule="auto"/>
                  <w:ind w:left="127.93914794921875" w:firstLine="0"/>
                  <w:jc w:val="left"/>
                  <w:rPr>
                    <w:del w:author="Thomas Cervone-Richards - NOAA Federal" w:id="23" w:date="2023-05-30T15:35:44Z"/>
                    <w:sz w:val="19.920000076293945"/>
                    <w:szCs w:val="19.920000076293945"/>
                  </w:rPr>
                </w:pPr>
                <w:sdt>
                  <w:sdtPr>
                    <w:tag w:val="goog_rdk_395"/>
                  </w:sdtPr>
                  <w:sdtContent>
                    <w:del w:author="Thomas Cervone-Richards - NOAA Federal" w:id="23" w:date="2023-05-30T15:35:44Z">
                      <w:r w:rsidDel="00000000" w:rsidR="00000000" w:rsidRPr="00000000">
                        <w:rPr>
                          <w:sz w:val="19.920000076293945"/>
                          <w:szCs w:val="19.920000076293945"/>
                          <w:rtl w:val="0"/>
                        </w:rPr>
                        <w:delText xml:space="preserve">LNDMRK or SILTNK  </w:delText>
                      </w:r>
                    </w:del>
                  </w:sdtContent>
                </w:sdt>
              </w:p>
            </w:sdtContent>
          </w:sdt>
          <w:sdt>
            <w:sdtPr>
              <w:tag w:val="goog_rdk_398"/>
            </w:sdtPr>
            <w:sdtContent>
              <w:p w:rsidR="00000000" w:rsidDel="00000000" w:rsidP="00000000" w:rsidRDefault="00000000" w:rsidRPr="00000000" w14:paraId="00000392">
                <w:pPr>
                  <w:widowControl w:val="0"/>
                  <w:spacing w:after="0" w:line="240" w:lineRule="auto"/>
                  <w:ind w:left="115.58883666992188" w:firstLine="0"/>
                  <w:jc w:val="left"/>
                  <w:rPr>
                    <w:del w:author="Thomas Cervone-Richards - NOAA Federal" w:id="23" w:date="2023-05-30T15:35:44Z"/>
                    <w:sz w:val="19.920000076293945"/>
                    <w:szCs w:val="19.920000076293945"/>
                  </w:rPr>
                </w:pPr>
                <w:sdt>
                  <w:sdtPr>
                    <w:tag w:val="goog_rdk_397"/>
                  </w:sdtPr>
                  <w:sdtContent>
                    <w:del w:author="Thomas Cervone-Richards - NOAA Federal" w:id="23" w:date="2023-05-30T15:35:44Z">
                      <w:r w:rsidDel="00000000" w:rsidR="00000000" w:rsidRPr="00000000">
                        <w:rPr>
                          <w:sz w:val="19.920000076293945"/>
                          <w:szCs w:val="19.920000076293945"/>
                          <w:rtl w:val="0"/>
                        </w:rPr>
                        <w:delText xml:space="preserve">feature which is not  </w:delText>
                      </w:r>
                    </w:del>
                  </w:sdtContent>
                </w:sdt>
              </w:p>
            </w:sdtContent>
          </w:sdt>
          <w:sdt>
            <w:sdtPr>
              <w:tag w:val="goog_rdk_400"/>
            </w:sdtPr>
            <w:sdtContent>
              <w:p w:rsidR="00000000" w:rsidDel="00000000" w:rsidP="00000000" w:rsidRDefault="00000000" w:rsidRPr="00000000" w14:paraId="00000393">
                <w:pPr>
                  <w:widowControl w:val="0"/>
                  <w:spacing w:after="0" w:line="231.23263835906982" w:lineRule="auto"/>
                  <w:ind w:left="121.56478881835938" w:right="126.2249755859375" w:firstLine="0"/>
                  <w:jc w:val="left"/>
                  <w:rPr>
                    <w:del w:author="Thomas Cervone-Richards - NOAA Federal" w:id="23" w:date="2023-05-30T15:35:44Z"/>
                    <w:sz w:val="19.920000076293945"/>
                    <w:szCs w:val="19.920000076293945"/>
                  </w:rPr>
                </w:pPr>
                <w:sdt>
                  <w:sdtPr>
                    <w:tag w:val="goog_rdk_399"/>
                  </w:sdtPr>
                  <w:sdtContent>
                    <w:del w:author="Thomas Cervone-Richards - NOAA Federal" w:id="23" w:date="2023-05-30T15:35:44Z">
                      <w:r w:rsidDel="00000000" w:rsidR="00000000" w:rsidRPr="00000000">
                        <w:rPr>
                          <w:sz w:val="19.920000076293945"/>
                          <w:szCs w:val="19.920000076293945"/>
                          <w:rtl w:val="0"/>
                        </w:rPr>
                        <w:delText xml:space="preserve">COVERED_BY a BRIDGE,  COALNE, DAMCON,  </w:delText>
                      </w:r>
                    </w:del>
                  </w:sdtContent>
                </w:sdt>
              </w:p>
            </w:sdtContent>
          </w:sdt>
          <w:sdt>
            <w:sdtPr>
              <w:tag w:val="goog_rdk_402"/>
            </w:sdtPr>
            <w:sdtContent>
              <w:p w:rsidR="00000000" w:rsidDel="00000000" w:rsidP="00000000" w:rsidRDefault="00000000" w:rsidRPr="00000000" w14:paraId="00000394">
                <w:pPr>
                  <w:widowControl w:val="0"/>
                  <w:spacing w:after="0" w:before="5.208740234375" w:line="240" w:lineRule="auto"/>
                  <w:ind w:left="129.93118286132812" w:firstLine="0"/>
                  <w:jc w:val="left"/>
                  <w:rPr>
                    <w:del w:author="Thomas Cervone-Richards - NOAA Federal" w:id="23" w:date="2023-05-30T15:35:44Z"/>
                    <w:sz w:val="19.920000076293945"/>
                    <w:szCs w:val="19.920000076293945"/>
                  </w:rPr>
                </w:pPr>
                <w:sdt>
                  <w:sdtPr>
                    <w:tag w:val="goog_rdk_401"/>
                  </w:sdtPr>
                  <w:sdtContent>
                    <w:del w:author="Thomas Cervone-Richards - NOAA Federal" w:id="23" w:date="2023-05-30T15:35:44Z">
                      <w:r w:rsidDel="00000000" w:rsidR="00000000" w:rsidRPr="00000000">
                        <w:rPr>
                          <w:sz w:val="19.920000076293945"/>
                          <w:szCs w:val="19.920000076293945"/>
                          <w:rtl w:val="0"/>
                        </w:rPr>
                        <w:delText xml:space="preserve">FLODOC, HULKES,  </w:delText>
                      </w:r>
                    </w:del>
                  </w:sdtContent>
                </w:sdt>
              </w:p>
            </w:sdtContent>
          </w:sdt>
          <w:sdt>
            <w:sdtPr>
              <w:tag w:val="goog_rdk_404"/>
            </w:sdtPr>
            <w:sdtContent>
              <w:p w:rsidR="00000000" w:rsidDel="00000000" w:rsidP="00000000" w:rsidRDefault="00000000" w:rsidRPr="00000000" w14:paraId="00000395">
                <w:pPr>
                  <w:widowControl w:val="0"/>
                  <w:spacing w:after="0" w:line="240" w:lineRule="auto"/>
                  <w:ind w:left="127.93914794921875" w:firstLine="0"/>
                  <w:jc w:val="left"/>
                  <w:rPr>
                    <w:del w:author="Thomas Cervone-Richards - NOAA Federal" w:id="23" w:date="2023-05-30T15:35:44Z"/>
                    <w:sz w:val="19.920000076293945"/>
                    <w:szCs w:val="19.920000076293945"/>
                  </w:rPr>
                </w:pPr>
                <w:sdt>
                  <w:sdtPr>
                    <w:tag w:val="goog_rdk_403"/>
                  </w:sdtPr>
                  <w:sdtContent>
                    <w:del w:author="Thomas Cervone-Richards - NOAA Federal" w:id="23" w:date="2023-05-30T15:35:44Z">
                      <w:r w:rsidDel="00000000" w:rsidR="00000000" w:rsidRPr="00000000">
                        <w:rPr>
                          <w:sz w:val="19.920000076293945"/>
                          <w:szCs w:val="19.920000076293945"/>
                          <w:rtl w:val="0"/>
                        </w:rPr>
                        <w:delText xml:space="preserve">LNDARE, OFSPLF,  </w:delText>
                      </w:r>
                    </w:del>
                  </w:sdtContent>
                </w:sdt>
              </w:p>
            </w:sdtContent>
          </w:sdt>
          <w:sdt>
            <w:sdtPr>
              <w:tag w:val="goog_rdk_406"/>
            </w:sdtPr>
            <w:sdtContent>
              <w:p w:rsidR="00000000" w:rsidDel="00000000" w:rsidP="00000000" w:rsidRDefault="00000000" w:rsidRPr="00000000" w14:paraId="00000396">
                <w:pPr>
                  <w:widowControl w:val="0"/>
                  <w:spacing w:after="0" w:line="240" w:lineRule="auto"/>
                  <w:ind w:left="129.93118286132812" w:firstLine="0"/>
                  <w:jc w:val="left"/>
                  <w:rPr>
                    <w:del w:author="Thomas Cervone-Richards - NOAA Federal" w:id="23" w:date="2023-05-30T15:35:44Z"/>
                    <w:sz w:val="19.920000076293945"/>
                    <w:szCs w:val="19.920000076293945"/>
                  </w:rPr>
                </w:pPr>
                <w:sdt>
                  <w:sdtPr>
                    <w:tag w:val="goog_rdk_405"/>
                  </w:sdtPr>
                  <w:sdtContent>
                    <w:del w:author="Thomas Cervone-Richards - NOAA Federal" w:id="23" w:date="2023-05-30T15:35:44Z">
                      <w:r w:rsidDel="00000000" w:rsidR="00000000" w:rsidRPr="00000000">
                        <w:rPr>
                          <w:sz w:val="19.920000076293945"/>
                          <w:szCs w:val="19.920000076293945"/>
                          <w:rtl w:val="0"/>
                        </w:rPr>
                        <w:delText xml:space="preserve">PILPNT, PONTON,  </w:delText>
                      </w:r>
                    </w:del>
                  </w:sdtContent>
                </w:sdt>
              </w:p>
            </w:sdtContent>
          </w:sdt>
          <w:sdt>
            <w:sdtPr>
              <w:tag w:val="goog_rdk_408"/>
            </w:sdtPr>
            <w:sdtContent>
              <w:p w:rsidR="00000000" w:rsidDel="00000000" w:rsidP="00000000" w:rsidRDefault="00000000" w:rsidRPr="00000000" w14:paraId="00000397">
                <w:pPr>
                  <w:widowControl w:val="0"/>
                  <w:spacing w:after="0" w:line="240" w:lineRule="auto"/>
                  <w:ind w:left="129.93118286132812" w:firstLine="0"/>
                  <w:jc w:val="left"/>
                  <w:rPr>
                    <w:del w:author="Thomas Cervone-Richards - NOAA Federal" w:id="23" w:date="2023-05-30T15:35:44Z"/>
                    <w:sz w:val="19.920000076293945"/>
                    <w:szCs w:val="19.920000076293945"/>
                  </w:rPr>
                </w:pPr>
                <w:sdt>
                  <w:sdtPr>
                    <w:tag w:val="goog_rdk_407"/>
                  </w:sdtPr>
                  <w:sdtContent>
                    <w:del w:author="Thomas Cervone-Richards - NOAA Federal" w:id="23" w:date="2023-05-30T15:35:44Z">
                      <w:r w:rsidDel="00000000" w:rsidR="00000000" w:rsidRPr="00000000">
                        <w:rPr>
                          <w:sz w:val="19.920000076293945"/>
                          <w:szCs w:val="19.920000076293945"/>
                          <w:rtl w:val="0"/>
                        </w:rPr>
                        <w:delText xml:space="preserve">PYLONS, SLCONS or  </w:delText>
                      </w:r>
                    </w:del>
                  </w:sdtContent>
                </w:sdt>
              </w:p>
            </w:sdtContent>
          </w:sdt>
          <w:p w:rsidR="00000000" w:rsidDel="00000000" w:rsidP="00000000" w:rsidRDefault="00000000" w:rsidRPr="00000000" w14:paraId="00000398">
            <w:pPr>
              <w:widowControl w:val="0"/>
              <w:spacing w:after="0" w:line="230.75068473815918" w:lineRule="auto"/>
              <w:ind w:left="119.77203369140625" w:right="282.5970458984375" w:firstLine="8.764801025390625"/>
              <w:jc w:val="left"/>
              <w:rPr>
                <w:sz w:val="19.920000076293945"/>
                <w:szCs w:val="19.920000076293945"/>
              </w:rPr>
            </w:pPr>
            <w:sdt>
              <w:sdtPr>
                <w:tag w:val="goog_rdk_409"/>
              </w:sdtPr>
              <w:sdtContent>
                <w:del w:author="Thomas Cervone-Richards - NOAA Federal" w:id="23" w:date="2023-05-30T15:35:44Z">
                  <w:r w:rsidDel="00000000" w:rsidR="00000000" w:rsidRPr="00000000">
                    <w:rPr>
                      <w:sz w:val="19.920000076293945"/>
                      <w:szCs w:val="19.920000076293945"/>
                      <w:rtl w:val="0"/>
                    </w:rPr>
                    <w:delText xml:space="preserve">UWTROC feature object OR a MORFAC feature  object where CATMOR is  Equal to 1 (dolphin) OR 2  (deviation dolphin) OR 5  (post or pile).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2"/>
            </w:sdtPr>
            <w:sdtContent>
              <w:p w:rsidR="00000000" w:rsidDel="00000000" w:rsidP="00000000" w:rsidRDefault="00000000" w:rsidRPr="00000000" w14:paraId="00000399">
                <w:pPr>
                  <w:widowControl w:val="0"/>
                  <w:spacing w:after="0" w:line="228.82407188415527" w:lineRule="auto"/>
                  <w:ind w:left="119.77203369140625" w:right="183.35205078125" w:firstLine="10.1593017578125"/>
                  <w:jc w:val="left"/>
                  <w:rPr>
                    <w:del w:author="Thomas Cervone-Richards - NOAA Federal" w:id="23" w:date="2023-05-30T15:35:44Z"/>
                    <w:sz w:val="19.920000076293945"/>
                    <w:szCs w:val="19.920000076293945"/>
                  </w:rPr>
                </w:pPr>
                <w:sdt>
                  <w:sdtPr>
                    <w:tag w:val="goog_rdk_411"/>
                  </w:sdtPr>
                  <w:sdtContent>
                    <w:del w:author="Thomas Cervone-Richards - NOAA Federal" w:id="23" w:date="2023-05-30T15:35:44Z">
                      <w:r w:rsidDel="00000000" w:rsidR="00000000" w:rsidRPr="00000000">
                        <w:rPr>
                          <w:sz w:val="19.920000076293945"/>
                          <w:szCs w:val="19.920000076293945"/>
                          <w:rtl w:val="0"/>
                        </w:rPr>
                        <w:delText xml:space="preserve">FORSTC, LNDMRK  or SILTNK not  </w:delText>
                      </w:r>
                    </w:del>
                  </w:sdtContent>
                </w:sdt>
              </w:p>
            </w:sdtContent>
          </w:sdt>
          <w:p w:rsidR="00000000" w:rsidDel="00000000" w:rsidP="00000000" w:rsidRDefault="00000000" w:rsidRPr="00000000" w14:paraId="0000039A">
            <w:pPr>
              <w:widowControl w:val="0"/>
              <w:spacing w:after="0" w:before="7.208251953125" w:line="231.23263835906982" w:lineRule="auto"/>
              <w:ind w:left="119.17449951171875" w:right="71.202392578125" w:firstLine="1.5936279296875"/>
              <w:jc w:val="left"/>
              <w:rPr>
                <w:sz w:val="19.920000076293945"/>
                <w:szCs w:val="19.920000076293945"/>
              </w:rPr>
            </w:pPr>
            <w:sdt>
              <w:sdtPr>
                <w:tag w:val="goog_rdk_413"/>
              </w:sdtPr>
              <w:sdtContent>
                <w:del w:author="Thomas Cervone-Richards - NOAA Federal" w:id="23" w:date="2023-05-30T15:35:44Z">
                  <w:r w:rsidDel="00000000" w:rsidR="00000000" w:rsidRPr="00000000">
                    <w:rPr>
                      <w:sz w:val="19.920000076293945"/>
                      <w:szCs w:val="19.920000076293945"/>
                      <w:rtl w:val="0"/>
                    </w:rPr>
                    <w:delText xml:space="preserve">covered by a suitable  supporting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6"/>
            </w:sdtPr>
            <w:sdtContent>
              <w:p w:rsidR="00000000" w:rsidDel="00000000" w:rsidP="00000000" w:rsidRDefault="00000000" w:rsidRPr="00000000" w14:paraId="0000039B">
                <w:pPr>
                  <w:widowControl w:val="0"/>
                  <w:spacing w:after="0" w:line="240" w:lineRule="auto"/>
                  <w:ind w:left="115.5889892578125" w:firstLine="0"/>
                  <w:jc w:val="left"/>
                  <w:rPr>
                    <w:del w:author="Thomas Cervone-Richards - NOAA Federal" w:id="23" w:date="2023-05-30T15:35:44Z"/>
                    <w:sz w:val="19.920000076293945"/>
                    <w:szCs w:val="19.920000076293945"/>
                  </w:rPr>
                </w:pPr>
                <w:sdt>
                  <w:sdtPr>
                    <w:tag w:val="goog_rdk_415"/>
                  </w:sdtPr>
                  <w:sdtContent>
                    <w:del w:author="Thomas Cervone-Richards - NOAA Federal" w:id="23" w:date="2023-05-30T15:35:44Z">
                      <w:r w:rsidDel="00000000" w:rsidR="00000000" w:rsidRPr="00000000">
                        <w:rPr>
                          <w:sz w:val="19.920000076293945"/>
                          <w:szCs w:val="19.920000076293945"/>
                          <w:rtl w:val="0"/>
                        </w:rPr>
                        <w:delText xml:space="preserve">Amend object to  </w:delText>
                      </w:r>
                    </w:del>
                  </w:sdtContent>
                </w:sdt>
              </w:p>
            </w:sdtContent>
          </w:sdt>
          <w:p w:rsidR="00000000" w:rsidDel="00000000" w:rsidP="00000000" w:rsidRDefault="00000000" w:rsidRPr="00000000" w14:paraId="0000039C">
            <w:pPr>
              <w:widowControl w:val="0"/>
              <w:spacing w:after="0" w:line="231.2314224243164" w:lineRule="auto"/>
              <w:ind w:left="119.9713134765625" w:right="103.043212890625" w:firstLine="0.797119140625"/>
              <w:jc w:val="left"/>
              <w:rPr>
                <w:sz w:val="19.920000076293945"/>
                <w:szCs w:val="19.920000076293945"/>
              </w:rPr>
            </w:pPr>
            <w:sdt>
              <w:sdtPr>
                <w:tag w:val="goog_rdk_417"/>
              </w:sdtPr>
              <w:sdtContent>
                <w:del w:author="Thomas Cervone-Richards - NOAA Federal" w:id="23" w:date="2023-05-30T15:35:44Z">
                  <w:r w:rsidDel="00000000" w:rsidR="00000000" w:rsidRPr="00000000">
                    <w:rPr>
                      <w:sz w:val="19.920000076293945"/>
                      <w:szCs w:val="19.920000076293945"/>
                      <w:rtl w:val="0"/>
                    </w:rPr>
                    <w:delText xml:space="preserve">ensure it is situated on  a suitable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0"/>
            </w:sdtPr>
            <w:sdtContent>
              <w:p w:rsidR="00000000" w:rsidDel="00000000" w:rsidP="00000000" w:rsidRDefault="00000000" w:rsidRPr="00000000" w14:paraId="0000039D">
                <w:pPr>
                  <w:widowControl w:val="0"/>
                  <w:spacing w:after="0" w:line="240" w:lineRule="auto"/>
                  <w:ind w:left="127.939453125" w:firstLine="0"/>
                  <w:jc w:val="left"/>
                  <w:rPr>
                    <w:del w:author="Thomas Cervone-Richards - NOAA Federal" w:id="23" w:date="2023-05-30T15:35:44Z"/>
                    <w:sz w:val="19.920000076293945"/>
                    <w:szCs w:val="19.920000076293945"/>
                  </w:rPr>
                </w:pPr>
                <w:sdt>
                  <w:sdtPr>
                    <w:tag w:val="goog_rdk_419"/>
                  </w:sdtPr>
                  <w:sdtContent>
                    <w:del w:author="Thomas Cervone-Richards - NOAA Federal" w:id="23" w:date="2023-05-30T15:35:44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9E">
            <w:pPr>
              <w:widowControl w:val="0"/>
              <w:spacing w:after="0" w:line="240" w:lineRule="auto"/>
              <w:ind w:left="120.7684326171875" w:firstLine="0"/>
              <w:jc w:val="left"/>
              <w:rPr>
                <w:sz w:val="19.920000076293945"/>
                <w:szCs w:val="19.920000076293945"/>
              </w:rPr>
            </w:pPr>
            <w:sdt>
              <w:sdtPr>
                <w:tag w:val="goog_rdk_421"/>
              </w:sdtPr>
              <w:sdtContent>
                <w:del w:author="Thomas Cervone-Richards - NOAA Federal" w:id="23" w:date="2023-05-30T15:35:44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after="0" w:line="240" w:lineRule="auto"/>
              <w:jc w:val="center"/>
              <w:rPr>
                <w:sz w:val="19.920000076293945"/>
                <w:szCs w:val="19.920000076293945"/>
              </w:rPr>
            </w:pPr>
            <w:sdt>
              <w:sdtPr>
                <w:tag w:val="goog_rdk_423"/>
              </w:sdtPr>
              <w:sdtContent>
                <w:del w:author="Thomas Cervone-Richards - NOAA Federal" w:id="23" w:date="2023-05-30T15:35:44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jc w:val="center"/>
              <w:rPr>
                <w:sz w:val="19.920000076293945"/>
                <w:szCs w:val="19.920000076293945"/>
              </w:rPr>
            </w:pPr>
            <w:r w:rsidDel="00000000" w:rsidR="00000000" w:rsidRPr="00000000">
              <w:rPr>
                <w:rtl w:val="0"/>
              </w:rPr>
            </w:r>
          </w:p>
        </w:tc>
      </w:tr>
      <w:tr>
        <w:trPr>
          <w:cantSplit w:val="0"/>
          <w:trHeight w:val="368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jc w:val="center"/>
              <w:rPr>
                <w:sz w:val="19.920000076293945"/>
                <w:szCs w:val="19.920000076293945"/>
              </w:rPr>
            </w:pPr>
            <w:sdt>
              <w:sdtPr>
                <w:tag w:val="goog_rdk_425"/>
              </w:sdtPr>
              <w:sdtContent>
                <w:del w:author="Thomas Cervone-Richards - NOAA Federal" w:id="24" w:date="2023-05-30T15:36:59Z">
                  <w:r w:rsidDel="00000000" w:rsidR="00000000" w:rsidRPr="00000000">
                    <w:rPr>
                      <w:sz w:val="19.920000076293945"/>
                      <w:szCs w:val="19.920000076293945"/>
                      <w:rtl w:val="0"/>
                    </w:rPr>
                    <w:delText xml:space="preserve">54b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8"/>
            </w:sdtPr>
            <w:sdtContent>
              <w:p w:rsidR="00000000" w:rsidDel="00000000" w:rsidP="00000000" w:rsidRDefault="00000000" w:rsidRPr="00000000" w14:paraId="000003A2">
                <w:pPr>
                  <w:widowControl w:val="0"/>
                  <w:spacing w:after="0" w:line="231.23273849487305" w:lineRule="auto"/>
                  <w:ind w:left="119.77203369140625" w:right="162.479248046875" w:firstLine="10.159149169921875"/>
                  <w:jc w:val="left"/>
                  <w:rPr>
                    <w:del w:author="Thomas Cervone-Richards - NOAA Federal" w:id="24" w:date="2023-05-30T15:36:59Z"/>
                    <w:sz w:val="19.920000076293945"/>
                    <w:szCs w:val="19.920000076293945"/>
                  </w:rPr>
                </w:pPr>
                <w:sdt>
                  <w:sdtPr>
                    <w:tag w:val="goog_rdk_427"/>
                  </w:sdtPr>
                  <w:sdtContent>
                    <w:del w:author="Thomas Cervone-Richards - NOAA Federal" w:id="24" w:date="2023-05-30T15:36:59Z">
                      <w:r w:rsidDel="00000000" w:rsidR="00000000" w:rsidRPr="00000000">
                        <w:rPr>
                          <w:sz w:val="19.920000076293945"/>
                          <w:szCs w:val="19.920000076293945"/>
                          <w:rtl w:val="0"/>
                        </w:rPr>
                        <w:delText xml:space="preserve">For each DAYMAR feature  object which is not a slave  in a master/slave  </w:delText>
                      </w:r>
                    </w:del>
                  </w:sdtContent>
                </w:sdt>
              </w:p>
            </w:sdtContent>
          </w:sdt>
          <w:sdt>
            <w:sdtPr>
              <w:tag w:val="goog_rdk_430"/>
            </w:sdtPr>
            <w:sdtContent>
              <w:p w:rsidR="00000000" w:rsidDel="00000000" w:rsidP="00000000" w:rsidRDefault="00000000" w:rsidRPr="00000000" w14:paraId="000003A3">
                <w:pPr>
                  <w:widowControl w:val="0"/>
                  <w:spacing w:after="0" w:before="5.211181640625" w:line="230.22937774658203" w:lineRule="auto"/>
                  <w:ind w:left="121.56478881835938" w:right="126.2249755859375" w:firstLine="6.573638916015625"/>
                  <w:jc w:val="left"/>
                  <w:rPr>
                    <w:del w:author="Thomas Cervone-Richards - NOAA Federal" w:id="24" w:date="2023-05-30T15:36:59Z"/>
                    <w:sz w:val="19.920000076293945"/>
                    <w:szCs w:val="19.920000076293945"/>
                  </w:rPr>
                </w:pPr>
                <w:sdt>
                  <w:sdtPr>
                    <w:tag w:val="goog_rdk_429"/>
                  </w:sdtPr>
                  <w:sdtContent>
                    <w:del w:author="Thomas Cervone-Richards - NOAA Federal" w:id="24" w:date="2023-05-30T15:36:59Z">
                      <w:r w:rsidDel="00000000" w:rsidR="00000000" w:rsidRPr="00000000">
                        <w:rPr>
                          <w:sz w:val="19.920000076293945"/>
                          <w:szCs w:val="19.920000076293945"/>
                          <w:rtl w:val="0"/>
                        </w:rPr>
                        <w:delText xml:space="preserve">relationship AND is not  COVERED_BY a BRIDGE,  COALNE, DAMCON,  </w:delText>
                      </w:r>
                    </w:del>
                  </w:sdtContent>
                </w:sdt>
              </w:p>
            </w:sdtContent>
          </w:sdt>
          <w:sdt>
            <w:sdtPr>
              <w:tag w:val="goog_rdk_432"/>
            </w:sdtPr>
            <w:sdtContent>
              <w:p w:rsidR="00000000" w:rsidDel="00000000" w:rsidP="00000000" w:rsidRDefault="00000000" w:rsidRPr="00000000" w14:paraId="000003A4">
                <w:pPr>
                  <w:widowControl w:val="0"/>
                  <w:spacing w:after="0" w:before="6.0430908203125" w:line="240" w:lineRule="auto"/>
                  <w:ind w:left="129.93118286132812" w:firstLine="0"/>
                  <w:jc w:val="left"/>
                  <w:rPr>
                    <w:del w:author="Thomas Cervone-Richards - NOAA Federal" w:id="24" w:date="2023-05-30T15:36:59Z"/>
                    <w:sz w:val="19.920000076293945"/>
                    <w:szCs w:val="19.920000076293945"/>
                  </w:rPr>
                </w:pPr>
                <w:sdt>
                  <w:sdtPr>
                    <w:tag w:val="goog_rdk_431"/>
                  </w:sdtPr>
                  <w:sdtContent>
                    <w:del w:author="Thomas Cervone-Richards - NOAA Federal" w:id="24" w:date="2023-05-30T15:36:59Z">
                      <w:r w:rsidDel="00000000" w:rsidR="00000000" w:rsidRPr="00000000">
                        <w:rPr>
                          <w:sz w:val="19.920000076293945"/>
                          <w:szCs w:val="19.920000076293945"/>
                          <w:rtl w:val="0"/>
                        </w:rPr>
                        <w:delText xml:space="preserve">FLODOC, HULKES,  </w:delText>
                      </w:r>
                    </w:del>
                  </w:sdtContent>
                </w:sdt>
              </w:p>
            </w:sdtContent>
          </w:sdt>
          <w:sdt>
            <w:sdtPr>
              <w:tag w:val="goog_rdk_434"/>
            </w:sdtPr>
            <w:sdtContent>
              <w:p w:rsidR="00000000" w:rsidDel="00000000" w:rsidP="00000000" w:rsidRDefault="00000000" w:rsidRPr="00000000" w14:paraId="000003A5">
                <w:pPr>
                  <w:widowControl w:val="0"/>
                  <w:spacing w:after="0" w:line="240" w:lineRule="auto"/>
                  <w:ind w:left="127.93914794921875" w:firstLine="0"/>
                  <w:jc w:val="left"/>
                  <w:rPr>
                    <w:del w:author="Thomas Cervone-Richards - NOAA Federal" w:id="24" w:date="2023-05-30T15:36:59Z"/>
                    <w:sz w:val="19.920000076293945"/>
                    <w:szCs w:val="19.920000076293945"/>
                  </w:rPr>
                </w:pPr>
                <w:sdt>
                  <w:sdtPr>
                    <w:tag w:val="goog_rdk_433"/>
                  </w:sdtPr>
                  <w:sdtContent>
                    <w:del w:author="Thomas Cervone-Richards - NOAA Federal" w:id="24" w:date="2023-05-30T15:36:59Z">
                      <w:r w:rsidDel="00000000" w:rsidR="00000000" w:rsidRPr="00000000">
                        <w:rPr>
                          <w:sz w:val="19.920000076293945"/>
                          <w:szCs w:val="19.920000076293945"/>
                          <w:rtl w:val="0"/>
                        </w:rPr>
                        <w:delText xml:space="preserve">LNDARE, OFSPLF,  </w:delText>
                      </w:r>
                    </w:del>
                  </w:sdtContent>
                </w:sdt>
              </w:p>
            </w:sdtContent>
          </w:sdt>
          <w:sdt>
            <w:sdtPr>
              <w:tag w:val="goog_rdk_436"/>
            </w:sdtPr>
            <w:sdtContent>
              <w:p w:rsidR="00000000" w:rsidDel="00000000" w:rsidP="00000000" w:rsidRDefault="00000000" w:rsidRPr="00000000" w14:paraId="000003A6">
                <w:pPr>
                  <w:widowControl w:val="0"/>
                  <w:spacing w:after="0" w:line="240" w:lineRule="auto"/>
                  <w:ind w:left="129.93118286132812" w:firstLine="0"/>
                  <w:jc w:val="left"/>
                  <w:rPr>
                    <w:del w:author="Thomas Cervone-Richards - NOAA Federal" w:id="24" w:date="2023-05-30T15:36:59Z"/>
                    <w:sz w:val="19.920000076293945"/>
                    <w:szCs w:val="19.920000076293945"/>
                  </w:rPr>
                </w:pPr>
                <w:sdt>
                  <w:sdtPr>
                    <w:tag w:val="goog_rdk_435"/>
                  </w:sdtPr>
                  <w:sdtContent>
                    <w:del w:author="Thomas Cervone-Richards - NOAA Federal" w:id="24" w:date="2023-05-30T15:36:59Z">
                      <w:r w:rsidDel="00000000" w:rsidR="00000000" w:rsidRPr="00000000">
                        <w:rPr>
                          <w:sz w:val="19.920000076293945"/>
                          <w:szCs w:val="19.920000076293945"/>
                          <w:rtl w:val="0"/>
                        </w:rPr>
                        <w:delText xml:space="preserve">PILPNT, PONTON,  </w:delText>
                      </w:r>
                    </w:del>
                  </w:sdtContent>
                </w:sdt>
              </w:p>
            </w:sdtContent>
          </w:sdt>
          <w:sdt>
            <w:sdtPr>
              <w:tag w:val="goog_rdk_438"/>
            </w:sdtPr>
            <w:sdtContent>
              <w:p w:rsidR="00000000" w:rsidDel="00000000" w:rsidP="00000000" w:rsidRDefault="00000000" w:rsidRPr="00000000" w14:paraId="000003A7">
                <w:pPr>
                  <w:widowControl w:val="0"/>
                  <w:spacing w:after="0" w:line="240" w:lineRule="auto"/>
                  <w:ind w:left="129.93118286132812" w:firstLine="0"/>
                  <w:jc w:val="left"/>
                  <w:rPr>
                    <w:del w:author="Thomas Cervone-Richards - NOAA Federal" w:id="24" w:date="2023-05-30T15:36:59Z"/>
                    <w:sz w:val="19.920000076293945"/>
                    <w:szCs w:val="19.920000076293945"/>
                  </w:rPr>
                </w:pPr>
                <w:sdt>
                  <w:sdtPr>
                    <w:tag w:val="goog_rdk_437"/>
                  </w:sdtPr>
                  <w:sdtContent>
                    <w:del w:author="Thomas Cervone-Richards - NOAA Federal" w:id="24" w:date="2023-05-30T15:36:59Z">
                      <w:r w:rsidDel="00000000" w:rsidR="00000000" w:rsidRPr="00000000">
                        <w:rPr>
                          <w:sz w:val="19.920000076293945"/>
                          <w:szCs w:val="19.920000076293945"/>
                          <w:rtl w:val="0"/>
                        </w:rPr>
                        <w:delText xml:space="preserve">PYLONS, SLCONS or  </w:delText>
                      </w:r>
                    </w:del>
                  </w:sdtContent>
                </w:sdt>
              </w:p>
            </w:sdtContent>
          </w:sdt>
          <w:p w:rsidR="00000000" w:rsidDel="00000000" w:rsidP="00000000" w:rsidRDefault="00000000" w:rsidRPr="00000000" w14:paraId="000003A8">
            <w:pPr>
              <w:widowControl w:val="0"/>
              <w:spacing w:after="0" w:line="230.75128555297852" w:lineRule="auto"/>
              <w:ind w:left="119.77203369140625" w:right="282.5970458984375" w:firstLine="8.764801025390625"/>
              <w:jc w:val="left"/>
              <w:rPr>
                <w:sz w:val="19.920000076293945"/>
                <w:szCs w:val="19.920000076293945"/>
              </w:rPr>
            </w:pPr>
            <w:sdt>
              <w:sdtPr>
                <w:tag w:val="goog_rdk_439"/>
              </w:sdtPr>
              <w:sdtContent>
                <w:del w:author="Thomas Cervone-Richards - NOAA Federal" w:id="24" w:date="2023-05-30T15:36:59Z">
                  <w:r w:rsidDel="00000000" w:rsidR="00000000" w:rsidRPr="00000000">
                    <w:rPr>
                      <w:sz w:val="19.920000076293945"/>
                      <w:szCs w:val="19.920000076293945"/>
                      <w:rtl w:val="0"/>
                    </w:rPr>
                    <w:delText xml:space="preserve">UWTROC feature object OR a MORFAC feature  object where CATMOR is  Equal to 1 (dolphin) OR 2  (deviation dolphin) OR 5  (post or pile).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2"/>
            </w:sdtPr>
            <w:sdtContent>
              <w:p w:rsidR="00000000" w:rsidDel="00000000" w:rsidP="00000000" w:rsidRDefault="00000000" w:rsidRPr="00000000" w14:paraId="000003A9">
                <w:pPr>
                  <w:widowControl w:val="0"/>
                  <w:spacing w:after="0" w:line="240" w:lineRule="auto"/>
                  <w:ind w:left="128.93524169921875" w:firstLine="0"/>
                  <w:jc w:val="left"/>
                  <w:rPr>
                    <w:del w:author="Thomas Cervone-Richards - NOAA Federal" w:id="24" w:date="2023-05-30T15:36:59Z"/>
                    <w:sz w:val="19.920000076293945"/>
                    <w:szCs w:val="19.920000076293945"/>
                  </w:rPr>
                </w:pPr>
                <w:sdt>
                  <w:sdtPr>
                    <w:tag w:val="goog_rdk_441"/>
                  </w:sdtPr>
                  <w:sdtContent>
                    <w:del w:author="Thomas Cervone-Richards - NOAA Federal" w:id="24" w:date="2023-05-30T15:36:59Z">
                      <w:r w:rsidDel="00000000" w:rsidR="00000000" w:rsidRPr="00000000">
                        <w:rPr>
                          <w:sz w:val="19.920000076293945"/>
                          <w:szCs w:val="19.920000076293945"/>
                          <w:rtl w:val="0"/>
                        </w:rPr>
                        <w:delText xml:space="preserve">DAYMAR not  </w:delText>
                      </w:r>
                    </w:del>
                  </w:sdtContent>
                </w:sdt>
              </w:p>
            </w:sdtContent>
          </w:sdt>
          <w:p w:rsidR="00000000" w:rsidDel="00000000" w:rsidP="00000000" w:rsidRDefault="00000000" w:rsidRPr="00000000" w14:paraId="000003AA">
            <w:pPr>
              <w:widowControl w:val="0"/>
              <w:spacing w:after="0" w:line="231.23273849487305" w:lineRule="auto"/>
              <w:ind w:left="119.17449951171875" w:right="71.202392578125" w:firstLine="1.5936279296875"/>
              <w:jc w:val="left"/>
              <w:rPr>
                <w:sz w:val="19.920000076293945"/>
                <w:szCs w:val="19.920000076293945"/>
              </w:rPr>
            </w:pPr>
            <w:sdt>
              <w:sdtPr>
                <w:tag w:val="goog_rdk_443"/>
              </w:sdtPr>
              <w:sdtContent>
                <w:del w:author="Thomas Cervone-Richards - NOAA Federal" w:id="24" w:date="2023-05-30T15:36:59Z">
                  <w:r w:rsidDel="00000000" w:rsidR="00000000" w:rsidRPr="00000000">
                    <w:rPr>
                      <w:sz w:val="19.920000076293945"/>
                      <w:szCs w:val="19.920000076293945"/>
                      <w:rtl w:val="0"/>
                    </w:rPr>
                    <w:delText xml:space="preserve">covered by a suitable  supporting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6"/>
            </w:sdtPr>
            <w:sdtContent>
              <w:p w:rsidR="00000000" w:rsidDel="00000000" w:rsidP="00000000" w:rsidRDefault="00000000" w:rsidRPr="00000000" w14:paraId="000003AB">
                <w:pPr>
                  <w:widowControl w:val="0"/>
                  <w:spacing w:after="0" w:line="240" w:lineRule="auto"/>
                  <w:ind w:left="115.5889892578125" w:firstLine="0"/>
                  <w:jc w:val="left"/>
                  <w:rPr>
                    <w:del w:author="Thomas Cervone-Richards - NOAA Federal" w:id="24" w:date="2023-05-30T15:36:59Z"/>
                    <w:sz w:val="19.920000076293945"/>
                    <w:szCs w:val="19.920000076293945"/>
                  </w:rPr>
                </w:pPr>
                <w:sdt>
                  <w:sdtPr>
                    <w:tag w:val="goog_rdk_445"/>
                  </w:sdtPr>
                  <w:sdtContent>
                    <w:del w:author="Thomas Cervone-Richards - NOAA Federal" w:id="24" w:date="2023-05-30T15:36:59Z">
                      <w:r w:rsidDel="00000000" w:rsidR="00000000" w:rsidRPr="00000000">
                        <w:rPr>
                          <w:sz w:val="19.920000076293945"/>
                          <w:szCs w:val="19.920000076293945"/>
                          <w:rtl w:val="0"/>
                        </w:rPr>
                        <w:delText xml:space="preserve">Amend object to  </w:delText>
                      </w:r>
                    </w:del>
                  </w:sdtContent>
                </w:sdt>
              </w:p>
            </w:sdtContent>
          </w:sdt>
          <w:p w:rsidR="00000000" w:rsidDel="00000000" w:rsidP="00000000" w:rsidRDefault="00000000" w:rsidRPr="00000000" w14:paraId="000003AC">
            <w:pPr>
              <w:widowControl w:val="0"/>
              <w:spacing w:after="0" w:line="231.23273849487305" w:lineRule="auto"/>
              <w:ind w:left="119.9713134765625" w:right="103.043212890625" w:firstLine="0.797119140625"/>
              <w:jc w:val="left"/>
              <w:rPr>
                <w:sz w:val="19.920000076293945"/>
                <w:szCs w:val="19.920000076293945"/>
              </w:rPr>
            </w:pPr>
            <w:sdt>
              <w:sdtPr>
                <w:tag w:val="goog_rdk_447"/>
              </w:sdtPr>
              <w:sdtContent>
                <w:del w:author="Thomas Cervone-Richards - NOAA Federal" w:id="24" w:date="2023-05-30T15:36:59Z">
                  <w:r w:rsidDel="00000000" w:rsidR="00000000" w:rsidRPr="00000000">
                    <w:rPr>
                      <w:sz w:val="19.920000076293945"/>
                      <w:szCs w:val="19.920000076293945"/>
                      <w:rtl w:val="0"/>
                    </w:rPr>
                    <w:delText xml:space="preserve">ensure it is situated on  a suitable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50"/>
            </w:sdtPr>
            <w:sdtContent>
              <w:p w:rsidR="00000000" w:rsidDel="00000000" w:rsidP="00000000" w:rsidRDefault="00000000" w:rsidRPr="00000000" w14:paraId="000003AD">
                <w:pPr>
                  <w:widowControl w:val="0"/>
                  <w:spacing w:after="0" w:line="240" w:lineRule="auto"/>
                  <w:ind w:left="127.939453125" w:firstLine="0"/>
                  <w:jc w:val="left"/>
                  <w:rPr>
                    <w:del w:author="Thomas Cervone-Richards - NOAA Federal" w:id="24" w:date="2023-05-30T15:36:59Z"/>
                    <w:sz w:val="19.920000076293945"/>
                    <w:szCs w:val="19.920000076293945"/>
                  </w:rPr>
                </w:pPr>
                <w:sdt>
                  <w:sdtPr>
                    <w:tag w:val="goog_rdk_449"/>
                  </w:sdtPr>
                  <w:sdtContent>
                    <w:del w:author="Thomas Cervone-Richards - NOAA Federal" w:id="24" w:date="2023-05-30T15:36:59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AE">
            <w:pPr>
              <w:widowControl w:val="0"/>
              <w:spacing w:after="0" w:line="240" w:lineRule="auto"/>
              <w:ind w:left="120.7684326171875" w:firstLine="0"/>
              <w:jc w:val="left"/>
              <w:rPr>
                <w:sz w:val="19.920000076293945"/>
                <w:szCs w:val="19.920000076293945"/>
              </w:rPr>
            </w:pPr>
            <w:sdt>
              <w:sdtPr>
                <w:tag w:val="goog_rdk_451"/>
              </w:sdtPr>
              <w:sdtContent>
                <w:del w:author="Thomas Cervone-Richards - NOAA Federal" w:id="24" w:date="2023-05-30T15:36:59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jc w:val="center"/>
              <w:rPr>
                <w:sz w:val="19.920000076293945"/>
                <w:szCs w:val="19.920000076293945"/>
              </w:rPr>
            </w:pPr>
            <w:sdt>
              <w:sdtPr>
                <w:tag w:val="goog_rdk_453"/>
              </w:sdtPr>
              <w:sdtContent>
                <w:del w:author="Thomas Cervone-Richards - NOAA Federal" w:id="24" w:date="2023-05-30T15:36:59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center"/>
              <w:rPr>
                <w:sz w:val="19.920000076293945"/>
                <w:szCs w:val="19.920000076293945"/>
              </w:rPr>
            </w:pPr>
            <w:r w:rsidDel="00000000" w:rsidR="00000000" w:rsidRPr="00000000">
              <w:rPr>
                <w:rtl w:val="0"/>
              </w:rPr>
            </w:r>
          </w:p>
        </w:tc>
      </w:tr>
      <w:tr>
        <w:trPr>
          <w:cantSplit w:val="0"/>
          <w:trHeight w:val="3000.5984497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jc w:val="center"/>
              <w:rPr>
                <w:sz w:val="19.920000076293945"/>
                <w:szCs w:val="19.920000076293945"/>
              </w:rPr>
            </w:pPr>
            <w:sdt>
              <w:sdtPr>
                <w:tag w:val="goog_rdk_455"/>
              </w:sdtPr>
              <w:sdtContent>
                <w:del w:author="Thomas Cervone-Richards - NOAA Federal" w:id="25" w:date="2023-05-30T15:37:13Z">
                  <w:r w:rsidDel="00000000" w:rsidR="00000000" w:rsidRPr="00000000">
                    <w:rPr>
                      <w:sz w:val="19.920000076293945"/>
                      <w:szCs w:val="19.920000076293945"/>
                      <w:rtl w:val="0"/>
                    </w:rPr>
                    <w:delText xml:space="preserve">54c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58"/>
            </w:sdtPr>
            <w:sdtContent>
              <w:p w:rsidR="00000000" w:rsidDel="00000000" w:rsidP="00000000" w:rsidRDefault="00000000" w:rsidRPr="00000000" w14:paraId="000003B2">
                <w:pPr>
                  <w:widowControl w:val="0"/>
                  <w:spacing w:after="0" w:line="240" w:lineRule="auto"/>
                  <w:ind w:left="129.93118286132812" w:firstLine="0"/>
                  <w:jc w:val="left"/>
                  <w:rPr>
                    <w:del w:author="Thomas Cervone-Richards - NOAA Federal" w:id="25" w:date="2023-05-30T15:37:13Z"/>
                    <w:sz w:val="19.920000076293945"/>
                    <w:szCs w:val="19.920000076293945"/>
                  </w:rPr>
                </w:pPr>
                <w:sdt>
                  <w:sdtPr>
                    <w:tag w:val="goog_rdk_457"/>
                  </w:sdtPr>
                  <w:sdtContent>
                    <w:del w:author="Thomas Cervone-Richards - NOAA Federal" w:id="25" w:date="2023-05-30T15:37:13Z">
                      <w:r w:rsidDel="00000000" w:rsidR="00000000" w:rsidRPr="00000000">
                        <w:rPr>
                          <w:sz w:val="19.920000076293945"/>
                          <w:szCs w:val="19.920000076293945"/>
                          <w:rtl w:val="0"/>
                        </w:rPr>
                        <w:delText xml:space="preserve">For each BUISGL or  </w:delText>
                      </w:r>
                    </w:del>
                  </w:sdtContent>
                </w:sdt>
              </w:p>
            </w:sdtContent>
          </w:sdt>
          <w:sdt>
            <w:sdtPr>
              <w:tag w:val="goog_rdk_460"/>
            </w:sdtPr>
            <w:sdtContent>
              <w:p w:rsidR="00000000" w:rsidDel="00000000" w:rsidP="00000000" w:rsidRDefault="00000000" w:rsidRPr="00000000" w14:paraId="000003B3">
                <w:pPr>
                  <w:widowControl w:val="0"/>
                  <w:spacing w:after="0" w:line="231.53411865234375" w:lineRule="auto"/>
                  <w:ind w:left="115.58883666992188" w:right="71.4447021484375" w:firstLine="5.9759521484375"/>
                  <w:jc w:val="left"/>
                  <w:rPr>
                    <w:del w:author="Thomas Cervone-Richards - NOAA Federal" w:id="25" w:date="2023-05-30T15:37:13Z"/>
                    <w:sz w:val="19.920000076293945"/>
                    <w:szCs w:val="19.920000076293945"/>
                  </w:rPr>
                </w:pPr>
                <w:sdt>
                  <w:sdtPr>
                    <w:tag w:val="goog_rdk_459"/>
                  </w:sdtPr>
                  <w:sdtContent>
                    <w:del w:author="Thomas Cervone-Richards - NOAA Federal" w:id="25" w:date="2023-05-30T15:37:13Z">
                      <w:r w:rsidDel="00000000" w:rsidR="00000000" w:rsidRPr="00000000">
                        <w:rPr>
                          <w:sz w:val="19.920000076293945"/>
                          <w:szCs w:val="19.920000076293945"/>
                          <w:rtl w:val="0"/>
                        </w:rPr>
                        <w:delText xml:space="preserve">CRANES feature object  which is not COVERED_BY  a BRIDGE, COALNE,  </w:delText>
                      </w:r>
                    </w:del>
                  </w:sdtContent>
                </w:sdt>
              </w:p>
            </w:sdtContent>
          </w:sdt>
          <w:sdt>
            <w:sdtPr>
              <w:tag w:val="goog_rdk_462"/>
            </w:sdtPr>
            <w:sdtContent>
              <w:p w:rsidR="00000000" w:rsidDel="00000000" w:rsidP="00000000" w:rsidRDefault="00000000" w:rsidRPr="00000000" w14:paraId="000003B4">
                <w:pPr>
                  <w:widowControl w:val="0"/>
                  <w:spacing w:after="0" w:before="4.9609375" w:line="240" w:lineRule="auto"/>
                  <w:ind w:left="128.93524169921875" w:firstLine="0"/>
                  <w:jc w:val="left"/>
                  <w:rPr>
                    <w:del w:author="Thomas Cervone-Richards - NOAA Federal" w:id="25" w:date="2023-05-30T15:37:13Z"/>
                    <w:sz w:val="19.920000076293945"/>
                    <w:szCs w:val="19.920000076293945"/>
                  </w:rPr>
                </w:pPr>
                <w:sdt>
                  <w:sdtPr>
                    <w:tag w:val="goog_rdk_461"/>
                  </w:sdtPr>
                  <w:sdtContent>
                    <w:del w:author="Thomas Cervone-Richards - NOAA Federal" w:id="25" w:date="2023-05-30T15:37:13Z">
                      <w:r w:rsidDel="00000000" w:rsidR="00000000" w:rsidRPr="00000000">
                        <w:rPr>
                          <w:sz w:val="19.920000076293945"/>
                          <w:szCs w:val="19.920000076293945"/>
                          <w:rtl w:val="0"/>
                        </w:rPr>
                        <w:delText xml:space="preserve">DAMCON, FLODOC,  </w:delText>
                      </w:r>
                    </w:del>
                  </w:sdtContent>
                </w:sdt>
              </w:p>
            </w:sdtContent>
          </w:sdt>
          <w:sdt>
            <w:sdtPr>
              <w:tag w:val="goog_rdk_464"/>
            </w:sdtPr>
            <w:sdtContent>
              <w:p w:rsidR="00000000" w:rsidDel="00000000" w:rsidP="00000000" w:rsidRDefault="00000000" w:rsidRPr="00000000" w14:paraId="000003B5">
                <w:pPr>
                  <w:widowControl w:val="0"/>
                  <w:spacing w:after="0" w:line="240" w:lineRule="auto"/>
                  <w:ind w:left="128.138427734375" w:firstLine="0"/>
                  <w:jc w:val="left"/>
                  <w:rPr>
                    <w:del w:author="Thomas Cervone-Richards - NOAA Federal" w:id="25" w:date="2023-05-30T15:37:13Z"/>
                    <w:sz w:val="19.920000076293945"/>
                    <w:szCs w:val="19.920000076293945"/>
                  </w:rPr>
                </w:pPr>
                <w:sdt>
                  <w:sdtPr>
                    <w:tag w:val="goog_rdk_463"/>
                  </w:sdtPr>
                  <w:sdtContent>
                    <w:del w:author="Thomas Cervone-Richards - NOAA Federal" w:id="25" w:date="2023-05-30T15:37:13Z">
                      <w:r w:rsidDel="00000000" w:rsidR="00000000" w:rsidRPr="00000000">
                        <w:rPr>
                          <w:sz w:val="19.920000076293945"/>
                          <w:szCs w:val="19.920000076293945"/>
                          <w:rtl w:val="0"/>
                        </w:rPr>
                        <w:delText xml:space="preserve">HRBFAC, LNDARE,  </w:delText>
                      </w:r>
                    </w:del>
                  </w:sdtContent>
                </w:sdt>
              </w:p>
            </w:sdtContent>
          </w:sdt>
          <w:sdt>
            <w:sdtPr>
              <w:tag w:val="goog_rdk_466"/>
            </w:sdtPr>
            <w:sdtContent>
              <w:p w:rsidR="00000000" w:rsidDel="00000000" w:rsidP="00000000" w:rsidRDefault="00000000" w:rsidRPr="00000000" w14:paraId="000003B6">
                <w:pPr>
                  <w:widowControl w:val="0"/>
                  <w:spacing w:after="0" w:line="240" w:lineRule="auto"/>
                  <w:ind w:left="120.56884765625" w:firstLine="0"/>
                  <w:jc w:val="left"/>
                  <w:rPr>
                    <w:del w:author="Thomas Cervone-Richards - NOAA Federal" w:id="25" w:date="2023-05-30T15:37:13Z"/>
                    <w:sz w:val="19.920000076293945"/>
                    <w:szCs w:val="19.920000076293945"/>
                  </w:rPr>
                </w:pPr>
                <w:sdt>
                  <w:sdtPr>
                    <w:tag w:val="goog_rdk_465"/>
                  </w:sdtPr>
                  <w:sdtContent>
                    <w:del w:author="Thomas Cervone-Richards - NOAA Federal" w:id="25" w:date="2023-05-30T15:37:13Z">
                      <w:r w:rsidDel="00000000" w:rsidR="00000000" w:rsidRPr="00000000">
                        <w:rPr>
                          <w:sz w:val="19.920000076293945"/>
                          <w:szCs w:val="19.920000076293945"/>
                          <w:rtl w:val="0"/>
                        </w:rPr>
                        <w:delText xml:space="preserve">OFSPLF, PILPNT,  </w:delText>
                      </w:r>
                    </w:del>
                  </w:sdtContent>
                </w:sdt>
              </w:p>
            </w:sdtContent>
          </w:sdt>
          <w:p w:rsidR="00000000" w:rsidDel="00000000" w:rsidP="00000000" w:rsidRDefault="00000000" w:rsidRPr="00000000" w14:paraId="000003B7">
            <w:pPr>
              <w:widowControl w:val="0"/>
              <w:spacing w:after="0" w:line="230.75087070465088" w:lineRule="auto"/>
              <w:ind w:left="115.58883666992188" w:right="82.9986572265625" w:firstLine="14.34234619140625"/>
              <w:jc w:val="left"/>
              <w:rPr>
                <w:sz w:val="19.920000076293945"/>
                <w:szCs w:val="19.920000076293945"/>
              </w:rPr>
            </w:pPr>
            <w:sdt>
              <w:sdtPr>
                <w:tag w:val="goog_rdk_467"/>
              </w:sdtPr>
              <w:sdtContent>
                <w:del w:author="Thomas Cervone-Richards - NOAA Federal" w:id="25" w:date="2023-05-30T15:37:13Z">
                  <w:r w:rsidDel="00000000" w:rsidR="00000000" w:rsidRPr="00000000">
                    <w:rPr>
                      <w:sz w:val="19.920000076293945"/>
                      <w:szCs w:val="19.920000076293945"/>
                      <w:rtl w:val="0"/>
                    </w:rPr>
                    <w:delText xml:space="preserve">PONTON, PYLONS or  SLCONS feature object OR  a MORFAC feature object  where CATMOR is Equal to  1 (dolphin) OR 2 (deviation  dolphin) OR 5 (post or pile).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70"/>
            </w:sdtPr>
            <w:sdtContent>
              <w:p w:rsidR="00000000" w:rsidDel="00000000" w:rsidP="00000000" w:rsidRDefault="00000000" w:rsidRPr="00000000" w14:paraId="000003B8">
                <w:pPr>
                  <w:widowControl w:val="0"/>
                  <w:spacing w:after="0" w:line="231.23273849487305" w:lineRule="auto"/>
                  <w:ind w:left="125.74798583984375" w:right="104.2694091796875" w:firstLine="1.79290771484375"/>
                  <w:jc w:val="left"/>
                  <w:rPr>
                    <w:del w:author="Thomas Cervone-Richards - NOAA Federal" w:id="25" w:date="2023-05-30T15:37:13Z"/>
                    <w:sz w:val="19.920000076293945"/>
                    <w:szCs w:val="19.920000076293945"/>
                  </w:rPr>
                </w:pPr>
                <w:sdt>
                  <w:sdtPr>
                    <w:tag w:val="goog_rdk_469"/>
                  </w:sdtPr>
                  <w:sdtContent>
                    <w:del w:author="Thomas Cervone-Richards - NOAA Federal" w:id="25" w:date="2023-05-30T15:37:13Z">
                      <w:r w:rsidDel="00000000" w:rsidR="00000000" w:rsidRPr="00000000">
                        <w:rPr>
                          <w:sz w:val="19.920000076293945"/>
                          <w:szCs w:val="19.920000076293945"/>
                          <w:rtl w:val="0"/>
                        </w:rPr>
                        <w:delText xml:space="preserve">BUISGL or CRANES  not covered by a  </w:delText>
                      </w:r>
                    </w:del>
                  </w:sdtContent>
                </w:sdt>
              </w:p>
            </w:sdtContent>
          </w:sdt>
          <w:p w:rsidR="00000000" w:rsidDel="00000000" w:rsidP="00000000" w:rsidRDefault="00000000" w:rsidRPr="00000000" w14:paraId="000003B9">
            <w:pPr>
              <w:widowControl w:val="0"/>
              <w:spacing w:after="0" w:before="5.8111572265625" w:line="231.23273849487305" w:lineRule="auto"/>
              <w:ind w:left="119.77203369140625" w:right="281.95556640625" w:hanging="0.5975341796875"/>
              <w:jc w:val="left"/>
              <w:rPr>
                <w:sz w:val="19.920000076293945"/>
                <w:szCs w:val="19.920000076293945"/>
              </w:rPr>
            </w:pPr>
            <w:sdt>
              <w:sdtPr>
                <w:tag w:val="goog_rdk_471"/>
              </w:sdtPr>
              <w:sdtContent>
                <w:del w:author="Thomas Cervone-Richards - NOAA Federal" w:id="25" w:date="2023-05-30T15:37:13Z">
                  <w:r w:rsidDel="00000000" w:rsidR="00000000" w:rsidRPr="00000000">
                    <w:rPr>
                      <w:sz w:val="19.920000076293945"/>
                      <w:szCs w:val="19.920000076293945"/>
                      <w:rtl w:val="0"/>
                    </w:rPr>
                    <w:delText xml:space="preserve">suitable supporting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74"/>
            </w:sdtPr>
            <w:sdtContent>
              <w:p w:rsidR="00000000" w:rsidDel="00000000" w:rsidP="00000000" w:rsidRDefault="00000000" w:rsidRPr="00000000" w14:paraId="000003BA">
                <w:pPr>
                  <w:widowControl w:val="0"/>
                  <w:spacing w:after="0" w:line="240" w:lineRule="auto"/>
                  <w:ind w:left="115.5889892578125" w:firstLine="0"/>
                  <w:jc w:val="left"/>
                  <w:rPr>
                    <w:del w:author="Thomas Cervone-Richards - NOAA Federal" w:id="25" w:date="2023-05-30T15:37:13Z"/>
                    <w:sz w:val="19.920000076293945"/>
                    <w:szCs w:val="19.920000076293945"/>
                  </w:rPr>
                </w:pPr>
                <w:sdt>
                  <w:sdtPr>
                    <w:tag w:val="goog_rdk_473"/>
                  </w:sdtPr>
                  <w:sdtContent>
                    <w:del w:author="Thomas Cervone-Richards - NOAA Federal" w:id="25" w:date="2023-05-30T15:37:13Z">
                      <w:r w:rsidDel="00000000" w:rsidR="00000000" w:rsidRPr="00000000">
                        <w:rPr>
                          <w:sz w:val="19.920000076293945"/>
                          <w:szCs w:val="19.920000076293945"/>
                          <w:rtl w:val="0"/>
                        </w:rPr>
                        <w:delText xml:space="preserve">Amend object to  </w:delText>
                      </w:r>
                    </w:del>
                  </w:sdtContent>
                </w:sdt>
              </w:p>
            </w:sdtContent>
          </w:sdt>
          <w:p w:rsidR="00000000" w:rsidDel="00000000" w:rsidP="00000000" w:rsidRDefault="00000000" w:rsidRPr="00000000" w14:paraId="000003BB">
            <w:pPr>
              <w:widowControl w:val="0"/>
              <w:spacing w:after="0" w:line="231.8355131149292" w:lineRule="auto"/>
              <w:ind w:left="119.9713134765625" w:right="103.043212890625" w:firstLine="0.797119140625"/>
              <w:jc w:val="left"/>
              <w:rPr>
                <w:sz w:val="19.920000076293945"/>
                <w:szCs w:val="19.920000076293945"/>
              </w:rPr>
            </w:pPr>
            <w:sdt>
              <w:sdtPr>
                <w:tag w:val="goog_rdk_475"/>
              </w:sdtPr>
              <w:sdtContent>
                <w:del w:author="Thomas Cervone-Richards - NOAA Federal" w:id="25" w:date="2023-05-30T15:37:13Z">
                  <w:r w:rsidDel="00000000" w:rsidR="00000000" w:rsidRPr="00000000">
                    <w:rPr>
                      <w:sz w:val="19.920000076293945"/>
                      <w:szCs w:val="19.920000076293945"/>
                      <w:rtl w:val="0"/>
                    </w:rPr>
                    <w:delText xml:space="preserve">ensure it is situated on  a suitable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78"/>
            </w:sdtPr>
            <w:sdtContent>
              <w:p w:rsidR="00000000" w:rsidDel="00000000" w:rsidP="00000000" w:rsidRDefault="00000000" w:rsidRPr="00000000" w14:paraId="000003BC">
                <w:pPr>
                  <w:widowControl w:val="0"/>
                  <w:spacing w:after="0" w:line="240" w:lineRule="auto"/>
                  <w:ind w:left="127.939453125" w:firstLine="0"/>
                  <w:jc w:val="left"/>
                  <w:rPr>
                    <w:del w:author="Thomas Cervone-Richards - NOAA Federal" w:id="25" w:date="2023-05-30T15:37:13Z"/>
                    <w:sz w:val="19.920000076293945"/>
                    <w:szCs w:val="19.920000076293945"/>
                  </w:rPr>
                </w:pPr>
                <w:sdt>
                  <w:sdtPr>
                    <w:tag w:val="goog_rdk_477"/>
                  </w:sdtPr>
                  <w:sdtContent>
                    <w:del w:author="Thomas Cervone-Richards - NOAA Federal" w:id="25" w:date="2023-05-30T15:37:13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BD">
            <w:pPr>
              <w:widowControl w:val="0"/>
              <w:spacing w:after="0" w:line="240" w:lineRule="auto"/>
              <w:ind w:left="120.7684326171875" w:firstLine="0"/>
              <w:jc w:val="left"/>
              <w:rPr>
                <w:sz w:val="19.920000076293945"/>
                <w:szCs w:val="19.920000076293945"/>
              </w:rPr>
            </w:pPr>
            <w:sdt>
              <w:sdtPr>
                <w:tag w:val="goog_rdk_479"/>
              </w:sdtPr>
              <w:sdtContent>
                <w:del w:author="Thomas Cervone-Richards - NOAA Federal" w:id="25" w:date="2023-05-30T15:37:13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jc w:val="center"/>
              <w:rPr>
                <w:sz w:val="19.920000076293945"/>
                <w:szCs w:val="19.920000076293945"/>
              </w:rPr>
            </w:pPr>
            <w:sdt>
              <w:sdtPr>
                <w:tag w:val="goog_rdk_481"/>
              </w:sdtPr>
              <w:sdtContent>
                <w:del w:author="Thomas Cervone-Richards - NOAA Federal" w:id="25" w:date="2023-05-30T15:37:1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81.2013244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jc w:val="center"/>
              <w:rPr>
                <w:sz w:val="19.920000076293945"/>
                <w:szCs w:val="19.920000076293945"/>
              </w:rPr>
            </w:pPr>
            <w:sdt>
              <w:sdtPr>
                <w:tag w:val="goog_rdk_483"/>
              </w:sdtPr>
              <w:sdtContent>
                <w:del w:author="Thomas Cervone-Richards - NOAA Federal" w:id="26" w:date="2023-05-30T15:37:43Z">
                  <w:r w:rsidDel="00000000" w:rsidR="00000000" w:rsidRPr="00000000">
                    <w:rPr>
                      <w:sz w:val="19.920000076293945"/>
                      <w:szCs w:val="19.920000076293945"/>
                      <w:rtl w:val="0"/>
                    </w:rPr>
                    <w:delText xml:space="preserve">55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86"/>
            </w:sdtPr>
            <w:sdtContent>
              <w:p w:rsidR="00000000" w:rsidDel="00000000" w:rsidP="00000000" w:rsidRDefault="00000000" w:rsidRPr="00000000" w14:paraId="000003C1">
                <w:pPr>
                  <w:widowControl w:val="0"/>
                  <w:spacing w:after="0" w:line="231.2326955795288" w:lineRule="auto"/>
                  <w:ind w:left="119.77203369140625" w:right="205.904541015625" w:firstLine="10.159149169921875"/>
                  <w:jc w:val="left"/>
                  <w:rPr>
                    <w:del w:author="Thomas Cervone-Richards - NOAA Federal" w:id="26" w:date="2023-05-30T15:37:43Z"/>
                    <w:sz w:val="19.920000076293945"/>
                    <w:szCs w:val="19.920000076293945"/>
                  </w:rPr>
                </w:pPr>
                <w:sdt>
                  <w:sdtPr>
                    <w:tag w:val="goog_rdk_485"/>
                  </w:sdtPr>
                  <w:sdtContent>
                    <w:del w:author="Thomas Cervone-Richards - NOAA Federal" w:id="26" w:date="2023-05-30T15:37:43Z">
                      <w:r w:rsidDel="00000000" w:rsidR="00000000" w:rsidRPr="00000000">
                        <w:rPr>
                          <w:sz w:val="19.920000076293945"/>
                          <w:szCs w:val="19.920000076293945"/>
                          <w:rtl w:val="0"/>
                        </w:rPr>
                        <w:delText xml:space="preserve">For each LNDARE feature  object of geometric  </w:delText>
                      </w:r>
                    </w:del>
                  </w:sdtContent>
                </w:sdt>
              </w:p>
            </w:sdtContent>
          </w:sdt>
          <w:sdt>
            <w:sdtPr>
              <w:tag w:val="goog_rdk_488"/>
            </w:sdtPr>
            <w:sdtContent>
              <w:p w:rsidR="00000000" w:rsidDel="00000000" w:rsidP="00000000" w:rsidRDefault="00000000" w:rsidRPr="00000000" w14:paraId="000003C2">
                <w:pPr>
                  <w:widowControl w:val="0"/>
                  <w:spacing w:after="0" w:before="5.2099609375" w:line="231.63424015045166" w:lineRule="auto"/>
                  <w:ind w:left="126.14639282226562" w:right="138.973388671875" w:hanging="1.792755126953125"/>
                  <w:jc w:val="left"/>
                  <w:rPr>
                    <w:del w:author="Thomas Cervone-Richards - NOAA Federal" w:id="26" w:date="2023-05-30T15:37:43Z"/>
                    <w:sz w:val="19.920000076293945"/>
                    <w:szCs w:val="19.920000076293945"/>
                  </w:rPr>
                </w:pPr>
                <w:sdt>
                  <w:sdtPr>
                    <w:tag w:val="goog_rdk_487"/>
                  </w:sdtPr>
                  <w:sdtContent>
                    <w:del w:author="Thomas Cervone-Richards - NOAA Federal" w:id="26" w:date="2023-05-30T15:37:43Z">
                      <w:r w:rsidDel="00000000" w:rsidR="00000000" w:rsidRPr="00000000">
                        <w:rPr>
                          <w:sz w:val="19.920000076293945"/>
                          <w:szCs w:val="19.920000076293945"/>
                          <w:rtl w:val="0"/>
                        </w:rPr>
                        <w:delText xml:space="preserve">primitive point or line which  is COVERED_BY a  </w:delText>
                      </w:r>
                    </w:del>
                  </w:sdtContent>
                </w:sdt>
              </w:p>
            </w:sdtContent>
          </w:sdt>
          <w:sdt>
            <w:sdtPr>
              <w:tag w:val="goog_rdk_490"/>
            </w:sdtPr>
            <w:sdtContent>
              <w:p w:rsidR="00000000" w:rsidDel="00000000" w:rsidP="00000000" w:rsidRDefault="00000000" w:rsidRPr="00000000" w14:paraId="000003C3">
                <w:pPr>
                  <w:widowControl w:val="0"/>
                  <w:spacing w:after="0" w:before="4.8773193359375" w:line="230.42992115020752" w:lineRule="auto"/>
                  <w:ind w:left="115.58883666992188" w:right="162.2802734375" w:firstLine="12.350311279296875"/>
                  <w:jc w:val="left"/>
                  <w:rPr>
                    <w:del w:author="Thomas Cervone-Richards - NOAA Federal" w:id="26" w:date="2023-05-30T15:37:43Z"/>
                    <w:sz w:val="19.920000076293945"/>
                    <w:szCs w:val="19.920000076293945"/>
                  </w:rPr>
                </w:pPr>
                <w:sdt>
                  <w:sdtPr>
                    <w:tag w:val="goog_rdk_489"/>
                  </w:sdtPr>
                  <w:sdtContent>
                    <w:del w:author="Thomas Cervone-Richards - NOAA Federal" w:id="26" w:date="2023-05-30T15:37:43Z">
                      <w:r w:rsidDel="00000000" w:rsidR="00000000" w:rsidRPr="00000000">
                        <w:rPr>
                          <w:sz w:val="19.920000076293945"/>
                          <w:szCs w:val="19.920000076293945"/>
                          <w:rtl w:val="0"/>
                        </w:rPr>
                        <w:delText xml:space="preserve">LNDARE feature object  AND is not COVERED_BY  a CANALS, DOCARE,  LAKARE, LOKBSN or  </w:delText>
                      </w:r>
                    </w:del>
                  </w:sdtContent>
                </w:sdt>
              </w:p>
            </w:sdtContent>
          </w:sdt>
          <w:p w:rsidR="00000000" w:rsidDel="00000000" w:rsidP="00000000" w:rsidRDefault="00000000" w:rsidRPr="00000000" w14:paraId="000003C4">
            <w:pPr>
              <w:widowControl w:val="0"/>
              <w:spacing w:after="0" w:before="5.87677001953125" w:line="240" w:lineRule="auto"/>
              <w:ind w:left="130.32958984375" w:firstLine="0"/>
              <w:jc w:val="left"/>
              <w:rPr>
                <w:sz w:val="19.920000076293945"/>
                <w:szCs w:val="19.920000076293945"/>
              </w:rPr>
            </w:pPr>
            <w:sdt>
              <w:sdtPr>
                <w:tag w:val="goog_rdk_491"/>
              </w:sdtPr>
              <w:sdtContent>
                <w:del w:author="Thomas Cervone-Richards - NOAA Federal" w:id="26" w:date="2023-05-30T15:37:43Z">
                  <w:r w:rsidDel="00000000" w:rsidR="00000000" w:rsidRPr="00000000">
                    <w:rPr>
                      <w:sz w:val="19.920000076293945"/>
                      <w:szCs w:val="19.920000076293945"/>
                      <w:rtl w:val="0"/>
                    </w:rPr>
                    <w:delText xml:space="preserve">RIVERS feature 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94"/>
            </w:sdtPr>
            <w:sdtContent>
              <w:p w:rsidR="00000000" w:rsidDel="00000000" w:rsidP="00000000" w:rsidRDefault="00000000" w:rsidRPr="00000000" w14:paraId="000003C5">
                <w:pPr>
                  <w:widowControl w:val="0"/>
                  <w:spacing w:after="0" w:line="240" w:lineRule="auto"/>
                  <w:ind w:left="129.93133544921875" w:firstLine="0"/>
                  <w:jc w:val="left"/>
                  <w:rPr>
                    <w:del w:author="Thomas Cervone-Richards - NOAA Federal" w:id="26" w:date="2023-05-30T15:37:43Z"/>
                    <w:sz w:val="19.920000076293945"/>
                    <w:szCs w:val="19.920000076293945"/>
                  </w:rPr>
                </w:pPr>
                <w:sdt>
                  <w:sdtPr>
                    <w:tag w:val="goog_rdk_493"/>
                  </w:sdtPr>
                  <w:sdtContent>
                    <w:del w:author="Thomas Cervone-Richards - NOAA Federal" w:id="26" w:date="2023-05-30T15:37:43Z">
                      <w:r w:rsidDel="00000000" w:rsidR="00000000" w:rsidRPr="00000000">
                        <w:rPr>
                          <w:sz w:val="19.920000076293945"/>
                          <w:szCs w:val="19.920000076293945"/>
                          <w:rtl w:val="0"/>
                        </w:rPr>
                        <w:delText xml:space="preserve">Point or line  </w:delText>
                      </w:r>
                    </w:del>
                  </w:sdtContent>
                </w:sdt>
              </w:p>
            </w:sdtContent>
          </w:sdt>
          <w:sdt>
            <w:sdtPr>
              <w:tag w:val="goog_rdk_496"/>
            </w:sdtPr>
            <w:sdtContent>
              <w:p w:rsidR="00000000" w:rsidDel="00000000" w:rsidP="00000000" w:rsidRDefault="00000000" w:rsidRPr="00000000" w14:paraId="000003C6">
                <w:pPr>
                  <w:widowControl w:val="0"/>
                  <w:spacing w:after="0" w:line="240" w:lineRule="auto"/>
                  <w:ind w:left="127.93914794921875" w:firstLine="0"/>
                  <w:jc w:val="left"/>
                  <w:rPr>
                    <w:del w:author="Thomas Cervone-Richards - NOAA Federal" w:id="26" w:date="2023-05-30T15:37:43Z"/>
                    <w:sz w:val="19.920000076293945"/>
                    <w:szCs w:val="19.920000076293945"/>
                  </w:rPr>
                </w:pPr>
                <w:sdt>
                  <w:sdtPr>
                    <w:tag w:val="goog_rdk_495"/>
                  </w:sdtPr>
                  <w:sdtContent>
                    <w:del w:author="Thomas Cervone-Richards - NOAA Federal" w:id="26" w:date="2023-05-30T15:37:43Z">
                      <w:r w:rsidDel="00000000" w:rsidR="00000000" w:rsidRPr="00000000">
                        <w:rPr>
                          <w:sz w:val="19.920000076293945"/>
                          <w:szCs w:val="19.920000076293945"/>
                          <w:rtl w:val="0"/>
                        </w:rPr>
                        <w:delText xml:space="preserve">LNDARE lies on  </w:delText>
                      </w:r>
                    </w:del>
                  </w:sdtContent>
                </w:sdt>
              </w:p>
            </w:sdtContent>
          </w:sdt>
          <w:p w:rsidR="00000000" w:rsidDel="00000000" w:rsidP="00000000" w:rsidRDefault="00000000" w:rsidRPr="00000000" w14:paraId="000003C7">
            <w:pPr>
              <w:widowControl w:val="0"/>
              <w:spacing w:after="0" w:line="240" w:lineRule="auto"/>
              <w:ind w:left="127.93914794921875" w:firstLine="0"/>
              <w:jc w:val="left"/>
              <w:rPr>
                <w:sz w:val="19.920000076293945"/>
                <w:szCs w:val="19.920000076293945"/>
              </w:rPr>
            </w:pPr>
            <w:sdt>
              <w:sdtPr>
                <w:tag w:val="goog_rdk_497"/>
              </w:sdtPr>
              <w:sdtContent>
                <w:del w:author="Thomas Cervone-Richards - NOAA Federal" w:id="26" w:date="2023-05-30T15:37:43Z">
                  <w:r w:rsidDel="00000000" w:rsidR="00000000" w:rsidRPr="00000000">
                    <w:rPr>
                      <w:sz w:val="19.920000076293945"/>
                      <w:szCs w:val="19.920000076293945"/>
                      <w:rtl w:val="0"/>
                    </w:rPr>
                    <w:delText xml:space="preserve">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00"/>
            </w:sdtPr>
            <w:sdtContent>
              <w:p w:rsidR="00000000" w:rsidDel="00000000" w:rsidP="00000000" w:rsidRDefault="00000000" w:rsidRPr="00000000" w14:paraId="000003C8">
                <w:pPr>
                  <w:widowControl w:val="0"/>
                  <w:spacing w:after="0" w:line="231.2326955795288" w:lineRule="auto"/>
                  <w:ind w:left="120.7684326171875" w:right="68.382568359375" w:firstLine="9.1632080078125"/>
                  <w:jc w:val="left"/>
                  <w:rPr>
                    <w:del w:author="Thomas Cervone-Richards - NOAA Federal" w:id="26" w:date="2023-05-30T15:37:43Z"/>
                    <w:sz w:val="19.920000076293945"/>
                    <w:szCs w:val="19.920000076293945"/>
                  </w:rPr>
                </w:pPr>
                <w:sdt>
                  <w:sdtPr>
                    <w:tag w:val="goog_rdk_499"/>
                  </w:sdtPr>
                  <w:sdtContent>
                    <w:del w:author="Thomas Cervone-Richards - NOAA Federal" w:id="26" w:date="2023-05-30T15:37:43Z">
                      <w:r w:rsidDel="00000000" w:rsidR="00000000" w:rsidRPr="00000000">
                        <w:rPr>
                          <w:sz w:val="19.920000076293945"/>
                          <w:szCs w:val="19.920000076293945"/>
                          <w:rtl w:val="0"/>
                        </w:rPr>
                        <w:delText xml:space="preserve">Ensure LNDARE is not  covered by a  </w:delText>
                      </w:r>
                    </w:del>
                  </w:sdtContent>
                </w:sdt>
              </w:p>
            </w:sdtContent>
          </w:sdt>
          <w:p w:rsidR="00000000" w:rsidDel="00000000" w:rsidP="00000000" w:rsidRDefault="00000000" w:rsidRPr="00000000" w14:paraId="000003C9">
            <w:pPr>
              <w:widowControl w:val="0"/>
              <w:spacing w:after="0" w:before="5.2099609375" w:line="240" w:lineRule="auto"/>
              <w:ind w:left="127.939453125" w:firstLine="0"/>
              <w:jc w:val="left"/>
              <w:rPr>
                <w:sz w:val="19.920000076293945"/>
                <w:szCs w:val="19.920000076293945"/>
              </w:rPr>
            </w:pPr>
            <w:sdt>
              <w:sdtPr>
                <w:tag w:val="goog_rdk_501"/>
              </w:sdtPr>
              <w:sdtContent>
                <w:del w:author="Thomas Cervone-Richards - NOAA Federal" w:id="26" w:date="2023-05-30T15:37:43Z">
                  <w:r w:rsidDel="00000000" w:rsidR="00000000" w:rsidRPr="00000000">
                    <w:rPr>
                      <w:sz w:val="19.920000076293945"/>
                      <w:szCs w:val="19.920000076293945"/>
                      <w:rtl w:val="0"/>
                    </w:rPr>
                    <w:delText xml:space="preserve">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04"/>
            </w:sdtPr>
            <w:sdtContent>
              <w:p w:rsidR="00000000" w:rsidDel="00000000" w:rsidP="00000000" w:rsidRDefault="00000000" w:rsidRPr="00000000" w14:paraId="000003CA">
                <w:pPr>
                  <w:widowControl w:val="0"/>
                  <w:spacing w:after="0" w:line="240" w:lineRule="auto"/>
                  <w:ind w:left="127.939453125" w:firstLine="0"/>
                  <w:jc w:val="left"/>
                  <w:rPr>
                    <w:del w:author="Thomas Cervone-Richards - NOAA Federal" w:id="26" w:date="2023-05-30T15:37:43Z"/>
                    <w:sz w:val="19.920000076293945"/>
                    <w:szCs w:val="19.920000076293945"/>
                  </w:rPr>
                </w:pPr>
                <w:sdt>
                  <w:sdtPr>
                    <w:tag w:val="goog_rdk_503"/>
                  </w:sdtPr>
                  <w:sdtContent>
                    <w:del w:author="Thomas Cervone-Richards - NOAA Federal" w:id="26" w:date="2023-05-30T15:37:43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CB">
            <w:pPr>
              <w:widowControl w:val="0"/>
              <w:spacing w:after="0" w:line="240" w:lineRule="auto"/>
              <w:ind w:left="120.7684326171875" w:firstLine="0"/>
              <w:jc w:val="left"/>
              <w:rPr>
                <w:sz w:val="19.920000076293945"/>
                <w:szCs w:val="19.920000076293945"/>
              </w:rPr>
            </w:pPr>
            <w:sdt>
              <w:sdtPr>
                <w:tag w:val="goog_rdk_505"/>
              </w:sdtPr>
              <w:sdtContent>
                <w:del w:author="Thomas Cervone-Richards - NOAA Federal" w:id="26" w:date="2023-05-30T15:37:43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center"/>
              <w:rPr>
                <w:sz w:val="19.920000076293945"/>
                <w:szCs w:val="19.920000076293945"/>
              </w:rPr>
            </w:pPr>
            <w:sdt>
              <w:sdtPr>
                <w:tag w:val="goog_rdk_507"/>
              </w:sdtPr>
              <w:sdtContent>
                <w:del w:author="Thomas Cervone-Richards - NOAA Federal" w:id="26" w:date="2023-05-30T15:37:4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03CE">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3CF">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3D0">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3D1">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19 </w:t>
      </w:r>
    </w:p>
    <w:tbl>
      <w:tblPr>
        <w:tblStyle w:val="Table10"/>
        <w:tblW w:w="10320.0" w:type="dxa"/>
        <w:jc w:val="left"/>
        <w:tblInd w:w="-65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325"/>
        <w:gridCol w:w="2055"/>
        <w:gridCol w:w="2100"/>
        <w:gridCol w:w="1470"/>
        <w:gridCol w:w="525"/>
        <w:gridCol w:w="1065"/>
        <w:tblGridChange w:id="0">
          <w:tblGrid>
            <w:gridCol w:w="780"/>
            <w:gridCol w:w="2325"/>
            <w:gridCol w:w="2055"/>
            <w:gridCol w:w="2100"/>
            <w:gridCol w:w="1470"/>
            <w:gridCol w:w="525"/>
            <w:gridCol w:w="1065"/>
          </w:tblGrid>
        </w:tblGridChange>
      </w:tblGrid>
      <w:tr>
        <w:trPr>
          <w:cantSplit w:val="0"/>
          <w:trHeight w:val="9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jc w:val="center"/>
              <w:rPr>
                <w:sz w:val="19.920000076293945"/>
                <w:szCs w:val="19.920000076293945"/>
              </w:rPr>
            </w:pPr>
            <w:sdt>
              <w:sdtPr>
                <w:tag w:val="goog_rdk_509"/>
              </w:sdtPr>
              <w:sdtContent>
                <w:del w:author="Thomas Cervone-Richards - NOAA Federal" w:id="27" w:date="2023-05-30T15:38:18Z">
                  <w:r w:rsidDel="00000000" w:rsidR="00000000" w:rsidRPr="00000000">
                    <w:rPr>
                      <w:sz w:val="19.920000076293945"/>
                      <w:szCs w:val="19.920000076293945"/>
                      <w:rtl w:val="0"/>
                    </w:rPr>
                    <w:delText xml:space="preserve">56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12"/>
            </w:sdtPr>
            <w:sdtContent>
              <w:p w:rsidR="00000000" w:rsidDel="00000000" w:rsidP="00000000" w:rsidRDefault="00000000" w:rsidRPr="00000000" w14:paraId="000003D3">
                <w:pPr>
                  <w:widowControl w:val="0"/>
                  <w:spacing w:after="0" w:line="231.63326740264893" w:lineRule="auto"/>
                  <w:ind w:left="119.77203369140625" w:right="193.753662109375" w:firstLine="10.159149169921875"/>
                  <w:jc w:val="left"/>
                  <w:rPr>
                    <w:del w:author="Thomas Cervone-Richards - NOAA Federal" w:id="27" w:date="2023-05-30T15:38:18Z"/>
                    <w:sz w:val="19.920000076293945"/>
                    <w:szCs w:val="19.920000076293945"/>
                  </w:rPr>
                </w:pPr>
                <w:sdt>
                  <w:sdtPr>
                    <w:tag w:val="goog_rdk_511"/>
                  </w:sdtPr>
                  <w:sdtContent>
                    <w:del w:author="Thomas Cervone-Richards - NOAA Federal" w:id="27" w:date="2023-05-30T15:38:18Z">
                      <w:r w:rsidDel="00000000" w:rsidR="00000000" w:rsidRPr="00000000">
                        <w:rPr>
                          <w:sz w:val="19.920000076293945"/>
                          <w:szCs w:val="19.920000076293945"/>
                          <w:rtl w:val="0"/>
                        </w:rPr>
                        <w:delText xml:space="preserve">For each BUAARE feature  object which is not  </w:delText>
                      </w:r>
                    </w:del>
                  </w:sdtContent>
                </w:sdt>
              </w:p>
            </w:sdtContent>
          </w:sdt>
          <w:p w:rsidR="00000000" w:rsidDel="00000000" w:rsidP="00000000" w:rsidRDefault="00000000" w:rsidRPr="00000000" w14:paraId="000003D4">
            <w:pPr>
              <w:widowControl w:val="0"/>
              <w:spacing w:after="0" w:before="2.47802734375" w:line="231.2314224243164" w:lineRule="auto"/>
              <w:ind w:left="115.58883666992188" w:right="138.17718505859375" w:firstLine="5.9759521484375"/>
              <w:jc w:val="left"/>
              <w:rPr>
                <w:sz w:val="19.920000076293945"/>
                <w:szCs w:val="19.920000076293945"/>
              </w:rPr>
            </w:pPr>
            <w:sdt>
              <w:sdtPr>
                <w:tag w:val="goog_rdk_513"/>
              </w:sdtPr>
              <w:sdtContent>
                <w:del w:author="Thomas Cervone-Richards - NOAA Federal" w:id="27" w:date="2023-05-30T15:38:18Z">
                  <w:r w:rsidDel="00000000" w:rsidR="00000000" w:rsidRPr="00000000">
                    <w:rPr>
                      <w:sz w:val="19.920000076293945"/>
                      <w:szCs w:val="19.920000076293945"/>
                      <w:rtl w:val="0"/>
                    </w:rPr>
                    <w:delText xml:space="preserve">COVERED_BY a LNDARE  feature 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after="0" w:line="231.63326740264893" w:lineRule="auto"/>
              <w:ind w:left="119.77203369140625" w:right="104.0704345703125" w:firstLine="7.76885986328125"/>
              <w:jc w:val="left"/>
              <w:rPr>
                <w:sz w:val="19.920000076293945"/>
                <w:szCs w:val="19.920000076293945"/>
              </w:rPr>
            </w:pPr>
            <w:sdt>
              <w:sdtPr>
                <w:tag w:val="goog_rdk_515"/>
              </w:sdtPr>
              <w:sdtContent>
                <w:del w:author="Thomas Cervone-Richards - NOAA Federal" w:id="27" w:date="2023-05-30T15:38:18Z">
                  <w:r w:rsidDel="00000000" w:rsidR="00000000" w:rsidRPr="00000000">
                    <w:rPr>
                      <w:sz w:val="19.920000076293945"/>
                      <w:szCs w:val="19.920000076293945"/>
                      <w:rtl w:val="0"/>
                    </w:rPr>
                    <w:delText xml:space="preserve">BUAARE not located  on 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after="0" w:line="230.22869110107422" w:lineRule="auto"/>
              <w:ind w:left="115.5889892578125" w:right="213.001708984375" w:firstLine="0"/>
              <w:jc w:val="left"/>
              <w:rPr>
                <w:sz w:val="19.920000076293945"/>
                <w:szCs w:val="19.920000076293945"/>
              </w:rPr>
            </w:pPr>
            <w:sdt>
              <w:sdtPr>
                <w:tag w:val="goog_rdk_517"/>
              </w:sdtPr>
              <w:sdtContent>
                <w:del w:author="Thomas Cervone-Richards - NOAA Federal" w:id="27" w:date="2023-05-30T15:38:18Z">
                  <w:r w:rsidDel="00000000" w:rsidR="00000000" w:rsidRPr="00000000">
                    <w:rPr>
                      <w:sz w:val="19.920000076293945"/>
                      <w:szCs w:val="19.920000076293945"/>
                      <w:rtl w:val="0"/>
                    </w:rPr>
                    <w:delText xml:space="preserve">Amend BUAARE so  that it is covered by a  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20"/>
            </w:sdtPr>
            <w:sdtContent>
              <w:p w:rsidR="00000000" w:rsidDel="00000000" w:rsidP="00000000" w:rsidRDefault="00000000" w:rsidRPr="00000000" w14:paraId="000003D7">
                <w:pPr>
                  <w:widowControl w:val="0"/>
                  <w:spacing w:after="0" w:line="240" w:lineRule="auto"/>
                  <w:ind w:left="127.939453125" w:firstLine="0"/>
                  <w:jc w:val="left"/>
                  <w:rPr>
                    <w:del w:author="Thomas Cervone-Richards - NOAA Federal" w:id="27" w:date="2023-05-30T15:38:18Z"/>
                    <w:sz w:val="19.920000076293945"/>
                    <w:szCs w:val="19.920000076293945"/>
                  </w:rPr>
                </w:pPr>
                <w:sdt>
                  <w:sdtPr>
                    <w:tag w:val="goog_rdk_519"/>
                  </w:sdtPr>
                  <w:sdtContent>
                    <w:del w:author="Thomas Cervone-Richards - NOAA Federal" w:id="27" w:date="2023-05-30T15:38:18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3D8">
            <w:pPr>
              <w:widowControl w:val="0"/>
              <w:spacing w:after="0" w:line="240" w:lineRule="auto"/>
              <w:ind w:left="120.7684326171875" w:firstLine="0"/>
              <w:jc w:val="left"/>
              <w:rPr>
                <w:sz w:val="19.920000076293945"/>
                <w:szCs w:val="19.920000076293945"/>
              </w:rPr>
            </w:pPr>
            <w:sdt>
              <w:sdtPr>
                <w:tag w:val="goog_rdk_521"/>
              </w:sdtPr>
              <w:sdtContent>
                <w:del w:author="Thomas Cervone-Richards - NOAA Federal" w:id="27" w:date="2023-05-30T15:38:18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jc w:val="center"/>
              <w:rPr>
                <w:sz w:val="19.920000076293945"/>
                <w:szCs w:val="19.920000076293945"/>
              </w:rPr>
            </w:pPr>
            <w:sdt>
              <w:sdtPr>
                <w:tag w:val="goog_rdk_523"/>
              </w:sdtPr>
              <w:sdtContent>
                <w:del w:author="Thomas Cervone-Richards - NOAA Federal" w:id="27" w:date="2023-05-30T15:38:1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jc w:val="center"/>
              <w:rPr>
                <w:sz w:val="19.920000076293945"/>
                <w:szCs w:val="19.920000076293945"/>
              </w:rPr>
            </w:pPr>
            <w:sdt>
              <w:sdtPr>
                <w:tag w:val="goog_rdk_525"/>
              </w:sdtPr>
              <w:sdtContent>
                <w:del w:author="Thomas Cervone-Richards - NOAA Federal" w:id="28" w:date="2023-05-30T15:38:48Z">
                  <w:r w:rsidDel="00000000" w:rsidR="00000000" w:rsidRPr="00000000">
                    <w:rPr>
                      <w:sz w:val="19.920000076293945"/>
                      <w:szCs w:val="19.920000076293945"/>
                      <w:rtl w:val="0"/>
                    </w:rPr>
                    <w:delText xml:space="preserve">57a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30.88821411132812" w:lineRule="auto"/>
              <w:ind w:left="115.58883666992188" w:right="61.4849853515625" w:firstLine="14.34234619140625"/>
              <w:jc w:val="left"/>
              <w:rPr>
                <w:sz w:val="19.920000076293945"/>
                <w:szCs w:val="19.920000076293945"/>
              </w:rPr>
            </w:pPr>
            <w:sdt>
              <w:sdtPr>
                <w:tag w:val="goog_rdk_527"/>
              </w:sdtPr>
              <w:sdtContent>
                <w:del w:author="Thomas Cervone-Richards - NOAA Federal" w:id="28" w:date="2023-05-30T15:38:48Z">
                  <w:r w:rsidDel="00000000" w:rsidR="00000000" w:rsidRPr="00000000">
                    <w:rPr>
                      <w:sz w:val="19.920000076293945"/>
                      <w:szCs w:val="19.920000076293945"/>
                      <w:rtl w:val="0"/>
                    </w:rPr>
                    <w:delText xml:space="preserve">For each COALNE feature  object where CATCOA is  Not equal to 7 (mangrove)  which is not COINCIDENT  with a LNDARE feature  object AND is not WITHIN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31.23263835906982" w:lineRule="auto"/>
              <w:ind w:left="124.3536376953125" w:right="215.2239990234375" w:hanging="2.78900146484375"/>
              <w:jc w:val="left"/>
              <w:rPr>
                <w:sz w:val="19.920000076293945"/>
                <w:szCs w:val="19.920000076293945"/>
              </w:rPr>
            </w:pPr>
            <w:sdt>
              <w:sdtPr>
                <w:tag w:val="goog_rdk_529"/>
              </w:sdtPr>
              <w:sdtContent>
                <w:del w:author="Thomas Cervone-Richards - NOAA Federal" w:id="28" w:date="2023-05-30T15:38:48Z">
                  <w:r w:rsidDel="00000000" w:rsidR="00000000" w:rsidRPr="00000000">
                    <w:rPr>
                      <w:sz w:val="19.920000076293945"/>
                      <w:szCs w:val="19.920000076293945"/>
                      <w:rtl w:val="0"/>
                    </w:rPr>
                    <w:delText xml:space="preserve">COALNE object not  bounding LNDARE.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32"/>
            </w:sdtPr>
            <w:sdtContent>
              <w:p w:rsidR="00000000" w:rsidDel="00000000" w:rsidP="00000000" w:rsidRDefault="00000000" w:rsidRPr="00000000" w14:paraId="000003DE">
                <w:pPr>
                  <w:widowControl w:val="0"/>
                  <w:spacing w:after="0" w:line="231.23263835906982" w:lineRule="auto"/>
                  <w:ind w:left="120.7684326171875" w:right="203.0419921875" w:firstLine="9.1632080078125"/>
                  <w:jc w:val="left"/>
                  <w:rPr>
                    <w:del w:author="Thomas Cervone-Richards - NOAA Federal" w:id="28" w:date="2023-05-30T15:38:48Z"/>
                    <w:sz w:val="19.920000076293945"/>
                    <w:szCs w:val="19.920000076293945"/>
                  </w:rPr>
                </w:pPr>
                <w:sdt>
                  <w:sdtPr>
                    <w:tag w:val="goog_rdk_531"/>
                  </w:sdtPr>
                  <w:sdtContent>
                    <w:del w:author="Thomas Cervone-Richards - NOAA Federal" w:id="28" w:date="2023-05-30T15:38:48Z">
                      <w:r w:rsidDel="00000000" w:rsidR="00000000" w:rsidRPr="00000000">
                        <w:rPr>
                          <w:sz w:val="19.920000076293945"/>
                          <w:szCs w:val="19.920000076293945"/>
                          <w:rtl w:val="0"/>
                        </w:rPr>
                        <w:delText xml:space="preserve">Ensure that COALNE  coincides with  </w:delText>
                      </w:r>
                    </w:del>
                  </w:sdtContent>
                </w:sdt>
              </w:p>
            </w:sdtContent>
          </w:sdt>
          <w:p w:rsidR="00000000" w:rsidDel="00000000" w:rsidP="00000000" w:rsidRDefault="00000000" w:rsidRPr="00000000" w14:paraId="000003DF">
            <w:pPr>
              <w:widowControl w:val="0"/>
              <w:spacing w:after="0" w:before="5.2099609375" w:line="240" w:lineRule="auto"/>
              <w:ind w:left="127.939453125" w:firstLine="0"/>
              <w:jc w:val="left"/>
              <w:rPr>
                <w:sz w:val="19.920000076293945"/>
                <w:szCs w:val="19.920000076293945"/>
              </w:rPr>
            </w:pPr>
            <w:sdt>
              <w:sdtPr>
                <w:tag w:val="goog_rdk_533"/>
              </w:sdtPr>
              <w:sdtContent>
                <w:del w:author="Thomas Cervone-Richards - NOAA Federal" w:id="28" w:date="2023-05-30T15:38:48Z">
                  <w:r w:rsidDel="00000000" w:rsidR="00000000" w:rsidRPr="00000000">
                    <w:rPr>
                      <w:sz w:val="19.920000076293945"/>
                      <w:szCs w:val="19.920000076293945"/>
                      <w:rtl w:val="0"/>
                    </w:rPr>
                    <w:delText xml:space="preserve">LNDARE boundary.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36"/>
            </w:sdtPr>
            <w:sdtContent>
              <w:p w:rsidR="00000000" w:rsidDel="00000000" w:rsidP="00000000" w:rsidRDefault="00000000" w:rsidRPr="00000000" w14:paraId="000003E0">
                <w:pPr>
                  <w:widowControl w:val="0"/>
                  <w:spacing w:after="0" w:line="240" w:lineRule="auto"/>
                  <w:ind w:left="127.939453125" w:firstLine="0"/>
                  <w:jc w:val="left"/>
                  <w:rPr>
                    <w:del w:author="Thomas Cervone-Richards - NOAA Federal" w:id="28" w:date="2023-05-30T15:38:48Z"/>
                    <w:sz w:val="19.920000076293945"/>
                    <w:szCs w:val="19.920000076293945"/>
                  </w:rPr>
                </w:pPr>
                <w:sdt>
                  <w:sdtPr>
                    <w:tag w:val="goog_rdk_535"/>
                  </w:sdtPr>
                  <w:sdtContent>
                    <w:del w:author="Thomas Cervone-Richards - NOAA Federal" w:id="28" w:date="2023-05-30T15:38:48Z">
                      <w:r w:rsidDel="00000000" w:rsidR="00000000" w:rsidRPr="00000000">
                        <w:rPr>
                          <w:sz w:val="19.920000076293945"/>
                          <w:szCs w:val="19.920000076293945"/>
                          <w:rtl w:val="0"/>
                        </w:rPr>
                        <w:delText xml:space="preserve">Logical  </w:delText>
                      </w:r>
                    </w:del>
                  </w:sdtContent>
                </w:sdt>
              </w:p>
            </w:sdtContent>
          </w:sdt>
          <w:sdt>
            <w:sdtPr>
              <w:tag w:val="goog_rdk_538"/>
            </w:sdtPr>
            <w:sdtContent>
              <w:p w:rsidR="00000000" w:rsidDel="00000000" w:rsidP="00000000" w:rsidRDefault="00000000" w:rsidRPr="00000000" w14:paraId="000003E1">
                <w:pPr>
                  <w:widowControl w:val="0"/>
                  <w:spacing w:after="0" w:line="231.23263835906982" w:lineRule="auto"/>
                  <w:ind w:left="115.5889892578125" w:right="297.540283203125" w:firstLine="5.179443359375"/>
                  <w:jc w:val="left"/>
                  <w:rPr>
                    <w:del w:author="Thomas Cervone-Richards - NOAA Federal" w:id="28" w:date="2023-05-30T15:38:48Z"/>
                    <w:sz w:val="19.920000076293945"/>
                    <w:szCs w:val="19.920000076293945"/>
                  </w:rPr>
                </w:pPr>
                <w:sdt>
                  <w:sdtPr>
                    <w:tag w:val="goog_rdk_537"/>
                  </w:sdtPr>
                  <w:sdtContent>
                    <w:del w:author="Thomas Cervone-Richards - NOAA Federal" w:id="28" w:date="2023-05-30T15:38:48Z">
                      <w:r w:rsidDel="00000000" w:rsidR="00000000" w:rsidRPr="00000000">
                        <w:rPr>
                          <w:sz w:val="19.920000076293945"/>
                          <w:szCs w:val="19.920000076293945"/>
                          <w:rtl w:val="0"/>
                        </w:rPr>
                        <w:delText xml:space="preserve">consistency and Appendix B.1,  </w:delText>
                      </w:r>
                    </w:del>
                  </w:sdtContent>
                </w:sdt>
              </w:p>
            </w:sdtContent>
          </w:sdt>
          <w:p w:rsidR="00000000" w:rsidDel="00000000" w:rsidP="00000000" w:rsidRDefault="00000000" w:rsidRPr="00000000" w14:paraId="000003E2">
            <w:pPr>
              <w:widowControl w:val="0"/>
              <w:spacing w:after="0" w:before="5.208740234375" w:line="240" w:lineRule="auto"/>
              <w:ind w:left="115.5889892578125" w:firstLine="0"/>
              <w:jc w:val="left"/>
              <w:rPr>
                <w:sz w:val="19.920000076293945"/>
                <w:szCs w:val="19.920000076293945"/>
              </w:rPr>
            </w:pPr>
            <w:sdt>
              <w:sdtPr>
                <w:tag w:val="goog_rdk_539"/>
              </w:sdtPr>
              <w:sdtContent>
                <w:del w:author="Thomas Cervone-Richards - NOAA Federal" w:id="28" w:date="2023-05-30T15:38:48Z">
                  <w:r w:rsidDel="00000000" w:rsidR="00000000" w:rsidRPr="00000000">
                    <w:rPr>
                      <w:sz w:val="19.920000076293945"/>
                      <w:szCs w:val="19.920000076293945"/>
                      <w:rtl w:val="0"/>
                    </w:rPr>
                    <w:delText xml:space="preserve">Annex A (4.5)</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jc w:val="center"/>
              <w:rPr>
                <w:sz w:val="19.920000076293945"/>
                <w:szCs w:val="19.920000076293945"/>
              </w:rPr>
            </w:pPr>
            <w:sdt>
              <w:sdtPr>
                <w:tag w:val="goog_rdk_541"/>
              </w:sdtPr>
              <w:sdtContent>
                <w:del w:author="Thomas Cervone-Richards - NOAA Federal" w:id="28" w:date="2023-05-30T15:38:4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line="240" w:lineRule="auto"/>
              <w:jc w:val="center"/>
              <w:rPr>
                <w:sz w:val="19.920000076293945"/>
                <w:szCs w:val="19.920000076293945"/>
              </w:rPr>
            </w:pPr>
            <w:r w:rsidDel="00000000" w:rsidR="00000000" w:rsidRPr="00000000">
              <w:rPr>
                <w:rtl w:val="0"/>
              </w:rPr>
            </w:r>
          </w:p>
        </w:tc>
      </w:tr>
      <w:tr>
        <w:trPr>
          <w:cantSplit w:val="0"/>
          <w:trHeight w:val="3230.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after="0" w:line="240" w:lineRule="auto"/>
              <w:jc w:val="center"/>
              <w:rPr>
                <w:sz w:val="19.920000076293945"/>
                <w:szCs w:val="19.920000076293945"/>
              </w:rPr>
            </w:pPr>
            <w:sdt>
              <w:sdtPr>
                <w:tag w:val="goog_rdk_543"/>
              </w:sdtPr>
              <w:sdtContent>
                <w:del w:author="Thomas Cervone-Richards - NOAA Federal" w:id="28" w:date="2023-05-30T15:38:48Z">
                  <w:r w:rsidDel="00000000" w:rsidR="00000000" w:rsidRPr="00000000">
                    <w:rPr>
                      <w:sz w:val="19.920000076293945"/>
                      <w:szCs w:val="19.920000076293945"/>
                      <w:rtl w:val="0"/>
                    </w:rPr>
                    <w:delText xml:space="preserve">57b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6"/>
            </w:sdtPr>
            <w:sdtContent>
              <w:p w:rsidR="00000000" w:rsidDel="00000000" w:rsidP="00000000" w:rsidRDefault="00000000" w:rsidRPr="00000000" w14:paraId="000003E6">
                <w:pPr>
                  <w:widowControl w:val="0"/>
                  <w:spacing w:after="0" w:line="230.93107223510742" w:lineRule="auto"/>
                  <w:ind w:left="119.77203369140625" w:right="83.39691162109375" w:firstLine="10.159149169921875"/>
                  <w:jc w:val="left"/>
                  <w:rPr>
                    <w:del w:author="Thomas Cervone-Richards - NOAA Federal" w:id="28" w:date="2023-05-30T15:38:48Z"/>
                    <w:sz w:val="19.920000076293945"/>
                    <w:szCs w:val="19.920000076293945"/>
                  </w:rPr>
                </w:pPr>
                <w:sdt>
                  <w:sdtPr>
                    <w:tag w:val="goog_rdk_545"/>
                  </w:sdtPr>
                  <w:sdtContent>
                    <w:del w:author="Thomas Cervone-Richards - NOAA Federal" w:id="28" w:date="2023-05-30T15:38:48Z">
                      <w:r w:rsidDel="00000000" w:rsidR="00000000" w:rsidRPr="00000000">
                        <w:rPr>
                          <w:sz w:val="19.920000076293945"/>
                          <w:szCs w:val="19.920000076293945"/>
                          <w:rtl w:val="0"/>
                        </w:rPr>
                        <w:delText xml:space="preserve">For each COALNE feature  object which is WITHIN a  LNDARE feature object of  geometric primitive area  OR is COINCIDENT with  LNDARE feature objects on  both sides AND is  </w:delText>
                      </w:r>
                    </w:del>
                  </w:sdtContent>
                </w:sdt>
              </w:p>
            </w:sdtContent>
          </w:sdt>
          <w:sdt>
            <w:sdtPr>
              <w:tag w:val="goog_rdk_548"/>
            </w:sdtPr>
            <w:sdtContent>
              <w:p w:rsidR="00000000" w:rsidDel="00000000" w:rsidP="00000000" w:rsidRDefault="00000000" w:rsidRPr="00000000" w14:paraId="000003E7">
                <w:pPr>
                  <w:widowControl w:val="0"/>
                  <w:spacing w:after="0" w:before="5.460205078125" w:line="240" w:lineRule="auto"/>
                  <w:ind w:left="121.56478881835938" w:firstLine="0"/>
                  <w:jc w:val="left"/>
                  <w:rPr>
                    <w:del w:author="Thomas Cervone-Richards - NOAA Federal" w:id="28" w:date="2023-05-30T15:38:48Z"/>
                    <w:sz w:val="19.920000076293945"/>
                    <w:szCs w:val="19.920000076293945"/>
                  </w:rPr>
                </w:pPr>
                <w:sdt>
                  <w:sdtPr>
                    <w:tag w:val="goog_rdk_547"/>
                  </w:sdtPr>
                  <w:sdtContent>
                    <w:del w:author="Thomas Cervone-Richards - NOAA Federal" w:id="28" w:date="2023-05-30T15:38:48Z">
                      <w:r w:rsidDel="00000000" w:rsidR="00000000" w:rsidRPr="00000000">
                        <w:rPr>
                          <w:sz w:val="19.920000076293945"/>
                          <w:szCs w:val="19.920000076293945"/>
                          <w:rtl w:val="0"/>
                        </w:rPr>
                        <w:delText xml:space="preserve">COINCIDENT with a  </w:delText>
                      </w:r>
                    </w:del>
                  </w:sdtContent>
                </w:sdt>
              </w:p>
            </w:sdtContent>
          </w:sdt>
          <w:sdt>
            <w:sdtPr>
              <w:tag w:val="goog_rdk_550"/>
            </w:sdtPr>
            <w:sdtContent>
              <w:p w:rsidR="00000000" w:rsidDel="00000000" w:rsidP="00000000" w:rsidRDefault="00000000" w:rsidRPr="00000000" w14:paraId="000003E8">
                <w:pPr>
                  <w:widowControl w:val="0"/>
                  <w:spacing w:after="0" w:line="240" w:lineRule="auto"/>
                  <w:ind w:left="122.56072998046875" w:firstLine="0"/>
                  <w:jc w:val="left"/>
                  <w:rPr>
                    <w:del w:author="Thomas Cervone-Richards - NOAA Federal" w:id="28" w:date="2023-05-30T15:38:48Z"/>
                    <w:sz w:val="19.920000076293945"/>
                    <w:szCs w:val="19.920000076293945"/>
                  </w:rPr>
                </w:pPr>
                <w:sdt>
                  <w:sdtPr>
                    <w:tag w:val="goog_rdk_549"/>
                  </w:sdtPr>
                  <w:sdtContent>
                    <w:del w:author="Thomas Cervone-Richards - NOAA Federal" w:id="28" w:date="2023-05-30T15:38:48Z">
                      <w:r w:rsidDel="00000000" w:rsidR="00000000" w:rsidRPr="00000000">
                        <w:rPr>
                          <w:sz w:val="19.920000076293945"/>
                          <w:szCs w:val="19.920000076293945"/>
                          <w:rtl w:val="0"/>
                        </w:rPr>
                        <w:delText xml:space="preserve">SLCONS or DRYDOC  </w:delText>
                      </w:r>
                    </w:del>
                  </w:sdtContent>
                </w:sdt>
              </w:p>
            </w:sdtContent>
          </w:sdt>
          <w:sdt>
            <w:sdtPr>
              <w:tag w:val="goog_rdk_552"/>
            </w:sdtPr>
            <w:sdtContent>
              <w:p w:rsidR="00000000" w:rsidDel="00000000" w:rsidP="00000000" w:rsidRDefault="00000000" w:rsidRPr="00000000" w14:paraId="000003E9">
                <w:pPr>
                  <w:widowControl w:val="0"/>
                  <w:spacing w:after="0" w:line="240" w:lineRule="auto"/>
                  <w:ind w:left="115.58883666992188" w:firstLine="0"/>
                  <w:jc w:val="left"/>
                  <w:rPr>
                    <w:del w:author="Thomas Cervone-Richards - NOAA Federal" w:id="28" w:date="2023-05-30T15:38:48Z"/>
                    <w:sz w:val="19.920000076293945"/>
                    <w:szCs w:val="19.920000076293945"/>
                  </w:rPr>
                </w:pPr>
                <w:sdt>
                  <w:sdtPr>
                    <w:tag w:val="goog_rdk_551"/>
                  </w:sdtPr>
                  <w:sdtContent>
                    <w:del w:author="Thomas Cervone-Richards - NOAA Federal" w:id="28" w:date="2023-05-30T15:38:48Z">
                      <w:r w:rsidDel="00000000" w:rsidR="00000000" w:rsidRPr="00000000">
                        <w:rPr>
                          <w:sz w:val="19.920000076293945"/>
                          <w:szCs w:val="19.920000076293945"/>
                          <w:rtl w:val="0"/>
                        </w:rPr>
                        <w:delText xml:space="preserve">feature object where  </w:delText>
                      </w:r>
                    </w:del>
                  </w:sdtContent>
                </w:sdt>
              </w:p>
            </w:sdtContent>
          </w:sdt>
          <w:p w:rsidR="00000000" w:rsidDel="00000000" w:rsidP="00000000" w:rsidRDefault="00000000" w:rsidRPr="00000000" w14:paraId="000003EA">
            <w:pPr>
              <w:widowControl w:val="0"/>
              <w:spacing w:after="0" w:line="231.2326955795288" w:lineRule="auto"/>
              <w:ind w:left="126.34552001953125" w:right="239.17144775390625" w:hanging="4.780731201171875"/>
              <w:jc w:val="left"/>
              <w:rPr>
                <w:sz w:val="19.920000076293945"/>
                <w:szCs w:val="19.920000076293945"/>
              </w:rPr>
            </w:pPr>
            <w:sdt>
              <w:sdtPr>
                <w:tag w:val="goog_rdk_553"/>
              </w:sdtPr>
              <w:sdtContent>
                <w:del w:author="Thomas Cervone-Richards - NOAA Federal" w:id="28" w:date="2023-05-30T15:38:48Z">
                  <w:r w:rsidDel="00000000" w:rsidR="00000000" w:rsidRPr="00000000">
                    <w:rPr>
                      <w:sz w:val="19.920000076293945"/>
                      <w:szCs w:val="19.920000076293945"/>
                      <w:rtl w:val="0"/>
                    </w:rPr>
                    <w:delText xml:space="preserve">CONDTN is Not equal to 1 (under construction) OR 3 (under reclamation) OR 5 (planned construction).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6"/>
            </w:sdtPr>
            <w:sdtContent>
              <w:p w:rsidR="00000000" w:rsidDel="00000000" w:rsidP="00000000" w:rsidRDefault="00000000" w:rsidRPr="00000000" w14:paraId="000003EB">
                <w:pPr>
                  <w:widowControl w:val="0"/>
                  <w:spacing w:after="0" w:line="231.23263835906982" w:lineRule="auto"/>
                  <w:ind w:left="127.93914794921875" w:right="205.064697265625" w:hanging="6.37451171875"/>
                  <w:jc w:val="left"/>
                  <w:rPr>
                    <w:del w:author="Thomas Cervone-Richards - NOAA Federal" w:id="28" w:date="2023-05-30T15:38:48Z"/>
                    <w:sz w:val="19.920000076293945"/>
                    <w:szCs w:val="19.920000076293945"/>
                  </w:rPr>
                </w:pPr>
                <w:sdt>
                  <w:sdtPr>
                    <w:tag w:val="goog_rdk_555"/>
                  </w:sdtPr>
                  <w:sdtContent>
                    <w:del w:author="Thomas Cervone-Richards - NOAA Federal" w:id="28" w:date="2023-05-30T15:38:48Z">
                      <w:r w:rsidDel="00000000" w:rsidR="00000000" w:rsidRPr="00000000">
                        <w:rPr>
                          <w:sz w:val="19.920000076293945"/>
                          <w:szCs w:val="19.920000076293945"/>
                          <w:rtl w:val="0"/>
                        </w:rPr>
                        <w:delText xml:space="preserve">COALNE is within a  LNDARE or is  </w:delText>
                      </w:r>
                    </w:del>
                  </w:sdtContent>
                </w:sdt>
              </w:p>
            </w:sdtContent>
          </w:sdt>
          <w:sdt>
            <w:sdtPr>
              <w:tag w:val="goog_rdk_558"/>
            </w:sdtPr>
            <w:sdtContent>
              <w:p w:rsidR="00000000" w:rsidDel="00000000" w:rsidP="00000000" w:rsidRDefault="00000000" w:rsidRPr="00000000" w14:paraId="000003EC">
                <w:pPr>
                  <w:widowControl w:val="0"/>
                  <w:spacing w:after="0" w:before="5.208740234375" w:line="240" w:lineRule="auto"/>
                  <w:ind w:left="120.76812744140625" w:firstLine="0"/>
                  <w:jc w:val="left"/>
                  <w:rPr>
                    <w:del w:author="Thomas Cervone-Richards - NOAA Federal" w:id="28" w:date="2023-05-30T15:38:48Z"/>
                    <w:sz w:val="19.920000076293945"/>
                    <w:szCs w:val="19.920000076293945"/>
                  </w:rPr>
                </w:pPr>
                <w:sdt>
                  <w:sdtPr>
                    <w:tag w:val="goog_rdk_557"/>
                  </w:sdtPr>
                  <w:sdtContent>
                    <w:del w:author="Thomas Cervone-Richards - NOAA Federal" w:id="28" w:date="2023-05-30T15:38:48Z">
                      <w:r w:rsidDel="00000000" w:rsidR="00000000" w:rsidRPr="00000000">
                        <w:rPr>
                          <w:sz w:val="19.920000076293945"/>
                          <w:szCs w:val="19.920000076293945"/>
                          <w:rtl w:val="0"/>
                        </w:rPr>
                        <w:delText xml:space="preserve">coincident with a  </w:delText>
                      </w:r>
                    </w:del>
                  </w:sdtContent>
                </w:sdt>
              </w:p>
            </w:sdtContent>
          </w:sdt>
          <w:p w:rsidR="00000000" w:rsidDel="00000000" w:rsidP="00000000" w:rsidRDefault="00000000" w:rsidRPr="00000000" w14:paraId="000003ED">
            <w:pPr>
              <w:widowControl w:val="0"/>
              <w:spacing w:after="0" w:line="228.82407188415527" w:lineRule="auto"/>
              <w:ind w:left="119.77203369140625" w:right="128.57177734375" w:firstLine="4.58160400390625"/>
              <w:jc w:val="left"/>
              <w:rPr>
                <w:sz w:val="19.920000076293945"/>
                <w:szCs w:val="19.920000076293945"/>
              </w:rPr>
            </w:pPr>
            <w:sdt>
              <w:sdtPr>
                <w:tag w:val="goog_rdk_559"/>
              </w:sdtPr>
              <w:sdtContent>
                <w:del w:author="Thomas Cervone-Richards - NOAA Federal" w:id="28" w:date="2023-05-30T15:38:48Z">
                  <w:r w:rsidDel="00000000" w:rsidR="00000000" w:rsidRPr="00000000">
                    <w:rPr>
                      <w:sz w:val="19.920000076293945"/>
                      <w:szCs w:val="19.920000076293945"/>
                      <w:rtl w:val="0"/>
                    </w:rPr>
                    <w:delText xml:space="preserve">permanent SLCONS  or DRYDOC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2"/>
            </w:sdtPr>
            <w:sdtContent>
              <w:p w:rsidR="00000000" w:rsidDel="00000000" w:rsidP="00000000" w:rsidRDefault="00000000" w:rsidRPr="00000000" w14:paraId="000003EE">
                <w:pPr>
                  <w:widowControl w:val="0"/>
                  <w:spacing w:after="0" w:line="231.23263835906982" w:lineRule="auto"/>
                  <w:ind w:left="119.9713134765625" w:right="246.46728515625" w:firstLine="10.3582763671875"/>
                  <w:jc w:val="left"/>
                  <w:rPr>
                    <w:del w:author="Thomas Cervone-Richards - NOAA Federal" w:id="28" w:date="2023-05-30T15:38:48Z"/>
                    <w:sz w:val="19.920000076293945"/>
                    <w:szCs w:val="19.920000076293945"/>
                  </w:rPr>
                </w:pPr>
                <w:sdt>
                  <w:sdtPr>
                    <w:tag w:val="goog_rdk_561"/>
                  </w:sdtPr>
                  <w:sdtContent>
                    <w:del w:author="Thomas Cervone-Richards - NOAA Federal" w:id="28" w:date="2023-05-30T15:38:48Z">
                      <w:r w:rsidDel="00000000" w:rsidR="00000000" w:rsidRPr="00000000">
                        <w:rPr>
                          <w:sz w:val="19.920000076293945"/>
                          <w:szCs w:val="19.920000076293945"/>
                          <w:rtl w:val="0"/>
                        </w:rPr>
                        <w:delText xml:space="preserve">Remove COALNE or  amend CONDTN  </w:delText>
                      </w:r>
                    </w:del>
                  </w:sdtContent>
                </w:sdt>
              </w:p>
            </w:sdtContent>
          </w:sdt>
          <w:p w:rsidR="00000000" w:rsidDel="00000000" w:rsidP="00000000" w:rsidRDefault="00000000" w:rsidRPr="00000000" w14:paraId="000003EF">
            <w:pPr>
              <w:widowControl w:val="0"/>
              <w:spacing w:after="0" w:before="5.208740234375" w:line="240" w:lineRule="auto"/>
              <w:ind w:left="114.3939208984375" w:firstLine="0"/>
              <w:jc w:val="left"/>
              <w:rPr>
                <w:sz w:val="19.920000076293945"/>
                <w:szCs w:val="19.920000076293945"/>
              </w:rPr>
            </w:pPr>
            <w:sdt>
              <w:sdtPr>
                <w:tag w:val="goog_rdk_563"/>
              </w:sdtPr>
              <w:sdtContent>
                <w:del w:author="Thomas Cervone-Richards - NOAA Federal" w:id="28" w:date="2023-05-30T15:38:48Z">
                  <w:r w:rsidDel="00000000" w:rsidR="00000000" w:rsidRPr="00000000">
                    <w:rPr>
                      <w:sz w:val="19.920000076293945"/>
                      <w:szCs w:val="19.920000076293945"/>
                      <w:rtl w:val="0"/>
                    </w:rPr>
                    <w:delText xml:space="preserve">values.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6"/>
            </w:sdtPr>
            <w:sdtContent>
              <w:p w:rsidR="00000000" w:rsidDel="00000000" w:rsidP="00000000" w:rsidRDefault="00000000" w:rsidRPr="00000000" w14:paraId="000003F0">
                <w:pPr>
                  <w:widowControl w:val="0"/>
                  <w:spacing w:after="0" w:line="240" w:lineRule="auto"/>
                  <w:ind w:left="127.939453125" w:firstLine="0"/>
                  <w:jc w:val="left"/>
                  <w:rPr>
                    <w:del w:author="Thomas Cervone-Richards - NOAA Federal" w:id="28" w:date="2023-05-30T15:38:48Z"/>
                    <w:sz w:val="19.920000076293945"/>
                    <w:szCs w:val="19.920000076293945"/>
                  </w:rPr>
                </w:pPr>
                <w:sdt>
                  <w:sdtPr>
                    <w:tag w:val="goog_rdk_565"/>
                  </w:sdtPr>
                  <w:sdtContent>
                    <w:del w:author="Thomas Cervone-Richards - NOAA Federal" w:id="28" w:date="2023-05-30T15:38:48Z">
                      <w:r w:rsidDel="00000000" w:rsidR="00000000" w:rsidRPr="00000000">
                        <w:rPr>
                          <w:sz w:val="19.920000076293945"/>
                          <w:szCs w:val="19.920000076293945"/>
                          <w:rtl w:val="0"/>
                        </w:rPr>
                        <w:delText xml:space="preserve">Logical  </w:delText>
                      </w:r>
                    </w:del>
                  </w:sdtContent>
                </w:sdt>
              </w:p>
            </w:sdtContent>
          </w:sdt>
          <w:sdt>
            <w:sdtPr>
              <w:tag w:val="goog_rdk_568"/>
            </w:sdtPr>
            <w:sdtContent>
              <w:p w:rsidR="00000000" w:rsidDel="00000000" w:rsidP="00000000" w:rsidRDefault="00000000" w:rsidRPr="00000000" w14:paraId="000003F1">
                <w:pPr>
                  <w:widowControl w:val="0"/>
                  <w:spacing w:after="0" w:line="231.2314224243164" w:lineRule="auto"/>
                  <w:ind w:left="115.5889892578125" w:right="297.540283203125" w:firstLine="5.179443359375"/>
                  <w:jc w:val="left"/>
                  <w:rPr>
                    <w:del w:author="Thomas Cervone-Richards - NOAA Federal" w:id="28" w:date="2023-05-30T15:38:48Z"/>
                    <w:sz w:val="19.920000076293945"/>
                    <w:szCs w:val="19.920000076293945"/>
                  </w:rPr>
                </w:pPr>
                <w:sdt>
                  <w:sdtPr>
                    <w:tag w:val="goog_rdk_567"/>
                  </w:sdtPr>
                  <w:sdtContent>
                    <w:del w:author="Thomas Cervone-Richards - NOAA Federal" w:id="28" w:date="2023-05-30T15:38:48Z">
                      <w:r w:rsidDel="00000000" w:rsidR="00000000" w:rsidRPr="00000000">
                        <w:rPr>
                          <w:sz w:val="19.920000076293945"/>
                          <w:szCs w:val="19.920000076293945"/>
                          <w:rtl w:val="0"/>
                        </w:rPr>
                        <w:delText xml:space="preserve">consistency and Appendix B.1,  </w:delText>
                      </w:r>
                    </w:del>
                  </w:sdtContent>
                </w:sdt>
              </w:p>
            </w:sdtContent>
          </w:sdt>
          <w:p w:rsidR="00000000" w:rsidDel="00000000" w:rsidP="00000000" w:rsidRDefault="00000000" w:rsidRPr="00000000" w14:paraId="000003F2">
            <w:pPr>
              <w:widowControl w:val="0"/>
              <w:spacing w:after="0" w:before="5.810546875" w:line="240" w:lineRule="auto"/>
              <w:ind w:left="115.5889892578125" w:firstLine="0"/>
              <w:jc w:val="left"/>
              <w:rPr>
                <w:sz w:val="19.920000076293945"/>
                <w:szCs w:val="19.920000076293945"/>
              </w:rPr>
            </w:pPr>
            <w:sdt>
              <w:sdtPr>
                <w:tag w:val="goog_rdk_569"/>
              </w:sdtPr>
              <w:sdtContent>
                <w:del w:author="Thomas Cervone-Richards - NOAA Federal" w:id="28" w:date="2023-05-30T15:38:48Z">
                  <w:r w:rsidDel="00000000" w:rsidR="00000000" w:rsidRPr="00000000">
                    <w:rPr>
                      <w:sz w:val="19.920000076293945"/>
                      <w:szCs w:val="19.920000076293945"/>
                      <w:rtl w:val="0"/>
                    </w:rPr>
                    <w:delText xml:space="preserve">Annex A (4.6.10)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jc w:val="center"/>
              <w:rPr>
                <w:sz w:val="19.920000076293945"/>
                <w:szCs w:val="19.920000076293945"/>
              </w:rPr>
            </w:pPr>
            <w:sdt>
              <w:sdtPr>
                <w:tag w:val="goog_rdk_571"/>
              </w:sdtPr>
              <w:sdtContent>
                <w:del w:author="Thomas Cervone-Richards - NOAA Federal" w:id="28" w:date="2023-05-30T15:38:4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jc w:val="center"/>
              <w:rPr>
                <w:sz w:val="19.920000076293945"/>
                <w:szCs w:val="19.920000076293945"/>
              </w:rPr>
            </w:pPr>
            <w:r w:rsidDel="00000000" w:rsidR="00000000" w:rsidRPr="00000000">
              <w:rPr>
                <w:rtl w:val="0"/>
              </w:rPr>
            </w:r>
          </w:p>
        </w:tc>
      </w:tr>
      <w:tr>
        <w:trPr>
          <w:cantSplit w:val="0"/>
          <w:trHeight w:val="230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jc w:val="center"/>
              <w:rPr>
                <w:sz w:val="19.920000076293945"/>
                <w:szCs w:val="19.920000076293945"/>
              </w:rPr>
            </w:pPr>
            <w:sdt>
              <w:sdtPr>
                <w:tag w:val="goog_rdk_573"/>
              </w:sdtPr>
              <w:sdtContent>
                <w:del w:author="Thomas Cervone-Richards - NOAA Federal" w:id="29" w:date="2023-05-30T15:38:57Z">
                  <w:r w:rsidDel="00000000" w:rsidR="00000000" w:rsidRPr="00000000">
                    <w:rPr>
                      <w:sz w:val="19.920000076293945"/>
                      <w:szCs w:val="19.920000076293945"/>
                      <w:rtl w:val="0"/>
                    </w:rPr>
                    <w:delText xml:space="preserve">57c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6"/>
            </w:sdtPr>
            <w:sdtContent>
              <w:p w:rsidR="00000000" w:rsidDel="00000000" w:rsidP="00000000" w:rsidRDefault="00000000" w:rsidRPr="00000000" w14:paraId="000003F6">
                <w:pPr>
                  <w:widowControl w:val="0"/>
                  <w:spacing w:after="0" w:line="231.23335361480713" w:lineRule="auto"/>
                  <w:ind w:left="119.77203369140625" w:right="193.753662109375" w:firstLine="10.159149169921875"/>
                  <w:jc w:val="left"/>
                  <w:rPr>
                    <w:del w:author="Thomas Cervone-Richards - NOAA Federal" w:id="29" w:date="2023-05-30T15:38:57Z"/>
                    <w:sz w:val="19.920000076293945"/>
                    <w:szCs w:val="19.920000076293945"/>
                  </w:rPr>
                </w:pPr>
                <w:sdt>
                  <w:sdtPr>
                    <w:tag w:val="goog_rdk_575"/>
                  </w:sdtPr>
                  <w:sdtContent>
                    <w:del w:author="Thomas Cervone-Richards - NOAA Federal" w:id="29" w:date="2023-05-30T15:38:57Z">
                      <w:r w:rsidDel="00000000" w:rsidR="00000000" w:rsidRPr="00000000">
                        <w:rPr>
                          <w:sz w:val="19.920000076293945"/>
                          <w:szCs w:val="19.920000076293945"/>
                          <w:rtl w:val="0"/>
                        </w:rPr>
                        <w:delText xml:space="preserve">For each COALNE feature  object which is  </w:delText>
                      </w:r>
                    </w:del>
                  </w:sdtContent>
                </w:sdt>
              </w:p>
            </w:sdtContent>
          </w:sdt>
          <w:sdt>
            <w:sdtPr>
              <w:tag w:val="goog_rdk_578"/>
            </w:sdtPr>
            <w:sdtContent>
              <w:p w:rsidR="00000000" w:rsidDel="00000000" w:rsidP="00000000" w:rsidRDefault="00000000" w:rsidRPr="00000000" w14:paraId="000003F7">
                <w:pPr>
                  <w:widowControl w:val="0"/>
                  <w:spacing w:after="0" w:before="3.2098388671875" w:line="240" w:lineRule="auto"/>
                  <w:ind w:left="121.56478881835938" w:firstLine="0"/>
                  <w:jc w:val="left"/>
                  <w:rPr>
                    <w:del w:author="Thomas Cervone-Richards - NOAA Federal" w:id="29" w:date="2023-05-30T15:38:57Z"/>
                    <w:sz w:val="19.920000076293945"/>
                    <w:szCs w:val="19.920000076293945"/>
                  </w:rPr>
                </w:pPr>
                <w:sdt>
                  <w:sdtPr>
                    <w:tag w:val="goog_rdk_577"/>
                  </w:sdtPr>
                  <w:sdtContent>
                    <w:del w:author="Thomas Cervone-Richards - NOAA Federal" w:id="29" w:date="2023-05-30T15:38:57Z">
                      <w:r w:rsidDel="00000000" w:rsidR="00000000" w:rsidRPr="00000000">
                        <w:rPr>
                          <w:sz w:val="19.920000076293945"/>
                          <w:szCs w:val="19.920000076293945"/>
                          <w:rtl w:val="0"/>
                        </w:rPr>
                        <w:delText xml:space="preserve">COINCIDENT with  </w:delText>
                      </w:r>
                    </w:del>
                  </w:sdtContent>
                </w:sdt>
              </w:p>
            </w:sdtContent>
          </w:sdt>
          <w:sdt>
            <w:sdtPr>
              <w:tag w:val="goog_rdk_580"/>
            </w:sdtPr>
            <w:sdtContent>
              <w:p w:rsidR="00000000" w:rsidDel="00000000" w:rsidP="00000000" w:rsidRDefault="00000000" w:rsidRPr="00000000" w14:paraId="000003F8">
                <w:pPr>
                  <w:widowControl w:val="0"/>
                  <w:spacing w:after="0" w:line="231.23273849487305" w:lineRule="auto"/>
                  <w:ind w:left="115.58883666992188" w:right="79.412841796875" w:firstLine="12.350311279296875"/>
                  <w:rPr>
                    <w:del w:author="Thomas Cervone-Richards - NOAA Federal" w:id="29" w:date="2023-05-30T15:38:57Z"/>
                    <w:sz w:val="19.920000076293945"/>
                    <w:szCs w:val="19.920000076293945"/>
                  </w:rPr>
                </w:pPr>
                <w:sdt>
                  <w:sdtPr>
                    <w:tag w:val="goog_rdk_579"/>
                  </w:sdtPr>
                  <w:sdtContent>
                    <w:del w:author="Thomas Cervone-Richards - NOAA Federal" w:id="29" w:date="2023-05-30T15:38:57Z">
                      <w:r w:rsidDel="00000000" w:rsidR="00000000" w:rsidRPr="00000000">
                        <w:rPr>
                          <w:sz w:val="19.920000076293945"/>
                          <w:szCs w:val="19.920000076293945"/>
                          <w:rtl w:val="0"/>
                        </w:rPr>
                        <w:delText xml:space="preserve">LNDARE feature objects on  both sides where not one of  them has CONDTN is  </w:delText>
                      </w:r>
                    </w:del>
                  </w:sdtContent>
                </w:sdt>
              </w:p>
            </w:sdtContent>
          </w:sdt>
          <w:sdt>
            <w:sdtPr>
              <w:tag w:val="goog_rdk_582"/>
            </w:sdtPr>
            <w:sdtContent>
              <w:p w:rsidR="00000000" w:rsidDel="00000000" w:rsidP="00000000" w:rsidRDefault="00000000" w:rsidRPr="00000000" w14:paraId="000003F9">
                <w:pPr>
                  <w:widowControl w:val="0"/>
                  <w:spacing w:after="0" w:before="5.211181640625" w:line="240" w:lineRule="auto"/>
                  <w:ind w:left="129.93118286132812" w:firstLine="0"/>
                  <w:jc w:val="left"/>
                  <w:rPr>
                    <w:del w:author="Thomas Cervone-Richards - NOAA Federal" w:id="29" w:date="2023-05-30T15:38:57Z"/>
                    <w:sz w:val="19.920000076293945"/>
                    <w:szCs w:val="19.920000076293945"/>
                  </w:rPr>
                </w:pPr>
                <w:sdt>
                  <w:sdtPr>
                    <w:tag w:val="goog_rdk_581"/>
                  </w:sdtPr>
                  <w:sdtContent>
                    <w:del w:author="Thomas Cervone-Richards - NOAA Federal" w:id="29" w:date="2023-05-30T15:38:57Z">
                      <w:r w:rsidDel="00000000" w:rsidR="00000000" w:rsidRPr="00000000">
                        <w:rPr>
                          <w:sz w:val="19.920000076293945"/>
                          <w:szCs w:val="19.920000076293945"/>
                          <w:rtl w:val="0"/>
                        </w:rPr>
                        <w:delText xml:space="preserve">Equal to 1 (under  </w:delText>
                      </w:r>
                    </w:del>
                  </w:sdtContent>
                </w:sdt>
              </w:p>
            </w:sdtContent>
          </w:sdt>
          <w:p w:rsidR="00000000" w:rsidDel="00000000" w:rsidP="00000000" w:rsidRDefault="00000000" w:rsidRPr="00000000" w14:paraId="000003FA">
            <w:pPr>
              <w:widowControl w:val="0"/>
              <w:spacing w:after="0" w:line="230.02874851226807" w:lineRule="auto"/>
              <w:ind w:left="120.76797485351562" w:right="82.152099609375" w:firstLine="0"/>
              <w:jc w:val="left"/>
              <w:rPr>
                <w:sz w:val="19.920000076293945"/>
                <w:szCs w:val="19.920000076293945"/>
              </w:rPr>
            </w:pPr>
            <w:sdt>
              <w:sdtPr>
                <w:tag w:val="goog_rdk_583"/>
              </w:sdtPr>
              <w:sdtContent>
                <w:del w:author="Thomas Cervone-Richards - NOAA Federal" w:id="29" w:date="2023-05-30T15:38:57Z">
                  <w:r w:rsidDel="00000000" w:rsidR="00000000" w:rsidRPr="00000000">
                    <w:rPr>
                      <w:sz w:val="19.920000076293945"/>
                      <w:szCs w:val="19.920000076293945"/>
                      <w:rtl w:val="0"/>
                    </w:rPr>
                    <w:delText xml:space="preserve">construction) OR 3 (under  reclamation) OR 5 (planned  construction).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86"/>
            </w:sdtPr>
            <w:sdtContent>
              <w:p w:rsidR="00000000" w:rsidDel="00000000" w:rsidP="00000000" w:rsidRDefault="00000000" w:rsidRPr="00000000" w14:paraId="000003FB">
                <w:pPr>
                  <w:widowControl w:val="0"/>
                  <w:spacing w:after="0" w:line="240" w:lineRule="auto"/>
                  <w:ind w:left="121.56463623046875" w:firstLine="0"/>
                  <w:jc w:val="left"/>
                  <w:rPr>
                    <w:del w:author="Thomas Cervone-Richards - NOAA Federal" w:id="29" w:date="2023-05-30T15:38:57Z"/>
                    <w:sz w:val="19.920000076293945"/>
                    <w:szCs w:val="19.920000076293945"/>
                  </w:rPr>
                </w:pPr>
                <w:sdt>
                  <w:sdtPr>
                    <w:tag w:val="goog_rdk_585"/>
                  </w:sdtPr>
                  <w:sdtContent>
                    <w:del w:author="Thomas Cervone-Richards - NOAA Federal" w:id="29" w:date="2023-05-30T15:38:57Z">
                      <w:r w:rsidDel="00000000" w:rsidR="00000000" w:rsidRPr="00000000">
                        <w:rPr>
                          <w:sz w:val="19.920000076293945"/>
                          <w:szCs w:val="19.920000076293945"/>
                          <w:rtl w:val="0"/>
                        </w:rPr>
                        <w:delText xml:space="preserve">COALNE is  </w:delText>
                      </w:r>
                    </w:del>
                  </w:sdtContent>
                </w:sdt>
              </w:p>
            </w:sdtContent>
          </w:sdt>
          <w:sdt>
            <w:sdtPr>
              <w:tag w:val="goog_rdk_588"/>
            </w:sdtPr>
            <w:sdtContent>
              <w:p w:rsidR="00000000" w:rsidDel="00000000" w:rsidP="00000000" w:rsidRDefault="00000000" w:rsidRPr="00000000" w14:paraId="000003FC">
                <w:pPr>
                  <w:widowControl w:val="0"/>
                  <w:spacing w:after="0" w:line="240" w:lineRule="auto"/>
                  <w:ind w:left="120.76812744140625" w:firstLine="0"/>
                  <w:jc w:val="left"/>
                  <w:rPr>
                    <w:del w:author="Thomas Cervone-Richards - NOAA Federal" w:id="29" w:date="2023-05-30T15:38:57Z"/>
                    <w:sz w:val="19.920000076293945"/>
                    <w:szCs w:val="19.920000076293945"/>
                  </w:rPr>
                </w:pPr>
                <w:sdt>
                  <w:sdtPr>
                    <w:tag w:val="goog_rdk_587"/>
                  </w:sdtPr>
                  <w:sdtContent>
                    <w:del w:author="Thomas Cervone-Richards - NOAA Federal" w:id="29" w:date="2023-05-30T15:38:57Z">
                      <w:r w:rsidDel="00000000" w:rsidR="00000000" w:rsidRPr="00000000">
                        <w:rPr>
                          <w:sz w:val="19.920000076293945"/>
                          <w:szCs w:val="19.920000076293945"/>
                          <w:rtl w:val="0"/>
                        </w:rPr>
                        <w:delText xml:space="preserve">coincident with  </w:delText>
                      </w:r>
                    </w:del>
                  </w:sdtContent>
                </w:sdt>
              </w:p>
            </w:sdtContent>
          </w:sdt>
          <w:p w:rsidR="00000000" w:rsidDel="00000000" w:rsidP="00000000" w:rsidRDefault="00000000" w:rsidRPr="00000000" w14:paraId="000003FD">
            <w:pPr>
              <w:widowControl w:val="0"/>
              <w:spacing w:after="0" w:line="231.23335361480713" w:lineRule="auto"/>
              <w:ind w:left="124.3536376953125" w:right="183.551025390625" w:firstLine="3.58551025390625"/>
              <w:jc w:val="left"/>
              <w:rPr>
                <w:sz w:val="19.920000076293945"/>
                <w:szCs w:val="19.920000076293945"/>
              </w:rPr>
            </w:pPr>
            <w:sdt>
              <w:sdtPr>
                <w:tag w:val="goog_rdk_589"/>
              </w:sdtPr>
              <w:sdtContent>
                <w:del w:author="Thomas Cervone-Richards - NOAA Federal" w:id="29" w:date="2023-05-30T15:38:57Z">
                  <w:r w:rsidDel="00000000" w:rsidR="00000000" w:rsidRPr="00000000">
                    <w:rPr>
                      <w:sz w:val="19.920000076293945"/>
                      <w:szCs w:val="19.920000076293945"/>
                      <w:rtl w:val="0"/>
                    </w:rPr>
                    <w:delText xml:space="preserve">LNDARE objects on  both sides.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2"/>
            </w:sdtPr>
            <w:sdtContent>
              <w:p w:rsidR="00000000" w:rsidDel="00000000" w:rsidP="00000000" w:rsidRDefault="00000000" w:rsidRPr="00000000" w14:paraId="000003FE">
                <w:pPr>
                  <w:widowControl w:val="0"/>
                  <w:spacing w:after="0" w:line="231.23335361480713" w:lineRule="auto"/>
                  <w:ind w:left="119.9713134765625" w:right="246.46728515625" w:firstLine="10.3582763671875"/>
                  <w:jc w:val="left"/>
                  <w:rPr>
                    <w:del w:author="Thomas Cervone-Richards - NOAA Federal" w:id="29" w:date="2023-05-30T15:38:57Z"/>
                    <w:sz w:val="19.920000076293945"/>
                    <w:szCs w:val="19.920000076293945"/>
                  </w:rPr>
                </w:pPr>
                <w:sdt>
                  <w:sdtPr>
                    <w:tag w:val="goog_rdk_591"/>
                  </w:sdtPr>
                  <w:sdtContent>
                    <w:del w:author="Thomas Cervone-Richards - NOAA Federal" w:id="29" w:date="2023-05-30T15:38:57Z">
                      <w:r w:rsidDel="00000000" w:rsidR="00000000" w:rsidRPr="00000000">
                        <w:rPr>
                          <w:sz w:val="19.920000076293945"/>
                          <w:szCs w:val="19.920000076293945"/>
                          <w:rtl w:val="0"/>
                        </w:rPr>
                        <w:delText xml:space="preserve">Remove COALNE or  amend CONDTN  </w:delText>
                      </w:r>
                    </w:del>
                  </w:sdtContent>
                </w:sdt>
              </w:p>
            </w:sdtContent>
          </w:sdt>
          <w:p w:rsidR="00000000" w:rsidDel="00000000" w:rsidP="00000000" w:rsidRDefault="00000000" w:rsidRPr="00000000" w14:paraId="000003FF">
            <w:pPr>
              <w:widowControl w:val="0"/>
              <w:spacing w:after="0" w:before="3.2098388671875" w:line="240" w:lineRule="auto"/>
              <w:ind w:left="114.3939208984375" w:firstLine="0"/>
              <w:jc w:val="left"/>
              <w:rPr>
                <w:sz w:val="19.920000076293945"/>
                <w:szCs w:val="19.920000076293945"/>
              </w:rPr>
            </w:pPr>
            <w:sdt>
              <w:sdtPr>
                <w:tag w:val="goog_rdk_593"/>
              </w:sdtPr>
              <w:sdtContent>
                <w:del w:author="Thomas Cervone-Richards - NOAA Federal" w:id="29" w:date="2023-05-30T15:38:57Z">
                  <w:r w:rsidDel="00000000" w:rsidR="00000000" w:rsidRPr="00000000">
                    <w:rPr>
                      <w:sz w:val="19.920000076293945"/>
                      <w:szCs w:val="19.920000076293945"/>
                      <w:rtl w:val="0"/>
                    </w:rPr>
                    <w:delText xml:space="preserve">values.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6"/>
            </w:sdtPr>
            <w:sdtContent>
              <w:p w:rsidR="00000000" w:rsidDel="00000000" w:rsidP="00000000" w:rsidRDefault="00000000" w:rsidRPr="00000000" w14:paraId="00000400">
                <w:pPr>
                  <w:widowControl w:val="0"/>
                  <w:spacing w:after="0" w:line="240" w:lineRule="auto"/>
                  <w:ind w:left="127.939453125" w:firstLine="0"/>
                  <w:jc w:val="left"/>
                  <w:rPr>
                    <w:del w:author="Thomas Cervone-Richards - NOAA Federal" w:id="29" w:date="2023-05-30T15:38:57Z"/>
                    <w:sz w:val="19.920000076293945"/>
                    <w:szCs w:val="19.920000076293945"/>
                  </w:rPr>
                </w:pPr>
                <w:sdt>
                  <w:sdtPr>
                    <w:tag w:val="goog_rdk_595"/>
                  </w:sdtPr>
                  <w:sdtContent>
                    <w:del w:author="Thomas Cervone-Richards - NOAA Federal" w:id="29" w:date="2023-05-30T15:38:57Z">
                      <w:r w:rsidDel="00000000" w:rsidR="00000000" w:rsidRPr="00000000">
                        <w:rPr>
                          <w:sz w:val="19.920000076293945"/>
                          <w:szCs w:val="19.920000076293945"/>
                          <w:rtl w:val="0"/>
                        </w:rPr>
                        <w:delText xml:space="preserve">Logical  </w:delText>
                      </w:r>
                    </w:del>
                  </w:sdtContent>
                </w:sdt>
              </w:p>
            </w:sdtContent>
          </w:sdt>
          <w:sdt>
            <w:sdtPr>
              <w:tag w:val="goog_rdk_598"/>
            </w:sdtPr>
            <w:sdtContent>
              <w:p w:rsidR="00000000" w:rsidDel="00000000" w:rsidP="00000000" w:rsidRDefault="00000000" w:rsidRPr="00000000" w14:paraId="00000401">
                <w:pPr>
                  <w:widowControl w:val="0"/>
                  <w:spacing w:after="0" w:line="229.2253875732422" w:lineRule="auto"/>
                  <w:ind w:left="115.5889892578125" w:right="297.540283203125" w:firstLine="5.179443359375"/>
                  <w:jc w:val="left"/>
                  <w:rPr>
                    <w:del w:author="Thomas Cervone-Richards - NOAA Federal" w:id="29" w:date="2023-05-30T15:38:57Z"/>
                    <w:sz w:val="19.920000076293945"/>
                    <w:szCs w:val="19.920000076293945"/>
                  </w:rPr>
                </w:pPr>
                <w:sdt>
                  <w:sdtPr>
                    <w:tag w:val="goog_rdk_597"/>
                  </w:sdtPr>
                  <w:sdtContent>
                    <w:del w:author="Thomas Cervone-Richards - NOAA Federal" w:id="29" w:date="2023-05-30T15:38:57Z">
                      <w:r w:rsidDel="00000000" w:rsidR="00000000" w:rsidRPr="00000000">
                        <w:rPr>
                          <w:sz w:val="19.920000076293945"/>
                          <w:szCs w:val="19.920000076293945"/>
                          <w:rtl w:val="0"/>
                        </w:rPr>
                        <w:delText xml:space="preserve">consistency and Appendix B.1,  </w:delText>
                      </w:r>
                    </w:del>
                  </w:sdtContent>
                </w:sdt>
              </w:p>
            </w:sdtContent>
          </w:sdt>
          <w:p w:rsidR="00000000" w:rsidDel="00000000" w:rsidP="00000000" w:rsidRDefault="00000000" w:rsidRPr="00000000" w14:paraId="00000402">
            <w:pPr>
              <w:widowControl w:val="0"/>
              <w:spacing w:after="0" w:before="6.8768310546875" w:line="240" w:lineRule="auto"/>
              <w:ind w:left="115.5889892578125" w:firstLine="0"/>
              <w:jc w:val="left"/>
              <w:rPr>
                <w:sz w:val="19.920000076293945"/>
                <w:szCs w:val="19.920000076293945"/>
              </w:rPr>
            </w:pPr>
            <w:sdt>
              <w:sdtPr>
                <w:tag w:val="goog_rdk_599"/>
              </w:sdtPr>
              <w:sdtContent>
                <w:del w:author="Thomas Cervone-Richards - NOAA Federal" w:id="29" w:date="2023-05-30T15:38:57Z">
                  <w:r w:rsidDel="00000000" w:rsidR="00000000" w:rsidRPr="00000000">
                    <w:rPr>
                      <w:sz w:val="19.920000076293945"/>
                      <w:szCs w:val="19.920000076293945"/>
                      <w:rtl w:val="0"/>
                    </w:rPr>
                    <w:delText xml:space="preserve">Annex A (4.6.10)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jc w:val="center"/>
              <w:rPr>
                <w:sz w:val="19.920000076293945"/>
                <w:szCs w:val="19.920000076293945"/>
              </w:rPr>
            </w:pPr>
            <w:sdt>
              <w:sdtPr>
                <w:tag w:val="goog_rdk_601"/>
              </w:sdtPr>
              <w:sdtContent>
                <w:del w:author="Thomas Cervone-Richards - NOAA Federal" w:id="29" w:date="2023-05-30T15:38:5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jc w:val="center"/>
              <w:rPr>
                <w:sz w:val="19.920000076293945"/>
                <w:szCs w:val="19.920000076293945"/>
              </w:rPr>
            </w:pPr>
            <w:r w:rsidDel="00000000" w:rsidR="00000000" w:rsidRPr="00000000">
              <w:rPr>
                <w:rtl w:val="0"/>
              </w:rPr>
            </w:r>
          </w:p>
        </w:tc>
      </w:tr>
      <w:tr>
        <w:trPr>
          <w:cantSplit w:val="0"/>
          <w:trHeight w:val="3230.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center"/>
              <w:rPr>
                <w:sz w:val="19.920000076293945"/>
                <w:szCs w:val="19.920000076293945"/>
              </w:rPr>
            </w:pPr>
            <w:sdt>
              <w:sdtPr>
                <w:tag w:val="goog_rdk_603"/>
              </w:sdtPr>
              <w:sdtContent>
                <w:del w:author="Thomas Cervone-Richards - NOAA Federal" w:id="30" w:date="2023-05-30T15:39:06Z">
                  <w:r w:rsidDel="00000000" w:rsidR="00000000" w:rsidRPr="00000000">
                    <w:rPr>
                      <w:sz w:val="19.920000076293945"/>
                      <w:szCs w:val="19.920000076293945"/>
                      <w:rtl w:val="0"/>
                    </w:rPr>
                    <w:delText xml:space="preserve">57d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06"/>
            </w:sdtPr>
            <w:sdtContent>
              <w:p w:rsidR="00000000" w:rsidDel="00000000" w:rsidP="00000000" w:rsidRDefault="00000000" w:rsidRPr="00000000" w14:paraId="00000406">
                <w:pPr>
                  <w:widowControl w:val="0"/>
                  <w:spacing w:after="0" w:line="231.23273849487305" w:lineRule="auto"/>
                  <w:ind w:left="119.77203369140625" w:right="193.753662109375" w:firstLine="10.159149169921875"/>
                  <w:jc w:val="left"/>
                  <w:rPr>
                    <w:del w:author="Thomas Cervone-Richards - NOAA Federal" w:id="30" w:date="2023-05-30T15:39:06Z"/>
                    <w:sz w:val="19.920000076293945"/>
                    <w:szCs w:val="19.920000076293945"/>
                  </w:rPr>
                </w:pPr>
                <w:sdt>
                  <w:sdtPr>
                    <w:tag w:val="goog_rdk_605"/>
                  </w:sdtPr>
                  <w:sdtContent>
                    <w:del w:author="Thomas Cervone-Richards - NOAA Federal" w:id="30" w:date="2023-05-30T15:39:06Z">
                      <w:r w:rsidDel="00000000" w:rsidR="00000000" w:rsidRPr="00000000">
                        <w:rPr>
                          <w:sz w:val="19.920000076293945"/>
                          <w:szCs w:val="19.920000076293945"/>
                          <w:rtl w:val="0"/>
                        </w:rPr>
                        <w:delText xml:space="preserve">For each COALNE feature  object where CATCOA is  Equal to 7 (mangrove)  </w:delText>
                      </w:r>
                    </w:del>
                  </w:sdtContent>
                </w:sdt>
              </w:p>
            </w:sdtContent>
          </w:sdt>
          <w:sdt>
            <w:sdtPr>
              <w:tag w:val="goog_rdk_608"/>
            </w:sdtPr>
            <w:sdtContent>
              <w:p w:rsidR="00000000" w:rsidDel="00000000" w:rsidP="00000000" w:rsidRDefault="00000000" w:rsidRPr="00000000" w14:paraId="00000407">
                <w:pPr>
                  <w:widowControl w:val="0"/>
                  <w:spacing w:after="0" w:before="5.211181640625" w:line="230.78128337860107" w:lineRule="auto"/>
                  <w:ind w:left="115.58883666992188" w:right="163.27606201171875" w:firstLine="0"/>
                  <w:jc w:val="left"/>
                  <w:rPr>
                    <w:del w:author="Thomas Cervone-Richards - NOAA Federal" w:id="30" w:date="2023-05-30T15:39:06Z"/>
                    <w:sz w:val="19.920000076293945"/>
                    <w:szCs w:val="19.920000076293945"/>
                  </w:rPr>
                </w:pPr>
                <w:sdt>
                  <w:sdtPr>
                    <w:tag w:val="goog_rdk_607"/>
                  </w:sdtPr>
                  <w:sdtContent>
                    <w:del w:author="Thomas Cervone-Richards - NOAA Federal" w:id="30" w:date="2023-05-30T15:39:06Z">
                      <w:r w:rsidDel="00000000" w:rsidR="00000000" w:rsidRPr="00000000">
                        <w:rPr>
                          <w:sz w:val="19.920000076293945"/>
                          <w:szCs w:val="19.920000076293945"/>
                          <w:rtl w:val="0"/>
                        </w:rPr>
                        <w:delText xml:space="preserve">which is not COINCIDENT  with a LNDARE feature  object OR is not coincident  with a VEGATN feature  object of geometric  </w:delText>
                      </w:r>
                    </w:del>
                  </w:sdtContent>
                </w:sdt>
              </w:p>
            </w:sdtContent>
          </w:sdt>
          <w:sdt>
            <w:sdtPr>
              <w:tag w:val="goog_rdk_610"/>
            </w:sdtPr>
            <w:sdtContent>
              <w:p w:rsidR="00000000" w:rsidDel="00000000" w:rsidP="00000000" w:rsidRDefault="00000000" w:rsidRPr="00000000" w14:paraId="00000408">
                <w:pPr>
                  <w:widowControl w:val="0"/>
                  <w:spacing w:after="0" w:before="5.5859375" w:line="240" w:lineRule="auto"/>
                  <w:ind w:left="124.3536376953125" w:firstLine="0"/>
                  <w:jc w:val="left"/>
                  <w:rPr>
                    <w:del w:author="Thomas Cervone-Richards - NOAA Federal" w:id="30" w:date="2023-05-30T15:39:06Z"/>
                    <w:sz w:val="19.920000076293945"/>
                    <w:szCs w:val="19.920000076293945"/>
                  </w:rPr>
                </w:pPr>
                <w:sdt>
                  <w:sdtPr>
                    <w:tag w:val="goog_rdk_609"/>
                  </w:sdtPr>
                  <w:sdtContent>
                    <w:del w:author="Thomas Cervone-Richards - NOAA Federal" w:id="30" w:date="2023-05-30T15:39:06Z">
                      <w:r w:rsidDel="00000000" w:rsidR="00000000" w:rsidRPr="00000000">
                        <w:rPr>
                          <w:sz w:val="19.920000076293945"/>
                          <w:szCs w:val="19.920000076293945"/>
                          <w:rtl w:val="0"/>
                        </w:rPr>
                        <w:delText xml:space="preserve">primitive area where  </w:delText>
                      </w:r>
                    </w:del>
                  </w:sdtContent>
                </w:sdt>
              </w:p>
            </w:sdtContent>
          </w:sdt>
          <w:sdt>
            <w:sdtPr>
              <w:tag w:val="goog_rdk_612"/>
            </w:sdtPr>
            <w:sdtContent>
              <w:p w:rsidR="00000000" w:rsidDel="00000000" w:rsidP="00000000" w:rsidRDefault="00000000" w:rsidRPr="00000000" w14:paraId="00000409">
                <w:pPr>
                  <w:widowControl w:val="0"/>
                  <w:spacing w:after="0" w:line="240" w:lineRule="auto"/>
                  <w:ind w:left="121.56478881835938" w:firstLine="0"/>
                  <w:jc w:val="left"/>
                  <w:rPr>
                    <w:del w:author="Thomas Cervone-Richards - NOAA Federal" w:id="30" w:date="2023-05-30T15:39:06Z"/>
                    <w:sz w:val="19.920000076293945"/>
                    <w:szCs w:val="19.920000076293945"/>
                  </w:rPr>
                </w:pPr>
                <w:sdt>
                  <w:sdtPr>
                    <w:tag w:val="goog_rdk_611"/>
                  </w:sdtPr>
                  <w:sdtContent>
                    <w:del w:author="Thomas Cervone-Richards - NOAA Federal" w:id="30" w:date="2023-05-30T15:39:06Z">
                      <w:r w:rsidDel="00000000" w:rsidR="00000000" w:rsidRPr="00000000">
                        <w:rPr>
                          <w:sz w:val="19.920000076293945"/>
                          <w:szCs w:val="19.920000076293945"/>
                          <w:rtl w:val="0"/>
                        </w:rPr>
                        <w:delText xml:space="preserve">CATVEG is Equal to 7  </w:delText>
                      </w:r>
                    </w:del>
                  </w:sdtContent>
                </w:sdt>
              </w:p>
            </w:sdtContent>
          </w:sdt>
          <w:sdt>
            <w:sdtPr>
              <w:tag w:val="goog_rdk_614"/>
            </w:sdtPr>
            <w:sdtContent>
              <w:p w:rsidR="00000000" w:rsidDel="00000000" w:rsidP="00000000" w:rsidRDefault="00000000" w:rsidRPr="00000000" w14:paraId="0000040A">
                <w:pPr>
                  <w:widowControl w:val="0"/>
                  <w:spacing w:after="0" w:line="231.23255252838135" w:lineRule="auto"/>
                  <w:ind w:left="115.98724365234375" w:right="114.4720458984375" w:firstLine="10.3582763671875"/>
                  <w:jc w:val="left"/>
                  <w:rPr>
                    <w:del w:author="Thomas Cervone-Richards - NOAA Federal" w:id="30" w:date="2023-05-30T15:39:06Z"/>
                    <w:sz w:val="19.920000076293945"/>
                    <w:szCs w:val="19.920000076293945"/>
                  </w:rPr>
                </w:pPr>
                <w:sdt>
                  <w:sdtPr>
                    <w:tag w:val="goog_rdk_613"/>
                  </w:sdtPr>
                  <w:sdtContent>
                    <w:del w:author="Thomas Cervone-Richards - NOAA Federal" w:id="30" w:date="2023-05-30T15:39:06Z">
                      <w:r w:rsidDel="00000000" w:rsidR="00000000" w:rsidRPr="00000000">
                        <w:rPr>
                          <w:sz w:val="19.920000076293945"/>
                          <w:szCs w:val="19.920000076293945"/>
                          <w:rtl w:val="0"/>
                        </w:rPr>
                        <w:delText xml:space="preserve">(mangroves) AND is not  WITHIN a LNDARE feature  object of geometric  </w:delText>
                      </w:r>
                    </w:del>
                  </w:sdtContent>
                </w:sdt>
              </w:p>
            </w:sdtContent>
          </w:sdt>
          <w:p w:rsidR="00000000" w:rsidDel="00000000" w:rsidP="00000000" w:rsidRDefault="00000000" w:rsidRPr="00000000" w14:paraId="0000040B">
            <w:pPr>
              <w:widowControl w:val="0"/>
              <w:spacing w:after="0" w:before="5.2105712890625" w:line="240" w:lineRule="auto"/>
              <w:ind w:left="124.3536376953125" w:firstLine="0"/>
              <w:jc w:val="left"/>
              <w:rPr>
                <w:sz w:val="19.920000076293945"/>
                <w:szCs w:val="19.920000076293945"/>
              </w:rPr>
            </w:pPr>
            <w:sdt>
              <w:sdtPr>
                <w:tag w:val="goog_rdk_615"/>
              </w:sdtPr>
              <w:sdtContent>
                <w:del w:author="Thomas Cervone-Richards - NOAA Federal" w:id="30" w:date="2023-05-30T15:39:06Z">
                  <w:r w:rsidDel="00000000" w:rsidR="00000000" w:rsidRPr="00000000">
                    <w:rPr>
                      <w:sz w:val="19.920000076293945"/>
                      <w:szCs w:val="19.920000076293945"/>
                      <w:rtl w:val="0"/>
                    </w:rPr>
                    <w:delText xml:space="preserve">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18"/>
            </w:sdtPr>
            <w:sdtContent>
              <w:p w:rsidR="00000000" w:rsidDel="00000000" w:rsidP="00000000" w:rsidRDefault="00000000" w:rsidRPr="00000000" w14:paraId="0000040C">
                <w:pPr>
                  <w:widowControl w:val="0"/>
                  <w:spacing w:after="0" w:line="231.23273849487305" w:lineRule="auto"/>
                  <w:ind w:left="119.77203369140625" w:right="193.311767578125" w:firstLine="7.569580078125"/>
                  <w:rPr>
                    <w:del w:author="Thomas Cervone-Richards - NOAA Federal" w:id="30" w:date="2023-05-30T15:39:06Z"/>
                    <w:sz w:val="19.920000076293945"/>
                    <w:szCs w:val="19.920000076293945"/>
                  </w:rPr>
                </w:pPr>
                <w:sdt>
                  <w:sdtPr>
                    <w:tag w:val="goog_rdk_617"/>
                  </w:sdtPr>
                  <w:sdtContent>
                    <w:del w:author="Thomas Cervone-Richards - NOAA Federal" w:id="30" w:date="2023-05-30T15:39:06Z">
                      <w:r w:rsidDel="00000000" w:rsidR="00000000" w:rsidRPr="00000000">
                        <w:rPr>
                          <w:sz w:val="19.920000076293945"/>
                          <w:szCs w:val="19.920000076293945"/>
                          <w:rtl w:val="0"/>
                        </w:rPr>
                        <w:delText xml:space="preserve">Mangrove COALNE  object not bounding  LNDARE or  </w:delText>
                      </w:r>
                    </w:del>
                  </w:sdtContent>
                </w:sdt>
              </w:p>
            </w:sdtContent>
          </w:sdt>
          <w:p w:rsidR="00000000" w:rsidDel="00000000" w:rsidP="00000000" w:rsidRDefault="00000000" w:rsidRPr="00000000" w14:paraId="0000040D">
            <w:pPr>
              <w:widowControl w:val="0"/>
              <w:spacing w:after="0" w:before="5.211181640625" w:line="228.8241720199585" w:lineRule="auto"/>
              <w:ind w:left="119.9713134765625" w:right="193.11279296875" w:firstLine="5.77667236328125"/>
              <w:jc w:val="left"/>
              <w:rPr>
                <w:sz w:val="19.920000076293945"/>
                <w:szCs w:val="19.920000076293945"/>
              </w:rPr>
            </w:pPr>
            <w:sdt>
              <w:sdtPr>
                <w:tag w:val="goog_rdk_619"/>
              </w:sdtPr>
              <w:sdtContent>
                <w:del w:author="Thomas Cervone-Richards - NOAA Federal" w:id="30" w:date="2023-05-30T15:39:06Z">
                  <w:r w:rsidDel="00000000" w:rsidR="00000000" w:rsidRPr="00000000">
                    <w:rPr>
                      <w:sz w:val="19.920000076293945"/>
                      <w:szCs w:val="19.920000076293945"/>
                      <w:rtl w:val="0"/>
                    </w:rPr>
                    <w:delText xml:space="preserve">mangrove VEGATN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22"/>
            </w:sdtPr>
            <w:sdtContent>
              <w:p w:rsidR="00000000" w:rsidDel="00000000" w:rsidP="00000000" w:rsidRDefault="00000000" w:rsidRPr="00000000" w14:paraId="0000040E">
                <w:pPr>
                  <w:widowControl w:val="0"/>
                  <w:spacing w:after="0" w:line="231.23273849487305" w:lineRule="auto"/>
                  <w:ind w:left="115.5889892578125" w:right="135.313720703125" w:firstLine="14.3426513671875"/>
                  <w:jc w:val="left"/>
                  <w:rPr>
                    <w:del w:author="Thomas Cervone-Richards - NOAA Federal" w:id="30" w:date="2023-05-30T15:39:06Z"/>
                    <w:sz w:val="19.920000076293945"/>
                    <w:szCs w:val="19.920000076293945"/>
                  </w:rPr>
                </w:pPr>
                <w:sdt>
                  <w:sdtPr>
                    <w:tag w:val="goog_rdk_621"/>
                  </w:sdtPr>
                  <w:sdtContent>
                    <w:del w:author="Thomas Cervone-Richards - NOAA Federal" w:id="30" w:date="2023-05-30T15:39:06Z">
                      <w:r w:rsidDel="00000000" w:rsidR="00000000" w:rsidRPr="00000000">
                        <w:rPr>
                          <w:sz w:val="19.920000076293945"/>
                          <w:szCs w:val="19.920000076293945"/>
                          <w:rtl w:val="0"/>
                        </w:rPr>
                        <w:delText xml:space="preserve">Ensure that mangrove  COALNE coincides  with LNDARE or  </w:delText>
                      </w:r>
                    </w:del>
                  </w:sdtContent>
                </w:sdt>
              </w:p>
            </w:sdtContent>
          </w:sdt>
          <w:p w:rsidR="00000000" w:rsidDel="00000000" w:rsidP="00000000" w:rsidRDefault="00000000" w:rsidRPr="00000000" w14:paraId="0000040F">
            <w:pPr>
              <w:widowControl w:val="0"/>
              <w:spacing w:after="0" w:before="5.211181640625" w:line="228.8241720199585" w:lineRule="auto"/>
              <w:ind w:left="124.3536376953125" w:right="334.912109375" w:firstLine="1.3946533203125"/>
              <w:jc w:val="left"/>
              <w:rPr>
                <w:sz w:val="19.920000076293945"/>
                <w:szCs w:val="19.920000076293945"/>
              </w:rPr>
            </w:pPr>
            <w:sdt>
              <w:sdtPr>
                <w:tag w:val="goog_rdk_623"/>
              </w:sdtPr>
              <w:sdtContent>
                <w:del w:author="Thomas Cervone-Richards - NOAA Federal" w:id="30" w:date="2023-05-30T15:39:06Z">
                  <w:r w:rsidDel="00000000" w:rsidR="00000000" w:rsidRPr="00000000">
                    <w:rPr>
                      <w:sz w:val="19.920000076293945"/>
                      <w:szCs w:val="19.920000076293945"/>
                      <w:rtl w:val="0"/>
                    </w:rPr>
                    <w:delText xml:space="preserve">mangrove VEGATN  boundary.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26"/>
            </w:sdtPr>
            <w:sdtContent>
              <w:p w:rsidR="00000000" w:rsidDel="00000000" w:rsidP="00000000" w:rsidRDefault="00000000" w:rsidRPr="00000000" w14:paraId="00000410">
                <w:pPr>
                  <w:widowControl w:val="0"/>
                  <w:spacing w:after="0" w:line="240" w:lineRule="auto"/>
                  <w:ind w:left="127.939453125" w:firstLine="0"/>
                  <w:jc w:val="left"/>
                  <w:rPr>
                    <w:del w:author="Thomas Cervone-Richards - NOAA Federal" w:id="30" w:date="2023-05-30T15:39:06Z"/>
                    <w:sz w:val="19.920000076293945"/>
                    <w:szCs w:val="19.920000076293945"/>
                  </w:rPr>
                </w:pPr>
                <w:sdt>
                  <w:sdtPr>
                    <w:tag w:val="goog_rdk_625"/>
                  </w:sdtPr>
                  <w:sdtContent>
                    <w:del w:author="Thomas Cervone-Richards - NOAA Federal" w:id="30" w:date="2023-05-30T15:39:06Z">
                      <w:r w:rsidDel="00000000" w:rsidR="00000000" w:rsidRPr="00000000">
                        <w:rPr>
                          <w:sz w:val="19.920000076293945"/>
                          <w:szCs w:val="19.920000076293945"/>
                          <w:rtl w:val="0"/>
                        </w:rPr>
                        <w:delText xml:space="preserve">Logical  </w:delText>
                      </w:r>
                    </w:del>
                  </w:sdtContent>
                </w:sdt>
              </w:p>
            </w:sdtContent>
          </w:sdt>
          <w:sdt>
            <w:sdtPr>
              <w:tag w:val="goog_rdk_628"/>
            </w:sdtPr>
            <w:sdtContent>
              <w:p w:rsidR="00000000" w:rsidDel="00000000" w:rsidP="00000000" w:rsidRDefault="00000000" w:rsidRPr="00000000" w14:paraId="00000411">
                <w:pPr>
                  <w:widowControl w:val="0"/>
                  <w:spacing w:after="0" w:line="231.23273849487305" w:lineRule="auto"/>
                  <w:ind w:left="115.5889892578125" w:right="298.9501953125" w:firstLine="5.179443359375"/>
                  <w:jc w:val="left"/>
                  <w:rPr>
                    <w:del w:author="Thomas Cervone-Richards - NOAA Federal" w:id="30" w:date="2023-05-30T15:39:06Z"/>
                    <w:sz w:val="19.920000076293945"/>
                    <w:szCs w:val="19.920000076293945"/>
                  </w:rPr>
                </w:pPr>
                <w:sdt>
                  <w:sdtPr>
                    <w:tag w:val="goog_rdk_627"/>
                  </w:sdtPr>
                  <w:sdtContent>
                    <w:del w:author="Thomas Cervone-Richards - NOAA Federal" w:id="30" w:date="2023-05-30T15:39:06Z">
                      <w:r w:rsidDel="00000000" w:rsidR="00000000" w:rsidRPr="00000000">
                        <w:rPr>
                          <w:sz w:val="19.920000076293945"/>
                          <w:szCs w:val="19.920000076293945"/>
                          <w:rtl w:val="0"/>
                        </w:rPr>
                        <w:delText xml:space="preserve">consistency and Appendix B.1,  </w:delText>
                      </w:r>
                    </w:del>
                  </w:sdtContent>
                </w:sdt>
              </w:p>
            </w:sdtContent>
          </w:sdt>
          <w:p w:rsidR="00000000" w:rsidDel="00000000" w:rsidP="00000000" w:rsidRDefault="00000000" w:rsidRPr="00000000" w14:paraId="00000412">
            <w:pPr>
              <w:widowControl w:val="0"/>
              <w:spacing w:after="0" w:before="5.211181640625" w:line="240" w:lineRule="auto"/>
              <w:ind w:left="115.5889892578125" w:firstLine="0"/>
              <w:jc w:val="left"/>
              <w:rPr>
                <w:sz w:val="19.920000076293945"/>
                <w:szCs w:val="19.920000076293945"/>
              </w:rPr>
            </w:pPr>
            <w:sdt>
              <w:sdtPr>
                <w:tag w:val="goog_rdk_629"/>
              </w:sdtPr>
              <w:sdtContent>
                <w:del w:author="Thomas Cervone-Richards - NOAA Federal" w:id="30" w:date="2023-05-30T15:39:06Z">
                  <w:r w:rsidDel="00000000" w:rsidR="00000000" w:rsidRPr="00000000">
                    <w:rPr>
                      <w:sz w:val="19.920000076293945"/>
                      <w:szCs w:val="19.920000076293945"/>
                      <w:rtl w:val="0"/>
                    </w:rPr>
                    <w:delText xml:space="preserve">Annex A (4.7.11)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center"/>
              <w:rPr>
                <w:sz w:val="19.920000076293945"/>
                <w:szCs w:val="19.920000076293945"/>
              </w:rPr>
            </w:pPr>
            <w:sdt>
              <w:sdtPr>
                <w:tag w:val="goog_rdk_631"/>
              </w:sdtPr>
              <w:sdtContent>
                <w:del w:author="Thomas Cervone-Richards - NOAA Federal" w:id="30" w:date="2023-05-30T15:39:0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9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jc w:val="center"/>
              <w:rPr>
                <w:sz w:val="19.920000076293945"/>
                <w:szCs w:val="19.920000076293945"/>
              </w:rPr>
            </w:pPr>
            <w:sdt>
              <w:sdtPr>
                <w:tag w:val="goog_rdk_633"/>
              </w:sdtPr>
              <w:sdtContent>
                <w:del w:author="Thomas Cervone-Richards - NOAA Federal" w:id="31" w:date="2023-05-30T15:39:24Z">
                  <w:r w:rsidDel="00000000" w:rsidR="00000000" w:rsidRPr="00000000">
                    <w:rPr>
                      <w:sz w:val="19.920000076293945"/>
                      <w:szCs w:val="19.920000076293945"/>
                      <w:rtl w:val="0"/>
                    </w:rPr>
                    <w:delText xml:space="preserve">58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6"/>
            </w:sdtPr>
            <w:sdtContent>
              <w:p w:rsidR="00000000" w:rsidDel="00000000" w:rsidP="00000000" w:rsidRDefault="00000000" w:rsidRPr="00000000" w14:paraId="00000416">
                <w:pPr>
                  <w:widowControl w:val="0"/>
                  <w:spacing w:after="0" w:line="231.2326955795288" w:lineRule="auto"/>
                  <w:ind w:left="119.77203369140625" w:right="193.75396728515625" w:firstLine="10.159149169921875"/>
                  <w:jc w:val="left"/>
                  <w:rPr>
                    <w:del w:author="Thomas Cervone-Richards - NOAA Federal" w:id="31" w:date="2023-05-30T15:39:24Z"/>
                    <w:sz w:val="19.920000076293945"/>
                    <w:szCs w:val="19.920000076293945"/>
                  </w:rPr>
                </w:pPr>
                <w:sdt>
                  <w:sdtPr>
                    <w:tag w:val="goog_rdk_635"/>
                  </w:sdtPr>
                  <w:sdtContent>
                    <w:del w:author="Thomas Cervone-Richards - NOAA Federal" w:id="31" w:date="2023-05-30T15:39:24Z">
                      <w:r w:rsidDel="00000000" w:rsidR="00000000" w:rsidRPr="00000000">
                        <w:rPr>
                          <w:sz w:val="19.920000076293945"/>
                          <w:szCs w:val="19.920000076293945"/>
                          <w:rtl w:val="0"/>
                        </w:rPr>
                        <w:delText xml:space="preserve">For each SBDARE feature  object of geometric  </w:delText>
                      </w:r>
                    </w:del>
                  </w:sdtContent>
                </w:sdt>
              </w:p>
            </w:sdtContent>
          </w:sdt>
          <w:sdt>
            <w:sdtPr>
              <w:tag w:val="goog_rdk_638"/>
            </w:sdtPr>
            <w:sdtContent>
              <w:p w:rsidR="00000000" w:rsidDel="00000000" w:rsidP="00000000" w:rsidRDefault="00000000" w:rsidRPr="00000000" w14:paraId="00000417">
                <w:pPr>
                  <w:widowControl w:val="0"/>
                  <w:spacing w:after="0" w:before="5.21026611328125" w:line="240" w:lineRule="auto"/>
                  <w:ind w:left="124.3536376953125" w:firstLine="0"/>
                  <w:jc w:val="left"/>
                  <w:rPr>
                    <w:del w:author="Thomas Cervone-Richards - NOAA Federal" w:id="31" w:date="2023-05-30T15:39:24Z"/>
                    <w:sz w:val="19.920000076293945"/>
                    <w:szCs w:val="19.920000076293945"/>
                  </w:rPr>
                </w:pPr>
                <w:sdt>
                  <w:sdtPr>
                    <w:tag w:val="goog_rdk_637"/>
                  </w:sdtPr>
                  <w:sdtContent>
                    <w:del w:author="Thomas Cervone-Richards - NOAA Federal" w:id="31" w:date="2023-05-30T15:39:24Z">
                      <w:r w:rsidDel="00000000" w:rsidR="00000000" w:rsidRPr="00000000">
                        <w:rPr>
                          <w:sz w:val="19.920000076293945"/>
                          <w:szCs w:val="19.920000076293945"/>
                          <w:rtl w:val="0"/>
                        </w:rPr>
                        <w:delText xml:space="preserve">primitive line which is  </w:delText>
                      </w:r>
                    </w:del>
                  </w:sdtContent>
                </w:sdt>
              </w:p>
            </w:sdtContent>
          </w:sdt>
          <w:sdt>
            <w:sdtPr>
              <w:tag w:val="goog_rdk_640"/>
            </w:sdtPr>
            <w:sdtContent>
              <w:p w:rsidR="00000000" w:rsidDel="00000000" w:rsidP="00000000" w:rsidRDefault="00000000" w:rsidRPr="00000000" w14:paraId="00000418">
                <w:pPr>
                  <w:widowControl w:val="0"/>
                  <w:spacing w:after="0" w:line="240" w:lineRule="auto"/>
                  <w:ind w:left="121.56478881835938" w:firstLine="0"/>
                  <w:jc w:val="left"/>
                  <w:rPr>
                    <w:del w:author="Thomas Cervone-Richards - NOAA Federal" w:id="31" w:date="2023-05-30T15:39:24Z"/>
                    <w:sz w:val="19.920000076293945"/>
                    <w:szCs w:val="19.920000076293945"/>
                  </w:rPr>
                </w:pPr>
                <w:sdt>
                  <w:sdtPr>
                    <w:tag w:val="goog_rdk_639"/>
                  </w:sdtPr>
                  <w:sdtContent>
                    <w:del w:author="Thomas Cervone-Richards - NOAA Federal" w:id="31" w:date="2023-05-30T15:39:24Z">
                      <w:r w:rsidDel="00000000" w:rsidR="00000000" w:rsidRPr="00000000">
                        <w:rPr>
                          <w:sz w:val="19.920000076293945"/>
                          <w:szCs w:val="19.920000076293945"/>
                          <w:rtl w:val="0"/>
                        </w:rPr>
                        <w:delText xml:space="preserve">COINCIDENT with a  </w:delText>
                      </w:r>
                    </w:del>
                  </w:sdtContent>
                </w:sdt>
              </w:p>
            </w:sdtContent>
          </w:sdt>
          <w:p w:rsidR="00000000" w:rsidDel="00000000" w:rsidP="00000000" w:rsidRDefault="00000000" w:rsidRPr="00000000" w14:paraId="00000419">
            <w:pPr>
              <w:widowControl w:val="0"/>
              <w:spacing w:after="0" w:line="231.2324094772339" w:lineRule="auto"/>
              <w:ind w:left="120.76797485351562" w:right="227.41851806640625" w:firstLine="1.792755126953125"/>
              <w:jc w:val="left"/>
              <w:rPr>
                <w:sz w:val="19.920000076293945"/>
                <w:szCs w:val="19.920000076293945"/>
              </w:rPr>
            </w:pPr>
            <w:sdt>
              <w:sdtPr>
                <w:tag w:val="goog_rdk_641"/>
              </w:sdtPr>
              <w:sdtContent>
                <w:del w:author="Thomas Cervone-Richards - NOAA Federal" w:id="31" w:date="2023-05-30T15:39:24Z">
                  <w:r w:rsidDel="00000000" w:rsidR="00000000" w:rsidRPr="00000000">
                    <w:rPr>
                      <w:sz w:val="19.920000076293945"/>
                      <w:szCs w:val="19.920000076293945"/>
                      <w:rtl w:val="0"/>
                    </w:rPr>
                    <w:delText xml:space="preserve">SBDARE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4"/>
            </w:sdtPr>
            <w:sdtContent>
              <w:p w:rsidR="00000000" w:rsidDel="00000000" w:rsidP="00000000" w:rsidRDefault="00000000" w:rsidRPr="00000000" w14:paraId="0000041A">
                <w:pPr>
                  <w:widowControl w:val="0"/>
                  <w:spacing w:after="0" w:line="240" w:lineRule="auto"/>
                  <w:ind w:left="127.93914794921875" w:firstLine="0"/>
                  <w:jc w:val="left"/>
                  <w:rPr>
                    <w:del w:author="Thomas Cervone-Richards - NOAA Federal" w:id="31" w:date="2023-05-30T15:39:24Z"/>
                    <w:sz w:val="19.920000076293945"/>
                    <w:szCs w:val="19.920000076293945"/>
                  </w:rPr>
                </w:pPr>
                <w:sdt>
                  <w:sdtPr>
                    <w:tag w:val="goog_rdk_643"/>
                  </w:sdtPr>
                  <w:sdtContent>
                    <w:del w:author="Thomas Cervone-Richards - NOAA Federal" w:id="31" w:date="2023-05-30T15:39:24Z">
                      <w:r w:rsidDel="00000000" w:rsidR="00000000" w:rsidRPr="00000000">
                        <w:rPr>
                          <w:sz w:val="19.920000076293945"/>
                          <w:szCs w:val="19.920000076293945"/>
                          <w:rtl w:val="0"/>
                        </w:rPr>
                        <w:delText xml:space="preserve">Line SBDARE  </w:delText>
                      </w:r>
                    </w:del>
                  </w:sdtContent>
                </w:sdt>
              </w:p>
            </w:sdtContent>
          </w:sdt>
          <w:sdt>
            <w:sdtPr>
              <w:tag w:val="goog_rdk_646"/>
            </w:sdtPr>
            <w:sdtContent>
              <w:p w:rsidR="00000000" w:rsidDel="00000000" w:rsidP="00000000" w:rsidRDefault="00000000" w:rsidRPr="00000000" w14:paraId="0000041B">
                <w:pPr>
                  <w:widowControl w:val="0"/>
                  <w:spacing w:after="0" w:line="240" w:lineRule="auto"/>
                  <w:ind w:left="124.3536376953125" w:firstLine="0"/>
                  <w:jc w:val="left"/>
                  <w:rPr>
                    <w:del w:author="Thomas Cervone-Richards - NOAA Federal" w:id="31" w:date="2023-05-30T15:39:24Z"/>
                    <w:sz w:val="19.920000076293945"/>
                    <w:szCs w:val="19.920000076293945"/>
                  </w:rPr>
                </w:pPr>
                <w:sdt>
                  <w:sdtPr>
                    <w:tag w:val="goog_rdk_645"/>
                  </w:sdtPr>
                  <w:sdtContent>
                    <w:del w:author="Thomas Cervone-Richards - NOAA Federal" w:id="31" w:date="2023-05-30T15:39:24Z">
                      <w:r w:rsidDel="00000000" w:rsidR="00000000" w:rsidRPr="00000000">
                        <w:rPr>
                          <w:sz w:val="19.920000076293945"/>
                          <w:szCs w:val="19.920000076293945"/>
                          <w:rtl w:val="0"/>
                        </w:rPr>
                        <w:delText xml:space="preserve">bounds an area  </w:delText>
                      </w:r>
                    </w:del>
                  </w:sdtContent>
                </w:sdt>
              </w:p>
            </w:sdtContent>
          </w:sdt>
          <w:p w:rsidR="00000000" w:rsidDel="00000000" w:rsidP="00000000" w:rsidRDefault="00000000" w:rsidRPr="00000000" w14:paraId="0000041C">
            <w:pPr>
              <w:widowControl w:val="0"/>
              <w:spacing w:after="0" w:line="240" w:lineRule="auto"/>
              <w:ind w:left="122.56072998046875" w:firstLine="0"/>
              <w:jc w:val="left"/>
              <w:rPr>
                <w:sz w:val="19.920000076293945"/>
                <w:szCs w:val="19.920000076293945"/>
              </w:rPr>
            </w:pPr>
            <w:sdt>
              <w:sdtPr>
                <w:tag w:val="goog_rdk_647"/>
              </w:sdtPr>
              <w:sdtContent>
                <w:del w:author="Thomas Cervone-Richards - NOAA Federal" w:id="31" w:date="2023-05-30T15:39:24Z">
                  <w:r w:rsidDel="00000000" w:rsidR="00000000" w:rsidRPr="00000000">
                    <w:rPr>
                      <w:sz w:val="19.920000076293945"/>
                      <w:szCs w:val="19.920000076293945"/>
                      <w:rtl w:val="0"/>
                    </w:rPr>
                    <w:delText xml:space="preserve">SBDARE.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0"/>
            </w:sdtPr>
            <w:sdtContent>
              <w:p w:rsidR="00000000" w:rsidDel="00000000" w:rsidP="00000000" w:rsidRDefault="00000000" w:rsidRPr="00000000" w14:paraId="0000041D">
                <w:pPr>
                  <w:widowControl w:val="0"/>
                  <w:spacing w:after="0" w:line="240" w:lineRule="auto"/>
                  <w:ind w:left="130.32958984375" w:firstLine="0"/>
                  <w:jc w:val="left"/>
                  <w:rPr>
                    <w:del w:author="Thomas Cervone-Richards - NOAA Federal" w:id="31" w:date="2023-05-30T15:39:24Z"/>
                    <w:sz w:val="19.920000076293945"/>
                    <w:szCs w:val="19.920000076293945"/>
                  </w:rPr>
                </w:pPr>
                <w:sdt>
                  <w:sdtPr>
                    <w:tag w:val="goog_rdk_649"/>
                  </w:sdtPr>
                  <w:sdtContent>
                    <w:del w:author="Thomas Cervone-Richards - NOAA Federal" w:id="31" w:date="2023-05-30T15:39:24Z">
                      <w:r w:rsidDel="00000000" w:rsidR="00000000" w:rsidRPr="00000000">
                        <w:rPr>
                          <w:sz w:val="19.920000076293945"/>
                          <w:szCs w:val="19.920000076293945"/>
                          <w:rtl w:val="0"/>
                        </w:rPr>
                        <w:delText xml:space="preserve">Remove linear  </w:delText>
                      </w:r>
                    </w:del>
                  </w:sdtContent>
                </w:sdt>
              </w:p>
            </w:sdtContent>
          </w:sdt>
          <w:p w:rsidR="00000000" w:rsidDel="00000000" w:rsidP="00000000" w:rsidRDefault="00000000" w:rsidRPr="00000000" w14:paraId="0000041E">
            <w:pPr>
              <w:widowControl w:val="0"/>
              <w:spacing w:after="0" w:line="240" w:lineRule="auto"/>
              <w:ind w:left="122.56103515625" w:firstLine="0"/>
              <w:jc w:val="left"/>
              <w:rPr>
                <w:sz w:val="19.920000076293945"/>
                <w:szCs w:val="19.920000076293945"/>
              </w:rPr>
            </w:pPr>
            <w:sdt>
              <w:sdtPr>
                <w:tag w:val="goog_rdk_651"/>
              </w:sdtPr>
              <w:sdtContent>
                <w:del w:author="Thomas Cervone-Richards - NOAA Federal" w:id="31" w:date="2023-05-30T15:39:24Z">
                  <w:r w:rsidDel="00000000" w:rsidR="00000000" w:rsidRPr="00000000">
                    <w:rPr>
                      <w:sz w:val="19.920000076293945"/>
                      <w:szCs w:val="19.920000076293945"/>
                      <w:rtl w:val="0"/>
                    </w:rPr>
                    <w:delText xml:space="preserve">SBDARE.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4"/>
            </w:sdtPr>
            <w:sdtContent>
              <w:p w:rsidR="00000000" w:rsidDel="00000000" w:rsidP="00000000" w:rsidRDefault="00000000" w:rsidRPr="00000000" w14:paraId="0000041F">
                <w:pPr>
                  <w:widowControl w:val="0"/>
                  <w:spacing w:after="0" w:line="240" w:lineRule="auto"/>
                  <w:ind w:left="127.939453125" w:firstLine="0"/>
                  <w:jc w:val="left"/>
                  <w:rPr>
                    <w:del w:author="Thomas Cervone-Richards - NOAA Federal" w:id="31" w:date="2023-05-30T15:39:24Z"/>
                    <w:sz w:val="19.920000076293945"/>
                    <w:szCs w:val="19.920000076293945"/>
                  </w:rPr>
                </w:pPr>
                <w:sdt>
                  <w:sdtPr>
                    <w:tag w:val="goog_rdk_653"/>
                  </w:sdtPr>
                  <w:sdtContent>
                    <w:del w:author="Thomas Cervone-Richards - NOAA Federal" w:id="31" w:date="2023-05-30T15:39:24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420">
            <w:pPr>
              <w:widowControl w:val="0"/>
              <w:spacing w:after="0" w:line="240" w:lineRule="auto"/>
              <w:ind w:left="120.7684326171875" w:firstLine="0"/>
              <w:jc w:val="left"/>
              <w:rPr>
                <w:sz w:val="19.920000076293945"/>
                <w:szCs w:val="19.920000076293945"/>
              </w:rPr>
            </w:pPr>
            <w:sdt>
              <w:sdtPr>
                <w:tag w:val="goog_rdk_655"/>
              </w:sdtPr>
              <w:sdtContent>
                <w:del w:author="Thomas Cervone-Richards - NOAA Federal" w:id="31" w:date="2023-05-30T15:39:24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jc w:val="center"/>
              <w:rPr>
                <w:sz w:val="19.920000076293945"/>
                <w:szCs w:val="19.920000076293945"/>
              </w:rPr>
            </w:pPr>
            <w:sdt>
              <w:sdtPr>
                <w:tag w:val="goog_rdk_657"/>
              </w:sdtPr>
              <w:sdtContent>
                <w:del w:author="Thomas Cervone-Richards - NOAA Federal" w:id="31" w:date="2023-05-30T15:39:24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jc w:val="center"/>
              <w:rPr>
                <w:sz w:val="19.920000076293945"/>
                <w:szCs w:val="19.920000076293945"/>
              </w:rPr>
            </w:pPr>
            <w:sdt>
              <w:sdtPr>
                <w:tag w:val="goog_rdk_659"/>
              </w:sdtPr>
              <w:sdtContent>
                <w:del w:author="Thomas Cervone-Richards - NOAA Federal" w:id="31" w:date="2023-05-30T15:39:24Z">
                  <w:r w:rsidDel="00000000" w:rsidR="00000000" w:rsidRPr="00000000">
                    <w:rPr>
                      <w:sz w:val="19.920000076293945"/>
                      <w:szCs w:val="19.920000076293945"/>
                      <w:rtl w:val="0"/>
                    </w:rPr>
                    <w:delText xml:space="preserve">59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62"/>
            </w:sdtPr>
            <w:sdtContent>
              <w:p w:rsidR="00000000" w:rsidDel="00000000" w:rsidP="00000000" w:rsidRDefault="00000000" w:rsidRPr="00000000" w14:paraId="00000424">
                <w:pPr>
                  <w:widowControl w:val="0"/>
                  <w:spacing w:after="0" w:line="231.2326955795288" w:lineRule="auto"/>
                  <w:ind w:left="119.77203369140625" w:right="183.7939453125" w:firstLine="10.159149169921875"/>
                  <w:jc w:val="left"/>
                  <w:rPr>
                    <w:del w:author="Thomas Cervone-Richards - NOAA Federal" w:id="31" w:date="2023-05-30T15:39:24Z"/>
                    <w:sz w:val="19.920000076293945"/>
                    <w:szCs w:val="19.920000076293945"/>
                  </w:rPr>
                </w:pPr>
                <w:sdt>
                  <w:sdtPr>
                    <w:tag w:val="goog_rdk_661"/>
                  </w:sdtPr>
                  <w:sdtContent>
                    <w:del w:author="Thomas Cervone-Richards - NOAA Federal" w:id="31" w:date="2023-05-30T15:39:24Z">
                      <w:r w:rsidDel="00000000" w:rsidR="00000000" w:rsidRPr="00000000">
                        <w:rPr>
                          <w:sz w:val="19.920000076293945"/>
                          <w:szCs w:val="19.920000076293945"/>
                          <w:rtl w:val="0"/>
                        </w:rPr>
                        <w:delText xml:space="preserve">For each OBSTRN feature  object of geometric  </w:delText>
                      </w:r>
                    </w:del>
                  </w:sdtContent>
                </w:sdt>
              </w:p>
            </w:sdtContent>
          </w:sdt>
          <w:sdt>
            <w:sdtPr>
              <w:tag w:val="goog_rdk_664"/>
            </w:sdtPr>
            <w:sdtContent>
              <w:p w:rsidR="00000000" w:rsidDel="00000000" w:rsidP="00000000" w:rsidRDefault="00000000" w:rsidRPr="00000000" w14:paraId="00000425">
                <w:pPr>
                  <w:widowControl w:val="0"/>
                  <w:spacing w:after="0" w:before="5.2105712890625" w:line="240" w:lineRule="auto"/>
                  <w:ind w:left="124.3536376953125" w:firstLine="0"/>
                  <w:jc w:val="left"/>
                  <w:rPr>
                    <w:del w:author="Thomas Cervone-Richards - NOAA Federal" w:id="31" w:date="2023-05-30T15:39:24Z"/>
                    <w:sz w:val="19.920000076293945"/>
                    <w:szCs w:val="19.920000076293945"/>
                  </w:rPr>
                </w:pPr>
                <w:sdt>
                  <w:sdtPr>
                    <w:tag w:val="goog_rdk_663"/>
                  </w:sdtPr>
                  <w:sdtContent>
                    <w:del w:author="Thomas Cervone-Richards - NOAA Federal" w:id="31" w:date="2023-05-30T15:39:24Z">
                      <w:r w:rsidDel="00000000" w:rsidR="00000000" w:rsidRPr="00000000">
                        <w:rPr>
                          <w:sz w:val="19.920000076293945"/>
                          <w:szCs w:val="19.920000076293945"/>
                          <w:rtl w:val="0"/>
                        </w:rPr>
                        <w:delText xml:space="preserve">primitive line which is  </w:delText>
                      </w:r>
                    </w:del>
                  </w:sdtContent>
                </w:sdt>
              </w:p>
            </w:sdtContent>
          </w:sdt>
          <w:sdt>
            <w:sdtPr>
              <w:tag w:val="goog_rdk_666"/>
            </w:sdtPr>
            <w:sdtContent>
              <w:p w:rsidR="00000000" w:rsidDel="00000000" w:rsidP="00000000" w:rsidRDefault="00000000" w:rsidRPr="00000000" w14:paraId="00000426">
                <w:pPr>
                  <w:widowControl w:val="0"/>
                  <w:spacing w:after="0" w:line="240" w:lineRule="auto"/>
                  <w:ind w:left="121.56478881835938" w:firstLine="0"/>
                  <w:jc w:val="left"/>
                  <w:rPr>
                    <w:del w:author="Thomas Cervone-Richards - NOAA Federal" w:id="31" w:date="2023-05-30T15:39:24Z"/>
                    <w:sz w:val="19.920000076293945"/>
                    <w:szCs w:val="19.920000076293945"/>
                  </w:rPr>
                </w:pPr>
                <w:sdt>
                  <w:sdtPr>
                    <w:tag w:val="goog_rdk_665"/>
                  </w:sdtPr>
                  <w:sdtContent>
                    <w:del w:author="Thomas Cervone-Richards - NOAA Federal" w:id="31" w:date="2023-05-30T15:39:24Z">
                      <w:r w:rsidDel="00000000" w:rsidR="00000000" w:rsidRPr="00000000">
                        <w:rPr>
                          <w:sz w:val="19.920000076293945"/>
                          <w:szCs w:val="19.920000076293945"/>
                          <w:rtl w:val="0"/>
                        </w:rPr>
                        <w:delText xml:space="preserve">COINCIDENT with an  </w:delText>
                      </w:r>
                    </w:del>
                  </w:sdtContent>
                </w:sdt>
              </w:p>
            </w:sdtContent>
          </w:sdt>
          <w:p w:rsidR="00000000" w:rsidDel="00000000" w:rsidP="00000000" w:rsidRDefault="00000000" w:rsidRPr="00000000" w14:paraId="00000427">
            <w:pPr>
              <w:widowControl w:val="0"/>
              <w:spacing w:after="0" w:line="231.2328815460205" w:lineRule="auto"/>
              <w:ind w:left="120.76797485351562" w:right="214.464111328125" w:hanging="0.199127197265625"/>
              <w:jc w:val="left"/>
              <w:rPr>
                <w:sz w:val="19.920000076293945"/>
                <w:szCs w:val="19.920000076293945"/>
              </w:rPr>
            </w:pPr>
            <w:sdt>
              <w:sdtPr>
                <w:tag w:val="goog_rdk_667"/>
              </w:sdtPr>
              <w:sdtContent>
                <w:del w:author="Thomas Cervone-Richards - NOAA Federal" w:id="31" w:date="2023-05-30T15:39:24Z">
                  <w:r w:rsidDel="00000000" w:rsidR="00000000" w:rsidRPr="00000000">
                    <w:rPr>
                      <w:sz w:val="19.920000076293945"/>
                      <w:szCs w:val="19.920000076293945"/>
                      <w:rtl w:val="0"/>
                    </w:rPr>
                    <w:delText xml:space="preserve">OBSTRN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70"/>
            </w:sdtPr>
            <w:sdtContent>
              <w:p w:rsidR="00000000" w:rsidDel="00000000" w:rsidP="00000000" w:rsidRDefault="00000000" w:rsidRPr="00000000" w14:paraId="00000428">
                <w:pPr>
                  <w:widowControl w:val="0"/>
                  <w:spacing w:after="0" w:line="240" w:lineRule="auto"/>
                  <w:ind w:left="127.93914794921875" w:firstLine="0"/>
                  <w:jc w:val="left"/>
                  <w:rPr>
                    <w:del w:author="Thomas Cervone-Richards - NOAA Federal" w:id="31" w:date="2023-05-30T15:39:24Z"/>
                    <w:sz w:val="19.920000076293945"/>
                    <w:szCs w:val="19.920000076293945"/>
                  </w:rPr>
                </w:pPr>
                <w:sdt>
                  <w:sdtPr>
                    <w:tag w:val="goog_rdk_669"/>
                  </w:sdtPr>
                  <w:sdtContent>
                    <w:del w:author="Thomas Cervone-Richards - NOAA Federal" w:id="31" w:date="2023-05-30T15:39:24Z">
                      <w:r w:rsidDel="00000000" w:rsidR="00000000" w:rsidRPr="00000000">
                        <w:rPr>
                          <w:sz w:val="19.920000076293945"/>
                          <w:szCs w:val="19.920000076293945"/>
                          <w:rtl w:val="0"/>
                        </w:rPr>
                        <w:delText xml:space="preserve">Line OBSTRN  </w:delText>
                      </w:r>
                    </w:del>
                  </w:sdtContent>
                </w:sdt>
              </w:p>
            </w:sdtContent>
          </w:sdt>
          <w:sdt>
            <w:sdtPr>
              <w:tag w:val="goog_rdk_672"/>
            </w:sdtPr>
            <w:sdtContent>
              <w:p w:rsidR="00000000" w:rsidDel="00000000" w:rsidP="00000000" w:rsidRDefault="00000000" w:rsidRPr="00000000" w14:paraId="00000429">
                <w:pPr>
                  <w:widowControl w:val="0"/>
                  <w:spacing w:after="0" w:line="240" w:lineRule="auto"/>
                  <w:ind w:left="124.3536376953125" w:firstLine="0"/>
                  <w:jc w:val="left"/>
                  <w:rPr>
                    <w:del w:author="Thomas Cervone-Richards - NOAA Federal" w:id="31" w:date="2023-05-30T15:39:24Z"/>
                    <w:sz w:val="19.920000076293945"/>
                    <w:szCs w:val="19.920000076293945"/>
                  </w:rPr>
                </w:pPr>
                <w:sdt>
                  <w:sdtPr>
                    <w:tag w:val="goog_rdk_671"/>
                  </w:sdtPr>
                  <w:sdtContent>
                    <w:del w:author="Thomas Cervone-Richards - NOAA Federal" w:id="31" w:date="2023-05-30T15:39:24Z">
                      <w:r w:rsidDel="00000000" w:rsidR="00000000" w:rsidRPr="00000000">
                        <w:rPr>
                          <w:sz w:val="19.920000076293945"/>
                          <w:szCs w:val="19.920000076293945"/>
                          <w:rtl w:val="0"/>
                        </w:rPr>
                        <w:delText xml:space="preserve">bounds an area  </w:delText>
                      </w:r>
                    </w:del>
                  </w:sdtContent>
                </w:sdt>
              </w:p>
            </w:sdtContent>
          </w:sdt>
          <w:p w:rsidR="00000000" w:rsidDel="00000000" w:rsidP="00000000" w:rsidRDefault="00000000" w:rsidRPr="00000000" w14:paraId="0000042A">
            <w:pPr>
              <w:widowControl w:val="0"/>
              <w:spacing w:after="0" w:line="240" w:lineRule="auto"/>
              <w:ind w:left="120.56884765625" w:firstLine="0"/>
              <w:jc w:val="left"/>
              <w:rPr>
                <w:sz w:val="19.920000076293945"/>
                <w:szCs w:val="19.920000076293945"/>
              </w:rPr>
            </w:pPr>
            <w:sdt>
              <w:sdtPr>
                <w:tag w:val="goog_rdk_673"/>
              </w:sdtPr>
              <w:sdtContent>
                <w:del w:author="Thomas Cervone-Richards - NOAA Federal" w:id="31" w:date="2023-05-30T15:39:24Z">
                  <w:r w:rsidDel="00000000" w:rsidR="00000000" w:rsidRPr="00000000">
                    <w:rPr>
                      <w:sz w:val="19.920000076293945"/>
                      <w:szCs w:val="19.920000076293945"/>
                      <w:rtl w:val="0"/>
                    </w:rPr>
                    <w:delText xml:space="preserve">OBSTRN.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76"/>
            </w:sdtPr>
            <w:sdtContent>
              <w:p w:rsidR="00000000" w:rsidDel="00000000" w:rsidP="00000000" w:rsidRDefault="00000000" w:rsidRPr="00000000" w14:paraId="0000042B">
                <w:pPr>
                  <w:widowControl w:val="0"/>
                  <w:spacing w:after="0" w:line="240" w:lineRule="auto"/>
                  <w:ind w:left="115.5889892578125" w:firstLine="0"/>
                  <w:jc w:val="left"/>
                  <w:rPr>
                    <w:del w:author="Thomas Cervone-Richards - NOAA Federal" w:id="31" w:date="2023-05-30T15:39:24Z"/>
                    <w:sz w:val="19.920000076293945"/>
                    <w:szCs w:val="19.920000076293945"/>
                  </w:rPr>
                </w:pPr>
                <w:sdt>
                  <w:sdtPr>
                    <w:tag w:val="goog_rdk_675"/>
                  </w:sdtPr>
                  <w:sdtContent>
                    <w:del w:author="Thomas Cervone-Richards - NOAA Federal" w:id="31" w:date="2023-05-30T15:39:24Z">
                      <w:r w:rsidDel="00000000" w:rsidR="00000000" w:rsidRPr="00000000">
                        <w:rPr>
                          <w:sz w:val="19.920000076293945"/>
                          <w:szCs w:val="19.920000076293945"/>
                          <w:rtl w:val="0"/>
                        </w:rPr>
                        <w:delText xml:space="preserve">Amend or remove  </w:delText>
                      </w:r>
                    </w:del>
                  </w:sdtContent>
                </w:sdt>
              </w:p>
            </w:sdtContent>
          </w:sdt>
          <w:p w:rsidR="00000000" w:rsidDel="00000000" w:rsidP="00000000" w:rsidRDefault="00000000" w:rsidRPr="00000000" w14:paraId="0000042C">
            <w:pPr>
              <w:widowControl w:val="0"/>
              <w:spacing w:after="0" w:line="240" w:lineRule="auto"/>
              <w:ind w:left="126.1468505859375" w:firstLine="0"/>
              <w:jc w:val="left"/>
              <w:rPr>
                <w:sz w:val="19.920000076293945"/>
                <w:szCs w:val="19.920000076293945"/>
              </w:rPr>
            </w:pPr>
            <w:sdt>
              <w:sdtPr>
                <w:tag w:val="goog_rdk_677"/>
              </w:sdtPr>
              <w:sdtContent>
                <w:del w:author="Thomas Cervone-Richards - NOAA Federal" w:id="31" w:date="2023-05-30T15:39:24Z">
                  <w:r w:rsidDel="00000000" w:rsidR="00000000" w:rsidRPr="00000000">
                    <w:rPr>
                      <w:sz w:val="19.920000076293945"/>
                      <w:szCs w:val="19.920000076293945"/>
                      <w:rtl w:val="0"/>
                    </w:rPr>
                    <w:delText xml:space="preserve">linear OBSTRN.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0"/>
            </w:sdtPr>
            <w:sdtContent>
              <w:p w:rsidR="00000000" w:rsidDel="00000000" w:rsidP="00000000" w:rsidRDefault="00000000" w:rsidRPr="00000000" w14:paraId="0000042D">
                <w:pPr>
                  <w:widowControl w:val="0"/>
                  <w:spacing w:after="0" w:line="240" w:lineRule="auto"/>
                  <w:ind w:left="127.939453125" w:firstLine="0"/>
                  <w:jc w:val="left"/>
                  <w:rPr>
                    <w:del w:author="Thomas Cervone-Richards - NOAA Federal" w:id="31" w:date="2023-05-30T15:39:24Z"/>
                    <w:sz w:val="19.920000076293945"/>
                    <w:szCs w:val="19.920000076293945"/>
                  </w:rPr>
                </w:pPr>
                <w:sdt>
                  <w:sdtPr>
                    <w:tag w:val="goog_rdk_679"/>
                  </w:sdtPr>
                  <w:sdtContent>
                    <w:del w:author="Thomas Cervone-Richards - NOAA Federal" w:id="31" w:date="2023-05-30T15:39:24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42E">
            <w:pPr>
              <w:widowControl w:val="0"/>
              <w:spacing w:after="0" w:line="240" w:lineRule="auto"/>
              <w:ind w:left="120.7684326171875" w:firstLine="0"/>
              <w:jc w:val="left"/>
              <w:rPr>
                <w:sz w:val="19.920000076293945"/>
                <w:szCs w:val="19.920000076293945"/>
              </w:rPr>
            </w:pPr>
            <w:sdt>
              <w:sdtPr>
                <w:tag w:val="goog_rdk_681"/>
              </w:sdtPr>
              <w:sdtContent>
                <w:del w:author="Thomas Cervone-Richards - NOAA Federal" w:id="31" w:date="2023-05-30T15:39:24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jc w:val="center"/>
              <w:rPr>
                <w:sz w:val="19.920000076293945"/>
                <w:szCs w:val="19.920000076293945"/>
              </w:rPr>
            </w:pPr>
            <w:sdt>
              <w:sdtPr>
                <w:tag w:val="goog_rdk_683"/>
              </w:sdtPr>
              <w:sdtContent>
                <w:del w:author="Thomas Cervone-Richards - NOAA Federal" w:id="31" w:date="2023-05-30T15:39:24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0431">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432">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433">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434">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20 </w:t>
      </w:r>
    </w:p>
    <w:tbl>
      <w:tblPr>
        <w:tblStyle w:val="Table11"/>
        <w:tblW w:w="10350.0" w:type="dxa"/>
        <w:jc w:val="left"/>
        <w:tblInd w:w="-66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265"/>
        <w:gridCol w:w="1965"/>
        <w:gridCol w:w="2040"/>
        <w:gridCol w:w="1545"/>
        <w:gridCol w:w="555"/>
        <w:gridCol w:w="1140"/>
        <w:tblGridChange w:id="0">
          <w:tblGrid>
            <w:gridCol w:w="840"/>
            <w:gridCol w:w="2265"/>
            <w:gridCol w:w="1965"/>
            <w:gridCol w:w="2040"/>
            <w:gridCol w:w="1545"/>
            <w:gridCol w:w="555"/>
            <w:gridCol w:w="1140"/>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jc w:val="center"/>
              <w:rPr>
                <w:sz w:val="19.920000076293945"/>
                <w:szCs w:val="19.920000076293945"/>
              </w:rPr>
            </w:pPr>
            <w:sdt>
              <w:sdtPr>
                <w:tag w:val="goog_rdk_685"/>
              </w:sdtPr>
              <w:sdtContent>
                <w:del w:author="Thomas Cervone-Richards - NOAA Federal" w:id="32" w:date="2023-05-30T15:39:30Z">
                  <w:r w:rsidDel="00000000" w:rsidR="00000000" w:rsidRPr="00000000">
                    <w:rPr>
                      <w:sz w:val="19.920000076293945"/>
                      <w:szCs w:val="19.920000076293945"/>
                      <w:rtl w:val="0"/>
                    </w:rPr>
                    <w:delText xml:space="preserve">60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30.73035717010498" w:lineRule="auto"/>
              <w:ind w:left="115.58883666992188" w:right="115.2685546875" w:firstLine="14.34234619140625"/>
              <w:jc w:val="left"/>
              <w:rPr>
                <w:sz w:val="19.920000076293945"/>
                <w:szCs w:val="19.920000076293945"/>
              </w:rPr>
            </w:pPr>
            <w:sdt>
              <w:sdtPr>
                <w:tag w:val="goog_rdk_687"/>
              </w:sdtPr>
              <w:sdtContent>
                <w:del w:author="Thomas Cervone-Richards - NOAA Federal" w:id="32" w:date="2023-05-30T15:39:30Z">
                  <w:r w:rsidDel="00000000" w:rsidR="00000000" w:rsidRPr="00000000">
                    <w:rPr>
                      <w:sz w:val="19.920000076293945"/>
                      <w:szCs w:val="19.920000076293945"/>
                      <w:rtl w:val="0"/>
                    </w:rPr>
                    <w:delText xml:space="preserve">For each CBLSUB feature  object which is WITHIN OR  CROSSES a LNDARE  feature object of geometric  primitive area.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31.63326740264893" w:lineRule="auto"/>
              <w:ind w:left="127.93914794921875" w:right="127.259521484375" w:hanging="6.37451171875"/>
              <w:jc w:val="left"/>
              <w:rPr>
                <w:sz w:val="19.920000076293945"/>
                <w:szCs w:val="19.920000076293945"/>
              </w:rPr>
            </w:pPr>
            <w:sdt>
              <w:sdtPr>
                <w:tag w:val="goog_rdk_689"/>
              </w:sdtPr>
              <w:sdtContent>
                <w:del w:author="Thomas Cervone-Richards - NOAA Federal" w:id="32" w:date="2023-05-30T15:39:30Z">
                  <w:r w:rsidDel="00000000" w:rsidR="00000000" w:rsidRPr="00000000">
                    <w:rPr>
                      <w:sz w:val="19.920000076293945"/>
                      <w:szCs w:val="19.920000076293945"/>
                      <w:rtl w:val="0"/>
                    </w:rPr>
                    <w:delText xml:space="preserve">CBLSUB covered by  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2"/>
            </w:sdtPr>
            <w:sdtContent>
              <w:p w:rsidR="00000000" w:rsidDel="00000000" w:rsidP="00000000" w:rsidRDefault="00000000" w:rsidRPr="00000000" w14:paraId="00000438">
                <w:pPr>
                  <w:widowControl w:val="0"/>
                  <w:spacing w:after="0" w:line="231.63326740264893" w:lineRule="auto"/>
                  <w:ind w:left="120.7684326171875" w:right="80.533447265625" w:firstLine="9.1632080078125"/>
                  <w:jc w:val="left"/>
                  <w:rPr>
                    <w:del w:author="Thomas Cervone-Richards - NOAA Federal" w:id="32" w:date="2023-05-30T15:39:30Z"/>
                    <w:sz w:val="19.920000076293945"/>
                    <w:szCs w:val="19.920000076293945"/>
                  </w:rPr>
                </w:pPr>
                <w:sdt>
                  <w:sdtPr>
                    <w:tag w:val="goog_rdk_691"/>
                  </w:sdtPr>
                  <w:sdtContent>
                    <w:del w:author="Thomas Cervone-Richards - NOAA Federal" w:id="32" w:date="2023-05-30T15:39:30Z">
                      <w:r w:rsidDel="00000000" w:rsidR="00000000" w:rsidRPr="00000000">
                        <w:rPr>
                          <w:sz w:val="19.920000076293945"/>
                          <w:szCs w:val="19.920000076293945"/>
                          <w:rtl w:val="0"/>
                        </w:rPr>
                        <w:delText xml:space="preserve">Ensure CBLSUB is not  covered by a  </w:delText>
                      </w:r>
                    </w:del>
                  </w:sdtContent>
                </w:sdt>
              </w:p>
            </w:sdtContent>
          </w:sdt>
          <w:p w:rsidR="00000000" w:rsidDel="00000000" w:rsidP="00000000" w:rsidRDefault="00000000" w:rsidRPr="00000000" w14:paraId="00000439">
            <w:pPr>
              <w:widowControl w:val="0"/>
              <w:spacing w:after="0" w:before="2.47802734375" w:line="240" w:lineRule="auto"/>
              <w:ind w:left="127.939453125" w:firstLine="0"/>
              <w:jc w:val="left"/>
              <w:rPr>
                <w:sz w:val="19.920000076293945"/>
                <w:szCs w:val="19.920000076293945"/>
              </w:rPr>
            </w:pPr>
            <w:sdt>
              <w:sdtPr>
                <w:tag w:val="goog_rdk_693"/>
              </w:sdtPr>
              <w:sdtContent>
                <w:del w:author="Thomas Cervone-Richards - NOAA Federal" w:id="32" w:date="2023-05-30T15:39:30Z">
                  <w:r w:rsidDel="00000000" w:rsidR="00000000" w:rsidRPr="00000000">
                    <w:rPr>
                      <w:sz w:val="19.920000076293945"/>
                      <w:szCs w:val="19.920000076293945"/>
                      <w:rtl w:val="0"/>
                    </w:rPr>
                    <w:delText xml:space="preserve">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6"/>
            </w:sdtPr>
            <w:sdtContent>
              <w:p w:rsidR="00000000" w:rsidDel="00000000" w:rsidP="00000000" w:rsidRDefault="00000000" w:rsidRPr="00000000" w14:paraId="0000043A">
                <w:pPr>
                  <w:widowControl w:val="0"/>
                  <w:spacing w:after="0" w:line="240" w:lineRule="auto"/>
                  <w:ind w:left="127.939453125" w:firstLine="0"/>
                  <w:jc w:val="left"/>
                  <w:rPr>
                    <w:del w:author="Thomas Cervone-Richards - NOAA Federal" w:id="32" w:date="2023-05-30T15:39:30Z"/>
                    <w:sz w:val="19.920000076293945"/>
                    <w:szCs w:val="19.920000076293945"/>
                  </w:rPr>
                </w:pPr>
                <w:sdt>
                  <w:sdtPr>
                    <w:tag w:val="goog_rdk_695"/>
                  </w:sdtPr>
                  <w:sdtContent>
                    <w:del w:author="Thomas Cervone-Richards - NOAA Federal" w:id="32" w:date="2023-05-30T15:39:30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43B">
            <w:pPr>
              <w:widowControl w:val="0"/>
              <w:spacing w:after="0" w:line="240" w:lineRule="auto"/>
              <w:ind w:left="120.7684326171875" w:firstLine="0"/>
              <w:jc w:val="left"/>
              <w:rPr>
                <w:sz w:val="19.920000076293945"/>
                <w:szCs w:val="19.920000076293945"/>
              </w:rPr>
            </w:pPr>
            <w:sdt>
              <w:sdtPr>
                <w:tag w:val="goog_rdk_697"/>
              </w:sdtPr>
              <w:sdtContent>
                <w:del w:author="Thomas Cervone-Richards - NOAA Federal" w:id="32" w:date="2023-05-30T15:39:30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jc w:val="center"/>
              <w:rPr>
                <w:sz w:val="19.920000076293945"/>
                <w:szCs w:val="19.920000076293945"/>
              </w:rPr>
            </w:pPr>
            <w:sdt>
              <w:sdtPr>
                <w:tag w:val="goog_rdk_699"/>
              </w:sdtPr>
              <w:sdtContent>
                <w:del w:author="Thomas Cervone-Richards - NOAA Federal" w:id="32" w:date="2023-05-30T15:39:30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after="0" w:line="240" w:lineRule="auto"/>
              <w:jc w:val="center"/>
              <w:rPr>
                <w:sz w:val="19.920000076293945"/>
                <w:szCs w:val="19.920000076293945"/>
              </w:rPr>
            </w:pPr>
            <w:r w:rsidDel="00000000" w:rsidR="00000000" w:rsidRPr="00000000">
              <w:rPr>
                <w:rtl w:val="0"/>
              </w:rPr>
            </w:r>
          </w:p>
        </w:tc>
      </w:tr>
      <w:tr>
        <w:trPr>
          <w:cantSplit w:val="0"/>
          <w:trHeight w:val="32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after="0" w:line="240" w:lineRule="auto"/>
              <w:jc w:val="center"/>
              <w:rPr>
                <w:sz w:val="19.920000076293945"/>
                <w:szCs w:val="19.920000076293945"/>
              </w:rPr>
            </w:pPr>
            <w:sdt>
              <w:sdtPr>
                <w:tag w:val="goog_rdk_701"/>
              </w:sdtPr>
              <w:sdtContent>
                <w:del w:author="Thomas Cervone-Richards - NOAA Federal" w:id="33" w:date="2023-05-30T15:39:54Z">
                  <w:r w:rsidDel="00000000" w:rsidR="00000000" w:rsidRPr="00000000">
                    <w:rPr>
                      <w:sz w:val="19.920000076293945"/>
                      <w:szCs w:val="19.920000076293945"/>
                      <w:rtl w:val="0"/>
                    </w:rPr>
                    <w:delText xml:space="preserve">61a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4"/>
            </w:sdtPr>
            <w:sdtContent>
              <w:p w:rsidR="00000000" w:rsidDel="00000000" w:rsidP="00000000" w:rsidRDefault="00000000" w:rsidRPr="00000000" w14:paraId="0000043F">
                <w:pPr>
                  <w:widowControl w:val="0"/>
                  <w:spacing w:after="0" w:line="231.23223781585693" w:lineRule="auto"/>
                  <w:ind w:left="115.58883666992188" w:right="126.42425537109375" w:firstLine="14.34234619140625"/>
                  <w:jc w:val="left"/>
                  <w:rPr>
                    <w:del w:author="Thomas Cervone-Richards - NOAA Federal" w:id="33" w:date="2023-05-30T15:39:54Z"/>
                    <w:sz w:val="19.920000076293945"/>
                    <w:szCs w:val="19.920000076293945"/>
                  </w:rPr>
                </w:pPr>
                <w:sdt>
                  <w:sdtPr>
                    <w:tag w:val="goog_rdk_703"/>
                  </w:sdtPr>
                  <w:sdtContent>
                    <w:del w:author="Thomas Cervone-Richards - NOAA Federal" w:id="33" w:date="2023-05-30T15:39:54Z">
                      <w:r w:rsidDel="00000000" w:rsidR="00000000" w:rsidRPr="00000000">
                        <w:rPr>
                          <w:sz w:val="19.920000076293945"/>
                          <w:szCs w:val="19.920000076293945"/>
                          <w:rtl w:val="0"/>
                        </w:rPr>
                        <w:delText xml:space="preserve">For each feature object of  geometric primitive line  where WATLEV is Equal to  3 (always  </w:delText>
                      </w:r>
                    </w:del>
                  </w:sdtContent>
                </w:sdt>
              </w:p>
            </w:sdtContent>
          </w:sdt>
          <w:sdt>
            <w:sdtPr>
              <w:tag w:val="goog_rdk_706"/>
            </w:sdtPr>
            <w:sdtContent>
              <w:p w:rsidR="00000000" w:rsidDel="00000000" w:rsidP="00000000" w:rsidRDefault="00000000" w:rsidRPr="00000000" w14:paraId="00000440">
                <w:pPr>
                  <w:widowControl w:val="0"/>
                  <w:spacing w:after="0" w:before="2.811279296875" w:line="231.2314224243164" w:lineRule="auto"/>
                  <w:ind w:left="115.58883666992188" w:right="417.25616455078125" w:firstLine="10.756683349609375"/>
                  <w:jc w:val="left"/>
                  <w:rPr>
                    <w:del w:author="Thomas Cervone-Richards - NOAA Federal" w:id="33" w:date="2023-05-30T15:39:54Z"/>
                    <w:sz w:val="19.920000076293945"/>
                    <w:szCs w:val="19.920000076293945"/>
                  </w:rPr>
                </w:pPr>
                <w:sdt>
                  <w:sdtPr>
                    <w:tag w:val="goog_rdk_705"/>
                  </w:sdtPr>
                  <w:sdtContent>
                    <w:del w:author="Thomas Cervone-Richards - NOAA Federal" w:id="33" w:date="2023-05-30T15:39:54Z">
                      <w:r w:rsidDel="00000000" w:rsidR="00000000" w:rsidRPr="00000000">
                        <w:rPr>
                          <w:sz w:val="19.920000076293945"/>
                          <w:szCs w:val="19.920000076293945"/>
                          <w:rtl w:val="0"/>
                        </w:rPr>
                        <w:delText xml:space="preserve">underwater/submerged)  which is WITHIN OR  </w:delText>
                      </w:r>
                    </w:del>
                  </w:sdtContent>
                </w:sdt>
              </w:p>
            </w:sdtContent>
          </w:sdt>
          <w:sdt>
            <w:sdtPr>
              <w:tag w:val="goog_rdk_708"/>
            </w:sdtPr>
            <w:sdtContent>
              <w:p w:rsidR="00000000" w:rsidDel="00000000" w:rsidP="00000000" w:rsidRDefault="00000000" w:rsidRPr="00000000" w14:paraId="00000441">
                <w:pPr>
                  <w:widowControl w:val="0"/>
                  <w:spacing w:after="0" w:before="5.211181640625" w:line="231.23205184936523" w:lineRule="auto"/>
                  <w:ind w:left="115.58883666992188" w:right="169.8492431640625" w:firstLine="5.9759521484375"/>
                  <w:jc w:val="left"/>
                  <w:rPr>
                    <w:del w:author="Thomas Cervone-Richards - NOAA Federal" w:id="33" w:date="2023-05-30T15:39:54Z"/>
                    <w:sz w:val="19.920000076293945"/>
                    <w:szCs w:val="19.920000076293945"/>
                  </w:rPr>
                </w:pPr>
                <w:sdt>
                  <w:sdtPr>
                    <w:tag w:val="goog_rdk_707"/>
                  </w:sdtPr>
                  <w:sdtContent>
                    <w:del w:author="Thomas Cervone-Richards - NOAA Federal" w:id="33" w:date="2023-05-30T15:39:54Z">
                      <w:r w:rsidDel="00000000" w:rsidR="00000000" w:rsidRPr="00000000">
                        <w:rPr>
                          <w:sz w:val="19.920000076293945"/>
                          <w:szCs w:val="19.920000076293945"/>
                          <w:rtl w:val="0"/>
                        </w:rPr>
                        <w:delText xml:space="preserve">CROSSES a LNDARE  feature object of geometric  primitive area OR is  </w:delText>
                      </w:r>
                    </w:del>
                  </w:sdtContent>
                </w:sdt>
              </w:p>
            </w:sdtContent>
          </w:sdt>
          <w:sdt>
            <w:sdtPr>
              <w:tag w:val="goog_rdk_710"/>
            </w:sdtPr>
            <w:sdtContent>
              <w:p w:rsidR="00000000" w:rsidDel="00000000" w:rsidP="00000000" w:rsidRDefault="00000000" w:rsidRPr="00000000" w14:paraId="00000442">
                <w:pPr>
                  <w:widowControl w:val="0"/>
                  <w:spacing w:after="0" w:before="5.211181640625" w:line="230.3291416168213" w:lineRule="auto"/>
                  <w:ind w:left="115.58883666992188" w:right="162.2802734375" w:firstLine="0.398406982421875"/>
                  <w:jc w:val="left"/>
                  <w:rPr>
                    <w:del w:author="Thomas Cervone-Richards - NOAA Federal" w:id="33" w:date="2023-05-30T15:39:54Z"/>
                    <w:sz w:val="19.920000076293945"/>
                    <w:szCs w:val="19.920000076293945"/>
                  </w:rPr>
                </w:pPr>
                <w:sdt>
                  <w:sdtPr>
                    <w:tag w:val="goog_rdk_709"/>
                  </w:sdtPr>
                  <w:sdtContent>
                    <w:del w:author="Thomas Cervone-Richards - NOAA Federal" w:id="33" w:date="2023-05-30T15:39:54Z">
                      <w:r w:rsidDel="00000000" w:rsidR="00000000" w:rsidRPr="00000000">
                        <w:rPr>
                          <w:sz w:val="19.920000076293945"/>
                          <w:szCs w:val="19.920000076293945"/>
                          <w:rtl w:val="0"/>
                        </w:rPr>
                        <w:delText xml:space="preserve">WITHIN OR CROSSES an  inter-tidal area (DEPARE  feature object where  </w:delText>
                      </w:r>
                    </w:del>
                  </w:sdtContent>
                </w:sdt>
              </w:p>
            </w:sdtContent>
          </w:sdt>
          <w:p w:rsidR="00000000" w:rsidDel="00000000" w:rsidP="00000000" w:rsidRDefault="00000000" w:rsidRPr="00000000" w14:paraId="00000443">
            <w:pPr>
              <w:widowControl w:val="0"/>
              <w:spacing w:after="0" w:before="5.95947265625" w:line="231.23263835906982" w:lineRule="auto"/>
              <w:ind w:left="120.76797485351562" w:right="405.7025146484375" w:firstLine="8.167266845703125"/>
              <w:jc w:val="left"/>
              <w:rPr>
                <w:sz w:val="19.920000076293945"/>
                <w:szCs w:val="19.920000076293945"/>
              </w:rPr>
            </w:pPr>
            <w:sdt>
              <w:sdtPr>
                <w:tag w:val="goog_rdk_711"/>
              </w:sdtPr>
              <w:sdtContent>
                <w:del w:author="Thomas Cervone-Richards - NOAA Federal" w:id="33" w:date="2023-05-30T15:39:54Z">
                  <w:r w:rsidDel="00000000" w:rsidR="00000000" w:rsidRPr="00000000">
                    <w:rPr>
                      <w:sz w:val="19.920000076293945"/>
                      <w:szCs w:val="19.920000076293945"/>
                      <w:rtl w:val="0"/>
                    </w:rPr>
                    <w:delText xml:space="preserve">DRVAL2 is Less than or  equal to 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4"/>
            </w:sdtPr>
            <w:sdtContent>
              <w:p w:rsidR="00000000" w:rsidDel="00000000" w:rsidP="00000000" w:rsidRDefault="00000000" w:rsidRPr="00000000" w14:paraId="00000444">
                <w:pPr>
                  <w:widowControl w:val="0"/>
                  <w:spacing w:after="0" w:line="231.23205184936523" w:lineRule="auto"/>
                  <w:ind w:left="115.98724365234375" w:right="66.422119140625" w:firstLine="11.951904296875"/>
                  <w:jc w:val="left"/>
                  <w:rPr>
                    <w:del w:author="Thomas Cervone-Richards - NOAA Federal" w:id="33" w:date="2023-05-30T15:39:54Z"/>
                    <w:sz w:val="19.920000076293945"/>
                    <w:szCs w:val="19.920000076293945"/>
                  </w:rPr>
                </w:pPr>
                <w:sdt>
                  <w:sdtPr>
                    <w:tag w:val="goog_rdk_713"/>
                  </w:sdtPr>
                  <w:sdtContent>
                    <w:del w:author="Thomas Cervone-Richards - NOAA Federal" w:id="33" w:date="2023-05-30T15:39:54Z">
                      <w:r w:rsidDel="00000000" w:rsidR="00000000" w:rsidRPr="00000000">
                        <w:rPr>
                          <w:sz w:val="19.920000076293945"/>
                          <w:szCs w:val="19.920000076293945"/>
                          <w:rtl w:val="0"/>
                        </w:rPr>
                        <w:delText xml:space="preserve">Linear object where  WATLEV = 3 (always  underwater/  </w:delText>
                      </w:r>
                    </w:del>
                  </w:sdtContent>
                </w:sdt>
              </w:p>
            </w:sdtContent>
          </w:sdt>
          <w:sdt>
            <w:sdtPr>
              <w:tag w:val="goog_rdk_716"/>
            </w:sdtPr>
            <w:sdtContent>
              <w:p w:rsidR="00000000" w:rsidDel="00000000" w:rsidP="00000000" w:rsidRDefault="00000000" w:rsidRPr="00000000" w14:paraId="00000445">
                <w:pPr>
                  <w:widowControl w:val="0"/>
                  <w:spacing w:after="0" w:before="5.211181640625" w:line="228.82407188415527" w:lineRule="auto"/>
                  <w:ind w:left="119.77203369140625" w:right="127.9736328125" w:hanging="0.5975341796875"/>
                  <w:jc w:val="left"/>
                  <w:rPr>
                    <w:del w:author="Thomas Cervone-Richards - NOAA Federal" w:id="33" w:date="2023-05-30T15:39:54Z"/>
                    <w:sz w:val="19.920000076293945"/>
                    <w:szCs w:val="19.920000076293945"/>
                  </w:rPr>
                </w:pPr>
                <w:sdt>
                  <w:sdtPr>
                    <w:tag w:val="goog_rdk_715"/>
                  </w:sdtPr>
                  <w:sdtContent>
                    <w:del w:author="Thomas Cervone-Richards - NOAA Federal" w:id="33" w:date="2023-05-30T15:39:54Z">
                      <w:r w:rsidDel="00000000" w:rsidR="00000000" w:rsidRPr="00000000">
                        <w:rPr>
                          <w:sz w:val="19.920000076293945"/>
                          <w:szCs w:val="19.920000076293945"/>
                          <w:rtl w:val="0"/>
                        </w:rPr>
                        <w:delText xml:space="preserve">submerged) is within  or crosses a  </w:delText>
                      </w:r>
                    </w:del>
                  </w:sdtContent>
                </w:sdt>
              </w:p>
            </w:sdtContent>
          </w:sdt>
          <w:sdt>
            <w:sdtPr>
              <w:tag w:val="goog_rdk_718"/>
            </w:sdtPr>
            <w:sdtContent>
              <w:p w:rsidR="00000000" w:rsidDel="00000000" w:rsidP="00000000" w:rsidRDefault="00000000" w:rsidRPr="00000000" w14:paraId="00000446">
                <w:pPr>
                  <w:widowControl w:val="0"/>
                  <w:spacing w:after="0" w:before="7.208251953125" w:line="240" w:lineRule="auto"/>
                  <w:ind w:left="127.93914794921875" w:firstLine="0"/>
                  <w:jc w:val="left"/>
                  <w:rPr>
                    <w:del w:author="Thomas Cervone-Richards - NOAA Federal" w:id="33" w:date="2023-05-30T15:39:54Z"/>
                    <w:sz w:val="19.920000076293945"/>
                    <w:szCs w:val="19.920000076293945"/>
                  </w:rPr>
                </w:pPr>
                <w:sdt>
                  <w:sdtPr>
                    <w:tag w:val="goog_rdk_717"/>
                  </w:sdtPr>
                  <w:sdtContent>
                    <w:del w:author="Thomas Cervone-Richards - NOAA Federal" w:id="33" w:date="2023-05-30T15:39:54Z">
                      <w:r w:rsidDel="00000000" w:rsidR="00000000" w:rsidRPr="00000000">
                        <w:rPr>
                          <w:sz w:val="19.920000076293945"/>
                          <w:szCs w:val="19.920000076293945"/>
                          <w:rtl w:val="0"/>
                        </w:rPr>
                        <w:delText xml:space="preserve">LNDARE or inter </w:delText>
                      </w:r>
                    </w:del>
                  </w:sdtContent>
                </w:sdt>
              </w:p>
            </w:sdtContent>
          </w:sdt>
          <w:p w:rsidR="00000000" w:rsidDel="00000000" w:rsidP="00000000" w:rsidRDefault="00000000" w:rsidRPr="00000000" w14:paraId="00000447">
            <w:pPr>
              <w:widowControl w:val="0"/>
              <w:spacing w:after="0" w:line="228.82407188415527" w:lineRule="auto"/>
              <w:ind w:left="115.58868408203125" w:right="192.9132080078125" w:firstLine="0"/>
              <w:jc w:val="left"/>
              <w:rPr>
                <w:sz w:val="19.920000076293945"/>
                <w:szCs w:val="19.920000076293945"/>
              </w:rPr>
            </w:pPr>
            <w:sdt>
              <w:sdtPr>
                <w:tag w:val="goog_rdk_719"/>
              </w:sdtPr>
              <w:sdtContent>
                <w:del w:author="Thomas Cervone-Richards - NOAA Federal" w:id="33" w:date="2023-05-30T15:39:54Z">
                  <w:r w:rsidDel="00000000" w:rsidR="00000000" w:rsidRPr="00000000">
                    <w:rPr>
                      <w:sz w:val="19.920000076293945"/>
                      <w:szCs w:val="19.920000076293945"/>
                      <w:rtl w:val="0"/>
                    </w:rPr>
                    <w:delText xml:space="preserve">tidal area (DEPARE  with DRVAL2 </w:delText>
                  </w:r>
                  <w:r w:rsidDel="00000000" w:rsidR="00000000" w:rsidRPr="00000000">
                    <w:rPr>
                      <w:rFonts w:ascii="Times" w:cs="Times" w:eastAsia="Times" w:hAnsi="Times"/>
                      <w:sz w:val="19.920000076293945"/>
                      <w:szCs w:val="19.920000076293945"/>
                      <w:rtl w:val="0"/>
                    </w:rPr>
                    <w:delText xml:space="preserve">≤ </w:delText>
                  </w:r>
                  <w:r w:rsidDel="00000000" w:rsidR="00000000" w:rsidRPr="00000000">
                    <w:rPr>
                      <w:sz w:val="19.920000076293945"/>
                      <w:szCs w:val="19.920000076293945"/>
                      <w:rtl w:val="0"/>
                    </w:rPr>
                    <w:delText xml:space="preserve">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2"/>
            </w:sdtPr>
            <w:sdtContent>
              <w:p w:rsidR="00000000" w:rsidDel="00000000" w:rsidP="00000000" w:rsidRDefault="00000000" w:rsidRPr="00000000" w14:paraId="00000448">
                <w:pPr>
                  <w:widowControl w:val="0"/>
                  <w:spacing w:after="0" w:line="240" w:lineRule="auto"/>
                  <w:ind w:left="115.5889892578125" w:firstLine="0"/>
                  <w:jc w:val="left"/>
                  <w:rPr>
                    <w:del w:author="Thomas Cervone-Richards - NOAA Federal" w:id="33" w:date="2023-05-30T15:39:54Z"/>
                    <w:sz w:val="19.920000076293945"/>
                    <w:szCs w:val="19.920000076293945"/>
                  </w:rPr>
                </w:pPr>
                <w:sdt>
                  <w:sdtPr>
                    <w:tag w:val="goog_rdk_721"/>
                  </w:sdtPr>
                  <w:sdtContent>
                    <w:del w:author="Thomas Cervone-Richards - NOAA Federal" w:id="33" w:date="2023-05-30T15:39:54Z">
                      <w:r w:rsidDel="00000000" w:rsidR="00000000" w:rsidRPr="00000000">
                        <w:rPr>
                          <w:sz w:val="19.920000076293945"/>
                          <w:szCs w:val="19.920000076293945"/>
                          <w:rtl w:val="0"/>
                        </w:rPr>
                        <w:delText xml:space="preserve">Amend value of  </w:delText>
                      </w:r>
                    </w:del>
                  </w:sdtContent>
                </w:sdt>
              </w:p>
            </w:sdtContent>
          </w:sdt>
          <w:p w:rsidR="00000000" w:rsidDel="00000000" w:rsidP="00000000" w:rsidRDefault="00000000" w:rsidRPr="00000000" w14:paraId="00000449">
            <w:pPr>
              <w:widowControl w:val="0"/>
              <w:spacing w:after="0" w:line="240" w:lineRule="auto"/>
              <w:ind w:left="115.987548828125" w:firstLine="0"/>
              <w:jc w:val="left"/>
              <w:rPr>
                <w:sz w:val="19.920000076293945"/>
                <w:szCs w:val="19.920000076293945"/>
              </w:rPr>
            </w:pPr>
            <w:sdt>
              <w:sdtPr>
                <w:tag w:val="goog_rdk_723"/>
              </w:sdtPr>
              <w:sdtContent>
                <w:del w:author="Thomas Cervone-Richards - NOAA Federal" w:id="33" w:date="2023-05-30T15:39:54Z">
                  <w:r w:rsidDel="00000000" w:rsidR="00000000" w:rsidRPr="00000000">
                    <w:rPr>
                      <w:sz w:val="19.920000076293945"/>
                      <w:szCs w:val="19.920000076293945"/>
                      <w:rtl w:val="0"/>
                    </w:rPr>
                    <w:delText xml:space="preserve">WATLEV.</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6"/>
            </w:sdtPr>
            <w:sdtContent>
              <w:p w:rsidR="00000000" w:rsidDel="00000000" w:rsidP="00000000" w:rsidRDefault="00000000" w:rsidRPr="00000000" w14:paraId="0000044A">
                <w:pPr>
                  <w:widowControl w:val="0"/>
                  <w:spacing w:after="0" w:line="240" w:lineRule="auto"/>
                  <w:ind w:left="127.939453125" w:firstLine="0"/>
                  <w:jc w:val="left"/>
                  <w:rPr>
                    <w:del w:author="Thomas Cervone-Richards - NOAA Federal" w:id="33" w:date="2023-05-30T15:39:54Z"/>
                    <w:sz w:val="19.920000076293945"/>
                    <w:szCs w:val="19.920000076293945"/>
                  </w:rPr>
                </w:pPr>
                <w:sdt>
                  <w:sdtPr>
                    <w:tag w:val="goog_rdk_725"/>
                  </w:sdtPr>
                  <w:sdtContent>
                    <w:del w:author="Thomas Cervone-Richards - NOAA Federal" w:id="33" w:date="2023-05-30T15:39:54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44B">
            <w:pPr>
              <w:widowControl w:val="0"/>
              <w:spacing w:after="0" w:line="240" w:lineRule="auto"/>
              <w:ind w:left="120.7684326171875" w:firstLine="0"/>
              <w:jc w:val="left"/>
              <w:rPr>
                <w:sz w:val="19.920000076293945"/>
                <w:szCs w:val="19.920000076293945"/>
              </w:rPr>
            </w:pPr>
            <w:sdt>
              <w:sdtPr>
                <w:tag w:val="goog_rdk_727"/>
              </w:sdtPr>
              <w:sdtContent>
                <w:del w:author="Thomas Cervone-Richards - NOAA Federal" w:id="33" w:date="2023-05-30T15:39:54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jc w:val="center"/>
              <w:rPr>
                <w:sz w:val="19.920000076293945"/>
                <w:szCs w:val="19.920000076293945"/>
              </w:rPr>
            </w:pPr>
            <w:sdt>
              <w:sdtPr>
                <w:tag w:val="goog_rdk_729"/>
              </w:sdtPr>
              <w:sdtContent>
                <w:del w:author="Thomas Cervone-Richards - NOAA Federal" w:id="33" w:date="2023-05-30T15:39: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jc w:val="center"/>
              <w:rPr>
                <w:sz w:val="19.920000076293945"/>
                <w:szCs w:val="19.920000076293945"/>
              </w:rPr>
            </w:pPr>
            <w:r w:rsidDel="00000000" w:rsidR="00000000" w:rsidRPr="00000000">
              <w:rPr>
                <w:rtl w:val="0"/>
              </w:rPr>
            </w:r>
          </w:p>
        </w:tc>
      </w:tr>
      <w:tr>
        <w:trPr>
          <w:cantSplit w:val="0"/>
          <w:trHeight w:val="391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jc w:val="center"/>
              <w:rPr>
                <w:sz w:val="19.920000076293945"/>
                <w:szCs w:val="19.920000076293945"/>
              </w:rPr>
            </w:pPr>
            <w:sdt>
              <w:sdtPr>
                <w:tag w:val="goog_rdk_731"/>
              </w:sdtPr>
              <w:sdtContent>
                <w:del w:author="Thomas Cervone-Richards - NOAA Federal" w:id="33" w:date="2023-05-30T15:39:54Z">
                  <w:r w:rsidDel="00000000" w:rsidR="00000000" w:rsidRPr="00000000">
                    <w:rPr>
                      <w:sz w:val="19.920000076293945"/>
                      <w:szCs w:val="19.920000076293945"/>
                      <w:rtl w:val="0"/>
                    </w:rPr>
                    <w:delText xml:space="preserve">61b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34"/>
            </w:sdtPr>
            <w:sdtContent>
              <w:p w:rsidR="00000000" w:rsidDel="00000000" w:rsidP="00000000" w:rsidRDefault="00000000" w:rsidRPr="00000000" w14:paraId="0000044F">
                <w:pPr>
                  <w:widowControl w:val="0"/>
                  <w:spacing w:after="0" w:line="230.42937755584717" w:lineRule="auto"/>
                  <w:ind w:left="115.58883666992188" w:right="126.42425537109375" w:firstLine="14.34234619140625"/>
                  <w:jc w:val="left"/>
                  <w:rPr>
                    <w:del w:author="Thomas Cervone-Richards - NOAA Federal" w:id="33" w:date="2023-05-30T15:39:54Z"/>
                    <w:sz w:val="19.920000076293945"/>
                    <w:szCs w:val="19.920000076293945"/>
                  </w:rPr>
                </w:pPr>
                <w:sdt>
                  <w:sdtPr>
                    <w:tag w:val="goog_rdk_733"/>
                  </w:sdtPr>
                  <w:sdtContent>
                    <w:del w:author="Thomas Cervone-Richards - NOAA Federal" w:id="33" w:date="2023-05-30T15:39:54Z">
                      <w:r w:rsidDel="00000000" w:rsidR="00000000" w:rsidRPr="00000000">
                        <w:rPr>
                          <w:sz w:val="19.920000076293945"/>
                          <w:szCs w:val="19.920000076293945"/>
                          <w:rtl w:val="0"/>
                        </w:rPr>
                        <w:delText xml:space="preserve">For each feature object of  geometric primitive point  where WATLEV is Equal to  3 (always  </w:delText>
                      </w:r>
                    </w:del>
                  </w:sdtContent>
                </w:sdt>
              </w:p>
            </w:sdtContent>
          </w:sdt>
          <w:sdt>
            <w:sdtPr>
              <w:tag w:val="goog_rdk_736"/>
            </w:sdtPr>
            <w:sdtContent>
              <w:p w:rsidR="00000000" w:rsidDel="00000000" w:rsidP="00000000" w:rsidRDefault="00000000" w:rsidRPr="00000000" w14:paraId="00000450">
                <w:pPr>
                  <w:widowControl w:val="0"/>
                  <w:spacing w:after="0" w:before="5.877685546875" w:line="230.63073635101318" w:lineRule="auto"/>
                  <w:ind w:left="115.58883666992188" w:right="71.4447021484375" w:firstLine="10.756683349609375"/>
                  <w:jc w:val="left"/>
                  <w:rPr>
                    <w:del w:author="Thomas Cervone-Richards - NOAA Federal" w:id="33" w:date="2023-05-30T15:39:54Z"/>
                    <w:sz w:val="19.920000076293945"/>
                    <w:szCs w:val="19.920000076293945"/>
                  </w:rPr>
                </w:pPr>
                <w:sdt>
                  <w:sdtPr>
                    <w:tag w:val="goog_rdk_735"/>
                  </w:sdtPr>
                  <w:sdtContent>
                    <w:del w:author="Thomas Cervone-Richards - NOAA Federal" w:id="33" w:date="2023-05-30T15:39:54Z">
                      <w:r w:rsidDel="00000000" w:rsidR="00000000" w:rsidRPr="00000000">
                        <w:rPr>
                          <w:sz w:val="19.920000076293945"/>
                          <w:szCs w:val="19.920000076293945"/>
                          <w:rtl w:val="0"/>
                        </w:rPr>
                        <w:delText xml:space="preserve">underwater/submerged)  which is not COVERED_BY  a DEPARE feature object  where DRVAL2 is Greater  than 0 AND is not </w:delText>
                      </w:r>
                    </w:del>
                  </w:sdtContent>
                </w:sdt>
              </w:p>
            </w:sdtContent>
          </w:sdt>
          <w:sdt>
            <w:sdtPr>
              <w:tag w:val="goog_rdk_738"/>
            </w:sdtPr>
            <w:sdtContent>
              <w:p w:rsidR="00000000" w:rsidDel="00000000" w:rsidP="00000000" w:rsidRDefault="00000000" w:rsidRPr="00000000" w14:paraId="00000451">
                <w:pPr>
                  <w:widowControl w:val="0"/>
                  <w:spacing w:after="0" w:before="6.1102294921875" w:line="231.23273849487305" w:lineRule="auto"/>
                  <w:ind w:left="115.58883666992188" w:right="92.7593994140625" w:firstLine="5.9759521484375"/>
                  <w:jc w:val="left"/>
                  <w:rPr>
                    <w:del w:author="Thomas Cervone-Richards - NOAA Federal" w:id="33" w:date="2023-05-30T15:39:54Z"/>
                    <w:sz w:val="19.920000076293945"/>
                    <w:szCs w:val="19.920000076293945"/>
                  </w:rPr>
                </w:pPr>
                <w:sdt>
                  <w:sdtPr>
                    <w:tag w:val="goog_rdk_737"/>
                  </w:sdtPr>
                  <w:sdtContent>
                    <w:del w:author="Thomas Cervone-Richards - NOAA Federal" w:id="33" w:date="2023-05-30T15:39:54Z">
                      <w:r w:rsidDel="00000000" w:rsidR="00000000" w:rsidRPr="00000000">
                        <w:rPr>
                          <w:sz w:val="19.920000076293945"/>
                          <w:szCs w:val="19.920000076293945"/>
                          <w:rtl w:val="0"/>
                        </w:rPr>
                        <w:delText xml:space="preserve">COVERED_BY a DRGARE  feature object AND is not  COVERED_BY an  </w:delText>
                      </w:r>
                    </w:del>
                  </w:sdtContent>
                </w:sdt>
              </w:p>
            </w:sdtContent>
          </w:sdt>
          <w:sdt>
            <w:sdtPr>
              <w:tag w:val="goog_rdk_740"/>
            </w:sdtPr>
            <w:sdtContent>
              <w:p w:rsidR="00000000" w:rsidDel="00000000" w:rsidP="00000000" w:rsidRDefault="00000000" w:rsidRPr="00000000" w14:paraId="00000452">
                <w:pPr>
                  <w:widowControl w:val="0"/>
                  <w:spacing w:after="0" w:before="5.211181640625" w:line="231.23273849487305" w:lineRule="auto"/>
                  <w:ind w:left="126.14639282226562" w:right="81.82586669921875" w:firstLine="2.39044189453125"/>
                  <w:jc w:val="left"/>
                  <w:rPr>
                    <w:del w:author="Thomas Cervone-Richards - NOAA Federal" w:id="33" w:date="2023-05-30T15:39:54Z"/>
                    <w:sz w:val="19.920000076293945"/>
                    <w:szCs w:val="19.920000076293945"/>
                  </w:rPr>
                </w:pPr>
                <w:sdt>
                  <w:sdtPr>
                    <w:tag w:val="goog_rdk_739"/>
                  </w:sdtPr>
                  <w:sdtContent>
                    <w:del w:author="Thomas Cervone-Richards - NOAA Federal" w:id="33" w:date="2023-05-30T15:39:54Z">
                      <w:r w:rsidDel="00000000" w:rsidR="00000000" w:rsidRPr="00000000">
                        <w:rPr>
                          <w:sz w:val="19.920000076293945"/>
                          <w:szCs w:val="19.920000076293945"/>
                          <w:rtl w:val="0"/>
                        </w:rPr>
                        <w:delText xml:space="preserve">UNSARE feature object OR  is COVERED_BY a  </w:delText>
                      </w:r>
                    </w:del>
                  </w:sdtContent>
                </w:sdt>
              </w:p>
            </w:sdtContent>
          </w:sdt>
          <w:p w:rsidR="00000000" w:rsidDel="00000000" w:rsidP="00000000" w:rsidRDefault="00000000" w:rsidRPr="00000000" w14:paraId="00000453">
            <w:pPr>
              <w:widowControl w:val="0"/>
              <w:spacing w:after="0" w:before="2.8106689453125" w:line="231.23305320739746" w:lineRule="auto"/>
              <w:ind w:left="120.76797485351562" w:right="138.973388671875" w:firstLine="7.171173095703125"/>
              <w:jc w:val="left"/>
              <w:rPr>
                <w:sz w:val="19.920000076293945"/>
                <w:szCs w:val="19.920000076293945"/>
              </w:rPr>
            </w:pPr>
            <w:sdt>
              <w:sdtPr>
                <w:tag w:val="goog_rdk_741"/>
              </w:sdtPr>
              <w:sdtContent>
                <w:del w:author="Thomas Cervone-Richards - NOAA Federal" w:id="33" w:date="2023-05-30T15:39:54Z">
                  <w:r w:rsidDel="00000000" w:rsidR="00000000" w:rsidRPr="00000000">
                    <w:rPr>
                      <w:sz w:val="19.920000076293945"/>
                      <w:szCs w:val="19.920000076293945"/>
                      <w:rtl w:val="0"/>
                    </w:rPr>
                    <w:delText xml:space="preserve">LNDARE feature object of  geometric primitive point or  line.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30.75068473815918" w:lineRule="auto"/>
              <w:ind w:left="115.98724365234375" w:right="60.2349853515625" w:firstLine="13.944091796875"/>
              <w:jc w:val="left"/>
              <w:rPr>
                <w:sz w:val="19.920000076293945"/>
                <w:szCs w:val="19.920000076293945"/>
              </w:rPr>
            </w:pPr>
            <w:sdt>
              <w:sdtPr>
                <w:tag w:val="goog_rdk_743"/>
              </w:sdtPr>
              <w:sdtContent>
                <w:del w:author="Thomas Cervone-Richards - NOAA Federal" w:id="33" w:date="2023-05-30T15:39:54Z">
                  <w:r w:rsidDel="00000000" w:rsidR="00000000" w:rsidRPr="00000000">
                    <w:rPr>
                      <w:sz w:val="19.920000076293945"/>
                      <w:szCs w:val="19.920000076293945"/>
                      <w:rtl w:val="0"/>
                    </w:rPr>
                    <w:delText xml:space="preserve">Point object where  WATLEV = 3 (always  underwater/submerg ed) is not covered by  a suitable bathymetry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46"/>
            </w:sdtPr>
            <w:sdtContent>
              <w:p w:rsidR="00000000" w:rsidDel="00000000" w:rsidP="00000000" w:rsidRDefault="00000000" w:rsidRPr="00000000" w14:paraId="00000455">
                <w:pPr>
                  <w:widowControl w:val="0"/>
                  <w:spacing w:after="0" w:line="240" w:lineRule="auto"/>
                  <w:ind w:left="115.5889892578125" w:firstLine="0"/>
                  <w:jc w:val="left"/>
                  <w:rPr>
                    <w:del w:author="Thomas Cervone-Richards - NOAA Federal" w:id="33" w:date="2023-05-30T15:39:54Z"/>
                    <w:sz w:val="19.920000076293945"/>
                    <w:szCs w:val="19.920000076293945"/>
                  </w:rPr>
                </w:pPr>
                <w:sdt>
                  <w:sdtPr>
                    <w:tag w:val="goog_rdk_745"/>
                  </w:sdtPr>
                  <w:sdtContent>
                    <w:del w:author="Thomas Cervone-Richards - NOAA Federal" w:id="33" w:date="2023-05-30T15:39:54Z">
                      <w:r w:rsidDel="00000000" w:rsidR="00000000" w:rsidRPr="00000000">
                        <w:rPr>
                          <w:sz w:val="19.920000076293945"/>
                          <w:szCs w:val="19.920000076293945"/>
                          <w:rtl w:val="0"/>
                        </w:rPr>
                        <w:delText xml:space="preserve">Amend value of  </w:delText>
                      </w:r>
                    </w:del>
                  </w:sdtContent>
                </w:sdt>
              </w:p>
            </w:sdtContent>
          </w:sdt>
          <w:p w:rsidR="00000000" w:rsidDel="00000000" w:rsidP="00000000" w:rsidRDefault="00000000" w:rsidRPr="00000000" w14:paraId="00000456">
            <w:pPr>
              <w:widowControl w:val="0"/>
              <w:spacing w:after="0" w:line="240" w:lineRule="auto"/>
              <w:ind w:left="115.987548828125" w:firstLine="0"/>
              <w:jc w:val="left"/>
              <w:rPr>
                <w:sz w:val="19.920000076293945"/>
                <w:szCs w:val="19.920000076293945"/>
              </w:rPr>
            </w:pPr>
            <w:sdt>
              <w:sdtPr>
                <w:tag w:val="goog_rdk_747"/>
              </w:sdtPr>
              <w:sdtContent>
                <w:del w:author="Thomas Cervone-Richards - NOAA Federal" w:id="33" w:date="2023-05-30T15:39:54Z">
                  <w:r w:rsidDel="00000000" w:rsidR="00000000" w:rsidRPr="00000000">
                    <w:rPr>
                      <w:sz w:val="19.920000076293945"/>
                      <w:szCs w:val="19.920000076293945"/>
                      <w:rtl w:val="0"/>
                    </w:rPr>
                    <w:delText xml:space="preserve">WATLEV.</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50"/>
            </w:sdtPr>
            <w:sdtContent>
              <w:p w:rsidR="00000000" w:rsidDel="00000000" w:rsidP="00000000" w:rsidRDefault="00000000" w:rsidRPr="00000000" w14:paraId="00000457">
                <w:pPr>
                  <w:widowControl w:val="0"/>
                  <w:spacing w:after="0" w:line="240" w:lineRule="auto"/>
                  <w:ind w:left="127.939453125" w:firstLine="0"/>
                  <w:jc w:val="left"/>
                  <w:rPr>
                    <w:del w:author="Thomas Cervone-Richards - NOAA Federal" w:id="33" w:date="2023-05-30T15:39:54Z"/>
                    <w:sz w:val="19.920000076293945"/>
                    <w:szCs w:val="19.920000076293945"/>
                  </w:rPr>
                </w:pPr>
                <w:sdt>
                  <w:sdtPr>
                    <w:tag w:val="goog_rdk_749"/>
                  </w:sdtPr>
                  <w:sdtContent>
                    <w:del w:author="Thomas Cervone-Richards - NOAA Federal" w:id="33" w:date="2023-05-30T15:39:54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458">
            <w:pPr>
              <w:widowControl w:val="0"/>
              <w:spacing w:after="0" w:line="240" w:lineRule="auto"/>
              <w:ind w:left="120.7684326171875" w:firstLine="0"/>
              <w:jc w:val="left"/>
              <w:rPr>
                <w:sz w:val="19.920000076293945"/>
                <w:szCs w:val="19.920000076293945"/>
              </w:rPr>
            </w:pPr>
            <w:sdt>
              <w:sdtPr>
                <w:tag w:val="goog_rdk_751"/>
              </w:sdtPr>
              <w:sdtContent>
                <w:del w:author="Thomas Cervone-Richards - NOAA Federal" w:id="33" w:date="2023-05-30T15:39:54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after="0" w:line="240" w:lineRule="auto"/>
              <w:jc w:val="center"/>
              <w:rPr>
                <w:sz w:val="19.920000076293945"/>
                <w:szCs w:val="19.920000076293945"/>
              </w:rPr>
            </w:pPr>
            <w:sdt>
              <w:sdtPr>
                <w:tag w:val="goog_rdk_753"/>
              </w:sdtPr>
              <w:sdtContent>
                <w:del w:author="Thomas Cervone-Richards - NOAA Federal" w:id="33" w:date="2023-05-30T15:39: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after="0" w:line="240" w:lineRule="auto"/>
              <w:jc w:val="center"/>
              <w:rPr>
                <w:sz w:val="19.920000076293945"/>
                <w:szCs w:val="19.920000076293945"/>
              </w:rPr>
            </w:pPr>
            <w:r w:rsidDel="00000000" w:rsidR="00000000" w:rsidRPr="00000000">
              <w:rPr>
                <w:rtl w:val="0"/>
              </w:rPr>
            </w:r>
          </w:p>
        </w:tc>
      </w:tr>
      <w:tr>
        <w:trPr>
          <w:cantSplit w:val="0"/>
          <w:trHeight w:val="323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after="0" w:line="240" w:lineRule="auto"/>
              <w:jc w:val="center"/>
              <w:rPr>
                <w:sz w:val="19.920000076293945"/>
                <w:szCs w:val="19.920000076293945"/>
              </w:rPr>
            </w:pPr>
            <w:sdt>
              <w:sdtPr>
                <w:tag w:val="goog_rdk_755"/>
              </w:sdtPr>
              <w:sdtContent>
                <w:del w:author="Thomas Cervone-Richards - NOAA Federal" w:id="33" w:date="2023-05-30T15:39:54Z">
                  <w:r w:rsidDel="00000000" w:rsidR="00000000" w:rsidRPr="00000000">
                    <w:rPr>
                      <w:sz w:val="19.920000076293945"/>
                      <w:szCs w:val="19.920000076293945"/>
                      <w:rtl w:val="0"/>
                    </w:rPr>
                    <w:delText xml:space="preserve">61c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58"/>
            </w:sdtPr>
            <w:sdtContent>
              <w:p w:rsidR="00000000" w:rsidDel="00000000" w:rsidP="00000000" w:rsidRDefault="00000000" w:rsidRPr="00000000" w14:paraId="0000045C">
                <w:pPr>
                  <w:widowControl w:val="0"/>
                  <w:spacing w:after="0" w:line="230.43009281158447" w:lineRule="auto"/>
                  <w:ind w:left="115.58883666992188" w:right="126.42425537109375" w:firstLine="14.34234619140625"/>
                  <w:jc w:val="left"/>
                  <w:rPr>
                    <w:del w:author="Thomas Cervone-Richards - NOAA Federal" w:id="33" w:date="2023-05-30T15:39:54Z"/>
                    <w:sz w:val="19.920000076293945"/>
                    <w:szCs w:val="19.920000076293945"/>
                  </w:rPr>
                </w:pPr>
                <w:sdt>
                  <w:sdtPr>
                    <w:tag w:val="goog_rdk_757"/>
                  </w:sdtPr>
                  <w:sdtContent>
                    <w:del w:author="Thomas Cervone-Richards - NOAA Federal" w:id="33" w:date="2023-05-30T15:39:54Z">
                      <w:r w:rsidDel="00000000" w:rsidR="00000000" w:rsidRPr="00000000">
                        <w:rPr>
                          <w:sz w:val="19.920000076293945"/>
                          <w:szCs w:val="19.920000076293945"/>
                          <w:rtl w:val="0"/>
                        </w:rPr>
                        <w:delText xml:space="preserve">For each feature object of  geometric primitive area  where WATLEV is Equal to  3 (always  </w:delText>
                      </w:r>
                    </w:del>
                  </w:sdtContent>
                </w:sdt>
              </w:p>
            </w:sdtContent>
          </w:sdt>
          <w:sdt>
            <w:sdtPr>
              <w:tag w:val="goog_rdk_760"/>
            </w:sdtPr>
            <w:sdtContent>
              <w:p w:rsidR="00000000" w:rsidDel="00000000" w:rsidP="00000000" w:rsidRDefault="00000000" w:rsidRPr="00000000" w14:paraId="0000045D">
                <w:pPr>
                  <w:widowControl w:val="0"/>
                  <w:spacing w:after="0" w:before="5.87646484375" w:line="231.23335361480713" w:lineRule="auto"/>
                  <w:ind w:left="115.58883666992188" w:right="417.25616455078125" w:firstLine="10.756683349609375"/>
                  <w:jc w:val="left"/>
                  <w:rPr>
                    <w:del w:author="Thomas Cervone-Richards - NOAA Federal" w:id="33" w:date="2023-05-30T15:39:54Z"/>
                    <w:sz w:val="19.920000076293945"/>
                    <w:szCs w:val="19.920000076293945"/>
                  </w:rPr>
                </w:pPr>
                <w:sdt>
                  <w:sdtPr>
                    <w:tag w:val="goog_rdk_759"/>
                  </w:sdtPr>
                  <w:sdtContent>
                    <w:del w:author="Thomas Cervone-Richards - NOAA Federal" w:id="33" w:date="2023-05-30T15:39:54Z">
                      <w:r w:rsidDel="00000000" w:rsidR="00000000" w:rsidRPr="00000000">
                        <w:rPr>
                          <w:sz w:val="19.920000076293945"/>
                          <w:szCs w:val="19.920000076293945"/>
                          <w:rtl w:val="0"/>
                        </w:rPr>
                        <w:delText xml:space="preserve">underwater/submerged)  which is WITHIN OR  </w:delText>
                      </w:r>
                    </w:del>
                  </w:sdtContent>
                </w:sdt>
              </w:p>
            </w:sdtContent>
          </w:sdt>
          <w:sdt>
            <w:sdtPr>
              <w:tag w:val="goog_rdk_762"/>
            </w:sdtPr>
            <w:sdtContent>
              <w:p w:rsidR="00000000" w:rsidDel="00000000" w:rsidP="00000000" w:rsidRDefault="00000000" w:rsidRPr="00000000" w14:paraId="0000045E">
                <w:pPr>
                  <w:widowControl w:val="0"/>
                  <w:spacing w:after="0" w:before="5.8099365234375" w:line="231.23305320739746" w:lineRule="auto"/>
                  <w:ind w:left="115.58883666992188" w:right="169.8492431640625" w:firstLine="4.980010986328125"/>
                  <w:jc w:val="left"/>
                  <w:rPr>
                    <w:del w:author="Thomas Cervone-Richards - NOAA Federal" w:id="33" w:date="2023-05-30T15:39:54Z"/>
                    <w:sz w:val="19.920000076293945"/>
                    <w:szCs w:val="19.920000076293945"/>
                  </w:rPr>
                </w:pPr>
                <w:sdt>
                  <w:sdtPr>
                    <w:tag w:val="goog_rdk_761"/>
                  </w:sdtPr>
                  <w:sdtContent>
                    <w:del w:author="Thomas Cervone-Richards - NOAA Federal" w:id="33" w:date="2023-05-30T15:39:54Z">
                      <w:r w:rsidDel="00000000" w:rsidR="00000000" w:rsidRPr="00000000">
                        <w:rPr>
                          <w:sz w:val="19.920000076293945"/>
                          <w:szCs w:val="19.920000076293945"/>
                          <w:rtl w:val="0"/>
                        </w:rPr>
                        <w:delText xml:space="preserve">OVERLAPS a LNDARE  feature object of geometric  primitive area OR is  </w:delText>
                      </w:r>
                    </w:del>
                  </w:sdtContent>
                </w:sdt>
              </w:p>
            </w:sdtContent>
          </w:sdt>
          <w:sdt>
            <w:sdtPr>
              <w:tag w:val="goog_rdk_764"/>
            </w:sdtPr>
            <w:sdtContent>
              <w:p w:rsidR="00000000" w:rsidDel="00000000" w:rsidP="00000000" w:rsidRDefault="00000000" w:rsidRPr="00000000" w14:paraId="0000045F">
                <w:pPr>
                  <w:widowControl w:val="0"/>
                  <w:spacing w:after="0" w:before="2.81005859375" w:line="231.2325668334961" w:lineRule="auto"/>
                  <w:ind w:left="115.58883666992188" w:right="61.2860107421875" w:firstLine="0.398406982421875"/>
                  <w:jc w:val="left"/>
                  <w:rPr>
                    <w:del w:author="Thomas Cervone-Richards - NOAA Federal" w:id="33" w:date="2023-05-30T15:39:54Z"/>
                    <w:sz w:val="19.920000076293945"/>
                    <w:szCs w:val="19.920000076293945"/>
                  </w:rPr>
                </w:pPr>
                <w:sdt>
                  <w:sdtPr>
                    <w:tag w:val="goog_rdk_763"/>
                  </w:sdtPr>
                  <w:sdtContent>
                    <w:del w:author="Thomas Cervone-Richards - NOAA Federal" w:id="33" w:date="2023-05-30T15:39:54Z">
                      <w:r w:rsidDel="00000000" w:rsidR="00000000" w:rsidRPr="00000000">
                        <w:rPr>
                          <w:sz w:val="19.920000076293945"/>
                          <w:szCs w:val="19.920000076293945"/>
                          <w:rtl w:val="0"/>
                        </w:rPr>
                        <w:delText xml:space="preserve">WITHIN OR OVERLAPS an  inter-tidal area (DEPARE  feature object where  </w:delText>
                      </w:r>
                    </w:del>
                  </w:sdtContent>
                </w:sdt>
              </w:p>
            </w:sdtContent>
          </w:sdt>
          <w:p w:rsidR="00000000" w:rsidDel="00000000" w:rsidP="00000000" w:rsidRDefault="00000000" w:rsidRPr="00000000" w14:paraId="00000460">
            <w:pPr>
              <w:widowControl w:val="0"/>
              <w:spacing w:after="0" w:before="5.2105712890625" w:line="231.2326955795288" w:lineRule="auto"/>
              <w:ind w:left="120.76797485351562" w:right="405.7025146484375" w:firstLine="8.167266845703125"/>
              <w:jc w:val="left"/>
              <w:rPr>
                <w:sz w:val="19.920000076293945"/>
                <w:szCs w:val="19.920000076293945"/>
              </w:rPr>
            </w:pPr>
            <w:sdt>
              <w:sdtPr>
                <w:tag w:val="goog_rdk_765"/>
              </w:sdtPr>
              <w:sdtContent>
                <w:del w:author="Thomas Cervone-Richards - NOAA Federal" w:id="33" w:date="2023-05-30T15:39:54Z">
                  <w:r w:rsidDel="00000000" w:rsidR="00000000" w:rsidRPr="00000000">
                    <w:rPr>
                      <w:sz w:val="19.920000076293945"/>
                      <w:szCs w:val="19.920000076293945"/>
                      <w:rtl w:val="0"/>
                    </w:rPr>
                    <w:delText xml:space="preserve">DRVAL2 is Less than or  equal to 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68"/>
            </w:sdtPr>
            <w:sdtContent>
              <w:p w:rsidR="00000000" w:rsidDel="00000000" w:rsidP="00000000" w:rsidRDefault="00000000" w:rsidRPr="00000000" w14:paraId="00000461">
                <w:pPr>
                  <w:widowControl w:val="0"/>
                  <w:spacing w:after="0" w:line="230.43009281158447" w:lineRule="auto"/>
                  <w:ind w:left="115.58868408203125" w:right="66.422119140625" w:hanging="0.3985595703125"/>
                  <w:jc w:val="left"/>
                  <w:rPr>
                    <w:del w:author="Thomas Cervone-Richards - NOAA Federal" w:id="33" w:date="2023-05-30T15:39:54Z"/>
                    <w:sz w:val="19.920000076293945"/>
                    <w:szCs w:val="19.920000076293945"/>
                  </w:rPr>
                </w:pPr>
                <w:sdt>
                  <w:sdtPr>
                    <w:tag w:val="goog_rdk_767"/>
                  </w:sdtPr>
                  <w:sdtContent>
                    <w:del w:author="Thomas Cervone-Richards - NOAA Federal" w:id="33" w:date="2023-05-30T15:39:54Z">
                      <w:r w:rsidDel="00000000" w:rsidR="00000000" w:rsidRPr="00000000">
                        <w:rPr>
                          <w:sz w:val="19.920000076293945"/>
                          <w:szCs w:val="19.920000076293945"/>
                          <w:rtl w:val="0"/>
                        </w:rPr>
                        <w:delText xml:space="preserve">Area object where  WATLEV = 3 (always  underwater/submerg ed) is within or  </w:delText>
                      </w:r>
                    </w:del>
                  </w:sdtContent>
                </w:sdt>
              </w:p>
            </w:sdtContent>
          </w:sdt>
          <w:sdt>
            <w:sdtPr>
              <w:tag w:val="goog_rdk_770"/>
            </w:sdtPr>
            <w:sdtContent>
              <w:p w:rsidR="00000000" w:rsidDel="00000000" w:rsidP="00000000" w:rsidRDefault="00000000" w:rsidRPr="00000000" w14:paraId="00000462">
                <w:pPr>
                  <w:widowControl w:val="0"/>
                  <w:spacing w:after="0" w:before="5.87646484375" w:line="231.23335361480713" w:lineRule="auto"/>
                  <w:ind w:left="119.77203369140625" w:right="171.3995361328125" w:firstLine="0"/>
                  <w:jc w:val="left"/>
                  <w:rPr>
                    <w:del w:author="Thomas Cervone-Richards - NOAA Federal" w:id="33" w:date="2023-05-30T15:39:54Z"/>
                    <w:sz w:val="19.920000076293945"/>
                    <w:szCs w:val="19.920000076293945"/>
                  </w:rPr>
                </w:pPr>
                <w:sdt>
                  <w:sdtPr>
                    <w:tag w:val="goog_rdk_769"/>
                  </w:sdtPr>
                  <w:sdtContent>
                    <w:del w:author="Thomas Cervone-Richards - NOAA Federal" w:id="33" w:date="2023-05-30T15:39:54Z">
                      <w:r w:rsidDel="00000000" w:rsidR="00000000" w:rsidRPr="00000000">
                        <w:rPr>
                          <w:sz w:val="19.920000076293945"/>
                          <w:szCs w:val="19.920000076293945"/>
                          <w:rtl w:val="0"/>
                        </w:rPr>
                        <w:delText xml:space="preserve">overlaps a LNDARE  or inter-tidal area  </w:delText>
                      </w:r>
                    </w:del>
                  </w:sdtContent>
                </w:sdt>
              </w:p>
            </w:sdtContent>
          </w:sdt>
          <w:sdt>
            <w:sdtPr>
              <w:tag w:val="goog_rdk_772"/>
            </w:sdtPr>
            <w:sdtContent>
              <w:p w:rsidR="00000000" w:rsidDel="00000000" w:rsidP="00000000" w:rsidRDefault="00000000" w:rsidRPr="00000000" w14:paraId="00000463">
                <w:pPr>
                  <w:widowControl w:val="0"/>
                  <w:spacing w:after="0" w:before="5.8099365234375" w:line="240" w:lineRule="auto"/>
                  <w:ind w:left="126.34552001953125" w:firstLine="0"/>
                  <w:jc w:val="left"/>
                  <w:rPr>
                    <w:del w:author="Thomas Cervone-Richards - NOAA Federal" w:id="33" w:date="2023-05-30T15:39:54Z"/>
                    <w:sz w:val="19.920000076293945"/>
                    <w:szCs w:val="19.920000076293945"/>
                  </w:rPr>
                </w:pPr>
                <w:sdt>
                  <w:sdtPr>
                    <w:tag w:val="goog_rdk_771"/>
                  </w:sdtPr>
                  <w:sdtContent>
                    <w:del w:author="Thomas Cervone-Richards - NOAA Federal" w:id="33" w:date="2023-05-30T15:39:54Z">
                      <w:r w:rsidDel="00000000" w:rsidR="00000000" w:rsidRPr="00000000">
                        <w:rPr>
                          <w:sz w:val="19.920000076293945"/>
                          <w:szCs w:val="19.920000076293945"/>
                          <w:rtl w:val="0"/>
                        </w:rPr>
                        <w:delText xml:space="preserve">(DEPARE with  </w:delText>
                      </w:r>
                    </w:del>
                  </w:sdtContent>
                </w:sdt>
              </w:p>
            </w:sdtContent>
          </w:sdt>
          <w:p w:rsidR="00000000" w:rsidDel="00000000" w:rsidP="00000000" w:rsidRDefault="00000000" w:rsidRPr="00000000" w14:paraId="00000464">
            <w:pPr>
              <w:widowControl w:val="0"/>
              <w:spacing w:after="0" w:line="240" w:lineRule="auto"/>
              <w:ind w:left="128.93524169921875" w:firstLine="0"/>
              <w:jc w:val="left"/>
              <w:rPr>
                <w:sz w:val="19.920000076293945"/>
                <w:szCs w:val="19.920000076293945"/>
              </w:rPr>
            </w:pPr>
            <w:sdt>
              <w:sdtPr>
                <w:tag w:val="goog_rdk_773"/>
              </w:sdtPr>
              <w:sdtContent>
                <w:del w:author="Thomas Cervone-Richards - NOAA Federal" w:id="33" w:date="2023-05-30T15:39:54Z">
                  <w:r w:rsidDel="00000000" w:rsidR="00000000" w:rsidRPr="00000000">
                    <w:rPr>
                      <w:sz w:val="19.920000076293945"/>
                      <w:szCs w:val="19.920000076293945"/>
                      <w:rtl w:val="0"/>
                    </w:rPr>
                    <w:delText xml:space="preserve">DRVAL2 </w:delText>
                  </w:r>
                  <w:r w:rsidDel="00000000" w:rsidR="00000000" w:rsidRPr="00000000">
                    <w:rPr>
                      <w:rFonts w:ascii="Times" w:cs="Times" w:eastAsia="Times" w:hAnsi="Times"/>
                      <w:sz w:val="19.920000076293945"/>
                      <w:szCs w:val="19.920000076293945"/>
                      <w:rtl w:val="0"/>
                    </w:rPr>
                    <w:delText xml:space="preserve">≤ </w:delText>
                  </w:r>
                  <w:r w:rsidDel="00000000" w:rsidR="00000000" w:rsidRPr="00000000">
                    <w:rPr>
                      <w:sz w:val="19.920000076293945"/>
                      <w:szCs w:val="19.920000076293945"/>
                      <w:rtl w:val="0"/>
                    </w:rPr>
                    <w:delText xml:space="preserve">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6"/>
            </w:sdtPr>
            <w:sdtContent>
              <w:p w:rsidR="00000000" w:rsidDel="00000000" w:rsidP="00000000" w:rsidRDefault="00000000" w:rsidRPr="00000000" w14:paraId="00000465">
                <w:pPr>
                  <w:widowControl w:val="0"/>
                  <w:spacing w:after="0" w:line="240" w:lineRule="auto"/>
                  <w:ind w:left="115.5889892578125" w:firstLine="0"/>
                  <w:jc w:val="left"/>
                  <w:rPr>
                    <w:del w:author="Thomas Cervone-Richards - NOAA Federal" w:id="33" w:date="2023-05-30T15:39:54Z"/>
                    <w:sz w:val="19.920000076293945"/>
                    <w:szCs w:val="19.920000076293945"/>
                  </w:rPr>
                </w:pPr>
                <w:sdt>
                  <w:sdtPr>
                    <w:tag w:val="goog_rdk_775"/>
                  </w:sdtPr>
                  <w:sdtContent>
                    <w:del w:author="Thomas Cervone-Richards - NOAA Federal" w:id="33" w:date="2023-05-30T15:39:54Z">
                      <w:r w:rsidDel="00000000" w:rsidR="00000000" w:rsidRPr="00000000">
                        <w:rPr>
                          <w:sz w:val="19.920000076293945"/>
                          <w:szCs w:val="19.920000076293945"/>
                          <w:rtl w:val="0"/>
                        </w:rPr>
                        <w:delText xml:space="preserve">Amend value of  </w:delText>
                      </w:r>
                    </w:del>
                  </w:sdtContent>
                </w:sdt>
              </w:p>
            </w:sdtContent>
          </w:sdt>
          <w:p w:rsidR="00000000" w:rsidDel="00000000" w:rsidP="00000000" w:rsidRDefault="00000000" w:rsidRPr="00000000" w14:paraId="00000466">
            <w:pPr>
              <w:widowControl w:val="0"/>
              <w:spacing w:after="0" w:line="240" w:lineRule="auto"/>
              <w:ind w:left="115.987548828125" w:firstLine="0"/>
              <w:jc w:val="left"/>
              <w:rPr>
                <w:sz w:val="19.920000076293945"/>
                <w:szCs w:val="19.920000076293945"/>
              </w:rPr>
            </w:pPr>
            <w:sdt>
              <w:sdtPr>
                <w:tag w:val="goog_rdk_777"/>
              </w:sdtPr>
              <w:sdtContent>
                <w:del w:author="Thomas Cervone-Richards - NOAA Federal" w:id="33" w:date="2023-05-30T15:39:54Z">
                  <w:r w:rsidDel="00000000" w:rsidR="00000000" w:rsidRPr="00000000">
                    <w:rPr>
                      <w:sz w:val="19.920000076293945"/>
                      <w:szCs w:val="19.920000076293945"/>
                      <w:rtl w:val="0"/>
                    </w:rPr>
                    <w:delText xml:space="preserve">WATLEV.</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0"/>
            </w:sdtPr>
            <w:sdtContent>
              <w:p w:rsidR="00000000" w:rsidDel="00000000" w:rsidP="00000000" w:rsidRDefault="00000000" w:rsidRPr="00000000" w14:paraId="00000467">
                <w:pPr>
                  <w:widowControl w:val="0"/>
                  <w:spacing w:after="0" w:line="240" w:lineRule="auto"/>
                  <w:ind w:left="127.939453125" w:firstLine="0"/>
                  <w:jc w:val="left"/>
                  <w:rPr>
                    <w:del w:author="Thomas Cervone-Richards - NOAA Federal" w:id="33" w:date="2023-05-30T15:39:54Z"/>
                    <w:sz w:val="19.920000076293945"/>
                    <w:szCs w:val="19.920000076293945"/>
                  </w:rPr>
                </w:pPr>
                <w:sdt>
                  <w:sdtPr>
                    <w:tag w:val="goog_rdk_779"/>
                  </w:sdtPr>
                  <w:sdtContent>
                    <w:del w:author="Thomas Cervone-Richards - NOAA Federal" w:id="33" w:date="2023-05-30T15:39:54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468">
            <w:pPr>
              <w:widowControl w:val="0"/>
              <w:spacing w:after="0" w:line="240" w:lineRule="auto"/>
              <w:ind w:left="120.7684326171875" w:firstLine="0"/>
              <w:jc w:val="left"/>
              <w:rPr>
                <w:sz w:val="19.920000076293945"/>
                <w:szCs w:val="19.920000076293945"/>
              </w:rPr>
            </w:pPr>
            <w:sdt>
              <w:sdtPr>
                <w:tag w:val="goog_rdk_781"/>
              </w:sdtPr>
              <w:sdtContent>
                <w:del w:author="Thomas Cervone-Richards - NOAA Federal" w:id="33" w:date="2023-05-30T15:39:54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jc w:val="center"/>
              <w:rPr>
                <w:sz w:val="19.920000076293945"/>
                <w:szCs w:val="19.920000076293945"/>
              </w:rPr>
            </w:pPr>
            <w:sdt>
              <w:sdtPr>
                <w:tag w:val="goog_rdk_783"/>
              </w:sdtPr>
              <w:sdtContent>
                <w:del w:author="Thomas Cervone-Richards - NOAA Federal" w:id="33" w:date="2023-05-30T15:39: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jc w:val="center"/>
              <w:rPr>
                <w:sz w:val="19.920000076293945"/>
                <w:szCs w:val="19.920000076293945"/>
              </w:rPr>
            </w:pPr>
            <w:r w:rsidDel="00000000" w:rsidR="00000000" w:rsidRPr="00000000">
              <w:rPr>
                <w:rtl w:val="0"/>
              </w:rPr>
            </w:r>
          </w:p>
        </w:tc>
      </w:tr>
      <w:tr>
        <w:trPr>
          <w:cantSplit w:val="0"/>
          <w:trHeight w:val="2539.600067138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jc w:val="center"/>
              <w:rPr>
                <w:sz w:val="19.920000076293945"/>
                <w:szCs w:val="19.920000076293945"/>
              </w:rPr>
            </w:pPr>
            <w:sdt>
              <w:sdtPr>
                <w:tag w:val="goog_rdk_785"/>
              </w:sdtPr>
              <w:sdtContent>
                <w:del w:author="Thomas Cervone-Richards - NOAA Federal" w:id="34" w:date="2023-05-30T15:40:15Z">
                  <w:r w:rsidDel="00000000" w:rsidR="00000000" w:rsidRPr="00000000">
                    <w:rPr>
                      <w:sz w:val="19.920000076293945"/>
                      <w:szCs w:val="19.920000076293945"/>
                      <w:rtl w:val="0"/>
                    </w:rPr>
                    <w:delText xml:space="preserve">62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8"/>
            </w:sdtPr>
            <w:sdtContent>
              <w:p w:rsidR="00000000" w:rsidDel="00000000" w:rsidP="00000000" w:rsidRDefault="00000000" w:rsidRPr="00000000" w14:paraId="0000046C">
                <w:pPr>
                  <w:widowControl w:val="0"/>
                  <w:spacing w:after="0" w:line="240" w:lineRule="auto"/>
                  <w:ind w:left="129.93118286132812" w:firstLine="0"/>
                  <w:jc w:val="left"/>
                  <w:rPr>
                    <w:del w:author="Thomas Cervone-Richards - NOAA Federal" w:id="34" w:date="2023-05-30T15:40:15Z"/>
                    <w:sz w:val="19.920000076293945"/>
                    <w:szCs w:val="19.920000076293945"/>
                  </w:rPr>
                </w:pPr>
                <w:sdt>
                  <w:sdtPr>
                    <w:tag w:val="goog_rdk_787"/>
                  </w:sdtPr>
                  <w:sdtContent>
                    <w:del w:author="Thomas Cervone-Richards - NOAA Federal" w:id="34" w:date="2023-05-30T15:40:15Z">
                      <w:r w:rsidDel="00000000" w:rsidR="00000000" w:rsidRPr="00000000">
                        <w:rPr>
                          <w:sz w:val="19.920000076293945"/>
                          <w:szCs w:val="19.920000076293945"/>
                          <w:rtl w:val="0"/>
                        </w:rPr>
                        <w:delText xml:space="preserve">For each PONTON,  </w:delText>
                      </w:r>
                    </w:del>
                  </w:sdtContent>
                </w:sdt>
              </w:p>
            </w:sdtContent>
          </w:sdt>
          <w:sdt>
            <w:sdtPr>
              <w:tag w:val="goog_rdk_790"/>
            </w:sdtPr>
            <w:sdtContent>
              <w:p w:rsidR="00000000" w:rsidDel="00000000" w:rsidP="00000000" w:rsidRDefault="00000000" w:rsidRPr="00000000" w14:paraId="0000046D">
                <w:pPr>
                  <w:widowControl w:val="0"/>
                  <w:spacing w:after="0" w:line="240" w:lineRule="auto"/>
                  <w:ind w:left="128.138427734375" w:firstLine="0"/>
                  <w:jc w:val="left"/>
                  <w:rPr>
                    <w:del w:author="Thomas Cervone-Richards - NOAA Federal" w:id="34" w:date="2023-05-30T15:40:15Z"/>
                    <w:sz w:val="19.920000076293945"/>
                    <w:szCs w:val="19.920000076293945"/>
                  </w:rPr>
                </w:pPr>
                <w:sdt>
                  <w:sdtPr>
                    <w:tag w:val="goog_rdk_789"/>
                  </w:sdtPr>
                  <w:sdtContent>
                    <w:del w:author="Thomas Cervone-Richards - NOAA Federal" w:id="34" w:date="2023-05-30T15:40:15Z">
                      <w:r w:rsidDel="00000000" w:rsidR="00000000" w:rsidRPr="00000000">
                        <w:rPr>
                          <w:sz w:val="19.920000076293945"/>
                          <w:szCs w:val="19.920000076293945"/>
                          <w:rtl w:val="0"/>
                        </w:rPr>
                        <w:delText xml:space="preserve">HULKES or FLODOC  </w:delText>
                      </w:r>
                    </w:del>
                  </w:sdtContent>
                </w:sdt>
              </w:p>
            </w:sdtContent>
          </w:sdt>
          <w:p w:rsidR="00000000" w:rsidDel="00000000" w:rsidP="00000000" w:rsidRDefault="00000000" w:rsidRPr="00000000" w14:paraId="0000046E">
            <w:pPr>
              <w:widowControl w:val="0"/>
              <w:spacing w:after="0" w:line="230.98181247711182" w:lineRule="auto"/>
              <w:ind w:left="115.58883666992188" w:right="114.87060546875" w:firstLine="0"/>
              <w:jc w:val="left"/>
              <w:rPr>
                <w:sz w:val="19.920000076293945"/>
                <w:szCs w:val="19.920000076293945"/>
              </w:rPr>
            </w:pPr>
            <w:sdt>
              <w:sdtPr>
                <w:tag w:val="goog_rdk_791"/>
              </w:sdtPr>
              <w:sdtContent>
                <w:del w:author="Thomas Cervone-Richards - NOAA Federal" w:id="34" w:date="2023-05-30T15:40:15Z">
                  <w:r w:rsidDel="00000000" w:rsidR="00000000" w:rsidRPr="00000000">
                    <w:rPr>
                      <w:sz w:val="19.920000076293945"/>
                      <w:szCs w:val="19.920000076293945"/>
                      <w:rtl w:val="0"/>
                    </w:rPr>
                    <w:delText xml:space="preserve">feature object of geometric  primitive area where any  edge shares the geometry  of a COALNE or SLCONS  feature object of geometric  primitive line AND the edge  is not COINCIDENT with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4"/>
            </w:sdtPr>
            <w:sdtContent>
              <w:p w:rsidR="00000000" w:rsidDel="00000000" w:rsidP="00000000" w:rsidRDefault="00000000" w:rsidRPr="00000000" w14:paraId="0000046F">
                <w:pPr>
                  <w:widowControl w:val="0"/>
                  <w:spacing w:after="0" w:line="230.42973518371582" w:lineRule="auto"/>
                  <w:ind w:left="119.17449951171875" w:right="171.7974853515625" w:firstLine="10.7568359375"/>
                  <w:jc w:val="left"/>
                  <w:rPr>
                    <w:del w:author="Thomas Cervone-Richards - NOAA Federal" w:id="34" w:date="2023-05-30T15:40:15Z"/>
                    <w:sz w:val="19.920000076293945"/>
                    <w:szCs w:val="19.920000076293945"/>
                  </w:rPr>
                </w:pPr>
                <w:sdt>
                  <w:sdtPr>
                    <w:tag w:val="goog_rdk_793"/>
                  </w:sdtPr>
                  <w:sdtContent>
                    <w:del w:author="Thomas Cervone-Richards - NOAA Federal" w:id="34" w:date="2023-05-30T15:40:15Z">
                      <w:r w:rsidDel="00000000" w:rsidR="00000000" w:rsidRPr="00000000">
                        <w:rPr>
                          <w:sz w:val="19.920000076293945"/>
                          <w:szCs w:val="19.920000076293945"/>
                          <w:rtl w:val="0"/>
                        </w:rPr>
                        <w:delText xml:space="preserve">PONTON, HULKES  or FLODOC which  shares an edge with  a SLCONS or  </w:delText>
                      </w:r>
                    </w:del>
                  </w:sdtContent>
                </w:sdt>
              </w:p>
            </w:sdtContent>
          </w:sdt>
          <w:p w:rsidR="00000000" w:rsidDel="00000000" w:rsidP="00000000" w:rsidRDefault="00000000" w:rsidRPr="00000000" w14:paraId="00000470">
            <w:pPr>
              <w:widowControl w:val="0"/>
              <w:spacing w:after="0" w:before="5.87646484375" w:line="231.43348217010498" w:lineRule="auto"/>
              <w:ind w:left="125.74798583984375" w:right="181.1602783203125" w:hanging="4.183349609375"/>
              <w:jc w:val="left"/>
              <w:rPr>
                <w:sz w:val="19.920000076293945"/>
                <w:szCs w:val="19.920000076293945"/>
              </w:rPr>
            </w:pPr>
            <w:sdt>
              <w:sdtPr>
                <w:tag w:val="goog_rdk_795"/>
              </w:sdtPr>
              <w:sdtContent>
                <w:del w:author="Thomas Cervone-Richards - NOAA Federal" w:id="34" w:date="2023-05-30T15:40:15Z">
                  <w:r w:rsidDel="00000000" w:rsidR="00000000" w:rsidRPr="00000000">
                    <w:rPr>
                      <w:sz w:val="19.920000076293945"/>
                      <w:szCs w:val="19.920000076293945"/>
                      <w:rtl w:val="0"/>
                    </w:rPr>
                    <w:delText xml:space="preserve">COALNE which is  not on the edge of a  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30.42973518371582" w:lineRule="auto"/>
              <w:ind w:left="119.7723388671875" w:right="102.645263671875" w:firstLine="10.1593017578125"/>
              <w:jc w:val="left"/>
              <w:rPr>
                <w:sz w:val="19.920000076293945"/>
                <w:szCs w:val="19.920000076293945"/>
              </w:rPr>
            </w:pPr>
            <w:sdt>
              <w:sdtPr>
                <w:tag w:val="goog_rdk_797"/>
              </w:sdtPr>
              <w:sdtContent>
                <w:del w:author="Thomas Cervone-Richards - NOAA Federal" w:id="34" w:date="2023-05-30T15:40:15Z">
                  <w:r w:rsidDel="00000000" w:rsidR="00000000" w:rsidRPr="00000000">
                    <w:rPr>
                      <w:sz w:val="19.920000076293945"/>
                      <w:szCs w:val="19.920000076293945"/>
                      <w:rtl w:val="0"/>
                    </w:rPr>
                    <w:delText xml:space="preserve">Ensure all SLCONS or  COALNE objects are  backed by LNDARE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00"/>
            </w:sdtPr>
            <w:sdtContent>
              <w:p w:rsidR="00000000" w:rsidDel="00000000" w:rsidP="00000000" w:rsidRDefault="00000000" w:rsidRPr="00000000" w14:paraId="00000472">
                <w:pPr>
                  <w:widowControl w:val="0"/>
                  <w:spacing w:after="0" w:line="240" w:lineRule="auto"/>
                  <w:ind w:left="127.939453125" w:firstLine="0"/>
                  <w:jc w:val="left"/>
                  <w:rPr>
                    <w:del w:author="Thomas Cervone-Richards - NOAA Federal" w:id="34" w:date="2023-05-30T15:40:15Z"/>
                    <w:sz w:val="19.920000076293945"/>
                    <w:szCs w:val="19.920000076293945"/>
                  </w:rPr>
                </w:pPr>
                <w:sdt>
                  <w:sdtPr>
                    <w:tag w:val="goog_rdk_799"/>
                  </w:sdtPr>
                  <w:sdtContent>
                    <w:del w:author="Thomas Cervone-Richards - NOAA Federal" w:id="34" w:date="2023-05-30T15:40:15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473">
            <w:pPr>
              <w:widowControl w:val="0"/>
              <w:spacing w:after="0" w:line="240" w:lineRule="auto"/>
              <w:ind w:left="120.7684326171875" w:firstLine="0"/>
              <w:jc w:val="left"/>
              <w:rPr>
                <w:sz w:val="19.920000076293945"/>
                <w:szCs w:val="19.920000076293945"/>
              </w:rPr>
            </w:pPr>
            <w:sdt>
              <w:sdtPr>
                <w:tag w:val="goog_rdk_801"/>
              </w:sdtPr>
              <w:sdtContent>
                <w:del w:author="Thomas Cervone-Richards - NOAA Federal" w:id="34" w:date="2023-05-30T15:40:15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jc w:val="center"/>
              <w:rPr>
                <w:sz w:val="19.920000076293945"/>
                <w:szCs w:val="19.920000076293945"/>
              </w:rPr>
            </w:pPr>
            <w:sdt>
              <w:sdtPr>
                <w:tag w:val="goog_rdk_803"/>
              </w:sdtPr>
              <w:sdtContent>
                <w:del w:author="Thomas Cervone-Richards - NOAA Federal" w:id="34" w:date="2023-05-30T15:40:15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047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47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478">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479">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21 </w:t>
      </w:r>
    </w:p>
    <w:tbl>
      <w:tblPr>
        <w:tblStyle w:val="Table12"/>
        <w:tblW w:w="10560.0" w:type="dxa"/>
        <w:jc w:val="left"/>
        <w:tblInd w:w="-69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595"/>
        <w:gridCol w:w="1980"/>
        <w:gridCol w:w="2175"/>
        <w:gridCol w:w="1560"/>
        <w:gridCol w:w="495"/>
        <w:gridCol w:w="1095"/>
        <w:tblGridChange w:id="0">
          <w:tblGrid>
            <w:gridCol w:w="660"/>
            <w:gridCol w:w="2595"/>
            <w:gridCol w:w="1980"/>
            <w:gridCol w:w="2175"/>
            <w:gridCol w:w="1560"/>
            <w:gridCol w:w="495"/>
            <w:gridCol w:w="1095"/>
          </w:tblGrid>
        </w:tblGridChange>
      </w:tblGrid>
      <w:tr>
        <w:trPr>
          <w:cantSplit w:val="0"/>
          <w:trHeight w:val="230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jc w:val="center"/>
              <w:rPr>
                <w:sz w:val="19.920000076293945"/>
                <w:szCs w:val="19.920000076293945"/>
              </w:rPr>
            </w:pPr>
            <w:sdt>
              <w:sdtPr>
                <w:tag w:val="goog_rdk_805"/>
              </w:sdtPr>
              <w:sdtContent>
                <w:del w:author="Thomas Cervone-Richards - NOAA Federal" w:id="35" w:date="2023-05-30T15:40:47Z">
                  <w:r w:rsidDel="00000000" w:rsidR="00000000" w:rsidRPr="00000000">
                    <w:rPr>
                      <w:sz w:val="19.920000076293945"/>
                      <w:szCs w:val="19.920000076293945"/>
                      <w:rtl w:val="0"/>
                    </w:rPr>
                    <w:delText xml:space="preserve">63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08"/>
            </w:sdtPr>
            <w:sdtContent>
              <w:p w:rsidR="00000000" w:rsidDel="00000000" w:rsidP="00000000" w:rsidRDefault="00000000" w:rsidRPr="00000000" w14:paraId="0000047B">
                <w:pPr>
                  <w:widowControl w:val="0"/>
                  <w:spacing w:after="0" w:line="230.22869110107422" w:lineRule="auto"/>
                  <w:ind w:left="119.77203369140625" w:right="115.06988525390625" w:firstLine="10.159149169921875"/>
                  <w:jc w:val="left"/>
                  <w:rPr>
                    <w:del w:author="Thomas Cervone-Richards - NOAA Federal" w:id="35" w:date="2023-05-30T15:40:47Z"/>
                    <w:sz w:val="19.920000076293945"/>
                    <w:szCs w:val="19.920000076293945"/>
                  </w:rPr>
                </w:pPr>
                <w:sdt>
                  <w:sdtPr>
                    <w:tag w:val="goog_rdk_807"/>
                  </w:sdtPr>
                  <w:sdtContent>
                    <w:del w:author="Thomas Cervone-Richards - NOAA Federal" w:id="35" w:date="2023-05-30T15:40:47Z">
                      <w:r w:rsidDel="00000000" w:rsidR="00000000" w:rsidRPr="00000000">
                        <w:rPr>
                          <w:sz w:val="19.920000076293945"/>
                          <w:szCs w:val="19.920000076293945"/>
                          <w:rtl w:val="0"/>
                        </w:rPr>
                        <w:delText xml:space="preserve">For each RECTRC feature  object which INTERSECTS  LNDARE, PONTON,  </w:delText>
                      </w:r>
                    </w:del>
                  </w:sdtContent>
                </w:sdt>
              </w:p>
            </w:sdtContent>
          </w:sdt>
          <w:sdt>
            <w:sdtPr>
              <w:tag w:val="goog_rdk_810"/>
            </w:sdtPr>
            <w:sdtContent>
              <w:p w:rsidR="00000000" w:rsidDel="00000000" w:rsidP="00000000" w:rsidRDefault="00000000" w:rsidRPr="00000000" w14:paraId="0000047C">
                <w:pPr>
                  <w:widowControl w:val="0"/>
                  <w:spacing w:after="0" w:before="6.04248046875" w:line="240" w:lineRule="auto"/>
                  <w:ind w:left="128.138427734375" w:firstLine="0"/>
                  <w:jc w:val="left"/>
                  <w:rPr>
                    <w:del w:author="Thomas Cervone-Richards - NOAA Federal" w:id="35" w:date="2023-05-30T15:40:47Z"/>
                    <w:sz w:val="19.920000076293945"/>
                    <w:szCs w:val="19.920000076293945"/>
                  </w:rPr>
                </w:pPr>
                <w:sdt>
                  <w:sdtPr>
                    <w:tag w:val="goog_rdk_809"/>
                  </w:sdtPr>
                  <w:sdtContent>
                    <w:del w:author="Thomas Cervone-Richards - NOAA Federal" w:id="35" w:date="2023-05-30T15:40:47Z">
                      <w:r w:rsidDel="00000000" w:rsidR="00000000" w:rsidRPr="00000000">
                        <w:rPr>
                          <w:sz w:val="19.920000076293945"/>
                          <w:szCs w:val="19.920000076293945"/>
                          <w:rtl w:val="0"/>
                        </w:rPr>
                        <w:delText xml:space="preserve">HULKES or FLODOC  </w:delText>
                      </w:r>
                    </w:del>
                  </w:sdtContent>
                </w:sdt>
              </w:p>
            </w:sdtContent>
          </w:sdt>
          <w:sdt>
            <w:sdtPr>
              <w:tag w:val="goog_rdk_812"/>
            </w:sdtPr>
            <w:sdtContent>
              <w:p w:rsidR="00000000" w:rsidDel="00000000" w:rsidP="00000000" w:rsidRDefault="00000000" w:rsidRPr="00000000" w14:paraId="0000047D">
                <w:pPr>
                  <w:widowControl w:val="0"/>
                  <w:spacing w:after="0" w:line="231.23223781585693" w:lineRule="auto"/>
                  <w:ind w:left="115.58883666992188" w:right="69.2535400390625" w:hanging="0.398406982421875"/>
                  <w:jc w:val="left"/>
                  <w:rPr>
                    <w:del w:author="Thomas Cervone-Richards - NOAA Federal" w:id="35" w:date="2023-05-30T15:40:47Z"/>
                    <w:sz w:val="19.920000076293945"/>
                    <w:szCs w:val="19.920000076293945"/>
                  </w:rPr>
                </w:pPr>
                <w:sdt>
                  <w:sdtPr>
                    <w:tag w:val="goog_rdk_811"/>
                  </w:sdtPr>
                  <w:sdtContent>
                    <w:del w:author="Thomas Cervone-Richards - NOAA Federal" w:id="35" w:date="2023-05-30T15:40:47Z">
                      <w:r w:rsidDel="00000000" w:rsidR="00000000" w:rsidRPr="00000000">
                        <w:rPr>
                          <w:sz w:val="19.920000076293945"/>
                          <w:szCs w:val="19.920000076293945"/>
                          <w:rtl w:val="0"/>
                        </w:rPr>
                        <w:delText xml:space="preserve">feature objects of geometric  primitive line or area OR  any feature object where  WATLEV is Equal to 1  </w:delText>
                      </w:r>
                    </w:del>
                  </w:sdtContent>
                </w:sdt>
              </w:p>
            </w:sdtContent>
          </w:sdt>
          <w:p w:rsidR="00000000" w:rsidDel="00000000" w:rsidP="00000000" w:rsidRDefault="00000000" w:rsidRPr="00000000" w14:paraId="0000047E">
            <w:pPr>
              <w:widowControl w:val="0"/>
              <w:spacing w:after="0" w:before="2.811279296875" w:line="231.2314224243164" w:lineRule="auto"/>
              <w:ind w:left="115.58883666992188" w:right="273.6328125" w:firstLine="10.756683349609375"/>
              <w:jc w:val="left"/>
              <w:rPr>
                <w:sz w:val="19.920000076293945"/>
                <w:szCs w:val="19.920000076293945"/>
              </w:rPr>
            </w:pPr>
            <w:sdt>
              <w:sdtPr>
                <w:tag w:val="goog_rdk_813"/>
              </w:sdtPr>
              <w:sdtContent>
                <w:del w:author="Thomas Cervone-Richards - NOAA Federal" w:id="35" w:date="2023-05-30T15:40:47Z">
                  <w:r w:rsidDel="00000000" w:rsidR="00000000" w:rsidRPr="00000000">
                    <w:rPr>
                      <w:sz w:val="19.920000076293945"/>
                      <w:szCs w:val="19.920000076293945"/>
                      <w:rtl w:val="0"/>
                    </w:rPr>
                    <w:delText xml:space="preserve">(partly submerged at high  water) OR 2 (always dry).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16"/>
            </w:sdtPr>
            <w:sdtContent>
              <w:p w:rsidR="00000000" w:rsidDel="00000000" w:rsidP="00000000" w:rsidRDefault="00000000" w:rsidRPr="00000000" w14:paraId="0000047F">
                <w:pPr>
                  <w:widowControl w:val="0"/>
                  <w:spacing w:after="0" w:line="231.63326740264893" w:lineRule="auto"/>
                  <w:ind w:left="125.74798583984375" w:right="214.825439453125" w:firstLine="4.58160400390625"/>
                  <w:jc w:val="left"/>
                  <w:rPr>
                    <w:del w:author="Thomas Cervone-Richards - NOAA Federal" w:id="35" w:date="2023-05-30T15:40:47Z"/>
                    <w:sz w:val="19.920000076293945"/>
                    <w:szCs w:val="19.920000076293945"/>
                  </w:rPr>
                </w:pPr>
                <w:sdt>
                  <w:sdtPr>
                    <w:tag w:val="goog_rdk_815"/>
                  </w:sdtPr>
                  <w:sdtContent>
                    <w:del w:author="Thomas Cervone-Richards - NOAA Federal" w:id="35" w:date="2023-05-30T15:40:47Z">
                      <w:r w:rsidDel="00000000" w:rsidR="00000000" w:rsidRPr="00000000">
                        <w:rPr>
                          <w:sz w:val="19.920000076293945"/>
                          <w:szCs w:val="19.920000076293945"/>
                          <w:rtl w:val="0"/>
                        </w:rPr>
                        <w:delText xml:space="preserve">RECTRC intersects  non-navigational  </w:delText>
                      </w:r>
                    </w:del>
                  </w:sdtContent>
                </w:sdt>
              </w:p>
            </w:sdtContent>
          </w:sdt>
          <w:p w:rsidR="00000000" w:rsidDel="00000000" w:rsidP="00000000" w:rsidRDefault="00000000" w:rsidRPr="00000000" w14:paraId="00000480">
            <w:pPr>
              <w:widowControl w:val="0"/>
              <w:spacing w:after="0" w:before="2.47802734375" w:line="240" w:lineRule="auto"/>
              <w:ind w:left="119.77203369140625" w:firstLine="0"/>
              <w:jc w:val="left"/>
              <w:rPr>
                <w:sz w:val="19.920000076293945"/>
                <w:szCs w:val="19.920000076293945"/>
              </w:rPr>
            </w:pPr>
            <w:sdt>
              <w:sdtPr>
                <w:tag w:val="goog_rdk_817"/>
              </w:sdtPr>
              <w:sdtContent>
                <w:del w:author="Thomas Cervone-Richards - NOAA Federal" w:id="35" w:date="2023-05-30T15:40:47Z">
                  <w:r w:rsidDel="00000000" w:rsidR="00000000" w:rsidRPr="00000000">
                    <w:rPr>
                      <w:sz w:val="19.920000076293945"/>
                      <w:szCs w:val="19.920000076293945"/>
                      <w:rtl w:val="0"/>
                    </w:rPr>
                    <w:delText xml:space="preserve">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0"/>
            </w:sdtPr>
            <w:sdtContent>
              <w:p w:rsidR="00000000" w:rsidDel="00000000" w:rsidP="00000000" w:rsidRDefault="00000000" w:rsidRPr="00000000" w14:paraId="00000481">
                <w:pPr>
                  <w:widowControl w:val="0"/>
                  <w:spacing w:after="0" w:line="230.22869110107422" w:lineRule="auto"/>
                  <w:ind w:left="115.5889892578125" w:right="69.1796875" w:hanging="4.183349609375"/>
                  <w:jc w:val="left"/>
                  <w:rPr>
                    <w:del w:author="Thomas Cervone-Richards - NOAA Federal" w:id="35" w:date="2023-05-30T15:40:47Z"/>
                    <w:sz w:val="19.920000076293945"/>
                    <w:szCs w:val="19.920000076293945"/>
                  </w:rPr>
                </w:pPr>
                <w:sdt>
                  <w:sdtPr>
                    <w:tag w:val="goog_rdk_819"/>
                  </w:sdtPr>
                  <w:sdtContent>
                    <w:del w:author="Thomas Cervone-Richards - NOAA Federal" w:id="35" w:date="2023-05-30T15:40:47Z">
                      <w:r w:rsidDel="00000000" w:rsidR="00000000" w:rsidRPr="00000000">
                        <w:rPr>
                          <w:sz w:val="19.920000076293945"/>
                          <w:szCs w:val="19.920000076293945"/>
                          <w:rtl w:val="0"/>
                        </w:rPr>
                        <w:delText xml:space="preserve">Amend RECTRC or  other objects to ensure  RECTRC is within  </w:delText>
                      </w:r>
                    </w:del>
                  </w:sdtContent>
                </w:sdt>
              </w:p>
            </w:sdtContent>
          </w:sdt>
          <w:p w:rsidR="00000000" w:rsidDel="00000000" w:rsidP="00000000" w:rsidRDefault="00000000" w:rsidRPr="00000000" w14:paraId="00000482">
            <w:pPr>
              <w:widowControl w:val="0"/>
              <w:spacing w:after="0" w:before="6.04248046875" w:line="240" w:lineRule="auto"/>
              <w:ind w:left="125.748291015625" w:firstLine="0"/>
              <w:jc w:val="left"/>
              <w:rPr>
                <w:sz w:val="19.920000076293945"/>
                <w:szCs w:val="19.920000076293945"/>
              </w:rPr>
            </w:pPr>
            <w:sdt>
              <w:sdtPr>
                <w:tag w:val="goog_rdk_821"/>
              </w:sdtPr>
              <w:sdtContent>
                <w:del w:author="Thomas Cervone-Richards - NOAA Federal" w:id="35" w:date="2023-05-30T15:40:47Z">
                  <w:r w:rsidDel="00000000" w:rsidR="00000000" w:rsidRPr="00000000">
                    <w:rPr>
                      <w:sz w:val="19.920000076293945"/>
                      <w:szCs w:val="19.920000076293945"/>
                      <w:rtl w:val="0"/>
                    </w:rPr>
                    <w:delText xml:space="preserve">navigable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4"/>
            </w:sdtPr>
            <w:sdtContent>
              <w:p w:rsidR="00000000" w:rsidDel="00000000" w:rsidP="00000000" w:rsidRDefault="00000000" w:rsidRPr="00000000" w14:paraId="00000483">
                <w:pPr>
                  <w:widowControl w:val="0"/>
                  <w:spacing w:after="0" w:line="240" w:lineRule="auto"/>
                  <w:ind w:left="127.939453125" w:firstLine="0"/>
                  <w:jc w:val="left"/>
                  <w:rPr>
                    <w:del w:author="Thomas Cervone-Richards - NOAA Federal" w:id="35" w:date="2023-05-30T15:40:47Z"/>
                    <w:sz w:val="19.920000076293945"/>
                    <w:szCs w:val="19.920000076293945"/>
                  </w:rPr>
                </w:pPr>
                <w:sdt>
                  <w:sdtPr>
                    <w:tag w:val="goog_rdk_823"/>
                  </w:sdtPr>
                  <w:sdtContent>
                    <w:del w:author="Thomas Cervone-Richards - NOAA Federal" w:id="35" w:date="2023-05-30T15:40:47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484">
            <w:pPr>
              <w:widowControl w:val="0"/>
              <w:spacing w:after="0" w:line="240" w:lineRule="auto"/>
              <w:ind w:left="120.7684326171875" w:firstLine="0"/>
              <w:jc w:val="left"/>
              <w:rPr>
                <w:sz w:val="19.920000076293945"/>
                <w:szCs w:val="19.920000076293945"/>
              </w:rPr>
            </w:pPr>
            <w:sdt>
              <w:sdtPr>
                <w:tag w:val="goog_rdk_825"/>
              </w:sdtPr>
              <w:sdtContent>
                <w:del w:author="Thomas Cervone-Richards - NOAA Federal" w:id="35" w:date="2023-05-30T15:40:47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line="240" w:lineRule="auto"/>
              <w:jc w:val="center"/>
              <w:rPr>
                <w:sz w:val="19.920000076293945"/>
                <w:szCs w:val="19.920000076293945"/>
              </w:rPr>
            </w:pPr>
            <w:sdt>
              <w:sdtPr>
                <w:tag w:val="goog_rdk_827"/>
              </w:sdtPr>
              <w:sdtContent>
                <w:del w:author="Thomas Cervone-Richards - NOAA Federal" w:id="35" w:date="2023-05-30T15:40:4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jc w:val="center"/>
              <w:rPr>
                <w:sz w:val="19.920000076293945"/>
                <w:szCs w:val="19.920000076293945"/>
              </w:rPr>
            </w:pPr>
            <w:sdt>
              <w:sdtPr>
                <w:tag w:val="goog_rdk_829"/>
              </w:sdtPr>
              <w:sdtContent>
                <w:del w:author="Thomas Cervone-Richards - NOAA Federal" w:id="36" w:date="2023-05-30T15:41:53Z">
                  <w:r w:rsidDel="00000000" w:rsidR="00000000" w:rsidRPr="00000000">
                    <w:rPr>
                      <w:sz w:val="19.920000076293945"/>
                      <w:szCs w:val="19.920000076293945"/>
                      <w:rtl w:val="0"/>
                    </w:rPr>
                    <w:delText xml:space="preserve">64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32"/>
            </w:sdtPr>
            <w:sdtContent>
              <w:p w:rsidR="00000000" w:rsidDel="00000000" w:rsidP="00000000" w:rsidRDefault="00000000" w:rsidRPr="00000000" w14:paraId="00000488">
                <w:pPr>
                  <w:widowControl w:val="0"/>
                  <w:spacing w:after="0" w:line="231.23233795166016" w:lineRule="auto"/>
                  <w:ind w:left="119.77203369140625" w:right="183.992919921875" w:firstLine="10.159149169921875"/>
                  <w:jc w:val="left"/>
                  <w:rPr>
                    <w:del w:author="Thomas Cervone-Richards - NOAA Federal" w:id="36" w:date="2023-05-30T15:41:53Z"/>
                    <w:sz w:val="19.920000076293945"/>
                    <w:szCs w:val="19.920000076293945"/>
                  </w:rPr>
                </w:pPr>
                <w:sdt>
                  <w:sdtPr>
                    <w:tag w:val="goog_rdk_831"/>
                  </w:sdtPr>
                  <w:sdtContent>
                    <w:del w:author="Thomas Cervone-Richards - NOAA Federal" w:id="36" w:date="2023-05-30T15:41:53Z">
                      <w:r w:rsidDel="00000000" w:rsidR="00000000" w:rsidRPr="00000000">
                        <w:rPr>
                          <w:sz w:val="19.920000076293945"/>
                          <w:szCs w:val="19.920000076293945"/>
                          <w:rtl w:val="0"/>
                        </w:rPr>
                        <w:delText xml:space="preserve">For each ACHARE feature  object where CATACH is  Not equal to 8 (small craft  mooring area) which is  COVERED_BY OR  </w:delText>
                      </w:r>
                    </w:del>
                  </w:sdtContent>
                </w:sdt>
              </w:p>
            </w:sdtContent>
          </w:sdt>
          <w:sdt>
            <w:sdtPr>
              <w:tag w:val="goog_rdk_834"/>
            </w:sdtPr>
            <w:sdtContent>
              <w:p w:rsidR="00000000" w:rsidDel="00000000" w:rsidP="00000000" w:rsidRDefault="00000000" w:rsidRPr="00000000" w14:paraId="00000489">
                <w:pPr>
                  <w:widowControl w:val="0"/>
                  <w:spacing w:after="0" w:before="3.41064453125" w:line="240" w:lineRule="auto"/>
                  <w:ind w:left="120.56884765625" w:firstLine="0"/>
                  <w:jc w:val="left"/>
                  <w:rPr>
                    <w:del w:author="Thomas Cervone-Richards - NOAA Federal" w:id="36" w:date="2023-05-30T15:41:53Z"/>
                    <w:sz w:val="19.920000076293945"/>
                    <w:szCs w:val="19.920000076293945"/>
                  </w:rPr>
                </w:pPr>
                <w:sdt>
                  <w:sdtPr>
                    <w:tag w:val="goog_rdk_833"/>
                  </w:sdtPr>
                  <w:sdtContent>
                    <w:del w:author="Thomas Cervone-Richards - NOAA Federal" w:id="36" w:date="2023-05-30T15:41:53Z">
                      <w:r w:rsidDel="00000000" w:rsidR="00000000" w:rsidRPr="00000000">
                        <w:rPr>
                          <w:sz w:val="19.920000076293945"/>
                          <w:szCs w:val="19.920000076293945"/>
                          <w:rtl w:val="0"/>
                        </w:rPr>
                        <w:delText xml:space="preserve">OVERLAPS another  </w:delText>
                      </w:r>
                    </w:del>
                  </w:sdtContent>
                </w:sdt>
              </w:p>
            </w:sdtContent>
          </w:sdt>
          <w:sdt>
            <w:sdtPr>
              <w:tag w:val="goog_rdk_836"/>
            </w:sdtPr>
            <w:sdtContent>
              <w:p w:rsidR="00000000" w:rsidDel="00000000" w:rsidP="00000000" w:rsidRDefault="00000000" w:rsidRPr="00000000" w14:paraId="0000048A">
                <w:pPr>
                  <w:widowControl w:val="0"/>
                  <w:spacing w:after="0" w:line="240" w:lineRule="auto"/>
                  <w:ind w:left="115.58883666992188" w:firstLine="0"/>
                  <w:jc w:val="left"/>
                  <w:rPr>
                    <w:del w:author="Thomas Cervone-Richards - NOAA Federal" w:id="36" w:date="2023-05-30T15:41:53Z"/>
                    <w:sz w:val="19.920000076293945"/>
                    <w:szCs w:val="19.920000076293945"/>
                  </w:rPr>
                </w:pPr>
                <w:sdt>
                  <w:sdtPr>
                    <w:tag w:val="goog_rdk_835"/>
                  </w:sdtPr>
                  <w:sdtContent>
                    <w:del w:author="Thomas Cervone-Richards - NOAA Federal" w:id="36" w:date="2023-05-30T15:41:53Z">
                      <w:r w:rsidDel="00000000" w:rsidR="00000000" w:rsidRPr="00000000">
                        <w:rPr>
                          <w:sz w:val="19.920000076293945"/>
                          <w:szCs w:val="19.920000076293945"/>
                          <w:rtl w:val="0"/>
                        </w:rPr>
                        <w:delText xml:space="preserve">feature object where  </w:delText>
                      </w:r>
                    </w:del>
                  </w:sdtContent>
                </w:sdt>
              </w:p>
            </w:sdtContent>
          </w:sdt>
          <w:p w:rsidR="00000000" w:rsidDel="00000000" w:rsidP="00000000" w:rsidRDefault="00000000" w:rsidRPr="00000000" w14:paraId="0000048B">
            <w:pPr>
              <w:widowControl w:val="0"/>
              <w:spacing w:after="0" w:line="231.23263835906982" w:lineRule="auto"/>
              <w:ind w:left="132.91915893554688" w:right="59.4927978515625" w:hanging="2.589569091796875"/>
              <w:jc w:val="left"/>
              <w:rPr>
                <w:sz w:val="19.920000076293945"/>
                <w:szCs w:val="19.920000076293945"/>
              </w:rPr>
            </w:pPr>
            <w:sdt>
              <w:sdtPr>
                <w:tag w:val="goog_rdk_837"/>
              </w:sdtPr>
              <w:sdtContent>
                <w:del w:author="Thomas Cervone-Richards - NOAA Federal" w:id="36" w:date="2023-05-30T15:41:53Z">
                  <w:r w:rsidDel="00000000" w:rsidR="00000000" w:rsidRPr="00000000">
                    <w:rPr>
                      <w:sz w:val="19.920000076293945"/>
                      <w:szCs w:val="19.920000076293945"/>
                      <w:rtl w:val="0"/>
                    </w:rPr>
                    <w:delText xml:space="preserve">RESTRN includes the value  1 (anchoring prohibited).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40"/>
            </w:sdtPr>
            <w:sdtContent>
              <w:p w:rsidR="00000000" w:rsidDel="00000000" w:rsidP="00000000" w:rsidRDefault="00000000" w:rsidRPr="00000000" w14:paraId="0000048C">
                <w:pPr>
                  <w:widowControl w:val="0"/>
                  <w:spacing w:after="0" w:line="240" w:lineRule="auto"/>
                  <w:ind w:left="115.58868408203125" w:firstLine="0"/>
                  <w:jc w:val="left"/>
                  <w:rPr>
                    <w:del w:author="Thomas Cervone-Richards - NOAA Federal" w:id="36" w:date="2023-05-30T15:41:53Z"/>
                    <w:sz w:val="19.920000076293945"/>
                    <w:szCs w:val="19.920000076293945"/>
                  </w:rPr>
                </w:pPr>
                <w:sdt>
                  <w:sdtPr>
                    <w:tag w:val="goog_rdk_839"/>
                  </w:sdtPr>
                  <w:sdtContent>
                    <w:del w:author="Thomas Cervone-Richards - NOAA Federal" w:id="36" w:date="2023-05-30T15:41:53Z">
                      <w:r w:rsidDel="00000000" w:rsidR="00000000" w:rsidRPr="00000000">
                        <w:rPr>
                          <w:sz w:val="19.920000076293945"/>
                          <w:szCs w:val="19.920000076293945"/>
                          <w:rtl w:val="0"/>
                        </w:rPr>
                        <w:delText xml:space="preserve">ACHARE object  </w:delText>
                      </w:r>
                    </w:del>
                  </w:sdtContent>
                </w:sdt>
              </w:p>
            </w:sdtContent>
          </w:sdt>
          <w:sdt>
            <w:sdtPr>
              <w:tag w:val="goog_rdk_842"/>
            </w:sdtPr>
            <w:sdtContent>
              <w:p w:rsidR="00000000" w:rsidDel="00000000" w:rsidP="00000000" w:rsidRDefault="00000000" w:rsidRPr="00000000" w14:paraId="0000048D">
                <w:pPr>
                  <w:widowControl w:val="0"/>
                  <w:spacing w:after="0" w:line="231.23263835906982" w:lineRule="auto"/>
                  <w:ind w:left="130.32958984375" w:right="305.46142578125" w:hanging="14.74090576171875"/>
                  <w:jc w:val="left"/>
                  <w:rPr>
                    <w:del w:author="Thomas Cervone-Richards - NOAA Federal" w:id="36" w:date="2023-05-30T15:41:53Z"/>
                    <w:sz w:val="19.920000076293945"/>
                    <w:szCs w:val="19.920000076293945"/>
                  </w:rPr>
                </w:pPr>
                <w:sdt>
                  <w:sdtPr>
                    <w:tag w:val="goog_rdk_841"/>
                  </w:sdtPr>
                  <w:sdtContent>
                    <w:del w:author="Thomas Cervone-Richards - NOAA Federal" w:id="36" w:date="2023-05-30T15:41:53Z">
                      <w:r w:rsidDel="00000000" w:rsidR="00000000" w:rsidRPr="00000000">
                        <w:rPr>
                          <w:sz w:val="19.920000076293945"/>
                          <w:szCs w:val="19.920000076293945"/>
                          <w:rtl w:val="0"/>
                        </w:rPr>
                        <w:delText xml:space="preserve">within an area with  RESTRN = 1  </w:delText>
                      </w:r>
                    </w:del>
                  </w:sdtContent>
                </w:sdt>
              </w:p>
            </w:sdtContent>
          </w:sdt>
          <w:sdt>
            <w:sdtPr>
              <w:tag w:val="goog_rdk_844"/>
            </w:sdtPr>
            <w:sdtContent>
              <w:p w:rsidR="00000000" w:rsidDel="00000000" w:rsidP="00000000" w:rsidRDefault="00000000" w:rsidRPr="00000000" w14:paraId="0000048E">
                <w:pPr>
                  <w:widowControl w:val="0"/>
                  <w:spacing w:after="0" w:before="5.208740234375" w:line="240" w:lineRule="auto"/>
                  <w:ind w:left="126.34552001953125" w:firstLine="0"/>
                  <w:jc w:val="left"/>
                  <w:rPr>
                    <w:del w:author="Thomas Cervone-Richards - NOAA Federal" w:id="36" w:date="2023-05-30T15:41:53Z"/>
                    <w:sz w:val="19.920000076293945"/>
                    <w:szCs w:val="19.920000076293945"/>
                  </w:rPr>
                </w:pPr>
                <w:sdt>
                  <w:sdtPr>
                    <w:tag w:val="goog_rdk_843"/>
                  </w:sdtPr>
                  <w:sdtContent>
                    <w:del w:author="Thomas Cervone-Richards - NOAA Federal" w:id="36" w:date="2023-05-30T15:41:53Z">
                      <w:r w:rsidDel="00000000" w:rsidR="00000000" w:rsidRPr="00000000">
                        <w:rPr>
                          <w:sz w:val="19.920000076293945"/>
                          <w:szCs w:val="19.920000076293945"/>
                          <w:rtl w:val="0"/>
                        </w:rPr>
                        <w:delText xml:space="preserve">(anchoring  </w:delText>
                      </w:r>
                    </w:del>
                  </w:sdtContent>
                </w:sdt>
              </w:p>
            </w:sdtContent>
          </w:sdt>
          <w:p w:rsidR="00000000" w:rsidDel="00000000" w:rsidP="00000000" w:rsidRDefault="00000000" w:rsidRPr="00000000" w14:paraId="0000048F">
            <w:pPr>
              <w:widowControl w:val="0"/>
              <w:spacing w:after="0" w:line="240" w:lineRule="auto"/>
              <w:ind w:left="124.3536376953125" w:firstLine="0"/>
              <w:jc w:val="left"/>
              <w:rPr>
                <w:sz w:val="19.920000076293945"/>
                <w:szCs w:val="19.920000076293945"/>
              </w:rPr>
            </w:pPr>
            <w:sdt>
              <w:sdtPr>
                <w:tag w:val="goog_rdk_845"/>
              </w:sdtPr>
              <w:sdtContent>
                <w:del w:author="Thomas Cervone-Richards - NOAA Federal" w:id="36" w:date="2023-05-30T15:41:53Z">
                  <w:r w:rsidDel="00000000" w:rsidR="00000000" w:rsidRPr="00000000">
                    <w:rPr>
                      <w:sz w:val="19.920000076293945"/>
                      <w:szCs w:val="19.920000076293945"/>
                      <w:rtl w:val="0"/>
                    </w:rPr>
                    <w:delText xml:space="preserve">prohibited).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48"/>
            </w:sdtPr>
            <w:sdtContent>
              <w:p w:rsidR="00000000" w:rsidDel="00000000" w:rsidP="00000000" w:rsidRDefault="00000000" w:rsidRPr="00000000" w14:paraId="00000490">
                <w:pPr>
                  <w:widowControl w:val="0"/>
                  <w:spacing w:after="0" w:line="240" w:lineRule="auto"/>
                  <w:ind w:left="115.5889892578125" w:firstLine="0"/>
                  <w:jc w:val="left"/>
                  <w:rPr>
                    <w:del w:author="Thomas Cervone-Richards - NOAA Federal" w:id="36" w:date="2023-05-30T15:41:53Z"/>
                    <w:sz w:val="19.920000076293945"/>
                    <w:szCs w:val="19.920000076293945"/>
                  </w:rPr>
                </w:pPr>
                <w:sdt>
                  <w:sdtPr>
                    <w:tag w:val="goog_rdk_847"/>
                  </w:sdtPr>
                  <w:sdtContent>
                    <w:del w:author="Thomas Cervone-Richards - NOAA Federal" w:id="36" w:date="2023-05-30T15:41:53Z">
                      <w:r w:rsidDel="00000000" w:rsidR="00000000" w:rsidRPr="00000000">
                        <w:rPr>
                          <w:sz w:val="19.920000076293945"/>
                          <w:szCs w:val="19.920000076293945"/>
                          <w:rtl w:val="0"/>
                        </w:rPr>
                        <w:delText xml:space="preserve">Amend ACHARE  </w:delText>
                      </w:r>
                    </w:del>
                  </w:sdtContent>
                </w:sdt>
              </w:p>
            </w:sdtContent>
          </w:sdt>
          <w:sdt>
            <w:sdtPr>
              <w:tag w:val="goog_rdk_850"/>
            </w:sdtPr>
            <w:sdtContent>
              <w:p w:rsidR="00000000" w:rsidDel="00000000" w:rsidP="00000000" w:rsidRDefault="00000000" w:rsidRPr="00000000" w14:paraId="00000491">
                <w:pPr>
                  <w:widowControl w:val="0"/>
                  <w:spacing w:after="0" w:line="240" w:lineRule="auto"/>
                  <w:ind w:left="119.7723388671875" w:firstLine="0"/>
                  <w:jc w:val="left"/>
                  <w:rPr>
                    <w:del w:author="Thomas Cervone-Richards - NOAA Federal" w:id="36" w:date="2023-05-30T15:41:53Z"/>
                    <w:sz w:val="19.920000076293945"/>
                    <w:szCs w:val="19.920000076293945"/>
                  </w:rPr>
                </w:pPr>
                <w:sdt>
                  <w:sdtPr>
                    <w:tag w:val="goog_rdk_849"/>
                  </w:sdtPr>
                  <w:sdtContent>
                    <w:del w:author="Thomas Cervone-Richards - NOAA Federal" w:id="36" w:date="2023-05-30T15:41:53Z">
                      <w:r w:rsidDel="00000000" w:rsidR="00000000" w:rsidRPr="00000000">
                        <w:rPr>
                          <w:sz w:val="19.920000076293945"/>
                          <w:szCs w:val="19.920000076293945"/>
                          <w:rtl w:val="0"/>
                        </w:rPr>
                        <w:delText xml:space="preserve">object or object  </w:delText>
                      </w:r>
                    </w:del>
                  </w:sdtContent>
                </w:sdt>
              </w:p>
            </w:sdtContent>
          </w:sdt>
          <w:p w:rsidR="00000000" w:rsidDel="00000000" w:rsidP="00000000" w:rsidRDefault="00000000" w:rsidRPr="00000000" w14:paraId="00000492">
            <w:pPr>
              <w:widowControl w:val="0"/>
              <w:spacing w:after="0" w:line="231.2314224243164" w:lineRule="auto"/>
              <w:ind w:left="120.7684326171875" w:right="173.958740234375" w:firstLine="0"/>
              <w:jc w:val="center"/>
              <w:rPr>
                <w:sz w:val="19.920000076293945"/>
                <w:szCs w:val="19.920000076293945"/>
              </w:rPr>
            </w:pPr>
            <w:sdt>
              <w:sdtPr>
                <w:tag w:val="goog_rdk_851"/>
              </w:sdtPr>
              <w:sdtContent>
                <w:del w:author="Thomas Cervone-Richards - NOAA Federal" w:id="36" w:date="2023-05-30T15:41:53Z">
                  <w:r w:rsidDel="00000000" w:rsidR="00000000" w:rsidRPr="00000000">
                    <w:rPr>
                      <w:sz w:val="19.920000076293945"/>
                      <w:szCs w:val="19.920000076293945"/>
                      <w:rtl w:val="0"/>
                    </w:rPr>
                    <w:delText xml:space="preserve">carrying RESTRN = 1  (anchoring prohibited).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54"/>
            </w:sdtPr>
            <w:sdtContent>
              <w:p w:rsidR="00000000" w:rsidDel="00000000" w:rsidP="00000000" w:rsidRDefault="00000000" w:rsidRPr="00000000" w14:paraId="00000493">
                <w:pPr>
                  <w:widowControl w:val="0"/>
                  <w:spacing w:after="0" w:line="240" w:lineRule="auto"/>
                  <w:ind w:left="127.939453125" w:firstLine="0"/>
                  <w:jc w:val="left"/>
                  <w:rPr>
                    <w:del w:author="Thomas Cervone-Richards - NOAA Federal" w:id="36" w:date="2023-05-30T15:41:53Z"/>
                    <w:sz w:val="19.920000076293945"/>
                    <w:szCs w:val="19.920000076293945"/>
                  </w:rPr>
                </w:pPr>
                <w:sdt>
                  <w:sdtPr>
                    <w:tag w:val="goog_rdk_853"/>
                  </w:sdtPr>
                  <w:sdtContent>
                    <w:del w:author="Thomas Cervone-Richards - NOAA Federal" w:id="36" w:date="2023-05-30T15:41:53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494">
            <w:pPr>
              <w:widowControl w:val="0"/>
              <w:spacing w:after="0" w:line="240" w:lineRule="auto"/>
              <w:ind w:left="120.7684326171875" w:firstLine="0"/>
              <w:jc w:val="left"/>
              <w:rPr>
                <w:sz w:val="19.920000076293945"/>
                <w:szCs w:val="19.920000076293945"/>
              </w:rPr>
            </w:pPr>
            <w:sdt>
              <w:sdtPr>
                <w:tag w:val="goog_rdk_855"/>
              </w:sdtPr>
              <w:sdtContent>
                <w:del w:author="Thomas Cervone-Richards - NOAA Federal" w:id="36" w:date="2023-05-30T15:41:53Z">
                  <w:r w:rsidDel="00000000" w:rsidR="00000000" w:rsidRPr="00000000">
                    <w:rPr>
                      <w:sz w:val="19.920000076293945"/>
                      <w:szCs w:val="19.920000076293945"/>
                      <w:rtl w:val="0"/>
                    </w:rPr>
                    <w:delText xml:space="preserve">consistency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jc w:val="center"/>
              <w:rPr>
                <w:sz w:val="19.920000076293945"/>
                <w:szCs w:val="19.920000076293945"/>
              </w:rPr>
            </w:pPr>
            <w:sdt>
              <w:sdtPr>
                <w:tag w:val="goog_rdk_857"/>
              </w:sdtPr>
              <w:sdtContent>
                <w:del w:author="Thomas Cervone-Richards - NOAA Federal" w:id="36" w:date="2023-05-30T15:41:5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jc w:val="center"/>
              <w:rPr>
                <w:sz w:val="19.920000076293945"/>
                <w:szCs w:val="19.920000076293945"/>
              </w:rPr>
            </w:pPr>
            <w:r w:rsidDel="00000000" w:rsidR="00000000" w:rsidRPr="00000000">
              <w:rPr>
                <w:rtl w:val="0"/>
              </w:rPr>
            </w:r>
          </w:p>
        </w:tc>
      </w:tr>
      <w:tr>
        <w:trPr>
          <w:cantSplit w:val="0"/>
          <w:trHeight w:val="368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line="240" w:lineRule="auto"/>
              <w:jc w:val="center"/>
              <w:rPr>
                <w:sz w:val="19.920000076293945"/>
                <w:szCs w:val="19.920000076293945"/>
              </w:rPr>
            </w:pPr>
            <w:sdt>
              <w:sdtPr>
                <w:tag w:val="goog_rdk_859"/>
              </w:sdtPr>
              <w:sdtContent>
                <w:del w:author="Thomas Cervone-Richards - NOAA Federal" w:id="37" w:date="2023-05-30T15:42:02Z">
                  <w:r w:rsidDel="00000000" w:rsidR="00000000" w:rsidRPr="00000000">
                    <w:rPr>
                      <w:sz w:val="19.920000076293945"/>
                      <w:szCs w:val="19.920000076293945"/>
                      <w:rtl w:val="0"/>
                    </w:rPr>
                    <w:delText xml:space="preserve">65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62"/>
            </w:sdtPr>
            <w:sdtContent>
              <w:p w:rsidR="00000000" w:rsidDel="00000000" w:rsidP="00000000" w:rsidRDefault="00000000" w:rsidRPr="00000000" w14:paraId="00000498">
                <w:pPr>
                  <w:widowControl w:val="0"/>
                  <w:spacing w:after="0" w:line="231.2314224243164" w:lineRule="auto"/>
                  <w:ind w:left="119.77203369140625" w:right="293.570556640625" w:firstLine="10.159149169921875"/>
                  <w:jc w:val="left"/>
                  <w:rPr>
                    <w:del w:author="Thomas Cervone-Richards - NOAA Federal" w:id="37" w:date="2023-05-30T15:42:02Z"/>
                    <w:sz w:val="19.920000076293945"/>
                    <w:szCs w:val="19.920000076293945"/>
                  </w:rPr>
                </w:pPr>
                <w:sdt>
                  <w:sdtPr>
                    <w:tag w:val="goog_rdk_861"/>
                  </w:sdtPr>
                  <w:sdtContent>
                    <w:del w:author="Thomas Cervone-Richards - NOAA Federal" w:id="37" w:date="2023-05-30T15:42:02Z">
                      <w:r w:rsidDel="00000000" w:rsidR="00000000" w:rsidRPr="00000000">
                        <w:rPr>
                          <w:sz w:val="19.920000076293945"/>
                          <w:szCs w:val="19.920000076293945"/>
                          <w:rtl w:val="0"/>
                        </w:rPr>
                        <w:delText xml:space="preserve">For each LIGHTS feature  object which EQUALS  </w:delText>
                      </w:r>
                    </w:del>
                  </w:sdtContent>
                </w:sdt>
              </w:p>
            </w:sdtContent>
          </w:sdt>
          <w:sdt>
            <w:sdtPr>
              <w:tag w:val="goog_rdk_864"/>
            </w:sdtPr>
            <w:sdtContent>
              <w:p w:rsidR="00000000" w:rsidDel="00000000" w:rsidP="00000000" w:rsidRDefault="00000000" w:rsidRPr="00000000" w14:paraId="00000499">
                <w:pPr>
                  <w:widowControl w:val="0"/>
                  <w:spacing w:after="0" w:before="2.811279296875" w:line="231.23263835906982" w:lineRule="auto"/>
                  <w:ind w:left="119.77203369140625" w:right="94.1534423828125" w:firstLine="0.199127197265625"/>
                  <w:jc w:val="left"/>
                  <w:rPr>
                    <w:del w:author="Thomas Cervone-Richards - NOAA Federal" w:id="37" w:date="2023-05-30T15:42:02Z"/>
                    <w:sz w:val="19.920000076293945"/>
                    <w:szCs w:val="19.920000076293945"/>
                  </w:rPr>
                </w:pPr>
                <w:sdt>
                  <w:sdtPr>
                    <w:tag w:val="goog_rdk_863"/>
                  </w:sdtPr>
                  <w:sdtContent>
                    <w:del w:author="Thomas Cervone-Richards - NOAA Federal" w:id="37" w:date="2023-05-30T15:42:02Z">
                      <w:r w:rsidDel="00000000" w:rsidR="00000000" w:rsidRPr="00000000">
                        <w:rPr>
                          <w:sz w:val="19.920000076293945"/>
                          <w:szCs w:val="19.920000076293945"/>
                          <w:rtl w:val="0"/>
                        </w:rPr>
                        <w:delText xml:space="preserve">another LIGHTS feature  object AND STATUS does  Not contain the value 4 (not  in use) AND does not  </w:delText>
                      </w:r>
                    </w:del>
                  </w:sdtContent>
                </w:sdt>
              </w:p>
            </w:sdtContent>
          </w:sdt>
          <w:sdt>
            <w:sdtPr>
              <w:tag w:val="goog_rdk_866"/>
            </w:sdtPr>
            <w:sdtContent>
              <w:p w:rsidR="00000000" w:rsidDel="00000000" w:rsidP="00000000" w:rsidRDefault="00000000" w:rsidRPr="00000000" w14:paraId="0000049A">
                <w:pPr>
                  <w:widowControl w:val="0"/>
                  <w:spacing w:after="0" w:before="5.2105712890625" w:line="240" w:lineRule="auto"/>
                  <w:ind w:left="120.76797485351562" w:firstLine="0"/>
                  <w:jc w:val="left"/>
                  <w:rPr>
                    <w:del w:author="Thomas Cervone-Richards - NOAA Federal" w:id="37" w:date="2023-05-30T15:42:02Z"/>
                    <w:sz w:val="19.920000076293945"/>
                    <w:szCs w:val="19.920000076293945"/>
                  </w:rPr>
                </w:pPr>
                <w:sdt>
                  <w:sdtPr>
                    <w:tag w:val="goog_rdk_865"/>
                  </w:sdtPr>
                  <w:sdtContent>
                    <w:del w:author="Thomas Cervone-Richards - NOAA Federal" w:id="37" w:date="2023-05-30T15:42:02Z">
                      <w:r w:rsidDel="00000000" w:rsidR="00000000" w:rsidRPr="00000000">
                        <w:rPr>
                          <w:sz w:val="19.920000076293945"/>
                          <w:szCs w:val="19.920000076293945"/>
                          <w:rtl w:val="0"/>
                        </w:rPr>
                        <w:delText xml:space="preserve">contain the value 6  </w:delText>
                      </w:r>
                    </w:del>
                  </w:sdtContent>
                </w:sdt>
              </w:p>
            </w:sdtContent>
          </w:sdt>
          <w:sdt>
            <w:sdtPr>
              <w:tag w:val="goog_rdk_868"/>
            </w:sdtPr>
            <w:sdtContent>
              <w:p w:rsidR="00000000" w:rsidDel="00000000" w:rsidP="00000000" w:rsidRDefault="00000000" w:rsidRPr="00000000" w14:paraId="0000049B">
                <w:pPr>
                  <w:widowControl w:val="0"/>
                  <w:spacing w:after="0" w:line="228.8241720199585" w:lineRule="auto"/>
                  <w:ind w:left="120.76797485351562" w:right="328.2135009765625" w:firstLine="5.577545166015625"/>
                  <w:jc w:val="left"/>
                  <w:rPr>
                    <w:del w:author="Thomas Cervone-Richards - NOAA Federal" w:id="37" w:date="2023-05-30T15:42:02Z"/>
                    <w:sz w:val="19.920000076293945"/>
                    <w:szCs w:val="19.920000076293945"/>
                  </w:rPr>
                </w:pPr>
                <w:sdt>
                  <w:sdtPr>
                    <w:tag w:val="goog_rdk_867"/>
                  </w:sdtPr>
                  <w:sdtContent>
                    <w:del w:author="Thomas Cervone-Richards - NOAA Federal" w:id="37" w:date="2023-05-30T15:42:02Z">
                      <w:r w:rsidDel="00000000" w:rsidR="00000000" w:rsidRPr="00000000">
                        <w:rPr>
                          <w:sz w:val="19.920000076293945"/>
                          <w:szCs w:val="19.920000076293945"/>
                          <w:rtl w:val="0"/>
                        </w:rPr>
                        <w:delText xml:space="preserve">(reserved) AND does not  contain the value 11  </w:delText>
                      </w:r>
                    </w:del>
                  </w:sdtContent>
                </w:sdt>
              </w:p>
            </w:sdtContent>
          </w:sdt>
          <w:sdt>
            <w:sdtPr>
              <w:tag w:val="goog_rdk_870"/>
            </w:sdtPr>
            <w:sdtContent>
              <w:p w:rsidR="00000000" w:rsidDel="00000000" w:rsidP="00000000" w:rsidRDefault="00000000" w:rsidRPr="00000000" w14:paraId="0000049C">
                <w:pPr>
                  <w:widowControl w:val="0"/>
                  <w:spacing w:after="0" w:before="7.60986328125" w:line="240" w:lineRule="auto"/>
                  <w:ind w:left="126.34552001953125" w:firstLine="0"/>
                  <w:jc w:val="left"/>
                  <w:rPr>
                    <w:del w:author="Thomas Cervone-Richards - NOAA Federal" w:id="37" w:date="2023-05-30T15:42:02Z"/>
                    <w:sz w:val="19.920000076293945"/>
                    <w:szCs w:val="19.920000076293945"/>
                  </w:rPr>
                </w:pPr>
                <w:sdt>
                  <w:sdtPr>
                    <w:tag w:val="goog_rdk_869"/>
                  </w:sdtPr>
                  <w:sdtContent>
                    <w:del w:author="Thomas Cervone-Richards - NOAA Federal" w:id="37" w:date="2023-05-30T15:42:02Z">
                      <w:r w:rsidDel="00000000" w:rsidR="00000000" w:rsidRPr="00000000">
                        <w:rPr>
                          <w:sz w:val="19.920000076293945"/>
                          <w:szCs w:val="19.920000076293945"/>
                          <w:rtl w:val="0"/>
                        </w:rPr>
                        <w:delText xml:space="preserve">(extinguished) where  </w:delText>
                      </w:r>
                    </w:del>
                  </w:sdtContent>
                </w:sdt>
              </w:p>
            </w:sdtContent>
          </w:sdt>
          <w:sdt>
            <w:sdtPr>
              <w:tag w:val="goog_rdk_872"/>
            </w:sdtPr>
            <w:sdtContent>
              <w:p w:rsidR="00000000" w:rsidDel="00000000" w:rsidP="00000000" w:rsidRDefault="00000000" w:rsidRPr="00000000" w14:paraId="0000049D">
                <w:pPr>
                  <w:widowControl w:val="0"/>
                  <w:spacing w:after="0" w:line="231.23273849487305" w:lineRule="auto"/>
                  <w:ind w:left="119.77203369140625" w:right="205.70556640625" w:hanging="0.597686767578125"/>
                  <w:jc w:val="left"/>
                  <w:rPr>
                    <w:del w:author="Thomas Cervone-Richards - NOAA Federal" w:id="37" w:date="2023-05-30T15:42:02Z"/>
                    <w:sz w:val="19.920000076293945"/>
                    <w:szCs w:val="19.920000076293945"/>
                  </w:rPr>
                </w:pPr>
                <w:sdt>
                  <w:sdtPr>
                    <w:tag w:val="goog_rdk_871"/>
                  </w:sdtPr>
                  <w:sdtContent>
                    <w:del w:author="Thomas Cervone-Richards - NOAA Federal" w:id="37" w:date="2023-05-30T15:42:02Z">
                      <w:r w:rsidDel="00000000" w:rsidR="00000000" w:rsidRPr="00000000">
                        <w:rPr>
                          <w:sz w:val="19.920000076293945"/>
                          <w:szCs w:val="19.920000076293945"/>
                          <w:rtl w:val="0"/>
                        </w:rPr>
                        <w:delText xml:space="preserve">sectors overlap AND none  of the values of the  </w:delText>
                      </w:r>
                    </w:del>
                  </w:sdtContent>
                </w:sdt>
              </w:p>
            </w:sdtContent>
          </w:sdt>
          <w:sdt>
            <w:sdtPr>
              <w:tag w:val="goog_rdk_874"/>
            </w:sdtPr>
            <w:sdtContent>
              <w:p w:rsidR="00000000" w:rsidDel="00000000" w:rsidP="00000000" w:rsidRDefault="00000000" w:rsidRPr="00000000" w14:paraId="0000049E">
                <w:pPr>
                  <w:widowControl w:val="0"/>
                  <w:spacing w:after="0" w:before="5.211181640625" w:line="230.02846240997314" w:lineRule="auto"/>
                  <w:ind w:left="119.77203369140625" w:right="202.7178955078125" w:hanging="4.183197021484375"/>
                  <w:jc w:val="left"/>
                  <w:rPr>
                    <w:del w:author="Thomas Cervone-Richards - NOAA Federal" w:id="37" w:date="2023-05-30T15:42:02Z"/>
                    <w:sz w:val="19.920000076293945"/>
                    <w:szCs w:val="19.920000076293945"/>
                  </w:rPr>
                </w:pPr>
                <w:sdt>
                  <w:sdtPr>
                    <w:tag w:val="goog_rdk_873"/>
                  </w:sdtPr>
                  <w:sdtContent>
                    <w:del w:author="Thomas Cervone-Richards - NOAA Federal" w:id="37" w:date="2023-05-30T15:42:02Z">
                      <w:r w:rsidDel="00000000" w:rsidR="00000000" w:rsidRPr="00000000">
                        <w:rPr>
                          <w:sz w:val="19.920000076293945"/>
                          <w:szCs w:val="19.920000076293945"/>
                          <w:rtl w:val="0"/>
                        </w:rPr>
                        <w:delText xml:space="preserve">following attributes are  different CATLIT, EXCLIT,  LITCHR, SIGPER or  </w:delText>
                      </w:r>
                    </w:del>
                  </w:sdtContent>
                </w:sdt>
              </w:p>
            </w:sdtContent>
          </w:sdt>
          <w:p w:rsidR="00000000" w:rsidDel="00000000" w:rsidP="00000000" w:rsidRDefault="00000000" w:rsidRPr="00000000" w14:paraId="0000049F">
            <w:pPr>
              <w:widowControl w:val="0"/>
              <w:spacing w:after="0" w:before="6.2103271484375" w:line="240" w:lineRule="auto"/>
              <w:ind w:left="122.56072998046875" w:firstLine="0"/>
              <w:jc w:val="left"/>
              <w:rPr>
                <w:sz w:val="19.920000076293945"/>
                <w:szCs w:val="19.920000076293945"/>
              </w:rPr>
            </w:pPr>
            <w:sdt>
              <w:sdtPr>
                <w:tag w:val="goog_rdk_875"/>
              </w:sdtPr>
              <w:sdtContent>
                <w:del w:author="Thomas Cervone-Richards - NOAA Federal" w:id="37" w:date="2023-05-30T15:42:02Z">
                  <w:r w:rsidDel="00000000" w:rsidR="00000000" w:rsidRPr="00000000">
                    <w:rPr>
                      <w:sz w:val="19.920000076293945"/>
                      <w:szCs w:val="19.920000076293945"/>
                      <w:rtl w:val="0"/>
                    </w:rPr>
                    <w:delText xml:space="preserve">SIGGRP.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78"/>
            </w:sdtPr>
            <w:sdtContent>
              <w:p w:rsidR="00000000" w:rsidDel="00000000" w:rsidP="00000000" w:rsidRDefault="00000000" w:rsidRPr="00000000" w14:paraId="000004A0">
                <w:pPr>
                  <w:widowControl w:val="0"/>
                  <w:spacing w:after="0" w:line="230.02774715423584" w:lineRule="auto"/>
                  <w:ind w:left="119.77203369140625" w:right="82.9547119140625" w:firstLine="1.7926025390625"/>
                  <w:jc w:val="left"/>
                  <w:rPr>
                    <w:del w:author="Thomas Cervone-Richards - NOAA Federal" w:id="37" w:date="2023-05-30T15:42:02Z"/>
                    <w:sz w:val="19.920000076293945"/>
                    <w:szCs w:val="19.920000076293945"/>
                  </w:rPr>
                </w:pPr>
                <w:sdt>
                  <w:sdtPr>
                    <w:tag w:val="goog_rdk_877"/>
                  </w:sdtPr>
                  <w:sdtContent>
                    <w:del w:author="Thomas Cervone-Richards - NOAA Federal" w:id="37" w:date="2023-05-30T15:42:02Z">
                      <w:r w:rsidDel="00000000" w:rsidR="00000000" w:rsidRPr="00000000">
                        <w:rPr>
                          <w:sz w:val="19.920000076293945"/>
                          <w:szCs w:val="19.920000076293945"/>
                          <w:rtl w:val="0"/>
                        </w:rPr>
                        <w:delText xml:space="preserve">Coincident lights with  overlapping sectors  and the same  </w:delText>
                      </w:r>
                    </w:del>
                  </w:sdtContent>
                </w:sdt>
              </w:p>
            </w:sdtContent>
          </w:sdt>
          <w:p w:rsidR="00000000" w:rsidDel="00000000" w:rsidP="00000000" w:rsidRDefault="00000000" w:rsidRPr="00000000" w14:paraId="000004A1">
            <w:pPr>
              <w:widowControl w:val="0"/>
              <w:spacing w:after="0" w:before="6.2109375" w:line="240" w:lineRule="auto"/>
              <w:ind w:left="120.76812744140625" w:firstLine="0"/>
              <w:jc w:val="left"/>
              <w:rPr>
                <w:sz w:val="19.920000076293945"/>
                <w:szCs w:val="19.920000076293945"/>
              </w:rPr>
            </w:pPr>
            <w:sdt>
              <w:sdtPr>
                <w:tag w:val="goog_rdk_879"/>
              </w:sdtPr>
              <w:sdtContent>
                <w:del w:author="Thomas Cervone-Richards - NOAA Federal" w:id="37" w:date="2023-05-30T15:42:02Z">
                  <w:r w:rsidDel="00000000" w:rsidR="00000000" w:rsidRPr="00000000">
                    <w:rPr>
                      <w:sz w:val="19.920000076293945"/>
                      <w:szCs w:val="19.920000076293945"/>
                      <w:rtl w:val="0"/>
                    </w:rPr>
                    <w:delText xml:space="preserve">characteristics.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82"/>
            </w:sdtPr>
            <w:sdtContent>
              <w:p w:rsidR="00000000" w:rsidDel="00000000" w:rsidP="00000000" w:rsidRDefault="00000000" w:rsidRPr="00000000" w14:paraId="000004A2">
                <w:pPr>
                  <w:widowControl w:val="0"/>
                  <w:spacing w:after="0" w:line="231.2314224243164" w:lineRule="auto"/>
                  <w:ind w:left="115.5889892578125" w:right="80.7330322265625" w:firstLine="0"/>
                  <w:jc w:val="left"/>
                  <w:rPr>
                    <w:del w:author="Thomas Cervone-Richards - NOAA Federal" w:id="37" w:date="2023-05-30T15:42:02Z"/>
                    <w:sz w:val="19.920000076293945"/>
                    <w:szCs w:val="19.920000076293945"/>
                  </w:rPr>
                </w:pPr>
                <w:sdt>
                  <w:sdtPr>
                    <w:tag w:val="goog_rdk_881"/>
                  </w:sdtPr>
                  <w:sdtContent>
                    <w:del w:author="Thomas Cervone-Richards - NOAA Federal" w:id="37" w:date="2023-05-30T15:42:02Z">
                      <w:r w:rsidDel="00000000" w:rsidR="00000000" w:rsidRPr="00000000">
                        <w:rPr>
                          <w:sz w:val="19.920000076293945"/>
                          <w:szCs w:val="19.920000076293945"/>
                          <w:rtl w:val="0"/>
                        </w:rPr>
                        <w:delText xml:space="preserve">Amend light sectors so  that they do not  </w:delText>
                      </w:r>
                    </w:del>
                  </w:sdtContent>
                </w:sdt>
              </w:p>
            </w:sdtContent>
          </w:sdt>
          <w:p w:rsidR="00000000" w:rsidDel="00000000" w:rsidP="00000000" w:rsidRDefault="00000000" w:rsidRPr="00000000" w14:paraId="000004A3">
            <w:pPr>
              <w:widowControl w:val="0"/>
              <w:spacing w:after="0" w:before="2.811279296875" w:line="231.23263835906982" w:lineRule="auto"/>
              <w:ind w:left="119.7723388671875" w:right="435.308837890625" w:firstLine="0"/>
              <w:jc w:val="left"/>
              <w:rPr>
                <w:sz w:val="19.920000076293945"/>
                <w:szCs w:val="19.920000076293945"/>
              </w:rPr>
            </w:pPr>
            <w:sdt>
              <w:sdtPr>
                <w:tag w:val="goog_rdk_883"/>
              </w:sdtPr>
              <w:sdtContent>
                <w:del w:author="Thomas Cervone-Richards - NOAA Federal" w:id="37" w:date="2023-05-30T15:42:02Z">
                  <w:r w:rsidDel="00000000" w:rsidR="00000000" w:rsidRPr="00000000">
                    <w:rPr>
                      <w:sz w:val="19.920000076293945"/>
                      <w:szCs w:val="19.920000076293945"/>
                      <w:rtl w:val="0"/>
                    </w:rPr>
                    <w:delText xml:space="preserve">overlap, or remove  duplicated sectors.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86"/>
            </w:sdtPr>
            <w:sdtContent>
              <w:p w:rsidR="00000000" w:rsidDel="00000000" w:rsidP="00000000" w:rsidRDefault="00000000" w:rsidRPr="00000000" w14:paraId="000004A4">
                <w:pPr>
                  <w:widowControl w:val="0"/>
                  <w:spacing w:after="0" w:line="240" w:lineRule="auto"/>
                  <w:ind w:left="127.939453125" w:firstLine="0"/>
                  <w:jc w:val="left"/>
                  <w:rPr>
                    <w:del w:author="Thomas Cervone-Richards - NOAA Federal" w:id="37" w:date="2023-05-30T15:42:02Z"/>
                    <w:sz w:val="19.920000076293945"/>
                    <w:szCs w:val="19.920000076293945"/>
                  </w:rPr>
                </w:pPr>
                <w:sdt>
                  <w:sdtPr>
                    <w:tag w:val="goog_rdk_885"/>
                  </w:sdtPr>
                  <w:sdtContent>
                    <w:del w:author="Thomas Cervone-Richards - NOAA Federal" w:id="37" w:date="2023-05-30T15:42:02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4A5">
            <w:pPr>
              <w:widowControl w:val="0"/>
              <w:spacing w:after="0" w:line="240" w:lineRule="auto"/>
              <w:ind w:left="120.7684326171875" w:firstLine="0"/>
              <w:jc w:val="left"/>
              <w:rPr>
                <w:sz w:val="19.920000076293945"/>
                <w:szCs w:val="19.920000076293945"/>
              </w:rPr>
            </w:pPr>
            <w:sdt>
              <w:sdtPr>
                <w:tag w:val="goog_rdk_887"/>
              </w:sdtPr>
              <w:sdtContent>
                <w:del w:author="Thomas Cervone-Richards - NOAA Federal" w:id="37" w:date="2023-05-30T15:42:02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after="0" w:line="240" w:lineRule="auto"/>
              <w:jc w:val="center"/>
              <w:rPr>
                <w:sz w:val="19.920000076293945"/>
                <w:szCs w:val="19.920000076293945"/>
              </w:rPr>
            </w:pPr>
            <w:sdt>
              <w:sdtPr>
                <w:tag w:val="goog_rdk_889"/>
              </w:sdtPr>
              <w:sdtContent>
                <w:del w:author="Thomas Cervone-Richards - NOAA Federal" w:id="37" w:date="2023-05-30T15:42:02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67a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30.63076496124268" w:lineRule="auto"/>
              <w:ind w:left="115.58883666992188" w:right="172.4389648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the object class,  attribution and geometry is  identical to another feature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Duplicate object  </w:t>
            </w:r>
          </w:p>
          <w:p w:rsidR="00000000" w:rsidDel="00000000" w:rsidP="00000000" w:rsidRDefault="00000000" w:rsidRPr="00000000" w14:paraId="000004B2">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duplicate  </w:t>
            </w:r>
          </w:p>
          <w:p w:rsidR="00000000" w:rsidDel="00000000" w:rsidP="00000000" w:rsidRDefault="00000000" w:rsidRPr="00000000" w14:paraId="000004B4">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jc w:val="center"/>
              <w:rPr>
                <w:sz w:val="19.920000076293945"/>
                <w:szCs w:val="19.920000076293945"/>
              </w:rPr>
            </w:pPr>
            <w:sdt>
              <w:sdtPr>
                <w:tag w:val="goog_rdk_891"/>
              </w:sdtPr>
              <w:sdtContent>
                <w:ins w:author="Thomas Cervone-Richards - NOAA Federal" w:id="38" w:date="2023-09-12T14:44:53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67b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31.43366813659668" w:lineRule="auto"/>
              <w:ind w:left="115.58883666992188" w:right="273.43353271484375" w:firstLine="14.34234619140625"/>
              <w:jc w:val="left"/>
              <w:rPr>
                <w:sz w:val="19.920000076293945"/>
                <w:szCs w:val="19.920000076293945"/>
              </w:rPr>
            </w:pPr>
            <w:r w:rsidDel="00000000" w:rsidR="00000000" w:rsidRPr="00000000">
              <w:rPr>
                <w:sz w:val="19.920000076293945"/>
                <w:szCs w:val="19.920000076293945"/>
                <w:rtl w:val="0"/>
              </w:rPr>
              <w:t xml:space="preserve">For each collection object  which references exactly  the same set of feature  objects as another  </w:t>
            </w:r>
          </w:p>
          <w:p w:rsidR="00000000" w:rsidDel="00000000" w:rsidP="00000000" w:rsidRDefault="00000000" w:rsidRPr="00000000" w14:paraId="000004BA">
            <w:pPr>
              <w:widowControl w:val="0"/>
              <w:spacing w:after="0" w:before="5.0433349609375" w:line="240" w:lineRule="auto"/>
              <w:ind w:left="120.76797485351562" w:firstLine="0"/>
              <w:jc w:val="left"/>
              <w:rPr>
                <w:sz w:val="19.920000076293945"/>
                <w:szCs w:val="19.920000076293945"/>
              </w:rPr>
            </w:pPr>
            <w:r w:rsidDel="00000000" w:rsidR="00000000" w:rsidRPr="00000000">
              <w:rPr>
                <w:sz w:val="19.920000076293945"/>
                <w:szCs w:val="19.920000076293945"/>
                <w:rtl w:val="0"/>
              </w:rPr>
              <w:t xml:space="preserve">collection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31.83488368988037" w:lineRule="auto"/>
              <w:ind w:left="119.77203369140625" w:right="239.3267822265625" w:firstLine="9.1632080078125"/>
              <w:jc w:val="left"/>
              <w:rPr>
                <w:sz w:val="19.920000076293945"/>
                <w:szCs w:val="19.920000076293945"/>
              </w:rPr>
            </w:pPr>
            <w:r w:rsidDel="00000000" w:rsidR="00000000" w:rsidRPr="00000000">
              <w:rPr>
                <w:sz w:val="19.920000076293945"/>
                <w:szCs w:val="19.920000076293945"/>
                <w:rtl w:val="0"/>
              </w:rPr>
              <w:t xml:space="preserve">Duplicate collection  object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duplicate  </w:t>
            </w:r>
          </w:p>
          <w:p w:rsidR="00000000" w:rsidDel="00000000" w:rsidP="00000000" w:rsidRDefault="00000000" w:rsidRPr="00000000" w14:paraId="000004BD">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collection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after="0"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Data 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after="0" w:line="240" w:lineRule="auto"/>
              <w:jc w:val="center"/>
              <w:rPr>
                <w:sz w:val="19.920000076293945"/>
                <w:szCs w:val="19.920000076293945"/>
              </w:rPr>
            </w:pPr>
            <w:sdt>
              <w:sdtPr>
                <w:tag w:val="goog_rdk_893"/>
              </w:sdtPr>
              <w:sdtContent>
                <w:ins w:author="Thomas Cervone-Richards - NOAA Federal" w:id="39" w:date="2023-09-12T14:45:29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renumbered 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70a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70b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30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71a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30.42973518371582"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that is not COINCIDENT  with the M_COVR  </w:t>
            </w:r>
          </w:p>
          <w:p w:rsidR="00000000" w:rsidDel="00000000" w:rsidP="00000000" w:rsidRDefault="00000000" w:rsidRPr="00000000" w14:paraId="000004DF">
            <w:pPr>
              <w:widowControl w:val="0"/>
              <w:spacing w:after="0" w:before="5.87646484375" w:line="231.43348217010498" w:lineRule="auto"/>
              <w:ind w:left="119.97116088867188" w:right="216.09619140625" w:firstLine="4.382476806640625"/>
              <w:rPr>
                <w:sz w:val="19.920000076293945"/>
                <w:szCs w:val="19.920000076293945"/>
              </w:rPr>
            </w:pPr>
            <w:r w:rsidDel="00000000" w:rsidR="00000000" w:rsidRPr="00000000">
              <w:rPr>
                <w:sz w:val="19.920000076293945"/>
                <w:szCs w:val="19.920000076293945"/>
                <w:rtl w:val="0"/>
              </w:rPr>
              <w:t xml:space="preserve">boundary where all edges  are masked (that is USAG  is Equal to 3 (exterior  </w:t>
            </w:r>
          </w:p>
          <w:p w:rsidR="00000000" w:rsidDel="00000000" w:rsidP="00000000" w:rsidRDefault="00000000" w:rsidRPr="00000000" w14:paraId="000004E0">
            <w:pPr>
              <w:widowControl w:val="0"/>
              <w:spacing w:after="0" w:before="5.043792724609375" w:line="230.02851963043213" w:lineRule="auto"/>
              <w:ind w:left="119.77203369140625" w:right="218.2550048828125" w:firstLine="4.58160400390625"/>
              <w:jc w:val="left"/>
              <w:rPr>
                <w:sz w:val="19.920000076293945"/>
                <w:szCs w:val="19.920000076293945"/>
              </w:rPr>
            </w:pPr>
            <w:r w:rsidDel="00000000" w:rsidR="00000000" w:rsidRPr="00000000">
              <w:rPr>
                <w:sz w:val="19.920000076293945"/>
                <w:szCs w:val="19.920000076293945"/>
                <w:rtl w:val="0"/>
              </w:rPr>
              <w:t xml:space="preserve">boundary truncated by the  data limit) OR MASK is  Equal to 1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line="230.42973518371582" w:lineRule="auto"/>
              <w:ind w:left="119.77203369140625" w:right="93.5125732421875" w:hanging="4.183349609375"/>
              <w:jc w:val="left"/>
              <w:rPr>
                <w:sz w:val="19.920000076293945"/>
                <w:szCs w:val="19.920000076293945"/>
              </w:rPr>
            </w:pPr>
            <w:r w:rsidDel="00000000" w:rsidR="00000000" w:rsidRPr="00000000">
              <w:rPr>
                <w:sz w:val="19.920000076293945"/>
                <w:szCs w:val="19.920000076293945"/>
                <w:rtl w:val="0"/>
              </w:rPr>
              <w:t xml:space="preserve">Area object has all of  its edges masked  and is not the edge  of the data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masking.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4E4">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line="240" w:lineRule="auto"/>
              <w:jc w:val="center"/>
              <w:rPr>
                <w:sz w:val="19.920000076293945"/>
                <w:szCs w:val="19.920000076293945"/>
              </w:rPr>
            </w:pPr>
            <w:sdt>
              <w:sdtPr>
                <w:tag w:val="goog_rdk_895"/>
              </w:sdtPr>
              <w:sdtContent>
                <w:ins w:author="Thomas Cervone-Richards - NOAA Federal" w:id="40" w:date="2023-09-12T14:46:05Z">
                  <w:r w:rsidDel="00000000" w:rsidR="00000000" w:rsidRPr="00000000">
                    <w:rPr>
                      <w:sz w:val="19.920000076293945"/>
                      <w:szCs w:val="19.920000076293945"/>
                      <w:rtl w:val="0"/>
                    </w:rPr>
                    <w:t xml:space="preserve">411?, 412, 413</w:t>
                  </w:r>
                </w:ins>
              </w:sdtContent>
            </w:sdt>
            <w:r w:rsidDel="00000000" w:rsidR="00000000" w:rsidRPr="00000000">
              <w:rPr>
                <w:rtl w:val="0"/>
              </w:rPr>
            </w:r>
          </w:p>
        </w:tc>
      </w:tr>
    </w:tbl>
    <w:p w:rsidR="00000000" w:rsidDel="00000000" w:rsidP="00000000" w:rsidRDefault="00000000" w:rsidRPr="00000000" w14:paraId="000004E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4E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4E9">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4EA">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22 </w:t>
      </w:r>
    </w:p>
    <w:tbl>
      <w:tblPr>
        <w:tblStyle w:val="Table13"/>
        <w:tblW w:w="10530.0" w:type="dxa"/>
        <w:jc w:val="left"/>
        <w:tblInd w:w="-66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535"/>
        <w:gridCol w:w="1950"/>
        <w:gridCol w:w="2115"/>
        <w:gridCol w:w="1530"/>
        <w:gridCol w:w="495"/>
        <w:gridCol w:w="1260"/>
        <w:tblGridChange w:id="0">
          <w:tblGrid>
            <w:gridCol w:w="645"/>
            <w:gridCol w:w="2535"/>
            <w:gridCol w:w="1950"/>
            <w:gridCol w:w="2115"/>
            <w:gridCol w:w="1530"/>
            <w:gridCol w:w="495"/>
            <w:gridCol w:w="1260"/>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71b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30.22869110107422"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line  which has any edges  </w:t>
            </w:r>
          </w:p>
          <w:p w:rsidR="00000000" w:rsidDel="00000000" w:rsidP="00000000" w:rsidRDefault="00000000" w:rsidRPr="00000000" w14:paraId="000004ED">
            <w:pPr>
              <w:widowControl w:val="0"/>
              <w:spacing w:after="0" w:before="6.04248046875" w:line="231.23263835906982" w:lineRule="auto"/>
              <w:ind w:left="129.93118286132812" w:right="360.8953857421875" w:hanging="4.183197021484375"/>
              <w:jc w:val="left"/>
              <w:rPr>
                <w:sz w:val="19.920000076293945"/>
                <w:szCs w:val="19.920000076293945"/>
              </w:rPr>
            </w:pPr>
            <w:r w:rsidDel="00000000" w:rsidR="00000000" w:rsidRPr="00000000">
              <w:rPr>
                <w:sz w:val="19.920000076293945"/>
                <w:szCs w:val="19.920000076293945"/>
                <w:rtl w:val="0"/>
              </w:rPr>
              <w:t xml:space="preserve">masked (that is MASK is  Equal to 1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40" w:lineRule="auto"/>
              <w:ind w:left="127.93914794921875" w:firstLine="0"/>
              <w:jc w:val="left"/>
              <w:rPr>
                <w:sz w:val="19.920000076293945"/>
                <w:szCs w:val="19.920000076293945"/>
              </w:rPr>
            </w:pPr>
            <w:r w:rsidDel="00000000" w:rsidR="00000000" w:rsidRPr="00000000">
              <w:rPr>
                <w:sz w:val="19.920000076293945"/>
                <w:szCs w:val="19.920000076293945"/>
                <w:rtl w:val="0"/>
              </w:rPr>
              <w:t xml:space="preserve">Line object with  </w:t>
            </w:r>
          </w:p>
          <w:p w:rsidR="00000000" w:rsidDel="00000000" w:rsidP="00000000" w:rsidRDefault="00000000" w:rsidRPr="00000000" w14:paraId="000004EF">
            <w:pPr>
              <w:widowControl w:val="0"/>
              <w:spacing w:after="0" w:line="240" w:lineRule="auto"/>
              <w:ind w:left="125.74798583984375" w:firstLine="0"/>
              <w:jc w:val="left"/>
              <w:rPr>
                <w:sz w:val="19.920000076293945"/>
                <w:szCs w:val="19.920000076293945"/>
              </w:rPr>
            </w:pPr>
            <w:r w:rsidDel="00000000" w:rsidR="00000000" w:rsidRPr="00000000">
              <w:rPr>
                <w:sz w:val="19.920000076293945"/>
                <w:szCs w:val="19.920000076293945"/>
                <w:rtl w:val="0"/>
              </w:rPr>
              <w:t xml:space="preserve">masked 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after="0" w:line="231.63326740264893" w:lineRule="auto"/>
              <w:ind w:left="126.1468505859375" w:right="97.8643798828125" w:firstLine="4.1827392578125"/>
              <w:jc w:val="left"/>
              <w:rPr>
                <w:sz w:val="19.920000076293945"/>
                <w:szCs w:val="19.920000076293945"/>
              </w:rPr>
            </w:pPr>
            <w:r w:rsidDel="00000000" w:rsidR="00000000" w:rsidRPr="00000000">
              <w:rPr>
                <w:sz w:val="19.920000076293945"/>
                <w:szCs w:val="19.920000076293945"/>
                <w:rtl w:val="0"/>
              </w:rPr>
              <w:t xml:space="preserve">Remove masking from  line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4F2">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after="0" w:line="240" w:lineRule="auto"/>
              <w:jc w:val="center"/>
              <w:rPr>
                <w:sz w:val="19.920000076293945"/>
                <w:szCs w:val="19.920000076293945"/>
              </w:rPr>
            </w:pPr>
            <w:sdt>
              <w:sdtPr>
                <w:tag w:val="goog_rdk_897"/>
              </w:sdtPr>
              <w:sdtContent>
                <w:ins w:author="Thomas Cervone-Richards - NOAA Federal" w:id="41" w:date="2023-09-12T14:46:47Z">
                  <w:r w:rsidDel="00000000" w:rsidR="00000000" w:rsidRPr="00000000">
                    <w:rPr>
                      <w:sz w:val="19.920000076293945"/>
                      <w:szCs w:val="19.920000076293945"/>
                      <w:rtl w:val="0"/>
                    </w:rPr>
                    <w:t xml:space="preserve">411, 412, 413</w:t>
                  </w:r>
                </w:ins>
              </w:sdtContent>
            </w:sdt>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72a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30.63020706176758" w:lineRule="auto"/>
              <w:ind w:left="119.17434692382812" w:right="127.6190185546875" w:firstLine="10.7568359375"/>
              <w:jc w:val="left"/>
              <w:rPr>
                <w:sz w:val="19.920000076293945"/>
                <w:szCs w:val="19.920000076293945"/>
              </w:rPr>
            </w:pPr>
            <w:sdt>
              <w:sdtPr>
                <w:tag w:val="goog_rdk_898"/>
              </w:sdtPr>
              <w:sdtContent>
                <w:commentRangeStart w:id="39"/>
              </w:sdtContent>
            </w:sdt>
            <w:r w:rsidDel="00000000" w:rsidR="00000000" w:rsidRPr="00000000">
              <w:rPr>
                <w:sz w:val="19.920000076293945"/>
                <w:szCs w:val="19.920000076293945"/>
                <w:rtl w:val="0"/>
              </w:rPr>
              <w:t xml:space="preserve">For each set of hierarchical  relationships which form a  loop (for example master  object is slave of its own  slave).</w:t>
            </w:r>
            <w:commentRangeEnd w:id="39"/>
            <w:r w:rsidDel="00000000" w:rsidR="00000000" w:rsidRPr="00000000">
              <w:commentReference w:id="3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31.23263835906982" w:lineRule="auto"/>
              <w:ind w:left="126.146240234375" w:right="135.7427978515625" w:firstLine="4.183349609375"/>
              <w:jc w:val="left"/>
              <w:rPr>
                <w:sz w:val="19.920000076293945"/>
                <w:szCs w:val="19.920000076293945"/>
              </w:rPr>
            </w:pPr>
            <w:r w:rsidDel="00000000" w:rsidR="00000000" w:rsidRPr="00000000">
              <w:rPr>
                <w:sz w:val="19.920000076293945"/>
                <w:szCs w:val="19.920000076293945"/>
                <w:rtl w:val="0"/>
              </w:rPr>
              <w:t xml:space="preserve">Relationships form a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31.23263835906982" w:lineRule="auto"/>
              <w:ind w:left="128.138427734375" w:right="68.780517578125" w:hanging="12.5494384765625"/>
              <w:jc w:val="left"/>
              <w:rPr>
                <w:sz w:val="19.920000076293945"/>
                <w:szCs w:val="19.920000076293945"/>
              </w:rPr>
            </w:pPr>
            <w:r w:rsidDel="00000000" w:rsidR="00000000" w:rsidRPr="00000000">
              <w:rPr>
                <w:sz w:val="19.920000076293945"/>
                <w:szCs w:val="19.920000076293945"/>
                <w:rtl w:val="0"/>
              </w:rPr>
              <w:t xml:space="preserve">Amend relationships to  remove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4FA">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jc w:val="center"/>
              <w:rPr>
                <w:sz w:val="19.920000076293945"/>
                <w:szCs w:val="19.920000076293945"/>
              </w:rPr>
            </w:pPr>
            <w:sdt>
              <w:sdtPr>
                <w:tag w:val="goog_rdk_900"/>
              </w:sdtPr>
              <w:sdtContent>
                <w:ins w:author="Thomas Cervone-Richards - NOAA Federal" w:id="42" w:date="2023-09-15T14:27:28Z">
                  <w:r w:rsidDel="00000000" w:rsidR="00000000" w:rsidRPr="00000000">
                    <w:rPr>
                      <w:sz w:val="19.920000076293945"/>
                      <w:szCs w:val="19.920000076293945"/>
                      <w:rtl w:val="0"/>
                    </w:rPr>
                    <w:t xml:space="preserve">57, 411, 413, 414</w:t>
                  </w:r>
                </w:ins>
              </w:sdtContent>
            </w:sdt>
            <w:r w:rsidDel="00000000" w:rsidR="00000000" w:rsidRPr="00000000">
              <w:rPr>
                <w:rtl w:val="0"/>
              </w:rPr>
            </w:r>
          </w:p>
        </w:tc>
      </w:tr>
      <w:tr>
        <w:trPr>
          <w:cantSplit w:val="0"/>
          <w:trHeight w:val="11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72b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line="231.23205184936523" w:lineRule="auto"/>
              <w:ind w:left="115.58883666992188" w:right="305.86090087890625" w:firstLine="14.34234619140625"/>
              <w:jc w:val="left"/>
              <w:rPr>
                <w:sz w:val="19.920000076293945"/>
                <w:szCs w:val="19.920000076293945"/>
              </w:rPr>
            </w:pPr>
            <w:sdt>
              <w:sdtPr>
                <w:tag w:val="goog_rdk_901"/>
              </w:sdtPr>
              <w:sdtContent>
                <w:commentRangeStart w:id="40"/>
              </w:sdtContent>
            </w:sdt>
            <w:r w:rsidDel="00000000" w:rsidR="00000000" w:rsidRPr="00000000">
              <w:rPr>
                <w:sz w:val="19.920000076293945"/>
                <w:szCs w:val="19.920000076293945"/>
                <w:rtl w:val="0"/>
              </w:rPr>
              <w:t xml:space="preserve">For each feature object  which is both a slave and  master object.</w:t>
            </w:r>
            <w:commentRangeEnd w:id="40"/>
            <w:r w:rsidDel="00000000" w:rsidR="00000000" w:rsidRPr="00000000">
              <w:commentReference w:id="4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after="0" w:line="231.23205184936523" w:lineRule="auto"/>
              <w:ind w:left="115.58868408203125" w:right="93.4228515625" w:firstLine="4.98016357421875"/>
              <w:jc w:val="left"/>
              <w:rPr>
                <w:sz w:val="19.920000076293945"/>
                <w:szCs w:val="19.920000076293945"/>
              </w:rPr>
            </w:pPr>
            <w:sdt>
              <w:sdtPr>
                <w:tag w:val="goog_rdk_902"/>
              </w:sdtPr>
              <w:sdtContent>
                <w:commentRangeStart w:id="41"/>
              </w:sdtContent>
            </w:sdt>
            <w:r w:rsidDel="00000000" w:rsidR="00000000" w:rsidRPr="00000000">
              <w:rPr>
                <w:sz w:val="19.920000076293945"/>
                <w:szCs w:val="19.920000076293945"/>
                <w:rtl w:val="0"/>
              </w:rPr>
              <w:t xml:space="preserve">Object which is slave  and master object at  the same time.</w:t>
            </w:r>
            <w:commentRangeEnd w:id="41"/>
            <w:r w:rsidDel="00000000" w:rsidR="00000000" w:rsidRPr="00000000">
              <w:commentReference w:id="4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after="0" w:line="240" w:lineRule="auto"/>
              <w:ind w:left="130.32958984375" w:firstLine="0"/>
              <w:jc w:val="left"/>
              <w:rPr>
                <w:sz w:val="19.920000076293945"/>
                <w:szCs w:val="19.920000076293945"/>
              </w:rPr>
            </w:pPr>
            <w:sdt>
              <w:sdtPr>
                <w:tag w:val="goog_rdk_903"/>
              </w:sdtPr>
              <w:sdtContent>
                <w:commentRangeStart w:id="42"/>
              </w:sdtContent>
            </w:sdt>
            <w:r w:rsidDel="00000000" w:rsidR="00000000" w:rsidRPr="00000000">
              <w:rPr>
                <w:sz w:val="19.920000076293945"/>
                <w:szCs w:val="19.920000076293945"/>
                <w:rtl w:val="0"/>
              </w:rPr>
              <w:t xml:space="preserve">Review the  </w:t>
            </w:r>
          </w:p>
          <w:p w:rsidR="00000000" w:rsidDel="00000000" w:rsidP="00000000" w:rsidRDefault="00000000" w:rsidRPr="00000000" w14:paraId="00000501">
            <w:pPr>
              <w:widowControl w:val="0"/>
              <w:spacing w:after="0" w:line="231.23263835906982" w:lineRule="auto"/>
              <w:ind w:left="115.5889892578125" w:right="424.552001953125" w:firstLine="12.5494384765625"/>
              <w:jc w:val="left"/>
              <w:rPr>
                <w:sz w:val="19.920000076293945"/>
                <w:szCs w:val="19.920000076293945"/>
              </w:rPr>
            </w:pPr>
            <w:r w:rsidDel="00000000" w:rsidR="00000000" w:rsidRPr="00000000">
              <w:rPr>
                <w:sz w:val="19.920000076293945"/>
                <w:szCs w:val="19.920000076293945"/>
                <w:rtl w:val="0"/>
              </w:rPr>
              <w:t xml:space="preserve">relationship so that  there is only one  </w:t>
            </w:r>
          </w:p>
          <w:p w:rsidR="00000000" w:rsidDel="00000000" w:rsidP="00000000" w:rsidRDefault="00000000" w:rsidRPr="00000000" w14:paraId="00000502">
            <w:pPr>
              <w:widowControl w:val="0"/>
              <w:spacing w:after="0" w:before="5.2099609375" w:line="240" w:lineRule="auto"/>
              <w:ind w:left="125.748291015625" w:firstLine="0"/>
              <w:jc w:val="left"/>
              <w:rPr>
                <w:sz w:val="19.920000076293945"/>
                <w:szCs w:val="19.920000076293945"/>
              </w:rPr>
            </w:pPr>
            <w:r w:rsidDel="00000000" w:rsidR="00000000" w:rsidRPr="00000000">
              <w:rPr>
                <w:sz w:val="19.920000076293945"/>
                <w:szCs w:val="19.920000076293945"/>
                <w:rtl w:val="0"/>
              </w:rPr>
              <w:t xml:space="preserve">master and one or  </w:t>
            </w:r>
          </w:p>
          <w:p w:rsidR="00000000" w:rsidDel="00000000" w:rsidP="00000000" w:rsidRDefault="00000000" w:rsidRPr="00000000" w14:paraId="00000503">
            <w:pPr>
              <w:widowControl w:val="0"/>
              <w:spacing w:after="0" w:line="240" w:lineRule="auto"/>
              <w:ind w:left="125.748291015625" w:firstLine="0"/>
              <w:jc w:val="left"/>
              <w:rPr>
                <w:sz w:val="19.920000076293945"/>
                <w:szCs w:val="19.920000076293945"/>
              </w:rPr>
            </w:pPr>
            <w:r w:rsidDel="00000000" w:rsidR="00000000" w:rsidRPr="00000000">
              <w:rPr>
                <w:sz w:val="19.920000076293945"/>
                <w:szCs w:val="19.920000076293945"/>
                <w:rtl w:val="0"/>
              </w:rPr>
              <w:t xml:space="preserve">more slaves.</w:t>
            </w:r>
            <w:commentRangeEnd w:id="42"/>
            <w:r w:rsidDel="00000000" w:rsidR="00000000" w:rsidRPr="00000000">
              <w:commentReference w:id="4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505">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(12.1.2)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40" w:lineRule="auto"/>
              <w:jc w:val="center"/>
              <w:rPr>
                <w:sz w:val="19.920000076293945"/>
                <w:szCs w:val="19.920000076293945"/>
              </w:rPr>
            </w:pPr>
            <w:sdt>
              <w:sdtPr>
                <w:tag w:val="goog_rdk_905"/>
              </w:sdtPr>
              <w:sdtContent>
                <w:ins w:author="Thomas Cervone-Richards - NOAA Federal" w:id="43" w:date="2023-09-15T14:45:07Z">
                  <w:r w:rsidDel="00000000" w:rsidR="00000000" w:rsidRPr="00000000">
                    <w:rPr>
                      <w:sz w:val="19.920000076293945"/>
                      <w:szCs w:val="19.920000076293945"/>
                      <w:rtl w:val="0"/>
                    </w:rPr>
                    <w:t xml:space="preserve">57, 411,  413, 414</w:t>
                  </w:r>
                </w:ins>
              </w:sdtContent>
            </w:sdt>
            <w:r w:rsidDel="00000000" w:rsidR="00000000" w:rsidRPr="00000000">
              <w:rPr>
                <w:rtl w:val="0"/>
              </w:rPr>
            </w:r>
          </w:p>
        </w:tc>
      </w:tr>
      <w:tr>
        <w:trPr>
          <w:cantSplit w:val="0"/>
          <w:trHeight w:val="76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73a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30.02837657928467" w:lineRule="auto"/>
              <w:ind w:left="115.58883666992188" w:right="127.818603515625" w:firstLine="14.34234619140625"/>
              <w:jc w:val="left"/>
              <w:rPr>
                <w:sz w:val="19.920000076293945"/>
                <w:szCs w:val="19.920000076293945"/>
              </w:rPr>
            </w:pPr>
            <w:r w:rsidDel="00000000" w:rsidR="00000000" w:rsidRPr="00000000">
              <w:rPr>
                <w:sz w:val="19.920000076293945"/>
                <w:szCs w:val="19.920000076293945"/>
                <w:rtl w:val="0"/>
              </w:rPr>
              <w:t xml:space="preserve">For each attribute value  which contains a leading or  trailing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Attribute value  </w:t>
            </w:r>
          </w:p>
          <w:p w:rsidR="00000000" w:rsidDel="00000000" w:rsidP="00000000" w:rsidRDefault="00000000" w:rsidRPr="00000000" w14:paraId="0000050B">
            <w:pPr>
              <w:widowControl w:val="0"/>
              <w:spacing w:after="0" w:line="228.82407188415527" w:lineRule="auto"/>
              <w:ind w:left="115.58868408203125" w:right="283.150634765625" w:firstLine="5.179443359375"/>
              <w:jc w:val="left"/>
              <w:rPr>
                <w:sz w:val="19.920000076293945"/>
                <w:szCs w:val="19.920000076293945"/>
              </w:rPr>
            </w:pPr>
            <w:r w:rsidDel="00000000" w:rsidR="00000000" w:rsidRPr="00000000">
              <w:rPr>
                <w:sz w:val="19.920000076293945"/>
                <w:szCs w:val="19.920000076293945"/>
                <w:rtl w:val="0"/>
              </w:rPr>
              <w:t xml:space="preserve">contains leading or  trailing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31.23263835906982" w:lineRule="auto"/>
              <w:ind w:left="115.5889892578125" w:right="424.35302734375" w:firstLine="14.7406005859375"/>
              <w:jc w:val="left"/>
              <w:rPr>
                <w:sz w:val="19.920000076293945"/>
                <w:szCs w:val="19.920000076293945"/>
              </w:rPr>
            </w:pPr>
            <w:r w:rsidDel="00000000" w:rsidR="00000000" w:rsidRPr="00000000">
              <w:rPr>
                <w:sz w:val="19.920000076293945"/>
                <w:szCs w:val="19.920000076293945"/>
                <w:rtl w:val="0"/>
              </w:rPr>
              <w:t xml:space="preserve">Remove leading or  trailing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50E">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40" w:lineRule="auto"/>
              <w:jc w:val="center"/>
              <w:rPr>
                <w:sz w:val="19.920000076293945"/>
                <w:szCs w:val="19.920000076293945"/>
              </w:rPr>
            </w:pPr>
            <w:sdt>
              <w:sdtPr>
                <w:tag w:val="goog_rdk_907"/>
              </w:sdtPr>
              <w:sdtContent>
                <w:ins w:author="Thomas Cervone-Richards - NOAA Federal" w:id="44" w:date="2023-09-15T14:46:28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7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73b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30.02837657928467" w:lineRule="auto"/>
              <w:ind w:left="115.58883666992188" w:right="215.46630859375" w:firstLine="14.34234619140625"/>
              <w:jc w:val="left"/>
              <w:rPr>
                <w:sz w:val="19.920000076293945"/>
                <w:szCs w:val="19.920000076293945"/>
              </w:rPr>
            </w:pPr>
            <w:r w:rsidDel="00000000" w:rsidR="00000000" w:rsidRPr="00000000">
              <w:rPr>
                <w:sz w:val="19.920000076293945"/>
                <w:szCs w:val="19.920000076293945"/>
                <w:rtl w:val="0"/>
              </w:rPr>
              <w:t xml:space="preserve">For each attribute value of  type list which contains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31.23263835906982" w:lineRule="auto"/>
              <w:ind w:left="120.76812744140625" w:right="338.1298828125" w:firstLine="7.1710205078125"/>
              <w:jc w:val="left"/>
              <w:rPr>
                <w:sz w:val="19.920000076293945"/>
                <w:szCs w:val="19.920000076293945"/>
              </w:rPr>
            </w:pPr>
            <w:r w:rsidDel="00000000" w:rsidR="00000000" w:rsidRPr="00000000">
              <w:rPr>
                <w:sz w:val="19.920000076293945"/>
                <w:szCs w:val="19.920000076293945"/>
                <w:rtl w:val="0"/>
              </w:rPr>
              <w:t xml:space="preserve">List attribute value  contains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spaces.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516">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jc w:val="center"/>
              <w:rPr>
                <w:sz w:val="19.920000076293945"/>
                <w:szCs w:val="19.920000076293945"/>
              </w:rPr>
            </w:pPr>
            <w:sdt>
              <w:sdtPr>
                <w:tag w:val="goog_rdk_909"/>
              </w:sdtPr>
              <w:sdtContent>
                <w:ins w:author="Thomas Cervone-Richards - NOAA Federal" w:id="45" w:date="2023-09-15T14:46:55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53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jc w:val="center"/>
              <w:rPr>
                <w:sz w:val="19.920000076293945"/>
                <w:szCs w:val="19.920000076293945"/>
              </w:rPr>
            </w:pPr>
            <w:sdt>
              <w:sdtPr>
                <w:tag w:val="goog_rdk_911"/>
              </w:sdtPr>
              <w:sdtContent>
                <w:del w:author="Thomas Cervone-Richards - NOAA Federal" w:id="46" w:date="2023-09-15T14:47:35Z">
                  <w:r w:rsidDel="00000000" w:rsidR="00000000" w:rsidRPr="00000000">
                    <w:rPr>
                      <w:sz w:val="19.920000076293945"/>
                      <w:szCs w:val="19.920000076293945"/>
                      <w:rtl w:val="0"/>
                    </w:rPr>
                    <w:delText xml:space="preserve">74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14"/>
            </w:sdtPr>
            <w:sdtContent>
              <w:p w:rsidR="00000000" w:rsidDel="00000000" w:rsidP="00000000" w:rsidRDefault="00000000" w:rsidRPr="00000000" w14:paraId="0000051A">
                <w:pPr>
                  <w:widowControl w:val="0"/>
                  <w:spacing w:after="0" w:line="230.42959213256836" w:lineRule="auto"/>
                  <w:ind w:left="115.58883666992188" w:right="59.891357421875" w:firstLine="14.34234619140625"/>
                  <w:jc w:val="left"/>
                  <w:rPr>
                    <w:del w:author="Thomas Cervone-Richards - NOAA Federal" w:id="46" w:date="2023-09-15T14:47:35Z"/>
                    <w:sz w:val="19.920000076293945"/>
                    <w:szCs w:val="19.920000076293945"/>
                  </w:rPr>
                </w:pPr>
                <w:sdt>
                  <w:sdtPr>
                    <w:tag w:val="goog_rdk_913"/>
                  </w:sdtPr>
                  <w:sdtContent>
                    <w:del w:author="Thomas Cervone-Richards - NOAA Federal" w:id="46" w:date="2023-09-15T14:47:35Z">
                      <w:r w:rsidDel="00000000" w:rsidR="00000000" w:rsidRPr="00000000">
                        <w:rPr>
                          <w:sz w:val="19.920000076293945"/>
                          <w:szCs w:val="19.920000076293945"/>
                          <w:rtl w:val="0"/>
                        </w:rPr>
                        <w:delText xml:space="preserve">For each DEPCNT feature  object which does not share  an edge with a Group 1  feature object AND is  </w:delText>
                      </w:r>
                    </w:del>
                  </w:sdtContent>
                </w:sdt>
              </w:p>
            </w:sdtContent>
          </w:sdt>
          <w:sdt>
            <w:sdtPr>
              <w:tag w:val="goog_rdk_916"/>
            </w:sdtPr>
            <w:sdtContent>
              <w:p w:rsidR="00000000" w:rsidDel="00000000" w:rsidP="00000000" w:rsidRDefault="00000000" w:rsidRPr="00000000" w14:paraId="0000051B">
                <w:pPr>
                  <w:widowControl w:val="0"/>
                  <w:spacing w:after="0" w:before="5.8770751953125" w:line="231.23273849487305" w:lineRule="auto"/>
                  <w:ind w:left="119.77203369140625" w:right="104.71160888671875" w:hanging="3.7847900390625"/>
                  <w:jc w:val="left"/>
                  <w:rPr>
                    <w:del w:author="Thomas Cervone-Richards - NOAA Federal" w:id="46" w:date="2023-09-15T14:47:35Z"/>
                    <w:sz w:val="19.920000076293945"/>
                    <w:szCs w:val="19.920000076293945"/>
                  </w:rPr>
                </w:pPr>
                <w:sdt>
                  <w:sdtPr>
                    <w:tag w:val="goog_rdk_915"/>
                  </w:sdtPr>
                  <w:sdtContent>
                    <w:del w:author="Thomas Cervone-Richards - NOAA Federal" w:id="46" w:date="2023-09-15T14:47:35Z">
                      <w:r w:rsidDel="00000000" w:rsidR="00000000" w:rsidRPr="00000000">
                        <w:rPr>
                          <w:sz w:val="19.920000076293945"/>
                          <w:szCs w:val="19.920000076293945"/>
                          <w:rtl w:val="0"/>
                        </w:rPr>
                        <w:delText xml:space="preserve">WITHIN a DEPARE feature  object of geometric  </w:delText>
                      </w:r>
                    </w:del>
                  </w:sdtContent>
                </w:sdt>
              </w:p>
            </w:sdtContent>
          </w:sdt>
          <w:sdt>
            <w:sdtPr>
              <w:tag w:val="goog_rdk_918"/>
            </w:sdtPr>
            <w:sdtContent>
              <w:p w:rsidR="00000000" w:rsidDel="00000000" w:rsidP="00000000" w:rsidRDefault="00000000" w:rsidRPr="00000000" w14:paraId="0000051C">
                <w:pPr>
                  <w:widowControl w:val="0"/>
                  <w:spacing w:after="0" w:before="5.211181640625" w:line="240" w:lineRule="auto"/>
                  <w:ind w:left="124.3536376953125" w:firstLine="0"/>
                  <w:jc w:val="left"/>
                  <w:rPr>
                    <w:del w:author="Thomas Cervone-Richards - NOAA Federal" w:id="46" w:date="2023-09-15T14:47:35Z"/>
                    <w:sz w:val="19.920000076293945"/>
                    <w:szCs w:val="19.920000076293945"/>
                  </w:rPr>
                </w:pPr>
                <w:sdt>
                  <w:sdtPr>
                    <w:tag w:val="goog_rdk_917"/>
                  </w:sdtPr>
                  <w:sdtContent>
                    <w:del w:author="Thomas Cervone-Richards - NOAA Federal" w:id="46" w:date="2023-09-15T14:47:35Z">
                      <w:r w:rsidDel="00000000" w:rsidR="00000000" w:rsidRPr="00000000">
                        <w:rPr>
                          <w:sz w:val="19.920000076293945"/>
                          <w:szCs w:val="19.920000076293945"/>
                          <w:rtl w:val="0"/>
                        </w:rPr>
                        <w:delText xml:space="preserve">primitive area where  </w:delText>
                      </w:r>
                    </w:del>
                  </w:sdtContent>
                </w:sdt>
              </w:p>
            </w:sdtContent>
          </w:sdt>
          <w:p w:rsidR="00000000" w:rsidDel="00000000" w:rsidP="00000000" w:rsidRDefault="00000000" w:rsidRPr="00000000" w14:paraId="0000051D">
            <w:pPr>
              <w:widowControl w:val="0"/>
              <w:spacing w:after="0" w:line="231.23295307159424" w:lineRule="auto"/>
              <w:ind w:left="122.36160278320312" w:right="193.9532470703125" w:firstLine="6.573638916015625"/>
              <w:jc w:val="left"/>
              <w:rPr>
                <w:sz w:val="19.920000076293945"/>
                <w:szCs w:val="19.920000076293945"/>
              </w:rPr>
            </w:pPr>
            <w:sdt>
              <w:sdtPr>
                <w:tag w:val="goog_rdk_919"/>
              </w:sdtPr>
              <w:sdtContent>
                <w:del w:author="Thomas Cervone-Richards - NOAA Federal" w:id="46" w:date="2023-09-15T14:47:35Z">
                  <w:r w:rsidDel="00000000" w:rsidR="00000000" w:rsidRPr="00000000">
                    <w:rPr>
                      <w:sz w:val="19.920000076293945"/>
                      <w:szCs w:val="19.920000076293945"/>
                      <w:rtl w:val="0"/>
                    </w:rPr>
                    <w:delText xml:space="preserve">DRVAL1 and DRVAL2 are  Known AND VALDCO is  Less than DRVAL1 OR  Greater than DRVAL2.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22"/>
            </w:sdtPr>
            <w:sdtContent>
              <w:p w:rsidR="00000000" w:rsidDel="00000000" w:rsidP="00000000" w:rsidRDefault="00000000" w:rsidRPr="00000000" w14:paraId="0000051E">
                <w:pPr>
                  <w:widowControl w:val="0"/>
                  <w:spacing w:after="0" w:line="230.42959213256836" w:lineRule="auto"/>
                  <w:ind w:left="115.58868408203125" w:right="315.8197021484375" w:firstLine="14.3426513671875"/>
                  <w:jc w:val="left"/>
                  <w:rPr>
                    <w:del w:author="Thomas Cervone-Richards - NOAA Federal" w:id="46" w:date="2023-09-15T14:47:35Z"/>
                    <w:sz w:val="19.920000076293945"/>
                    <w:szCs w:val="19.920000076293945"/>
                  </w:rPr>
                </w:pPr>
                <w:sdt>
                  <w:sdtPr>
                    <w:tag w:val="goog_rdk_921"/>
                  </w:sdtPr>
                  <w:sdtContent>
                    <w:del w:author="Thomas Cervone-Richards - NOAA Federal" w:id="46" w:date="2023-09-15T14:47:35Z">
                      <w:r w:rsidDel="00000000" w:rsidR="00000000" w:rsidRPr="00000000">
                        <w:rPr>
                          <w:sz w:val="19.920000076293945"/>
                          <w:szCs w:val="19.920000076293945"/>
                          <w:rtl w:val="0"/>
                        </w:rPr>
                        <w:delText xml:space="preserve">Floating DEPCNT  within a DEPARE  with VALDCO less  than DRVAL1 or  </w:delText>
                      </w:r>
                    </w:del>
                  </w:sdtContent>
                </w:sdt>
              </w:p>
            </w:sdtContent>
          </w:sdt>
          <w:sdt>
            <w:sdtPr>
              <w:tag w:val="goog_rdk_924"/>
            </w:sdtPr>
            <w:sdtContent>
              <w:p w:rsidR="00000000" w:rsidDel="00000000" w:rsidP="00000000" w:rsidRDefault="00000000" w:rsidRPr="00000000" w14:paraId="0000051F">
                <w:pPr>
                  <w:widowControl w:val="0"/>
                  <w:spacing w:after="0" w:before="5.8770751953125" w:line="240" w:lineRule="auto"/>
                  <w:ind w:left="120.76812744140625" w:firstLine="0"/>
                  <w:jc w:val="left"/>
                  <w:rPr>
                    <w:del w:author="Thomas Cervone-Richards - NOAA Federal" w:id="46" w:date="2023-09-15T14:47:35Z"/>
                    <w:sz w:val="19.920000076293945"/>
                    <w:szCs w:val="19.920000076293945"/>
                  </w:rPr>
                </w:pPr>
                <w:sdt>
                  <w:sdtPr>
                    <w:tag w:val="goog_rdk_923"/>
                  </w:sdtPr>
                  <w:sdtContent>
                    <w:del w:author="Thomas Cervone-Richards - NOAA Federal" w:id="46" w:date="2023-09-15T14:47:35Z">
                      <w:r w:rsidDel="00000000" w:rsidR="00000000" w:rsidRPr="00000000">
                        <w:rPr>
                          <w:sz w:val="19.920000076293945"/>
                          <w:szCs w:val="19.920000076293945"/>
                          <w:rtl w:val="0"/>
                        </w:rPr>
                        <w:delText xml:space="preserve">greater than  </w:delText>
                      </w:r>
                    </w:del>
                  </w:sdtContent>
                </w:sdt>
              </w:p>
            </w:sdtContent>
          </w:sdt>
          <w:p w:rsidR="00000000" w:rsidDel="00000000" w:rsidP="00000000" w:rsidRDefault="00000000" w:rsidRPr="00000000" w14:paraId="00000520">
            <w:pPr>
              <w:widowControl w:val="0"/>
              <w:spacing w:after="0" w:line="240" w:lineRule="auto"/>
              <w:ind w:left="128.93524169921875" w:firstLine="0"/>
              <w:jc w:val="left"/>
              <w:rPr>
                <w:sz w:val="19.920000076293945"/>
                <w:szCs w:val="19.920000076293945"/>
              </w:rPr>
            </w:pPr>
            <w:sdt>
              <w:sdtPr>
                <w:tag w:val="goog_rdk_925"/>
              </w:sdtPr>
              <w:sdtContent>
                <w:del w:author="Thomas Cervone-Richards - NOAA Federal" w:id="46" w:date="2023-09-15T14:47:35Z">
                  <w:r w:rsidDel="00000000" w:rsidR="00000000" w:rsidRPr="00000000">
                    <w:rPr>
                      <w:sz w:val="19.920000076293945"/>
                      <w:szCs w:val="19.920000076293945"/>
                      <w:rtl w:val="0"/>
                    </w:rPr>
                    <w:delText xml:space="preserve">DRVAL2.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28"/>
            </w:sdtPr>
            <w:sdtContent>
              <w:p w:rsidR="00000000" w:rsidDel="00000000" w:rsidP="00000000" w:rsidRDefault="00000000" w:rsidRPr="00000000" w14:paraId="00000521">
                <w:pPr>
                  <w:widowControl w:val="0"/>
                  <w:spacing w:after="0" w:line="240" w:lineRule="auto"/>
                  <w:ind w:left="115.5889892578125" w:firstLine="0"/>
                  <w:jc w:val="left"/>
                  <w:rPr>
                    <w:del w:author="Thomas Cervone-Richards - NOAA Federal" w:id="46" w:date="2023-09-15T14:47:35Z"/>
                    <w:sz w:val="19.920000076293945"/>
                    <w:szCs w:val="19.920000076293945"/>
                  </w:rPr>
                </w:pPr>
                <w:sdt>
                  <w:sdtPr>
                    <w:tag w:val="goog_rdk_927"/>
                  </w:sdtPr>
                  <w:sdtContent>
                    <w:del w:author="Thomas Cervone-Richards - NOAA Federal" w:id="46" w:date="2023-09-15T14:47:35Z">
                      <w:r w:rsidDel="00000000" w:rsidR="00000000" w:rsidRPr="00000000">
                        <w:rPr>
                          <w:sz w:val="19.920000076293945"/>
                          <w:szCs w:val="19.920000076293945"/>
                          <w:rtl w:val="0"/>
                        </w:rPr>
                        <w:delText xml:space="preserve">Amend floating  </w:delText>
                      </w:r>
                    </w:del>
                  </w:sdtContent>
                </w:sdt>
              </w:p>
            </w:sdtContent>
          </w:sdt>
          <w:sdt>
            <w:sdtPr>
              <w:tag w:val="goog_rdk_930"/>
            </w:sdtPr>
            <w:sdtContent>
              <w:p w:rsidR="00000000" w:rsidDel="00000000" w:rsidP="00000000" w:rsidRDefault="00000000" w:rsidRPr="00000000" w14:paraId="00000522">
                <w:pPr>
                  <w:widowControl w:val="0"/>
                  <w:spacing w:after="0" w:line="240" w:lineRule="auto"/>
                  <w:ind w:left="120.7684326171875" w:firstLine="0"/>
                  <w:jc w:val="left"/>
                  <w:rPr>
                    <w:del w:author="Thomas Cervone-Richards - NOAA Federal" w:id="46" w:date="2023-09-15T14:47:35Z"/>
                    <w:sz w:val="19.920000076293945"/>
                    <w:szCs w:val="19.920000076293945"/>
                  </w:rPr>
                </w:pPr>
                <w:sdt>
                  <w:sdtPr>
                    <w:tag w:val="goog_rdk_929"/>
                  </w:sdtPr>
                  <w:sdtContent>
                    <w:del w:author="Thomas Cervone-Richards - NOAA Federal" w:id="46" w:date="2023-09-15T14:47:35Z">
                      <w:r w:rsidDel="00000000" w:rsidR="00000000" w:rsidRPr="00000000">
                        <w:rPr>
                          <w:sz w:val="19.920000076293945"/>
                          <w:szCs w:val="19.920000076293945"/>
                          <w:rtl w:val="0"/>
                        </w:rPr>
                        <w:delText xml:space="preserve">contour VALDCO  </w:delText>
                      </w:r>
                    </w:del>
                  </w:sdtContent>
                </w:sdt>
              </w:p>
            </w:sdtContent>
          </w:sdt>
          <w:sdt>
            <w:sdtPr>
              <w:tag w:val="goog_rdk_932"/>
            </w:sdtPr>
            <w:sdtContent>
              <w:p w:rsidR="00000000" w:rsidDel="00000000" w:rsidP="00000000" w:rsidRDefault="00000000" w:rsidRPr="00000000" w14:paraId="00000523">
                <w:pPr>
                  <w:widowControl w:val="0"/>
                  <w:spacing w:after="0" w:line="231.23326778411865" w:lineRule="auto"/>
                  <w:ind w:left="128.935546875" w:right="123.7603759765625" w:hanging="4.5819091796875"/>
                  <w:jc w:val="left"/>
                  <w:rPr>
                    <w:del w:author="Thomas Cervone-Richards - NOAA Federal" w:id="46" w:date="2023-09-15T14:47:35Z"/>
                    <w:sz w:val="19.920000076293945"/>
                    <w:szCs w:val="19.920000076293945"/>
                  </w:rPr>
                </w:pPr>
                <w:sdt>
                  <w:sdtPr>
                    <w:tag w:val="goog_rdk_931"/>
                  </w:sdtPr>
                  <w:sdtContent>
                    <w:del w:author="Thomas Cervone-Richards - NOAA Federal" w:id="46" w:date="2023-09-15T14:47:35Z">
                      <w:r w:rsidDel="00000000" w:rsidR="00000000" w:rsidRPr="00000000">
                        <w:rPr>
                          <w:sz w:val="19.920000076293945"/>
                          <w:szCs w:val="19.920000076293945"/>
                          <w:rtl w:val="0"/>
                        </w:rPr>
                        <w:delText xml:space="preserve">between DRVAL1 and  DRVAL2 of the  </w:delText>
                      </w:r>
                    </w:del>
                  </w:sdtContent>
                </w:sdt>
              </w:p>
            </w:sdtContent>
          </w:sdt>
          <w:p w:rsidR="00000000" w:rsidDel="00000000" w:rsidP="00000000" w:rsidRDefault="00000000" w:rsidRPr="00000000" w14:paraId="00000524">
            <w:pPr>
              <w:widowControl w:val="0"/>
              <w:spacing w:after="0" w:before="5.2099609375" w:line="240" w:lineRule="auto"/>
              <w:ind w:left="126.3458251953125" w:firstLine="0"/>
              <w:jc w:val="left"/>
              <w:rPr>
                <w:sz w:val="19.920000076293945"/>
                <w:szCs w:val="19.920000076293945"/>
              </w:rPr>
            </w:pPr>
            <w:sdt>
              <w:sdtPr>
                <w:tag w:val="goog_rdk_933"/>
              </w:sdtPr>
              <w:sdtContent>
                <w:del w:author="Thomas Cervone-Richards - NOAA Federal" w:id="46" w:date="2023-09-15T14:47:35Z">
                  <w:r w:rsidDel="00000000" w:rsidR="00000000" w:rsidRPr="00000000">
                    <w:rPr>
                      <w:sz w:val="19.920000076293945"/>
                      <w:szCs w:val="19.920000076293945"/>
                      <w:rtl w:val="0"/>
                    </w:rPr>
                    <w:delText xml:space="preserve">underlying DEPARE.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36"/>
            </w:sdtPr>
            <w:sdtContent>
              <w:p w:rsidR="00000000" w:rsidDel="00000000" w:rsidP="00000000" w:rsidRDefault="00000000" w:rsidRPr="00000000" w14:paraId="00000525">
                <w:pPr>
                  <w:widowControl w:val="0"/>
                  <w:spacing w:after="0" w:line="240" w:lineRule="auto"/>
                  <w:ind w:left="127.939453125" w:firstLine="0"/>
                  <w:jc w:val="left"/>
                  <w:rPr>
                    <w:del w:author="Thomas Cervone-Richards - NOAA Federal" w:id="46" w:date="2023-09-15T14:47:35Z"/>
                    <w:sz w:val="19.920000076293945"/>
                    <w:szCs w:val="19.920000076293945"/>
                  </w:rPr>
                </w:pPr>
                <w:sdt>
                  <w:sdtPr>
                    <w:tag w:val="goog_rdk_935"/>
                  </w:sdtPr>
                  <w:sdtContent>
                    <w:del w:author="Thomas Cervone-Richards - NOAA Federal" w:id="46" w:date="2023-09-15T14:47:35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526">
            <w:pPr>
              <w:widowControl w:val="0"/>
              <w:spacing w:after="0" w:line="240" w:lineRule="auto"/>
              <w:ind w:left="120.7684326171875" w:firstLine="0"/>
              <w:jc w:val="left"/>
              <w:rPr>
                <w:sz w:val="19.920000076293945"/>
                <w:szCs w:val="19.920000076293945"/>
              </w:rPr>
            </w:pPr>
            <w:sdt>
              <w:sdtPr>
                <w:tag w:val="goog_rdk_937"/>
              </w:sdtPr>
              <w:sdtContent>
                <w:del w:author="Thomas Cervone-Richards - NOAA Federal" w:id="46" w:date="2023-09-15T14:47:35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jc w:val="center"/>
              <w:rPr>
                <w:sz w:val="19.920000076293945"/>
                <w:szCs w:val="19.920000076293945"/>
              </w:rPr>
            </w:pPr>
            <w:sdt>
              <w:sdtPr>
                <w:tag w:val="goog_rdk_939"/>
              </w:sdtPr>
              <w:sdtContent>
                <w:del w:author="Thomas Cervone-Richards - NOAA Federal" w:id="46" w:date="2023-09-15T14:47:35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jc w:val="center"/>
              <w:rPr>
                <w:sz w:val="19.920000076293945"/>
                <w:szCs w:val="19.920000076293945"/>
              </w:rPr>
            </w:pPr>
            <w:r w:rsidDel="00000000" w:rsidR="00000000" w:rsidRPr="00000000">
              <w:rPr>
                <w:rtl w:val="0"/>
              </w:rPr>
            </w:r>
          </w:p>
        </w:tc>
      </w:tr>
      <w:tr>
        <w:trPr>
          <w:cantSplit w:val="0"/>
          <w:trHeight w:val="230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after="0" w:line="240" w:lineRule="auto"/>
              <w:jc w:val="center"/>
              <w:rPr>
                <w:sz w:val="19.920000076293945"/>
                <w:szCs w:val="19.920000076293945"/>
              </w:rPr>
            </w:pPr>
            <w:sdt>
              <w:sdtPr>
                <w:tag w:val="goog_rdk_941"/>
              </w:sdtPr>
              <w:sdtContent>
                <w:del w:author="Thomas Cervone-Richards - NOAA Federal" w:id="47" w:date="2023-06-02T14:20:56Z">
                  <w:r w:rsidDel="00000000" w:rsidR="00000000" w:rsidRPr="00000000">
                    <w:rPr>
                      <w:sz w:val="19.920000076293945"/>
                      <w:szCs w:val="19.920000076293945"/>
                      <w:rtl w:val="0"/>
                    </w:rPr>
                    <w:delText xml:space="preserve">75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44"/>
            </w:sdtPr>
            <w:sdtContent>
              <w:p w:rsidR="00000000" w:rsidDel="00000000" w:rsidP="00000000" w:rsidRDefault="00000000" w:rsidRPr="00000000" w14:paraId="0000052A">
                <w:pPr>
                  <w:widowControl w:val="0"/>
                  <w:spacing w:after="0" w:line="230.43009281158447" w:lineRule="auto"/>
                  <w:ind w:left="115.58883666992188" w:right="59.891357421875" w:firstLine="14.34234619140625"/>
                  <w:jc w:val="left"/>
                  <w:rPr>
                    <w:del w:author="Thomas Cervone-Richards - NOAA Federal" w:id="47" w:date="2023-06-02T14:20:56Z"/>
                    <w:sz w:val="19.920000076293945"/>
                    <w:szCs w:val="19.920000076293945"/>
                  </w:rPr>
                </w:pPr>
                <w:sdt>
                  <w:sdtPr>
                    <w:tag w:val="goog_rdk_943"/>
                  </w:sdtPr>
                  <w:sdtContent>
                    <w:del w:author="Thomas Cervone-Richards - NOAA Federal" w:id="47" w:date="2023-06-02T14:20:56Z">
                      <w:r w:rsidDel="00000000" w:rsidR="00000000" w:rsidRPr="00000000">
                        <w:rPr>
                          <w:sz w:val="19.920000076293945"/>
                          <w:szCs w:val="19.920000076293945"/>
                          <w:rtl w:val="0"/>
                        </w:rPr>
                        <w:delText xml:space="preserve">For each DEPCNT feature  object which does not share  an edge with a Group 1  feature object AND is  </w:delText>
                      </w:r>
                    </w:del>
                  </w:sdtContent>
                </w:sdt>
              </w:p>
            </w:sdtContent>
          </w:sdt>
          <w:sdt>
            <w:sdtPr>
              <w:tag w:val="goog_rdk_946"/>
            </w:sdtPr>
            <w:sdtContent>
              <w:p w:rsidR="00000000" w:rsidDel="00000000" w:rsidP="00000000" w:rsidRDefault="00000000" w:rsidRPr="00000000" w14:paraId="0000052B">
                <w:pPr>
                  <w:widowControl w:val="0"/>
                  <w:spacing w:after="0" w:before="5.8770751953125" w:line="231.23273849487305" w:lineRule="auto"/>
                  <w:ind w:left="119.77203369140625" w:right="70.84716796875" w:hanging="3.7847900390625"/>
                  <w:jc w:val="left"/>
                  <w:rPr>
                    <w:del w:author="Thomas Cervone-Richards - NOAA Federal" w:id="47" w:date="2023-06-02T14:20:56Z"/>
                    <w:sz w:val="19.920000076293945"/>
                    <w:szCs w:val="19.920000076293945"/>
                  </w:rPr>
                </w:pPr>
                <w:sdt>
                  <w:sdtPr>
                    <w:tag w:val="goog_rdk_945"/>
                  </w:sdtPr>
                  <w:sdtContent>
                    <w:del w:author="Thomas Cervone-Richards - NOAA Federal" w:id="47" w:date="2023-06-02T14:20:56Z">
                      <w:r w:rsidDel="00000000" w:rsidR="00000000" w:rsidRPr="00000000">
                        <w:rPr>
                          <w:sz w:val="19.920000076293945"/>
                          <w:szCs w:val="19.920000076293945"/>
                          <w:rtl w:val="0"/>
                        </w:rPr>
                        <w:delText xml:space="preserve">WITHIN a DRGARE feature  object of geometric  </w:delText>
                      </w:r>
                    </w:del>
                  </w:sdtContent>
                </w:sdt>
              </w:p>
            </w:sdtContent>
          </w:sdt>
          <w:sdt>
            <w:sdtPr>
              <w:tag w:val="goog_rdk_948"/>
            </w:sdtPr>
            <w:sdtContent>
              <w:p w:rsidR="00000000" w:rsidDel="00000000" w:rsidP="00000000" w:rsidRDefault="00000000" w:rsidRPr="00000000" w14:paraId="0000052C">
                <w:pPr>
                  <w:widowControl w:val="0"/>
                  <w:spacing w:after="0" w:before="5.2105712890625" w:line="240" w:lineRule="auto"/>
                  <w:ind w:left="124.3536376953125" w:firstLine="0"/>
                  <w:jc w:val="left"/>
                  <w:rPr>
                    <w:del w:author="Thomas Cervone-Richards - NOAA Federal" w:id="47" w:date="2023-06-02T14:20:56Z"/>
                    <w:sz w:val="19.920000076293945"/>
                    <w:szCs w:val="19.920000076293945"/>
                  </w:rPr>
                </w:pPr>
                <w:sdt>
                  <w:sdtPr>
                    <w:tag w:val="goog_rdk_947"/>
                  </w:sdtPr>
                  <w:sdtContent>
                    <w:del w:author="Thomas Cervone-Richards - NOAA Federal" w:id="47" w:date="2023-06-02T14:20:56Z">
                      <w:r w:rsidDel="00000000" w:rsidR="00000000" w:rsidRPr="00000000">
                        <w:rPr>
                          <w:sz w:val="19.920000076293945"/>
                          <w:szCs w:val="19.920000076293945"/>
                          <w:rtl w:val="0"/>
                        </w:rPr>
                        <w:delText xml:space="preserve">primitive area where  </w:delText>
                      </w:r>
                    </w:del>
                  </w:sdtContent>
                </w:sdt>
              </w:p>
            </w:sdtContent>
          </w:sdt>
          <w:sdt>
            <w:sdtPr>
              <w:tag w:val="goog_rdk_950"/>
            </w:sdtPr>
            <w:sdtContent>
              <w:p w:rsidR="00000000" w:rsidDel="00000000" w:rsidP="00000000" w:rsidRDefault="00000000" w:rsidRPr="00000000" w14:paraId="0000052D">
                <w:pPr>
                  <w:widowControl w:val="0"/>
                  <w:spacing w:after="0" w:line="231.23273849487305" w:lineRule="auto"/>
                  <w:ind w:left="116.7840576171875" w:right="415.3179931640625" w:firstLine="12.15118408203125"/>
                  <w:jc w:val="left"/>
                  <w:rPr>
                    <w:del w:author="Thomas Cervone-Richards - NOAA Federal" w:id="47" w:date="2023-06-02T14:20:56Z"/>
                    <w:sz w:val="19.920000076293945"/>
                    <w:szCs w:val="19.920000076293945"/>
                  </w:rPr>
                </w:pPr>
                <w:sdt>
                  <w:sdtPr>
                    <w:tag w:val="goog_rdk_949"/>
                  </w:sdtPr>
                  <w:sdtContent>
                    <w:del w:author="Thomas Cervone-Richards - NOAA Federal" w:id="47" w:date="2023-06-02T14:20:56Z">
                      <w:r w:rsidDel="00000000" w:rsidR="00000000" w:rsidRPr="00000000">
                        <w:rPr>
                          <w:sz w:val="19.920000076293945"/>
                          <w:szCs w:val="19.920000076293945"/>
                          <w:rtl w:val="0"/>
                        </w:rPr>
                        <w:delText xml:space="preserve">DRVAL1 is Known AND  VALDCO is Less than  </w:delText>
                      </w:r>
                    </w:del>
                  </w:sdtContent>
                </w:sdt>
              </w:p>
            </w:sdtContent>
          </w:sdt>
          <w:p w:rsidR="00000000" w:rsidDel="00000000" w:rsidP="00000000" w:rsidRDefault="00000000" w:rsidRPr="00000000" w14:paraId="0000052E">
            <w:pPr>
              <w:widowControl w:val="0"/>
              <w:spacing w:after="0" w:before="2.8106689453125" w:line="240" w:lineRule="auto"/>
              <w:ind w:left="128.93524169921875" w:firstLine="0"/>
              <w:jc w:val="left"/>
              <w:rPr>
                <w:sz w:val="19.920000076293945"/>
                <w:szCs w:val="19.920000076293945"/>
              </w:rPr>
            </w:pPr>
            <w:sdt>
              <w:sdtPr>
                <w:tag w:val="goog_rdk_951"/>
              </w:sdtPr>
              <w:sdtContent>
                <w:del w:author="Thomas Cervone-Richards - NOAA Federal" w:id="47" w:date="2023-06-02T14:20:56Z">
                  <w:r w:rsidDel="00000000" w:rsidR="00000000" w:rsidRPr="00000000">
                    <w:rPr>
                      <w:sz w:val="19.920000076293945"/>
                      <w:szCs w:val="19.920000076293945"/>
                      <w:rtl w:val="0"/>
                    </w:rPr>
                    <w:delText xml:space="preserve">DRVAL1.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54"/>
            </w:sdtPr>
            <w:sdtContent>
              <w:p w:rsidR="00000000" w:rsidDel="00000000" w:rsidP="00000000" w:rsidRDefault="00000000" w:rsidRPr="00000000" w14:paraId="0000052F">
                <w:pPr>
                  <w:widowControl w:val="0"/>
                  <w:spacing w:after="0" w:line="231.23305320739746" w:lineRule="auto"/>
                  <w:ind w:left="115.58868408203125" w:right="314.222412109375" w:firstLine="14.3426513671875"/>
                  <w:rPr>
                    <w:del w:author="Thomas Cervone-Richards - NOAA Federal" w:id="47" w:date="2023-06-02T14:20:56Z"/>
                    <w:sz w:val="19.920000076293945"/>
                    <w:szCs w:val="19.920000076293945"/>
                  </w:rPr>
                </w:pPr>
                <w:sdt>
                  <w:sdtPr>
                    <w:tag w:val="goog_rdk_953"/>
                  </w:sdtPr>
                  <w:sdtContent>
                    <w:del w:author="Thomas Cervone-Richards - NOAA Federal" w:id="47" w:date="2023-06-02T14:20:56Z">
                      <w:r w:rsidDel="00000000" w:rsidR="00000000" w:rsidRPr="00000000">
                        <w:rPr>
                          <w:sz w:val="19.920000076293945"/>
                          <w:szCs w:val="19.920000076293945"/>
                          <w:rtl w:val="0"/>
                        </w:rPr>
                        <w:delText xml:space="preserve">Floating DEPCNT  within a DRGARE  with VALDCO less  </w:delText>
                      </w:r>
                    </w:del>
                  </w:sdtContent>
                </w:sdt>
              </w:p>
            </w:sdtContent>
          </w:sdt>
          <w:p w:rsidR="00000000" w:rsidDel="00000000" w:rsidP="00000000" w:rsidRDefault="00000000" w:rsidRPr="00000000" w14:paraId="00000530">
            <w:pPr>
              <w:widowControl w:val="0"/>
              <w:spacing w:after="0" w:before="2.81005859375" w:line="231.23335361480713" w:lineRule="auto"/>
              <w:ind w:left="128.93524169921875" w:right="183.1524658203125" w:hanging="13.3465576171875"/>
              <w:jc w:val="left"/>
              <w:rPr>
                <w:sz w:val="19.920000076293945"/>
                <w:szCs w:val="19.920000076293945"/>
              </w:rPr>
            </w:pPr>
            <w:sdt>
              <w:sdtPr>
                <w:tag w:val="goog_rdk_955"/>
              </w:sdtPr>
              <w:sdtContent>
                <w:del w:author="Thomas Cervone-Richards - NOAA Federal" w:id="47" w:date="2023-06-02T14:20:56Z">
                  <w:r w:rsidDel="00000000" w:rsidR="00000000" w:rsidRPr="00000000">
                    <w:rPr>
                      <w:sz w:val="19.920000076293945"/>
                      <w:szCs w:val="19.920000076293945"/>
                      <w:rtl w:val="0"/>
                    </w:rPr>
                    <w:delText xml:space="preserve">than DRVAL1 of the  DRGARE.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58"/>
            </w:sdtPr>
            <w:sdtContent>
              <w:p w:rsidR="00000000" w:rsidDel="00000000" w:rsidP="00000000" w:rsidRDefault="00000000" w:rsidRPr="00000000" w14:paraId="00000531">
                <w:pPr>
                  <w:widowControl w:val="0"/>
                  <w:spacing w:after="0" w:line="240" w:lineRule="auto"/>
                  <w:ind w:left="115.5889892578125" w:firstLine="0"/>
                  <w:jc w:val="left"/>
                  <w:rPr>
                    <w:del w:author="Thomas Cervone-Richards - NOAA Federal" w:id="47" w:date="2023-06-02T14:20:56Z"/>
                    <w:sz w:val="19.920000076293945"/>
                    <w:szCs w:val="19.920000076293945"/>
                  </w:rPr>
                </w:pPr>
                <w:sdt>
                  <w:sdtPr>
                    <w:tag w:val="goog_rdk_957"/>
                  </w:sdtPr>
                  <w:sdtContent>
                    <w:del w:author="Thomas Cervone-Richards - NOAA Federal" w:id="47" w:date="2023-06-02T14:20:56Z">
                      <w:r w:rsidDel="00000000" w:rsidR="00000000" w:rsidRPr="00000000">
                        <w:rPr>
                          <w:sz w:val="19.920000076293945"/>
                          <w:szCs w:val="19.920000076293945"/>
                          <w:rtl w:val="0"/>
                        </w:rPr>
                        <w:delText xml:space="preserve">Amend floating  </w:delText>
                      </w:r>
                    </w:del>
                  </w:sdtContent>
                </w:sdt>
              </w:p>
            </w:sdtContent>
          </w:sdt>
          <w:sdt>
            <w:sdtPr>
              <w:tag w:val="goog_rdk_960"/>
            </w:sdtPr>
            <w:sdtContent>
              <w:p w:rsidR="00000000" w:rsidDel="00000000" w:rsidP="00000000" w:rsidRDefault="00000000" w:rsidRPr="00000000" w14:paraId="00000532">
                <w:pPr>
                  <w:widowControl w:val="0"/>
                  <w:spacing w:after="0" w:line="231.23273849487305" w:lineRule="auto"/>
                  <w:ind w:left="120.7684326171875" w:right="57.0281982421875" w:firstLine="0"/>
                  <w:jc w:val="left"/>
                  <w:rPr>
                    <w:del w:author="Thomas Cervone-Richards - NOAA Federal" w:id="47" w:date="2023-06-02T14:20:56Z"/>
                    <w:sz w:val="19.920000076293945"/>
                    <w:szCs w:val="19.920000076293945"/>
                  </w:rPr>
                </w:pPr>
                <w:sdt>
                  <w:sdtPr>
                    <w:tag w:val="goog_rdk_959"/>
                  </w:sdtPr>
                  <w:sdtContent>
                    <w:del w:author="Thomas Cervone-Richards - NOAA Federal" w:id="47" w:date="2023-06-02T14:20:56Z">
                      <w:r w:rsidDel="00000000" w:rsidR="00000000" w:rsidRPr="00000000">
                        <w:rPr>
                          <w:sz w:val="19.920000076293945"/>
                          <w:szCs w:val="19.920000076293945"/>
                          <w:rtl w:val="0"/>
                        </w:rPr>
                        <w:delText xml:space="preserve">contour VALDCO to be  greater than the  </w:delText>
                      </w:r>
                    </w:del>
                  </w:sdtContent>
                </w:sdt>
              </w:p>
            </w:sdtContent>
          </w:sdt>
          <w:sdt>
            <w:sdtPr>
              <w:tag w:val="goog_rdk_962"/>
            </w:sdtPr>
            <w:sdtContent>
              <w:p w:rsidR="00000000" w:rsidDel="00000000" w:rsidP="00000000" w:rsidRDefault="00000000" w:rsidRPr="00000000" w14:paraId="00000533">
                <w:pPr>
                  <w:widowControl w:val="0"/>
                  <w:spacing w:after="0" w:before="2.8106689453125" w:line="240" w:lineRule="auto"/>
                  <w:ind w:left="128.935546875" w:firstLine="0"/>
                  <w:jc w:val="left"/>
                  <w:rPr>
                    <w:del w:author="Thomas Cervone-Richards - NOAA Federal" w:id="47" w:date="2023-06-02T14:20:56Z"/>
                    <w:sz w:val="19.920000076293945"/>
                    <w:szCs w:val="19.920000076293945"/>
                  </w:rPr>
                </w:pPr>
                <w:sdt>
                  <w:sdtPr>
                    <w:tag w:val="goog_rdk_961"/>
                  </w:sdtPr>
                  <w:sdtContent>
                    <w:del w:author="Thomas Cervone-Richards - NOAA Federal" w:id="47" w:date="2023-06-02T14:20:56Z">
                      <w:r w:rsidDel="00000000" w:rsidR="00000000" w:rsidRPr="00000000">
                        <w:rPr>
                          <w:sz w:val="19.920000076293945"/>
                          <w:szCs w:val="19.920000076293945"/>
                          <w:rtl w:val="0"/>
                        </w:rPr>
                        <w:delText xml:space="preserve">DRVAL1 of the  </w:delText>
                      </w:r>
                    </w:del>
                  </w:sdtContent>
                </w:sdt>
              </w:p>
            </w:sdtContent>
          </w:sdt>
          <w:p w:rsidR="00000000" w:rsidDel="00000000" w:rsidP="00000000" w:rsidRDefault="00000000" w:rsidRPr="00000000" w14:paraId="00000534">
            <w:pPr>
              <w:widowControl w:val="0"/>
              <w:spacing w:after="0" w:line="231.23273849487305" w:lineRule="auto"/>
              <w:ind w:left="115.5889892578125" w:right="200.65185546875" w:firstLine="10.7568359375"/>
              <w:jc w:val="left"/>
              <w:rPr>
                <w:sz w:val="19.920000076293945"/>
                <w:szCs w:val="19.920000076293945"/>
              </w:rPr>
            </w:pPr>
            <w:sdt>
              <w:sdtPr>
                <w:tag w:val="goog_rdk_963"/>
              </w:sdtPr>
              <w:sdtContent>
                <w:del w:author="Thomas Cervone-Richards - NOAA Federal" w:id="47" w:date="2023-06-02T14:20:56Z">
                  <w:r w:rsidDel="00000000" w:rsidR="00000000" w:rsidRPr="00000000">
                    <w:rPr>
                      <w:sz w:val="19.920000076293945"/>
                      <w:szCs w:val="19.920000076293945"/>
                      <w:rtl w:val="0"/>
                    </w:rPr>
                    <w:delText xml:space="preserve">underlying DRGARE  or amend DRVAL1 of  the DRGARE.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66"/>
            </w:sdtPr>
            <w:sdtContent>
              <w:p w:rsidR="00000000" w:rsidDel="00000000" w:rsidP="00000000" w:rsidRDefault="00000000" w:rsidRPr="00000000" w14:paraId="00000535">
                <w:pPr>
                  <w:widowControl w:val="0"/>
                  <w:spacing w:after="0" w:line="240" w:lineRule="auto"/>
                  <w:ind w:left="127.939453125" w:firstLine="0"/>
                  <w:jc w:val="left"/>
                  <w:rPr>
                    <w:del w:author="Thomas Cervone-Richards - NOAA Federal" w:id="47" w:date="2023-06-02T14:20:56Z"/>
                    <w:sz w:val="19.920000076293945"/>
                    <w:szCs w:val="19.920000076293945"/>
                  </w:rPr>
                </w:pPr>
                <w:sdt>
                  <w:sdtPr>
                    <w:tag w:val="goog_rdk_965"/>
                  </w:sdtPr>
                  <w:sdtContent>
                    <w:del w:author="Thomas Cervone-Richards - NOAA Federal" w:id="47" w:date="2023-06-02T14:20:56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536">
            <w:pPr>
              <w:widowControl w:val="0"/>
              <w:spacing w:after="0" w:line="240" w:lineRule="auto"/>
              <w:ind w:left="120.7684326171875" w:firstLine="0"/>
              <w:jc w:val="left"/>
              <w:rPr>
                <w:sz w:val="19.920000076293945"/>
                <w:szCs w:val="19.920000076293945"/>
              </w:rPr>
            </w:pPr>
            <w:sdt>
              <w:sdtPr>
                <w:tag w:val="goog_rdk_967"/>
              </w:sdtPr>
              <w:sdtContent>
                <w:del w:author="Thomas Cervone-Richards - NOAA Federal" w:id="47" w:date="2023-06-02T14:20:56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jc w:val="center"/>
              <w:rPr>
                <w:sz w:val="19.920000076293945"/>
                <w:szCs w:val="19.920000076293945"/>
              </w:rPr>
            </w:pPr>
            <w:sdt>
              <w:sdtPr>
                <w:tag w:val="goog_rdk_969"/>
              </w:sdtPr>
              <w:sdtContent>
                <w:del w:author="Thomas Cervone-Richards - NOAA Federal" w:id="47" w:date="2023-06-02T14:20:56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after="0" w:line="240" w:lineRule="auto"/>
              <w:jc w:val="center"/>
              <w:rPr>
                <w:sz w:val="19.920000076293945"/>
                <w:szCs w:val="19.920000076293945"/>
              </w:rPr>
            </w:pPr>
            <w:sdt>
              <w:sdtPr>
                <w:tag w:val="goog_rdk_971"/>
              </w:sdtPr>
              <w:sdtContent>
                <w:del w:author="Thomas Cervone-Richards - NOAA Federal" w:id="47" w:date="2023-06-02T14:20:56Z">
                  <w:r w:rsidDel="00000000" w:rsidR="00000000" w:rsidRPr="00000000">
                    <w:rPr>
                      <w:sz w:val="19.920000076293945"/>
                      <w:szCs w:val="19.920000076293945"/>
                      <w:rtl w:val="0"/>
                    </w:rPr>
                    <w:delText xml:space="preserve">76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74"/>
            </w:sdtPr>
            <w:sdtContent>
              <w:p w:rsidR="00000000" w:rsidDel="00000000" w:rsidP="00000000" w:rsidRDefault="00000000" w:rsidRPr="00000000" w14:paraId="0000053A">
                <w:pPr>
                  <w:widowControl w:val="0"/>
                  <w:spacing w:after="0" w:line="231.23295307159424" w:lineRule="auto"/>
                  <w:ind w:left="119.77203369140625" w:right="193.753662109375" w:firstLine="10.159149169921875"/>
                  <w:jc w:val="left"/>
                  <w:rPr>
                    <w:del w:author="Thomas Cervone-Richards - NOAA Federal" w:id="47" w:date="2023-06-02T14:20:56Z"/>
                    <w:sz w:val="19.920000076293945"/>
                    <w:szCs w:val="19.920000076293945"/>
                  </w:rPr>
                </w:pPr>
                <w:sdt>
                  <w:sdtPr>
                    <w:tag w:val="goog_rdk_973"/>
                  </w:sdtPr>
                  <w:sdtContent>
                    <w:del w:author="Thomas Cervone-Richards - NOAA Federal" w:id="47" w:date="2023-06-02T14:20:56Z">
                      <w:r w:rsidDel="00000000" w:rsidR="00000000" w:rsidRPr="00000000">
                        <w:rPr>
                          <w:sz w:val="19.920000076293945"/>
                          <w:szCs w:val="19.920000076293945"/>
                          <w:rtl w:val="0"/>
                        </w:rPr>
                        <w:delText xml:space="preserve">For each DEPCNT feature  object that CROSSES OR  is WITHIN a FLODOC,  HULKES, LNDARE or </w:delText>
                      </w:r>
                    </w:del>
                  </w:sdtContent>
                </w:sdt>
              </w:p>
            </w:sdtContent>
          </w:sdt>
          <w:p w:rsidR="00000000" w:rsidDel="00000000" w:rsidP="00000000" w:rsidRDefault="00000000" w:rsidRPr="00000000" w14:paraId="0000053B">
            <w:pPr>
              <w:widowControl w:val="0"/>
              <w:spacing w:after="0" w:before="5.21026611328125" w:line="228.82412910461426" w:lineRule="auto"/>
              <w:ind w:left="120.76797485351562" w:right="194.15191650390625" w:firstLine="9.1632080078125"/>
              <w:jc w:val="left"/>
              <w:rPr>
                <w:sz w:val="19.920000076293945"/>
                <w:szCs w:val="19.920000076293945"/>
              </w:rPr>
            </w:pPr>
            <w:sdt>
              <w:sdtPr>
                <w:tag w:val="goog_rdk_975"/>
              </w:sdtPr>
              <w:sdtContent>
                <w:del w:author="Thomas Cervone-Richards - NOAA Federal" w:id="47" w:date="2023-06-02T14:20:56Z">
                  <w:r w:rsidDel="00000000" w:rsidR="00000000" w:rsidRPr="00000000">
                    <w:rPr>
                      <w:sz w:val="19.920000076293945"/>
                      <w:szCs w:val="19.920000076293945"/>
                      <w:rtl w:val="0"/>
                    </w:rPr>
                    <w:delText xml:space="preserve">PONTON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31.23305320739746" w:lineRule="auto"/>
              <w:ind w:left="119.77203369140625" w:right="157.72705078125" w:firstLine="9.1632080078125"/>
              <w:jc w:val="left"/>
              <w:rPr>
                <w:sz w:val="19.920000076293945"/>
                <w:szCs w:val="19.920000076293945"/>
              </w:rPr>
            </w:pPr>
            <w:sdt>
              <w:sdtPr>
                <w:tag w:val="goog_rdk_977"/>
              </w:sdtPr>
              <w:sdtContent>
                <w:del w:author="Thomas Cervone-Richards - NOAA Federal" w:id="47" w:date="2023-06-02T14:20:56Z">
                  <w:r w:rsidDel="00000000" w:rsidR="00000000" w:rsidRPr="00000000">
                    <w:rPr>
                      <w:sz w:val="19.920000076293945"/>
                      <w:szCs w:val="19.920000076293945"/>
                      <w:rtl w:val="0"/>
                    </w:rPr>
                    <w:delText xml:space="preserve">DEPCNT crosses or  is within prohibited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80"/>
            </w:sdtPr>
            <w:sdtContent>
              <w:p w:rsidR="00000000" w:rsidDel="00000000" w:rsidP="00000000" w:rsidRDefault="00000000" w:rsidRPr="00000000" w14:paraId="0000053D">
                <w:pPr>
                  <w:widowControl w:val="0"/>
                  <w:spacing w:after="0" w:line="231.23335361480713" w:lineRule="auto"/>
                  <w:ind w:left="115.5889892578125" w:right="90.09521484375" w:firstLine="0"/>
                  <w:jc w:val="left"/>
                  <w:rPr>
                    <w:del w:author="Thomas Cervone-Richards - NOAA Federal" w:id="47" w:date="2023-06-02T14:20:56Z"/>
                    <w:sz w:val="19.920000076293945"/>
                    <w:szCs w:val="19.920000076293945"/>
                  </w:rPr>
                </w:pPr>
                <w:sdt>
                  <w:sdtPr>
                    <w:tag w:val="goog_rdk_979"/>
                  </w:sdtPr>
                  <w:sdtContent>
                    <w:del w:author="Thomas Cervone-Richards - NOAA Federal" w:id="47" w:date="2023-06-02T14:20:56Z">
                      <w:r w:rsidDel="00000000" w:rsidR="00000000" w:rsidRPr="00000000">
                        <w:rPr>
                          <w:sz w:val="19.920000076293945"/>
                          <w:szCs w:val="19.920000076293945"/>
                          <w:rtl w:val="0"/>
                        </w:rPr>
                        <w:delText xml:space="preserve">Amend DEPCNT to be  within appropriate  </w:delText>
                      </w:r>
                    </w:del>
                  </w:sdtContent>
                </w:sdt>
              </w:p>
            </w:sdtContent>
          </w:sdt>
          <w:p w:rsidR="00000000" w:rsidDel="00000000" w:rsidP="00000000" w:rsidRDefault="00000000" w:rsidRPr="00000000" w14:paraId="0000053E">
            <w:pPr>
              <w:widowControl w:val="0"/>
              <w:spacing w:after="0" w:before="5.2099609375" w:line="240" w:lineRule="auto"/>
              <w:ind w:left="119.7723388671875" w:firstLine="0"/>
              <w:jc w:val="left"/>
              <w:rPr>
                <w:sz w:val="19.920000076293945"/>
                <w:szCs w:val="19.920000076293945"/>
              </w:rPr>
            </w:pPr>
            <w:sdt>
              <w:sdtPr>
                <w:tag w:val="goog_rdk_981"/>
              </w:sdtPr>
              <w:sdtContent>
                <w:del w:author="Thomas Cervone-Richards - NOAA Federal" w:id="47" w:date="2023-06-02T14:20:56Z">
                  <w:r w:rsidDel="00000000" w:rsidR="00000000" w:rsidRPr="00000000">
                    <w:rPr>
                      <w:sz w:val="19.920000076293945"/>
                      <w:szCs w:val="19.920000076293945"/>
                      <w:rtl w:val="0"/>
                    </w:rPr>
                    <w:delText xml:space="preserve">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84"/>
            </w:sdtPr>
            <w:sdtContent>
              <w:p w:rsidR="00000000" w:rsidDel="00000000" w:rsidP="00000000" w:rsidRDefault="00000000" w:rsidRPr="00000000" w14:paraId="0000053F">
                <w:pPr>
                  <w:widowControl w:val="0"/>
                  <w:spacing w:after="0" w:line="240" w:lineRule="auto"/>
                  <w:ind w:left="127.939453125" w:firstLine="0"/>
                  <w:jc w:val="left"/>
                  <w:rPr>
                    <w:del w:author="Thomas Cervone-Richards - NOAA Federal" w:id="47" w:date="2023-06-02T14:20:56Z"/>
                    <w:sz w:val="19.920000076293945"/>
                    <w:szCs w:val="19.920000076293945"/>
                  </w:rPr>
                </w:pPr>
                <w:sdt>
                  <w:sdtPr>
                    <w:tag w:val="goog_rdk_983"/>
                  </w:sdtPr>
                  <w:sdtContent>
                    <w:del w:author="Thomas Cervone-Richards - NOAA Federal" w:id="47" w:date="2023-06-02T14:20:56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540">
            <w:pPr>
              <w:widowControl w:val="0"/>
              <w:spacing w:after="0" w:line="240" w:lineRule="auto"/>
              <w:ind w:left="120.7684326171875" w:firstLine="0"/>
              <w:jc w:val="left"/>
              <w:rPr>
                <w:sz w:val="19.920000076293945"/>
                <w:szCs w:val="19.920000076293945"/>
              </w:rPr>
            </w:pPr>
            <w:sdt>
              <w:sdtPr>
                <w:tag w:val="goog_rdk_985"/>
              </w:sdtPr>
              <w:sdtContent>
                <w:del w:author="Thomas Cervone-Richards - NOAA Federal" w:id="47" w:date="2023-06-02T14:20:56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jc w:val="center"/>
              <w:rPr>
                <w:sz w:val="19.920000076293945"/>
                <w:szCs w:val="19.920000076293945"/>
              </w:rPr>
            </w:pPr>
            <w:sdt>
              <w:sdtPr>
                <w:tag w:val="goog_rdk_987"/>
              </w:sdtPr>
              <w:sdtContent>
                <w:del w:author="Thomas Cervone-Richards - NOAA Federal" w:id="47" w:date="2023-06-02T14:20:5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after="0" w:line="240" w:lineRule="auto"/>
              <w:jc w:val="center"/>
              <w:rPr>
                <w:sz w:val="19.920000076293945"/>
                <w:szCs w:val="19.920000076293945"/>
              </w:rPr>
            </w:pPr>
            <w:sdt>
              <w:sdtPr>
                <w:tag w:val="goog_rdk_989"/>
              </w:sdtPr>
              <w:sdtContent>
                <w:del w:author="Thomas Cervone-Richards - NOAA Federal" w:id="47" w:date="2023-06-02T14:20:56Z">
                  <w:r w:rsidDel="00000000" w:rsidR="00000000" w:rsidRPr="00000000">
                    <w:rPr>
                      <w:sz w:val="19.920000076293945"/>
                      <w:szCs w:val="19.920000076293945"/>
                      <w:rtl w:val="0"/>
                    </w:rPr>
                    <w:delText xml:space="preserve">77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line="231.2325954437256" w:lineRule="auto"/>
              <w:ind w:left="119.77203369140625" w:right="193.753662109375" w:firstLine="10.159149169921875"/>
              <w:jc w:val="left"/>
              <w:rPr>
                <w:sz w:val="21.60000006357829"/>
                <w:szCs w:val="21.60000006357829"/>
                <w:vertAlign w:val="superscript"/>
              </w:rPr>
            </w:pPr>
            <w:sdt>
              <w:sdtPr>
                <w:tag w:val="goog_rdk_991"/>
              </w:sdtPr>
              <w:sdtContent>
                <w:del w:author="Thomas Cervone-Richards - NOAA Federal" w:id="47" w:date="2023-06-02T14:20:56Z">
                  <w:r w:rsidDel="00000000" w:rsidR="00000000" w:rsidRPr="00000000">
                    <w:rPr>
                      <w:sz w:val="19.920000076293945"/>
                      <w:szCs w:val="19.920000076293945"/>
                      <w:rtl w:val="0"/>
                    </w:rPr>
                    <w:delText xml:space="preserve">For each DEPCNT feature  object which CROSSES  another DEPCNT feature  object.</w:delText>
                  </w:r>
                  <w:r w:rsidDel="00000000" w:rsidR="00000000" w:rsidRPr="00000000">
                    <w:rPr>
                      <w:sz w:val="21.60000006357829"/>
                      <w:szCs w:val="21.60000006357829"/>
                      <w:vertAlign w:val="superscript"/>
                      <w:rtl w:val="0"/>
                    </w:rPr>
                    <w:delText xml:space="preserve">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94"/>
            </w:sdtPr>
            <w:sdtContent>
              <w:p w:rsidR="00000000" w:rsidDel="00000000" w:rsidP="00000000" w:rsidRDefault="00000000" w:rsidRPr="00000000" w14:paraId="00000545">
                <w:pPr>
                  <w:widowControl w:val="0"/>
                  <w:spacing w:after="0" w:line="240" w:lineRule="auto"/>
                  <w:ind w:left="128.93524169921875" w:firstLine="0"/>
                  <w:jc w:val="left"/>
                  <w:rPr>
                    <w:del w:author="Thomas Cervone-Richards - NOAA Federal" w:id="47" w:date="2023-06-02T14:20:56Z"/>
                    <w:sz w:val="19.920000076293945"/>
                    <w:szCs w:val="19.920000076293945"/>
                  </w:rPr>
                </w:pPr>
                <w:sdt>
                  <w:sdtPr>
                    <w:tag w:val="goog_rdk_993"/>
                  </w:sdtPr>
                  <w:sdtContent>
                    <w:del w:author="Thomas Cervone-Richards - NOAA Federal" w:id="47" w:date="2023-06-02T14:20:56Z">
                      <w:r w:rsidDel="00000000" w:rsidR="00000000" w:rsidRPr="00000000">
                        <w:rPr>
                          <w:sz w:val="19.920000076293945"/>
                          <w:szCs w:val="19.920000076293945"/>
                          <w:rtl w:val="0"/>
                        </w:rPr>
                        <w:delText xml:space="preserve">DEPCNT objects  </w:delText>
                      </w:r>
                    </w:del>
                  </w:sdtContent>
                </w:sdt>
              </w:p>
            </w:sdtContent>
          </w:sdt>
          <w:p w:rsidR="00000000" w:rsidDel="00000000" w:rsidP="00000000" w:rsidRDefault="00000000" w:rsidRPr="00000000" w14:paraId="00000546">
            <w:pPr>
              <w:widowControl w:val="0"/>
              <w:spacing w:after="0" w:line="240" w:lineRule="auto"/>
              <w:ind w:left="120.76812744140625" w:firstLine="0"/>
              <w:jc w:val="left"/>
              <w:rPr>
                <w:sz w:val="19.920000076293945"/>
                <w:szCs w:val="19.920000076293945"/>
              </w:rPr>
            </w:pPr>
            <w:sdt>
              <w:sdtPr>
                <w:tag w:val="goog_rdk_995"/>
              </w:sdtPr>
              <w:sdtContent>
                <w:del w:author="Thomas Cervone-Richards - NOAA Federal" w:id="47" w:date="2023-06-02T14:20:56Z">
                  <w:r w:rsidDel="00000000" w:rsidR="00000000" w:rsidRPr="00000000">
                    <w:rPr>
                      <w:sz w:val="19.920000076293945"/>
                      <w:szCs w:val="19.920000076293945"/>
                      <w:rtl w:val="0"/>
                    </w:rPr>
                    <w:delText xml:space="preserve">cross.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998"/>
            </w:sdtPr>
            <w:sdtContent>
              <w:p w:rsidR="00000000" w:rsidDel="00000000" w:rsidP="00000000" w:rsidRDefault="00000000" w:rsidRPr="00000000" w14:paraId="00000547">
                <w:pPr>
                  <w:widowControl w:val="0"/>
                  <w:spacing w:after="0" w:line="240" w:lineRule="auto"/>
                  <w:ind w:left="115.5889892578125" w:firstLine="0"/>
                  <w:jc w:val="left"/>
                  <w:rPr>
                    <w:del w:author="Thomas Cervone-Richards - NOAA Federal" w:id="47" w:date="2023-06-02T14:20:56Z"/>
                    <w:sz w:val="19.920000076293945"/>
                    <w:szCs w:val="19.920000076293945"/>
                  </w:rPr>
                </w:pPr>
                <w:sdt>
                  <w:sdtPr>
                    <w:tag w:val="goog_rdk_997"/>
                  </w:sdtPr>
                  <w:sdtContent>
                    <w:del w:author="Thomas Cervone-Richards - NOAA Federal" w:id="47" w:date="2023-06-02T14:20:56Z">
                      <w:r w:rsidDel="00000000" w:rsidR="00000000" w:rsidRPr="00000000">
                        <w:rPr>
                          <w:sz w:val="19.920000076293945"/>
                          <w:szCs w:val="19.920000076293945"/>
                          <w:rtl w:val="0"/>
                        </w:rPr>
                        <w:delText xml:space="preserve">Amend DEPCNT  </w:delText>
                      </w:r>
                    </w:del>
                  </w:sdtContent>
                </w:sdt>
              </w:p>
            </w:sdtContent>
          </w:sdt>
          <w:p w:rsidR="00000000" w:rsidDel="00000000" w:rsidP="00000000" w:rsidRDefault="00000000" w:rsidRPr="00000000" w14:paraId="00000548">
            <w:pPr>
              <w:widowControl w:val="0"/>
              <w:spacing w:after="0" w:line="231.2324094772339" w:lineRule="auto"/>
              <w:ind w:left="120.7684326171875" w:right="157.4249267578125" w:hanging="0.99609375"/>
              <w:jc w:val="left"/>
              <w:rPr>
                <w:sz w:val="19.920000076293945"/>
                <w:szCs w:val="19.920000076293945"/>
              </w:rPr>
            </w:pPr>
            <w:sdt>
              <w:sdtPr>
                <w:tag w:val="goog_rdk_999"/>
              </w:sdtPr>
              <w:sdtContent>
                <w:del w:author="Thomas Cervone-Richards - NOAA Federal" w:id="47" w:date="2023-06-02T14:20:56Z">
                  <w:r w:rsidDel="00000000" w:rsidR="00000000" w:rsidRPr="00000000">
                    <w:rPr>
                      <w:sz w:val="19.920000076293945"/>
                      <w:szCs w:val="19.920000076293945"/>
                      <w:rtl w:val="0"/>
                    </w:rPr>
                    <w:delText xml:space="preserve">objects so they do not  cross.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002"/>
            </w:sdtPr>
            <w:sdtContent>
              <w:p w:rsidR="00000000" w:rsidDel="00000000" w:rsidP="00000000" w:rsidRDefault="00000000" w:rsidRPr="00000000" w14:paraId="00000549">
                <w:pPr>
                  <w:widowControl w:val="0"/>
                  <w:spacing w:after="0" w:line="240" w:lineRule="auto"/>
                  <w:ind w:left="127.939453125" w:firstLine="0"/>
                  <w:jc w:val="left"/>
                  <w:rPr>
                    <w:del w:author="Thomas Cervone-Richards - NOAA Federal" w:id="47" w:date="2023-06-02T14:20:56Z"/>
                    <w:sz w:val="19.920000076293945"/>
                    <w:szCs w:val="19.920000076293945"/>
                  </w:rPr>
                </w:pPr>
                <w:sdt>
                  <w:sdtPr>
                    <w:tag w:val="goog_rdk_1001"/>
                  </w:sdtPr>
                  <w:sdtContent>
                    <w:del w:author="Thomas Cervone-Richards - NOAA Federal" w:id="47" w:date="2023-06-02T14:20:56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54A">
            <w:pPr>
              <w:widowControl w:val="0"/>
              <w:spacing w:after="0" w:line="240" w:lineRule="auto"/>
              <w:ind w:left="120.7684326171875" w:firstLine="0"/>
              <w:jc w:val="left"/>
              <w:rPr>
                <w:sz w:val="19.920000076293945"/>
                <w:szCs w:val="19.920000076293945"/>
              </w:rPr>
            </w:pPr>
            <w:sdt>
              <w:sdtPr>
                <w:tag w:val="goog_rdk_1003"/>
              </w:sdtPr>
              <w:sdtContent>
                <w:del w:author="Thomas Cervone-Richards - NOAA Federal" w:id="47" w:date="2023-06-02T14:20:56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jc w:val="center"/>
              <w:rPr>
                <w:sz w:val="19.920000076293945"/>
                <w:szCs w:val="19.920000076293945"/>
              </w:rPr>
            </w:pPr>
            <w:sdt>
              <w:sdtPr>
                <w:tag w:val="goog_rdk_1005"/>
              </w:sdtPr>
              <w:sdtContent>
                <w:del w:author="Thomas Cervone-Richards - NOAA Federal" w:id="47" w:date="2023-06-02T14:20:56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30.56357383728027" w:lineRule="auto"/>
              <w:ind w:left="115.58883666992188" w:right="160.16876220703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its boundary crosses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31.2324094772339" w:lineRule="auto"/>
              <w:ind w:left="119.77203369140625" w:right="149.6868896484375" w:firstLine="7.76885986328125"/>
              <w:jc w:val="left"/>
              <w:rPr>
                <w:sz w:val="19.920000076293945"/>
                <w:szCs w:val="19.920000076293945"/>
              </w:rPr>
            </w:pPr>
            <w:r w:rsidDel="00000000" w:rsidR="00000000" w:rsidRPr="00000000">
              <w:rPr>
                <w:sz w:val="19.920000076293945"/>
                <w:szCs w:val="19.920000076293945"/>
                <w:rtl w:val="0"/>
              </w:rPr>
              <w:t xml:space="preserve">Boundary of an area  object crosses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31.2324094772339" w:lineRule="auto"/>
              <w:ind w:left="128.138427734375" w:right="356.624755859375" w:hanging="12.5494384765625"/>
              <w:jc w:val="left"/>
              <w:rPr>
                <w:sz w:val="19.920000076293945"/>
                <w:szCs w:val="19.920000076293945"/>
              </w:rPr>
            </w:pPr>
            <w:r w:rsidDel="00000000" w:rsidR="00000000" w:rsidRPr="00000000">
              <w:rPr>
                <w:sz w:val="19.920000076293945"/>
                <w:szCs w:val="19.920000076293945"/>
                <w:rtl w:val="0"/>
              </w:rPr>
              <w:t xml:space="preserve">Amend boundary to  remove part which  </w:t>
            </w:r>
          </w:p>
          <w:p w:rsidR="00000000" w:rsidDel="00000000" w:rsidP="00000000" w:rsidRDefault="00000000" w:rsidRPr="00000000" w14:paraId="00000551">
            <w:pPr>
              <w:widowControl w:val="0"/>
              <w:spacing w:after="0" w:before="5.210571289062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crosses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553">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jc w:val="center"/>
              <w:rPr>
                <w:sz w:val="19.920000076293945"/>
                <w:szCs w:val="19.920000076293945"/>
              </w:rPr>
            </w:pPr>
            <w:sdt>
              <w:sdtPr>
                <w:tag w:val="goog_rdk_1007"/>
              </w:sdtPr>
              <w:sdtContent>
                <w:ins w:author="Thomas Cervone-Richards - NOAA Federal" w:id="48" w:date="2023-09-15T14:48:2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55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55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558">
      <w:pPr>
        <w:widowControl w:val="0"/>
        <w:spacing w:after="0" w:line="240" w:lineRule="auto"/>
        <w:ind w:left="9.599990844726562" w:firstLine="0"/>
        <w:jc w:val="left"/>
        <w:rPr>
          <w:sz w:val="19.920000076293945"/>
          <w:szCs w:val="19.920000076293945"/>
        </w:rPr>
      </w:pPr>
      <w:r w:rsidDel="00000000" w:rsidR="00000000" w:rsidRPr="00000000">
        <w:rPr>
          <w:strike w:val="1"/>
          <w:sz w:val="19.920000076293945"/>
          <w:szCs w:val="19.920000076293945"/>
          <w:rtl w:val="0"/>
        </w:rPr>
        <w:t xml:space="preserve"> </w:t>
      </w:r>
      <w:r w:rsidDel="00000000" w:rsidR="00000000" w:rsidRPr="00000000">
        <w:rPr>
          <w:sz w:val="19.920000076293945"/>
          <w:szCs w:val="19.920000076293945"/>
          <w:rtl w:val="0"/>
        </w:rPr>
        <w:t xml:space="preserve"> </w:t>
      </w:r>
    </w:p>
    <w:sdt>
      <w:sdtPr>
        <w:tag w:val="goog_rdk_1011"/>
      </w:sdtPr>
      <w:sdtContent>
        <w:p w:rsidR="00000000" w:rsidDel="00000000" w:rsidP="00000000" w:rsidRDefault="00000000" w:rsidRPr="00000000" w14:paraId="00000559">
          <w:pPr>
            <w:widowControl w:val="0"/>
            <w:spacing w:after="0" w:before="15.120086669921875" w:line="235.3487777709961" w:lineRule="auto"/>
            <w:ind w:left="15.359954833984375" w:right="463.155517578125" w:hanging="1.3535308837890625"/>
            <w:jc w:val="left"/>
            <w:rPr>
              <w:del w:author="Synclaire Williamson - NOAA Affiliate" w:id="49" w:date="2023-06-02T14:21:30Z"/>
              <w:sz w:val="18"/>
              <w:szCs w:val="18"/>
            </w:rPr>
          </w:pPr>
          <w:sdt>
            <w:sdtPr>
              <w:tag w:val="goog_rdk_1009"/>
            </w:sdtPr>
            <w:sdtContent>
              <w:del w:author="Synclaire Williamson - NOAA Affiliate" w:id="49" w:date="2023-06-02T14:21:30Z"/>
              <w:sdt>
                <w:sdtPr>
                  <w:tag w:val="goog_rdk_1010"/>
                </w:sdtPr>
                <w:sdtContent>
                  <w:commentRangeStart w:id="43"/>
                </w:sdtContent>
              </w:sdt>
              <w:del w:author="Synclaire Williamson - NOAA Affiliate" w:id="49" w:date="2023-06-02T14:21:30Z">
                <w:r w:rsidDel="00000000" w:rsidR="00000000" w:rsidRPr="00000000">
                  <w:rPr>
                    <w:sz w:val="21.60000006357829"/>
                    <w:szCs w:val="21.60000006357829"/>
                    <w:vertAlign w:val="superscript"/>
                    <w:rtl w:val="0"/>
                  </w:rPr>
                  <w:delText xml:space="preserve">3</w:delText>
                </w:r>
                <w:r w:rsidDel="00000000" w:rsidR="00000000" w:rsidRPr="00000000">
                  <w:rPr>
                    <w:sz w:val="18"/>
                    <w:szCs w:val="18"/>
                    <w:rtl w:val="0"/>
                  </w:rPr>
                  <w:delText xml:space="preserve">Instances where the point of intersection is an intermediate vertex or node, and where one DEPCNT does not cross to the other side of the other DEPCNT, are excluded.</w:delText>
                </w:r>
              </w:del>
            </w:sdtContent>
          </w:sdt>
        </w:p>
      </w:sdtContent>
    </w:sdt>
    <w:p w:rsidR="00000000" w:rsidDel="00000000" w:rsidP="00000000" w:rsidRDefault="00000000" w:rsidRPr="00000000" w14:paraId="0000055A">
      <w:pPr>
        <w:widowControl w:val="0"/>
        <w:spacing w:after="0" w:line="240" w:lineRule="auto"/>
        <w:ind w:left="1095.5591583251953" w:firstLine="0"/>
        <w:jc w:val="left"/>
        <w:rPr>
          <w:sz w:val="16.079999923706055"/>
          <w:szCs w:val="16.079999923706055"/>
        </w:rPr>
      </w:pPr>
      <w:sdt>
        <w:sdtPr>
          <w:tag w:val="goog_rdk_1012"/>
        </w:sdtPr>
        <w:sdtContent>
          <w:del w:author="Synclaire Williamson - NOAA Affiliate" w:id="49" w:date="2023-06-02T14:21:30Z">
            <w:r w:rsidDel="00000000" w:rsidR="00000000" w:rsidRPr="00000000">
              <w:rPr>
                <w:sz w:val="16.079999923706055"/>
                <w:szCs w:val="16.079999923706055"/>
                <w:rtl w:val="0"/>
              </w:rPr>
              <w:delText xml:space="preserve">S-58 October 2022 Edition 7.0.0 </w:delText>
            </w:r>
          </w:del>
        </w:sdtContent>
      </w:sdt>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55B">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23 </w:t>
      </w:r>
    </w:p>
    <w:tbl>
      <w:tblPr>
        <w:tblStyle w:val="Table14"/>
        <w:tblW w:w="10335.0" w:type="dxa"/>
        <w:jc w:val="left"/>
        <w:tblInd w:w="-60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415"/>
        <w:gridCol w:w="1905"/>
        <w:gridCol w:w="2070"/>
        <w:gridCol w:w="1515"/>
        <w:gridCol w:w="555"/>
        <w:gridCol w:w="1185"/>
        <w:tblGridChange w:id="0">
          <w:tblGrid>
            <w:gridCol w:w="690"/>
            <w:gridCol w:w="2415"/>
            <w:gridCol w:w="1905"/>
            <w:gridCol w:w="2070"/>
            <w:gridCol w:w="1515"/>
            <w:gridCol w:w="555"/>
            <w:gridCol w:w="1185"/>
          </w:tblGrid>
        </w:tblGridChange>
      </w:tblGrid>
      <w:tr>
        <w:trPr>
          <w:cantSplit w:val="0"/>
          <w:trHeight w:val="16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30.5629301071167"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line  where a component edge  CROSSES another  </w:t>
            </w:r>
          </w:p>
          <w:p w:rsidR="00000000" w:rsidDel="00000000" w:rsidP="00000000" w:rsidRDefault="00000000" w:rsidRPr="00000000" w14:paraId="0000055E">
            <w:pPr>
              <w:widowControl w:val="0"/>
              <w:spacing w:after="0" w:before="5.7666015625" w:line="231.23263835906982" w:lineRule="auto"/>
              <w:ind w:left="120.76797485351562" w:right="194.1522216796875" w:firstLine="0"/>
              <w:jc w:val="left"/>
              <w:rPr>
                <w:sz w:val="19.920000076293945"/>
                <w:szCs w:val="19.920000076293945"/>
              </w:rPr>
            </w:pPr>
            <w:r w:rsidDel="00000000" w:rsidR="00000000" w:rsidRPr="00000000">
              <w:rPr>
                <w:sz w:val="19.920000076293945"/>
                <w:szCs w:val="19.920000076293945"/>
                <w:rtl w:val="0"/>
              </w:rPr>
              <w:t xml:space="preserve">component edge without a  connected node at the  </w:t>
            </w:r>
          </w:p>
          <w:p w:rsidR="00000000" w:rsidDel="00000000" w:rsidP="00000000" w:rsidRDefault="00000000" w:rsidRPr="00000000" w14:paraId="0000055F">
            <w:pPr>
              <w:widowControl w:val="0"/>
              <w:spacing w:after="0" w:before="5.208740234375" w:line="240" w:lineRule="auto"/>
              <w:ind w:left="120.76797485351562" w:firstLine="0"/>
              <w:jc w:val="left"/>
              <w:rPr>
                <w:sz w:val="19.920000076293945"/>
                <w:szCs w:val="19.920000076293945"/>
              </w:rPr>
            </w:pPr>
            <w:r w:rsidDel="00000000" w:rsidR="00000000" w:rsidRPr="00000000">
              <w:rPr>
                <w:sz w:val="19.920000076293945"/>
                <w:szCs w:val="19.920000076293945"/>
                <w:rtl w:val="0"/>
              </w:rPr>
              <w:t xml:space="preserve">crossing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30.73035717010498" w:lineRule="auto"/>
              <w:ind w:left="115.58868408203125" w:right="102.476806640625" w:firstLine="5.9759521484375"/>
              <w:jc w:val="left"/>
              <w:rPr>
                <w:sz w:val="19.920000076293945"/>
                <w:szCs w:val="19.920000076293945"/>
              </w:rPr>
            </w:pPr>
            <w:r w:rsidDel="00000000" w:rsidR="00000000" w:rsidRPr="00000000">
              <w:rPr>
                <w:sz w:val="19.920000076293945"/>
                <w:szCs w:val="19.920000076293945"/>
                <w:rtl w:val="0"/>
              </w:rPr>
              <w:t xml:space="preserve">Component edges of  a line object cross  without a connected  node at the crossing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31.63326740264893" w:lineRule="auto"/>
              <w:ind w:left="119.9713134765625" w:right="123.9593505859375" w:firstLine="10.9564208984375"/>
              <w:jc w:val="left"/>
              <w:rPr>
                <w:sz w:val="19.920000076293945"/>
                <w:szCs w:val="19.920000076293945"/>
              </w:rPr>
            </w:pPr>
            <w:r w:rsidDel="00000000" w:rsidR="00000000" w:rsidRPr="00000000">
              <w:rPr>
                <w:sz w:val="19.920000076293945"/>
                <w:szCs w:val="19.920000076293945"/>
                <w:rtl w:val="0"/>
              </w:rPr>
              <w:t xml:space="preserve">Insert connected node  at crossing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Topology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40" w:lineRule="auto"/>
              <w:jc w:val="center"/>
              <w:rPr>
                <w:sz w:val="19.920000076293945"/>
                <w:szCs w:val="19.920000076293945"/>
              </w:rPr>
            </w:pPr>
            <w:sdt>
              <w:sdtPr>
                <w:tag w:val="goog_rdk_1014"/>
              </w:sdtPr>
              <w:sdtContent>
                <w:ins w:author="Thomas Cervone-Richards - NOAA Federal" w:id="50" w:date="2023-09-15T14:48:55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80a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after="0" w:line="230.42937755584717" w:lineRule="auto"/>
              <w:ind w:left="115.58883666992188" w:right="162.678833007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an</w:t>
            </w:r>
            <w:sdt>
              <w:sdtPr>
                <w:tag w:val="goog_rdk_1015"/>
              </w:sdtPr>
              <w:sdtContent>
                <w:commentRangeStart w:id="44"/>
              </w:sdtContent>
            </w:sdt>
            <w:r w:rsidDel="00000000" w:rsidR="00000000" w:rsidRPr="00000000">
              <w:rPr>
                <w:sz w:val="19.920000076293945"/>
                <w:szCs w:val="19.920000076293945"/>
                <w:rtl w:val="0"/>
              </w:rPr>
              <w:t xml:space="preserve"> interior boundary</w:t>
            </w:r>
            <w:commentRangeEnd w:id="44"/>
            <w:r w:rsidDel="00000000" w:rsidR="00000000" w:rsidRPr="00000000">
              <w:commentReference w:id="44"/>
            </w:r>
            <w:r w:rsidDel="00000000" w:rsidR="00000000" w:rsidRPr="00000000">
              <w:rPr>
                <w:sz w:val="19.920000076293945"/>
                <w:szCs w:val="19.920000076293945"/>
                <w:rtl w:val="0"/>
              </w:rPr>
              <w:t xml:space="preserve">  is WITHIN an interior  </w:t>
            </w:r>
          </w:p>
          <w:p w:rsidR="00000000" w:rsidDel="00000000" w:rsidP="00000000" w:rsidRDefault="00000000" w:rsidRPr="00000000" w14:paraId="00000567">
            <w:pPr>
              <w:widowControl w:val="0"/>
              <w:spacing w:after="0" w:before="5.877685546875"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Interior boundary  </w:t>
            </w:r>
          </w:p>
          <w:p w:rsidR="00000000" w:rsidDel="00000000" w:rsidP="00000000" w:rsidRDefault="00000000" w:rsidRPr="00000000" w14:paraId="00000569">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within an interior  </w:t>
            </w:r>
          </w:p>
          <w:p w:rsidR="00000000" w:rsidDel="00000000" w:rsidP="00000000" w:rsidRDefault="00000000" w:rsidRPr="00000000" w14:paraId="0000056A">
            <w:pPr>
              <w:widowControl w:val="0"/>
              <w:spacing w:after="0"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30.42937755584717" w:lineRule="auto"/>
              <w:ind w:left="115.5889892578125" w:right="157.060546875" w:firstLine="0"/>
              <w:jc w:val="left"/>
              <w:rPr>
                <w:sz w:val="19.920000076293945"/>
                <w:szCs w:val="19.920000076293945"/>
              </w:rPr>
            </w:pPr>
            <w:r w:rsidDel="00000000" w:rsidR="00000000" w:rsidRPr="00000000">
              <w:rPr>
                <w:sz w:val="19.920000076293945"/>
                <w:szCs w:val="19.920000076293945"/>
                <w:rtl w:val="0"/>
              </w:rPr>
              <w:t xml:space="preserve">Amend boundaries so  that</w:t>
            </w:r>
            <w:sdt>
              <w:sdtPr>
                <w:tag w:val="goog_rdk_1016"/>
              </w:sdtPr>
              <w:sdtContent>
                <w:commentRangeStart w:id="45"/>
              </w:sdtContent>
            </w:sdt>
            <w:r w:rsidDel="00000000" w:rsidR="00000000" w:rsidRPr="00000000">
              <w:rPr>
                <w:sz w:val="19.920000076293945"/>
                <w:szCs w:val="19.920000076293945"/>
                <w:rtl w:val="0"/>
              </w:rPr>
              <w:t xml:space="preserve"> interior boundary</w:t>
            </w:r>
            <w:commentRangeEnd w:id="45"/>
            <w:r w:rsidDel="00000000" w:rsidR="00000000" w:rsidRPr="00000000">
              <w:commentReference w:id="45"/>
            </w:r>
            <w:r w:rsidDel="00000000" w:rsidR="00000000" w:rsidRPr="00000000">
              <w:rPr>
                <w:sz w:val="19.920000076293945"/>
                <w:szCs w:val="19.920000076293945"/>
                <w:rtl w:val="0"/>
              </w:rPr>
              <w:t xml:space="preserve">  is not within another  interior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Topology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jc w:val="center"/>
              <w:rPr>
                <w:sz w:val="19.920000076293945"/>
                <w:szCs w:val="19.920000076293945"/>
              </w:rPr>
            </w:pPr>
            <w:sdt>
              <w:sdtPr>
                <w:tag w:val="goog_rdk_1018"/>
              </w:sdtPr>
              <w:sdtContent>
                <w:ins w:author="Thomas Cervone-Richards - NOAA Federal" w:id="51" w:date="2023-09-15T14:49:2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80b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30.78059673309326" w:lineRule="auto"/>
              <w:ind w:left="115.58883666992188" w:right="162.678833007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an interior boundary  is not WITHIN an exterior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Interior boundary  </w:t>
            </w:r>
          </w:p>
          <w:p w:rsidR="00000000" w:rsidDel="00000000" w:rsidP="00000000" w:rsidRDefault="00000000" w:rsidRPr="00000000" w14:paraId="00000572">
            <w:pPr>
              <w:widowControl w:val="0"/>
              <w:spacing w:after="0" w:line="231.2314224243164" w:lineRule="auto"/>
              <w:ind w:left="124.3536376953125" w:right="93.114013671875" w:hanging="4.58160400390625"/>
              <w:jc w:val="left"/>
              <w:rPr>
                <w:sz w:val="19.920000076293945"/>
                <w:szCs w:val="19.920000076293945"/>
              </w:rPr>
            </w:pPr>
            <w:r w:rsidDel="00000000" w:rsidR="00000000" w:rsidRPr="00000000">
              <w:rPr>
                <w:sz w:val="19.920000076293945"/>
                <w:szCs w:val="19.920000076293945"/>
                <w:rtl w:val="0"/>
              </w:rPr>
              <w:t xml:space="preserve">outside of an exterior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31.23205184936523" w:lineRule="auto"/>
              <w:ind w:left="115.5889892578125" w:right="157.225341796875" w:firstLine="0"/>
              <w:jc w:val="left"/>
              <w:rPr>
                <w:sz w:val="19.920000076293945"/>
                <w:szCs w:val="19.920000076293945"/>
              </w:rPr>
            </w:pPr>
            <w:r w:rsidDel="00000000" w:rsidR="00000000" w:rsidRPr="00000000">
              <w:rPr>
                <w:sz w:val="19.920000076293945"/>
                <w:szCs w:val="19.920000076293945"/>
                <w:rtl w:val="0"/>
              </w:rPr>
              <w:t xml:space="preserve">Amend boundaries so  that interior boundary  is within exterior  </w:t>
            </w:r>
          </w:p>
          <w:p w:rsidR="00000000" w:rsidDel="00000000" w:rsidP="00000000" w:rsidRDefault="00000000" w:rsidRPr="00000000" w14:paraId="00000574">
            <w:pPr>
              <w:widowControl w:val="0"/>
              <w:spacing w:after="0" w:before="5.810546875"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Topology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40" w:lineRule="auto"/>
              <w:jc w:val="center"/>
              <w:rPr>
                <w:sz w:val="19.920000076293945"/>
                <w:szCs w:val="19.920000076293945"/>
              </w:rPr>
            </w:pPr>
            <w:sdt>
              <w:sdtPr>
                <w:tag w:val="goog_rdk_1020"/>
              </w:sdtPr>
              <w:sdtContent>
                <w:ins w:author="Thomas Cervone-Richards - NOAA Federal" w:id="52" w:date="2023-09-15T14:49:45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80c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31.23223781585693" w:lineRule="auto"/>
              <w:ind w:left="115.58883666992188" w:right="102.9187011718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an exterior boundary  is WITHIN an interior  </w:t>
            </w:r>
          </w:p>
          <w:p w:rsidR="00000000" w:rsidDel="00000000" w:rsidP="00000000" w:rsidRDefault="00000000" w:rsidRPr="00000000" w14:paraId="0000057A">
            <w:pPr>
              <w:widowControl w:val="0"/>
              <w:spacing w:after="0" w:before="5.2099609375"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31.23263835906982" w:lineRule="auto"/>
              <w:ind w:left="115.58868408203125" w:right="382.5518798828125" w:firstLine="14.3426513671875"/>
              <w:jc w:val="left"/>
              <w:rPr>
                <w:sz w:val="19.920000076293945"/>
                <w:szCs w:val="19.920000076293945"/>
              </w:rPr>
            </w:pPr>
            <w:r w:rsidDel="00000000" w:rsidR="00000000" w:rsidRPr="00000000">
              <w:rPr>
                <w:sz w:val="19.920000076293945"/>
                <w:szCs w:val="19.920000076293945"/>
                <w:rtl w:val="0"/>
              </w:rPr>
              <w:t xml:space="preserve">Exterior boundary  within an interior  </w:t>
            </w:r>
          </w:p>
          <w:p w:rsidR="00000000" w:rsidDel="00000000" w:rsidP="00000000" w:rsidRDefault="00000000" w:rsidRPr="00000000" w14:paraId="0000057C">
            <w:pPr>
              <w:widowControl w:val="0"/>
              <w:spacing w:after="0" w:before="5.208740234375"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after="0" w:line="231.23223781585693" w:lineRule="auto"/>
              <w:ind w:left="115.5889892578125" w:right="57.625732421875" w:firstLine="0"/>
              <w:jc w:val="left"/>
              <w:rPr>
                <w:sz w:val="19.920000076293945"/>
                <w:szCs w:val="19.920000076293945"/>
              </w:rPr>
            </w:pPr>
            <w:r w:rsidDel="00000000" w:rsidR="00000000" w:rsidRPr="00000000">
              <w:rPr>
                <w:sz w:val="19.920000076293945"/>
                <w:szCs w:val="19.920000076293945"/>
                <w:rtl w:val="0"/>
              </w:rPr>
              <w:t xml:space="preserve">Amend boundaries so </w:t>
            </w:r>
            <w:sdt>
              <w:sdtPr>
                <w:tag w:val="goog_rdk_1021"/>
              </w:sdtPr>
              <w:sdtContent>
                <w:del w:author="Synclaire Williamson - NOAA Affiliate" w:id="53" w:date="2023-06-02T14:49:51Z">
                  <w:r w:rsidDel="00000000" w:rsidR="00000000" w:rsidRPr="00000000">
                    <w:rPr>
                      <w:sz w:val="19.920000076293945"/>
                      <w:szCs w:val="19.920000076293945"/>
                      <w:rtl w:val="0"/>
                    </w:rPr>
                    <w:delText xml:space="preserve"> </w:delText>
                  </w:r>
                </w:del>
              </w:sdtContent>
            </w:sdt>
            <w:r w:rsidDel="00000000" w:rsidR="00000000" w:rsidRPr="00000000">
              <w:rPr>
                <w:sz w:val="19.920000076293945"/>
                <w:szCs w:val="19.920000076293945"/>
                <w:rtl w:val="0"/>
              </w:rPr>
              <w:t xml:space="preserve">that exterior boundary  is not within the interior  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Topology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jc w:val="center"/>
              <w:rPr>
                <w:sz w:val="19.920000076293945"/>
                <w:szCs w:val="19.920000076293945"/>
              </w:rPr>
            </w:pPr>
            <w:sdt>
              <w:sdtPr>
                <w:tag w:val="goog_rdk_1023"/>
              </w:sdtPr>
              <w:sdtContent>
                <w:ins w:author="Thomas Cervone-Richards - NOAA Federal" w:id="54" w:date="2023-09-15T14:50:0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39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30.43047904968262" w:lineRule="auto"/>
              <w:ind w:left="115.58883666992188" w:right="372.635498046875" w:firstLine="14.34234619140625"/>
              <w:rPr>
                <w:sz w:val="19.920000076293945"/>
                <w:szCs w:val="19.920000076293945"/>
              </w:rPr>
            </w:pPr>
            <w:r w:rsidDel="00000000" w:rsidR="00000000" w:rsidRPr="00000000">
              <w:rPr>
                <w:sz w:val="19.920000076293945"/>
                <w:szCs w:val="19.920000076293945"/>
                <w:rtl w:val="0"/>
              </w:rPr>
              <w:t xml:space="preserve">For each Spot Sounding  (point of sounding array)  which position EQUALS  another spot sounding.  </w:t>
            </w:r>
          </w:p>
          <w:p w:rsidR="00000000" w:rsidDel="00000000" w:rsidP="00000000" w:rsidRDefault="00000000" w:rsidRPr="00000000" w14:paraId="00000583">
            <w:pPr>
              <w:widowControl w:val="0"/>
              <w:spacing w:after="0" w:before="5.87646484375" w:line="231.23273849487305" w:lineRule="auto"/>
              <w:ind w:left="125.74798583984375" w:right="154.51141357421875" w:firstLine="0.5975341796875"/>
              <w:jc w:val="left"/>
              <w:rPr>
                <w:sz w:val="19.920000076293945"/>
                <w:szCs w:val="19.920000076293945"/>
              </w:rPr>
            </w:pPr>
            <w:r w:rsidDel="00000000" w:rsidR="00000000" w:rsidRPr="00000000">
              <w:rPr>
                <w:sz w:val="19.920000076293945"/>
                <w:szCs w:val="19.920000076293945"/>
                <w:rtl w:val="0"/>
              </w:rPr>
              <w:t xml:space="preserve">(EQUALS applies to the  horizontal component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Spot Soundings  </w:t>
            </w:r>
          </w:p>
          <w:p w:rsidR="00000000" w:rsidDel="00000000" w:rsidP="00000000" w:rsidRDefault="00000000" w:rsidRPr="00000000" w14:paraId="00000585">
            <w:pPr>
              <w:widowControl w:val="0"/>
              <w:spacing w:after="0"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position is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28.82531642913818" w:lineRule="auto"/>
              <w:ind w:left="119.1748046875" w:right="401.644287109375" w:firstLine="11.15478515625"/>
              <w:jc w:val="left"/>
              <w:rPr>
                <w:sz w:val="19.920000076293945"/>
                <w:szCs w:val="19.920000076293945"/>
              </w:rPr>
            </w:pPr>
            <w:r w:rsidDel="00000000" w:rsidR="00000000" w:rsidRPr="00000000">
              <w:rPr>
                <w:sz w:val="19.920000076293945"/>
                <w:szCs w:val="19.920000076293945"/>
                <w:rtl w:val="0"/>
              </w:rPr>
              <w:t xml:space="preserve">Remove coincident  sounding.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Topology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jc w:val="center"/>
              <w:rPr>
                <w:sz w:val="19.920000076293945"/>
                <w:szCs w:val="19.920000076293945"/>
              </w:rPr>
            </w:pPr>
            <w:sdt>
              <w:sdtPr>
                <w:tag w:val="goog_rdk_1025"/>
              </w:sdtPr>
              <w:sdtContent>
                <w:ins w:author="Thomas Cervone-Richards - NOAA Federal" w:id="55" w:date="2023-09-15T14:52:15Z"/>
                <w:sdt>
                  <w:sdtPr>
                    <w:tag w:val="goog_rdk_1026"/>
                  </w:sdtPr>
                  <w:sdtContent>
                    <w:commentRangeStart w:id="46"/>
                  </w:sdtContent>
                </w:sdt>
                <w:ins w:author="Thomas Cervone-Richards - NOAA Federal" w:id="55" w:date="2023-09-15T14:52:15Z">
                  <w:r w:rsidDel="00000000" w:rsidR="00000000" w:rsidRPr="00000000">
                    <w:rPr>
                      <w:sz w:val="19.920000076293945"/>
                      <w:szCs w:val="19.920000076293945"/>
                      <w:rtl w:val="0"/>
                    </w:rPr>
                    <w:t xml:space="preserve">414</w:t>
                  </w:r>
                </w:ins>
              </w:sdtContent>
            </w:sdt>
            <w:commentRangeEnd w:id="46"/>
            <w:r w:rsidDel="00000000" w:rsidR="00000000" w:rsidRPr="00000000">
              <w:commentReference w:id="46"/>
            </w:r>
            <w:r w:rsidDel="00000000" w:rsidR="00000000" w:rsidRPr="00000000">
              <w:rPr>
                <w:rtl w:val="0"/>
              </w:rPr>
            </w:r>
          </w:p>
        </w:tc>
      </w:tr>
      <w:tr>
        <w:trPr>
          <w:cantSplit w:val="0"/>
          <w:trHeight w:val="115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30.43009281158447" w:lineRule="auto"/>
              <w:ind w:left="119.17434692382812" w:right="239.5697021484375" w:firstLine="10.7568359375"/>
              <w:rPr>
                <w:sz w:val="19.920000076293945"/>
                <w:szCs w:val="19.920000076293945"/>
              </w:rPr>
            </w:pPr>
            <w:r w:rsidDel="00000000" w:rsidR="00000000" w:rsidRPr="00000000">
              <w:rPr>
                <w:sz w:val="19.920000076293945"/>
                <w:szCs w:val="19.920000076293945"/>
                <w:rtl w:val="0"/>
              </w:rPr>
              <w:t xml:space="preserve">For each feature object of  geometric primitive line or  area which references the  same edge more than  </w:t>
            </w:r>
          </w:p>
          <w:p w:rsidR="00000000" w:rsidDel="00000000" w:rsidP="00000000" w:rsidRDefault="00000000" w:rsidRPr="00000000" w14:paraId="0000058C">
            <w:pPr>
              <w:widowControl w:val="0"/>
              <w:spacing w:after="0" w:before="5.87646484375"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line="230.02846240997314" w:lineRule="auto"/>
              <w:ind w:left="115.58868408203125" w:right="123.392333984375" w:firstLine="4.98016357421875"/>
              <w:jc w:val="left"/>
              <w:rPr>
                <w:sz w:val="19.920000076293945"/>
                <w:szCs w:val="19.920000076293945"/>
              </w:rPr>
            </w:pPr>
            <w:r w:rsidDel="00000000" w:rsidR="00000000" w:rsidRPr="00000000">
              <w:rPr>
                <w:sz w:val="19.920000076293945"/>
                <w:szCs w:val="19.920000076293945"/>
                <w:rtl w:val="0"/>
              </w:rPr>
              <w:t xml:space="preserve">Object references  the same edge more  than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duplicate  </w:t>
            </w:r>
          </w:p>
          <w:p w:rsidR="00000000" w:rsidDel="00000000" w:rsidP="00000000" w:rsidRDefault="00000000" w:rsidRPr="00000000" w14:paraId="0000058F">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 to the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Topology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40" w:lineRule="auto"/>
              <w:jc w:val="center"/>
              <w:rPr>
                <w:sz w:val="19.920000076293945"/>
                <w:szCs w:val="19.920000076293945"/>
              </w:rPr>
            </w:pPr>
            <w:sdt>
              <w:sdtPr>
                <w:tag w:val="goog_rdk_1028"/>
              </w:sdtPr>
              <w:sdtContent>
                <w:ins w:author="Thomas Cervone-Richards - NOAA Federal" w:id="56" w:date="2023-09-15T14:50:3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77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after="0" w:line="240" w:lineRule="auto"/>
              <w:jc w:val="center"/>
              <w:rPr>
                <w:sz w:val="19.920000076293945"/>
                <w:szCs w:val="19.920000076293945"/>
              </w:rPr>
            </w:pPr>
            <w:sdt>
              <w:sdtPr>
                <w:tag w:val="goog_rdk_1029"/>
              </w:sdtPr>
              <w:sdtContent>
                <w:commentRangeStart w:id="47"/>
              </w:sdtContent>
            </w:sdt>
            <w:r w:rsidDel="00000000" w:rsidR="00000000" w:rsidRPr="00000000">
              <w:rPr>
                <w:sz w:val="19.920000076293945"/>
                <w:szCs w:val="19.920000076293945"/>
                <w:rtl w:val="0"/>
              </w:rPr>
              <w:t xml:space="preserve">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For each node which  </w:t>
            </w:r>
          </w:p>
          <w:p w:rsidR="00000000" w:rsidDel="00000000" w:rsidP="00000000" w:rsidRDefault="00000000" w:rsidRPr="00000000" w14:paraId="00000595">
            <w:pPr>
              <w:widowControl w:val="0"/>
              <w:spacing w:after="0" w:line="231.23335361480713" w:lineRule="auto"/>
              <w:ind w:left="126.34552001953125" w:right="493.7493896484375" w:firstLine="3.585662841796875"/>
              <w:jc w:val="left"/>
              <w:rPr>
                <w:sz w:val="19.920000076293945"/>
                <w:szCs w:val="19.920000076293945"/>
              </w:rPr>
            </w:pPr>
            <w:r w:rsidDel="00000000" w:rsidR="00000000" w:rsidRPr="00000000">
              <w:rPr>
                <w:sz w:val="19.920000076293945"/>
                <w:szCs w:val="19.920000076293945"/>
                <w:rtl w:val="0"/>
              </w:rPr>
              <w:t xml:space="preserve">EQUALS another node  (connected or isolated).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line="240" w:lineRule="auto"/>
              <w:ind w:left="127.93914794921875" w:firstLine="0"/>
              <w:jc w:val="left"/>
              <w:rPr>
                <w:sz w:val="19.920000076293945"/>
                <w:szCs w:val="19.920000076293945"/>
              </w:rPr>
            </w:pPr>
            <w:r w:rsidDel="00000000" w:rsidR="00000000" w:rsidRPr="00000000">
              <w:rPr>
                <w:sz w:val="19.920000076293945"/>
                <w:szCs w:val="19.920000076293945"/>
                <w:rtl w:val="0"/>
              </w:rPr>
              <w:t xml:space="preserve">Nodes are  </w:t>
            </w:r>
          </w:p>
          <w:p w:rsidR="00000000" w:rsidDel="00000000" w:rsidP="00000000" w:rsidRDefault="00000000" w:rsidRPr="00000000" w14:paraId="00000597">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coincident.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or amend  </w:t>
            </w:r>
          </w:p>
          <w:p w:rsidR="00000000" w:rsidDel="00000000" w:rsidP="00000000" w:rsidRDefault="00000000" w:rsidRPr="00000000" w14:paraId="00000599">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coincident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Topology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after="0" w:line="240" w:lineRule="auto"/>
              <w:jc w:val="center"/>
              <w:rPr>
                <w:sz w:val="19.920000076293945"/>
                <w:szCs w:val="19.920000076293945"/>
              </w:rPr>
            </w:pPr>
            <w:sdt>
              <w:sdtPr>
                <w:tag w:val="goog_rdk_1031"/>
              </w:sdtPr>
              <w:sdtContent>
                <w:ins w:author="Thomas Cervone-Richards - NOAA Federal" w:id="57" w:date="2023-09-15T14:58:48Z">
                  <w:commentRangeEnd w:id="47"/>
                  <w:r w:rsidDel="00000000" w:rsidR="00000000" w:rsidRPr="00000000">
                    <w:commentReference w:id="47"/>
                  </w:r>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8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31.23305320739746" w:lineRule="auto"/>
              <w:ind w:left="124.3536376953125" w:right="252.119140625" w:firstLine="5.577545166015625"/>
              <w:jc w:val="left"/>
              <w:rPr>
                <w:sz w:val="19.920000076293945"/>
                <w:szCs w:val="19.920000076293945"/>
              </w:rPr>
            </w:pPr>
            <w:r w:rsidDel="00000000" w:rsidR="00000000" w:rsidRPr="00000000">
              <w:rPr>
                <w:sz w:val="19.920000076293945"/>
                <w:szCs w:val="19.920000076293945"/>
                <w:rtl w:val="0"/>
              </w:rPr>
              <w:t xml:space="preserve">For each node which is  physically isolated AND is  marked as 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Isolated node  </w:t>
            </w:r>
          </w:p>
          <w:p w:rsidR="00000000" w:rsidDel="00000000" w:rsidP="00000000" w:rsidRDefault="00000000" w:rsidRPr="00000000" w14:paraId="000005A0">
            <w:pPr>
              <w:widowControl w:val="0"/>
              <w:spacing w:after="0" w:line="240" w:lineRule="auto"/>
              <w:ind w:left="125.74798583984375" w:firstLine="0"/>
              <w:jc w:val="left"/>
              <w:rPr>
                <w:sz w:val="19.920000076293945"/>
                <w:szCs w:val="19.920000076293945"/>
              </w:rPr>
            </w:pPr>
            <w:r w:rsidDel="00000000" w:rsidR="00000000" w:rsidRPr="00000000">
              <w:rPr>
                <w:sz w:val="19.920000076293945"/>
                <w:szCs w:val="19.920000076293945"/>
                <w:rtl w:val="0"/>
              </w:rPr>
              <w:t xml:space="preserve">marked as  </w:t>
            </w:r>
          </w:p>
          <w:p w:rsidR="00000000" w:rsidDel="00000000" w:rsidP="00000000" w:rsidRDefault="00000000" w:rsidRPr="00000000" w14:paraId="000005A1">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connected.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to isolated  </w:t>
            </w:r>
          </w:p>
          <w:p w:rsidR="00000000" w:rsidDel="00000000" w:rsidP="00000000" w:rsidRDefault="00000000" w:rsidRPr="00000000" w14:paraId="000005A3">
            <w:pPr>
              <w:widowControl w:val="0"/>
              <w:spacing w:after="0" w:line="240" w:lineRule="auto"/>
              <w:ind w:left="125.748291015625" w:firstLine="0"/>
              <w:jc w:val="left"/>
              <w:rPr>
                <w:sz w:val="19.920000076293945"/>
                <w:szCs w:val="19.920000076293945"/>
              </w:rPr>
            </w:pPr>
            <w:r w:rsidDel="00000000" w:rsidR="00000000" w:rsidRPr="00000000">
              <w:rPr>
                <w:sz w:val="19.920000076293945"/>
                <w:szCs w:val="19.920000076293945"/>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line="240" w:lineRule="auto"/>
              <w:jc w:val="center"/>
              <w:rPr>
                <w:sz w:val="19.920000076293945"/>
                <w:szCs w:val="19.920000076293945"/>
              </w:rPr>
            </w:pPr>
            <w:sdt>
              <w:sdtPr>
                <w:tag w:val="goog_rdk_1033"/>
              </w:sdtPr>
              <w:sdtContent>
                <w:ins w:author="Thomas Cervone-Richards - NOAA Federal" w:id="58" w:date="2023-09-15T14:59:3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70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84b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after="0" w:line="231.53411865234375" w:lineRule="auto"/>
              <w:ind w:left="124.3536376953125" w:right="151.1248779296875" w:firstLine="5.577545166015625"/>
              <w:jc w:val="left"/>
              <w:rPr>
                <w:sz w:val="19.920000076293945"/>
                <w:szCs w:val="19.920000076293945"/>
              </w:rPr>
            </w:pPr>
            <w:r w:rsidDel="00000000" w:rsidR="00000000" w:rsidRPr="00000000">
              <w:rPr>
                <w:sz w:val="19.920000076293945"/>
                <w:szCs w:val="19.920000076293945"/>
                <w:rtl w:val="0"/>
              </w:rPr>
              <w:t xml:space="preserve">For each node which is not  physically isolated AND is  marked as isolated.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40" w:lineRule="auto"/>
              <w:ind w:left="121.56463623046875" w:firstLine="0"/>
              <w:jc w:val="left"/>
              <w:rPr>
                <w:sz w:val="19.920000076293945"/>
                <w:szCs w:val="19.920000076293945"/>
              </w:rPr>
            </w:pPr>
            <w:r w:rsidDel="00000000" w:rsidR="00000000" w:rsidRPr="00000000">
              <w:rPr>
                <w:sz w:val="19.920000076293945"/>
                <w:szCs w:val="19.920000076293945"/>
                <w:rtl w:val="0"/>
              </w:rPr>
              <w:t xml:space="preserve">Connected node  </w:t>
            </w:r>
          </w:p>
          <w:p w:rsidR="00000000" w:rsidDel="00000000" w:rsidP="00000000" w:rsidRDefault="00000000" w:rsidRPr="00000000" w14:paraId="000005AA">
            <w:pPr>
              <w:widowControl w:val="0"/>
              <w:spacing w:after="0" w:line="240" w:lineRule="auto"/>
              <w:ind w:left="125.74798583984375" w:firstLine="0"/>
              <w:jc w:val="left"/>
              <w:rPr>
                <w:sz w:val="19.920000076293945"/>
                <w:szCs w:val="19.920000076293945"/>
              </w:rPr>
            </w:pPr>
            <w:r w:rsidDel="00000000" w:rsidR="00000000" w:rsidRPr="00000000">
              <w:rPr>
                <w:sz w:val="19.920000076293945"/>
                <w:szCs w:val="19.920000076293945"/>
                <w:rtl w:val="0"/>
              </w:rPr>
              <w:t xml:space="preserve">marked as isolated.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31.23273849487305" w:lineRule="auto"/>
              <w:ind w:left="125.748291015625" w:right="268.179931640625" w:hanging="10.1593017578125"/>
              <w:jc w:val="left"/>
              <w:rPr>
                <w:sz w:val="19.920000076293945"/>
                <w:szCs w:val="19.920000076293945"/>
              </w:rPr>
            </w:pPr>
            <w:r w:rsidDel="00000000" w:rsidR="00000000" w:rsidRPr="00000000">
              <w:rPr>
                <w:sz w:val="19.920000076293945"/>
                <w:szCs w:val="19.920000076293945"/>
                <w:rtl w:val="0"/>
              </w:rPr>
              <w:t xml:space="preserve">Amend to connected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40" w:lineRule="auto"/>
              <w:jc w:val="center"/>
              <w:rPr>
                <w:sz w:val="19.920000076293945"/>
                <w:szCs w:val="19.920000076293945"/>
              </w:rPr>
            </w:pPr>
            <w:sdt>
              <w:sdtPr>
                <w:tag w:val="goog_rdk_1035"/>
              </w:sdtPr>
              <w:sdtContent>
                <w:ins w:author="Thomas Cervone-Richards - NOAA Federal" w:id="59" w:date="2023-09-15T14:59:58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40" w:lineRule="auto"/>
              <w:jc w:val="center"/>
              <w:rPr>
                <w:strike w:val="1"/>
                <w:sz w:val="19.920000076293945"/>
                <w:szCs w:val="19.920000076293945"/>
              </w:rPr>
            </w:pPr>
            <w:sdt>
              <w:sdtPr>
                <w:tag w:val="goog_rdk_1037"/>
              </w:sdtPr>
              <w:sdtContent>
                <w:del w:author="Thomas Cervone-Richards - NOAA Federal" w:id="60" w:date="2023-06-02T14:45:34Z">
                  <w:r w:rsidDel="00000000" w:rsidR="00000000" w:rsidRPr="00000000">
                    <w:rPr>
                      <w:strike w:val="1"/>
                      <w:sz w:val="19.920000076293945"/>
                      <w:szCs w:val="19.920000076293945"/>
                      <w:rtl w:val="0"/>
                    </w:rPr>
                    <w:delText xml:space="preserve">85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line="240" w:lineRule="auto"/>
              <w:ind w:left="134.31365966796875" w:firstLine="0"/>
              <w:jc w:val="left"/>
              <w:rPr>
                <w:i w:val="1"/>
                <w:sz w:val="19.920000076293945"/>
                <w:szCs w:val="19.920000076293945"/>
              </w:rPr>
            </w:pPr>
            <w:sdt>
              <w:sdtPr>
                <w:tag w:val="goog_rdk_1039"/>
              </w:sdtPr>
              <w:sdtContent>
                <w:del w:author="Thomas Cervone-Richards - NOAA Federal" w:id="60" w:date="2023-06-02T14:45:34Z">
                  <w:r w:rsidDel="00000000" w:rsidR="00000000" w:rsidRPr="00000000">
                    <w:rPr>
                      <w:i w:val="1"/>
                      <w:sz w:val="19.920000076293945"/>
                      <w:szCs w:val="19.920000076293945"/>
                      <w:rtl w:val="0"/>
                    </w:rPr>
                    <w:delText xml:space="preserve">Check renumbered 1008.</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40" w:lineRule="auto"/>
              <w:jc w:val="center"/>
              <w:rPr>
                <w:sz w:val="19.920000076293945"/>
                <w:szCs w:val="19.920000076293945"/>
              </w:rPr>
            </w:pPr>
            <w:sdt>
              <w:sdtPr>
                <w:tag w:val="goog_rdk_1040"/>
              </w:sdtPr>
              <w:sdtContent>
                <w:commentRangeStart w:id="48"/>
              </w:sdtContent>
            </w:sdt>
            <w:r w:rsidDel="00000000" w:rsidR="00000000" w:rsidRPr="00000000">
              <w:rPr>
                <w:sz w:val="19.920000076293945"/>
                <w:szCs w:val="19.920000076293945"/>
                <w:rtl w:val="0"/>
              </w:rPr>
              <w:t xml:space="preserve">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0" w:line="230.4297637939453" w:lineRule="auto"/>
              <w:ind w:left="115.58883666992188" w:right="70.847167968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point  which references more than  one vector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after="0"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Point feature  </w:t>
            </w:r>
          </w:p>
          <w:p w:rsidR="00000000" w:rsidDel="00000000" w:rsidP="00000000" w:rsidRDefault="00000000" w:rsidRPr="00000000" w14:paraId="000005B9">
            <w:pPr>
              <w:widowControl w:val="0"/>
              <w:spacing w:after="0" w:line="228.82381439208984" w:lineRule="auto"/>
              <w:ind w:left="119.77203369140625" w:right="61.2420654296875" w:firstLine="8.36639404296875"/>
              <w:jc w:val="left"/>
              <w:rPr>
                <w:sz w:val="19.920000076293945"/>
                <w:szCs w:val="19.920000076293945"/>
              </w:rPr>
            </w:pPr>
            <w:r w:rsidDel="00000000" w:rsidR="00000000" w:rsidRPr="00000000">
              <w:rPr>
                <w:sz w:val="19.920000076293945"/>
                <w:szCs w:val="19.920000076293945"/>
                <w:rtl w:val="0"/>
              </w:rPr>
              <w:t xml:space="preserve">references more than  one vector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after="0" w:line="231.23273849487305" w:lineRule="auto"/>
              <w:ind w:left="119.9713134765625" w:right="135.711669921875" w:firstLine="10.3582763671875"/>
              <w:jc w:val="left"/>
              <w:rPr>
                <w:sz w:val="19.920000076293945"/>
                <w:szCs w:val="19.920000076293945"/>
              </w:rPr>
            </w:pPr>
            <w:r w:rsidDel="00000000" w:rsidR="00000000" w:rsidRPr="00000000">
              <w:rPr>
                <w:sz w:val="19.920000076293945"/>
                <w:szCs w:val="19.920000076293945"/>
                <w:rtl w:val="0"/>
              </w:rPr>
              <w:t xml:space="preserve">Remove references to  additional vector  </w:t>
            </w:r>
          </w:p>
          <w:p w:rsidR="00000000" w:rsidDel="00000000" w:rsidP="00000000" w:rsidRDefault="00000000" w:rsidRPr="00000000" w14:paraId="000005BB">
            <w:pPr>
              <w:widowControl w:val="0"/>
              <w:spacing w:after="0" w:before="2.81005859375"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( 4.7.1 )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0" w:line="240" w:lineRule="auto"/>
              <w:jc w:val="center"/>
              <w:rPr>
                <w:sz w:val="19.920000076293945"/>
                <w:szCs w:val="19.920000076293945"/>
              </w:rPr>
            </w:pPr>
            <w:sdt>
              <w:sdtPr>
                <w:tag w:val="goog_rdk_1042"/>
              </w:sdtPr>
              <w:sdtContent>
                <w:ins w:author="Thomas Cervone-Richards - NOAA Federal" w:id="61" w:date="2023-09-15T15:00:48Z">
                  <w:commentRangeEnd w:id="48"/>
                  <w:r w:rsidDel="00000000" w:rsidR="00000000" w:rsidRPr="00000000">
                    <w:commentReference w:id="48"/>
                  </w:r>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after="0" w:line="231.2326955795288" w:lineRule="auto"/>
              <w:ind w:left="120.76797485351562" w:right="160.50933837890625" w:firstLine="9.1632080078125"/>
              <w:jc w:val="left"/>
              <w:rPr>
                <w:sz w:val="19.920000076293945"/>
                <w:szCs w:val="19.920000076293945"/>
              </w:rPr>
            </w:pPr>
            <w:r w:rsidDel="00000000" w:rsidR="00000000" w:rsidRPr="00000000">
              <w:rPr>
                <w:sz w:val="19.920000076293945"/>
                <w:szCs w:val="19.920000076293945"/>
                <w:rtl w:val="0"/>
              </w:rPr>
              <w:t xml:space="preserve">For each edge with EQUAL consecutive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after="0" w:line="231.2326955795288" w:lineRule="auto"/>
              <w:ind w:left="119.9713134765625" w:right="117.017822265625" w:firstLine="1.59332275390625"/>
              <w:jc w:val="left"/>
              <w:rPr>
                <w:sz w:val="19.920000076293945"/>
                <w:szCs w:val="19.920000076293945"/>
              </w:rPr>
            </w:pPr>
            <w:r w:rsidDel="00000000" w:rsidR="00000000" w:rsidRPr="00000000">
              <w:rPr>
                <w:sz w:val="19.920000076293945"/>
                <w:szCs w:val="19.920000076293945"/>
                <w:rtl w:val="0"/>
              </w:rPr>
              <w:t xml:space="preserve">Consecutive vertices  are coincident.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line="231.2326955795288" w:lineRule="auto"/>
              <w:ind w:left="114.3939208984375" w:right="401.644287109375" w:firstLine="15.9356689453125"/>
              <w:jc w:val="left"/>
              <w:rPr>
                <w:sz w:val="19.920000076293945"/>
                <w:szCs w:val="19.920000076293945"/>
              </w:rPr>
            </w:pPr>
            <w:r w:rsidDel="00000000" w:rsidR="00000000" w:rsidRPr="00000000">
              <w:rPr>
                <w:sz w:val="19.920000076293945"/>
                <w:szCs w:val="19.920000076293945"/>
                <w:rtl w:val="0"/>
              </w:rPr>
              <w:t xml:space="preserve">Remove coincident  vertices from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after="0" w:line="240" w:lineRule="auto"/>
              <w:jc w:val="center"/>
              <w:rPr>
                <w:sz w:val="19.920000076293945"/>
                <w:szCs w:val="19.920000076293945"/>
              </w:rPr>
            </w:pPr>
            <w:sdt>
              <w:sdtPr>
                <w:tag w:val="goog_rdk_1044"/>
              </w:sdtPr>
              <w:sdtContent>
                <w:ins w:author="Thomas Cervone-Richards - NOAA Federal" w:id="62" w:date="2023-09-15T15:05:2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5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88a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after="0" w:line="230.7308578491211" w:lineRule="auto"/>
              <w:ind w:left="115.58883666992188" w:right="259.091186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ORNT is Not equal  to 1 (forward) AND is Not  equal to 2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5C9">
            <w:pPr>
              <w:widowControl w:val="0"/>
              <w:spacing w:after="0" w:line="240" w:lineRule="auto"/>
              <w:ind w:left="120.56884765625" w:firstLine="0"/>
              <w:jc w:val="left"/>
              <w:rPr>
                <w:sz w:val="19.920000076293945"/>
                <w:szCs w:val="19.920000076293945"/>
              </w:rPr>
            </w:pPr>
            <w:r w:rsidDel="00000000" w:rsidR="00000000" w:rsidRPr="00000000">
              <w:rPr>
                <w:sz w:val="19.920000076293945"/>
                <w:szCs w:val="19.920000076293945"/>
                <w:rtl w:val="0"/>
              </w:rPr>
              <w:t xml:space="preserve">ORNT.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after="0" w:line="231.2326955795288" w:lineRule="auto"/>
              <w:ind w:left="132.9193115234375" w:right="201.248779296875" w:hanging="10.3582763671875"/>
              <w:jc w:val="left"/>
              <w:rPr>
                <w:sz w:val="19.920000076293945"/>
                <w:szCs w:val="19.920000076293945"/>
              </w:rPr>
            </w:pPr>
            <w:r w:rsidDel="00000000" w:rsidR="00000000" w:rsidRPr="00000000">
              <w:rPr>
                <w:sz w:val="19.920000076293945"/>
                <w:szCs w:val="19.920000076293945"/>
                <w:rtl w:val="0"/>
              </w:rPr>
              <w:t xml:space="preserve">Set value of ORNT to  1 (forward) or 2  </w:t>
            </w:r>
          </w:p>
          <w:p w:rsidR="00000000" w:rsidDel="00000000" w:rsidP="00000000" w:rsidRDefault="00000000" w:rsidRPr="00000000" w14:paraId="000005CB">
            <w:pPr>
              <w:widowControl w:val="0"/>
              <w:spacing w:after="0" w:before="2.8100585937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after="0" w:line="240" w:lineRule="auto"/>
              <w:jc w:val="center"/>
              <w:rPr>
                <w:sz w:val="19.920000076293945"/>
                <w:szCs w:val="19.920000076293945"/>
              </w:rPr>
            </w:pPr>
            <w:sdt>
              <w:sdtPr>
                <w:tag w:val="goog_rdk_1046"/>
              </w:sdtPr>
              <w:sdtContent>
                <w:ins w:author="Thomas Cervone-Richards - NOAA Federal" w:id="63" w:date="2023-09-15T15:06:07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5CF">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5D0">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5D1">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5D2">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24 </w:t>
      </w:r>
    </w:p>
    <w:tbl>
      <w:tblPr>
        <w:tblStyle w:val="Table15"/>
        <w:tblW w:w="10095.0" w:type="dxa"/>
        <w:jc w:val="left"/>
        <w:tblInd w:w="-57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355"/>
        <w:gridCol w:w="1905"/>
        <w:gridCol w:w="2070"/>
        <w:gridCol w:w="1560"/>
        <w:gridCol w:w="480"/>
        <w:gridCol w:w="975"/>
        <w:tblGridChange w:id="0">
          <w:tblGrid>
            <w:gridCol w:w="750"/>
            <w:gridCol w:w="2355"/>
            <w:gridCol w:w="1905"/>
            <w:gridCol w:w="2070"/>
            <w:gridCol w:w="1560"/>
            <w:gridCol w:w="480"/>
            <w:gridCol w:w="975"/>
          </w:tblGrid>
        </w:tblGridChange>
      </w:tblGrid>
      <w:tr>
        <w:trPr>
          <w:cantSplit w:val="0"/>
          <w:trHeight w:val="18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40" w:lineRule="auto"/>
              <w:jc w:val="center"/>
              <w:rPr>
                <w:sz w:val="19.920000076293945"/>
                <w:szCs w:val="19.920000076293945"/>
              </w:rPr>
            </w:pPr>
            <w:sdt>
              <w:sdtPr>
                <w:tag w:val="goog_rdk_1047"/>
              </w:sdtPr>
              <w:sdtContent>
                <w:commentRangeStart w:id="49"/>
              </w:sdtContent>
            </w:sdt>
            <w:r w:rsidDel="00000000" w:rsidR="00000000" w:rsidRPr="00000000">
              <w:rPr>
                <w:sz w:val="19.920000076293945"/>
                <w:szCs w:val="19.920000076293945"/>
                <w:rtl w:val="0"/>
              </w:rPr>
              <w:t xml:space="preserve">88b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line="230.9454345703125" w:lineRule="auto"/>
              <w:ind w:left="115.58883666992188" w:right="184.390869140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USAG is Not equal  to 1 (exterior) AND is Not  equal to 2 (interior) AND is  Not equal to 3 (exterior  boundary truncated by the  data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5D6">
            <w:pPr>
              <w:widowControl w:val="0"/>
              <w:spacing w:after="0" w:line="240" w:lineRule="auto"/>
              <w:ind w:left="128.53668212890625" w:firstLine="0"/>
              <w:jc w:val="left"/>
              <w:rPr>
                <w:sz w:val="19.920000076293945"/>
                <w:szCs w:val="19.920000076293945"/>
              </w:rPr>
            </w:pPr>
            <w:r w:rsidDel="00000000" w:rsidR="00000000" w:rsidRPr="00000000">
              <w:rPr>
                <w:sz w:val="19.920000076293945"/>
                <w:szCs w:val="19.920000076293945"/>
                <w:rtl w:val="0"/>
              </w:rPr>
              <w:t xml:space="preserve">USAG.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Set USAG to  </w:t>
            </w:r>
          </w:p>
          <w:p w:rsidR="00000000" w:rsidDel="00000000" w:rsidP="00000000" w:rsidRDefault="00000000" w:rsidRPr="00000000" w14:paraId="000005D8">
            <w:pPr>
              <w:widowControl w:val="0"/>
              <w:spacing w:after="0" w:line="228.82407188415527" w:lineRule="auto"/>
              <w:ind w:left="119.7723388671875" w:right="224.95361328125" w:firstLine="13.14697265625"/>
              <w:jc w:val="left"/>
              <w:rPr>
                <w:sz w:val="19.920000076293945"/>
                <w:szCs w:val="19.920000076293945"/>
              </w:rPr>
            </w:pPr>
            <w:r w:rsidDel="00000000" w:rsidR="00000000" w:rsidRPr="00000000">
              <w:rPr>
                <w:sz w:val="19.920000076293945"/>
                <w:szCs w:val="19.920000076293945"/>
                <w:rtl w:val="0"/>
              </w:rPr>
              <w:t xml:space="preserve">1(exterior), 2(interior)  or 3 (exterior  </w:t>
            </w:r>
          </w:p>
          <w:p w:rsidR="00000000" w:rsidDel="00000000" w:rsidP="00000000" w:rsidRDefault="00000000" w:rsidRPr="00000000" w14:paraId="000005D9">
            <w:pPr>
              <w:widowControl w:val="0"/>
              <w:spacing w:after="0" w:before="7.208251953125" w:line="231.23263835906982" w:lineRule="auto"/>
              <w:ind w:left="115.5889892578125" w:right="59.617919921875" w:firstLine="8.7646484375"/>
              <w:jc w:val="left"/>
              <w:rPr>
                <w:sz w:val="19.920000076293945"/>
                <w:szCs w:val="19.920000076293945"/>
              </w:rPr>
            </w:pPr>
            <w:r w:rsidDel="00000000" w:rsidR="00000000" w:rsidRPr="00000000">
              <w:rPr>
                <w:sz w:val="19.920000076293945"/>
                <w:szCs w:val="19.920000076293945"/>
                <w:rtl w:val="0"/>
              </w:rPr>
              <w:t xml:space="preserve">boundary, truncated by  the data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40" w:lineRule="auto"/>
              <w:jc w:val="center"/>
              <w:rPr>
                <w:sz w:val="19.920000076293945"/>
                <w:szCs w:val="19.920000076293945"/>
              </w:rPr>
            </w:pPr>
            <w:sdt>
              <w:sdtPr>
                <w:tag w:val="goog_rdk_1049"/>
              </w:sdtPr>
              <w:sdtContent>
                <w:ins w:author="Thomas Cervone-Richards - NOAA Federal" w:id="64" w:date="2023-09-15T15:11:28Z">
                  <w:commentRangeEnd w:id="49"/>
                  <w:r w:rsidDel="00000000" w:rsidR="00000000" w:rsidRPr="00000000">
                    <w:commentReference w:id="49"/>
                  </w:r>
                </w:ins>
                <w:sdt>
                  <w:sdtPr>
                    <w:tag w:val="goog_rdk_1050"/>
                  </w:sdtPr>
                  <w:sdtContent>
                    <w:commentRangeStart w:id="50"/>
                  </w:sdtContent>
                </w:sdt>
                <w:ins w:author="Thomas Cervone-Richards - NOAA Federal" w:id="64" w:date="2023-09-15T15:11:28Z">
                  <w:sdt>
                    <w:sdtPr>
                      <w:tag w:val="goog_rdk_1051"/>
                    </w:sdtPr>
                    <w:sdtContent>
                      <w:commentRangeStart w:id="51"/>
                    </w:sdtContent>
                  </w:sdt>
                  <w:r w:rsidDel="00000000" w:rsidR="00000000" w:rsidRPr="00000000">
                    <w:rPr>
                      <w:sz w:val="19.920000076293945"/>
                      <w:szCs w:val="19.920000076293945"/>
                      <w:rtl w:val="0"/>
                    </w:rPr>
                    <w:t xml:space="preserve">57, 411, 412, 413, 414</w:t>
                  </w:r>
                </w:ins>
              </w:sdtContent>
            </w:sdt>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after="0" w:line="240" w:lineRule="auto"/>
              <w:jc w:val="center"/>
              <w:rPr>
                <w:sz w:val="19.920000076293945"/>
                <w:szCs w:val="19.920000076293945"/>
              </w:rPr>
            </w:pPr>
            <w:sdt>
              <w:sdtPr>
                <w:tag w:val="goog_rdk_1052"/>
              </w:sdtPr>
              <w:sdtContent>
                <w:commentRangeStart w:id="52"/>
              </w:sdtContent>
            </w:sdt>
            <w:r w:rsidDel="00000000" w:rsidR="00000000" w:rsidRPr="00000000">
              <w:rPr>
                <w:sz w:val="19.920000076293945"/>
                <w:szCs w:val="19.920000076293945"/>
                <w:rtl w:val="0"/>
              </w:rPr>
              <w:t xml:space="preserve">88c</w:t>
            </w:r>
            <w:commentRangeEnd w:id="52"/>
            <w:r w:rsidDel="00000000" w:rsidR="00000000" w:rsidRPr="00000000">
              <w:commentReference w:id="52"/>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30.83080768585205" w:lineRule="auto"/>
              <w:ind w:left="115.58883666992188" w:right="203.31542968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area  where MASK is Not equal  to 1 (mask) AND is Not  equal to 2 (show) AND is  Not equal to 255 (masking  is not 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5E0">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28.82407188415527" w:lineRule="auto"/>
              <w:ind w:left="117.979736328125" w:right="66.5899658203125" w:firstLine="4.581298828125"/>
              <w:jc w:val="left"/>
              <w:rPr>
                <w:sz w:val="19.920000076293945"/>
                <w:szCs w:val="19.920000076293945"/>
              </w:rPr>
            </w:pPr>
            <w:r w:rsidDel="00000000" w:rsidR="00000000" w:rsidRPr="00000000">
              <w:rPr>
                <w:sz w:val="19.920000076293945"/>
                <w:szCs w:val="19.920000076293945"/>
                <w:rtl w:val="0"/>
              </w:rPr>
              <w:t xml:space="preserve">Set MASK to 1 (mask),  2 (show) or 255  </w:t>
            </w:r>
          </w:p>
          <w:p w:rsidR="00000000" w:rsidDel="00000000" w:rsidP="00000000" w:rsidRDefault="00000000" w:rsidRPr="00000000" w14:paraId="000005E2">
            <w:pPr>
              <w:widowControl w:val="0"/>
              <w:spacing w:after="0" w:before="7.20825195312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(masking is not  </w:t>
            </w:r>
          </w:p>
          <w:p w:rsidR="00000000" w:rsidDel="00000000" w:rsidP="00000000" w:rsidRDefault="00000000" w:rsidRPr="00000000" w14:paraId="000005E3">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(4.7.3)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after="0" w:line="240" w:lineRule="auto"/>
              <w:jc w:val="center"/>
              <w:rPr>
                <w:sz w:val="19.920000076293945"/>
                <w:szCs w:val="19.920000076293945"/>
              </w:rPr>
            </w:pPr>
            <w:sdt>
              <w:sdtPr>
                <w:tag w:val="goog_rdk_1054"/>
              </w:sdtPr>
              <w:sdtContent>
                <w:ins w:author="Thomas Cervone-Richards - NOAA Federal" w:id="65" w:date="2023-09-15T15:14:3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89a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after="0" w:line="230.02837657928467" w:lineRule="auto"/>
              <w:ind w:left="115.58883666992188" w:right="147.9376220703125" w:firstLine="14.34234619140625"/>
              <w:jc w:val="left"/>
              <w:rPr>
                <w:sz w:val="19.920000076293945"/>
                <w:szCs w:val="19.920000076293945"/>
              </w:rPr>
            </w:pPr>
            <w:r w:rsidDel="00000000" w:rsidR="00000000" w:rsidRPr="00000000">
              <w:rPr>
                <w:sz w:val="19.920000076293945"/>
                <w:szCs w:val="19.920000076293945"/>
                <w:rtl w:val="0"/>
              </w:rPr>
              <w:t xml:space="preserve">For each master object  which references the same  slave more than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Master object  </w:t>
            </w:r>
          </w:p>
          <w:p w:rsidR="00000000" w:rsidDel="00000000" w:rsidP="00000000" w:rsidRDefault="00000000" w:rsidRPr="00000000" w14:paraId="000005EA">
            <w:pPr>
              <w:widowControl w:val="0"/>
              <w:spacing w:after="0" w:line="231.23263835906982" w:lineRule="auto"/>
              <w:ind w:left="119.17449951171875" w:right="135.7427978515625" w:firstLine="8.96392822265625"/>
              <w:jc w:val="left"/>
              <w:rPr>
                <w:sz w:val="19.920000076293945"/>
                <w:szCs w:val="19.920000076293945"/>
              </w:rPr>
            </w:pPr>
            <w:r w:rsidDel="00000000" w:rsidR="00000000" w:rsidRPr="00000000">
              <w:rPr>
                <w:sz w:val="19.920000076293945"/>
                <w:szCs w:val="19.920000076293945"/>
                <w:rtl w:val="0"/>
              </w:rPr>
              <w:t xml:space="preserve">references the same  slave more than  </w:t>
            </w:r>
          </w:p>
          <w:p w:rsidR="00000000" w:rsidDel="00000000" w:rsidP="00000000" w:rsidRDefault="00000000" w:rsidRPr="00000000" w14:paraId="000005EB">
            <w:pPr>
              <w:widowControl w:val="0"/>
              <w:spacing w:after="0" w:before="5.208740234375"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duplicate  </w:t>
            </w:r>
          </w:p>
          <w:p w:rsidR="00000000" w:rsidDel="00000000" w:rsidP="00000000" w:rsidRDefault="00000000" w:rsidRPr="00000000" w14:paraId="000005ED">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 to slave  </w:t>
            </w:r>
          </w:p>
          <w:p w:rsidR="00000000" w:rsidDel="00000000" w:rsidP="00000000" w:rsidRDefault="00000000" w:rsidRPr="00000000" w14:paraId="000005EE">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(6.3);  </w:t>
            </w:r>
          </w:p>
          <w:p w:rsidR="00000000" w:rsidDel="00000000" w:rsidP="00000000" w:rsidRDefault="00000000" w:rsidRPr="00000000" w14:paraId="000005F0">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5F1">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(3.9) and  </w:t>
            </w:r>
          </w:p>
          <w:p w:rsidR="00000000" w:rsidDel="00000000" w:rsidP="00000000" w:rsidRDefault="00000000" w:rsidRPr="00000000" w14:paraId="000005F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5F3">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Annex A (12.1.2)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after="0" w:line="240" w:lineRule="auto"/>
              <w:jc w:val="center"/>
              <w:rPr>
                <w:sz w:val="19.920000076293945"/>
                <w:szCs w:val="19.920000076293945"/>
              </w:rPr>
            </w:pPr>
            <w:sdt>
              <w:sdtPr>
                <w:tag w:val="goog_rdk_1056"/>
              </w:sdtPr>
              <w:sdtContent>
                <w:ins w:author="Thomas Cervone-Richards - NOAA Federal" w:id="66" w:date="2023-09-15T15:14:56Z">
                  <w:r w:rsidDel="00000000" w:rsidR="00000000" w:rsidRPr="00000000">
                    <w:rPr>
                      <w:sz w:val="19.920000076293945"/>
                      <w:szCs w:val="19.920000076293945"/>
                      <w:rtl w:val="0"/>
                    </w:rPr>
                    <w:t xml:space="preserve">57, 411, 413, 414</w:t>
                  </w:r>
                </w:ins>
              </w:sdtContent>
            </w:sdt>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89b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after="0" w:line="230.02774715423584" w:lineRule="auto"/>
              <w:ind w:left="119.77203369140625" w:right="71.64398193359375" w:firstLine="10.159149169921875"/>
              <w:jc w:val="left"/>
              <w:rPr>
                <w:sz w:val="19.920000076293945"/>
                <w:szCs w:val="19.920000076293945"/>
              </w:rPr>
            </w:pPr>
            <w:r w:rsidDel="00000000" w:rsidR="00000000" w:rsidRPr="00000000">
              <w:rPr>
                <w:sz w:val="19.920000076293945"/>
                <w:szCs w:val="19.920000076293945"/>
                <w:rtl w:val="0"/>
              </w:rPr>
              <w:t xml:space="preserve">For each slave object which  is referenced by more than  one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Slave object has  </w:t>
            </w:r>
          </w:p>
          <w:p w:rsidR="00000000" w:rsidDel="00000000" w:rsidP="00000000" w:rsidRDefault="00000000" w:rsidRPr="00000000" w14:paraId="000005F9">
            <w:pPr>
              <w:widowControl w:val="0"/>
              <w:spacing w:after="0" w:line="240" w:lineRule="auto"/>
              <w:ind w:left="125.74798583984375" w:firstLine="0"/>
              <w:jc w:val="left"/>
              <w:rPr>
                <w:sz w:val="19.920000076293945"/>
                <w:szCs w:val="19.920000076293945"/>
              </w:rPr>
            </w:pPr>
            <w:r w:rsidDel="00000000" w:rsidR="00000000" w:rsidRPr="00000000">
              <w:rPr>
                <w:sz w:val="19.920000076293945"/>
                <w:szCs w:val="19.920000076293945"/>
                <w:rtl w:val="0"/>
              </w:rPr>
              <w:t xml:space="preserve">more than one  </w:t>
            </w:r>
          </w:p>
          <w:p w:rsidR="00000000" w:rsidDel="00000000" w:rsidP="00000000" w:rsidRDefault="00000000" w:rsidRPr="00000000" w14:paraId="000005FA">
            <w:pPr>
              <w:widowControl w:val="0"/>
              <w:spacing w:after="0" w:line="240" w:lineRule="auto"/>
              <w:ind w:left="125.74798583984375" w:firstLine="0"/>
              <w:jc w:val="left"/>
              <w:rPr>
                <w:sz w:val="19.920000076293945"/>
                <w:szCs w:val="19.920000076293945"/>
              </w:rPr>
            </w:pPr>
            <w:r w:rsidDel="00000000" w:rsidR="00000000" w:rsidRPr="00000000">
              <w:rPr>
                <w:sz w:val="19.920000076293945"/>
                <w:szCs w:val="19.920000076293945"/>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incorrect  </w:t>
            </w:r>
          </w:p>
          <w:p w:rsidR="00000000" w:rsidDel="00000000" w:rsidP="00000000" w:rsidRDefault="00000000" w:rsidRPr="00000000" w14:paraId="000005FC">
            <w:pPr>
              <w:widowControl w:val="0"/>
              <w:spacing w:after="0" w:line="240" w:lineRule="auto"/>
              <w:ind w:left="125.748291015625" w:firstLine="0"/>
              <w:jc w:val="left"/>
              <w:rPr>
                <w:sz w:val="19.920000076293945"/>
                <w:szCs w:val="19.920000076293945"/>
              </w:rPr>
            </w:pPr>
            <w:r w:rsidDel="00000000" w:rsidR="00000000" w:rsidRPr="00000000">
              <w:rPr>
                <w:sz w:val="19.920000076293945"/>
                <w:szCs w:val="19.920000076293945"/>
                <w:rtl w:val="0"/>
              </w:rPr>
              <w:t xml:space="preserve">master from slave  </w:t>
            </w:r>
          </w:p>
          <w:p w:rsidR="00000000" w:rsidDel="00000000" w:rsidP="00000000" w:rsidRDefault="00000000" w:rsidRPr="00000000" w14:paraId="000005FD">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(6.3);  </w:t>
            </w:r>
          </w:p>
          <w:p w:rsidR="00000000" w:rsidDel="00000000" w:rsidP="00000000" w:rsidRDefault="00000000" w:rsidRPr="00000000" w14:paraId="000005FF">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600">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(3.9) and  </w:t>
            </w:r>
          </w:p>
          <w:p w:rsidR="00000000" w:rsidDel="00000000" w:rsidP="00000000" w:rsidRDefault="00000000" w:rsidRPr="00000000" w14:paraId="00000601">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60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Annex A (12.1.2)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line="240" w:lineRule="auto"/>
              <w:jc w:val="center"/>
              <w:rPr>
                <w:sz w:val="19.920000076293945"/>
                <w:szCs w:val="19.920000076293945"/>
              </w:rPr>
            </w:pPr>
            <w:sdt>
              <w:sdtPr>
                <w:tag w:val="goog_rdk_1058"/>
              </w:sdtPr>
              <w:sdtContent>
                <w:ins w:author="Thomas Cervone-Richards - NOAA Federal" w:id="67" w:date="2023-09-15T15:15:26Z">
                  <w:r w:rsidDel="00000000" w:rsidR="00000000" w:rsidRPr="00000000">
                    <w:rPr>
                      <w:sz w:val="19.920000076293945"/>
                      <w:szCs w:val="19.920000076293945"/>
                      <w:rtl w:val="0"/>
                    </w:rPr>
                    <w:t xml:space="preserve">57, 411,  413, 414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90a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renumbered 1009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90b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after="0" w:line="231.36670589447021" w:lineRule="auto"/>
              <w:ind w:left="115.58883666992188" w:right="163.0767822265625" w:firstLine="14.34234619140625"/>
              <w:jc w:val="left"/>
              <w:rPr>
                <w:sz w:val="19.920000076293945"/>
                <w:szCs w:val="19.920000076293945"/>
              </w:rPr>
            </w:pPr>
            <w:r w:rsidDel="00000000" w:rsidR="00000000" w:rsidRPr="00000000">
              <w:rPr>
                <w:sz w:val="19.920000076293945"/>
                <w:szCs w:val="19.920000076293945"/>
                <w:rtl w:val="0"/>
              </w:rPr>
              <w:t xml:space="preserve">For an EN file where the  DDR does not contain only  the description of the base  cell file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after="0" w:line="231.23273849487305" w:lineRule="auto"/>
              <w:ind w:left="115.58868408203125" w:right="349.4842529296875" w:firstLine="15.33843994140625"/>
              <w:jc w:val="left"/>
              <w:rPr>
                <w:sz w:val="19.920000076293945"/>
                <w:szCs w:val="19.920000076293945"/>
              </w:rPr>
            </w:pPr>
            <w:r w:rsidDel="00000000" w:rsidR="00000000" w:rsidRPr="00000000">
              <w:rPr>
                <w:sz w:val="19.920000076293945"/>
                <w:szCs w:val="19.920000076293945"/>
                <w:rtl w:val="0"/>
              </w:rPr>
              <w:t xml:space="preserve">Invalid DDR in EN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DDR.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(7) and  </w:t>
            </w:r>
          </w:p>
          <w:p w:rsidR="00000000" w:rsidDel="00000000" w:rsidP="00000000" w:rsidRDefault="00000000" w:rsidRPr="00000000" w14:paraId="00000611">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(A.2)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line="240" w:lineRule="auto"/>
              <w:jc w:val="center"/>
              <w:rPr>
                <w:sz w:val="19.920000076293945"/>
                <w:szCs w:val="19.920000076293945"/>
              </w:rPr>
            </w:pPr>
            <w:sdt>
              <w:sdtPr>
                <w:tag w:val="goog_rdk_1060"/>
              </w:sdtPr>
              <w:sdtContent>
                <w:ins w:author="Thomas Cervone-Richards - NOAA Federal" w:id="68" w:date="2023-09-15T15:17:41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90c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after="0" w:line="230.02874851226807" w:lineRule="auto"/>
              <w:ind w:left="115.58883666992188" w:right="163.0767822265625" w:firstLine="14.34234619140625"/>
              <w:jc w:val="left"/>
              <w:rPr>
                <w:sz w:val="19.920000076293945"/>
                <w:szCs w:val="19.920000076293945"/>
              </w:rPr>
            </w:pPr>
            <w:r w:rsidDel="00000000" w:rsidR="00000000" w:rsidRPr="00000000">
              <w:rPr>
                <w:sz w:val="19.920000076293945"/>
                <w:szCs w:val="19.920000076293945"/>
                <w:rtl w:val="0"/>
              </w:rPr>
              <w:t xml:space="preserve">For an ER file where the  DDR does not contain only  the description of the  </w:t>
            </w:r>
          </w:p>
          <w:p w:rsidR="00000000" w:rsidDel="00000000" w:rsidP="00000000" w:rsidRDefault="00000000" w:rsidRPr="00000000" w14:paraId="00000616">
            <w:pPr>
              <w:widowControl w:val="0"/>
              <w:spacing w:after="0" w:before="6.209716796875" w:line="240" w:lineRule="auto"/>
              <w:ind w:left="126.34552001953125" w:firstLine="0"/>
              <w:jc w:val="left"/>
              <w:rPr>
                <w:sz w:val="19.920000076293945"/>
                <w:szCs w:val="19.920000076293945"/>
              </w:rPr>
            </w:pPr>
            <w:r w:rsidDel="00000000" w:rsidR="00000000" w:rsidRPr="00000000">
              <w:rPr>
                <w:sz w:val="19.920000076293945"/>
                <w:szCs w:val="19.920000076293945"/>
                <w:rtl w:val="0"/>
              </w:rPr>
              <w:t xml:space="preserve">update cell file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after="0" w:line="228.8241720199585" w:lineRule="auto"/>
              <w:ind w:left="115.58868408203125" w:right="349.4842529296875" w:firstLine="15.33843994140625"/>
              <w:jc w:val="left"/>
              <w:rPr>
                <w:sz w:val="19.920000076293945"/>
                <w:szCs w:val="19.920000076293945"/>
              </w:rPr>
            </w:pPr>
            <w:r w:rsidDel="00000000" w:rsidR="00000000" w:rsidRPr="00000000">
              <w:rPr>
                <w:sz w:val="19.920000076293945"/>
                <w:szCs w:val="19.920000076293945"/>
                <w:rtl w:val="0"/>
              </w:rPr>
              <w:t xml:space="preserve">Invalid DDR in 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DDR.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(7) and  </w:t>
            </w:r>
          </w:p>
          <w:p w:rsidR="00000000" w:rsidDel="00000000" w:rsidP="00000000" w:rsidRDefault="00000000" w:rsidRPr="00000000" w14:paraId="0000061A">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(A.2)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after="0" w:line="240" w:lineRule="auto"/>
              <w:jc w:val="center"/>
              <w:rPr>
                <w:sz w:val="19.920000076293945"/>
                <w:szCs w:val="19.920000076293945"/>
              </w:rPr>
            </w:pPr>
            <w:sdt>
              <w:sdtPr>
                <w:tag w:val="goog_rdk_1062"/>
              </w:sdtPr>
              <w:sdtContent>
                <w:ins w:author="Thomas Cervone-Richards - NOAA Federal" w:id="69" w:date="2023-09-15T15:17:59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renumbered 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85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after="0" w:line="240" w:lineRule="auto"/>
              <w:jc w:val="center"/>
              <w:rPr>
                <w:sz w:val="19.920000076293945"/>
                <w:szCs w:val="19.920000076293945"/>
              </w:rPr>
            </w:pPr>
            <w:sdt>
              <w:sdtPr>
                <w:tag w:val="goog_rdk_1064"/>
              </w:sdtPr>
              <w:sdtContent>
                <w:del w:author="Thomas Cervone-Richards - NOAA Federal" w:id="70" w:date="2023-09-15T15:18:28Z">
                  <w:r w:rsidDel="00000000" w:rsidR="00000000" w:rsidRPr="00000000">
                    <w:rPr>
                      <w:sz w:val="19.920000076293945"/>
                      <w:szCs w:val="19.920000076293945"/>
                      <w:rtl w:val="0"/>
                    </w:rPr>
                    <w:delText xml:space="preserve">93a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067"/>
            </w:sdtPr>
            <w:sdtContent>
              <w:p w:rsidR="00000000" w:rsidDel="00000000" w:rsidP="00000000" w:rsidRDefault="00000000" w:rsidRPr="00000000" w14:paraId="0000062C">
                <w:pPr>
                  <w:widowControl w:val="0"/>
                  <w:spacing w:after="0" w:line="230.63076496124268" w:lineRule="auto"/>
                  <w:ind w:left="115.58883666992188" w:right="126.42425537109375" w:firstLine="14.34234619140625"/>
                  <w:jc w:val="left"/>
                  <w:rPr>
                    <w:del w:author="Thomas Cervone-Richards - NOAA Federal" w:id="70" w:date="2023-09-15T15:18:28Z"/>
                    <w:sz w:val="19.920000076293945"/>
                    <w:szCs w:val="19.920000076293945"/>
                  </w:rPr>
                </w:pPr>
                <w:sdt>
                  <w:sdtPr>
                    <w:tag w:val="goog_rdk_1066"/>
                  </w:sdtPr>
                  <w:sdtContent>
                    <w:del w:author="Thomas Cervone-Richards - NOAA Federal" w:id="70" w:date="2023-09-15T15:18:28Z">
                      <w:r w:rsidDel="00000000" w:rsidR="00000000" w:rsidRPr="00000000">
                        <w:rPr>
                          <w:sz w:val="19.920000076293945"/>
                          <w:szCs w:val="19.920000076293945"/>
                          <w:rtl w:val="0"/>
                        </w:rPr>
                        <w:delText xml:space="preserve">For each feature object of  geometric primitive area  where WATLEV is Equal to  4 (covers and uncovers)  OR 5 (awash) AND  </w:delText>
                      </w:r>
                    </w:del>
                  </w:sdtContent>
                </w:sdt>
              </w:p>
            </w:sdtContent>
          </w:sdt>
          <w:p w:rsidR="00000000" w:rsidDel="00000000" w:rsidP="00000000" w:rsidRDefault="00000000" w:rsidRPr="00000000" w14:paraId="0000062D">
            <w:pPr>
              <w:widowControl w:val="0"/>
              <w:spacing w:after="0" w:before="5.71044921875" w:line="231.53411865234375" w:lineRule="auto"/>
              <w:ind w:left="119.97116088867188" w:right="69.2535400390625" w:firstLine="0.597686767578125"/>
              <w:jc w:val="left"/>
              <w:rPr>
                <w:sz w:val="19.920000076293945"/>
                <w:szCs w:val="19.920000076293945"/>
              </w:rPr>
            </w:pPr>
            <w:sdt>
              <w:sdtPr>
                <w:tag w:val="goog_rdk_1068"/>
              </w:sdtPr>
              <w:sdtContent>
                <w:del w:author="Thomas Cervone-Richards - NOAA Federal" w:id="70" w:date="2023-09-15T15:18:28Z">
                  <w:r w:rsidDel="00000000" w:rsidR="00000000" w:rsidRPr="00000000">
                    <w:rPr>
                      <w:sz w:val="19.920000076293945"/>
                      <w:szCs w:val="19.920000076293945"/>
                      <w:rtl w:val="0"/>
                    </w:rPr>
                    <w:delText xml:space="preserve">OVERLAPS OR is WITHIN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after="0" w:line="231.23305320739746" w:lineRule="auto"/>
              <w:ind w:left="120.56884765625" w:right="92.3175048828125" w:firstLine="0"/>
              <w:jc w:val="left"/>
              <w:rPr>
                <w:sz w:val="19.920000076293945"/>
                <w:szCs w:val="19.920000076293945"/>
              </w:rPr>
            </w:pPr>
            <w:sdt>
              <w:sdtPr>
                <w:tag w:val="goog_rdk_1070"/>
              </w:sdtPr>
              <w:sdtContent>
                <w:del w:author="Thomas Cervone-Richards - NOAA Federal" w:id="70" w:date="2023-09-15T15:18:28Z">
                  <w:r w:rsidDel="00000000" w:rsidR="00000000" w:rsidRPr="00000000">
                    <w:rPr>
                      <w:sz w:val="19.920000076293945"/>
                      <w:szCs w:val="19.920000076293945"/>
                      <w:rtl w:val="0"/>
                    </w:rPr>
                    <w:delText xml:space="preserve">Object with WATLEV  = 4 or 5 is within a  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073"/>
            </w:sdtPr>
            <w:sdtContent>
              <w:p w:rsidR="00000000" w:rsidDel="00000000" w:rsidP="00000000" w:rsidRDefault="00000000" w:rsidRPr="00000000" w14:paraId="0000062F">
                <w:pPr>
                  <w:widowControl w:val="0"/>
                  <w:spacing w:after="0" w:line="240" w:lineRule="auto"/>
                  <w:ind w:left="115.5889892578125" w:firstLine="0"/>
                  <w:jc w:val="left"/>
                  <w:rPr>
                    <w:del w:author="Thomas Cervone-Richards - NOAA Federal" w:id="70" w:date="2023-09-15T15:18:28Z"/>
                    <w:sz w:val="19.920000076293945"/>
                    <w:szCs w:val="19.920000076293945"/>
                  </w:rPr>
                </w:pPr>
                <w:sdt>
                  <w:sdtPr>
                    <w:tag w:val="goog_rdk_1072"/>
                  </w:sdtPr>
                  <w:sdtContent>
                    <w:del w:author="Thomas Cervone-Richards - NOAA Federal" w:id="70" w:date="2023-09-15T15:18:28Z">
                      <w:r w:rsidDel="00000000" w:rsidR="00000000" w:rsidRPr="00000000">
                        <w:rPr>
                          <w:sz w:val="19.920000076293945"/>
                          <w:szCs w:val="19.920000076293945"/>
                          <w:rtl w:val="0"/>
                        </w:rPr>
                        <w:delText xml:space="preserve">Amend LNDARE  </w:delText>
                      </w:r>
                    </w:del>
                  </w:sdtContent>
                </w:sdt>
              </w:p>
            </w:sdtContent>
          </w:sdt>
          <w:p w:rsidR="00000000" w:rsidDel="00000000" w:rsidP="00000000" w:rsidRDefault="00000000" w:rsidRPr="00000000" w14:paraId="00000630">
            <w:pPr>
              <w:widowControl w:val="0"/>
              <w:spacing w:after="0" w:line="228.8241720199585" w:lineRule="auto"/>
              <w:ind w:left="119.7723388671875" w:right="90.6927490234375" w:hanging="0.198974609375"/>
              <w:jc w:val="left"/>
              <w:rPr>
                <w:rFonts w:ascii="Times" w:cs="Times" w:eastAsia="Times" w:hAnsi="Times"/>
                <w:sz w:val="19.920000076293945"/>
                <w:szCs w:val="19.920000076293945"/>
              </w:rPr>
            </w:pPr>
            <w:sdt>
              <w:sdtPr>
                <w:tag w:val="goog_rdk_1074"/>
              </w:sdtPr>
              <w:sdtContent>
                <w:del w:author="Thomas Cervone-Richards - NOAA Federal" w:id="70" w:date="2023-09-15T15:18:28Z">
                  <w:r w:rsidDel="00000000" w:rsidR="00000000" w:rsidRPr="00000000">
                    <w:rPr>
                      <w:sz w:val="19.920000076293945"/>
                      <w:szCs w:val="19.920000076293945"/>
                      <w:rtl w:val="0"/>
                    </w:rPr>
                    <w:delText xml:space="preserve">object to ensure object  is within an inter-tidal  area</w:delText>
                  </w:r>
                  <w:r w:rsidDel="00000000" w:rsidR="00000000" w:rsidRPr="00000000">
                    <w:rPr>
                      <w:rFonts w:ascii="Times" w:cs="Times" w:eastAsia="Times" w:hAnsi="Times"/>
                      <w:sz w:val="19.920000076293945"/>
                      <w:szCs w:val="19.920000076293945"/>
                      <w:rtl w:val="0"/>
                    </w:rPr>
                    <w:delText xml:space="preserv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077"/>
            </w:sdtPr>
            <w:sdtContent>
              <w:p w:rsidR="00000000" w:rsidDel="00000000" w:rsidP="00000000" w:rsidRDefault="00000000" w:rsidRPr="00000000" w14:paraId="00000631">
                <w:pPr>
                  <w:widowControl w:val="0"/>
                  <w:spacing w:after="0" w:line="240" w:lineRule="auto"/>
                  <w:ind w:left="127.939453125" w:firstLine="0"/>
                  <w:jc w:val="left"/>
                  <w:rPr>
                    <w:del w:author="Thomas Cervone-Richards - NOAA Federal" w:id="70" w:date="2023-09-15T15:18:28Z"/>
                    <w:sz w:val="19.920000076293945"/>
                    <w:szCs w:val="19.920000076293945"/>
                  </w:rPr>
                </w:pPr>
                <w:sdt>
                  <w:sdtPr>
                    <w:tag w:val="goog_rdk_1076"/>
                  </w:sdtPr>
                  <w:sdtContent>
                    <w:del w:author="Thomas Cervone-Richards - NOAA Federal" w:id="70" w:date="2023-09-15T15:18:28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632">
            <w:pPr>
              <w:widowControl w:val="0"/>
              <w:spacing w:after="0" w:line="240" w:lineRule="auto"/>
              <w:ind w:left="120.7684326171875" w:firstLine="0"/>
              <w:jc w:val="left"/>
              <w:rPr>
                <w:sz w:val="19.920000076293945"/>
                <w:szCs w:val="19.920000076293945"/>
              </w:rPr>
            </w:pPr>
            <w:sdt>
              <w:sdtPr>
                <w:tag w:val="goog_rdk_1078"/>
              </w:sdtPr>
              <w:sdtContent>
                <w:del w:author="Thomas Cervone-Richards - NOAA Federal" w:id="70" w:date="2023-09-15T15:18:28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after="0" w:line="240" w:lineRule="auto"/>
              <w:jc w:val="center"/>
              <w:rPr>
                <w:sz w:val="19.920000076293945"/>
                <w:szCs w:val="19.920000076293945"/>
              </w:rPr>
            </w:pPr>
            <w:sdt>
              <w:sdtPr>
                <w:tag w:val="goog_rdk_1080"/>
              </w:sdtPr>
              <w:sdtContent>
                <w:del w:author="Thomas Cervone-Richards - NOAA Federal" w:id="70" w:date="2023-09-15T15:18:2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93b </w:t>
            </w:r>
          </w:p>
        </w:tc>
        <w:tc>
          <w:tcPr>
            <w:shd w:fill="auto" w:val="clear"/>
            <w:tcMar>
              <w:top w:w="100.0" w:type="dxa"/>
              <w:left w:w="100.0" w:type="dxa"/>
              <w:bottom w:w="100.0" w:type="dxa"/>
              <w:right w:w="100.0" w:type="dxa"/>
            </w:tcMar>
            <w:vAlign w:val="top"/>
          </w:tcPr>
          <w:sdt>
            <w:sdtPr>
              <w:tag w:val="goog_rdk_1083"/>
            </w:sdtPr>
            <w:sdtContent>
              <w:p w:rsidR="00000000" w:rsidDel="00000000" w:rsidP="00000000" w:rsidRDefault="00000000" w:rsidRPr="00000000" w14:paraId="00000636">
                <w:pPr>
                  <w:widowControl w:val="0"/>
                  <w:spacing w:after="0" w:line="230.63042163848877" w:lineRule="auto"/>
                  <w:ind w:left="115.58883666992188" w:right="126.42425537109375" w:firstLine="14.34234619140625"/>
                  <w:jc w:val="left"/>
                  <w:rPr>
                    <w:del w:author="Thomas Cervone-Richards - NOAA Federal" w:id="71" w:date="2023-06-07T18:45:23Z"/>
                    <w:sz w:val="19.920000076293945"/>
                    <w:szCs w:val="19.920000076293945"/>
                  </w:rPr>
                </w:pPr>
                <w:sdt>
                  <w:sdtPr>
                    <w:tag w:val="goog_rdk_1082"/>
                  </w:sdtPr>
                  <w:sdtContent>
                    <w:del w:author="Thomas Cervone-Richards - NOAA Federal" w:id="71" w:date="2023-06-07T18:45:23Z">
                      <w:r w:rsidDel="00000000" w:rsidR="00000000" w:rsidRPr="00000000">
                        <w:rPr>
                          <w:sz w:val="19.920000076293945"/>
                          <w:szCs w:val="19.920000076293945"/>
                          <w:rtl w:val="0"/>
                        </w:rPr>
                        <w:delText xml:space="preserve">For each feature object of  geometric primitive point  where WATLEV is Equal to  4 (covers and uncovers)  OR 5 (awash) AND is  </w:delText>
                      </w:r>
                    </w:del>
                  </w:sdtContent>
                </w:sdt>
              </w:p>
            </w:sdtContent>
          </w:sdt>
          <w:p w:rsidR="00000000" w:rsidDel="00000000" w:rsidP="00000000" w:rsidRDefault="00000000" w:rsidRPr="00000000" w14:paraId="00000637">
            <w:pPr>
              <w:widowControl w:val="0"/>
              <w:spacing w:after="0" w:before="5.71044921875" w:line="231.2326955795288" w:lineRule="auto"/>
              <w:ind w:left="115.58883666992188" w:right="137.75299072265625" w:firstLine="5.9759521484375"/>
              <w:jc w:val="left"/>
              <w:rPr>
                <w:sz w:val="19.920000076293945"/>
                <w:szCs w:val="19.920000076293945"/>
              </w:rPr>
            </w:pPr>
            <w:sdt>
              <w:sdtPr>
                <w:tag w:val="goog_rdk_1084"/>
              </w:sdtPr>
              <w:sdtContent>
                <w:del w:author="Thomas Cervone-Richards - NOAA Federal" w:id="71" w:date="2023-06-07T18:45:23Z">
                  <w:r w:rsidDel="00000000" w:rsidR="00000000" w:rsidRPr="00000000">
                    <w:rPr>
                      <w:sz w:val="19.920000076293945"/>
                      <w:szCs w:val="19.920000076293945"/>
                      <w:rtl w:val="0"/>
                    </w:rPr>
                    <w:delText xml:space="preserve">COVERED_BY a LNDARE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087"/>
            </w:sdtPr>
            <w:sdtContent>
              <w:p w:rsidR="00000000" w:rsidDel="00000000" w:rsidP="00000000" w:rsidRDefault="00000000" w:rsidRPr="00000000" w14:paraId="00000638">
                <w:pPr>
                  <w:widowControl w:val="0"/>
                  <w:spacing w:after="0" w:line="231.23273849487305" w:lineRule="auto"/>
                  <w:ind w:left="120.56884765625" w:right="92.3175048828125" w:firstLine="0"/>
                  <w:jc w:val="left"/>
                  <w:rPr>
                    <w:del w:author="Thomas Cervone-Richards - NOAA Federal" w:id="71" w:date="2023-06-07T18:45:23Z"/>
                    <w:sz w:val="19.920000076293945"/>
                    <w:szCs w:val="19.920000076293945"/>
                  </w:rPr>
                </w:pPr>
                <w:sdt>
                  <w:sdtPr>
                    <w:tag w:val="goog_rdk_1086"/>
                  </w:sdtPr>
                  <w:sdtContent>
                    <w:del w:author="Thomas Cervone-Richards - NOAA Federal" w:id="71" w:date="2023-06-07T18:45:23Z">
                      <w:r w:rsidDel="00000000" w:rsidR="00000000" w:rsidRPr="00000000">
                        <w:rPr>
                          <w:sz w:val="19.920000076293945"/>
                          <w:szCs w:val="19.920000076293945"/>
                          <w:rtl w:val="0"/>
                        </w:rPr>
                        <w:delText xml:space="preserve">Object with WATLEV  = 4 or 5 on a  </w:delText>
                      </w:r>
                    </w:del>
                  </w:sdtContent>
                </w:sdt>
              </w:p>
            </w:sdtContent>
          </w:sdt>
          <w:p w:rsidR="00000000" w:rsidDel="00000000" w:rsidP="00000000" w:rsidRDefault="00000000" w:rsidRPr="00000000" w14:paraId="00000639">
            <w:pPr>
              <w:widowControl w:val="0"/>
              <w:spacing w:after="0" w:before="2.81005859375" w:line="240" w:lineRule="auto"/>
              <w:ind w:left="127.93914794921875" w:firstLine="0"/>
              <w:jc w:val="left"/>
              <w:rPr>
                <w:sz w:val="19.920000076293945"/>
                <w:szCs w:val="19.920000076293945"/>
              </w:rPr>
            </w:pPr>
            <w:sdt>
              <w:sdtPr>
                <w:tag w:val="goog_rdk_1088"/>
              </w:sdtPr>
              <w:sdtContent>
                <w:del w:author="Thomas Cervone-Richards - NOAA Federal" w:id="71" w:date="2023-06-07T18:45:23Z">
                  <w:r w:rsidDel="00000000" w:rsidR="00000000" w:rsidRPr="00000000">
                    <w:rPr>
                      <w:sz w:val="19.920000076293945"/>
                      <w:szCs w:val="19.920000076293945"/>
                      <w:rtl w:val="0"/>
                    </w:rPr>
                    <w:delText xml:space="preserve">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091"/>
            </w:sdtPr>
            <w:sdtContent>
              <w:p w:rsidR="00000000" w:rsidDel="00000000" w:rsidP="00000000" w:rsidRDefault="00000000" w:rsidRPr="00000000" w14:paraId="0000063A">
                <w:pPr>
                  <w:widowControl w:val="0"/>
                  <w:spacing w:after="0" w:line="240" w:lineRule="auto"/>
                  <w:ind w:left="115.5889892578125" w:firstLine="0"/>
                  <w:jc w:val="left"/>
                  <w:rPr>
                    <w:del w:author="Thomas Cervone-Richards - NOAA Federal" w:id="71" w:date="2023-06-07T18:45:23Z"/>
                    <w:sz w:val="19.920000076293945"/>
                    <w:szCs w:val="19.920000076293945"/>
                  </w:rPr>
                </w:pPr>
                <w:sdt>
                  <w:sdtPr>
                    <w:tag w:val="goog_rdk_1090"/>
                  </w:sdtPr>
                  <w:sdtContent>
                    <w:del w:author="Thomas Cervone-Richards - NOAA Federal" w:id="71" w:date="2023-06-07T18:45:23Z">
                      <w:r w:rsidDel="00000000" w:rsidR="00000000" w:rsidRPr="00000000">
                        <w:rPr>
                          <w:sz w:val="19.920000076293945"/>
                          <w:szCs w:val="19.920000076293945"/>
                          <w:rtl w:val="0"/>
                        </w:rPr>
                        <w:delText xml:space="preserve">Amend LNDARE  </w:delText>
                      </w:r>
                    </w:del>
                  </w:sdtContent>
                </w:sdt>
              </w:p>
            </w:sdtContent>
          </w:sdt>
          <w:p w:rsidR="00000000" w:rsidDel="00000000" w:rsidP="00000000" w:rsidRDefault="00000000" w:rsidRPr="00000000" w14:paraId="0000063B">
            <w:pPr>
              <w:widowControl w:val="0"/>
              <w:spacing w:after="0" w:line="228.82384300231934" w:lineRule="auto"/>
              <w:ind w:left="119.7723388671875" w:right="90.6927490234375" w:hanging="0.198974609375"/>
              <w:jc w:val="left"/>
              <w:rPr>
                <w:rFonts w:ascii="Times" w:cs="Times" w:eastAsia="Times" w:hAnsi="Times"/>
                <w:sz w:val="19.920000076293945"/>
                <w:szCs w:val="19.920000076293945"/>
              </w:rPr>
            </w:pPr>
            <w:sdt>
              <w:sdtPr>
                <w:tag w:val="goog_rdk_1092"/>
              </w:sdtPr>
              <w:sdtContent>
                <w:del w:author="Thomas Cervone-Richards - NOAA Federal" w:id="71" w:date="2023-06-07T18:45:23Z">
                  <w:r w:rsidDel="00000000" w:rsidR="00000000" w:rsidRPr="00000000">
                    <w:rPr>
                      <w:sz w:val="19.920000076293945"/>
                      <w:szCs w:val="19.920000076293945"/>
                      <w:rtl w:val="0"/>
                    </w:rPr>
                    <w:delText xml:space="preserve">object to ensure object  is within an inter-tidal  area</w:delText>
                  </w:r>
                  <w:r w:rsidDel="00000000" w:rsidR="00000000" w:rsidRPr="00000000">
                    <w:rPr>
                      <w:rFonts w:ascii="Times" w:cs="Times" w:eastAsia="Times" w:hAnsi="Times"/>
                      <w:sz w:val="19.920000076293945"/>
                      <w:szCs w:val="19.920000076293945"/>
                      <w:rtl w:val="0"/>
                    </w:rPr>
                    <w:delText xml:space="preserv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095"/>
            </w:sdtPr>
            <w:sdtContent>
              <w:p w:rsidR="00000000" w:rsidDel="00000000" w:rsidP="00000000" w:rsidRDefault="00000000" w:rsidRPr="00000000" w14:paraId="0000063C">
                <w:pPr>
                  <w:widowControl w:val="0"/>
                  <w:spacing w:after="0" w:line="240" w:lineRule="auto"/>
                  <w:ind w:left="127.939453125" w:firstLine="0"/>
                  <w:jc w:val="left"/>
                  <w:rPr>
                    <w:del w:author="Thomas Cervone-Richards - NOAA Federal" w:id="71" w:date="2023-06-07T18:45:23Z"/>
                    <w:sz w:val="19.920000076293945"/>
                    <w:szCs w:val="19.920000076293945"/>
                  </w:rPr>
                </w:pPr>
                <w:sdt>
                  <w:sdtPr>
                    <w:tag w:val="goog_rdk_1094"/>
                  </w:sdtPr>
                  <w:sdtContent>
                    <w:del w:author="Thomas Cervone-Richards - NOAA Federal" w:id="71" w:date="2023-06-07T18:45:23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63D">
            <w:pPr>
              <w:widowControl w:val="0"/>
              <w:spacing w:after="0" w:line="240" w:lineRule="auto"/>
              <w:ind w:left="120.7684326171875" w:firstLine="0"/>
              <w:jc w:val="left"/>
              <w:rPr>
                <w:sz w:val="19.920000076293945"/>
                <w:szCs w:val="19.920000076293945"/>
              </w:rPr>
            </w:pPr>
            <w:sdt>
              <w:sdtPr>
                <w:tag w:val="goog_rdk_1096"/>
              </w:sdtPr>
              <w:sdtContent>
                <w:del w:author="Thomas Cervone-Richards - NOAA Federal" w:id="71" w:date="2023-06-07T18:45:23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after="0" w:line="240" w:lineRule="auto"/>
              <w:jc w:val="center"/>
              <w:rPr>
                <w:sz w:val="19.920000076293945"/>
                <w:szCs w:val="19.920000076293945"/>
              </w:rPr>
            </w:pPr>
            <w:sdt>
              <w:sdtPr>
                <w:tag w:val="goog_rdk_1098"/>
              </w:sdtPr>
              <w:sdtContent>
                <w:del w:author="Thomas Cervone-Richards - NOAA Federal" w:id="71" w:date="2023-06-07T18:45:2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48.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93c </w:t>
            </w:r>
          </w:p>
        </w:tc>
        <w:tc>
          <w:tcPr>
            <w:shd w:fill="auto" w:val="clear"/>
            <w:tcMar>
              <w:top w:w="100.0" w:type="dxa"/>
              <w:left w:w="100.0" w:type="dxa"/>
              <w:bottom w:w="100.0" w:type="dxa"/>
              <w:right w:w="100.0" w:type="dxa"/>
            </w:tcMar>
            <w:vAlign w:val="top"/>
          </w:tcPr>
          <w:sdt>
            <w:sdtPr>
              <w:tag w:val="goog_rdk_1101"/>
            </w:sdtPr>
            <w:sdtContent>
              <w:p w:rsidR="00000000" w:rsidDel="00000000" w:rsidP="00000000" w:rsidRDefault="00000000" w:rsidRPr="00000000" w14:paraId="00000641">
                <w:pPr>
                  <w:widowControl w:val="0"/>
                  <w:spacing w:after="0" w:line="230.73078632354736" w:lineRule="auto"/>
                  <w:ind w:left="115.58883666992188" w:right="126.42425537109375" w:firstLine="14.34234619140625"/>
                  <w:jc w:val="left"/>
                  <w:rPr>
                    <w:del w:author="Thomas Cervone-Richards - NOAA Federal" w:id="71" w:date="2023-06-07T18:45:23Z"/>
                    <w:sz w:val="19.920000076293945"/>
                    <w:szCs w:val="19.920000076293945"/>
                  </w:rPr>
                </w:pPr>
                <w:sdt>
                  <w:sdtPr>
                    <w:tag w:val="goog_rdk_1100"/>
                  </w:sdtPr>
                  <w:sdtContent>
                    <w:del w:author="Thomas Cervone-Richards - NOAA Federal" w:id="71" w:date="2023-06-07T18:45:23Z">
                      <w:r w:rsidDel="00000000" w:rsidR="00000000" w:rsidRPr="00000000">
                        <w:rPr>
                          <w:sz w:val="19.920000076293945"/>
                          <w:szCs w:val="19.920000076293945"/>
                          <w:rtl w:val="0"/>
                        </w:rPr>
                        <w:delText xml:space="preserve">For each feature object of  geometric primitive line where WATLEV is Equal to  4 (covers and uncovers)  OR 5 (awash) AND  </w:delText>
                      </w:r>
                    </w:del>
                  </w:sdtContent>
                </w:sdt>
              </w:p>
            </w:sdtContent>
          </w:sdt>
          <w:p w:rsidR="00000000" w:rsidDel="00000000" w:rsidP="00000000" w:rsidRDefault="00000000" w:rsidRPr="00000000" w14:paraId="00000642">
            <w:pPr>
              <w:widowControl w:val="0"/>
              <w:spacing w:after="0" w:before="5.6268310546875" w:line="231.23281002044678" w:lineRule="auto"/>
              <w:ind w:left="120.76797485351562" w:right="69.4232177734375" w:firstLine="0.79681396484375"/>
              <w:jc w:val="left"/>
              <w:rPr>
                <w:sz w:val="19.920000076293945"/>
                <w:szCs w:val="19.920000076293945"/>
              </w:rPr>
            </w:pPr>
            <w:sdt>
              <w:sdtPr>
                <w:tag w:val="goog_rdk_1102"/>
              </w:sdtPr>
              <w:sdtContent>
                <w:del w:author="Thomas Cervone-Richards - NOAA Federal" w:id="71" w:date="2023-06-07T18:45:23Z">
                  <w:r w:rsidDel="00000000" w:rsidR="00000000" w:rsidRPr="00000000">
                    <w:rPr>
                      <w:sz w:val="19.920000076293945"/>
                      <w:szCs w:val="19.920000076293945"/>
                      <w:rtl w:val="0"/>
                    </w:rPr>
                    <w:delText xml:space="preserve">CROSSES OR is WITHIN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after="0" w:line="230.02824783325195" w:lineRule="auto"/>
              <w:ind w:left="120.56884765625" w:right="146.8988037109375" w:firstLine="0"/>
              <w:jc w:val="left"/>
              <w:rPr>
                <w:sz w:val="19.920000076293945"/>
                <w:szCs w:val="19.920000076293945"/>
              </w:rPr>
            </w:pPr>
            <w:sdt>
              <w:sdtPr>
                <w:tag w:val="goog_rdk_1104"/>
              </w:sdtPr>
              <w:sdtContent>
                <w:del w:author="Thomas Cervone-Richards - NOAA Federal" w:id="71" w:date="2023-06-07T18:45:23Z">
                  <w:r w:rsidDel="00000000" w:rsidR="00000000" w:rsidRPr="00000000">
                    <w:rPr>
                      <w:sz w:val="19.920000076293945"/>
                      <w:szCs w:val="19.920000076293945"/>
                      <w:rtl w:val="0"/>
                    </w:rPr>
                    <w:delText xml:space="preserve">Object with WATLEV = 4 or 5 is within a  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107"/>
            </w:sdtPr>
            <w:sdtContent>
              <w:p w:rsidR="00000000" w:rsidDel="00000000" w:rsidP="00000000" w:rsidRDefault="00000000" w:rsidRPr="00000000" w14:paraId="00000644">
                <w:pPr>
                  <w:widowControl w:val="0"/>
                  <w:spacing w:after="0" w:line="240" w:lineRule="auto"/>
                  <w:ind w:left="115.5889892578125" w:firstLine="0"/>
                  <w:jc w:val="left"/>
                  <w:rPr>
                    <w:del w:author="Thomas Cervone-Richards - NOAA Federal" w:id="71" w:date="2023-06-07T18:45:23Z"/>
                    <w:sz w:val="19.920000076293945"/>
                    <w:szCs w:val="19.920000076293945"/>
                  </w:rPr>
                </w:pPr>
                <w:sdt>
                  <w:sdtPr>
                    <w:tag w:val="goog_rdk_1106"/>
                  </w:sdtPr>
                  <w:sdtContent>
                    <w:del w:author="Thomas Cervone-Richards - NOAA Federal" w:id="71" w:date="2023-06-07T18:45:23Z">
                      <w:r w:rsidDel="00000000" w:rsidR="00000000" w:rsidRPr="00000000">
                        <w:rPr>
                          <w:sz w:val="19.920000076293945"/>
                          <w:szCs w:val="19.920000076293945"/>
                          <w:rtl w:val="0"/>
                        </w:rPr>
                        <w:delText xml:space="preserve">Amend LNDARE  </w:delText>
                      </w:r>
                    </w:del>
                  </w:sdtContent>
                </w:sdt>
              </w:p>
            </w:sdtContent>
          </w:sdt>
          <w:p w:rsidR="00000000" w:rsidDel="00000000" w:rsidP="00000000" w:rsidRDefault="00000000" w:rsidRPr="00000000" w14:paraId="00000645">
            <w:pPr>
              <w:widowControl w:val="0"/>
              <w:spacing w:after="0" w:line="228.82381439208984" w:lineRule="auto"/>
              <w:ind w:left="119.7723388671875" w:right="90.6927490234375" w:hanging="0.198974609375"/>
              <w:jc w:val="left"/>
              <w:rPr>
                <w:rFonts w:ascii="Times" w:cs="Times" w:eastAsia="Times" w:hAnsi="Times"/>
                <w:sz w:val="19.920000076293945"/>
                <w:szCs w:val="19.920000076293945"/>
              </w:rPr>
            </w:pPr>
            <w:sdt>
              <w:sdtPr>
                <w:tag w:val="goog_rdk_1108"/>
              </w:sdtPr>
              <w:sdtContent>
                <w:del w:author="Thomas Cervone-Richards - NOAA Federal" w:id="71" w:date="2023-06-07T18:45:23Z">
                  <w:r w:rsidDel="00000000" w:rsidR="00000000" w:rsidRPr="00000000">
                    <w:rPr>
                      <w:sz w:val="19.920000076293945"/>
                      <w:szCs w:val="19.920000076293945"/>
                      <w:rtl w:val="0"/>
                    </w:rPr>
                    <w:delText xml:space="preserve">object to ensure object  is within an inter-tidal  area</w:delText>
                  </w:r>
                  <w:r w:rsidDel="00000000" w:rsidR="00000000" w:rsidRPr="00000000">
                    <w:rPr>
                      <w:rFonts w:ascii="Times" w:cs="Times" w:eastAsia="Times" w:hAnsi="Times"/>
                      <w:sz w:val="19.920000076293945"/>
                      <w:szCs w:val="19.920000076293945"/>
                      <w:rtl w:val="0"/>
                    </w:rPr>
                    <w:delText xml:space="preserv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111"/>
            </w:sdtPr>
            <w:sdtContent>
              <w:p w:rsidR="00000000" w:rsidDel="00000000" w:rsidP="00000000" w:rsidRDefault="00000000" w:rsidRPr="00000000" w14:paraId="00000646">
                <w:pPr>
                  <w:widowControl w:val="0"/>
                  <w:spacing w:after="0" w:line="240" w:lineRule="auto"/>
                  <w:ind w:left="127.939453125" w:firstLine="0"/>
                  <w:jc w:val="left"/>
                  <w:rPr>
                    <w:del w:author="Thomas Cervone-Richards - NOAA Federal" w:id="71" w:date="2023-06-07T18:45:23Z"/>
                    <w:sz w:val="19.920000076293945"/>
                    <w:szCs w:val="19.920000076293945"/>
                  </w:rPr>
                </w:pPr>
                <w:sdt>
                  <w:sdtPr>
                    <w:tag w:val="goog_rdk_1110"/>
                  </w:sdtPr>
                  <w:sdtContent>
                    <w:del w:author="Thomas Cervone-Richards - NOAA Federal" w:id="71" w:date="2023-06-07T18:45:23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647">
            <w:pPr>
              <w:widowControl w:val="0"/>
              <w:spacing w:after="0" w:line="240" w:lineRule="auto"/>
              <w:ind w:left="120.7684326171875" w:firstLine="0"/>
              <w:jc w:val="left"/>
              <w:rPr>
                <w:sz w:val="19.920000076293945"/>
                <w:szCs w:val="19.920000076293945"/>
              </w:rPr>
            </w:pPr>
            <w:sdt>
              <w:sdtPr>
                <w:tag w:val="goog_rdk_1112"/>
              </w:sdtPr>
              <w:sdtContent>
                <w:del w:author="Thomas Cervone-Richards - NOAA Federal" w:id="71" w:date="2023-06-07T18:45:23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40" w:lineRule="auto"/>
              <w:jc w:val="center"/>
              <w:rPr>
                <w:sz w:val="19.920000076293945"/>
                <w:szCs w:val="19.920000076293945"/>
              </w:rPr>
            </w:pPr>
            <w:sdt>
              <w:sdtPr>
                <w:tag w:val="goog_rdk_1114"/>
              </w:sdtPr>
              <w:sdtContent>
                <w:del w:author="Thomas Cervone-Richards - NOAA Federal" w:id="71" w:date="2023-06-07T18:45:2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after="0" w:line="240" w:lineRule="auto"/>
              <w:jc w:val="center"/>
              <w:rPr>
                <w:sz w:val="19.920000076293945"/>
                <w:szCs w:val="19.920000076293945"/>
              </w:rPr>
            </w:pPr>
            <w:r w:rsidDel="00000000" w:rsidR="00000000" w:rsidRPr="00000000">
              <w:rPr>
                <w:rtl w:val="0"/>
              </w:rPr>
            </w:r>
          </w:p>
        </w:tc>
      </w:tr>
      <w:tr>
        <w:trPr>
          <w:cantSplit w:val="0"/>
          <w:trHeight w:val="950.3987884521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after="0" w:line="230.42992115020752" w:lineRule="auto"/>
              <w:ind w:left="115.58883666992188" w:right="228.016357421875" w:firstLine="14.34234619140625"/>
              <w:jc w:val="left"/>
              <w:rPr>
                <w:sz w:val="19.920000076293945"/>
                <w:szCs w:val="19.920000076293945"/>
              </w:rPr>
            </w:pPr>
            <w:r w:rsidDel="00000000" w:rsidR="00000000" w:rsidRPr="00000000">
              <w:rPr>
                <w:sz w:val="19.920000076293945"/>
                <w:szCs w:val="19.920000076293945"/>
                <w:rtl w:val="0"/>
              </w:rPr>
              <w:t xml:space="preserve">For each combination of  FSPC and FSPT fields  within an ER file that does  not modify a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after="0"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ER file contains a  </w:t>
            </w:r>
          </w:p>
          <w:p w:rsidR="00000000" w:rsidDel="00000000" w:rsidP="00000000" w:rsidRDefault="00000000" w:rsidRPr="00000000" w14:paraId="0000064D">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redundant  </w:t>
            </w:r>
          </w:p>
          <w:p w:rsidR="00000000" w:rsidDel="00000000" w:rsidP="00000000" w:rsidRDefault="00000000" w:rsidRPr="00000000" w14:paraId="0000064E">
            <w:pPr>
              <w:widowControl w:val="0"/>
              <w:spacing w:after="0" w:line="231.23270988464355" w:lineRule="auto"/>
              <w:ind w:left="119.9713134765625" w:right="71.4013671875" w:firstLine="0.79681396484375"/>
              <w:jc w:val="left"/>
              <w:rPr>
                <w:sz w:val="19.920000076293945"/>
                <w:szCs w:val="19.920000076293945"/>
              </w:rPr>
            </w:pPr>
            <w:r w:rsidDel="00000000" w:rsidR="00000000" w:rsidRPr="00000000">
              <w:rPr>
                <w:sz w:val="19.920000076293945"/>
                <w:szCs w:val="19.920000076293945"/>
                <w:rtl w:val="0"/>
              </w:rPr>
              <w:t xml:space="preserve">combination of FSPC  and FSPT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irrelevant  </w:t>
            </w:r>
          </w:p>
          <w:p w:rsidR="00000000" w:rsidDel="00000000" w:rsidP="00000000" w:rsidRDefault="00000000" w:rsidRPr="00000000" w14:paraId="00000650">
            <w:pPr>
              <w:widowControl w:val="0"/>
              <w:spacing w:after="0" w:line="231.2328815460205" w:lineRule="auto"/>
              <w:ind w:left="115.5889892578125" w:right="357.022705078125" w:firstLine="14.3426513671875"/>
              <w:jc w:val="left"/>
              <w:rPr>
                <w:sz w:val="19.920000076293945"/>
                <w:szCs w:val="19.920000076293945"/>
              </w:rPr>
            </w:pPr>
            <w:r w:rsidDel="00000000" w:rsidR="00000000" w:rsidRPr="00000000">
              <w:rPr>
                <w:sz w:val="19.920000076293945"/>
                <w:szCs w:val="19.920000076293945"/>
                <w:rtl w:val="0"/>
              </w:rPr>
              <w:t xml:space="preserve">FSPC field from 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652">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after="0" w:line="240" w:lineRule="auto"/>
              <w:jc w:val="center"/>
              <w:rPr>
                <w:sz w:val="19.920000076293945"/>
                <w:szCs w:val="19.920000076293945"/>
              </w:rPr>
            </w:pPr>
            <w:sdt>
              <w:sdtPr>
                <w:tag w:val="goog_rdk_1116"/>
              </w:sdtPr>
              <w:sdtContent>
                <w:ins w:author="Thomas Cervone-Richards - NOAA Federal" w:id="72" w:date="2023-09-15T15:19:4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655">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65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657">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658">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25 </w:t>
      </w:r>
    </w:p>
    <w:tbl>
      <w:tblPr>
        <w:tblStyle w:val="Table16"/>
        <w:tblW w:w="10005.0" w:type="dxa"/>
        <w:jc w:val="left"/>
        <w:tblInd w:w="-53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205"/>
        <w:gridCol w:w="1935"/>
        <w:gridCol w:w="2055"/>
        <w:gridCol w:w="1560"/>
        <w:gridCol w:w="570"/>
        <w:gridCol w:w="930"/>
        <w:tblGridChange w:id="0">
          <w:tblGrid>
            <w:gridCol w:w="750"/>
            <w:gridCol w:w="2205"/>
            <w:gridCol w:w="1935"/>
            <w:gridCol w:w="2055"/>
            <w:gridCol w:w="1560"/>
            <w:gridCol w:w="570"/>
            <w:gridCol w:w="930"/>
          </w:tblGrid>
        </w:tblGridChange>
      </w:tblGrid>
      <w:tr>
        <w:trPr>
          <w:cantSplit w:val="0"/>
          <w:trHeight w:val="9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after="0" w:line="230.5629301071167" w:lineRule="auto"/>
              <w:ind w:left="120.76797485351562" w:right="150.726318359375" w:firstLine="10.159149169921875"/>
              <w:jc w:val="left"/>
              <w:rPr>
                <w:sz w:val="19.920000076293945"/>
                <w:szCs w:val="19.920000076293945"/>
              </w:rPr>
            </w:pPr>
            <w:r w:rsidDel="00000000" w:rsidR="00000000" w:rsidRPr="00000000">
              <w:rPr>
                <w:sz w:val="19.920000076293945"/>
                <w:szCs w:val="19.920000076293945"/>
                <w:rtl w:val="0"/>
              </w:rPr>
              <w:t xml:space="preserve">If the COMT subfield of the  DSID and DSPM fields  contains text which is not  lexical level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after="0" w:line="240" w:lineRule="auto"/>
              <w:ind w:left="121.56463623046875" w:firstLine="0"/>
              <w:jc w:val="left"/>
              <w:rPr>
                <w:sz w:val="19.920000076293945"/>
                <w:szCs w:val="19.920000076293945"/>
              </w:rPr>
            </w:pPr>
            <w:r w:rsidDel="00000000" w:rsidR="00000000" w:rsidRPr="00000000">
              <w:rPr>
                <w:sz w:val="19.920000076293945"/>
                <w:szCs w:val="19.920000076293945"/>
                <w:rtl w:val="0"/>
              </w:rPr>
              <w:t xml:space="preserve">COMT subfield  </w:t>
            </w:r>
          </w:p>
          <w:p w:rsidR="00000000" w:rsidDel="00000000" w:rsidP="00000000" w:rsidRDefault="00000000" w:rsidRPr="00000000" w14:paraId="0000065C">
            <w:pPr>
              <w:widowControl w:val="0"/>
              <w:spacing w:after="0" w:line="228.82407188415527" w:lineRule="auto"/>
              <w:ind w:left="125.74798583984375" w:right="71.79931640625" w:hanging="4.9798583984375"/>
              <w:jc w:val="left"/>
              <w:rPr>
                <w:sz w:val="19.920000076293945"/>
                <w:szCs w:val="19.920000076293945"/>
              </w:rPr>
            </w:pPr>
            <w:r w:rsidDel="00000000" w:rsidR="00000000" w:rsidRPr="00000000">
              <w:rPr>
                <w:sz w:val="19.920000076293945"/>
                <w:szCs w:val="19.920000076293945"/>
                <w:rtl w:val="0"/>
              </w:rPr>
              <w:t xml:space="preserve">contains text which is  not lexical level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after="0" w:line="231.63326740264893" w:lineRule="auto"/>
              <w:ind w:left="115.5889892578125" w:right="88.3026123046875" w:firstLine="0"/>
              <w:jc w:val="left"/>
              <w:rPr>
                <w:sz w:val="19.920000076293945"/>
                <w:szCs w:val="19.920000076293945"/>
              </w:rPr>
            </w:pPr>
            <w:r w:rsidDel="00000000" w:rsidR="00000000" w:rsidRPr="00000000">
              <w:rPr>
                <w:sz w:val="19.920000076293945"/>
                <w:szCs w:val="19.920000076293945"/>
                <w:rtl w:val="0"/>
              </w:rPr>
              <w:t xml:space="preserve">Amend text to conform  to lexical level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after="0" w:line="240" w:lineRule="auto"/>
              <w:jc w:val="center"/>
              <w:rPr>
                <w:sz w:val="19.920000076293945"/>
                <w:szCs w:val="19.920000076293945"/>
              </w:rPr>
            </w:pPr>
            <w:sdt>
              <w:sdtPr>
                <w:tag w:val="goog_rdk_1118"/>
              </w:sdtPr>
              <w:sdtContent>
                <w:ins w:author="Thomas Cervone-Richards - NOAA Federal" w:id="73" w:date="2023-09-15T15:21:27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3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after="0" w:line="240" w:lineRule="auto"/>
              <w:jc w:val="center"/>
              <w:rPr>
                <w:sz w:val="19.920000076293945"/>
                <w:szCs w:val="19.920000076293945"/>
              </w:rPr>
            </w:pPr>
            <w:sdt>
              <w:sdtPr>
                <w:tag w:val="goog_rdk_1119"/>
              </w:sdtPr>
              <w:sdtContent>
                <w:commentRangeStart w:id="53"/>
              </w:sdtContent>
            </w:sdt>
            <w:r w:rsidDel="00000000" w:rsidR="00000000" w:rsidRPr="00000000">
              <w:rPr>
                <w:sz w:val="19.920000076293945"/>
                <w:szCs w:val="19.920000076293945"/>
                <w:rtl w:val="0"/>
              </w:rPr>
              <w:t xml:space="preserve">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after="0" w:line="231.23263835906982" w:lineRule="auto"/>
              <w:ind w:left="119.77203369140625" w:right="105.7073974609375" w:firstLine="10.159149169921875"/>
              <w:jc w:val="left"/>
              <w:rPr>
                <w:sz w:val="19.920000076293945"/>
                <w:szCs w:val="19.920000076293945"/>
              </w:rPr>
            </w:pPr>
            <w:r w:rsidDel="00000000" w:rsidR="00000000" w:rsidRPr="00000000">
              <w:rPr>
                <w:sz w:val="19.920000076293945"/>
                <w:szCs w:val="19.920000076293945"/>
                <w:rtl w:val="0"/>
              </w:rPr>
              <w:t xml:space="preserve">For each relationship which  does not reference a  </w:t>
            </w:r>
          </w:p>
          <w:p w:rsidR="00000000" w:rsidDel="00000000" w:rsidP="00000000" w:rsidRDefault="00000000" w:rsidRPr="00000000" w14:paraId="00000663">
            <w:pPr>
              <w:widowControl w:val="0"/>
              <w:spacing w:after="0" w:before="5.2099609375"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C_ASSO or C_AGGR  </w:t>
            </w:r>
          </w:p>
          <w:p w:rsidR="00000000" w:rsidDel="00000000" w:rsidP="00000000" w:rsidRDefault="00000000" w:rsidRPr="00000000" w14:paraId="00000664">
            <w:pPr>
              <w:widowControl w:val="0"/>
              <w:spacing w:after="0" w:line="230.02837657928467" w:lineRule="auto"/>
              <w:ind w:left="115.58883666992188" w:right="193.95263671875" w:firstLine="5.17913818359375"/>
              <w:jc w:val="left"/>
              <w:rPr>
                <w:sz w:val="19.920000076293945"/>
                <w:szCs w:val="19.920000076293945"/>
              </w:rPr>
            </w:pPr>
            <w:r w:rsidDel="00000000" w:rsidR="00000000" w:rsidRPr="00000000">
              <w:rPr>
                <w:sz w:val="19.920000076293945"/>
                <w:szCs w:val="19.920000076293945"/>
                <w:rtl w:val="0"/>
              </w:rPr>
              <w:t xml:space="preserve">collection object AND the  RIND subfield of the FFPT  field is set to 3 (peer).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666">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after="0" w:line="231.23263835906982" w:lineRule="auto"/>
              <w:ind w:left="126.1468505859375" w:right="57.625732421875" w:hanging="10.557861328125"/>
              <w:rPr>
                <w:sz w:val="19.920000076293945"/>
                <w:szCs w:val="19.920000076293945"/>
              </w:rPr>
            </w:pPr>
            <w:r w:rsidDel="00000000" w:rsidR="00000000" w:rsidRPr="00000000">
              <w:rPr>
                <w:sz w:val="19.920000076293945"/>
                <w:szCs w:val="19.920000076293945"/>
                <w:rtl w:val="0"/>
              </w:rPr>
              <w:t xml:space="preserve">Amend the relationship  indicator to 2 (slave) or  remove as  </w:t>
            </w:r>
          </w:p>
          <w:p w:rsidR="00000000" w:rsidDel="00000000" w:rsidP="00000000" w:rsidRDefault="00000000" w:rsidRPr="00000000" w14:paraId="00000668">
            <w:pPr>
              <w:widowControl w:val="0"/>
              <w:spacing w:after="0" w:before="5.208740234375"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after="0" w:line="231.23263835906982" w:lineRule="auto"/>
              <w:ind w:left="115.5889892578125" w:right="289.189453125" w:firstLine="14.3426513671875"/>
              <w:jc w:val="left"/>
              <w:rPr>
                <w:sz w:val="19.920000076293945"/>
                <w:szCs w:val="19.920000076293945"/>
              </w:rPr>
            </w:pPr>
            <w:r w:rsidDel="00000000" w:rsidR="00000000" w:rsidRPr="00000000">
              <w:rPr>
                <w:sz w:val="19.920000076293945"/>
                <w:szCs w:val="19.920000076293945"/>
                <w:rtl w:val="0"/>
              </w:rPr>
              <w:t xml:space="preserve">Part 3 (6.2) and  Appendix B.1  </w:t>
            </w:r>
          </w:p>
          <w:p w:rsidR="00000000" w:rsidDel="00000000" w:rsidP="00000000" w:rsidRDefault="00000000" w:rsidRPr="00000000" w14:paraId="0000066A">
            <w:pPr>
              <w:widowControl w:val="0"/>
              <w:spacing w:after="0" w:before="5.209960937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after="0" w:line="240" w:lineRule="auto"/>
              <w:jc w:val="center"/>
              <w:rPr>
                <w:sz w:val="19.920000076293945"/>
                <w:szCs w:val="19.920000076293945"/>
              </w:rPr>
            </w:pPr>
            <w:sdt>
              <w:sdtPr>
                <w:tag w:val="goog_rdk_1121"/>
              </w:sdtPr>
              <w:sdtContent>
                <w:ins w:author="Thomas Cervone-Richards - NOAA Federal" w:id="74" w:date="2023-09-15T15:22:20Z">
                  <w:commentRangeEnd w:id="53"/>
                  <w:r w:rsidDel="00000000" w:rsidR="00000000" w:rsidRPr="00000000">
                    <w:commentReference w:id="53"/>
                  </w:r>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after="0" w:line="231.2314224243164" w:lineRule="auto"/>
              <w:ind w:left="115.58883666992188" w:right="483.988037109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SUREND and  </w:t>
            </w:r>
          </w:p>
          <w:p w:rsidR="00000000" w:rsidDel="00000000" w:rsidP="00000000" w:rsidRDefault="00000000" w:rsidRPr="00000000" w14:paraId="0000066F">
            <w:pPr>
              <w:widowControl w:val="0"/>
              <w:spacing w:after="0" w:before="5.211181640625" w:line="231.23263835906982" w:lineRule="auto"/>
              <w:ind w:left="122.56072998046875" w:right="237.91656494140625" w:firstLine="0"/>
              <w:jc w:val="left"/>
              <w:rPr>
                <w:sz w:val="19.920000076293945"/>
                <w:szCs w:val="19.920000076293945"/>
              </w:rPr>
            </w:pPr>
            <w:r w:rsidDel="00000000" w:rsidR="00000000" w:rsidRPr="00000000">
              <w:rPr>
                <w:sz w:val="19.920000076293945"/>
                <w:szCs w:val="19.920000076293945"/>
                <w:rtl w:val="0"/>
              </w:rPr>
              <w:t xml:space="preserve">SURSTA are Known AND  SUREND is Less than  </w:t>
            </w:r>
          </w:p>
          <w:p w:rsidR="00000000" w:rsidDel="00000000" w:rsidP="00000000" w:rsidRDefault="00000000" w:rsidRPr="00000000" w14:paraId="00000670">
            <w:pPr>
              <w:widowControl w:val="0"/>
              <w:spacing w:after="0" w:before="5.208740234375"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SURSTA.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after="0" w:line="231.2314224243164" w:lineRule="auto"/>
              <w:ind w:left="122.56072998046875" w:right="260.0439453125" w:firstLine="0"/>
              <w:jc w:val="left"/>
              <w:rPr>
                <w:sz w:val="19.920000076293945"/>
                <w:szCs w:val="19.920000076293945"/>
              </w:rPr>
            </w:pPr>
            <w:r w:rsidDel="00000000" w:rsidR="00000000" w:rsidRPr="00000000">
              <w:rPr>
                <w:sz w:val="19.920000076293945"/>
                <w:szCs w:val="19.920000076293945"/>
                <w:rtl w:val="0"/>
              </w:rPr>
              <w:t xml:space="preserve">SUREND less than  SURSTA.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after="0" w:line="231.2314224243164" w:lineRule="auto"/>
              <w:ind w:left="120.7684326171875" w:right="220.32470703125" w:firstLine="9.1632080078125"/>
              <w:jc w:val="left"/>
              <w:rPr>
                <w:sz w:val="19.920000076293945"/>
                <w:szCs w:val="19.920000076293945"/>
              </w:rPr>
            </w:pPr>
            <w:r w:rsidDel="00000000" w:rsidR="00000000" w:rsidRPr="00000000">
              <w:rPr>
                <w:sz w:val="19.920000076293945"/>
                <w:szCs w:val="19.920000076293945"/>
                <w:rtl w:val="0"/>
              </w:rPr>
              <w:t xml:space="preserve">Ensure SURSTA is  earlier than SUREND.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674">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40" w:lineRule="auto"/>
              <w:jc w:val="center"/>
              <w:rPr>
                <w:sz w:val="19.920000076293945"/>
                <w:szCs w:val="19.920000076293945"/>
              </w:rPr>
            </w:pPr>
            <w:sdt>
              <w:sdtPr>
                <w:tag w:val="goog_rdk_1123"/>
              </w:sdtPr>
              <w:sdtContent>
                <w:ins w:author="Thomas Cervone-Richards - NOAA Federal" w:id="75" w:date="2023-09-15T15:23:31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30.42980670928955" w:lineRule="auto"/>
              <w:ind w:left="115.58883666992188" w:right="249.1311645507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which has a relationship  AND references an object  which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30.02837657928467" w:lineRule="auto"/>
              <w:ind w:left="119.77203369140625" w:right="104.66796875" w:firstLine="0.79681396484375"/>
              <w:jc w:val="left"/>
              <w:rPr>
                <w:sz w:val="19.920000076293945"/>
                <w:szCs w:val="19.920000076293945"/>
              </w:rPr>
            </w:pPr>
            <w:r w:rsidDel="00000000" w:rsidR="00000000" w:rsidRPr="00000000">
              <w:rPr>
                <w:sz w:val="19.920000076293945"/>
                <w:szCs w:val="19.920000076293945"/>
                <w:rtl w:val="0"/>
              </w:rPr>
              <w:t xml:space="preserve">Object references an  object that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31.23263835906982" w:lineRule="auto"/>
              <w:ind w:left="125.748291015625" w:right="235.909423828125" w:firstLine="4.581298828125"/>
              <w:jc w:val="left"/>
              <w:rPr>
                <w:sz w:val="19.920000076293945"/>
                <w:szCs w:val="19.920000076293945"/>
              </w:rPr>
            </w:pPr>
            <w:r w:rsidDel="00000000" w:rsidR="00000000" w:rsidRPr="00000000">
              <w:rPr>
                <w:sz w:val="19.920000076293945"/>
                <w:szCs w:val="19.920000076293945"/>
                <w:rtl w:val="0"/>
              </w:rPr>
              <w:t xml:space="preserve">Remove reference to  non-existent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67C">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after="0" w:line="240" w:lineRule="auto"/>
              <w:jc w:val="center"/>
              <w:rPr>
                <w:sz w:val="19.920000076293945"/>
                <w:szCs w:val="19.920000076293945"/>
              </w:rPr>
            </w:pPr>
            <w:sdt>
              <w:sdtPr>
                <w:tag w:val="goog_rdk_1125"/>
              </w:sdtPr>
              <w:sdtContent>
                <w:ins w:author="Thomas Cervone-Richards - NOAA Federal" w:id="76" w:date="2023-09-15T15:23:55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2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after="0" w:line="231.2314224243164" w:lineRule="auto"/>
              <w:ind w:left="120.36956787109375" w:right="278.06884765625" w:firstLine="9.561614990234375"/>
              <w:jc w:val="left"/>
              <w:rPr>
                <w:sz w:val="19.920000076293945"/>
                <w:szCs w:val="19.920000076293945"/>
              </w:rPr>
            </w:pPr>
            <w:r w:rsidDel="00000000" w:rsidR="00000000" w:rsidRPr="00000000">
              <w:rPr>
                <w:sz w:val="19.920000076293945"/>
                <w:szCs w:val="19.920000076293945"/>
                <w:rtl w:val="0"/>
              </w:rPr>
              <w:t xml:space="preserve">For SG3D that contains &gt;  8250 3D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Sounding bundle  </w:t>
            </w:r>
          </w:p>
          <w:p w:rsidR="00000000" w:rsidDel="00000000" w:rsidP="00000000" w:rsidRDefault="00000000" w:rsidRPr="00000000" w14:paraId="00000682">
            <w:pPr>
              <w:widowControl w:val="0"/>
              <w:spacing w:after="0" w:line="231.23263835906982" w:lineRule="auto"/>
              <w:ind w:left="120.36956787109375" w:right="260.0439453125" w:firstLine="0.3985595703125"/>
              <w:jc w:val="left"/>
              <w:rPr>
                <w:sz w:val="19.920000076293945"/>
                <w:szCs w:val="19.920000076293945"/>
              </w:rPr>
            </w:pPr>
            <w:r w:rsidDel="00000000" w:rsidR="00000000" w:rsidRPr="00000000">
              <w:rPr>
                <w:sz w:val="19.920000076293945"/>
                <w:szCs w:val="19.920000076293945"/>
                <w:rtl w:val="0"/>
              </w:rPr>
              <w:t xml:space="preserve">contains more than  8250 individual  </w:t>
            </w:r>
          </w:p>
          <w:p w:rsidR="00000000" w:rsidDel="00000000" w:rsidP="00000000" w:rsidRDefault="00000000" w:rsidRPr="00000000" w14:paraId="00000683">
            <w:pPr>
              <w:widowControl w:val="0"/>
              <w:spacing w:after="0" w:before="5.208740234375"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depths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Split sounding bundle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after="0" w:line="240" w:lineRule="auto"/>
              <w:jc w:val="center"/>
              <w:rPr>
                <w:sz w:val="19.920000076293945"/>
                <w:szCs w:val="19.920000076293945"/>
              </w:rPr>
            </w:pPr>
            <w:sdt>
              <w:sdtPr>
                <w:tag w:val="goog_rdk_1127"/>
              </w:sdtPr>
              <w:sdtContent>
                <w:ins w:author="Thomas Cervone-Richards - NOAA Federal" w:id="77" w:date="2023-09-15T15:24:49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7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after="0" w:line="228.82407188415527" w:lineRule="auto"/>
              <w:ind w:left="132.91915893554688" w:right="278.01513671875" w:hanging="2.98797607421875"/>
              <w:jc w:val="left"/>
              <w:rPr>
                <w:sz w:val="19.920000076293945"/>
                <w:szCs w:val="19.920000076293945"/>
              </w:rPr>
            </w:pPr>
            <w:r w:rsidDel="00000000" w:rsidR="00000000" w:rsidRPr="00000000">
              <w:rPr>
                <w:sz w:val="19.920000076293945"/>
                <w:szCs w:val="19.920000076293945"/>
                <w:rtl w:val="0"/>
              </w:rPr>
              <w:t xml:space="preserve">For SG2D that contains &gt;  12375 2D 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after="0" w:line="228.82407188415527" w:lineRule="auto"/>
              <w:ind w:left="115.58868408203125" w:right="179.36767578125" w:firstLine="14.3426513671875"/>
              <w:jc w:val="left"/>
              <w:rPr>
                <w:sz w:val="19.920000076293945"/>
                <w:szCs w:val="19.920000076293945"/>
              </w:rPr>
            </w:pPr>
            <w:r w:rsidDel="00000000" w:rsidR="00000000" w:rsidRPr="00000000">
              <w:rPr>
                <w:sz w:val="19.920000076293945"/>
                <w:szCs w:val="19.920000076293945"/>
                <w:rtl w:val="0"/>
              </w:rPr>
              <w:t xml:space="preserve">Edge contains more  than 12375  </w:t>
            </w:r>
          </w:p>
          <w:p w:rsidR="00000000" w:rsidDel="00000000" w:rsidP="00000000" w:rsidRDefault="00000000" w:rsidRPr="00000000" w14:paraId="0000068B">
            <w:pPr>
              <w:widowControl w:val="0"/>
              <w:spacing w:after="0" w:before="7.20947265625"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Split or optimise  </w:t>
            </w:r>
          </w:p>
          <w:p w:rsidR="00000000" w:rsidDel="00000000" w:rsidP="00000000" w:rsidRDefault="00000000" w:rsidRPr="00000000" w14:paraId="0000068D">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geometry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after="0" w:line="240" w:lineRule="auto"/>
              <w:jc w:val="center"/>
              <w:rPr>
                <w:sz w:val="19.920000076293945"/>
                <w:szCs w:val="19.920000076293945"/>
              </w:rPr>
            </w:pPr>
            <w:sdt>
              <w:sdtPr>
                <w:tag w:val="goog_rdk_1129"/>
              </w:sdtPr>
              <w:sdtContent>
                <w:ins w:author="Thomas Cervone-Richards - NOAA Federal" w:id="78" w:date="2023-09-15T15:27:4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after="0" w:line="228.82478713989258" w:lineRule="auto"/>
              <w:ind w:left="132.91915893554688" w:right="110.2886962890625" w:hanging="2.98797607421875"/>
              <w:jc w:val="left"/>
              <w:rPr>
                <w:sz w:val="19.920000076293945"/>
                <w:szCs w:val="19.920000076293945"/>
              </w:rPr>
            </w:pPr>
            <w:r w:rsidDel="00000000" w:rsidR="00000000" w:rsidRPr="00000000">
              <w:rPr>
                <w:sz w:val="19.920000076293945"/>
                <w:szCs w:val="19.920000076293945"/>
                <w:rtl w:val="0"/>
              </w:rPr>
              <w:t xml:space="preserve">For FSPT that references &gt;  12375 VRID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after="0"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FSPT record  </w:t>
            </w:r>
          </w:p>
          <w:p w:rsidR="00000000" w:rsidDel="00000000" w:rsidP="00000000" w:rsidRDefault="00000000" w:rsidRPr="00000000" w14:paraId="00000694">
            <w:pPr>
              <w:widowControl w:val="0"/>
              <w:spacing w:after="0" w:line="231.43335342407227" w:lineRule="auto"/>
              <w:ind w:left="115.58868408203125" w:right="215.6219482421875" w:firstLine="5.179443359375"/>
              <w:rPr>
                <w:sz w:val="19.920000076293945"/>
                <w:szCs w:val="19.920000076293945"/>
              </w:rPr>
            </w:pPr>
            <w:r w:rsidDel="00000000" w:rsidR="00000000" w:rsidRPr="00000000">
              <w:rPr>
                <w:sz w:val="19.920000076293945"/>
                <w:szCs w:val="19.920000076293945"/>
                <w:rtl w:val="0"/>
              </w:rPr>
              <w:t xml:space="preserve">contains references  to more than 12375  spatial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after="0" w:line="230.22937774658203" w:lineRule="auto"/>
              <w:ind w:left="120.56884765625" w:right="232.9217529296875" w:hanging="0.1995849609375"/>
              <w:rPr>
                <w:sz w:val="19.920000076293945"/>
                <w:szCs w:val="19.920000076293945"/>
              </w:rPr>
            </w:pPr>
            <w:r w:rsidDel="00000000" w:rsidR="00000000" w:rsidRPr="00000000">
              <w:rPr>
                <w:sz w:val="19.920000076293945"/>
                <w:szCs w:val="19.920000076293945"/>
                <w:rtl w:val="0"/>
              </w:rPr>
              <w:t xml:space="preserve">Optimise geometry,  merging referenced  edges where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jc w:val="center"/>
              <w:rPr>
                <w:sz w:val="19.920000076293945"/>
                <w:szCs w:val="19.920000076293945"/>
              </w:rPr>
            </w:pPr>
            <w:sdt>
              <w:sdtPr>
                <w:tag w:val="goog_rdk_1131"/>
              </w:sdtPr>
              <w:sdtContent>
                <w:ins w:author="Thomas Cervone-Richards - NOAA Federal" w:id="79" w:date="2023-09-15T15:31:0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699">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69A">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69B">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69C">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26 </w:t>
      </w:r>
    </w:p>
    <w:tbl>
      <w:tblPr>
        <w:tblStyle w:val="Table17"/>
        <w:tblW w:w="9975.0" w:type="dxa"/>
        <w:jc w:val="left"/>
        <w:tblInd w:w="-53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145"/>
        <w:gridCol w:w="1905"/>
        <w:gridCol w:w="2010"/>
        <w:gridCol w:w="1575"/>
        <w:gridCol w:w="615"/>
        <w:gridCol w:w="945"/>
        <w:tblGridChange w:id="0">
          <w:tblGrid>
            <w:gridCol w:w="780"/>
            <w:gridCol w:w="2145"/>
            <w:gridCol w:w="1905"/>
            <w:gridCol w:w="2010"/>
            <w:gridCol w:w="1575"/>
            <w:gridCol w:w="615"/>
            <w:gridCol w:w="945"/>
          </w:tblGrid>
        </w:tblGridChange>
      </w:tblGrid>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after="0" w:line="240" w:lineRule="auto"/>
              <w:ind w:left="120.96000671386719" w:firstLine="0"/>
              <w:jc w:val="left"/>
              <w:rPr>
                <w:color w:val="2e74b5"/>
                <w:sz w:val="24"/>
                <w:szCs w:val="24"/>
              </w:rPr>
            </w:pPr>
            <w:r w:rsidDel="00000000" w:rsidR="00000000" w:rsidRPr="00000000">
              <w:rPr>
                <w:color w:val="2e74b5"/>
                <w:sz w:val="24"/>
                <w:szCs w:val="24"/>
                <w:rtl w:val="0"/>
              </w:rPr>
              <w:t xml:space="preserve">3.2 Checks Relating to the ENC Product Specification</w:t>
            </w:r>
          </w:p>
        </w:tc>
      </w:tr>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line="240" w:lineRule="auto"/>
              <w:jc w:val="center"/>
              <w:rPr>
                <w:b w:val="1"/>
                <w:sz w:val="19.920000076293945"/>
                <w:szCs w:val="19.920000076293945"/>
              </w:rPr>
            </w:pPr>
            <w:r w:rsidDel="00000000" w:rsidR="00000000" w:rsidRPr="00000000">
              <w:rPr>
                <w:b w:val="1"/>
                <w:sz w:val="19.920000076293945"/>
                <w:szCs w:val="19.920000076293945"/>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after="0" w:line="240" w:lineRule="auto"/>
              <w:ind w:left="121.56478881835938" w:firstLine="0"/>
              <w:jc w:val="left"/>
              <w:rPr>
                <w:b w:val="1"/>
                <w:sz w:val="19.920000076293945"/>
                <w:szCs w:val="19.920000076293945"/>
              </w:rPr>
            </w:pPr>
            <w:r w:rsidDel="00000000" w:rsidR="00000000" w:rsidRPr="00000000">
              <w:rPr>
                <w:b w:val="1"/>
                <w:sz w:val="19.920000076293945"/>
                <w:szCs w:val="19.920000076293945"/>
                <w:rtl w:val="0"/>
              </w:rPr>
              <w:t xml:space="preserve">Check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after="0" w:line="240" w:lineRule="auto"/>
              <w:ind w:left="121.56463623046875" w:firstLine="0"/>
              <w:jc w:val="left"/>
              <w:rPr>
                <w:b w:val="1"/>
                <w:sz w:val="19.920000076293945"/>
                <w:szCs w:val="19.920000076293945"/>
              </w:rPr>
            </w:pPr>
            <w:r w:rsidDel="00000000" w:rsidR="00000000" w:rsidRPr="00000000">
              <w:rPr>
                <w:b w:val="1"/>
                <w:sz w:val="19.920000076293945"/>
                <w:szCs w:val="19.920000076293945"/>
                <w:rtl w:val="0"/>
              </w:rPr>
              <w:t xml:space="preserve">Check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after="0" w:line="240" w:lineRule="auto"/>
              <w:ind w:left="121.56494140625" w:firstLine="0"/>
              <w:jc w:val="left"/>
              <w:rPr>
                <w:b w:val="1"/>
                <w:sz w:val="19.920000076293945"/>
                <w:szCs w:val="19.920000076293945"/>
              </w:rPr>
            </w:pPr>
            <w:r w:rsidDel="00000000" w:rsidR="00000000" w:rsidRPr="00000000">
              <w:rPr>
                <w:b w:val="1"/>
                <w:sz w:val="19.920000076293945"/>
                <w:szCs w:val="19.920000076293945"/>
                <w:rtl w:val="0"/>
              </w:rPr>
              <w:t xml:space="preserve">Check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after="0" w:line="240" w:lineRule="auto"/>
              <w:ind w:left="121.56494140625" w:firstLine="0"/>
              <w:jc w:val="left"/>
              <w:rPr>
                <w:b w:val="1"/>
                <w:sz w:val="19.920000076293945"/>
                <w:szCs w:val="19.920000076293945"/>
              </w:rPr>
            </w:pPr>
            <w:r w:rsidDel="00000000" w:rsidR="00000000" w:rsidRPr="00000000">
              <w:rPr>
                <w:b w:val="1"/>
                <w:sz w:val="19.920000076293945"/>
                <w:szCs w:val="19.920000076293945"/>
                <w:rtl w:val="0"/>
              </w:rPr>
              <w:t xml:space="preserve">Conformity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after="0" w:line="240" w:lineRule="auto"/>
              <w:jc w:val="center"/>
              <w:rPr>
                <w:b w:val="1"/>
                <w:sz w:val="19.920000076293945"/>
                <w:szCs w:val="19.920000076293945"/>
              </w:rPr>
            </w:pPr>
            <w:r w:rsidDel="00000000" w:rsidR="00000000" w:rsidRPr="00000000">
              <w:rPr>
                <w:b w:val="1"/>
                <w:sz w:val="19.920000076293945"/>
                <w:szCs w:val="19.920000076293945"/>
                <w:rtl w:val="0"/>
              </w:rPr>
              <w:t xml:space="preserve">Cat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after="0" w:line="240" w:lineRule="auto"/>
              <w:jc w:val="center"/>
              <w:rPr>
                <w:b w:val="1"/>
                <w:sz w:val="19.920000076293945"/>
                <w:szCs w:val="19.920000076293945"/>
              </w:rPr>
            </w:pPr>
            <w:r w:rsidDel="00000000" w:rsidR="00000000" w:rsidRPr="00000000">
              <w:rPr>
                <w:rtl w:val="0"/>
              </w:rPr>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after="0" w:line="230.63020706176758" w:lineRule="auto"/>
              <w:ind w:left="115.58883666992188" w:right="80.5603027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its geometry is not  COVERED_BY a M_COVR  meta object with CATCOV  Equal to 1 (coverage  </w:t>
            </w:r>
          </w:p>
          <w:p w:rsidR="00000000" w:rsidDel="00000000" w:rsidP="00000000" w:rsidRDefault="00000000" w:rsidRPr="00000000" w14:paraId="000006AD">
            <w:pPr>
              <w:widowControl w:val="0"/>
              <w:spacing w:after="0" w:before="5.709228515625" w:line="240" w:lineRule="auto"/>
              <w:ind w:left="119.97116088867188" w:firstLine="0"/>
              <w:jc w:val="left"/>
              <w:rPr>
                <w:sz w:val="19.920000076293945"/>
                <w:szCs w:val="19.920000076293945"/>
              </w:rPr>
            </w:pPr>
            <w:r w:rsidDel="00000000" w:rsidR="00000000" w:rsidRPr="00000000">
              <w:rPr>
                <w:sz w:val="19.920000076293945"/>
                <w:szCs w:val="19.920000076293945"/>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after="0" w:line="231.23263835906982" w:lineRule="auto"/>
              <w:ind w:left="115.58868408203125" w:right="159.4476318359375" w:firstLine="4.98016357421875"/>
              <w:jc w:val="left"/>
              <w:rPr>
                <w:sz w:val="19.920000076293945"/>
                <w:szCs w:val="19.920000076293945"/>
              </w:rPr>
            </w:pPr>
            <w:r w:rsidDel="00000000" w:rsidR="00000000" w:rsidRPr="00000000">
              <w:rPr>
                <w:sz w:val="19.920000076293945"/>
                <w:szCs w:val="19.920000076293945"/>
                <w:rtl w:val="0"/>
              </w:rPr>
              <w:t xml:space="preserve">Objects fall outside  the coverage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after="0" w:line="231.23223781585693" w:lineRule="auto"/>
              <w:ind w:left="115.5889892578125" w:right="102.047119140625" w:firstLine="14.3426513671875"/>
              <w:jc w:val="left"/>
              <w:rPr>
                <w:sz w:val="19.920000076293945"/>
                <w:szCs w:val="19.920000076293945"/>
              </w:rPr>
            </w:pPr>
            <w:r w:rsidDel="00000000" w:rsidR="00000000" w:rsidRPr="00000000">
              <w:rPr>
                <w:sz w:val="19.920000076293945"/>
                <w:szCs w:val="19.920000076293945"/>
                <w:rtl w:val="0"/>
              </w:rPr>
              <w:t xml:space="preserve">Ensure objects are not  outside of the limits of  the coverage area for  the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after="0" w:line="240" w:lineRule="auto"/>
              <w:ind w:left="117.979736328125" w:firstLine="0"/>
              <w:jc w:val="left"/>
              <w:rPr>
                <w:sz w:val="19.920000076293945"/>
                <w:szCs w:val="19.920000076293945"/>
              </w:rPr>
            </w:pPr>
            <w:r w:rsidDel="00000000" w:rsidR="00000000" w:rsidRPr="00000000">
              <w:rPr>
                <w:sz w:val="19.920000076293945"/>
                <w:szCs w:val="19.920000076293945"/>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after="0" w:line="240" w:lineRule="auto"/>
              <w:jc w:val="center"/>
              <w:rPr>
                <w:sz w:val="19.920000076293945"/>
                <w:szCs w:val="19.920000076293945"/>
              </w:rPr>
            </w:pPr>
            <w:sdt>
              <w:sdtPr>
                <w:tag w:val="goog_rdk_1133"/>
              </w:sdtPr>
              <w:sdtContent>
                <w:ins w:author="Thomas Cervone-Richards - NOAA Federal" w:id="80" w:date="2023-09-15T15:34:03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83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after="0" w:line="231.23263835906982" w:lineRule="auto"/>
              <w:ind w:left="119.97116088867188" w:right="57.4530029296875" w:firstLine="10.955963134765625"/>
              <w:jc w:val="left"/>
              <w:rPr>
                <w:sz w:val="19.920000076293945"/>
                <w:szCs w:val="19.920000076293945"/>
              </w:rPr>
            </w:pPr>
            <w:r w:rsidDel="00000000" w:rsidR="00000000" w:rsidRPr="00000000">
              <w:rPr>
                <w:sz w:val="19.920000076293945"/>
                <w:szCs w:val="19.920000076293945"/>
                <w:rtl w:val="0"/>
              </w:rPr>
              <w:t xml:space="preserve">If the combined coverage of  all M_COVR meta objects  limits are not 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after="0" w:line="240" w:lineRule="auto"/>
              <w:ind w:left="121.56463623046875" w:firstLine="0"/>
              <w:jc w:val="left"/>
              <w:rPr>
                <w:sz w:val="19.920000076293945"/>
                <w:szCs w:val="19.920000076293945"/>
              </w:rPr>
            </w:pPr>
            <w:r w:rsidDel="00000000" w:rsidR="00000000" w:rsidRPr="00000000">
              <w:rPr>
                <w:sz w:val="19.920000076293945"/>
                <w:szCs w:val="19.920000076293945"/>
                <w:rtl w:val="0"/>
              </w:rPr>
              <w:t xml:space="preserve">Cell is not  </w:t>
            </w:r>
          </w:p>
          <w:p w:rsidR="00000000" w:rsidDel="00000000" w:rsidP="00000000" w:rsidRDefault="00000000" w:rsidRPr="00000000" w14:paraId="000006B6">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rectangular.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after="0" w:line="231.23263835906982" w:lineRule="auto"/>
              <w:ind w:left="128.138427734375" w:right="257.6300048828125" w:firstLine="1.793212890625"/>
              <w:jc w:val="left"/>
              <w:rPr>
                <w:sz w:val="19.920000076293945"/>
                <w:szCs w:val="19.920000076293945"/>
              </w:rPr>
            </w:pPr>
            <w:r w:rsidDel="00000000" w:rsidR="00000000" w:rsidRPr="00000000">
              <w:rPr>
                <w:sz w:val="19.920000076293945"/>
                <w:szCs w:val="19.920000076293945"/>
                <w:rtl w:val="0"/>
              </w:rPr>
              <w:t xml:space="preserve">Ensure cell limits are  rectangular.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after="0" w:line="240" w:lineRule="auto"/>
              <w:ind w:left="117.979736328125" w:firstLine="0"/>
              <w:jc w:val="left"/>
              <w:rPr>
                <w:sz w:val="19.920000076293945"/>
                <w:szCs w:val="19.920000076293945"/>
              </w:rPr>
            </w:pPr>
            <w:r w:rsidDel="00000000" w:rsidR="00000000" w:rsidRPr="00000000">
              <w:rPr>
                <w:sz w:val="19.920000076293945"/>
                <w:szCs w:val="19.920000076293945"/>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after="0" w:line="240" w:lineRule="auto"/>
              <w:jc w:val="center"/>
              <w:rPr>
                <w:sz w:val="19.920000076293945"/>
                <w:szCs w:val="19.920000076293945"/>
              </w:rPr>
            </w:pPr>
            <w:sdt>
              <w:sdtPr>
                <w:tag w:val="goog_rdk_1135"/>
              </w:sdtPr>
              <w:sdtContent>
                <w:ins w:author="Thomas Cervone-Richards - NOAA Federal" w:id="81" w:date="2023-09-15T15:36:2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47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after="0" w:line="240" w:lineRule="auto"/>
              <w:jc w:val="center"/>
              <w:rPr>
                <w:sz w:val="19.920000076293945"/>
                <w:szCs w:val="19.920000076293945"/>
              </w:rPr>
            </w:pPr>
            <w:sdt>
              <w:sdtPr>
                <w:tag w:val="goog_rdk_1136"/>
              </w:sdtPr>
              <w:sdtContent>
                <w:commentRangeStart w:id="54"/>
              </w:sdtContent>
            </w:sdt>
            <w:sdt>
              <w:sdtPr>
                <w:tag w:val="goog_rdk_1137"/>
              </w:sdtPr>
              <w:sdtContent>
                <w:commentRangeStart w:id="55"/>
              </w:sdtContent>
            </w:sdt>
            <w:r w:rsidDel="00000000" w:rsidR="00000000" w:rsidRPr="00000000">
              <w:rPr>
                <w:sz w:val="19.920000076293945"/>
                <w:szCs w:val="19.920000076293945"/>
                <w:rtl w:val="0"/>
              </w:rPr>
              <w:t xml:space="preserve">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after="0" w:line="231.83419704437256" w:lineRule="auto"/>
              <w:ind w:left="115.58883666992188" w:right="115.220947265625" w:firstLine="15.338287353515625"/>
              <w:jc w:val="left"/>
              <w:rPr>
                <w:sz w:val="19.920000076293945"/>
                <w:szCs w:val="19.920000076293945"/>
              </w:rPr>
            </w:pPr>
            <w:r w:rsidDel="00000000" w:rsidR="00000000" w:rsidRPr="00000000">
              <w:rPr>
                <w:sz w:val="19.920000076293945"/>
                <w:szCs w:val="19.920000076293945"/>
                <w:rtl w:val="0"/>
              </w:rPr>
              <w:t xml:space="preserve">If the cell file size is greater  than 5 Megabytes.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The cell is larger  </w:t>
            </w:r>
          </w:p>
          <w:p w:rsidR="00000000" w:rsidDel="00000000" w:rsidP="00000000" w:rsidRDefault="00000000" w:rsidRPr="00000000" w14:paraId="000006BE">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than 5Mb in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after="0" w:line="231.83419704437256" w:lineRule="auto"/>
              <w:ind w:left="125.748291015625" w:right="191.488037109375" w:firstLine="4.183349609375"/>
              <w:jc w:val="left"/>
              <w:rPr>
                <w:sz w:val="19.920000076293945"/>
                <w:szCs w:val="19.920000076293945"/>
              </w:rPr>
            </w:pPr>
            <w:r w:rsidDel="00000000" w:rsidR="00000000" w:rsidRPr="00000000">
              <w:rPr>
                <w:sz w:val="19.920000076293945"/>
                <w:szCs w:val="19.920000076293945"/>
                <w:rtl w:val="0"/>
              </w:rPr>
              <w:t xml:space="preserve">Ensure that the cell is  not larger than 5Mb.</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line="240" w:lineRule="auto"/>
              <w:ind w:left="117.979736328125" w:firstLine="0"/>
              <w:jc w:val="left"/>
              <w:rPr>
                <w:sz w:val="19.920000076293945"/>
                <w:szCs w:val="19.920000076293945"/>
              </w:rPr>
            </w:pPr>
            <w:r w:rsidDel="00000000" w:rsidR="00000000" w:rsidRPr="00000000">
              <w:rPr>
                <w:sz w:val="19.920000076293945"/>
                <w:szCs w:val="19.920000076293945"/>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line="240" w:lineRule="auto"/>
              <w:jc w:val="center"/>
              <w:rPr>
                <w:sz w:val="19.920000076293945"/>
                <w:szCs w:val="19.920000076293945"/>
              </w:rPr>
            </w:pPr>
            <w:sdt>
              <w:sdtPr>
                <w:tag w:val="goog_rdk_1139"/>
              </w:sdtPr>
              <w:sdtContent>
                <w:ins w:author="Thomas Cervone-Richards - NOAA Federal" w:id="82" w:date="2023-09-15T15:36:55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after="0" w:line="240" w:lineRule="auto"/>
              <w:jc w:val="center"/>
              <w:rPr>
                <w:sz w:val="19.920000076293945"/>
                <w:szCs w:val="19.920000076293945"/>
              </w:rPr>
            </w:pPr>
            <w:commentRangeEnd w:id="54"/>
            <w:r w:rsidDel="00000000" w:rsidR="00000000" w:rsidRPr="00000000">
              <w:commentReference w:id="54"/>
            </w:r>
            <w:commentRangeEnd w:id="55"/>
            <w:r w:rsidDel="00000000" w:rsidR="00000000" w:rsidRPr="00000000">
              <w:commentReference w:id="55"/>
            </w:r>
            <w:r w:rsidDel="00000000" w:rsidR="00000000" w:rsidRPr="00000000">
              <w:rPr>
                <w:sz w:val="19.920000076293945"/>
                <w:szCs w:val="19.920000076293945"/>
                <w:rtl w:val="0"/>
              </w:rPr>
              <w:t xml:space="preserve">503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after="0" w:line="231.23263835906982" w:lineRule="auto"/>
              <w:ind w:left="115.58883666992188" w:right="471.9879150390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the FOID is not  </w:t>
            </w:r>
          </w:p>
          <w:p w:rsidR="00000000" w:rsidDel="00000000" w:rsidP="00000000" w:rsidRDefault="00000000" w:rsidRPr="00000000" w14:paraId="000006C5">
            <w:pPr>
              <w:widowControl w:val="0"/>
              <w:spacing w:after="0" w:before="5.208740234375" w:line="240" w:lineRule="auto"/>
              <w:jc w:val="center"/>
              <w:rPr>
                <w:sz w:val="19.920000076293945"/>
                <w:szCs w:val="19.920000076293945"/>
              </w:rPr>
            </w:pPr>
            <w:r w:rsidDel="00000000" w:rsidR="00000000" w:rsidRPr="00000000">
              <w:rPr>
                <w:sz w:val="19.920000076293945"/>
                <w:szCs w:val="19.920000076293945"/>
                <w:rtl w:val="0"/>
              </w:rPr>
              <w:t xml:space="preserve">unique WITHIN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Duplicate FOIDs  </w:t>
            </w:r>
          </w:p>
          <w:p w:rsidR="00000000" w:rsidDel="00000000" w:rsidP="00000000" w:rsidRDefault="00000000" w:rsidRPr="00000000" w14:paraId="000006C7">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exist within the  </w:t>
            </w:r>
          </w:p>
          <w:p w:rsidR="00000000" w:rsidDel="00000000" w:rsidP="00000000" w:rsidRDefault="00000000" w:rsidRPr="00000000" w14:paraId="000006C8">
            <w:pPr>
              <w:widowControl w:val="0"/>
              <w:spacing w:after="0"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Ensure that no  </w:t>
            </w:r>
          </w:p>
          <w:p w:rsidR="00000000" w:rsidDel="00000000" w:rsidP="00000000" w:rsidRDefault="00000000" w:rsidRPr="00000000" w14:paraId="000006CA">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duplicate FOIDs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after="0" w:line="240" w:lineRule="auto"/>
              <w:jc w:val="center"/>
              <w:rPr>
                <w:sz w:val="19.920000076293945"/>
                <w:szCs w:val="19.920000076293945"/>
              </w:rPr>
            </w:pPr>
            <w:sdt>
              <w:sdtPr>
                <w:tag w:val="goog_rdk_1141"/>
              </w:sdtPr>
              <w:sdtContent>
                <w:ins w:author="Thomas Cervone-Richards - NOAA Federal" w:id="83" w:date="2023-09-15T15:37:3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8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after="0" w:line="240" w:lineRule="auto"/>
              <w:jc w:val="center"/>
              <w:rPr>
                <w:sz w:val="19.920000076293945"/>
                <w:szCs w:val="19.920000076293945"/>
              </w:rPr>
            </w:pPr>
            <w:sdt>
              <w:sdtPr>
                <w:tag w:val="goog_rdk_1143"/>
              </w:sdtPr>
              <w:sdtContent>
                <w:del w:author="Thomas Cervone-Richards - NOAA Federal" w:id="84" w:date="2023-09-15T15:38:42Z">
                  <w:r w:rsidDel="00000000" w:rsidR="00000000" w:rsidRPr="00000000">
                    <w:rPr>
                      <w:sz w:val="19.920000076293945"/>
                      <w:szCs w:val="19.920000076293945"/>
                      <w:rtl w:val="0"/>
                    </w:rPr>
                    <w:delText xml:space="preserve">504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146"/>
            </w:sdtPr>
            <w:sdtContent>
              <w:p w:rsidR="00000000" w:rsidDel="00000000" w:rsidP="00000000" w:rsidRDefault="00000000" w:rsidRPr="00000000" w14:paraId="000006CF">
                <w:pPr>
                  <w:widowControl w:val="0"/>
                  <w:spacing w:after="0" w:line="240" w:lineRule="auto"/>
                  <w:ind w:left="129.93118286132812" w:firstLine="0"/>
                  <w:jc w:val="left"/>
                  <w:rPr>
                    <w:del w:author="Thomas Cervone-Richards - NOAA Federal" w:id="84" w:date="2023-09-15T15:38:42Z"/>
                    <w:sz w:val="19.920000076293945"/>
                    <w:szCs w:val="19.920000076293945"/>
                  </w:rPr>
                </w:pPr>
                <w:sdt>
                  <w:sdtPr>
                    <w:tag w:val="goog_rdk_1145"/>
                  </w:sdtPr>
                  <w:sdtContent>
                    <w:del w:author="Thomas Cervone-Richards - NOAA Federal" w:id="84" w:date="2023-09-15T15:38:42Z">
                      <w:r w:rsidDel="00000000" w:rsidR="00000000" w:rsidRPr="00000000">
                        <w:rPr>
                          <w:sz w:val="19.920000076293945"/>
                          <w:szCs w:val="19.920000076293945"/>
                          <w:rtl w:val="0"/>
                        </w:rPr>
                        <w:delText xml:space="preserve">For each CANBNK,  </w:delText>
                      </w:r>
                    </w:del>
                  </w:sdtContent>
                </w:sdt>
              </w:p>
            </w:sdtContent>
          </w:sdt>
          <w:sdt>
            <w:sdtPr>
              <w:tag w:val="goog_rdk_1148"/>
            </w:sdtPr>
            <w:sdtContent>
              <w:p w:rsidR="00000000" w:rsidDel="00000000" w:rsidP="00000000" w:rsidRDefault="00000000" w:rsidRPr="00000000" w14:paraId="000006D0">
                <w:pPr>
                  <w:widowControl w:val="0"/>
                  <w:spacing w:after="0" w:line="240" w:lineRule="auto"/>
                  <w:ind w:left="127.93914794921875" w:firstLine="0"/>
                  <w:jc w:val="left"/>
                  <w:rPr>
                    <w:del w:author="Thomas Cervone-Richards - NOAA Federal" w:id="84" w:date="2023-09-15T15:38:42Z"/>
                    <w:sz w:val="19.920000076293945"/>
                    <w:szCs w:val="19.920000076293945"/>
                  </w:rPr>
                </w:pPr>
                <w:sdt>
                  <w:sdtPr>
                    <w:tag w:val="goog_rdk_1147"/>
                  </w:sdtPr>
                  <w:sdtContent>
                    <w:del w:author="Thomas Cervone-Richards - NOAA Federal" w:id="84" w:date="2023-09-15T15:38:42Z">
                      <w:r w:rsidDel="00000000" w:rsidR="00000000" w:rsidRPr="00000000">
                        <w:rPr>
                          <w:sz w:val="19.920000076293945"/>
                          <w:szCs w:val="19.920000076293945"/>
                          <w:rtl w:val="0"/>
                        </w:rPr>
                        <w:delText xml:space="preserve">LAKSHR, RIVBNK  </w:delText>
                      </w:r>
                    </w:del>
                  </w:sdtContent>
                </w:sdt>
              </w:p>
            </w:sdtContent>
          </w:sdt>
          <w:sdt>
            <w:sdtPr>
              <w:tag w:val="goog_rdk_1150"/>
            </w:sdtPr>
            <w:sdtContent>
              <w:p w:rsidR="00000000" w:rsidDel="00000000" w:rsidP="00000000" w:rsidRDefault="00000000" w:rsidRPr="00000000" w14:paraId="000006D1">
                <w:pPr>
                  <w:widowControl w:val="0"/>
                  <w:spacing w:after="0" w:line="240" w:lineRule="auto"/>
                  <w:ind w:left="122.56072998046875" w:firstLine="0"/>
                  <w:jc w:val="left"/>
                  <w:rPr>
                    <w:del w:author="Thomas Cervone-Richards - NOAA Federal" w:id="84" w:date="2023-09-15T15:38:42Z"/>
                    <w:sz w:val="19.920000076293945"/>
                    <w:szCs w:val="19.920000076293945"/>
                  </w:rPr>
                </w:pPr>
                <w:sdt>
                  <w:sdtPr>
                    <w:tag w:val="goog_rdk_1149"/>
                  </w:sdtPr>
                  <w:sdtContent>
                    <w:del w:author="Thomas Cervone-Richards - NOAA Federal" w:id="84" w:date="2023-09-15T15:38:42Z">
                      <w:r w:rsidDel="00000000" w:rsidR="00000000" w:rsidRPr="00000000">
                        <w:rPr>
                          <w:sz w:val="19.920000076293945"/>
                          <w:szCs w:val="19.920000076293945"/>
                          <w:rtl w:val="0"/>
                        </w:rPr>
                        <w:delText xml:space="preserve">SQUARE, M_HDAT,  </w:delText>
                      </w:r>
                    </w:del>
                  </w:sdtContent>
                </w:sdt>
              </w:p>
            </w:sdtContent>
          </w:sdt>
          <w:sdt>
            <w:sdtPr>
              <w:tag w:val="goog_rdk_1152"/>
            </w:sdtPr>
            <w:sdtContent>
              <w:p w:rsidR="00000000" w:rsidDel="00000000" w:rsidP="00000000" w:rsidRDefault="00000000" w:rsidRPr="00000000" w14:paraId="000006D2">
                <w:pPr>
                  <w:widowControl w:val="0"/>
                  <w:spacing w:after="0" w:line="240" w:lineRule="auto"/>
                  <w:ind w:left="127.34161376953125" w:firstLine="0"/>
                  <w:jc w:val="left"/>
                  <w:rPr>
                    <w:del w:author="Thomas Cervone-Richards - NOAA Federal" w:id="84" w:date="2023-09-15T15:38:42Z"/>
                    <w:sz w:val="19.920000076293945"/>
                    <w:szCs w:val="19.920000076293945"/>
                  </w:rPr>
                </w:pPr>
                <w:sdt>
                  <w:sdtPr>
                    <w:tag w:val="goog_rdk_1151"/>
                  </w:sdtPr>
                  <w:sdtContent>
                    <w:del w:author="Thomas Cervone-Richards - NOAA Federal" w:id="84" w:date="2023-09-15T15:38:42Z">
                      <w:r w:rsidDel="00000000" w:rsidR="00000000" w:rsidRPr="00000000">
                        <w:rPr>
                          <w:sz w:val="19.920000076293945"/>
                          <w:szCs w:val="19.920000076293945"/>
                          <w:rtl w:val="0"/>
                        </w:rPr>
                        <w:delText xml:space="preserve">M_PROD, M_UNIT,  </w:delText>
                      </w:r>
                    </w:del>
                  </w:sdtContent>
                </w:sdt>
              </w:p>
            </w:sdtContent>
          </w:sdt>
          <w:sdt>
            <w:sdtPr>
              <w:tag w:val="goog_rdk_1154"/>
            </w:sdtPr>
            <w:sdtContent>
              <w:p w:rsidR="00000000" w:rsidDel="00000000" w:rsidP="00000000" w:rsidRDefault="00000000" w:rsidRPr="00000000" w14:paraId="000006D3">
                <w:pPr>
                  <w:widowControl w:val="0"/>
                  <w:spacing w:after="0" w:line="240" w:lineRule="auto"/>
                  <w:ind w:left="121.56478881835938" w:firstLine="0"/>
                  <w:jc w:val="left"/>
                  <w:rPr>
                    <w:del w:author="Thomas Cervone-Richards - NOAA Federal" w:id="84" w:date="2023-09-15T15:38:42Z"/>
                    <w:sz w:val="19.920000076293945"/>
                    <w:szCs w:val="19.920000076293945"/>
                  </w:rPr>
                </w:pPr>
                <w:sdt>
                  <w:sdtPr>
                    <w:tag w:val="goog_rdk_1153"/>
                  </w:sdtPr>
                  <w:sdtContent>
                    <w:del w:author="Thomas Cervone-Richards - NOAA Federal" w:id="84" w:date="2023-09-15T15:38:42Z">
                      <w:r w:rsidDel="00000000" w:rsidR="00000000" w:rsidRPr="00000000">
                        <w:rPr>
                          <w:sz w:val="19.920000076293945"/>
                          <w:szCs w:val="19.920000076293945"/>
                          <w:rtl w:val="0"/>
                        </w:rPr>
                        <w:delText xml:space="preserve">C_STAC, $AREAS,  </w:delText>
                      </w:r>
                    </w:del>
                  </w:sdtContent>
                </w:sdt>
              </w:p>
            </w:sdtContent>
          </w:sdt>
          <w:sdt>
            <w:sdtPr>
              <w:tag w:val="goog_rdk_1156"/>
            </w:sdtPr>
            <w:sdtContent>
              <w:p w:rsidR="00000000" w:rsidDel="00000000" w:rsidP="00000000" w:rsidRDefault="00000000" w:rsidRPr="00000000" w14:paraId="000006D4">
                <w:pPr>
                  <w:widowControl w:val="0"/>
                  <w:spacing w:after="0" w:line="240" w:lineRule="auto"/>
                  <w:ind w:left="119.17434692382812" w:firstLine="0"/>
                  <w:jc w:val="left"/>
                  <w:rPr>
                    <w:del w:author="Thomas Cervone-Richards - NOAA Federal" w:id="84" w:date="2023-09-15T15:38:42Z"/>
                    <w:sz w:val="19.920000076293945"/>
                    <w:szCs w:val="19.920000076293945"/>
                  </w:rPr>
                </w:pPr>
                <w:sdt>
                  <w:sdtPr>
                    <w:tag w:val="goog_rdk_1155"/>
                  </w:sdtPr>
                  <w:sdtContent>
                    <w:del w:author="Thomas Cervone-Richards - NOAA Federal" w:id="84" w:date="2023-09-15T15:38:42Z">
                      <w:r w:rsidDel="00000000" w:rsidR="00000000" w:rsidRPr="00000000">
                        <w:rPr>
                          <w:sz w:val="19.920000076293945"/>
                          <w:szCs w:val="19.920000076293945"/>
                          <w:rtl w:val="0"/>
                        </w:rPr>
                        <w:delText xml:space="preserve">$LINES, $CSYMB,  </w:delText>
                      </w:r>
                    </w:del>
                  </w:sdtContent>
                </w:sdt>
              </w:p>
            </w:sdtContent>
          </w:sdt>
          <w:sdt>
            <w:sdtPr>
              <w:tag w:val="goog_rdk_1158"/>
            </w:sdtPr>
            <w:sdtContent>
              <w:p w:rsidR="00000000" w:rsidDel="00000000" w:rsidP="00000000" w:rsidRDefault="00000000" w:rsidRPr="00000000" w14:paraId="000006D5">
                <w:pPr>
                  <w:widowControl w:val="0"/>
                  <w:spacing w:after="0" w:line="240" w:lineRule="auto"/>
                  <w:ind w:left="119.17434692382812" w:firstLine="0"/>
                  <w:jc w:val="left"/>
                  <w:rPr>
                    <w:del w:author="Thomas Cervone-Richards - NOAA Federal" w:id="84" w:date="2023-09-15T15:38:42Z"/>
                    <w:sz w:val="19.920000076293945"/>
                    <w:szCs w:val="19.920000076293945"/>
                  </w:rPr>
                </w:pPr>
                <w:sdt>
                  <w:sdtPr>
                    <w:tag w:val="goog_rdk_1157"/>
                  </w:sdtPr>
                  <w:sdtContent>
                    <w:del w:author="Thomas Cervone-Richards - NOAA Federal" w:id="84" w:date="2023-09-15T15:38:42Z">
                      <w:r w:rsidDel="00000000" w:rsidR="00000000" w:rsidRPr="00000000">
                        <w:rPr>
                          <w:sz w:val="19.920000076293945"/>
                          <w:szCs w:val="19.920000076293945"/>
                          <w:rtl w:val="0"/>
                        </w:rPr>
                        <w:delText xml:space="preserve">$COMPS, or $TEXTS  </w:delText>
                      </w:r>
                    </w:del>
                  </w:sdtContent>
                </w:sdt>
              </w:p>
            </w:sdtContent>
          </w:sdt>
          <w:p w:rsidR="00000000" w:rsidDel="00000000" w:rsidP="00000000" w:rsidRDefault="00000000" w:rsidRPr="00000000" w14:paraId="000006D6">
            <w:pPr>
              <w:widowControl w:val="0"/>
              <w:spacing w:after="0" w:line="240" w:lineRule="auto"/>
              <w:ind w:left="115.58883666992188" w:firstLine="0"/>
              <w:jc w:val="left"/>
              <w:rPr>
                <w:sz w:val="19.920000076293945"/>
                <w:szCs w:val="19.920000076293945"/>
              </w:rPr>
            </w:pPr>
            <w:sdt>
              <w:sdtPr>
                <w:tag w:val="goog_rdk_1159"/>
              </w:sdtPr>
              <w:sdtContent>
                <w:del w:author="Thomas Cervone-Richards - NOAA Federal" w:id="84" w:date="2023-09-15T15:38:42Z">
                  <w:r w:rsidDel="00000000" w:rsidR="00000000" w:rsidRPr="00000000">
                    <w:rPr>
                      <w:sz w:val="19.920000076293945"/>
                      <w:szCs w:val="19.920000076293945"/>
                      <w:rtl w:val="0"/>
                    </w:rPr>
                    <w:delText xml:space="preserve">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162"/>
            </w:sdtPr>
            <w:sdtContent>
              <w:p w:rsidR="00000000" w:rsidDel="00000000" w:rsidP="00000000" w:rsidRDefault="00000000" w:rsidRPr="00000000" w14:paraId="000006D7">
                <w:pPr>
                  <w:widowControl w:val="0"/>
                  <w:spacing w:after="0" w:line="228.82407188415527" w:lineRule="auto"/>
                  <w:ind w:left="120.76812744140625" w:right="371.396484375" w:firstLine="9.1632080078125"/>
                  <w:jc w:val="left"/>
                  <w:rPr>
                    <w:del w:author="Thomas Cervone-Richards - NOAA Federal" w:id="84" w:date="2023-09-15T15:38:42Z"/>
                    <w:sz w:val="19.920000076293945"/>
                    <w:szCs w:val="19.920000076293945"/>
                  </w:rPr>
                </w:pPr>
                <w:sdt>
                  <w:sdtPr>
                    <w:tag w:val="goog_rdk_1161"/>
                  </w:sdtPr>
                  <w:sdtContent>
                    <w:del w:author="Thomas Cervone-Richards - NOAA Federal" w:id="84" w:date="2023-09-15T15:38:42Z">
                      <w:r w:rsidDel="00000000" w:rsidR="00000000" w:rsidRPr="00000000">
                        <w:rPr>
                          <w:sz w:val="19.920000076293945"/>
                          <w:szCs w:val="19.920000076293945"/>
                          <w:rtl w:val="0"/>
                        </w:rPr>
                        <w:delText xml:space="preserve">Prohibited objects  exist within the  </w:delText>
                      </w:r>
                    </w:del>
                  </w:sdtContent>
                </w:sdt>
              </w:p>
            </w:sdtContent>
          </w:sdt>
          <w:p w:rsidR="00000000" w:rsidDel="00000000" w:rsidP="00000000" w:rsidRDefault="00000000" w:rsidRPr="00000000" w14:paraId="000006D8">
            <w:pPr>
              <w:widowControl w:val="0"/>
              <w:spacing w:after="0" w:before="7.20947265625" w:line="240" w:lineRule="auto"/>
              <w:ind w:left="119.77203369140625" w:firstLine="0"/>
              <w:jc w:val="left"/>
              <w:rPr>
                <w:sz w:val="19.920000076293945"/>
                <w:szCs w:val="19.920000076293945"/>
              </w:rPr>
            </w:pPr>
            <w:sdt>
              <w:sdtPr>
                <w:tag w:val="goog_rdk_1163"/>
              </w:sdtPr>
              <w:sdtContent>
                <w:del w:author="Thomas Cervone-Richards - NOAA Federal" w:id="84" w:date="2023-09-15T15:38:42Z">
                  <w:r w:rsidDel="00000000" w:rsidR="00000000" w:rsidRPr="00000000">
                    <w:rPr>
                      <w:sz w:val="19.920000076293945"/>
                      <w:szCs w:val="19.920000076293945"/>
                      <w:rtl w:val="0"/>
                    </w:rPr>
                    <w:delText xml:space="preserve">dataset.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after="0" w:line="228.82407188415527" w:lineRule="auto"/>
              <w:ind w:left="119.7723388671875" w:right="423.555908203125" w:firstLine="10.5572509765625"/>
              <w:jc w:val="left"/>
              <w:rPr>
                <w:sz w:val="19.920000076293945"/>
                <w:szCs w:val="19.920000076293945"/>
              </w:rPr>
            </w:pPr>
            <w:sdt>
              <w:sdtPr>
                <w:tag w:val="goog_rdk_1165"/>
              </w:sdtPr>
              <w:sdtContent>
                <w:del w:author="Thomas Cervone-Richards - NOAA Federal" w:id="84" w:date="2023-09-15T15:38:42Z">
                  <w:r w:rsidDel="00000000" w:rsidR="00000000" w:rsidRPr="00000000">
                    <w:rPr>
                      <w:sz w:val="19.920000076293945"/>
                      <w:szCs w:val="19.920000076293945"/>
                      <w:rtl w:val="0"/>
                    </w:rPr>
                    <w:delText xml:space="preserve">Remove prohibited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after="0" w:line="240" w:lineRule="auto"/>
              <w:ind w:left="119.5733642578125" w:firstLine="0"/>
              <w:jc w:val="left"/>
              <w:rPr>
                <w:sz w:val="19.920000076293945"/>
                <w:szCs w:val="19.920000076293945"/>
              </w:rPr>
            </w:pPr>
            <w:sdt>
              <w:sdtPr>
                <w:tag w:val="goog_rdk_1167"/>
              </w:sdtPr>
              <w:sdtContent>
                <w:del w:author="Thomas Cervone-Richards - NOAA Federal" w:id="84" w:date="2023-09-15T15:38:42Z">
                  <w:r w:rsidDel="00000000" w:rsidR="00000000" w:rsidRPr="00000000">
                    <w:rPr>
                      <w:sz w:val="19.920000076293945"/>
                      <w:szCs w:val="19.920000076293945"/>
                      <w:rtl w:val="0"/>
                    </w:rPr>
                    <w:delText xml:space="preserve">3.2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after="0" w:line="240" w:lineRule="auto"/>
              <w:jc w:val="center"/>
              <w:rPr>
                <w:sz w:val="19.920000076293945"/>
                <w:szCs w:val="19.920000076293945"/>
              </w:rPr>
            </w:pPr>
            <w:sdt>
              <w:sdtPr>
                <w:tag w:val="goog_rdk_1169"/>
              </w:sdtPr>
              <w:sdtContent>
                <w:del w:author="Thomas Cervone-Richards - NOAA Federal" w:id="84" w:date="2023-09-15T15:38:42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If either M_COVR,  </w:t>
            </w:r>
          </w:p>
          <w:p w:rsidR="00000000" w:rsidDel="00000000" w:rsidP="00000000" w:rsidRDefault="00000000" w:rsidRPr="00000000" w14:paraId="000006DF">
            <w:pPr>
              <w:widowControl w:val="0"/>
              <w:spacing w:after="0" w:line="231.4339828491211" w:lineRule="auto"/>
              <w:ind w:left="115.58883666992188" w:right="92.11395263671875" w:firstLine="11.752777099609375"/>
              <w:jc w:val="left"/>
              <w:rPr>
                <w:sz w:val="19.920000076293945"/>
                <w:szCs w:val="19.920000076293945"/>
              </w:rPr>
            </w:pPr>
            <w:r w:rsidDel="00000000" w:rsidR="00000000" w:rsidRPr="00000000">
              <w:rPr>
                <w:sz w:val="19.920000076293945"/>
                <w:szCs w:val="19.920000076293945"/>
                <w:rtl w:val="0"/>
              </w:rPr>
              <w:t xml:space="preserve">M_NSYS or M_QUAL meta  objects do not exist within  the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after="0" w:line="231.23273849487305" w:lineRule="auto"/>
              <w:ind w:left="119.77203369140625" w:right="193.5107421875" w:firstLine="7.569580078125"/>
              <w:jc w:val="left"/>
              <w:rPr>
                <w:sz w:val="19.920000076293945"/>
                <w:szCs w:val="19.920000076293945"/>
              </w:rPr>
            </w:pPr>
            <w:r w:rsidDel="00000000" w:rsidR="00000000" w:rsidRPr="00000000">
              <w:rPr>
                <w:sz w:val="19.920000076293945"/>
                <w:szCs w:val="19.920000076293945"/>
                <w:rtl w:val="0"/>
              </w:rPr>
              <w:t xml:space="preserve">Mandatory feature  objects are missing.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after="0" w:line="240" w:lineRule="auto"/>
              <w:ind w:left="130.927734375" w:firstLine="0"/>
              <w:jc w:val="left"/>
              <w:rPr>
                <w:sz w:val="19.920000076293945"/>
                <w:szCs w:val="19.920000076293945"/>
              </w:rPr>
            </w:pPr>
            <w:r w:rsidDel="00000000" w:rsidR="00000000" w:rsidRPr="00000000">
              <w:rPr>
                <w:sz w:val="19.920000076293945"/>
                <w:szCs w:val="19.920000076293945"/>
                <w:rtl w:val="0"/>
              </w:rPr>
              <w:t xml:space="preserve">Include mandatory  </w:t>
            </w:r>
          </w:p>
          <w:p w:rsidR="00000000" w:rsidDel="00000000" w:rsidP="00000000" w:rsidRDefault="00000000" w:rsidRPr="00000000" w14:paraId="000006E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feature objects  </w:t>
            </w:r>
          </w:p>
          <w:p w:rsidR="00000000" w:rsidDel="00000000" w:rsidP="00000000" w:rsidRDefault="00000000" w:rsidRPr="00000000" w14:paraId="000006E3">
            <w:pPr>
              <w:widowControl w:val="0"/>
              <w:spacing w:after="0" w:line="231.23335361480713" w:lineRule="auto"/>
              <w:ind w:left="119.9713134765625" w:right="313.199462890625" w:firstLine="7.37060546875"/>
              <w:jc w:val="left"/>
              <w:rPr>
                <w:sz w:val="19.920000076293945"/>
                <w:szCs w:val="19.920000076293945"/>
              </w:rPr>
            </w:pPr>
            <w:r w:rsidDel="00000000" w:rsidR="00000000" w:rsidRPr="00000000">
              <w:rPr>
                <w:sz w:val="19.920000076293945"/>
                <w:szCs w:val="19.920000076293945"/>
                <w:rtl w:val="0"/>
              </w:rPr>
              <w:t xml:space="preserve">M_COVR, M_NSYS  and M_QUAL.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after="0" w:line="240" w:lineRule="auto"/>
              <w:jc w:val="center"/>
              <w:rPr>
                <w:sz w:val="19.920000076293945"/>
                <w:szCs w:val="19.920000076293945"/>
              </w:rPr>
            </w:pPr>
            <w:sdt>
              <w:sdtPr>
                <w:tag w:val="goog_rdk_1171"/>
              </w:sdtPr>
              <w:sdtContent>
                <w:ins w:author="Thomas Cervone-Richards - NOAA Federal" w:id="85" w:date="2023-09-15T15:40:54Z">
                  <w:r w:rsidDel="00000000" w:rsidR="00000000" w:rsidRPr="00000000">
                    <w:rPr>
                      <w:sz w:val="19.920000076293945"/>
                      <w:szCs w:val="19.920000076293945"/>
                      <w:rtl w:val="0"/>
                    </w:rPr>
                    <w:t xml:space="preserve">57, 411, 413, 414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506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after="0" w:line="240" w:lineRule="auto"/>
              <w:jc w:val="center"/>
              <w:rPr>
                <w:sz w:val="19.920000076293945"/>
                <w:szCs w:val="19.920000076293945"/>
              </w:rPr>
            </w:pPr>
            <w:sdt>
              <w:sdtPr>
                <w:tag w:val="goog_rdk_1172"/>
              </w:sdtPr>
              <w:sdtContent>
                <w:commentRangeStart w:id="56"/>
              </w:sdtContent>
            </w:sdt>
            <w:r w:rsidDel="00000000" w:rsidR="00000000" w:rsidRPr="00000000">
              <w:rPr>
                <w:sz w:val="19.920000076293945"/>
                <w:szCs w:val="19.920000076293945"/>
                <w:rtl w:val="0"/>
              </w:rPr>
              <w:t xml:space="preserve">507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after="0" w:line="231.23273849487305" w:lineRule="auto"/>
              <w:ind w:left="119.97116088867188" w:right="160.43914794921875" w:firstLine="10.955963134765625"/>
              <w:jc w:val="left"/>
              <w:rPr>
                <w:sz w:val="19.920000076293945"/>
                <w:szCs w:val="19.920000076293945"/>
              </w:rPr>
            </w:pPr>
            <w:r w:rsidDel="00000000" w:rsidR="00000000" w:rsidRPr="00000000">
              <w:rPr>
                <w:sz w:val="19.920000076293945"/>
                <w:szCs w:val="19.920000076293945"/>
                <w:rtl w:val="0"/>
              </w:rPr>
              <w:t xml:space="preserve">If any mandatory attributes  are 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after="0" w:line="231.23273849487305" w:lineRule="auto"/>
              <w:ind w:left="119.9713134765625" w:right="138.33251953125" w:firstLine="7.37030029296875"/>
              <w:jc w:val="left"/>
              <w:rPr>
                <w:sz w:val="19.920000076293945"/>
                <w:szCs w:val="19.920000076293945"/>
              </w:rPr>
            </w:pPr>
            <w:r w:rsidDel="00000000" w:rsidR="00000000" w:rsidRPr="00000000">
              <w:rPr>
                <w:sz w:val="19.920000076293945"/>
                <w:szCs w:val="19.920000076293945"/>
                <w:rtl w:val="0"/>
              </w:rPr>
              <w:t xml:space="preserve">Mandatory attributes  are not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after="0" w:line="230.42990684509277" w:lineRule="auto"/>
              <w:ind w:left="119.9713134765625" w:right="191.2890625" w:firstLine="9.9603271484375"/>
              <w:jc w:val="left"/>
              <w:rPr>
                <w:sz w:val="19.920000076293945"/>
                <w:szCs w:val="19.920000076293945"/>
              </w:rPr>
            </w:pPr>
            <w:r w:rsidDel="00000000" w:rsidR="00000000" w:rsidRPr="00000000">
              <w:rPr>
                <w:sz w:val="19.920000076293945"/>
                <w:szCs w:val="19.920000076293945"/>
                <w:rtl w:val="0"/>
              </w:rPr>
              <w:t xml:space="preserve">Populate mandatory  attributes (If unknown  encode attribute with  empty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3.5.2 and  </w:t>
            </w:r>
          </w:p>
          <w:p w:rsidR="00000000" w:rsidDel="00000000" w:rsidP="00000000" w:rsidRDefault="00000000" w:rsidRPr="00000000" w14:paraId="000006F3">
            <w:pPr>
              <w:widowControl w:val="0"/>
              <w:spacing w:after="0" w:line="231.23273849487305" w:lineRule="auto"/>
              <w:ind w:left="121.56494140625" w:right="132.618408203125" w:firstLine="0.99609375"/>
              <w:jc w:val="left"/>
              <w:rPr>
                <w:sz w:val="19.920000076293945"/>
                <w:szCs w:val="19.920000076293945"/>
              </w:rPr>
            </w:pPr>
            <w:r w:rsidDel="00000000" w:rsidR="00000000" w:rsidRPr="00000000">
              <w:rPr>
                <w:sz w:val="19.920000076293945"/>
                <w:szCs w:val="19.920000076293945"/>
                <w:rtl w:val="0"/>
              </w:rPr>
              <w:t xml:space="preserve">Supplement No.3  Ch.4 (3.5.2.1)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line="240" w:lineRule="auto"/>
              <w:jc w:val="center"/>
              <w:rPr>
                <w:sz w:val="19.920000076293945"/>
                <w:szCs w:val="19.920000076293945"/>
              </w:rPr>
            </w:pPr>
            <w:commentRangeEnd w:id="56"/>
            <w:r w:rsidDel="00000000" w:rsidR="00000000" w:rsidRPr="00000000">
              <w:commentReference w:id="56"/>
            </w:r>
            <w:r w:rsidDel="00000000" w:rsidR="00000000" w:rsidRPr="00000000">
              <w:rPr>
                <w:sz w:val="19.920000076293945"/>
                <w:szCs w:val="19.920000076293945"/>
                <w:rtl w:val="0"/>
              </w:rPr>
              <w:t xml:space="preserve">508a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after="0" w:line="231.23305320739746" w:lineRule="auto"/>
              <w:ind w:left="121.56478881835938" w:right="172.7899169921875" w:firstLine="8.36639404296875"/>
              <w:jc w:val="left"/>
              <w:rPr>
                <w:sz w:val="19.920000076293945"/>
                <w:szCs w:val="19.920000076293945"/>
              </w:rPr>
            </w:pPr>
            <w:r w:rsidDel="00000000" w:rsidR="00000000" w:rsidRPr="00000000">
              <w:rPr>
                <w:sz w:val="19.920000076293945"/>
                <w:szCs w:val="19.920000076293945"/>
                <w:rtl w:val="0"/>
              </w:rPr>
              <w:t xml:space="preserve">For each feature object  (excluding LIGHTS) where  more than one value of  COLOUR is encoded AND  COLPAT is 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after="0" w:line="240" w:lineRule="auto"/>
              <w:ind w:left="121.56463623046875" w:firstLine="0"/>
              <w:jc w:val="left"/>
              <w:rPr>
                <w:sz w:val="19.920000076293945"/>
                <w:szCs w:val="19.920000076293945"/>
              </w:rPr>
            </w:pPr>
            <w:r w:rsidDel="00000000" w:rsidR="00000000" w:rsidRPr="00000000">
              <w:rPr>
                <w:sz w:val="19.920000076293945"/>
                <w:szCs w:val="19.920000076293945"/>
                <w:rtl w:val="0"/>
              </w:rPr>
              <w:t xml:space="preserve">COLOUR has  </w:t>
            </w:r>
          </w:p>
          <w:p w:rsidR="00000000" w:rsidDel="00000000" w:rsidP="00000000" w:rsidRDefault="00000000" w:rsidRPr="00000000" w14:paraId="000006F9">
            <w:pPr>
              <w:widowControl w:val="0"/>
              <w:spacing w:after="0" w:line="240" w:lineRule="auto"/>
              <w:ind w:left="125.74798583984375" w:firstLine="0"/>
              <w:jc w:val="left"/>
              <w:rPr>
                <w:sz w:val="19.920000076293945"/>
                <w:szCs w:val="19.920000076293945"/>
              </w:rPr>
            </w:pPr>
            <w:r w:rsidDel="00000000" w:rsidR="00000000" w:rsidRPr="00000000">
              <w:rPr>
                <w:sz w:val="19.920000076293945"/>
                <w:szCs w:val="19.920000076293945"/>
                <w:rtl w:val="0"/>
              </w:rPr>
              <w:t xml:space="preserve">multiple values  </w:t>
            </w:r>
          </w:p>
          <w:p w:rsidR="00000000" w:rsidDel="00000000" w:rsidP="00000000" w:rsidRDefault="00000000" w:rsidRPr="00000000" w14:paraId="000006FA">
            <w:pPr>
              <w:widowControl w:val="0"/>
              <w:spacing w:after="0" w:line="231.23335361480713" w:lineRule="auto"/>
              <w:ind w:left="121.56463623046875" w:right="338.1298828125" w:hanging="5.9759521484375"/>
              <w:jc w:val="left"/>
              <w:rPr>
                <w:sz w:val="19.920000076293945"/>
                <w:szCs w:val="19.920000076293945"/>
              </w:rPr>
            </w:pPr>
            <w:r w:rsidDel="00000000" w:rsidR="00000000" w:rsidRPr="00000000">
              <w:rPr>
                <w:sz w:val="19.920000076293945"/>
                <w:szCs w:val="19.920000076293945"/>
                <w:rtl w:val="0"/>
              </w:rPr>
              <w:t xml:space="preserve">without a value for  COLPAT.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after="0" w:line="231.23316764831543" w:lineRule="auto"/>
              <w:ind w:left="114.3939208984375" w:right="67.7850341796875" w:firstLine="15.5377197265625"/>
              <w:jc w:val="left"/>
              <w:rPr>
                <w:sz w:val="19.920000076293945"/>
                <w:szCs w:val="19.920000076293945"/>
              </w:rPr>
            </w:pPr>
            <w:r w:rsidDel="00000000" w:rsidR="00000000" w:rsidRPr="00000000">
              <w:rPr>
                <w:sz w:val="19.920000076293945"/>
                <w:szCs w:val="19.920000076293945"/>
                <w:rtl w:val="0"/>
              </w:rPr>
              <w:t xml:space="preserve">Ensure COLPAT has a  value where multiple  COLOUR values are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31.23335361480713" w:lineRule="auto"/>
              <w:ind w:left="120.7684326171875" w:right="154.730224609375" w:hanging="1.195068359375"/>
              <w:jc w:val="left"/>
              <w:rPr>
                <w:sz w:val="19.920000076293945"/>
                <w:szCs w:val="19.920000076293945"/>
              </w:rPr>
            </w:pPr>
            <w:r w:rsidDel="00000000" w:rsidR="00000000" w:rsidRPr="00000000">
              <w:rPr>
                <w:sz w:val="19.920000076293945"/>
                <w:szCs w:val="19.920000076293945"/>
                <w:rtl w:val="0"/>
              </w:rPr>
              <w:t xml:space="preserve">3.5.2 and Logical  consistency</w:t>
            </w:r>
          </w:p>
          <w:p w:rsidR="00000000" w:rsidDel="00000000" w:rsidP="00000000" w:rsidRDefault="00000000" w:rsidRPr="00000000" w14:paraId="000006FD">
            <w:pPr>
              <w:widowControl w:val="0"/>
              <w:spacing w:after="0" w:line="231.23335361480713" w:lineRule="auto"/>
              <w:ind w:left="120.7684326171875" w:right="154.730224609375" w:hanging="1.195068359375"/>
              <w:jc w:val="left"/>
              <w:rPr>
                <w:sz w:val="19.920000076293945"/>
                <w:szCs w:val="19.920000076293945"/>
              </w:rPr>
            </w:pPr>
            <w:r w:rsidDel="00000000" w:rsidR="00000000" w:rsidRPr="00000000">
              <w:rPr>
                <w:rtl w:val="0"/>
              </w:rPr>
            </w:r>
          </w:p>
          <w:p w:rsidR="00000000" w:rsidDel="00000000" w:rsidP="00000000" w:rsidRDefault="00000000" w:rsidRPr="00000000" w14:paraId="000006FE">
            <w:pPr>
              <w:widowControl w:val="0"/>
              <w:spacing w:after="0" w:line="231.23335361480713" w:lineRule="auto"/>
              <w:ind w:left="120.7684326171875" w:right="154.730224609375" w:hanging="1.195068359375"/>
              <w:jc w:val="left"/>
              <w:rPr>
                <w:sz w:val="19.920000076293945"/>
                <w:szCs w:val="19.920000076293945"/>
              </w:rPr>
            </w:pPr>
            <w:sdt>
              <w:sdtPr>
                <w:tag w:val="goog_rdk_1173"/>
              </w:sdtPr>
              <w:sdtContent>
                <w:commentRangeStart w:id="57"/>
              </w:sdtContent>
            </w:sdt>
            <w:r w:rsidDel="00000000" w:rsidR="00000000" w:rsidRPr="00000000">
              <w:rPr>
                <w:sz w:val="19.920000076293945"/>
                <w:szCs w:val="19.920000076293945"/>
                <w:rtl w:val="0"/>
              </w:rPr>
              <w:t xml:space="preserve">Section 2.4 of S-57 Appendix B</w:t>
            </w:r>
            <w:commentRangeEnd w:id="57"/>
            <w:r w:rsidDel="00000000" w:rsidR="00000000" w:rsidRPr="00000000">
              <w:commentReference w:id="5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after="0" w:line="240" w:lineRule="auto"/>
              <w:jc w:val="center"/>
              <w:rPr>
                <w:sz w:val="19.920000076293945"/>
                <w:szCs w:val="19.920000076293945"/>
              </w:rPr>
            </w:pPr>
            <w:sdt>
              <w:sdtPr>
                <w:tag w:val="goog_rdk_1175"/>
              </w:sdtPr>
              <w:sdtContent>
                <w:ins w:author="Thomas Cervone-Richards - NOAA Federal" w:id="86" w:date="2023-09-19T14:39:4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508b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after="0" w:line="230.6308078765869" w:lineRule="auto"/>
              <w:ind w:left="115.58883666992188" w:right="158.75274658203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COLPAT is Known AND COLOUR is Unknown OR only has one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after="0" w:line="240" w:lineRule="auto"/>
              <w:ind w:left="121.56463623046875" w:firstLine="0"/>
              <w:jc w:val="left"/>
              <w:rPr>
                <w:sz w:val="19.920000076293945"/>
                <w:szCs w:val="19.920000076293945"/>
              </w:rPr>
            </w:pPr>
            <w:r w:rsidDel="00000000" w:rsidR="00000000" w:rsidRPr="00000000">
              <w:rPr>
                <w:sz w:val="19.920000076293945"/>
                <w:szCs w:val="19.920000076293945"/>
                <w:rtl w:val="0"/>
              </w:rPr>
              <w:t xml:space="preserve">COLPAT is  </w:t>
            </w:r>
          </w:p>
          <w:p w:rsidR="00000000" w:rsidDel="00000000" w:rsidP="00000000" w:rsidRDefault="00000000" w:rsidRPr="00000000" w14:paraId="00000704">
            <w:pPr>
              <w:widowControl w:val="0"/>
              <w:spacing w:after="0" w:line="231.23305320739746" w:lineRule="auto"/>
              <w:ind w:left="114.39361572265625" w:right="361.6357421875" w:firstLine="9.96002197265625"/>
              <w:rPr>
                <w:sz w:val="19.920000076293945"/>
                <w:szCs w:val="19.920000076293945"/>
              </w:rPr>
            </w:pPr>
            <w:r w:rsidDel="00000000" w:rsidR="00000000" w:rsidRPr="00000000">
              <w:rPr>
                <w:sz w:val="19.920000076293945"/>
                <w:szCs w:val="19.920000076293945"/>
                <w:rtl w:val="0"/>
              </w:rPr>
              <w:t xml:space="preserve">populated without  multiple COLOUR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Ensure multiple  </w:t>
            </w:r>
          </w:p>
          <w:p w:rsidR="00000000" w:rsidDel="00000000" w:rsidP="00000000" w:rsidRDefault="00000000" w:rsidRPr="00000000" w14:paraId="00000706">
            <w:pPr>
              <w:widowControl w:val="0"/>
              <w:spacing w:after="0" w:line="231.23305320739746" w:lineRule="auto"/>
              <w:ind w:left="121.56494140625" w:right="267.781982421875" w:firstLine="0"/>
              <w:rPr>
                <w:sz w:val="19.920000076293945"/>
                <w:szCs w:val="19.920000076293945"/>
              </w:rPr>
            </w:pPr>
            <w:r w:rsidDel="00000000" w:rsidR="00000000" w:rsidRPr="00000000">
              <w:rPr>
                <w:sz w:val="19.920000076293945"/>
                <w:szCs w:val="19.920000076293945"/>
                <w:rtl w:val="0"/>
              </w:rPr>
              <w:t xml:space="preserve">COLOUR values are  populated or remove  COLPAT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after="0" w:line="229.42631721496582" w:lineRule="auto"/>
              <w:ind w:left="120.7684326171875" w:right="154.730224609375" w:hanging="1.195068359375"/>
              <w:jc w:val="left"/>
              <w:rPr>
                <w:sz w:val="19.920000076293945"/>
                <w:szCs w:val="19.920000076293945"/>
              </w:rPr>
            </w:pPr>
            <w:r w:rsidDel="00000000" w:rsidR="00000000" w:rsidRPr="00000000">
              <w:rPr>
                <w:sz w:val="19.920000076293945"/>
                <w:szCs w:val="19.920000076293945"/>
                <w:rtl w:val="0"/>
              </w:rPr>
              <w:t xml:space="preserve">3.5.2 and Logical  consistency</w:t>
            </w:r>
          </w:p>
          <w:p w:rsidR="00000000" w:rsidDel="00000000" w:rsidP="00000000" w:rsidRDefault="00000000" w:rsidRPr="00000000" w14:paraId="00000708">
            <w:pPr>
              <w:widowControl w:val="0"/>
              <w:spacing w:after="0" w:line="229.42631721496582" w:lineRule="auto"/>
              <w:ind w:left="120.7684326171875" w:right="154.730224609375" w:hanging="1.195068359375"/>
              <w:jc w:val="left"/>
              <w:rPr>
                <w:sz w:val="19.920000076293945"/>
                <w:szCs w:val="19.920000076293945"/>
              </w:rPr>
            </w:pPr>
            <w:r w:rsidDel="00000000" w:rsidR="00000000" w:rsidRPr="00000000">
              <w:rPr>
                <w:rtl w:val="0"/>
              </w:rPr>
            </w:r>
          </w:p>
          <w:p w:rsidR="00000000" w:rsidDel="00000000" w:rsidP="00000000" w:rsidRDefault="00000000" w:rsidRPr="00000000" w14:paraId="00000709">
            <w:pPr>
              <w:widowControl w:val="0"/>
              <w:spacing w:after="0" w:line="231.23335361480713" w:lineRule="auto"/>
              <w:ind w:left="120.7684326171875" w:right="154.730224609375" w:hanging="1.195068359375"/>
              <w:jc w:val="left"/>
              <w:rPr>
                <w:sz w:val="19.920000076293945"/>
                <w:szCs w:val="19.920000076293945"/>
              </w:rPr>
            </w:pPr>
            <w:r w:rsidDel="00000000" w:rsidR="00000000" w:rsidRPr="00000000">
              <w:rPr>
                <w:sz w:val="19.920000076293945"/>
                <w:szCs w:val="19.920000076293945"/>
                <w:rtl w:val="0"/>
              </w:rPr>
              <w:t xml:space="preserve">Section 2.4 of S-57 Appendix B</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after="0" w:line="240" w:lineRule="auto"/>
              <w:jc w:val="center"/>
              <w:rPr>
                <w:sz w:val="19.920000076293945"/>
                <w:szCs w:val="19.920000076293945"/>
              </w:rPr>
            </w:pPr>
            <w:sdt>
              <w:sdtPr>
                <w:tag w:val="goog_rdk_1177"/>
              </w:sdtPr>
              <w:sdtContent>
                <w:ins w:author="Thomas Cervone-Richards - NOAA Federal" w:id="87" w:date="2023-09-19T14:42:27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70C">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70D">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70E">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70F">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27 </w:t>
      </w:r>
    </w:p>
    <w:tbl>
      <w:tblPr>
        <w:tblStyle w:val="Table18"/>
        <w:tblW w:w="10500.0" w:type="dxa"/>
        <w:jc w:val="left"/>
        <w:tblInd w:w="-77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115"/>
        <w:gridCol w:w="2115"/>
        <w:gridCol w:w="1980"/>
        <w:gridCol w:w="2085"/>
        <w:gridCol w:w="675"/>
        <w:gridCol w:w="855"/>
        <w:tblGridChange w:id="0">
          <w:tblGrid>
            <w:gridCol w:w="675"/>
            <w:gridCol w:w="2115"/>
            <w:gridCol w:w="2115"/>
            <w:gridCol w:w="1980"/>
            <w:gridCol w:w="2085"/>
            <w:gridCol w:w="675"/>
            <w:gridCol w:w="855"/>
          </w:tblGrid>
        </w:tblGridChange>
      </w:tblGrid>
      <w:tr>
        <w:trPr>
          <w:cantSplit w:val="0"/>
          <w:trHeight w:val="8291.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line="240" w:lineRule="auto"/>
              <w:jc w:val="center"/>
              <w:rPr>
                <w:sz w:val="19.920000076293945"/>
                <w:szCs w:val="19.920000076293945"/>
              </w:rPr>
            </w:pPr>
            <w:sdt>
              <w:sdtPr>
                <w:tag w:val="goog_rdk_1178"/>
              </w:sdtPr>
              <w:sdtContent>
                <w:commentRangeStart w:id="58"/>
              </w:sdtContent>
            </w:sdt>
            <w:sdt>
              <w:sdtPr>
                <w:tag w:val="goog_rdk_1179"/>
              </w:sdtPr>
              <w:sdtContent>
                <w:commentRangeStart w:id="59"/>
              </w:sdtContent>
            </w:sdt>
            <w:sdt>
              <w:sdtPr>
                <w:tag w:val="goog_rdk_1180"/>
              </w:sdtPr>
              <w:sdtContent>
                <w:commentRangeStart w:id="60"/>
              </w:sdtContent>
            </w:sdt>
            <w:r w:rsidDel="00000000" w:rsidR="00000000" w:rsidRPr="00000000">
              <w:rPr>
                <w:sz w:val="19.920000076293945"/>
                <w:szCs w:val="19.920000076293945"/>
                <w:rtl w:val="0"/>
              </w:rPr>
              <w:t xml:space="preserve">509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after="0" w:line="231.63326740264893" w:lineRule="auto"/>
              <w:ind w:left="126.14639282226562" w:right="471.9879150390625" w:firstLine="3.7847900390625"/>
              <w:jc w:val="left"/>
              <w:rPr>
                <w:sz w:val="19.920000076293945"/>
                <w:szCs w:val="19.920000076293945"/>
              </w:rPr>
            </w:pPr>
            <w:r w:rsidDel="00000000" w:rsidR="00000000" w:rsidRPr="00000000">
              <w:rPr>
                <w:sz w:val="19.920000076293945"/>
                <w:szCs w:val="19.920000076293945"/>
                <w:rtl w:val="0"/>
              </w:rPr>
              <w:t xml:space="preserve">For each feature object  listed below where the  </w:t>
            </w:r>
          </w:p>
          <w:p w:rsidR="00000000" w:rsidDel="00000000" w:rsidP="00000000" w:rsidRDefault="00000000" w:rsidRPr="00000000" w14:paraId="00000712">
            <w:pPr>
              <w:widowControl w:val="0"/>
              <w:spacing w:after="0" w:before="2.47802734375" w:line="231.2314224243164" w:lineRule="auto"/>
              <w:ind w:left="115.58883666992188" w:right="57.4224853515625" w:firstLine="4.38232421875"/>
              <w:jc w:val="left"/>
              <w:rPr>
                <w:sz w:val="19.920000076293945"/>
                <w:szCs w:val="19.920000076293945"/>
              </w:rPr>
            </w:pPr>
            <w:r w:rsidDel="00000000" w:rsidR="00000000" w:rsidRPr="00000000">
              <w:rPr>
                <w:sz w:val="19.920000076293945"/>
                <w:szCs w:val="19.920000076293945"/>
                <w:rtl w:val="0"/>
              </w:rPr>
              <w:t xml:space="preserve">attribute stated is Unknown:  ARCSLN: NATION;  </w:t>
            </w:r>
          </w:p>
          <w:p w:rsidR="00000000" w:rsidDel="00000000" w:rsidP="00000000" w:rsidRDefault="00000000" w:rsidRPr="00000000" w14:paraId="00000713">
            <w:pPr>
              <w:widowControl w:val="0"/>
              <w:spacing w:after="0" w:before="5.211181640625" w:line="240" w:lineRule="auto"/>
              <w:ind w:left="115.58883666992188" w:firstLine="0"/>
              <w:jc w:val="left"/>
              <w:rPr>
                <w:sz w:val="19.920000076293945"/>
                <w:szCs w:val="19.920000076293945"/>
              </w:rPr>
            </w:pPr>
            <w:r w:rsidDel="00000000" w:rsidR="00000000" w:rsidRPr="00000000">
              <w:rPr>
                <w:sz w:val="19.920000076293945"/>
                <w:szCs w:val="19.920000076293945"/>
                <w:rtl w:val="0"/>
              </w:rPr>
              <w:t xml:space="preserve">ASLXIS: NATION;  </w:t>
            </w:r>
          </w:p>
          <w:p w:rsidR="00000000" w:rsidDel="00000000" w:rsidP="00000000" w:rsidRDefault="00000000" w:rsidRPr="00000000" w14:paraId="00000714">
            <w:pPr>
              <w:widowControl w:val="0"/>
              <w:spacing w:after="0"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CONZNE: NATION;  </w:t>
            </w:r>
          </w:p>
          <w:p w:rsidR="00000000" w:rsidDel="00000000" w:rsidP="00000000" w:rsidRDefault="00000000" w:rsidRPr="00000000" w14:paraId="00000715">
            <w:pPr>
              <w:widowControl w:val="0"/>
              <w:spacing w:after="0"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COSARE: NATION;  </w:t>
            </w:r>
          </w:p>
          <w:p w:rsidR="00000000" w:rsidDel="00000000" w:rsidP="00000000" w:rsidRDefault="00000000" w:rsidRPr="00000000" w14:paraId="00000716">
            <w:pPr>
              <w:widowControl w:val="0"/>
              <w:spacing w:after="0"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CTNARE: INFORM or  </w:t>
            </w:r>
          </w:p>
          <w:p w:rsidR="00000000" w:rsidDel="00000000" w:rsidP="00000000" w:rsidRDefault="00000000" w:rsidRPr="00000000" w14:paraId="00000717">
            <w:pPr>
              <w:widowControl w:val="0"/>
              <w:spacing w:after="0" w:line="240" w:lineRule="auto"/>
              <w:ind w:left="115.58883666992188" w:firstLine="0"/>
              <w:jc w:val="left"/>
              <w:rPr>
                <w:sz w:val="19.920000076293945"/>
                <w:szCs w:val="19.920000076293945"/>
              </w:rPr>
            </w:pPr>
            <w:r w:rsidDel="00000000" w:rsidR="00000000" w:rsidRPr="00000000">
              <w:rPr>
                <w:sz w:val="19.920000076293945"/>
                <w:szCs w:val="19.920000076293945"/>
                <w:rtl w:val="0"/>
              </w:rPr>
              <w:t xml:space="preserve">TXTDSC;  </w:t>
            </w:r>
          </w:p>
          <w:p w:rsidR="00000000" w:rsidDel="00000000" w:rsidP="00000000" w:rsidRDefault="00000000" w:rsidRPr="00000000" w14:paraId="00000718">
            <w:pPr>
              <w:widowControl w:val="0"/>
              <w:spacing w:after="0"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CUSZNE: NATION;  </w:t>
            </w:r>
          </w:p>
          <w:p w:rsidR="00000000" w:rsidDel="00000000" w:rsidP="00000000" w:rsidRDefault="00000000" w:rsidRPr="00000000" w14:paraId="00000719">
            <w:pPr>
              <w:widowControl w:val="0"/>
              <w:spacing w:after="0" w:line="231.23263835906982" w:lineRule="auto"/>
              <w:ind w:left="128.93524169921875" w:right="426.1724853515625" w:firstLine="0"/>
              <w:jc w:val="left"/>
              <w:rPr>
                <w:sz w:val="19.920000076293945"/>
                <w:szCs w:val="19.920000076293945"/>
              </w:rPr>
            </w:pPr>
            <w:r w:rsidDel="00000000" w:rsidR="00000000" w:rsidRPr="00000000">
              <w:rPr>
                <w:sz w:val="19.920000076293945"/>
                <w:szCs w:val="19.920000076293945"/>
                <w:rtl w:val="0"/>
              </w:rPr>
              <w:t xml:space="preserve">DEPARE: DRVAL1 and  DRVAL2;  </w:t>
            </w:r>
          </w:p>
          <w:p w:rsidR="00000000" w:rsidDel="00000000" w:rsidP="00000000" w:rsidRDefault="00000000" w:rsidRPr="00000000" w14:paraId="0000071A">
            <w:pPr>
              <w:widowControl w:val="0"/>
              <w:spacing w:after="0" w:before="5.208740234375"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DEPCNT: VALDCO;  </w:t>
            </w:r>
          </w:p>
          <w:p w:rsidR="00000000" w:rsidDel="00000000" w:rsidP="00000000" w:rsidRDefault="00000000" w:rsidRPr="00000000" w14:paraId="0000071B">
            <w:pPr>
              <w:widowControl w:val="0"/>
              <w:spacing w:after="0"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DRGARE: DRVAL1;  </w:t>
            </w:r>
          </w:p>
          <w:p w:rsidR="00000000" w:rsidDel="00000000" w:rsidP="00000000" w:rsidRDefault="00000000" w:rsidRPr="00000000" w14:paraId="0000071C">
            <w:pPr>
              <w:widowControl w:val="0"/>
              <w:spacing w:after="0"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DWRTPT: ORIENT;  </w:t>
            </w:r>
          </w:p>
          <w:p w:rsidR="00000000" w:rsidDel="00000000" w:rsidP="00000000" w:rsidRDefault="00000000" w:rsidRPr="00000000" w14:paraId="0000071D">
            <w:pPr>
              <w:widowControl w:val="0"/>
              <w:spacing w:after="0"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DWRTCL: ORIENT;  </w:t>
            </w:r>
          </w:p>
          <w:p w:rsidR="00000000" w:rsidDel="00000000" w:rsidP="00000000" w:rsidRDefault="00000000" w:rsidRPr="00000000" w14:paraId="0000071E">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EXEZNE: NATION;  </w:t>
            </w:r>
          </w:p>
          <w:p w:rsidR="00000000" w:rsidDel="00000000" w:rsidP="00000000" w:rsidRDefault="00000000" w:rsidRPr="00000000" w14:paraId="0000071F">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FSHZNE: NATION;  </w:t>
            </w:r>
          </w:p>
          <w:p w:rsidR="00000000" w:rsidDel="00000000" w:rsidP="00000000" w:rsidRDefault="00000000" w:rsidRPr="00000000" w14:paraId="00000720">
            <w:pPr>
              <w:widowControl w:val="0"/>
              <w:spacing w:after="0" w:line="240" w:lineRule="auto"/>
              <w:ind w:left="127.93914794921875" w:firstLine="0"/>
              <w:jc w:val="left"/>
              <w:rPr>
                <w:sz w:val="19.920000076293945"/>
                <w:szCs w:val="19.920000076293945"/>
              </w:rPr>
            </w:pPr>
            <w:r w:rsidDel="00000000" w:rsidR="00000000" w:rsidRPr="00000000">
              <w:rPr>
                <w:sz w:val="19.920000076293945"/>
                <w:szCs w:val="19.920000076293945"/>
                <w:rtl w:val="0"/>
              </w:rPr>
              <w:t xml:space="preserve">LNDELV: ELEVAT;  </w:t>
            </w:r>
          </w:p>
          <w:p w:rsidR="00000000" w:rsidDel="00000000" w:rsidP="00000000" w:rsidRDefault="00000000" w:rsidRPr="00000000" w14:paraId="00000721">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M_COVR: CATCOV;  </w:t>
            </w:r>
          </w:p>
          <w:p w:rsidR="00000000" w:rsidDel="00000000" w:rsidP="00000000" w:rsidRDefault="00000000" w:rsidRPr="00000000" w14:paraId="00000722">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M_CSCL: CSCALE;  </w:t>
            </w:r>
          </w:p>
          <w:p w:rsidR="00000000" w:rsidDel="00000000" w:rsidP="00000000" w:rsidRDefault="00000000" w:rsidRPr="00000000" w14:paraId="00000723">
            <w:pPr>
              <w:widowControl w:val="0"/>
              <w:spacing w:after="0" w:line="231.2314224243164" w:lineRule="auto"/>
              <w:ind w:left="120.56884765625" w:right="517.0074462890625" w:firstLine="6.77276611328125"/>
              <w:jc w:val="left"/>
              <w:rPr>
                <w:sz w:val="19.920000076293945"/>
                <w:szCs w:val="19.920000076293945"/>
              </w:rPr>
            </w:pPr>
            <w:r w:rsidDel="00000000" w:rsidR="00000000" w:rsidRPr="00000000">
              <w:rPr>
                <w:sz w:val="19.920000076293945"/>
                <w:szCs w:val="19.920000076293945"/>
                <w:rtl w:val="0"/>
              </w:rPr>
              <w:t xml:space="preserve">M_NSYS: MARSYS or  ORIENT;  </w:t>
            </w:r>
          </w:p>
          <w:p w:rsidR="00000000" w:rsidDel="00000000" w:rsidP="00000000" w:rsidRDefault="00000000" w:rsidRPr="00000000" w14:paraId="00000724">
            <w:pPr>
              <w:widowControl w:val="0"/>
              <w:spacing w:after="0" w:before="5.211181640625"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M_QUAL: CATZOC;  </w:t>
            </w:r>
          </w:p>
          <w:p w:rsidR="00000000" w:rsidDel="00000000" w:rsidP="00000000" w:rsidRDefault="00000000" w:rsidRPr="00000000" w14:paraId="00000725">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M_SDAT: VERDAT;  </w:t>
            </w:r>
          </w:p>
          <w:p w:rsidR="00000000" w:rsidDel="00000000" w:rsidP="00000000" w:rsidRDefault="00000000" w:rsidRPr="00000000" w14:paraId="00000726">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M_VDAT: VERDAT;  </w:t>
            </w:r>
          </w:p>
          <w:p w:rsidR="00000000" w:rsidDel="00000000" w:rsidP="00000000" w:rsidRDefault="00000000" w:rsidRPr="00000000" w14:paraId="00000727">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MAGVAR: VALMAG;  </w:t>
            </w:r>
          </w:p>
          <w:p w:rsidR="00000000" w:rsidDel="00000000" w:rsidP="00000000" w:rsidRDefault="00000000" w:rsidRPr="00000000" w14:paraId="00000728">
            <w:pPr>
              <w:widowControl w:val="0"/>
              <w:spacing w:after="0" w:line="231.23273849487305" w:lineRule="auto"/>
              <w:ind w:left="121.56478881835938" w:right="382.74658203125" w:firstLine="6.374359130859375"/>
              <w:jc w:val="left"/>
              <w:rPr>
                <w:sz w:val="19.920000076293945"/>
                <w:szCs w:val="19.920000076293945"/>
              </w:rPr>
            </w:pPr>
            <w:r w:rsidDel="00000000" w:rsidR="00000000" w:rsidRPr="00000000">
              <w:rPr>
                <w:sz w:val="19.920000076293945"/>
                <w:szCs w:val="19.920000076293945"/>
                <w:rtl w:val="0"/>
              </w:rPr>
              <w:t xml:space="preserve">NEWOBJ: CLSDEF and  CLSNAM;  </w:t>
            </w:r>
          </w:p>
          <w:p w:rsidR="00000000" w:rsidDel="00000000" w:rsidP="00000000" w:rsidRDefault="00000000" w:rsidRPr="00000000" w14:paraId="00000729">
            <w:pPr>
              <w:widowControl w:val="0"/>
              <w:spacing w:after="0" w:before="5.6109619140625"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RCTLPT: ORIENT; </w:t>
            </w:r>
          </w:p>
          <w:p w:rsidR="00000000" w:rsidDel="00000000" w:rsidP="00000000" w:rsidRDefault="00000000" w:rsidRPr="00000000" w14:paraId="0000072A">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RESARE: CATREA or  </w:t>
            </w:r>
          </w:p>
          <w:p w:rsidR="00000000" w:rsidDel="00000000" w:rsidP="00000000" w:rsidRDefault="00000000" w:rsidRPr="00000000" w14:paraId="0000072B">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RESTRN; </w:t>
            </w:r>
          </w:p>
          <w:p w:rsidR="00000000" w:rsidDel="00000000" w:rsidP="00000000" w:rsidRDefault="00000000" w:rsidRPr="00000000" w14:paraId="0000072C">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STSLNE: NATION;  </w:t>
            </w:r>
          </w:p>
          <w:p w:rsidR="00000000" w:rsidDel="00000000" w:rsidP="00000000" w:rsidRDefault="00000000" w:rsidRPr="00000000" w14:paraId="0000072D">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SWPARE: DRVAL1;  </w:t>
            </w:r>
          </w:p>
          <w:p w:rsidR="00000000" w:rsidDel="00000000" w:rsidP="00000000" w:rsidRDefault="00000000" w:rsidRPr="00000000" w14:paraId="0000072E">
            <w:pPr>
              <w:widowControl w:val="0"/>
              <w:spacing w:after="0" w:line="240" w:lineRule="auto"/>
              <w:ind w:left="115.58883666992188" w:firstLine="0"/>
              <w:jc w:val="left"/>
              <w:rPr>
                <w:sz w:val="19.920000076293945"/>
                <w:szCs w:val="19.920000076293945"/>
              </w:rPr>
            </w:pPr>
            <w:r w:rsidDel="00000000" w:rsidR="00000000" w:rsidRPr="00000000">
              <w:rPr>
                <w:sz w:val="19.920000076293945"/>
                <w:szCs w:val="19.920000076293945"/>
                <w:rtl w:val="0"/>
              </w:rPr>
              <w:t xml:space="preserve">TESARE: NATION;  </w:t>
            </w:r>
          </w:p>
          <w:p w:rsidR="00000000" w:rsidDel="00000000" w:rsidP="00000000" w:rsidRDefault="00000000" w:rsidRPr="00000000" w14:paraId="0000072F">
            <w:pPr>
              <w:widowControl w:val="0"/>
              <w:spacing w:after="0" w:line="240" w:lineRule="auto"/>
              <w:ind w:left="115.58883666992188" w:firstLine="0"/>
              <w:jc w:val="left"/>
              <w:rPr>
                <w:sz w:val="19.920000076293945"/>
                <w:szCs w:val="19.920000076293945"/>
              </w:rPr>
            </w:pPr>
            <w:r w:rsidDel="00000000" w:rsidR="00000000" w:rsidRPr="00000000">
              <w:rPr>
                <w:sz w:val="19.920000076293945"/>
                <w:szCs w:val="19.920000076293945"/>
                <w:rtl w:val="0"/>
              </w:rPr>
              <w:t xml:space="preserve">TS_PAD: TS_TSP.</w:t>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after="0" w:line="231.63326740264893" w:lineRule="auto"/>
              <w:ind w:left="125.74798583984375" w:right="238.92822265625" w:firstLine="1.5936279296875"/>
              <w:jc w:val="left"/>
              <w:rPr>
                <w:sz w:val="19.920000076293945"/>
                <w:szCs w:val="19.920000076293945"/>
              </w:rPr>
            </w:pPr>
            <w:r w:rsidDel="00000000" w:rsidR="00000000" w:rsidRPr="00000000">
              <w:rPr>
                <w:sz w:val="19.920000076293945"/>
                <w:szCs w:val="19.920000076293945"/>
                <w:rtl w:val="0"/>
              </w:rPr>
              <w:t xml:space="preserve">Mandatory attribute  has not been  </w:t>
            </w:r>
          </w:p>
          <w:p w:rsidR="00000000" w:rsidDel="00000000" w:rsidP="00000000" w:rsidRDefault="00000000" w:rsidRPr="00000000" w14:paraId="00000731">
            <w:pPr>
              <w:widowControl w:val="0"/>
              <w:spacing w:after="0" w:before="2.47802734375"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populated with a  </w:t>
            </w:r>
          </w:p>
          <w:p w:rsidR="00000000" w:rsidDel="00000000" w:rsidP="00000000" w:rsidRDefault="00000000" w:rsidRPr="00000000" w14:paraId="00000732">
            <w:pPr>
              <w:widowControl w:val="0"/>
              <w:spacing w:after="0" w:line="240" w:lineRule="auto"/>
              <w:ind w:left="114.39361572265625" w:firstLine="0"/>
              <w:jc w:val="left"/>
              <w:rPr>
                <w:sz w:val="19.920000076293945"/>
                <w:szCs w:val="19.920000076293945"/>
              </w:rPr>
            </w:pPr>
            <w:r w:rsidDel="00000000" w:rsidR="00000000" w:rsidRPr="00000000">
              <w:rPr>
                <w:sz w:val="19.920000076293945"/>
                <w:szCs w:val="19.920000076293945"/>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after="0" w:line="231.63326740264893" w:lineRule="auto"/>
              <w:ind w:left="119.9713134765625" w:right="313.199462890625" w:firstLine="9.9603271484375"/>
              <w:jc w:val="left"/>
              <w:rPr>
                <w:sz w:val="19.920000076293945"/>
                <w:szCs w:val="19.920000076293945"/>
              </w:rPr>
            </w:pPr>
            <w:r w:rsidDel="00000000" w:rsidR="00000000" w:rsidRPr="00000000">
              <w:rPr>
                <w:sz w:val="19.920000076293945"/>
                <w:szCs w:val="19.920000076293945"/>
                <w:rtl w:val="0"/>
              </w:rPr>
              <w:t xml:space="preserve">Populate mandatory  attributes; in these  </w:t>
            </w:r>
          </w:p>
          <w:p w:rsidR="00000000" w:rsidDel="00000000" w:rsidP="00000000" w:rsidRDefault="00000000" w:rsidRPr="00000000" w14:paraId="00000734">
            <w:pPr>
              <w:widowControl w:val="0"/>
              <w:spacing w:after="0" w:before="2.4780273437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cases the object is  </w:t>
            </w:r>
          </w:p>
          <w:p w:rsidR="00000000" w:rsidDel="00000000" w:rsidP="00000000" w:rsidRDefault="00000000" w:rsidRPr="00000000" w14:paraId="00000735">
            <w:pPr>
              <w:widowControl w:val="0"/>
              <w:spacing w:after="0" w:line="231.23263835906982" w:lineRule="auto"/>
              <w:ind w:left="115.5889892578125" w:right="292.083740234375" w:firstLine="10.1593017578125"/>
              <w:jc w:val="left"/>
              <w:rPr>
                <w:sz w:val="19.920000076293945"/>
                <w:szCs w:val="19.920000076293945"/>
              </w:rPr>
            </w:pPr>
            <w:r w:rsidDel="00000000" w:rsidR="00000000" w:rsidRPr="00000000">
              <w:rPr>
                <w:sz w:val="19.920000076293945"/>
                <w:szCs w:val="19.920000076293945"/>
                <w:rtl w:val="0"/>
              </w:rPr>
              <w:t xml:space="preserve">meaningless without  this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3.5.2 and  </w:t>
            </w:r>
          </w:p>
          <w:p w:rsidR="00000000" w:rsidDel="00000000" w:rsidP="00000000" w:rsidRDefault="00000000" w:rsidRPr="00000000" w14:paraId="00000737">
            <w:pPr>
              <w:widowControl w:val="0"/>
              <w:spacing w:after="0" w:line="228.82407188415527" w:lineRule="auto"/>
              <w:ind w:left="121.56494140625" w:right="132.68798828125" w:firstLine="0.99609375"/>
              <w:jc w:val="left"/>
              <w:rPr>
                <w:sz w:val="19.920000076293945"/>
                <w:szCs w:val="19.920000076293945"/>
              </w:rPr>
            </w:pPr>
            <w:r w:rsidDel="00000000" w:rsidR="00000000" w:rsidRPr="00000000">
              <w:rPr>
                <w:sz w:val="19.920000076293945"/>
                <w:szCs w:val="19.920000076293945"/>
                <w:rtl w:val="0"/>
              </w:rPr>
              <w:t xml:space="preserve">Supplement No.3  Ch.4 (3.5.2.1)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after="0" w:line="240" w:lineRule="auto"/>
              <w:jc w:val="center"/>
              <w:rPr>
                <w:strike w:val="1"/>
                <w:sz w:val="19.920000076293945"/>
                <w:szCs w:val="19.920000076293945"/>
              </w:rPr>
            </w:pP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strike w:val="1"/>
                <w:sz w:val="19.920000076293945"/>
                <w:szCs w:val="19.920000076293945"/>
                <w:rtl w:val="0"/>
              </w:rPr>
              <w:t xml:space="preserve">510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3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after="0" w:line="240" w:lineRule="auto"/>
              <w:jc w:val="center"/>
              <w:rPr>
                <w:sz w:val="19.920000076293945"/>
                <w:szCs w:val="19.920000076293945"/>
              </w:rPr>
            </w:pPr>
            <w:sdt>
              <w:sdtPr>
                <w:tag w:val="goog_rdk_1181"/>
              </w:sdtPr>
              <w:sdtContent>
                <w:commentRangeStart w:id="61"/>
              </w:sdtContent>
            </w:sdt>
            <w:r w:rsidDel="00000000" w:rsidR="00000000" w:rsidRPr="00000000">
              <w:rPr>
                <w:sz w:val="19.920000076293945"/>
                <w:szCs w:val="19.920000076293945"/>
                <w:rtl w:val="0"/>
              </w:rPr>
              <w:t xml:space="preserve">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after="0" w:line="230.02846240997314" w:lineRule="auto"/>
              <w:ind w:left="115.58883666992188" w:right="172.78961181640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any of the attributes  DUNITS, HUNITS,  </w:t>
            </w:r>
          </w:p>
          <w:p w:rsidR="00000000" w:rsidDel="00000000" w:rsidP="00000000" w:rsidRDefault="00000000" w:rsidRPr="00000000" w14:paraId="00000743">
            <w:pPr>
              <w:widowControl w:val="0"/>
              <w:spacing w:after="0" w:before="6.2103271484375"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RECDAT, RECIND,  </w:t>
            </w:r>
          </w:p>
          <w:p w:rsidR="00000000" w:rsidDel="00000000" w:rsidP="00000000" w:rsidRDefault="00000000" w:rsidRPr="00000000" w14:paraId="00000744">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SCAMAX, PUNITS or  </w:t>
            </w:r>
          </w:p>
          <w:p w:rsidR="00000000" w:rsidDel="00000000" w:rsidP="00000000" w:rsidRDefault="00000000" w:rsidRPr="00000000" w14:paraId="00000745">
            <w:pPr>
              <w:widowControl w:val="0"/>
              <w:spacing w:after="0"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CATQUA is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after="0" w:line="231.23273849487305" w:lineRule="auto"/>
              <w:ind w:left="125.74798583984375" w:right="182.1563720703125" w:firstLine="4.183349609375"/>
              <w:jc w:val="left"/>
              <w:rPr>
                <w:sz w:val="19.920000076293945"/>
                <w:szCs w:val="19.920000076293945"/>
              </w:rPr>
            </w:pPr>
            <w:r w:rsidDel="00000000" w:rsidR="00000000" w:rsidRPr="00000000">
              <w:rPr>
                <w:sz w:val="19.920000076293945"/>
                <w:szCs w:val="19.920000076293945"/>
                <w:rtl w:val="0"/>
              </w:rPr>
              <w:t xml:space="preserve">Prohibited attributes  have been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after="0" w:line="231.23273849487305" w:lineRule="auto"/>
              <w:ind w:left="119.9713134765625" w:right="423.555908203125" w:firstLine="10.3582763671875"/>
              <w:jc w:val="left"/>
              <w:rPr>
                <w:sz w:val="19.920000076293945"/>
                <w:szCs w:val="19.920000076293945"/>
              </w:rPr>
            </w:pPr>
            <w:r w:rsidDel="00000000" w:rsidR="00000000" w:rsidRPr="00000000">
              <w:rPr>
                <w:sz w:val="19.920000076293945"/>
                <w:szCs w:val="19.920000076293945"/>
                <w:rtl w:val="0"/>
              </w:rPr>
              <w:t xml:space="preserve">Remove prohibited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after="0" w:line="240" w:lineRule="auto"/>
              <w:ind w:left="119.5733642578125" w:firstLine="0"/>
              <w:jc w:val="left"/>
              <w:rPr>
                <w:sz w:val="19.920000076293945"/>
                <w:szCs w:val="19.920000076293945"/>
              </w:rPr>
            </w:pPr>
            <w:sdt>
              <w:sdtPr>
                <w:tag w:val="goog_rdk_1182"/>
              </w:sdtPr>
              <w:sdtContent>
                <w:commentRangeStart w:id="62"/>
              </w:sdtContent>
            </w:sdt>
            <w:r w:rsidDel="00000000" w:rsidR="00000000" w:rsidRPr="00000000">
              <w:rPr>
                <w:sz w:val="19.920000076293945"/>
                <w:szCs w:val="19.920000076293945"/>
                <w:rtl w:val="0"/>
              </w:rPr>
              <w:t xml:space="preserve">3.5.3 </w:t>
            </w:r>
            <w:commentRangeEnd w:id="62"/>
            <w:r w:rsidDel="00000000" w:rsidR="00000000" w:rsidRPr="00000000">
              <w:commentReference w:id="6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after="0" w:line="240" w:lineRule="auto"/>
              <w:jc w:val="center"/>
              <w:rPr>
                <w:sz w:val="19.920000076293945"/>
                <w:szCs w:val="19.920000076293945"/>
              </w:rPr>
            </w:pPr>
            <w:sdt>
              <w:sdtPr>
                <w:tag w:val="goog_rdk_1184"/>
              </w:sdtPr>
              <w:sdtContent>
                <w:ins w:author="Thomas Cervone-Richards - NOAA Federal" w:id="88" w:date="2023-09-19T15:09:32Z">
                  <w:commentRangeEnd w:id="61"/>
                  <w:r w:rsidDel="00000000" w:rsidR="00000000" w:rsidRPr="00000000">
                    <w:commentReference w:id="61"/>
                  </w:r>
                  <w:r w:rsidDel="00000000" w:rsidR="00000000" w:rsidRPr="00000000">
                    <w:rPr>
                      <w:sz w:val="19.920000076293945"/>
                      <w:szCs w:val="19.920000076293945"/>
                      <w:rtl w:val="0"/>
                    </w:rPr>
                    <w:t xml:space="preserve">57, 411, 412, 413, 414</w:t>
                  </w:r>
                </w:ins>
              </w:sdtContent>
            </w:sdt>
            <w:sdt>
              <w:sdtPr>
                <w:tag w:val="goog_rdk_1185"/>
              </w:sdtPr>
              <w:sdtContent>
                <w:commentRangeStart w:id="63"/>
              </w:sdtContent>
            </w:sdt>
            <w:r w:rsidDel="00000000" w:rsidR="00000000" w:rsidRPr="00000000">
              <w:rPr>
                <w:rtl w:val="0"/>
              </w:rPr>
            </w:r>
          </w:p>
        </w:tc>
      </w:tr>
      <w:tr>
        <w:trPr>
          <w:cantSplit w:val="0"/>
          <w:trHeight w:val="18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after="0" w:line="240" w:lineRule="auto"/>
              <w:jc w:val="center"/>
              <w:rPr>
                <w:sz w:val="19.920000076293945"/>
                <w:szCs w:val="19.920000076293945"/>
              </w:rPr>
            </w:pPr>
            <w:commentRangeEnd w:id="63"/>
            <w:r w:rsidDel="00000000" w:rsidR="00000000" w:rsidRPr="00000000">
              <w:commentReference w:id="63"/>
            </w:r>
            <w:sdt>
              <w:sdtPr>
                <w:tag w:val="goog_rdk_1186"/>
              </w:sdtPr>
              <w:sdtContent>
                <w:commentRangeStart w:id="64"/>
              </w:sdtContent>
            </w:sdt>
            <w:sdt>
              <w:sdtPr>
                <w:tag w:val="goog_rdk_1187"/>
              </w:sdtPr>
              <w:sdtContent>
                <w:commentRangeStart w:id="65"/>
              </w:sdtContent>
            </w:sdt>
            <w:r w:rsidDel="00000000" w:rsidR="00000000" w:rsidRPr="00000000">
              <w:rPr>
                <w:sz w:val="19.920000076293945"/>
                <w:szCs w:val="19.920000076293945"/>
                <w:rtl w:val="0"/>
              </w:rPr>
              <w:t xml:space="preserve">512</w:t>
            </w:r>
            <w:commentRangeEnd w:id="64"/>
            <w:r w:rsidDel="00000000" w:rsidR="00000000" w:rsidRPr="00000000">
              <w:commentReference w:id="64"/>
            </w:r>
            <w:commentRangeEnd w:id="65"/>
            <w:r w:rsidDel="00000000" w:rsidR="00000000" w:rsidRPr="00000000">
              <w:commentReference w:id="65"/>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after="0" w:line="230.7509422302246" w:lineRule="auto"/>
              <w:ind w:left="115.58883666992188" w:right="59.44458007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with an attribute of type Float or Integer where the value  contains zeroes before the  first numerical digit or after  the last numerical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after="0" w:line="231.23273849487305" w:lineRule="auto"/>
              <w:ind w:left="124.3536376953125" w:right="361.0382080078125" w:hanging="7.569580078125"/>
              <w:jc w:val="left"/>
              <w:rPr>
                <w:sz w:val="19.920000076293945"/>
                <w:szCs w:val="19.920000076293945"/>
              </w:rPr>
            </w:pPr>
            <w:r w:rsidDel="00000000" w:rsidR="00000000" w:rsidRPr="00000000">
              <w:rPr>
                <w:sz w:val="19.920000076293945"/>
                <w:szCs w:val="19.920000076293945"/>
                <w:rtl w:val="0"/>
              </w:rPr>
              <w:t xml:space="preserve">Values have been  padded with non </w:t>
            </w:r>
          </w:p>
          <w:p w:rsidR="00000000" w:rsidDel="00000000" w:rsidP="00000000" w:rsidRDefault="00000000" w:rsidRPr="00000000" w14:paraId="0000074E">
            <w:pPr>
              <w:widowControl w:val="0"/>
              <w:spacing w:after="0" w:before="2.8106689453125" w:line="231.23273849487305" w:lineRule="auto"/>
              <w:ind w:left="129.93133544921875" w:right="361.4361572265625" w:hanging="10.7568359375"/>
              <w:jc w:val="left"/>
              <w:rPr>
                <w:sz w:val="19.920000076293945"/>
                <w:szCs w:val="19.920000076293945"/>
              </w:rPr>
            </w:pPr>
            <w:r w:rsidDel="00000000" w:rsidR="00000000" w:rsidRPr="00000000">
              <w:rPr>
                <w:sz w:val="19.920000076293945"/>
                <w:szCs w:val="19.920000076293945"/>
                <w:rtl w:val="0"/>
              </w:rPr>
              <w:t xml:space="preserve">significant zeroes.  Example: For a  </w:t>
            </w:r>
          </w:p>
          <w:p w:rsidR="00000000" w:rsidDel="00000000" w:rsidP="00000000" w:rsidRDefault="00000000" w:rsidRPr="00000000" w14:paraId="0000074F">
            <w:pPr>
              <w:widowControl w:val="0"/>
              <w:spacing w:after="0" w:before="5.2099609375" w:line="231.2326955795288" w:lineRule="auto"/>
              <w:ind w:left="119.17449951171875" w:right="271.683349609375" w:firstLine="0"/>
              <w:jc w:val="left"/>
              <w:rPr>
                <w:sz w:val="19.920000076293945"/>
                <w:szCs w:val="19.920000076293945"/>
              </w:rPr>
            </w:pPr>
            <w:r w:rsidDel="00000000" w:rsidR="00000000" w:rsidRPr="00000000">
              <w:rPr>
                <w:sz w:val="19.920000076293945"/>
                <w:szCs w:val="19.920000076293945"/>
                <w:rtl w:val="0"/>
              </w:rPr>
              <w:t xml:space="preserve">signal period of 2.5  sec, the value of  </w:t>
            </w:r>
          </w:p>
          <w:p w:rsidR="00000000" w:rsidDel="00000000" w:rsidP="00000000" w:rsidRDefault="00000000" w:rsidRPr="00000000" w14:paraId="00000750">
            <w:pPr>
              <w:widowControl w:val="0"/>
              <w:spacing w:after="0" w:before="5.21026611328125" w:line="231.2326955795288" w:lineRule="auto"/>
              <w:ind w:left="119.9713134765625" w:right="104.06982421875" w:firstLine="2.58941650390625"/>
              <w:jc w:val="left"/>
              <w:rPr>
                <w:sz w:val="19.920000076293945"/>
                <w:szCs w:val="19.920000076293945"/>
              </w:rPr>
            </w:pPr>
            <w:r w:rsidDel="00000000" w:rsidR="00000000" w:rsidRPr="00000000">
              <w:rPr>
                <w:sz w:val="19.920000076293945"/>
                <w:szCs w:val="19.920000076293945"/>
                <w:rtl w:val="0"/>
              </w:rPr>
              <w:t xml:space="preserve">SIGPER must be 2.5  and not 02.500.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non </w:t>
            </w:r>
          </w:p>
          <w:p w:rsidR="00000000" w:rsidDel="00000000" w:rsidP="00000000" w:rsidRDefault="00000000" w:rsidRPr="00000000" w14:paraId="00000752">
            <w:pPr>
              <w:widowControl w:val="0"/>
              <w:spacing w:after="0" w:line="240" w:lineRule="auto"/>
              <w:ind w:left="119.1748046875" w:firstLine="0"/>
              <w:jc w:val="left"/>
              <w:rPr>
                <w:sz w:val="19.920000076293945"/>
                <w:szCs w:val="19.920000076293945"/>
              </w:rPr>
            </w:pPr>
            <w:r w:rsidDel="00000000" w:rsidR="00000000" w:rsidRPr="00000000">
              <w:rPr>
                <w:sz w:val="19.920000076293945"/>
                <w:szCs w:val="19.920000076293945"/>
                <w:rtl w:val="0"/>
              </w:rPr>
              <w:t xml:space="preserve">significant zeroes.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after="0" w:line="240" w:lineRule="auto"/>
              <w:jc w:val="center"/>
              <w:rPr>
                <w:sz w:val="19.920000076293945"/>
                <w:szCs w:val="19.920000076293945"/>
              </w:rPr>
            </w:pPr>
            <w:sdt>
              <w:sdtPr>
                <w:tag w:val="goog_rdk_1189"/>
              </w:sdtPr>
              <w:sdtContent>
                <w:ins w:author="Thomas Cervone-Richards - NOAA Federal" w:id="89" w:date="2023-09-19T15:09:5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after="0" w:line="240" w:lineRule="auto"/>
              <w:jc w:val="center"/>
              <w:rPr>
                <w:sz w:val="19.920000076293945"/>
                <w:szCs w:val="19.920000076293945"/>
              </w:rPr>
            </w:pPr>
            <w:sdt>
              <w:sdtPr>
                <w:tag w:val="goog_rdk_1190"/>
              </w:sdtPr>
              <w:sdtContent>
                <w:commentRangeStart w:id="66"/>
              </w:sdtContent>
            </w:sdt>
            <w:r w:rsidDel="00000000" w:rsidR="00000000" w:rsidRPr="00000000">
              <w:rPr>
                <w:sz w:val="19.920000076293945"/>
                <w:szCs w:val="19.920000076293945"/>
                <w:rtl w:val="0"/>
              </w:rPr>
              <w:t xml:space="preserve">513 </w:t>
            </w:r>
            <w:commentRangeEnd w:id="66"/>
            <w:r w:rsidDel="00000000" w:rsidR="00000000" w:rsidRPr="00000000">
              <w:commentReference w:id="6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after="0" w:line="230.4296350479126" w:lineRule="auto"/>
              <w:ind w:left="115.58883666992188" w:right="59.44458007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with  an attribute value identical  to a corresponding attribute  of a meta object it is  </w:t>
            </w:r>
          </w:p>
          <w:p w:rsidR="00000000" w:rsidDel="00000000" w:rsidP="00000000" w:rsidRDefault="00000000" w:rsidRPr="00000000" w14:paraId="00000758">
            <w:pPr>
              <w:widowControl w:val="0"/>
              <w:spacing w:after="0" w:before="5.8770751953125"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COVERED_BY.</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after="0" w:line="228.82381439208984" w:lineRule="auto"/>
              <w:ind w:left="119.9713134765625" w:right="238.5302734375" w:hanging="4.38262939453125"/>
              <w:jc w:val="left"/>
              <w:rPr>
                <w:sz w:val="19.920000076293945"/>
                <w:szCs w:val="19.920000076293945"/>
              </w:rPr>
            </w:pPr>
            <w:r w:rsidDel="00000000" w:rsidR="00000000" w:rsidRPr="00000000">
              <w:rPr>
                <w:sz w:val="19.920000076293945"/>
                <w:szCs w:val="19.920000076293945"/>
                <w:rtl w:val="0"/>
              </w:rPr>
              <w:t xml:space="preserve">An attribute value of a meta object is  </w:t>
            </w:r>
          </w:p>
          <w:p w:rsidR="00000000" w:rsidDel="00000000" w:rsidP="00000000" w:rsidRDefault="00000000" w:rsidRPr="00000000" w14:paraId="0000075A">
            <w:pPr>
              <w:widowControl w:val="0"/>
              <w:spacing w:after="0" w:before="7.20977783203125" w:line="231.2324094772339" w:lineRule="auto"/>
              <w:ind w:left="119.77203369140625" w:right="215.0244140625" w:firstLine="0"/>
              <w:jc w:val="left"/>
              <w:rPr>
                <w:sz w:val="19.920000076293945"/>
                <w:szCs w:val="19.920000076293945"/>
              </w:rPr>
            </w:pPr>
            <w:r w:rsidDel="00000000" w:rsidR="00000000" w:rsidRPr="00000000">
              <w:rPr>
                <w:sz w:val="19.920000076293945"/>
                <w:szCs w:val="19.920000076293945"/>
                <w:rtl w:val="0"/>
              </w:rPr>
              <w:t xml:space="preserve">duplicated on a geo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duplicate  </w:t>
            </w:r>
          </w:p>
          <w:p w:rsidR="00000000" w:rsidDel="00000000" w:rsidP="00000000" w:rsidRDefault="00000000" w:rsidRPr="00000000" w14:paraId="0000075C">
            <w:pPr>
              <w:widowControl w:val="0"/>
              <w:spacing w:after="0" w:line="240" w:lineRule="auto"/>
              <w:ind w:left="114.3939208984375" w:firstLine="0"/>
              <w:jc w:val="left"/>
              <w:rPr>
                <w:sz w:val="19.920000076293945"/>
                <w:szCs w:val="19.920000076293945"/>
              </w:rPr>
            </w:pPr>
            <w:r w:rsidDel="00000000" w:rsidR="00000000" w:rsidRPr="00000000">
              <w:rPr>
                <w:sz w:val="19.920000076293945"/>
                <w:szCs w:val="19.920000076293945"/>
                <w:rtl w:val="0"/>
              </w:rPr>
              <w:t xml:space="preserve">value from geo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after="0" w:line="240" w:lineRule="auto"/>
              <w:jc w:val="center"/>
              <w:rPr>
                <w:sz w:val="19.920000076293945"/>
                <w:szCs w:val="19.920000076293945"/>
              </w:rPr>
            </w:pPr>
            <w:sdt>
              <w:sdtPr>
                <w:tag w:val="goog_rdk_1192"/>
              </w:sdtPr>
              <w:sdtContent>
                <w:ins w:author="Thomas Cervone-Richards - NOAA Federal" w:id="90" w:date="2023-09-19T15:18:41Z">
                  <w:r w:rsidDel="00000000" w:rsidR="00000000" w:rsidRPr="00000000">
                    <w:rPr>
                      <w:sz w:val="19.920000076293945"/>
                      <w:szCs w:val="19.920000076293945"/>
                      <w:rtl w:val="0"/>
                    </w:rPr>
                    <w:t xml:space="preserve">57, 411, 414</w:t>
                  </w:r>
                </w:ins>
              </w:sdtContent>
            </w:sdt>
            <w:r w:rsidDel="00000000" w:rsidR="00000000" w:rsidRPr="00000000">
              <w:rPr>
                <w:rtl w:val="0"/>
              </w:rPr>
            </w:r>
          </w:p>
        </w:tc>
      </w:tr>
      <w:tr>
        <w:trPr>
          <w:cantSplit w:val="0"/>
          <w:trHeight w:val="240.00015258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after="0" w:line="276" w:lineRule="auto"/>
              <w:jc w:val="left"/>
              <w:rPr>
                <w:i w:val="1"/>
                <w:sz w:val="19.920000076293945"/>
                <w:szCs w:val="19.920000076293945"/>
              </w:rPr>
            </w:pPr>
            <w:r w:rsidDel="00000000" w:rsidR="00000000" w:rsidRPr="00000000">
              <w:rPr>
                <w:rtl w:val="0"/>
              </w:rPr>
            </w:r>
          </w:p>
        </w:tc>
      </w:tr>
    </w:tbl>
    <w:p w:rsidR="00000000" w:rsidDel="00000000" w:rsidP="00000000" w:rsidRDefault="00000000" w:rsidRPr="00000000" w14:paraId="0000076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76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769">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76A">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28 </w:t>
      </w:r>
    </w:p>
    <w:tbl>
      <w:tblPr>
        <w:tblStyle w:val="Table19"/>
        <w:tblW w:w="10380.0" w:type="dxa"/>
        <w:jc w:val="left"/>
        <w:tblInd w:w="-80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295"/>
        <w:gridCol w:w="2460"/>
        <w:gridCol w:w="2085"/>
        <w:gridCol w:w="1185"/>
        <w:gridCol w:w="555"/>
        <w:gridCol w:w="1035"/>
        <w:tblGridChange w:id="0">
          <w:tblGrid>
            <w:gridCol w:w="765"/>
            <w:gridCol w:w="2295"/>
            <w:gridCol w:w="2460"/>
            <w:gridCol w:w="2085"/>
            <w:gridCol w:w="1185"/>
            <w:gridCol w:w="555"/>
            <w:gridCol w:w="1035"/>
          </w:tblGrid>
        </w:tblGridChange>
      </w:tblGrid>
      <w:tr>
        <w:trPr>
          <w:cantSplit w:val="0"/>
          <w:trHeight w:val="18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after="0" w:line="230.22869110107422" w:lineRule="auto"/>
              <w:ind w:left="119.17434692382812" w:right="304.26177978515625" w:firstLine="10.7568359375"/>
              <w:jc w:val="left"/>
              <w:rPr>
                <w:sz w:val="19.920000076293945"/>
                <w:szCs w:val="19.920000076293945"/>
              </w:rPr>
            </w:pPr>
            <w:r w:rsidDel="00000000" w:rsidR="00000000" w:rsidRPr="00000000">
              <w:rPr>
                <w:sz w:val="19.920000076293945"/>
                <w:szCs w:val="19.920000076293945"/>
                <w:rtl w:val="0"/>
              </w:rPr>
              <w:t xml:space="preserve">For each edge where the  subfield USAG (Usage  indicator) is Equal to 3  </w:t>
            </w:r>
          </w:p>
          <w:p w:rsidR="00000000" w:rsidDel="00000000" w:rsidP="00000000" w:rsidRDefault="00000000" w:rsidRPr="00000000" w14:paraId="0000076D">
            <w:pPr>
              <w:widowControl w:val="0"/>
              <w:spacing w:after="0" w:before="6.04248046875" w:line="240" w:lineRule="auto"/>
              <w:ind w:left="126.34552001953125" w:firstLine="0"/>
              <w:jc w:val="left"/>
              <w:rPr>
                <w:sz w:val="19.920000076293945"/>
                <w:szCs w:val="19.920000076293945"/>
              </w:rPr>
            </w:pPr>
            <w:r w:rsidDel="00000000" w:rsidR="00000000" w:rsidRPr="00000000">
              <w:rPr>
                <w:sz w:val="19.920000076293945"/>
                <w:szCs w:val="19.920000076293945"/>
                <w:rtl w:val="0"/>
              </w:rPr>
              <w:t xml:space="preserve">(exterior boundary,  </w:t>
            </w:r>
          </w:p>
          <w:p w:rsidR="00000000" w:rsidDel="00000000" w:rsidP="00000000" w:rsidRDefault="00000000" w:rsidRPr="00000000" w14:paraId="0000076E">
            <w:pPr>
              <w:widowControl w:val="0"/>
              <w:spacing w:after="0" w:line="231.23223781585693" w:lineRule="auto"/>
              <w:ind w:left="115.58883666992188" w:right="170.399169921875" w:firstLine="0"/>
              <w:rPr>
                <w:sz w:val="19.920000076293945"/>
                <w:szCs w:val="19.920000076293945"/>
              </w:rPr>
            </w:pPr>
            <w:r w:rsidDel="00000000" w:rsidR="00000000" w:rsidRPr="00000000">
              <w:rPr>
                <w:sz w:val="19.920000076293945"/>
                <w:szCs w:val="19.920000076293945"/>
                <w:rtl w:val="0"/>
              </w:rPr>
              <w:t xml:space="preserve">truncated by the data limit)  AND the MASK subfield is  Not equal to 255 (masking  is not 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after="0" w:line="230.73035717010498" w:lineRule="auto"/>
              <w:ind w:left="115.58868408203125" w:right="83.154296875" w:firstLine="14.3426513671875"/>
              <w:jc w:val="left"/>
              <w:rPr>
                <w:sz w:val="19.920000076293945"/>
                <w:szCs w:val="19.920000076293945"/>
              </w:rPr>
            </w:pPr>
            <w:r w:rsidDel="00000000" w:rsidR="00000000" w:rsidRPr="00000000">
              <w:rPr>
                <w:sz w:val="19.920000076293945"/>
                <w:szCs w:val="19.920000076293945"/>
                <w:rtl w:val="0"/>
              </w:rPr>
              <w:t xml:space="preserve">Edge with USAG = 3  (exterior boundary  truncated by the data  limit) does not have  MASK = 255  </w:t>
            </w:r>
          </w:p>
          <w:p w:rsidR="00000000" w:rsidDel="00000000" w:rsidP="00000000" w:rsidRDefault="00000000" w:rsidRPr="00000000" w14:paraId="00000770">
            <w:pPr>
              <w:widowControl w:val="0"/>
              <w:spacing w:after="0" w:before="5.62744140625" w:line="240" w:lineRule="auto"/>
              <w:ind w:left="126.34552001953125" w:firstLine="0"/>
              <w:jc w:val="left"/>
              <w:rPr>
                <w:sz w:val="19.920000076293945"/>
                <w:szCs w:val="19.920000076293945"/>
              </w:rPr>
            </w:pPr>
            <w:r w:rsidDel="00000000" w:rsidR="00000000" w:rsidRPr="00000000">
              <w:rPr>
                <w:sz w:val="19.920000076293945"/>
                <w:szCs w:val="19.920000076293945"/>
                <w:rtl w:val="0"/>
              </w:rPr>
              <w:t xml:space="preserve">(masking is not  </w:t>
            </w:r>
          </w:p>
          <w:p w:rsidR="00000000" w:rsidDel="00000000" w:rsidP="00000000" w:rsidRDefault="00000000" w:rsidRPr="00000000" w14:paraId="00000771">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relevant).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Set MASK to 255  </w:t>
            </w:r>
          </w:p>
          <w:p w:rsidR="00000000" w:rsidDel="00000000" w:rsidP="00000000" w:rsidRDefault="00000000" w:rsidRPr="00000000" w14:paraId="00000773">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(masking is not  </w:t>
            </w:r>
          </w:p>
          <w:p w:rsidR="00000000" w:rsidDel="00000000" w:rsidP="00000000" w:rsidRDefault="00000000" w:rsidRPr="00000000" w14:paraId="00000774">
            <w:pPr>
              <w:widowControl w:val="0"/>
              <w:spacing w:after="0" w:line="231.2314224243164" w:lineRule="auto"/>
              <w:ind w:left="115.5889892578125" w:right="436.50390625" w:firstLine="12.5494384765625"/>
              <w:jc w:val="left"/>
              <w:rPr>
                <w:sz w:val="19.920000076293945"/>
                <w:szCs w:val="19.920000076293945"/>
              </w:rPr>
            </w:pPr>
            <w:r w:rsidDel="00000000" w:rsidR="00000000" w:rsidRPr="00000000">
              <w:rPr>
                <w:sz w:val="19.920000076293945"/>
                <w:szCs w:val="19.920000076293945"/>
                <w:rtl w:val="0"/>
              </w:rPr>
              <w:t xml:space="preserve">relevant) for edges  with USAG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after="0" w:line="240" w:lineRule="auto"/>
              <w:jc w:val="center"/>
              <w:rPr>
                <w:sz w:val="19.920000076293945"/>
                <w:szCs w:val="19.920000076293945"/>
              </w:rPr>
            </w:pPr>
            <w:sdt>
              <w:sdtPr>
                <w:tag w:val="goog_rdk_1194"/>
              </w:sdtPr>
              <w:sdtContent>
                <w:ins w:author="Thomas Cervone-Richards - NOAA Federal" w:id="91" w:date="2023-09-19T15:19:43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516a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line="228.82407188415527" w:lineRule="auto"/>
              <w:ind w:left="119.77203369140625" w:right="392.706298828125" w:firstLine="10.159149169921875"/>
              <w:jc w:val="left"/>
              <w:rPr>
                <w:sz w:val="19.920000076293945"/>
                <w:szCs w:val="19.920000076293945"/>
              </w:rPr>
            </w:pPr>
            <w:r w:rsidDel="00000000" w:rsidR="00000000" w:rsidRPr="00000000">
              <w:rPr>
                <w:sz w:val="19.920000076293945"/>
                <w:szCs w:val="19.920000076293945"/>
                <w:rtl w:val="0"/>
              </w:rPr>
              <w:t xml:space="preserve">For each master feature  object of geometric  </w:t>
            </w:r>
          </w:p>
          <w:p w:rsidR="00000000" w:rsidDel="00000000" w:rsidP="00000000" w:rsidRDefault="00000000" w:rsidRPr="00000000" w14:paraId="0000077A">
            <w:pPr>
              <w:widowControl w:val="0"/>
              <w:spacing w:after="0" w:before="7.208251953125" w:line="231.23263835906982" w:lineRule="auto"/>
              <w:ind w:left="115.58883666992188" w:right="237.5299072265625" w:firstLine="8.764801025390625"/>
              <w:rPr>
                <w:sz w:val="19.920000076293945"/>
                <w:szCs w:val="19.920000076293945"/>
              </w:rPr>
            </w:pPr>
            <w:r w:rsidDel="00000000" w:rsidR="00000000" w:rsidRPr="00000000">
              <w:rPr>
                <w:sz w:val="19.920000076293945"/>
                <w:szCs w:val="19.920000076293945"/>
                <w:rtl w:val="0"/>
              </w:rPr>
              <w:t xml:space="preserve">primitive point which does  not share the geometry of  the related slave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Master and slave  </w:t>
            </w:r>
          </w:p>
          <w:p w:rsidR="00000000" w:rsidDel="00000000" w:rsidP="00000000" w:rsidRDefault="00000000" w:rsidRPr="00000000" w14:paraId="0000077C">
            <w:pPr>
              <w:widowControl w:val="0"/>
              <w:spacing w:after="0" w:line="231.2314224243164" w:lineRule="auto"/>
              <w:ind w:left="119.17449951171875" w:right="226.77734375" w:firstLine="5.17913818359375"/>
              <w:jc w:val="left"/>
              <w:rPr>
                <w:sz w:val="19.920000076293945"/>
                <w:szCs w:val="19.920000076293945"/>
              </w:rPr>
            </w:pPr>
            <w:r w:rsidDel="00000000" w:rsidR="00000000" w:rsidRPr="00000000">
              <w:rPr>
                <w:sz w:val="19.920000076293945"/>
                <w:szCs w:val="19.920000076293945"/>
                <w:rtl w:val="0"/>
              </w:rPr>
              <w:t xml:space="preserve">point objects do not  share the same  </w:t>
            </w:r>
          </w:p>
          <w:p w:rsidR="00000000" w:rsidDel="00000000" w:rsidP="00000000" w:rsidRDefault="00000000" w:rsidRPr="00000000" w14:paraId="0000077D">
            <w:pPr>
              <w:widowControl w:val="0"/>
              <w:spacing w:after="0" w:before="5.211181640625" w:line="240" w:lineRule="auto"/>
              <w:ind w:left="125.74798583984375" w:firstLine="0"/>
              <w:jc w:val="left"/>
              <w:rPr>
                <w:sz w:val="19.920000076293945"/>
                <w:szCs w:val="19.920000076293945"/>
              </w:rPr>
            </w:pPr>
            <w:r w:rsidDel="00000000" w:rsidR="00000000" w:rsidRPr="00000000">
              <w:rPr>
                <w:sz w:val="19.920000076293945"/>
                <w:szCs w:val="19.920000076293945"/>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after="0" w:line="228.82407188415527" w:lineRule="auto"/>
              <w:ind w:left="119.1748046875" w:right="413.9947509765625" w:firstLine="10.7568359375"/>
              <w:jc w:val="left"/>
              <w:rPr>
                <w:sz w:val="19.920000076293945"/>
                <w:szCs w:val="19.920000076293945"/>
              </w:rPr>
            </w:pPr>
            <w:r w:rsidDel="00000000" w:rsidR="00000000" w:rsidRPr="00000000">
              <w:rPr>
                <w:sz w:val="19.920000076293945"/>
                <w:szCs w:val="19.920000076293945"/>
                <w:rtl w:val="0"/>
              </w:rPr>
              <w:t xml:space="preserve">Ensure master and  slave point objects  </w:t>
            </w:r>
          </w:p>
          <w:p w:rsidR="00000000" w:rsidDel="00000000" w:rsidP="00000000" w:rsidRDefault="00000000" w:rsidRPr="00000000" w14:paraId="0000077F">
            <w:pPr>
              <w:widowControl w:val="0"/>
              <w:spacing w:after="0" w:before="7.208251953125" w:line="240" w:lineRule="auto"/>
              <w:ind w:left="119.1748046875" w:firstLine="0"/>
              <w:jc w:val="left"/>
              <w:rPr>
                <w:sz w:val="19.920000076293945"/>
                <w:szCs w:val="19.920000076293945"/>
              </w:rPr>
            </w:pPr>
            <w:r w:rsidDel="00000000" w:rsidR="00000000" w:rsidRPr="00000000">
              <w:rPr>
                <w:sz w:val="19.920000076293945"/>
                <w:szCs w:val="19.920000076293945"/>
                <w:rtl w:val="0"/>
              </w:rPr>
              <w:t xml:space="preserve">share the same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28.82407188415527" w:lineRule="auto"/>
              <w:ind w:left="127.5408935546875" w:right="120.0439453125" w:hanging="7.967529296875"/>
              <w:jc w:val="left"/>
              <w:rPr>
                <w:sz w:val="19.920000076293945"/>
                <w:szCs w:val="19.920000076293945"/>
              </w:rPr>
            </w:pPr>
            <w:r w:rsidDel="00000000" w:rsidR="00000000" w:rsidRPr="00000000">
              <w:rPr>
                <w:sz w:val="19.920000076293945"/>
                <w:szCs w:val="19.920000076293945"/>
                <w:rtl w:val="0"/>
              </w:rPr>
              <w:t xml:space="preserve">3.9 and Appendix  B.1, Annex A  </w:t>
            </w:r>
          </w:p>
          <w:p w:rsidR="00000000" w:rsidDel="00000000" w:rsidP="00000000" w:rsidRDefault="00000000" w:rsidRPr="00000000" w14:paraId="00000781">
            <w:pPr>
              <w:widowControl w:val="0"/>
              <w:spacing w:after="0" w:before="7.20825195312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(12.1.1 and  </w:t>
            </w:r>
          </w:p>
          <w:p w:rsidR="00000000" w:rsidDel="00000000" w:rsidP="00000000" w:rsidRDefault="00000000" w:rsidRPr="00000000" w14:paraId="00000782">
            <w:pPr>
              <w:widowControl w:val="0"/>
              <w:spacing w:after="0" w:line="240" w:lineRule="auto"/>
              <w:ind w:left="132.9193115234375" w:firstLine="0"/>
              <w:jc w:val="left"/>
              <w:rPr>
                <w:sz w:val="19.920000076293945"/>
                <w:szCs w:val="19.920000076293945"/>
              </w:rPr>
            </w:pPr>
            <w:r w:rsidDel="00000000" w:rsidR="00000000" w:rsidRPr="00000000">
              <w:rPr>
                <w:sz w:val="19.920000076293945"/>
                <w:szCs w:val="19.920000076293945"/>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40" w:lineRule="auto"/>
              <w:jc w:val="center"/>
              <w:rPr>
                <w:sz w:val="19.920000076293945"/>
                <w:szCs w:val="19.920000076293945"/>
              </w:rPr>
            </w:pPr>
            <w:sdt>
              <w:sdtPr>
                <w:tag w:val="goog_rdk_1196"/>
              </w:sdtPr>
              <w:sdtContent>
                <w:ins w:author="Thomas Cervone-Richards - NOAA Federal" w:id="92" w:date="2023-09-19T15:20:19Z"/>
                <w:sdt>
                  <w:sdtPr>
                    <w:tag w:val="goog_rdk_1197"/>
                  </w:sdtPr>
                  <w:sdtContent>
                    <w:commentRangeStart w:id="67"/>
                  </w:sdtContent>
                </w:sdt>
                <w:ins w:author="Thomas Cervone-Richards - NOAA Federal" w:id="92" w:date="2023-09-19T15:20:19Z">
                  <w:r w:rsidDel="00000000" w:rsidR="00000000" w:rsidRPr="00000000">
                    <w:rPr>
                      <w:sz w:val="19.920000076293945"/>
                      <w:szCs w:val="19.920000076293945"/>
                      <w:rtl w:val="0"/>
                    </w:rPr>
                    <w:t xml:space="preserve">57, 411, 413, 414</w:t>
                  </w:r>
                </w:ins>
              </w:sdtContent>
            </w:sdt>
            <w:commentRangeEnd w:id="67"/>
            <w:r w:rsidDel="00000000" w:rsidR="00000000" w:rsidRPr="00000000">
              <w:commentReference w:id="67"/>
            </w:r>
            <w:r w:rsidDel="00000000" w:rsidR="00000000" w:rsidRPr="00000000">
              <w:rPr>
                <w:rtl w:val="0"/>
              </w:rPr>
            </w:r>
          </w:p>
        </w:tc>
      </w:tr>
      <w:tr>
        <w:trPr>
          <w:cantSplit w:val="0"/>
          <w:trHeight w:val="13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516b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after="0" w:line="231.2314224243164" w:lineRule="auto"/>
              <w:ind w:left="119.77203369140625" w:right="392.706298828125" w:firstLine="10.159149169921875"/>
              <w:jc w:val="left"/>
              <w:rPr>
                <w:sz w:val="19.920000076293945"/>
                <w:szCs w:val="19.920000076293945"/>
              </w:rPr>
            </w:pPr>
            <w:r w:rsidDel="00000000" w:rsidR="00000000" w:rsidRPr="00000000">
              <w:rPr>
                <w:sz w:val="19.920000076293945"/>
                <w:szCs w:val="19.920000076293945"/>
                <w:rtl w:val="0"/>
              </w:rPr>
              <w:t xml:space="preserve">For each master feature  object of geometric  </w:t>
            </w:r>
          </w:p>
          <w:p w:rsidR="00000000" w:rsidDel="00000000" w:rsidP="00000000" w:rsidRDefault="00000000" w:rsidRPr="00000000" w14:paraId="00000787">
            <w:pPr>
              <w:widowControl w:val="0"/>
              <w:spacing w:after="0" w:before="5.810546875" w:line="228.82407188415527" w:lineRule="auto"/>
              <w:ind w:left="119.17434692382812" w:right="483.7408447265625" w:firstLine="5.179290771484375"/>
              <w:jc w:val="left"/>
              <w:rPr>
                <w:sz w:val="19.920000076293945"/>
                <w:szCs w:val="19.920000076293945"/>
              </w:rPr>
            </w:pPr>
            <w:r w:rsidDel="00000000" w:rsidR="00000000" w:rsidRPr="00000000">
              <w:rPr>
                <w:sz w:val="19.920000076293945"/>
                <w:szCs w:val="19.920000076293945"/>
                <w:rtl w:val="0"/>
              </w:rPr>
              <w:t xml:space="preserve">primitive line where the  slave object does not  </w:t>
            </w:r>
          </w:p>
          <w:p w:rsidR="00000000" w:rsidDel="00000000" w:rsidP="00000000" w:rsidRDefault="00000000" w:rsidRPr="00000000" w14:paraId="00000788">
            <w:pPr>
              <w:widowControl w:val="0"/>
              <w:spacing w:after="0" w:before="7.20947265625" w:line="231.2314224243164" w:lineRule="auto"/>
              <w:ind w:left="119.77203369140625" w:right="392.21771240234375" w:firstLine="11.15509033203125"/>
              <w:jc w:val="left"/>
              <w:rPr>
                <w:sz w:val="19.920000076293945"/>
                <w:szCs w:val="19.920000076293945"/>
              </w:rPr>
            </w:pPr>
            <w:r w:rsidDel="00000000" w:rsidR="00000000" w:rsidRPr="00000000">
              <w:rPr>
                <w:sz w:val="19.920000076293945"/>
                <w:szCs w:val="19.920000076293945"/>
                <w:rtl w:val="0"/>
              </w:rPr>
              <w:t xml:space="preserve">INTERSECT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line="231.2314224243164" w:lineRule="auto"/>
              <w:ind w:left="126.146240234375" w:right="336.138916015625" w:hanging="3.58551025390625"/>
              <w:jc w:val="left"/>
              <w:rPr>
                <w:sz w:val="19.920000076293945"/>
                <w:szCs w:val="19.920000076293945"/>
              </w:rPr>
            </w:pPr>
            <w:r w:rsidDel="00000000" w:rsidR="00000000" w:rsidRPr="00000000">
              <w:rPr>
                <w:sz w:val="19.920000076293945"/>
                <w:szCs w:val="19.920000076293945"/>
                <w:rtl w:val="0"/>
              </w:rPr>
              <w:t xml:space="preserve">Slave object is not  located on the  </w:t>
            </w:r>
          </w:p>
          <w:p w:rsidR="00000000" w:rsidDel="00000000" w:rsidP="00000000" w:rsidRDefault="00000000" w:rsidRPr="00000000" w14:paraId="0000078A">
            <w:pPr>
              <w:widowControl w:val="0"/>
              <w:spacing w:after="0" w:before="5.810546875" w:line="240" w:lineRule="auto"/>
              <w:ind w:left="125.74798583984375" w:firstLine="0"/>
              <w:jc w:val="left"/>
              <w:rPr>
                <w:sz w:val="19.920000076293945"/>
                <w:szCs w:val="19.920000076293945"/>
              </w:rPr>
            </w:pPr>
            <w:r w:rsidDel="00000000" w:rsidR="00000000" w:rsidRPr="00000000">
              <w:rPr>
                <w:sz w:val="19.920000076293945"/>
                <w:szCs w:val="19.920000076293945"/>
                <w:rtl w:val="0"/>
              </w:rPr>
              <w:t xml:space="preserve">master line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after="0" w:line="231.2314224243164" w:lineRule="auto"/>
              <w:ind w:left="119.1748046875" w:right="80.533447265625" w:firstLine="10.7568359375"/>
              <w:jc w:val="left"/>
              <w:rPr>
                <w:sz w:val="19.920000076293945"/>
                <w:szCs w:val="19.920000076293945"/>
              </w:rPr>
            </w:pPr>
            <w:r w:rsidDel="00000000" w:rsidR="00000000" w:rsidRPr="00000000">
              <w:rPr>
                <w:sz w:val="19.920000076293945"/>
                <w:szCs w:val="19.920000076293945"/>
                <w:rtl w:val="0"/>
              </w:rPr>
              <w:t xml:space="preserve">Ensure the master and  slave objects 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after="0" w:line="231.2314224243164" w:lineRule="auto"/>
              <w:ind w:left="127.5408935546875" w:right="121.463623046875" w:hanging="7.967529296875"/>
              <w:jc w:val="left"/>
              <w:rPr>
                <w:sz w:val="19.920000076293945"/>
                <w:szCs w:val="19.920000076293945"/>
              </w:rPr>
            </w:pPr>
            <w:r w:rsidDel="00000000" w:rsidR="00000000" w:rsidRPr="00000000">
              <w:rPr>
                <w:sz w:val="19.920000076293945"/>
                <w:szCs w:val="19.920000076293945"/>
                <w:rtl w:val="0"/>
              </w:rPr>
              <w:t xml:space="preserve">3.9 and Appendix  B.1, Annex A  </w:t>
            </w:r>
          </w:p>
          <w:p w:rsidR="00000000" w:rsidDel="00000000" w:rsidP="00000000" w:rsidRDefault="00000000" w:rsidRPr="00000000" w14:paraId="0000078D">
            <w:pPr>
              <w:widowControl w:val="0"/>
              <w:spacing w:after="0" w:before="5.81054687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(12.1.1 and  </w:t>
            </w:r>
          </w:p>
          <w:p w:rsidR="00000000" w:rsidDel="00000000" w:rsidP="00000000" w:rsidRDefault="00000000" w:rsidRPr="00000000" w14:paraId="0000078E">
            <w:pPr>
              <w:widowControl w:val="0"/>
              <w:spacing w:after="0" w:line="240" w:lineRule="auto"/>
              <w:ind w:left="132.9193115234375" w:firstLine="0"/>
              <w:jc w:val="left"/>
              <w:rPr>
                <w:sz w:val="19.920000076293945"/>
                <w:szCs w:val="19.920000076293945"/>
              </w:rPr>
            </w:pPr>
            <w:r w:rsidDel="00000000" w:rsidR="00000000" w:rsidRPr="00000000">
              <w:rPr>
                <w:sz w:val="19.920000076293945"/>
                <w:szCs w:val="19.920000076293945"/>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after="0" w:line="240" w:lineRule="auto"/>
              <w:jc w:val="center"/>
              <w:rPr>
                <w:sz w:val="19.920000076293945"/>
                <w:szCs w:val="19.920000076293945"/>
              </w:rPr>
            </w:pPr>
            <w:sdt>
              <w:sdtPr>
                <w:tag w:val="goog_rdk_1199"/>
              </w:sdtPr>
              <w:sdtContent>
                <w:ins w:author="Thomas Cervone-Richards - NOAA Federal" w:id="93" w:date="2023-09-19T15:21:33Z">
                  <w:r w:rsidDel="00000000" w:rsidR="00000000" w:rsidRPr="00000000">
                    <w:rPr>
                      <w:sz w:val="19.920000076293945"/>
                      <w:szCs w:val="19.920000076293945"/>
                      <w:rtl w:val="0"/>
                    </w:rPr>
                    <w:t xml:space="preserve">57, 411, 413, 414</w:t>
                  </w:r>
                </w:ins>
              </w:sdtContent>
            </w:sdt>
            <w:r w:rsidDel="00000000" w:rsidR="00000000" w:rsidRPr="00000000">
              <w:rPr>
                <w:rtl w:val="0"/>
              </w:rPr>
            </w:r>
          </w:p>
        </w:tc>
      </w:tr>
      <w:tr>
        <w:trPr>
          <w:cantSplit w:val="0"/>
          <w:trHeight w:val="13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516c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after="0" w:line="231.23263835906982" w:lineRule="auto"/>
              <w:ind w:left="119.77203369140625" w:right="392.706298828125" w:firstLine="10.159149169921875"/>
              <w:jc w:val="left"/>
              <w:rPr>
                <w:sz w:val="19.920000076293945"/>
                <w:szCs w:val="19.920000076293945"/>
              </w:rPr>
            </w:pPr>
            <w:r w:rsidDel="00000000" w:rsidR="00000000" w:rsidRPr="00000000">
              <w:rPr>
                <w:sz w:val="19.920000076293945"/>
                <w:szCs w:val="19.920000076293945"/>
                <w:rtl w:val="0"/>
              </w:rPr>
              <w:t xml:space="preserve">For each master feature  object of geometric  </w:t>
            </w:r>
          </w:p>
          <w:p w:rsidR="00000000" w:rsidDel="00000000" w:rsidP="00000000" w:rsidRDefault="00000000" w:rsidRPr="00000000" w14:paraId="00000793">
            <w:pPr>
              <w:widowControl w:val="0"/>
              <w:spacing w:after="0" w:before="5.208740234375" w:line="228.82407188415527" w:lineRule="auto"/>
              <w:ind w:left="119.17434692382812" w:right="392.50732421875" w:firstLine="5.179290771484375"/>
              <w:jc w:val="left"/>
              <w:rPr>
                <w:sz w:val="19.920000076293945"/>
                <w:szCs w:val="19.920000076293945"/>
              </w:rPr>
            </w:pPr>
            <w:r w:rsidDel="00000000" w:rsidR="00000000" w:rsidRPr="00000000">
              <w:rPr>
                <w:sz w:val="19.920000076293945"/>
                <w:szCs w:val="19.920000076293945"/>
                <w:rtl w:val="0"/>
              </w:rPr>
              <w:t xml:space="preserve">primitive area where the  slave object is not  </w:t>
            </w:r>
          </w:p>
          <w:p w:rsidR="00000000" w:rsidDel="00000000" w:rsidP="00000000" w:rsidRDefault="00000000" w:rsidRPr="00000000" w14:paraId="00000794">
            <w:pPr>
              <w:widowControl w:val="0"/>
              <w:spacing w:after="0" w:before="7.20947265625" w:line="231.23326778411865" w:lineRule="auto"/>
              <w:ind w:left="119.77203369140625" w:right="157.8497314453125" w:firstLine="1.792755126953125"/>
              <w:jc w:val="left"/>
              <w:rPr>
                <w:sz w:val="19.920000076293945"/>
                <w:szCs w:val="19.920000076293945"/>
              </w:rPr>
            </w:pPr>
            <w:r w:rsidDel="00000000" w:rsidR="00000000" w:rsidRPr="00000000">
              <w:rPr>
                <w:sz w:val="19.920000076293945"/>
                <w:szCs w:val="19.920000076293945"/>
                <w:rtl w:val="0"/>
              </w:rPr>
              <w:t xml:space="preserve">COVERED_BY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after="0" w:line="231.23263835906982" w:lineRule="auto"/>
              <w:ind w:left="120.76812744140625" w:right="337.5323486328125" w:firstLine="1.7926025390625"/>
              <w:jc w:val="left"/>
              <w:rPr>
                <w:sz w:val="19.920000076293945"/>
                <w:szCs w:val="19.920000076293945"/>
              </w:rPr>
            </w:pPr>
            <w:r w:rsidDel="00000000" w:rsidR="00000000" w:rsidRPr="00000000">
              <w:rPr>
                <w:sz w:val="19.920000076293945"/>
                <w:szCs w:val="19.920000076293945"/>
                <w:rtl w:val="0"/>
              </w:rPr>
              <w:t xml:space="preserve">Slave object is not  covered by the  </w:t>
            </w:r>
          </w:p>
          <w:p w:rsidR="00000000" w:rsidDel="00000000" w:rsidP="00000000" w:rsidRDefault="00000000" w:rsidRPr="00000000" w14:paraId="00000796">
            <w:pPr>
              <w:widowControl w:val="0"/>
              <w:spacing w:after="0" w:before="5.208740234375" w:line="240" w:lineRule="auto"/>
              <w:ind w:left="125.74798583984375" w:firstLine="0"/>
              <w:jc w:val="left"/>
              <w:rPr>
                <w:sz w:val="19.920000076293945"/>
                <w:szCs w:val="19.920000076293945"/>
              </w:rPr>
            </w:pPr>
            <w:r w:rsidDel="00000000" w:rsidR="00000000" w:rsidRPr="00000000">
              <w:rPr>
                <w:sz w:val="19.920000076293945"/>
                <w:szCs w:val="19.920000076293945"/>
                <w:rtl w:val="0"/>
              </w:rPr>
              <w:t xml:space="preserve">master area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Ensure the slave  </w:t>
            </w:r>
          </w:p>
          <w:p w:rsidR="00000000" w:rsidDel="00000000" w:rsidP="00000000" w:rsidRDefault="00000000" w:rsidRPr="00000000" w14:paraId="00000798">
            <w:pPr>
              <w:widowControl w:val="0"/>
              <w:spacing w:after="0" w:line="231.2314224243164" w:lineRule="auto"/>
              <w:ind w:left="125.748291015625" w:right="203.638916015625" w:hanging="5.9759521484375"/>
              <w:jc w:val="left"/>
              <w:rPr>
                <w:sz w:val="19.920000076293945"/>
                <w:szCs w:val="19.920000076293945"/>
              </w:rPr>
            </w:pPr>
            <w:r w:rsidDel="00000000" w:rsidR="00000000" w:rsidRPr="00000000">
              <w:rPr>
                <w:sz w:val="19.920000076293945"/>
                <w:szCs w:val="19.920000076293945"/>
                <w:rtl w:val="0"/>
              </w:rPr>
              <w:t xml:space="preserve">object covered by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after="0" w:line="231.23263835906982" w:lineRule="auto"/>
              <w:ind w:left="127.5408935546875" w:right="121.463623046875" w:hanging="7.967529296875"/>
              <w:jc w:val="left"/>
              <w:rPr>
                <w:sz w:val="19.920000076293945"/>
                <w:szCs w:val="19.920000076293945"/>
              </w:rPr>
            </w:pPr>
            <w:r w:rsidDel="00000000" w:rsidR="00000000" w:rsidRPr="00000000">
              <w:rPr>
                <w:sz w:val="19.920000076293945"/>
                <w:szCs w:val="19.920000076293945"/>
                <w:rtl w:val="0"/>
              </w:rPr>
              <w:t xml:space="preserve">3.9 and Appendix  B.1, Annex A  </w:t>
            </w:r>
          </w:p>
          <w:p w:rsidR="00000000" w:rsidDel="00000000" w:rsidP="00000000" w:rsidRDefault="00000000" w:rsidRPr="00000000" w14:paraId="0000079A">
            <w:pPr>
              <w:widowControl w:val="0"/>
              <w:spacing w:after="0" w:before="5.20874023437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(12.1.1 and  </w:t>
            </w:r>
          </w:p>
          <w:p w:rsidR="00000000" w:rsidDel="00000000" w:rsidP="00000000" w:rsidRDefault="00000000" w:rsidRPr="00000000" w14:paraId="0000079B">
            <w:pPr>
              <w:widowControl w:val="0"/>
              <w:spacing w:after="0" w:line="240" w:lineRule="auto"/>
              <w:ind w:left="132.9193115234375" w:firstLine="0"/>
              <w:jc w:val="left"/>
              <w:rPr>
                <w:sz w:val="19.920000076293945"/>
                <w:szCs w:val="19.920000076293945"/>
              </w:rPr>
            </w:pPr>
            <w:r w:rsidDel="00000000" w:rsidR="00000000" w:rsidRPr="00000000">
              <w:rPr>
                <w:sz w:val="19.920000076293945"/>
                <w:szCs w:val="19.920000076293945"/>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after="0" w:line="240" w:lineRule="auto"/>
              <w:jc w:val="center"/>
              <w:rPr>
                <w:sz w:val="19.920000076293945"/>
                <w:szCs w:val="19.920000076293945"/>
              </w:rPr>
            </w:pPr>
            <w:sdt>
              <w:sdtPr>
                <w:tag w:val="goog_rdk_1201"/>
              </w:sdtPr>
              <w:sdtContent>
                <w:ins w:author="Thomas Cervone-Richards - NOAA Federal" w:id="94" w:date="2023-09-19T15:22:11Z">
                  <w:r w:rsidDel="00000000" w:rsidR="00000000" w:rsidRPr="00000000">
                    <w:rPr>
                      <w:sz w:val="19.920000076293945"/>
                      <w:szCs w:val="19.920000076293945"/>
                      <w:rtl w:val="0"/>
                    </w:rPr>
                    <w:t xml:space="preserve">57, 411, 413, 414</w:t>
                  </w:r>
                </w:ins>
              </w:sdtContent>
            </w:sdt>
            <w:r w:rsidDel="00000000" w:rsidR="00000000" w:rsidRPr="00000000">
              <w:rPr>
                <w:rtl w:val="0"/>
              </w:rPr>
            </w:r>
          </w:p>
        </w:tc>
      </w:tr>
      <w:tr>
        <w:trPr>
          <w:cantSplit w:val="0"/>
          <w:trHeight w:val="115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517a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line="231.23273849487305" w:lineRule="auto"/>
              <w:ind w:left="119.77203369140625" w:right="172.78961181640625" w:firstLine="10.159149169921875"/>
              <w:jc w:val="left"/>
              <w:rPr>
                <w:sz w:val="19.920000076293945"/>
                <w:szCs w:val="19.920000076293945"/>
              </w:rPr>
            </w:pPr>
            <w:r w:rsidDel="00000000" w:rsidR="00000000" w:rsidRPr="00000000">
              <w:rPr>
                <w:sz w:val="19.920000076293945"/>
                <w:szCs w:val="19.920000076293945"/>
                <w:rtl w:val="0"/>
              </w:rPr>
              <w:t xml:space="preserve">For each </w:t>
            </w:r>
            <w:sdt>
              <w:sdtPr>
                <w:tag w:val="goog_rdk_1202"/>
              </w:sdtPr>
              <w:sdtContent>
                <w:commentRangeStart w:id="68"/>
              </w:sdtContent>
            </w:sdt>
            <w:r w:rsidDel="00000000" w:rsidR="00000000" w:rsidRPr="00000000">
              <w:rPr>
                <w:sz w:val="19.920000076293945"/>
                <w:szCs w:val="19.920000076293945"/>
                <w:rtl w:val="0"/>
              </w:rPr>
              <w:t xml:space="preserve">collection </w:t>
            </w:r>
            <w:commentRangeEnd w:id="68"/>
            <w:r w:rsidDel="00000000" w:rsidR="00000000" w:rsidRPr="00000000">
              <w:commentReference w:id="68"/>
            </w:r>
            <w:r w:rsidDel="00000000" w:rsidR="00000000" w:rsidRPr="00000000">
              <w:rPr>
                <w:sz w:val="19.920000076293945"/>
                <w:szCs w:val="19.920000076293945"/>
                <w:rtl w:val="0"/>
              </w:rPr>
              <w:t xml:space="preserve">feature  object which does not  </w:t>
            </w:r>
          </w:p>
          <w:p w:rsidR="00000000" w:rsidDel="00000000" w:rsidP="00000000" w:rsidRDefault="00000000" w:rsidRPr="00000000" w14:paraId="000007A0">
            <w:pPr>
              <w:widowControl w:val="0"/>
              <w:spacing w:after="0" w:before="5.2105712890625"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 at least two  </w:t>
            </w:r>
          </w:p>
          <w:p w:rsidR="00000000" w:rsidDel="00000000" w:rsidP="00000000" w:rsidRDefault="00000000" w:rsidRPr="00000000" w14:paraId="000007A1">
            <w:pPr>
              <w:widowControl w:val="0"/>
              <w:spacing w:after="0" w:line="240" w:lineRule="auto"/>
              <w:ind w:left="115.58883666992188" w:firstLine="0"/>
              <w:jc w:val="left"/>
              <w:rPr>
                <w:sz w:val="19.920000076293945"/>
                <w:szCs w:val="19.920000076293945"/>
              </w:rPr>
            </w:pPr>
            <w:r w:rsidDel="00000000" w:rsidR="00000000" w:rsidRPr="00000000">
              <w:rPr>
                <w:sz w:val="19.920000076293945"/>
                <w:szCs w:val="19.920000076293945"/>
                <w:rtl w:val="0"/>
              </w:rPr>
              <w:t xml:space="preserve">feature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after="0" w:line="231.23273849487305" w:lineRule="auto"/>
              <w:ind w:left="119.77203369140625" w:right="404.2645263671875" w:firstLine="1.7926025390625"/>
              <w:jc w:val="left"/>
              <w:rPr>
                <w:sz w:val="19.920000076293945"/>
                <w:szCs w:val="19.920000076293945"/>
              </w:rPr>
            </w:pPr>
            <w:r w:rsidDel="00000000" w:rsidR="00000000" w:rsidRPr="00000000">
              <w:rPr>
                <w:sz w:val="19.920000076293945"/>
                <w:szCs w:val="19.920000076293945"/>
                <w:rtl w:val="0"/>
              </w:rPr>
              <w:t xml:space="preserve">Collection feature  object does not  </w:t>
            </w:r>
          </w:p>
          <w:p w:rsidR="00000000" w:rsidDel="00000000" w:rsidP="00000000" w:rsidRDefault="00000000" w:rsidRPr="00000000" w14:paraId="000007A3">
            <w:pPr>
              <w:widowControl w:val="0"/>
              <w:spacing w:after="0" w:before="5.2105712890625"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 at least  </w:t>
            </w:r>
          </w:p>
          <w:p w:rsidR="00000000" w:rsidDel="00000000" w:rsidP="00000000" w:rsidRDefault="00000000" w:rsidRPr="00000000" w14:paraId="000007A4">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two feature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collection  </w:t>
            </w:r>
          </w:p>
          <w:p w:rsidR="00000000" w:rsidDel="00000000" w:rsidP="00000000" w:rsidRDefault="00000000" w:rsidRPr="00000000" w14:paraId="000007A6">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feature object or  </w:t>
            </w:r>
          </w:p>
          <w:p w:rsidR="00000000" w:rsidDel="00000000" w:rsidP="00000000" w:rsidRDefault="00000000" w:rsidRPr="00000000" w14:paraId="000007A7">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ensure that it  </w:t>
            </w:r>
          </w:p>
          <w:p w:rsidR="00000000" w:rsidDel="00000000" w:rsidP="00000000" w:rsidRDefault="00000000" w:rsidRPr="00000000" w14:paraId="000007A8">
            <w:pPr>
              <w:widowControl w:val="0"/>
              <w:spacing w:after="0" w:line="228.8241720199585" w:lineRule="auto"/>
              <w:ind w:left="115.5889892578125" w:right="91.290283203125" w:firstLine="12.5494384765625"/>
              <w:jc w:val="left"/>
              <w:rPr>
                <w:sz w:val="19.920000076293945"/>
                <w:szCs w:val="19.920000076293945"/>
              </w:rPr>
            </w:pPr>
            <w:r w:rsidDel="00000000" w:rsidR="00000000" w:rsidRPr="00000000">
              <w:rPr>
                <w:sz w:val="19.920000076293945"/>
                <w:szCs w:val="19.920000076293945"/>
                <w:rtl w:val="0"/>
              </w:rPr>
              <w:t xml:space="preserve">references at least two  feature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after="0" w:line="231.23273849487305" w:lineRule="auto"/>
              <w:ind w:left="127.5408935546875" w:right="121.463623046875" w:hanging="7.967529296875"/>
              <w:jc w:val="left"/>
              <w:rPr>
                <w:sz w:val="19.920000076293945"/>
                <w:szCs w:val="19.920000076293945"/>
              </w:rPr>
            </w:pPr>
            <w:r w:rsidDel="00000000" w:rsidR="00000000" w:rsidRPr="00000000">
              <w:rPr>
                <w:sz w:val="19.920000076293945"/>
                <w:szCs w:val="19.920000076293945"/>
                <w:rtl w:val="0"/>
              </w:rPr>
              <w:t xml:space="preserve">3.9 and Appendix  B.1, Annex A  </w:t>
            </w:r>
          </w:p>
          <w:p w:rsidR="00000000" w:rsidDel="00000000" w:rsidP="00000000" w:rsidRDefault="00000000" w:rsidRPr="00000000" w14:paraId="000007AA">
            <w:pPr>
              <w:widowControl w:val="0"/>
              <w:spacing w:after="0" w:before="5.2105712890625" w:line="231.63458347320557" w:lineRule="auto"/>
              <w:ind w:left="126.3458251953125" w:right="289.189453125" w:firstLine="0"/>
              <w:jc w:val="left"/>
              <w:rPr>
                <w:sz w:val="19.920000076293945"/>
                <w:szCs w:val="19.920000076293945"/>
              </w:rPr>
            </w:pPr>
            <w:r w:rsidDel="00000000" w:rsidR="00000000" w:rsidRPr="00000000">
              <w:rPr>
                <w:sz w:val="19.920000076293945"/>
                <w:szCs w:val="19.920000076293945"/>
                <w:rtl w:val="0"/>
              </w:rPr>
              <w:t xml:space="preserve">(15), and Part 3  (6.2)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line="240" w:lineRule="auto"/>
              <w:jc w:val="center"/>
              <w:rPr>
                <w:sz w:val="19.920000076293945"/>
                <w:szCs w:val="19.920000076293945"/>
              </w:rPr>
            </w:pPr>
            <w:sdt>
              <w:sdtPr>
                <w:tag w:val="goog_rdk_1204"/>
              </w:sdtPr>
              <w:sdtContent>
                <w:ins w:author="Thomas Cervone-Richards - NOAA Federal" w:id="95" w:date="2023-09-19T15:23:1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517b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0" w:line="231.23305320739746" w:lineRule="auto"/>
              <w:ind w:left="119.77203369140625" w:right="172.78961181640625" w:firstLine="10.159149169921875"/>
              <w:jc w:val="left"/>
              <w:rPr>
                <w:sz w:val="19.920000076293945"/>
                <w:szCs w:val="19.920000076293945"/>
              </w:rPr>
            </w:pPr>
            <w:r w:rsidDel="00000000" w:rsidR="00000000" w:rsidRPr="00000000">
              <w:rPr>
                <w:sz w:val="19.920000076293945"/>
                <w:szCs w:val="19.920000076293945"/>
                <w:rtl w:val="0"/>
              </w:rPr>
              <w:t xml:space="preserve">For each collection feature  object which references  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after="0" w:line="231.23335361480713" w:lineRule="auto"/>
              <w:ind w:left="119.77203369140625" w:right="404.2645263671875" w:firstLine="1.7926025390625"/>
              <w:jc w:val="left"/>
              <w:rPr>
                <w:sz w:val="19.920000076293945"/>
                <w:szCs w:val="19.920000076293945"/>
              </w:rPr>
            </w:pPr>
            <w:r w:rsidDel="00000000" w:rsidR="00000000" w:rsidRPr="00000000">
              <w:rPr>
                <w:sz w:val="19.920000076293945"/>
                <w:szCs w:val="19.920000076293945"/>
                <w:rtl w:val="0"/>
              </w:rPr>
              <w:t xml:space="preserve">Collection feature  object references  </w:t>
            </w:r>
          </w:p>
          <w:p w:rsidR="00000000" w:rsidDel="00000000" w:rsidP="00000000" w:rsidRDefault="00000000" w:rsidRPr="00000000" w14:paraId="000007B0">
            <w:pPr>
              <w:widowControl w:val="0"/>
              <w:spacing w:after="0" w:before="5.2099609375" w:line="240" w:lineRule="auto"/>
              <w:ind w:left="126.146240234375" w:firstLine="0"/>
              <w:jc w:val="left"/>
              <w:rPr>
                <w:sz w:val="19.920000076293945"/>
                <w:szCs w:val="19.920000076293945"/>
              </w:rPr>
            </w:pPr>
            <w:r w:rsidDel="00000000" w:rsidR="00000000" w:rsidRPr="00000000">
              <w:rPr>
                <w:sz w:val="19.920000076293945"/>
                <w:szCs w:val="19.920000076293945"/>
                <w:rtl w:val="0"/>
              </w:rPr>
              <w:t xml:space="preserve">itself.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circular  </w:t>
            </w:r>
          </w:p>
          <w:p w:rsidR="00000000" w:rsidDel="00000000" w:rsidP="00000000" w:rsidRDefault="00000000" w:rsidRPr="00000000" w14:paraId="000007B2">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after="0" w:line="231.23335361480713" w:lineRule="auto"/>
              <w:ind w:left="127.5408935546875" w:right="121.463623046875" w:hanging="7.967529296875"/>
              <w:jc w:val="left"/>
              <w:rPr>
                <w:sz w:val="19.920000076293945"/>
                <w:szCs w:val="19.920000076293945"/>
              </w:rPr>
            </w:pPr>
            <w:r w:rsidDel="00000000" w:rsidR="00000000" w:rsidRPr="00000000">
              <w:rPr>
                <w:sz w:val="19.920000076293945"/>
                <w:szCs w:val="19.920000076293945"/>
                <w:rtl w:val="0"/>
              </w:rPr>
              <w:t xml:space="preserve">3.9 and Appendix  B.1, Annex A  </w:t>
            </w:r>
          </w:p>
          <w:p w:rsidR="00000000" w:rsidDel="00000000" w:rsidP="00000000" w:rsidRDefault="00000000" w:rsidRPr="00000000" w14:paraId="000007B4">
            <w:pPr>
              <w:widowControl w:val="0"/>
              <w:spacing w:after="0" w:before="5.2099609375" w:line="231.23273849487305" w:lineRule="auto"/>
              <w:ind w:left="126.3458251953125" w:right="289.189453125" w:firstLine="0"/>
              <w:jc w:val="left"/>
              <w:rPr>
                <w:sz w:val="19.920000076293945"/>
                <w:szCs w:val="19.920000076293945"/>
              </w:rPr>
            </w:pPr>
            <w:r w:rsidDel="00000000" w:rsidR="00000000" w:rsidRPr="00000000">
              <w:rPr>
                <w:sz w:val="19.920000076293945"/>
                <w:szCs w:val="19.920000076293945"/>
                <w:rtl w:val="0"/>
              </w:rPr>
              <w:t xml:space="preserve">(15), and Part 3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after="0" w:line="240" w:lineRule="auto"/>
              <w:jc w:val="center"/>
              <w:rPr>
                <w:sz w:val="19.920000076293945"/>
                <w:szCs w:val="19.920000076293945"/>
              </w:rPr>
            </w:pPr>
            <w:sdt>
              <w:sdtPr>
                <w:tag w:val="goog_rdk_1206"/>
              </w:sdtPr>
              <w:sdtContent>
                <w:ins w:author="Thomas Cervone-Richards - NOAA Federal" w:id="96" w:date="2023-09-19T15:23:2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after="0" w:line="240" w:lineRule="auto"/>
              <w:jc w:val="center"/>
              <w:rPr>
                <w:sz w:val="19.920000076293945"/>
                <w:szCs w:val="19.920000076293945"/>
              </w:rPr>
            </w:pPr>
            <w:sdt>
              <w:sdtPr>
                <w:tag w:val="goog_rdk_1207"/>
              </w:sdtPr>
              <w:sdtContent>
                <w:commentRangeStart w:id="69"/>
              </w:sdtContent>
            </w:sdt>
            <w:r w:rsidDel="00000000" w:rsidR="00000000" w:rsidRPr="00000000">
              <w:rPr>
                <w:sz w:val="19.920000076293945"/>
                <w:szCs w:val="19.920000076293945"/>
                <w:rtl w:val="0"/>
              </w:rPr>
              <w:t xml:space="preserve">517c</w:t>
            </w:r>
            <w:commentRangeEnd w:id="69"/>
            <w:r w:rsidDel="00000000" w:rsidR="00000000" w:rsidRPr="00000000">
              <w:commentReference w:id="69"/>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after="0" w:line="230.43009281158447" w:lineRule="auto"/>
              <w:ind w:left="119.77203369140625" w:right="172.78961181640625" w:firstLine="10.159149169921875"/>
              <w:jc w:val="left"/>
              <w:rPr>
                <w:sz w:val="19.920000076293945"/>
                <w:szCs w:val="19.920000076293945"/>
              </w:rPr>
            </w:pPr>
            <w:r w:rsidDel="00000000" w:rsidR="00000000" w:rsidRPr="00000000">
              <w:rPr>
                <w:sz w:val="19.920000076293945"/>
                <w:szCs w:val="19.920000076293945"/>
                <w:rtl w:val="0"/>
              </w:rPr>
              <w:t xml:space="preserve">For each collection feature  object where the subfield  PRIM is Not equal to Null  {255} (no geometry).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7BA">
            <w:pPr>
              <w:widowControl w:val="0"/>
              <w:spacing w:after="0" w:line="231.23273849487305" w:lineRule="auto"/>
              <w:ind w:left="119.17449951171875" w:right="283.5491943359375" w:firstLine="1.5936279296875"/>
              <w:jc w:val="left"/>
              <w:rPr>
                <w:sz w:val="19.920000076293945"/>
                <w:szCs w:val="19.920000076293945"/>
              </w:rPr>
            </w:pPr>
            <w:r w:rsidDel="00000000" w:rsidR="00000000" w:rsidRPr="00000000">
              <w:rPr>
                <w:sz w:val="19.920000076293945"/>
                <w:szCs w:val="19.920000076293945"/>
                <w:rtl w:val="0"/>
              </w:rPr>
              <w:t xml:space="preserve">geometric primitive  subfield.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after="0" w:line="231.23335361480713" w:lineRule="auto"/>
              <w:ind w:left="127.939453125" w:right="279.932861328125" w:hanging="5.37841796875"/>
              <w:jc w:val="left"/>
              <w:rPr>
                <w:sz w:val="19.920000076293945"/>
                <w:szCs w:val="19.920000076293945"/>
              </w:rPr>
            </w:pPr>
            <w:r w:rsidDel="00000000" w:rsidR="00000000" w:rsidRPr="00000000">
              <w:rPr>
                <w:sz w:val="19.920000076293945"/>
                <w:szCs w:val="19.920000076293945"/>
                <w:rtl w:val="0"/>
              </w:rPr>
              <w:t xml:space="preserve">Set PRIM subfield to  Null {255} (no  </w:t>
            </w:r>
          </w:p>
          <w:p w:rsidR="00000000" w:rsidDel="00000000" w:rsidP="00000000" w:rsidRDefault="00000000" w:rsidRPr="00000000" w14:paraId="000007BC">
            <w:pPr>
              <w:widowControl w:val="0"/>
              <w:spacing w:after="0" w:before="5.209960937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geometry).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after="0" w:line="231.23335361480713" w:lineRule="auto"/>
              <w:ind w:left="127.5408935546875" w:right="121.463623046875" w:hanging="7.967529296875"/>
              <w:jc w:val="left"/>
              <w:rPr>
                <w:sz w:val="19.920000076293945"/>
                <w:szCs w:val="19.920000076293945"/>
              </w:rPr>
            </w:pPr>
            <w:r w:rsidDel="00000000" w:rsidR="00000000" w:rsidRPr="00000000">
              <w:rPr>
                <w:sz w:val="19.920000076293945"/>
                <w:szCs w:val="19.920000076293945"/>
                <w:rtl w:val="0"/>
              </w:rPr>
              <w:t xml:space="preserve">3.9 and Appendix  B.1, Annex A  </w:t>
            </w:r>
          </w:p>
          <w:p w:rsidR="00000000" w:rsidDel="00000000" w:rsidP="00000000" w:rsidRDefault="00000000" w:rsidRPr="00000000" w14:paraId="000007BE">
            <w:pPr>
              <w:widowControl w:val="0"/>
              <w:spacing w:after="0" w:before="5.2099609375" w:line="228.8241720199585" w:lineRule="auto"/>
              <w:ind w:left="126.3458251953125" w:right="289.189453125" w:firstLine="0"/>
              <w:jc w:val="left"/>
              <w:rPr>
                <w:sz w:val="19.920000076293945"/>
                <w:szCs w:val="19.920000076293945"/>
              </w:rPr>
            </w:pPr>
            <w:r w:rsidDel="00000000" w:rsidR="00000000" w:rsidRPr="00000000">
              <w:rPr>
                <w:sz w:val="19.920000076293945"/>
                <w:szCs w:val="19.920000076293945"/>
                <w:rtl w:val="0"/>
              </w:rPr>
              <w:t xml:space="preserve">(15), and Part 3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after="0" w:line="240" w:lineRule="auto"/>
              <w:jc w:val="center"/>
              <w:rPr>
                <w:sz w:val="19.920000076293945"/>
                <w:szCs w:val="19.920000076293945"/>
              </w:rPr>
            </w:pPr>
            <w:sdt>
              <w:sdtPr>
                <w:tag w:val="goog_rdk_1209"/>
              </w:sdtPr>
              <w:sdtContent>
                <w:ins w:author="Thomas Cervone-Richards - NOAA Federal" w:id="97" w:date="2023-09-19T15:24:3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517d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62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517e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after="0" w:line="230.93188762664795" w:lineRule="auto"/>
              <w:ind w:left="115.58883666992188" w:right="172.78961181640625" w:firstLine="14.34234619140625"/>
              <w:jc w:val="left"/>
              <w:rPr>
                <w:sz w:val="19.920000076293945"/>
                <w:szCs w:val="19.920000076293945"/>
              </w:rPr>
            </w:pPr>
            <w:r w:rsidDel="00000000" w:rsidR="00000000" w:rsidRPr="00000000">
              <w:rPr>
                <w:sz w:val="19.920000076293945"/>
                <w:szCs w:val="19.920000076293945"/>
                <w:rtl w:val="0"/>
              </w:rPr>
              <w:t xml:space="preserve">For each collection feature  object where the RIND  subfield is not 3 (peer) OR  which references feature  objects where the subfield  RIND is Not equal to 3  (peer).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after="0" w:line="231.43385410308838" w:lineRule="auto"/>
              <w:ind w:left="115.58868408203125" w:right="150.8819580078125" w:firstLine="5.9759521484375"/>
              <w:jc w:val="left"/>
              <w:rPr>
                <w:sz w:val="19.920000076293945"/>
                <w:szCs w:val="19.920000076293945"/>
              </w:rPr>
            </w:pPr>
            <w:r w:rsidDel="00000000" w:rsidR="00000000" w:rsidRPr="00000000">
              <w:rPr>
                <w:sz w:val="19.920000076293945"/>
                <w:szCs w:val="19.920000076293945"/>
                <w:rtl w:val="0"/>
              </w:rPr>
              <w:t xml:space="preserve">Collection feature  object which is peer,  references non-peer  feature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after="0" w:line="231.23335361480713" w:lineRule="auto"/>
              <w:ind w:left="115.5889892578125" w:right="100.4534912109375" w:firstLine="0"/>
              <w:jc w:val="left"/>
              <w:rPr>
                <w:sz w:val="19.920000076293945"/>
                <w:szCs w:val="19.920000076293945"/>
              </w:rPr>
            </w:pPr>
            <w:r w:rsidDel="00000000" w:rsidR="00000000" w:rsidRPr="00000000">
              <w:rPr>
                <w:sz w:val="19.920000076293945"/>
                <w:szCs w:val="19.920000076293945"/>
                <w:rtl w:val="0"/>
              </w:rPr>
              <w:t xml:space="preserve">Amend feature objects  to peer.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after="0" w:line="231.23335361480713" w:lineRule="auto"/>
              <w:ind w:left="127.5408935546875" w:right="121.463623046875" w:hanging="7.967529296875"/>
              <w:jc w:val="left"/>
              <w:rPr>
                <w:sz w:val="19.920000076293945"/>
                <w:szCs w:val="19.920000076293945"/>
              </w:rPr>
            </w:pPr>
            <w:r w:rsidDel="00000000" w:rsidR="00000000" w:rsidRPr="00000000">
              <w:rPr>
                <w:sz w:val="19.920000076293945"/>
                <w:szCs w:val="19.920000076293945"/>
                <w:rtl w:val="0"/>
              </w:rPr>
              <w:t xml:space="preserve">3.9 and Appendix  B.1, Annex A  </w:t>
            </w:r>
          </w:p>
          <w:p w:rsidR="00000000" w:rsidDel="00000000" w:rsidP="00000000" w:rsidRDefault="00000000" w:rsidRPr="00000000" w14:paraId="000007CD">
            <w:pPr>
              <w:widowControl w:val="0"/>
              <w:spacing w:after="0" w:before="5.2099609375" w:line="231.8355131149292" w:lineRule="auto"/>
              <w:ind w:left="126.3458251953125" w:right="289.189453125" w:firstLine="0"/>
              <w:jc w:val="left"/>
              <w:rPr>
                <w:sz w:val="19.920000076293945"/>
                <w:szCs w:val="19.920000076293945"/>
              </w:rPr>
            </w:pPr>
            <w:r w:rsidDel="00000000" w:rsidR="00000000" w:rsidRPr="00000000">
              <w:rPr>
                <w:sz w:val="19.920000076293945"/>
                <w:szCs w:val="19.920000076293945"/>
                <w:rtl w:val="0"/>
              </w:rPr>
              <w:t xml:space="preserve">(15), and Part 3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after="0" w:line="240" w:lineRule="auto"/>
              <w:jc w:val="center"/>
              <w:rPr>
                <w:sz w:val="19.920000076293945"/>
                <w:szCs w:val="19.920000076293945"/>
              </w:rPr>
            </w:pPr>
            <w:sdt>
              <w:sdtPr>
                <w:tag w:val="goog_rdk_1211"/>
              </w:sdtPr>
              <w:sdtContent>
                <w:ins w:author="Thomas Cervone-Richards - NOAA Federal" w:id="98" w:date="2023-09-21T14:26:49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517f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after="0" w:line="231.2325954437256" w:lineRule="auto"/>
              <w:ind w:left="119.17434692382812" w:right="172.78961181640625" w:firstLine="10.7568359375"/>
              <w:jc w:val="left"/>
              <w:rPr>
                <w:sz w:val="19.920000076293945"/>
                <w:szCs w:val="19.920000076293945"/>
              </w:rPr>
            </w:pPr>
            <w:r w:rsidDel="00000000" w:rsidR="00000000" w:rsidRPr="00000000">
              <w:rPr>
                <w:sz w:val="19.920000076293945"/>
                <w:szCs w:val="19.920000076293945"/>
                <w:rtl w:val="0"/>
              </w:rPr>
              <w:t xml:space="preserve">For each collection feature  object that references the  same feature more than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after="0" w:line="231.2324094772339" w:lineRule="auto"/>
              <w:ind w:left="119.77203369140625" w:right="404.2645263671875" w:firstLine="1.7926025390625"/>
              <w:jc w:val="left"/>
              <w:rPr>
                <w:sz w:val="19.920000076293945"/>
                <w:szCs w:val="19.920000076293945"/>
              </w:rPr>
            </w:pPr>
            <w:r w:rsidDel="00000000" w:rsidR="00000000" w:rsidRPr="00000000">
              <w:rPr>
                <w:sz w:val="19.920000076293945"/>
                <w:szCs w:val="19.920000076293945"/>
                <w:rtl w:val="0"/>
              </w:rPr>
              <w:t xml:space="preserve">Collection feature  object contains  </w:t>
            </w:r>
          </w:p>
          <w:p w:rsidR="00000000" w:rsidDel="00000000" w:rsidP="00000000" w:rsidRDefault="00000000" w:rsidRPr="00000000" w14:paraId="000007D3">
            <w:pPr>
              <w:widowControl w:val="0"/>
              <w:spacing w:after="0" w:before="5.2105712890625" w:line="231.2326955795288" w:lineRule="auto"/>
              <w:ind w:left="115.58868408203125" w:right="236.5380859375" w:firstLine="10.1593017578125"/>
              <w:rPr>
                <w:sz w:val="19.920000076293945"/>
                <w:szCs w:val="19.920000076293945"/>
              </w:rPr>
            </w:pPr>
            <w:r w:rsidDel="00000000" w:rsidR="00000000" w:rsidRPr="00000000">
              <w:rPr>
                <w:sz w:val="19.920000076293945"/>
                <w:szCs w:val="19.920000076293945"/>
                <w:rtl w:val="0"/>
              </w:rPr>
              <w:t xml:space="preserve">multiple references  to the same feature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duplicate  </w:t>
            </w:r>
          </w:p>
          <w:p w:rsidR="00000000" w:rsidDel="00000000" w:rsidP="00000000" w:rsidRDefault="00000000" w:rsidRPr="00000000" w14:paraId="000007D5">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after="0" w:line="231.2324094772339" w:lineRule="auto"/>
              <w:ind w:left="127.5408935546875" w:right="121.463623046875" w:hanging="7.967529296875"/>
              <w:jc w:val="left"/>
              <w:rPr>
                <w:sz w:val="19.920000076293945"/>
                <w:szCs w:val="19.920000076293945"/>
              </w:rPr>
            </w:pPr>
            <w:r w:rsidDel="00000000" w:rsidR="00000000" w:rsidRPr="00000000">
              <w:rPr>
                <w:sz w:val="19.920000076293945"/>
                <w:szCs w:val="19.920000076293945"/>
                <w:rtl w:val="0"/>
              </w:rPr>
              <w:t xml:space="preserve">3.9 and Appendix  B.1, Annex A  </w:t>
            </w:r>
          </w:p>
          <w:p w:rsidR="00000000" w:rsidDel="00000000" w:rsidP="00000000" w:rsidRDefault="00000000" w:rsidRPr="00000000" w14:paraId="000007D7">
            <w:pPr>
              <w:widowControl w:val="0"/>
              <w:spacing w:after="0" w:before="5.2105712890625" w:line="231.2326955795288" w:lineRule="auto"/>
              <w:ind w:left="126.3458251953125" w:right="289.189453125" w:firstLine="0"/>
              <w:jc w:val="left"/>
              <w:rPr>
                <w:sz w:val="19.920000076293945"/>
                <w:szCs w:val="19.920000076293945"/>
              </w:rPr>
            </w:pPr>
            <w:r w:rsidDel="00000000" w:rsidR="00000000" w:rsidRPr="00000000">
              <w:rPr>
                <w:sz w:val="19.920000076293945"/>
                <w:szCs w:val="19.920000076293945"/>
                <w:rtl w:val="0"/>
              </w:rPr>
              <w:t xml:space="preserve">(15), and Part 3  (6.2)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after="0" w:line="240" w:lineRule="auto"/>
              <w:jc w:val="center"/>
              <w:rPr>
                <w:sz w:val="19.920000076293945"/>
                <w:szCs w:val="19.920000076293945"/>
              </w:rPr>
            </w:pPr>
            <w:sdt>
              <w:sdtPr>
                <w:tag w:val="goog_rdk_1213"/>
              </w:sdtPr>
              <w:sdtContent>
                <w:ins w:author="Thomas Cervone-Richards - NOAA Federal" w:id="99" w:date="2023-09-21T14:29:45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85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after="0" w:line="240" w:lineRule="auto"/>
              <w:jc w:val="center"/>
              <w:rPr>
                <w:sz w:val="19.920000076293945"/>
                <w:szCs w:val="19.920000076293945"/>
              </w:rPr>
            </w:pPr>
            <w:sdt>
              <w:sdtPr>
                <w:tag w:val="goog_rdk_1215"/>
              </w:sdtPr>
              <w:sdtContent>
                <w:del w:author="Thomas Cervone-Richards - NOAA Federal" w:id="100" w:date="2023-09-21T14:31:16Z">
                  <w:r w:rsidDel="00000000" w:rsidR="00000000" w:rsidRPr="00000000">
                    <w:rPr>
                      <w:sz w:val="19.920000076293945"/>
                      <w:szCs w:val="19.920000076293945"/>
                      <w:rtl w:val="0"/>
                    </w:rPr>
                    <w:delText xml:space="preserve">518a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218"/>
            </w:sdtPr>
            <w:sdtContent>
              <w:p w:rsidR="00000000" w:rsidDel="00000000" w:rsidP="00000000" w:rsidRDefault="00000000" w:rsidRPr="00000000" w14:paraId="000007DB">
                <w:pPr>
                  <w:widowControl w:val="0"/>
                  <w:spacing w:after="0" w:line="240" w:lineRule="auto"/>
                  <w:ind w:left="129.93118286132812" w:firstLine="0"/>
                  <w:jc w:val="left"/>
                  <w:rPr>
                    <w:del w:author="Thomas Cervone-Richards - NOAA Federal" w:id="100" w:date="2023-09-21T14:31:16Z"/>
                    <w:sz w:val="19.920000076293945"/>
                    <w:szCs w:val="19.920000076293945"/>
                  </w:rPr>
                </w:pPr>
                <w:sdt>
                  <w:sdtPr>
                    <w:tag w:val="goog_rdk_1217"/>
                  </w:sdtPr>
                  <w:sdtContent>
                    <w:del w:author="Thomas Cervone-Richards - NOAA Federal" w:id="100" w:date="2023-09-21T14:31:16Z">
                      <w:r w:rsidDel="00000000" w:rsidR="00000000" w:rsidRPr="00000000">
                        <w:rPr>
                          <w:sz w:val="19.920000076293945"/>
                          <w:szCs w:val="19.920000076293945"/>
                          <w:rtl w:val="0"/>
                        </w:rPr>
                        <w:delText xml:space="preserve">For each FLODOC,  </w:delText>
                      </w:r>
                    </w:del>
                  </w:sdtContent>
                </w:sdt>
              </w:p>
            </w:sdtContent>
          </w:sdt>
          <w:sdt>
            <w:sdtPr>
              <w:tag w:val="goog_rdk_1220"/>
            </w:sdtPr>
            <w:sdtContent>
              <w:p w:rsidR="00000000" w:rsidDel="00000000" w:rsidP="00000000" w:rsidRDefault="00000000" w:rsidRPr="00000000" w14:paraId="000007DC">
                <w:pPr>
                  <w:widowControl w:val="0"/>
                  <w:spacing w:after="0" w:line="240" w:lineRule="auto"/>
                  <w:ind w:left="128.93524169921875" w:firstLine="0"/>
                  <w:jc w:val="left"/>
                  <w:rPr>
                    <w:del w:author="Thomas Cervone-Richards - NOAA Federal" w:id="100" w:date="2023-09-21T14:31:16Z"/>
                    <w:sz w:val="19.920000076293945"/>
                    <w:szCs w:val="19.920000076293945"/>
                  </w:rPr>
                </w:pPr>
                <w:sdt>
                  <w:sdtPr>
                    <w:tag w:val="goog_rdk_1219"/>
                  </w:sdtPr>
                  <w:sdtContent>
                    <w:del w:author="Thomas Cervone-Richards - NOAA Federal" w:id="100" w:date="2023-09-21T14:31:16Z">
                      <w:r w:rsidDel="00000000" w:rsidR="00000000" w:rsidRPr="00000000">
                        <w:rPr>
                          <w:sz w:val="19.920000076293945"/>
                          <w:szCs w:val="19.920000076293945"/>
                          <w:rtl w:val="0"/>
                        </w:rPr>
                        <w:delText xml:space="preserve">DRGARE, LNDARE,  </w:delText>
                      </w:r>
                    </w:del>
                  </w:sdtContent>
                </w:sdt>
              </w:p>
            </w:sdtContent>
          </w:sdt>
          <w:sdt>
            <w:sdtPr>
              <w:tag w:val="goog_rdk_1222"/>
            </w:sdtPr>
            <w:sdtContent>
              <w:p w:rsidR="00000000" w:rsidDel="00000000" w:rsidP="00000000" w:rsidRDefault="00000000" w:rsidRPr="00000000" w14:paraId="000007DD">
                <w:pPr>
                  <w:widowControl w:val="0"/>
                  <w:spacing w:after="0" w:line="240" w:lineRule="auto"/>
                  <w:ind w:left="128.138427734375" w:firstLine="0"/>
                  <w:jc w:val="left"/>
                  <w:rPr>
                    <w:del w:author="Thomas Cervone-Richards - NOAA Federal" w:id="100" w:date="2023-09-21T14:31:16Z"/>
                    <w:sz w:val="19.920000076293945"/>
                    <w:szCs w:val="19.920000076293945"/>
                  </w:rPr>
                </w:pPr>
                <w:sdt>
                  <w:sdtPr>
                    <w:tag w:val="goog_rdk_1221"/>
                  </w:sdtPr>
                  <w:sdtContent>
                    <w:del w:author="Thomas Cervone-Richards - NOAA Federal" w:id="100" w:date="2023-09-21T14:31:16Z">
                      <w:r w:rsidDel="00000000" w:rsidR="00000000" w:rsidRPr="00000000">
                        <w:rPr>
                          <w:sz w:val="19.920000076293945"/>
                          <w:szCs w:val="19.920000076293945"/>
                          <w:rtl w:val="0"/>
                        </w:rPr>
                        <w:delText xml:space="preserve">HULKES, PONTON,  </w:delText>
                      </w:r>
                    </w:del>
                  </w:sdtContent>
                </w:sdt>
              </w:p>
            </w:sdtContent>
          </w:sdt>
          <w:sdt>
            <w:sdtPr>
              <w:tag w:val="goog_rdk_1224"/>
            </w:sdtPr>
            <w:sdtContent>
              <w:p w:rsidR="00000000" w:rsidDel="00000000" w:rsidP="00000000" w:rsidRDefault="00000000" w:rsidRPr="00000000" w14:paraId="000007DE">
                <w:pPr>
                  <w:widowControl w:val="0"/>
                  <w:spacing w:after="0" w:line="240" w:lineRule="auto"/>
                  <w:ind w:left="128.93524169921875" w:firstLine="0"/>
                  <w:jc w:val="left"/>
                  <w:rPr>
                    <w:del w:author="Thomas Cervone-Richards - NOAA Federal" w:id="100" w:date="2023-09-21T14:31:16Z"/>
                    <w:sz w:val="19.920000076293945"/>
                    <w:szCs w:val="19.920000076293945"/>
                  </w:rPr>
                </w:pPr>
                <w:sdt>
                  <w:sdtPr>
                    <w:tag w:val="goog_rdk_1223"/>
                  </w:sdtPr>
                  <w:sdtContent>
                    <w:del w:author="Thomas Cervone-Richards - NOAA Federal" w:id="100" w:date="2023-09-21T14:31:16Z">
                      <w:r w:rsidDel="00000000" w:rsidR="00000000" w:rsidRPr="00000000">
                        <w:rPr>
                          <w:sz w:val="19.920000076293945"/>
                          <w:szCs w:val="19.920000076293945"/>
                          <w:rtl w:val="0"/>
                        </w:rPr>
                        <w:delText xml:space="preserve">DEPARE or UNSARE  </w:delText>
                      </w:r>
                    </w:del>
                  </w:sdtContent>
                </w:sdt>
              </w:p>
            </w:sdtContent>
          </w:sdt>
          <w:p w:rsidR="00000000" w:rsidDel="00000000" w:rsidP="00000000" w:rsidRDefault="00000000" w:rsidRPr="00000000" w14:paraId="000007DF">
            <w:pPr>
              <w:widowControl w:val="0"/>
              <w:spacing w:after="0" w:line="230.4298496246338" w:lineRule="auto"/>
              <w:ind w:left="122.36160278320312" w:right="126.7742919921875" w:hanging="6.77276611328125"/>
              <w:jc w:val="left"/>
              <w:rPr>
                <w:sz w:val="19.920000076293945"/>
                <w:szCs w:val="19.920000076293945"/>
              </w:rPr>
            </w:pPr>
            <w:sdt>
              <w:sdtPr>
                <w:tag w:val="goog_rdk_1225"/>
              </w:sdtPr>
              <w:sdtContent>
                <w:del w:author="Thomas Cervone-Richards - NOAA Federal" w:id="100" w:date="2023-09-21T14:31:16Z">
                  <w:r w:rsidDel="00000000" w:rsidR="00000000" w:rsidRPr="00000000">
                    <w:rPr>
                      <w:sz w:val="19.920000076293945"/>
                      <w:szCs w:val="19.920000076293945"/>
                      <w:rtl w:val="0"/>
                    </w:rPr>
                    <w:delText xml:space="preserve">feature object of geometric  primitive area where the  GRUP subfield of the FRID  is Not equal to 1 (Group 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228"/>
            </w:sdtPr>
            <w:sdtContent>
              <w:p w:rsidR="00000000" w:rsidDel="00000000" w:rsidP="00000000" w:rsidRDefault="00000000" w:rsidRPr="00000000" w14:paraId="000007E0">
                <w:pPr>
                  <w:widowControl w:val="0"/>
                  <w:spacing w:after="0" w:line="240" w:lineRule="auto"/>
                  <w:ind w:left="122.56072998046875" w:firstLine="0"/>
                  <w:jc w:val="left"/>
                  <w:rPr>
                    <w:del w:author="Thomas Cervone-Richards - NOAA Federal" w:id="100" w:date="2023-09-21T14:31:16Z"/>
                    <w:sz w:val="19.920000076293945"/>
                    <w:szCs w:val="19.920000076293945"/>
                  </w:rPr>
                </w:pPr>
                <w:sdt>
                  <w:sdtPr>
                    <w:tag w:val="goog_rdk_1227"/>
                  </w:sdtPr>
                  <w:sdtContent>
                    <w:del w:author="Thomas Cervone-Richards - NOAA Federal" w:id="100" w:date="2023-09-21T14:31:16Z">
                      <w:r w:rsidDel="00000000" w:rsidR="00000000" w:rsidRPr="00000000">
                        <w:rPr>
                          <w:sz w:val="19.920000076293945"/>
                          <w:szCs w:val="19.920000076293945"/>
                          <w:rtl w:val="0"/>
                        </w:rPr>
                        <w:delText xml:space="preserve">Skin of the earth  </w:delText>
                      </w:r>
                    </w:del>
                  </w:sdtContent>
                </w:sdt>
              </w:p>
            </w:sdtContent>
          </w:sdt>
          <w:sdt>
            <w:sdtPr>
              <w:tag w:val="goog_rdk_1230"/>
            </w:sdtPr>
            <w:sdtContent>
              <w:p w:rsidR="00000000" w:rsidDel="00000000" w:rsidP="00000000" w:rsidRDefault="00000000" w:rsidRPr="00000000" w14:paraId="000007E1">
                <w:pPr>
                  <w:widowControl w:val="0"/>
                  <w:spacing w:after="0" w:line="240" w:lineRule="auto"/>
                  <w:ind w:left="119.77203369140625" w:firstLine="0"/>
                  <w:jc w:val="left"/>
                  <w:rPr>
                    <w:del w:author="Thomas Cervone-Richards - NOAA Federal" w:id="100" w:date="2023-09-21T14:31:16Z"/>
                    <w:sz w:val="19.920000076293945"/>
                    <w:szCs w:val="19.920000076293945"/>
                  </w:rPr>
                </w:pPr>
                <w:sdt>
                  <w:sdtPr>
                    <w:tag w:val="goog_rdk_1229"/>
                  </w:sdtPr>
                  <w:sdtContent>
                    <w:del w:author="Thomas Cervone-Richards - NOAA Federal" w:id="100" w:date="2023-09-21T14:31:16Z">
                      <w:r w:rsidDel="00000000" w:rsidR="00000000" w:rsidRPr="00000000">
                        <w:rPr>
                          <w:sz w:val="19.920000076293945"/>
                          <w:szCs w:val="19.920000076293945"/>
                          <w:rtl w:val="0"/>
                        </w:rPr>
                        <w:delText xml:space="preserve">objects are not  </w:delText>
                      </w:r>
                    </w:del>
                  </w:sdtContent>
                </w:sdt>
              </w:p>
            </w:sdtContent>
          </w:sdt>
          <w:p w:rsidR="00000000" w:rsidDel="00000000" w:rsidP="00000000" w:rsidRDefault="00000000" w:rsidRPr="00000000" w14:paraId="000007E2">
            <w:pPr>
              <w:widowControl w:val="0"/>
              <w:spacing w:after="0" w:line="240" w:lineRule="auto"/>
              <w:jc w:val="center"/>
              <w:rPr>
                <w:sz w:val="19.920000076293945"/>
                <w:szCs w:val="19.920000076293945"/>
              </w:rPr>
            </w:pPr>
            <w:sdt>
              <w:sdtPr>
                <w:tag w:val="goog_rdk_1231"/>
              </w:sdtPr>
              <w:sdtContent>
                <w:del w:author="Thomas Cervone-Richards - NOAA Federal" w:id="100" w:date="2023-09-21T14:31:16Z">
                  <w:r w:rsidDel="00000000" w:rsidR="00000000" w:rsidRPr="00000000">
                    <w:rPr>
                      <w:sz w:val="19.920000076293945"/>
                      <w:szCs w:val="19.920000076293945"/>
                      <w:rtl w:val="0"/>
                    </w:rPr>
                    <w:delText xml:space="preserve">encoded as Group 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234"/>
            </w:sdtPr>
            <w:sdtContent>
              <w:p w:rsidR="00000000" w:rsidDel="00000000" w:rsidP="00000000" w:rsidRDefault="00000000" w:rsidRPr="00000000" w14:paraId="000007E3">
                <w:pPr>
                  <w:widowControl w:val="0"/>
                  <w:spacing w:after="0" w:line="230.4296350479126" w:lineRule="auto"/>
                  <w:ind w:left="115.5889892578125" w:right="224.3560791015625" w:firstLine="14.3426513671875"/>
                  <w:jc w:val="left"/>
                  <w:rPr>
                    <w:del w:author="Thomas Cervone-Richards - NOAA Federal" w:id="100" w:date="2023-09-21T14:31:16Z"/>
                    <w:sz w:val="19.920000076293945"/>
                    <w:szCs w:val="19.920000076293945"/>
                  </w:rPr>
                </w:pPr>
                <w:sdt>
                  <w:sdtPr>
                    <w:tag w:val="goog_rdk_1233"/>
                  </w:sdtPr>
                  <w:sdtContent>
                    <w:del w:author="Thomas Cervone-Richards - NOAA Federal" w:id="100" w:date="2023-09-21T14:31:16Z">
                      <w:r w:rsidDel="00000000" w:rsidR="00000000" w:rsidRPr="00000000">
                        <w:rPr>
                          <w:sz w:val="19.920000076293945"/>
                          <w:szCs w:val="19.920000076293945"/>
                          <w:rtl w:val="0"/>
                        </w:rPr>
                        <w:delText xml:space="preserve">Ensure that the FRID  subfield GRUP is set  to 1 (Group 1) for all  skin of the earth  </w:delText>
                      </w:r>
                    </w:del>
                  </w:sdtContent>
                </w:sdt>
              </w:p>
            </w:sdtContent>
          </w:sdt>
          <w:p w:rsidR="00000000" w:rsidDel="00000000" w:rsidP="00000000" w:rsidRDefault="00000000" w:rsidRPr="00000000" w14:paraId="000007E4">
            <w:pPr>
              <w:widowControl w:val="0"/>
              <w:spacing w:after="0" w:before="6.27716064453125" w:line="240" w:lineRule="auto"/>
              <w:ind w:left="115.5889892578125" w:firstLine="0"/>
              <w:jc w:val="left"/>
              <w:rPr>
                <w:sz w:val="19.920000076293945"/>
                <w:szCs w:val="19.920000076293945"/>
              </w:rPr>
            </w:pPr>
            <w:sdt>
              <w:sdtPr>
                <w:tag w:val="goog_rdk_1235"/>
              </w:sdtPr>
              <w:sdtContent>
                <w:del w:author="Thomas Cervone-Richards - NOAA Federal" w:id="100" w:date="2023-09-21T14:31:16Z">
                  <w:r w:rsidDel="00000000" w:rsidR="00000000" w:rsidRPr="00000000">
                    <w:rPr>
                      <w:sz w:val="19.920000076293945"/>
                      <w:szCs w:val="19.920000076293945"/>
                      <w:rtl w:val="0"/>
                    </w:rPr>
                    <w:delText xml:space="preserve">feature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after="0" w:line="240" w:lineRule="auto"/>
              <w:ind w:left="119.5733642578125" w:firstLine="0"/>
              <w:jc w:val="left"/>
              <w:rPr>
                <w:sz w:val="19.920000076293945"/>
                <w:szCs w:val="19.920000076293945"/>
              </w:rPr>
            </w:pPr>
            <w:sdt>
              <w:sdtPr>
                <w:tag w:val="goog_rdk_1237"/>
              </w:sdtPr>
              <w:sdtContent>
                <w:del w:author="Thomas Cervone-Richards - NOAA Federal" w:id="100" w:date="2023-09-21T14:31:16Z">
                  <w:r w:rsidDel="00000000" w:rsidR="00000000" w:rsidRPr="00000000">
                    <w:rPr>
                      <w:sz w:val="19.920000076293945"/>
                      <w:szCs w:val="19.920000076293945"/>
                      <w:rtl w:val="0"/>
                    </w:rPr>
                    <w:delText xml:space="preserve">3.10.1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after="0" w:line="240" w:lineRule="auto"/>
              <w:jc w:val="center"/>
              <w:rPr>
                <w:sz w:val="19.920000076293945"/>
                <w:szCs w:val="19.920000076293945"/>
              </w:rPr>
            </w:pPr>
            <w:sdt>
              <w:sdtPr>
                <w:tag w:val="goog_rdk_1239"/>
              </w:sdtPr>
              <w:sdtContent>
                <w:del w:author="Thomas Cervone-Richards - NOAA Federal" w:id="100" w:date="2023-09-21T14:31:16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07E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7E9">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7EA">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7EB">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29 </w:t>
      </w:r>
    </w:p>
    <w:tbl>
      <w:tblPr>
        <w:tblStyle w:val="Table20"/>
        <w:tblW w:w="10290.0" w:type="dxa"/>
        <w:jc w:val="left"/>
        <w:tblInd w:w="-81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265"/>
        <w:gridCol w:w="2475"/>
        <w:gridCol w:w="2025"/>
        <w:gridCol w:w="1155"/>
        <w:gridCol w:w="615"/>
        <w:gridCol w:w="960"/>
        <w:tblGridChange w:id="0">
          <w:tblGrid>
            <w:gridCol w:w="795"/>
            <w:gridCol w:w="2265"/>
            <w:gridCol w:w="2475"/>
            <w:gridCol w:w="2025"/>
            <w:gridCol w:w="1155"/>
            <w:gridCol w:w="615"/>
            <w:gridCol w:w="960"/>
          </w:tblGrid>
        </w:tblGridChange>
      </w:tblGrid>
      <w:tr>
        <w:trPr>
          <w:cantSplit w:val="0"/>
          <w:trHeight w:val="207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518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after="0" w:line="231.63326740264893" w:lineRule="auto"/>
              <w:ind w:left="126.34552001953125" w:right="471.9879150390625" w:firstLine="3.585662841796875"/>
              <w:jc w:val="left"/>
              <w:rPr>
                <w:sz w:val="19.920000076293945"/>
                <w:szCs w:val="19.920000076293945"/>
              </w:rPr>
            </w:pPr>
            <w:r w:rsidDel="00000000" w:rsidR="00000000" w:rsidRPr="00000000">
              <w:rPr>
                <w:sz w:val="19.920000076293945"/>
                <w:szCs w:val="19.920000076293945"/>
                <w:rtl w:val="0"/>
              </w:rPr>
              <w:t xml:space="preserve">For each feature object  (excluding FLODOC,  </w:t>
            </w:r>
          </w:p>
          <w:p w:rsidR="00000000" w:rsidDel="00000000" w:rsidP="00000000" w:rsidRDefault="00000000" w:rsidRPr="00000000" w14:paraId="000007EE">
            <w:pPr>
              <w:widowControl w:val="0"/>
              <w:spacing w:after="0" w:before="2.47802734375"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DRGARE, LNDARE,  </w:t>
            </w:r>
          </w:p>
          <w:p w:rsidR="00000000" w:rsidDel="00000000" w:rsidP="00000000" w:rsidRDefault="00000000" w:rsidRPr="00000000" w14:paraId="000007EF">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HULKES, PONTON,  </w:t>
            </w:r>
          </w:p>
          <w:p w:rsidR="00000000" w:rsidDel="00000000" w:rsidP="00000000" w:rsidRDefault="00000000" w:rsidRPr="00000000" w14:paraId="000007F0">
            <w:pPr>
              <w:widowControl w:val="0"/>
              <w:spacing w:after="0" w:line="230.63020706176758" w:lineRule="auto"/>
              <w:ind w:left="115.58883666992188" w:right="172.391357421875" w:firstLine="13.346405029296875"/>
              <w:jc w:val="left"/>
              <w:rPr>
                <w:sz w:val="19.920000076293945"/>
                <w:szCs w:val="19.920000076293945"/>
              </w:rPr>
            </w:pPr>
            <w:r w:rsidDel="00000000" w:rsidR="00000000" w:rsidRPr="00000000">
              <w:rPr>
                <w:sz w:val="19.920000076293945"/>
                <w:szCs w:val="19.920000076293945"/>
                <w:rtl w:val="0"/>
              </w:rPr>
              <w:t xml:space="preserve">DEPARE and UNSARE of  geometric primitive area)  where the GRUP subfield  of the FRID is Not equal to  2 (Group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after="0" w:line="231.63326740264893" w:lineRule="auto"/>
              <w:ind w:left="125.74798583984375" w:right="203.8232421875" w:hanging="3.38653564453125"/>
              <w:jc w:val="left"/>
              <w:rPr>
                <w:sz w:val="19.920000076293945"/>
                <w:szCs w:val="19.920000076293945"/>
              </w:rPr>
            </w:pPr>
            <w:r w:rsidDel="00000000" w:rsidR="00000000" w:rsidRPr="00000000">
              <w:rPr>
                <w:sz w:val="19.920000076293945"/>
                <w:szCs w:val="19.920000076293945"/>
                <w:rtl w:val="0"/>
              </w:rPr>
              <w:t xml:space="preserve">Group 2 objects are  not encoded as  </w:t>
            </w:r>
          </w:p>
          <w:p w:rsidR="00000000" w:rsidDel="00000000" w:rsidP="00000000" w:rsidRDefault="00000000" w:rsidRPr="00000000" w14:paraId="000007F2">
            <w:pPr>
              <w:widowControl w:val="0"/>
              <w:spacing w:after="0" w:before="2.47802734375" w:line="240" w:lineRule="auto"/>
              <w:ind w:left="122.3614501953125" w:firstLine="0"/>
              <w:jc w:val="left"/>
              <w:rPr>
                <w:sz w:val="19.920000076293945"/>
                <w:szCs w:val="19.920000076293945"/>
              </w:rPr>
            </w:pPr>
            <w:r w:rsidDel="00000000" w:rsidR="00000000" w:rsidRPr="00000000">
              <w:rPr>
                <w:sz w:val="19.920000076293945"/>
                <w:szCs w:val="19.920000076293945"/>
                <w:rtl w:val="0"/>
              </w:rPr>
              <w:t xml:space="preserve">Group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after="0" w:line="230.73035717010498" w:lineRule="auto"/>
              <w:ind w:left="115.5889892578125" w:right="224.3560791015625" w:firstLine="14.3426513671875"/>
              <w:jc w:val="left"/>
              <w:rPr>
                <w:sz w:val="19.920000076293945"/>
                <w:szCs w:val="19.920000076293945"/>
              </w:rPr>
            </w:pPr>
            <w:r w:rsidDel="00000000" w:rsidR="00000000" w:rsidRPr="00000000">
              <w:rPr>
                <w:sz w:val="19.920000076293945"/>
                <w:szCs w:val="19.920000076293945"/>
                <w:rtl w:val="0"/>
              </w:rPr>
              <w:t xml:space="preserve">Ensure that the FRID  subfield GRUP is set  to 2 (Group 2) for all  non-skin of the earth  feature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after="0" w:line="240" w:lineRule="auto"/>
              <w:jc w:val="center"/>
              <w:rPr>
                <w:sz w:val="19.920000076293945"/>
                <w:szCs w:val="19.920000076293945"/>
              </w:rPr>
            </w:pPr>
            <w:sdt>
              <w:sdtPr>
                <w:tag w:val="goog_rdk_1241"/>
              </w:sdtPr>
              <w:sdtContent>
                <w:ins w:author="Thomas Cervone-Richards - NOAA Federal" w:id="101" w:date="2023-09-21T14:32:43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31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after="0" w:line="240" w:lineRule="auto"/>
              <w:jc w:val="center"/>
              <w:rPr>
                <w:sz w:val="19.920000076293945"/>
                <w:szCs w:val="19.920000076293945"/>
              </w:rPr>
            </w:pPr>
            <w:sdt>
              <w:sdtPr>
                <w:tag w:val="goog_rdk_1243"/>
              </w:sdtPr>
              <w:sdtContent>
                <w:del w:author="Thomas Cervone-Richards - NOAA Federal" w:id="102" w:date="2023-09-21T14:34:33Z">
                  <w:r w:rsidDel="00000000" w:rsidR="00000000" w:rsidRPr="00000000">
                    <w:rPr>
                      <w:sz w:val="19.920000076293945"/>
                      <w:szCs w:val="19.920000076293945"/>
                      <w:rtl w:val="0"/>
                    </w:rPr>
                    <w:delText xml:space="preserve">519a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246"/>
            </w:sdtPr>
            <w:sdtContent>
              <w:p w:rsidR="00000000" w:rsidDel="00000000" w:rsidP="00000000" w:rsidRDefault="00000000" w:rsidRPr="00000000" w14:paraId="000007F8">
                <w:pPr>
                  <w:widowControl w:val="0"/>
                  <w:spacing w:after="0" w:line="231.23205184936523" w:lineRule="auto"/>
                  <w:ind w:left="119.97116088867188" w:right="57.4530029296875" w:firstLine="10.955963134765625"/>
                  <w:jc w:val="left"/>
                  <w:rPr>
                    <w:del w:author="Thomas Cervone-Richards - NOAA Federal" w:id="102" w:date="2023-09-21T14:34:33Z"/>
                    <w:sz w:val="19.920000076293945"/>
                    <w:szCs w:val="19.920000076293945"/>
                  </w:rPr>
                </w:pPr>
                <w:sdt>
                  <w:sdtPr>
                    <w:tag w:val="goog_rdk_1245"/>
                  </w:sdtPr>
                  <w:sdtContent>
                    <w:del w:author="Thomas Cervone-Richards - NOAA Federal" w:id="102" w:date="2023-09-21T14:34:33Z">
                      <w:r w:rsidDel="00000000" w:rsidR="00000000" w:rsidRPr="00000000">
                        <w:rPr>
                          <w:sz w:val="19.920000076293945"/>
                          <w:szCs w:val="19.920000076293945"/>
                          <w:rtl w:val="0"/>
                        </w:rPr>
                        <w:delText xml:space="preserve">If the combined coverage of  all DEPARE, DRGARE,  FLODOC, HULKES,  </w:delText>
                      </w:r>
                    </w:del>
                  </w:sdtContent>
                </w:sdt>
              </w:p>
            </w:sdtContent>
          </w:sdt>
          <w:sdt>
            <w:sdtPr>
              <w:tag w:val="goog_rdk_1248"/>
            </w:sdtPr>
            <w:sdtContent>
              <w:p w:rsidR="00000000" w:rsidDel="00000000" w:rsidP="00000000" w:rsidRDefault="00000000" w:rsidRPr="00000000" w14:paraId="000007F9">
                <w:pPr>
                  <w:widowControl w:val="0"/>
                  <w:spacing w:after="0" w:before="5.211181640625" w:line="230.78059673309326" w:lineRule="auto"/>
                  <w:ind w:left="120.76797485351562" w:right="126.97357177734375" w:firstLine="7.171173095703125"/>
                  <w:jc w:val="left"/>
                  <w:rPr>
                    <w:del w:author="Thomas Cervone-Richards - NOAA Federal" w:id="102" w:date="2023-09-21T14:34:33Z"/>
                    <w:sz w:val="19.920000076293945"/>
                    <w:szCs w:val="19.920000076293945"/>
                  </w:rPr>
                </w:pPr>
                <w:sdt>
                  <w:sdtPr>
                    <w:tag w:val="goog_rdk_1247"/>
                  </w:sdtPr>
                  <w:sdtContent>
                    <w:del w:author="Thomas Cervone-Richards - NOAA Federal" w:id="102" w:date="2023-09-21T14:34:33Z">
                      <w:r w:rsidDel="00000000" w:rsidR="00000000" w:rsidRPr="00000000">
                        <w:rPr>
                          <w:sz w:val="19.920000076293945"/>
                          <w:szCs w:val="19.920000076293945"/>
                          <w:rtl w:val="0"/>
                        </w:rPr>
                        <w:delText xml:space="preserve">LNDARE, PONTON and  UNSARE feature objects is  Not equal to the combined  coverage of all M_COVR  meta objects where  </w:delText>
                      </w:r>
                    </w:del>
                  </w:sdtContent>
                </w:sdt>
              </w:p>
            </w:sdtContent>
          </w:sdt>
          <w:p w:rsidR="00000000" w:rsidDel="00000000" w:rsidP="00000000" w:rsidRDefault="00000000" w:rsidRPr="00000000" w14:paraId="000007FA">
            <w:pPr>
              <w:widowControl w:val="0"/>
              <w:spacing w:after="0" w:before="5.584716796875" w:line="231.23263835906982" w:lineRule="auto"/>
              <w:ind w:left="126.34552001953125" w:right="538.9193725585938" w:hanging="4.780731201171875"/>
              <w:jc w:val="left"/>
              <w:rPr>
                <w:sz w:val="19.920000076293945"/>
                <w:szCs w:val="19.920000076293945"/>
              </w:rPr>
            </w:pPr>
            <w:sdt>
              <w:sdtPr>
                <w:tag w:val="goog_rdk_1249"/>
              </w:sdtPr>
              <w:sdtContent>
                <w:del w:author="Thomas Cervone-Richards - NOAA Federal" w:id="102" w:date="2023-09-21T14:34:33Z">
                  <w:r w:rsidDel="00000000" w:rsidR="00000000" w:rsidRPr="00000000">
                    <w:rPr>
                      <w:sz w:val="19.920000076293945"/>
                      <w:szCs w:val="19.920000076293945"/>
                      <w:rtl w:val="0"/>
                    </w:rPr>
                    <w:delText xml:space="preserve">CATCOV is Equal to 1  (coverage available).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252"/>
            </w:sdtPr>
            <w:sdtContent>
              <w:p w:rsidR="00000000" w:rsidDel="00000000" w:rsidP="00000000" w:rsidRDefault="00000000" w:rsidRPr="00000000" w14:paraId="000007FB">
                <w:pPr>
                  <w:widowControl w:val="0"/>
                  <w:spacing w:after="0" w:line="240" w:lineRule="auto"/>
                  <w:ind w:left="122.56072998046875" w:firstLine="0"/>
                  <w:jc w:val="left"/>
                  <w:rPr>
                    <w:del w:author="Thomas Cervone-Richards - NOAA Federal" w:id="102" w:date="2023-09-21T14:34:33Z"/>
                    <w:sz w:val="19.920000076293945"/>
                    <w:szCs w:val="19.920000076293945"/>
                  </w:rPr>
                </w:pPr>
                <w:sdt>
                  <w:sdtPr>
                    <w:tag w:val="goog_rdk_1251"/>
                  </w:sdtPr>
                  <w:sdtContent>
                    <w:del w:author="Thomas Cervone-Richards - NOAA Federal" w:id="102" w:date="2023-09-21T14:34:33Z">
                      <w:r w:rsidDel="00000000" w:rsidR="00000000" w:rsidRPr="00000000">
                        <w:rPr>
                          <w:sz w:val="19.920000076293945"/>
                          <w:szCs w:val="19.920000076293945"/>
                          <w:rtl w:val="0"/>
                        </w:rPr>
                        <w:delText xml:space="preserve">Skin of the earth  </w:delText>
                      </w:r>
                    </w:del>
                  </w:sdtContent>
                </w:sdt>
              </w:p>
            </w:sdtContent>
          </w:sdt>
          <w:p w:rsidR="00000000" w:rsidDel="00000000" w:rsidP="00000000" w:rsidRDefault="00000000" w:rsidRPr="00000000" w14:paraId="000007FC">
            <w:pPr>
              <w:widowControl w:val="0"/>
              <w:spacing w:after="0" w:line="231.23223781585693" w:lineRule="auto"/>
              <w:ind w:left="120.56884765625" w:right="162.037353515625" w:firstLine="5.77667236328125"/>
              <w:jc w:val="left"/>
              <w:rPr>
                <w:sz w:val="19.920000076293945"/>
                <w:szCs w:val="19.920000076293945"/>
              </w:rPr>
            </w:pPr>
            <w:sdt>
              <w:sdtPr>
                <w:tag w:val="goog_rdk_1253"/>
              </w:sdtPr>
              <w:sdtContent>
                <w:del w:author="Thomas Cervone-Richards - NOAA Federal" w:id="102" w:date="2023-09-21T14:34:33Z">
                  <w:r w:rsidDel="00000000" w:rsidR="00000000" w:rsidRPr="00000000">
                    <w:rPr>
                      <w:sz w:val="19.920000076293945"/>
                      <w:szCs w:val="19.920000076293945"/>
                      <w:rtl w:val="0"/>
                    </w:rPr>
                    <w:delText xml:space="preserve">(Group1) objects do  not equal the data  coverage (M_COVR  = 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256"/>
            </w:sdtPr>
            <w:sdtContent>
              <w:p w:rsidR="00000000" w:rsidDel="00000000" w:rsidP="00000000" w:rsidRDefault="00000000" w:rsidRPr="00000000" w14:paraId="000007FD">
                <w:pPr>
                  <w:widowControl w:val="0"/>
                  <w:spacing w:after="0" w:line="240" w:lineRule="auto"/>
                  <w:ind w:left="115.5889892578125" w:firstLine="0"/>
                  <w:jc w:val="left"/>
                  <w:rPr>
                    <w:del w:author="Thomas Cervone-Richards - NOAA Federal" w:id="102" w:date="2023-09-21T14:34:33Z"/>
                    <w:sz w:val="19.920000076293945"/>
                    <w:szCs w:val="19.920000076293945"/>
                  </w:rPr>
                </w:pPr>
                <w:sdt>
                  <w:sdtPr>
                    <w:tag w:val="goog_rdk_1255"/>
                  </w:sdtPr>
                  <w:sdtContent>
                    <w:del w:author="Thomas Cervone-Richards - NOAA Federal" w:id="102" w:date="2023-09-21T14:34:33Z">
                      <w:r w:rsidDel="00000000" w:rsidR="00000000" w:rsidRPr="00000000">
                        <w:rPr>
                          <w:sz w:val="19.920000076293945"/>
                          <w:szCs w:val="19.920000076293945"/>
                          <w:rtl w:val="0"/>
                        </w:rPr>
                        <w:delText xml:space="preserve">Amend to ensure  </w:delText>
                      </w:r>
                    </w:del>
                  </w:sdtContent>
                </w:sdt>
              </w:p>
            </w:sdtContent>
          </w:sdt>
          <w:sdt>
            <w:sdtPr>
              <w:tag w:val="goog_rdk_1258"/>
            </w:sdtPr>
            <w:sdtContent>
              <w:p w:rsidR="00000000" w:rsidDel="00000000" w:rsidP="00000000" w:rsidRDefault="00000000" w:rsidRPr="00000000" w14:paraId="000007FE">
                <w:pPr>
                  <w:widowControl w:val="0"/>
                  <w:spacing w:after="0" w:line="231.23263835906982" w:lineRule="auto"/>
                  <w:ind w:left="127.3419189453125" w:right="169.48486328125" w:hanging="4.9798583984375"/>
                  <w:jc w:val="left"/>
                  <w:rPr>
                    <w:del w:author="Thomas Cervone-Richards - NOAA Federal" w:id="102" w:date="2023-09-21T14:34:33Z"/>
                    <w:sz w:val="19.920000076293945"/>
                    <w:szCs w:val="19.920000076293945"/>
                  </w:rPr>
                </w:pPr>
                <w:sdt>
                  <w:sdtPr>
                    <w:tag w:val="goog_rdk_1257"/>
                  </w:sdtPr>
                  <w:sdtContent>
                    <w:del w:author="Thomas Cervone-Richards - NOAA Federal" w:id="102" w:date="2023-09-21T14:34:33Z">
                      <w:r w:rsidDel="00000000" w:rsidR="00000000" w:rsidRPr="00000000">
                        <w:rPr>
                          <w:sz w:val="19.920000076293945"/>
                          <w:szCs w:val="19.920000076293945"/>
                          <w:rtl w:val="0"/>
                        </w:rPr>
                        <w:delText xml:space="preserve">Group1 coverage and  M_COVR with  </w:delText>
                      </w:r>
                    </w:del>
                  </w:sdtContent>
                </w:sdt>
              </w:p>
            </w:sdtContent>
          </w:sdt>
          <w:sdt>
            <w:sdtPr>
              <w:tag w:val="goog_rdk_1260"/>
            </w:sdtPr>
            <w:sdtContent>
              <w:p w:rsidR="00000000" w:rsidDel="00000000" w:rsidP="00000000" w:rsidRDefault="00000000" w:rsidRPr="00000000" w14:paraId="000007FF">
                <w:pPr>
                  <w:widowControl w:val="0"/>
                  <w:spacing w:after="0" w:before="5.2099609375" w:line="240" w:lineRule="auto"/>
                  <w:ind w:left="121.56494140625" w:firstLine="0"/>
                  <w:jc w:val="left"/>
                  <w:rPr>
                    <w:del w:author="Thomas Cervone-Richards - NOAA Federal" w:id="102" w:date="2023-09-21T14:34:33Z"/>
                    <w:sz w:val="19.920000076293945"/>
                    <w:szCs w:val="19.920000076293945"/>
                  </w:rPr>
                </w:pPr>
                <w:sdt>
                  <w:sdtPr>
                    <w:tag w:val="goog_rdk_1259"/>
                  </w:sdtPr>
                  <w:sdtContent>
                    <w:del w:author="Thomas Cervone-Richards - NOAA Federal" w:id="102" w:date="2023-09-21T14:34:33Z">
                      <w:r w:rsidDel="00000000" w:rsidR="00000000" w:rsidRPr="00000000">
                        <w:rPr>
                          <w:sz w:val="19.920000076293945"/>
                          <w:szCs w:val="19.920000076293945"/>
                          <w:rtl w:val="0"/>
                        </w:rPr>
                        <w:delText xml:space="preserve">CATCOV = 1 are  </w:delText>
                      </w:r>
                    </w:del>
                  </w:sdtContent>
                </w:sdt>
              </w:p>
            </w:sdtContent>
          </w:sdt>
          <w:p w:rsidR="00000000" w:rsidDel="00000000" w:rsidP="00000000" w:rsidRDefault="00000000" w:rsidRPr="00000000" w14:paraId="00000800">
            <w:pPr>
              <w:widowControl w:val="0"/>
              <w:spacing w:after="0" w:line="240" w:lineRule="auto"/>
              <w:ind w:left="120.7684326171875" w:firstLine="0"/>
              <w:jc w:val="left"/>
              <w:rPr>
                <w:sz w:val="19.920000076293945"/>
                <w:szCs w:val="19.920000076293945"/>
              </w:rPr>
            </w:pPr>
            <w:sdt>
              <w:sdtPr>
                <w:tag w:val="goog_rdk_1261"/>
              </w:sdtPr>
              <w:sdtContent>
                <w:del w:author="Thomas Cervone-Richards - NOAA Federal" w:id="102" w:date="2023-09-21T14:34:33Z">
                  <w:r w:rsidDel="00000000" w:rsidR="00000000" w:rsidRPr="00000000">
                    <w:rPr>
                      <w:sz w:val="19.920000076293945"/>
                      <w:szCs w:val="19.920000076293945"/>
                      <w:rtl w:val="0"/>
                    </w:rPr>
                    <w:delText xml:space="preserve">equal.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after="0" w:line="240" w:lineRule="auto"/>
              <w:ind w:left="119.5733642578125" w:firstLine="0"/>
              <w:jc w:val="left"/>
              <w:rPr>
                <w:sz w:val="19.920000076293945"/>
                <w:szCs w:val="19.920000076293945"/>
              </w:rPr>
            </w:pPr>
            <w:sdt>
              <w:sdtPr>
                <w:tag w:val="goog_rdk_1263"/>
              </w:sdtPr>
              <w:sdtContent>
                <w:del w:author="Thomas Cervone-Richards - NOAA Federal" w:id="102" w:date="2023-09-21T14:34:33Z">
                  <w:r w:rsidDel="00000000" w:rsidR="00000000" w:rsidRPr="00000000">
                    <w:rPr>
                      <w:sz w:val="19.920000076293945"/>
                      <w:szCs w:val="19.920000076293945"/>
                      <w:rtl w:val="0"/>
                    </w:rPr>
                    <w:delText xml:space="preserve">3.10.1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after="0" w:line="240" w:lineRule="auto"/>
              <w:jc w:val="center"/>
              <w:rPr>
                <w:sz w:val="19.920000076293945"/>
                <w:szCs w:val="19.920000076293945"/>
              </w:rPr>
            </w:pPr>
            <w:sdt>
              <w:sdtPr>
                <w:tag w:val="goog_rdk_1265"/>
              </w:sdtPr>
              <w:sdtContent>
                <w:del w:author="Thomas Cervone-Richards - NOAA Federal" w:id="102" w:date="2023-09-21T14:34:33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6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after="0" w:line="240" w:lineRule="auto"/>
              <w:jc w:val="center"/>
              <w:rPr>
                <w:sz w:val="19.920000076293945"/>
                <w:szCs w:val="19.920000076293945"/>
              </w:rPr>
            </w:pPr>
            <w:sdt>
              <w:sdtPr>
                <w:tag w:val="goog_rdk_1267"/>
              </w:sdtPr>
              <w:sdtContent>
                <w:del w:author="Thomas Cervone-Richards - NOAA Federal" w:id="103" w:date="2023-09-21T14:34:43Z">
                  <w:r w:rsidDel="00000000" w:rsidR="00000000" w:rsidRPr="00000000">
                    <w:rPr>
                      <w:sz w:val="19.920000076293945"/>
                      <w:szCs w:val="19.920000076293945"/>
                      <w:rtl w:val="0"/>
                    </w:rPr>
                    <w:delText xml:space="preserve">519b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270"/>
            </w:sdtPr>
            <w:sdtContent>
              <w:p w:rsidR="00000000" w:rsidDel="00000000" w:rsidP="00000000" w:rsidRDefault="00000000" w:rsidRPr="00000000" w14:paraId="00000805">
                <w:pPr>
                  <w:widowControl w:val="0"/>
                  <w:spacing w:after="0" w:line="240" w:lineRule="auto"/>
                  <w:ind w:left="129.93118286132812" w:firstLine="0"/>
                  <w:jc w:val="left"/>
                  <w:rPr>
                    <w:del w:author="Thomas Cervone-Richards - NOAA Federal" w:id="103" w:date="2023-09-21T14:34:43Z"/>
                    <w:sz w:val="19.920000076293945"/>
                    <w:szCs w:val="19.920000076293945"/>
                  </w:rPr>
                </w:pPr>
                <w:sdt>
                  <w:sdtPr>
                    <w:tag w:val="goog_rdk_1269"/>
                  </w:sdtPr>
                  <w:sdtContent>
                    <w:del w:author="Thomas Cervone-Richards - NOAA Federal" w:id="103" w:date="2023-09-21T14:34:43Z">
                      <w:r w:rsidDel="00000000" w:rsidR="00000000" w:rsidRPr="00000000">
                        <w:rPr>
                          <w:sz w:val="19.920000076293945"/>
                          <w:szCs w:val="19.920000076293945"/>
                          <w:rtl w:val="0"/>
                        </w:rPr>
                        <w:delText xml:space="preserve">For each DEPARE,  </w:delText>
                      </w:r>
                    </w:del>
                  </w:sdtContent>
                </w:sdt>
              </w:p>
            </w:sdtContent>
          </w:sdt>
          <w:sdt>
            <w:sdtPr>
              <w:tag w:val="goog_rdk_1272"/>
            </w:sdtPr>
            <w:sdtContent>
              <w:p w:rsidR="00000000" w:rsidDel="00000000" w:rsidP="00000000" w:rsidRDefault="00000000" w:rsidRPr="00000000" w14:paraId="00000806">
                <w:pPr>
                  <w:widowControl w:val="0"/>
                  <w:spacing w:after="0" w:line="240" w:lineRule="auto"/>
                  <w:ind w:left="128.93524169921875" w:firstLine="0"/>
                  <w:jc w:val="left"/>
                  <w:rPr>
                    <w:del w:author="Thomas Cervone-Richards - NOAA Federal" w:id="103" w:date="2023-09-21T14:34:43Z"/>
                    <w:sz w:val="19.920000076293945"/>
                    <w:szCs w:val="19.920000076293945"/>
                  </w:rPr>
                </w:pPr>
                <w:sdt>
                  <w:sdtPr>
                    <w:tag w:val="goog_rdk_1271"/>
                  </w:sdtPr>
                  <w:sdtContent>
                    <w:del w:author="Thomas Cervone-Richards - NOAA Federal" w:id="103" w:date="2023-09-21T14:34:43Z">
                      <w:r w:rsidDel="00000000" w:rsidR="00000000" w:rsidRPr="00000000">
                        <w:rPr>
                          <w:sz w:val="19.920000076293945"/>
                          <w:szCs w:val="19.920000076293945"/>
                          <w:rtl w:val="0"/>
                        </w:rPr>
                        <w:delText xml:space="preserve">DRGARE, FLODOC,  </w:delText>
                      </w:r>
                    </w:del>
                  </w:sdtContent>
                </w:sdt>
              </w:p>
            </w:sdtContent>
          </w:sdt>
          <w:sdt>
            <w:sdtPr>
              <w:tag w:val="goog_rdk_1274"/>
            </w:sdtPr>
            <w:sdtContent>
              <w:p w:rsidR="00000000" w:rsidDel="00000000" w:rsidP="00000000" w:rsidRDefault="00000000" w:rsidRPr="00000000" w14:paraId="00000807">
                <w:pPr>
                  <w:widowControl w:val="0"/>
                  <w:spacing w:after="0" w:line="240" w:lineRule="auto"/>
                  <w:ind w:left="128.138427734375" w:firstLine="0"/>
                  <w:jc w:val="left"/>
                  <w:rPr>
                    <w:del w:author="Thomas Cervone-Richards - NOAA Federal" w:id="103" w:date="2023-09-21T14:34:43Z"/>
                    <w:sz w:val="19.920000076293945"/>
                    <w:szCs w:val="19.920000076293945"/>
                  </w:rPr>
                </w:pPr>
                <w:sdt>
                  <w:sdtPr>
                    <w:tag w:val="goog_rdk_1273"/>
                  </w:sdtPr>
                  <w:sdtContent>
                    <w:del w:author="Thomas Cervone-Richards - NOAA Federal" w:id="103" w:date="2023-09-21T14:34:43Z">
                      <w:r w:rsidDel="00000000" w:rsidR="00000000" w:rsidRPr="00000000">
                        <w:rPr>
                          <w:sz w:val="19.920000076293945"/>
                          <w:szCs w:val="19.920000076293945"/>
                          <w:rtl w:val="0"/>
                        </w:rPr>
                        <w:delText xml:space="preserve">HULKES, LNDARE  </w:delText>
                      </w:r>
                    </w:del>
                  </w:sdtContent>
                </w:sdt>
              </w:p>
            </w:sdtContent>
          </w:sdt>
          <w:sdt>
            <w:sdtPr>
              <w:tag w:val="goog_rdk_1276"/>
            </w:sdtPr>
            <w:sdtContent>
              <w:p w:rsidR="00000000" w:rsidDel="00000000" w:rsidP="00000000" w:rsidRDefault="00000000" w:rsidRPr="00000000" w14:paraId="00000808">
                <w:pPr>
                  <w:widowControl w:val="0"/>
                  <w:spacing w:after="0" w:line="240" w:lineRule="auto"/>
                  <w:ind w:left="129.93118286132812" w:firstLine="0"/>
                  <w:jc w:val="left"/>
                  <w:rPr>
                    <w:del w:author="Thomas Cervone-Richards - NOAA Federal" w:id="103" w:date="2023-09-21T14:34:43Z"/>
                    <w:sz w:val="19.920000076293945"/>
                    <w:szCs w:val="19.920000076293945"/>
                  </w:rPr>
                </w:pPr>
                <w:sdt>
                  <w:sdtPr>
                    <w:tag w:val="goog_rdk_1275"/>
                  </w:sdtPr>
                  <w:sdtContent>
                    <w:del w:author="Thomas Cervone-Richards - NOAA Federal" w:id="103" w:date="2023-09-21T14:34:43Z">
                      <w:r w:rsidDel="00000000" w:rsidR="00000000" w:rsidRPr="00000000">
                        <w:rPr>
                          <w:sz w:val="19.920000076293945"/>
                          <w:szCs w:val="19.920000076293945"/>
                          <w:rtl w:val="0"/>
                        </w:rPr>
                        <w:delText xml:space="preserve">PONTON or UNSARE  </w:delText>
                      </w:r>
                    </w:del>
                  </w:sdtContent>
                </w:sdt>
              </w:p>
            </w:sdtContent>
          </w:sdt>
          <w:sdt>
            <w:sdtPr>
              <w:tag w:val="goog_rdk_1278"/>
            </w:sdtPr>
            <w:sdtContent>
              <w:p w:rsidR="00000000" w:rsidDel="00000000" w:rsidP="00000000" w:rsidRDefault="00000000" w:rsidRPr="00000000" w14:paraId="00000809">
                <w:pPr>
                  <w:widowControl w:val="0"/>
                  <w:spacing w:after="0" w:line="231.23263835906982" w:lineRule="auto"/>
                  <w:ind w:left="124.3536376953125" w:right="157.84942626953125" w:hanging="8.764801025390625"/>
                  <w:jc w:val="left"/>
                  <w:rPr>
                    <w:del w:author="Thomas Cervone-Richards - NOAA Federal" w:id="103" w:date="2023-09-21T14:34:43Z"/>
                    <w:sz w:val="19.920000076293945"/>
                    <w:szCs w:val="19.920000076293945"/>
                  </w:rPr>
                </w:pPr>
                <w:sdt>
                  <w:sdtPr>
                    <w:tag w:val="goog_rdk_1277"/>
                  </w:sdtPr>
                  <w:sdtContent>
                    <w:del w:author="Thomas Cervone-Richards - NOAA Federal" w:id="103" w:date="2023-09-21T14:34:43Z">
                      <w:r w:rsidDel="00000000" w:rsidR="00000000" w:rsidRPr="00000000">
                        <w:rPr>
                          <w:sz w:val="19.920000076293945"/>
                          <w:szCs w:val="19.920000076293945"/>
                          <w:rtl w:val="0"/>
                        </w:rPr>
                        <w:delText xml:space="preserve">feature object of geometric  primitive area that  </w:delText>
                      </w:r>
                    </w:del>
                  </w:sdtContent>
                </w:sdt>
              </w:p>
            </w:sdtContent>
          </w:sdt>
          <w:sdt>
            <w:sdtPr>
              <w:tag w:val="goog_rdk_1280"/>
            </w:sdtPr>
            <w:sdtContent>
              <w:p w:rsidR="00000000" w:rsidDel="00000000" w:rsidP="00000000" w:rsidRDefault="00000000" w:rsidRPr="00000000" w14:paraId="0000080A">
                <w:pPr>
                  <w:widowControl w:val="0"/>
                  <w:spacing w:after="0" w:before="5.2105712890625" w:line="231.23335361480713" w:lineRule="auto"/>
                  <w:ind w:left="119.97116088867188" w:right="301.20513916015625" w:firstLine="0.597686767578125"/>
                  <w:jc w:val="left"/>
                  <w:rPr>
                    <w:del w:author="Thomas Cervone-Richards - NOAA Federal" w:id="103" w:date="2023-09-21T14:34:43Z"/>
                    <w:sz w:val="19.920000076293945"/>
                    <w:szCs w:val="19.920000076293945"/>
                  </w:rPr>
                </w:pPr>
                <w:sdt>
                  <w:sdtPr>
                    <w:tag w:val="goog_rdk_1279"/>
                  </w:sdtPr>
                  <w:sdtContent>
                    <w:del w:author="Thomas Cervone-Richards - NOAA Federal" w:id="103" w:date="2023-09-21T14:34:43Z">
                      <w:r w:rsidDel="00000000" w:rsidR="00000000" w:rsidRPr="00000000">
                        <w:rPr>
                          <w:sz w:val="19.920000076293945"/>
                          <w:szCs w:val="19.920000076293945"/>
                          <w:rtl w:val="0"/>
                        </w:rPr>
                        <w:delText xml:space="preserve">OVERLAPS or is WITHIN another DEPARE,  </w:delText>
                      </w:r>
                    </w:del>
                  </w:sdtContent>
                </w:sdt>
              </w:p>
            </w:sdtContent>
          </w:sdt>
          <w:sdt>
            <w:sdtPr>
              <w:tag w:val="goog_rdk_1282"/>
            </w:sdtPr>
            <w:sdtContent>
              <w:p w:rsidR="00000000" w:rsidDel="00000000" w:rsidP="00000000" w:rsidRDefault="00000000" w:rsidRPr="00000000" w14:paraId="0000080B">
                <w:pPr>
                  <w:widowControl w:val="0"/>
                  <w:spacing w:after="0" w:before="2.81005859375" w:line="240" w:lineRule="auto"/>
                  <w:ind w:left="128.93524169921875" w:firstLine="0"/>
                  <w:jc w:val="left"/>
                  <w:rPr>
                    <w:del w:author="Thomas Cervone-Richards - NOAA Federal" w:id="103" w:date="2023-09-21T14:34:43Z"/>
                    <w:sz w:val="19.920000076293945"/>
                    <w:szCs w:val="19.920000076293945"/>
                  </w:rPr>
                </w:pPr>
                <w:sdt>
                  <w:sdtPr>
                    <w:tag w:val="goog_rdk_1281"/>
                  </w:sdtPr>
                  <w:sdtContent>
                    <w:del w:author="Thomas Cervone-Richards - NOAA Federal" w:id="103" w:date="2023-09-21T14:34:43Z">
                      <w:r w:rsidDel="00000000" w:rsidR="00000000" w:rsidRPr="00000000">
                        <w:rPr>
                          <w:sz w:val="19.920000076293945"/>
                          <w:szCs w:val="19.920000076293945"/>
                          <w:rtl w:val="0"/>
                        </w:rPr>
                        <w:delText xml:space="preserve">DRGARE, FLODOC,  </w:delText>
                      </w:r>
                    </w:del>
                  </w:sdtContent>
                </w:sdt>
              </w:p>
            </w:sdtContent>
          </w:sdt>
          <w:sdt>
            <w:sdtPr>
              <w:tag w:val="goog_rdk_1284"/>
            </w:sdtPr>
            <w:sdtContent>
              <w:p w:rsidR="00000000" w:rsidDel="00000000" w:rsidP="00000000" w:rsidRDefault="00000000" w:rsidRPr="00000000" w14:paraId="0000080C">
                <w:pPr>
                  <w:widowControl w:val="0"/>
                  <w:spacing w:after="0" w:line="240" w:lineRule="auto"/>
                  <w:ind w:left="128.138427734375" w:firstLine="0"/>
                  <w:jc w:val="left"/>
                  <w:rPr>
                    <w:del w:author="Thomas Cervone-Richards - NOAA Federal" w:id="103" w:date="2023-09-21T14:34:43Z"/>
                    <w:sz w:val="19.920000076293945"/>
                    <w:szCs w:val="19.920000076293945"/>
                  </w:rPr>
                </w:pPr>
                <w:sdt>
                  <w:sdtPr>
                    <w:tag w:val="goog_rdk_1283"/>
                  </w:sdtPr>
                  <w:sdtContent>
                    <w:del w:author="Thomas Cervone-Richards - NOAA Federal" w:id="103" w:date="2023-09-21T14:34:43Z">
                      <w:r w:rsidDel="00000000" w:rsidR="00000000" w:rsidRPr="00000000">
                        <w:rPr>
                          <w:sz w:val="19.920000076293945"/>
                          <w:szCs w:val="19.920000076293945"/>
                          <w:rtl w:val="0"/>
                        </w:rPr>
                        <w:delText xml:space="preserve">HULKES, LNDARE,  </w:delText>
                      </w:r>
                    </w:del>
                  </w:sdtContent>
                </w:sdt>
              </w:p>
            </w:sdtContent>
          </w:sdt>
          <w:p w:rsidR="00000000" w:rsidDel="00000000" w:rsidP="00000000" w:rsidRDefault="00000000" w:rsidRPr="00000000" w14:paraId="0000080D">
            <w:pPr>
              <w:widowControl w:val="0"/>
              <w:spacing w:after="0" w:line="231.23273849487305" w:lineRule="auto"/>
              <w:ind w:left="120.76797485351562" w:right="325.775146484375" w:firstLine="9.1632080078125"/>
              <w:jc w:val="left"/>
              <w:rPr>
                <w:sz w:val="19.920000076293945"/>
                <w:szCs w:val="19.920000076293945"/>
              </w:rPr>
            </w:pPr>
            <w:sdt>
              <w:sdtPr>
                <w:tag w:val="goog_rdk_1285"/>
              </w:sdtPr>
              <w:sdtContent>
                <w:del w:author="Thomas Cervone-Richards - NOAA Federal" w:id="103" w:date="2023-09-21T14:34:43Z">
                  <w:r w:rsidDel="00000000" w:rsidR="00000000" w:rsidRPr="00000000">
                    <w:rPr>
                      <w:sz w:val="19.920000076293945"/>
                      <w:szCs w:val="19.920000076293945"/>
                      <w:rtl w:val="0"/>
                    </w:rPr>
                    <w:delText xml:space="preserve">PONTON or UNSARE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288"/>
            </w:sdtPr>
            <w:sdtContent>
              <w:p w:rsidR="00000000" w:rsidDel="00000000" w:rsidP="00000000" w:rsidRDefault="00000000" w:rsidRPr="00000000" w14:paraId="0000080E">
                <w:pPr>
                  <w:widowControl w:val="0"/>
                  <w:spacing w:after="0" w:line="240" w:lineRule="auto"/>
                  <w:ind w:left="122.56072998046875" w:firstLine="0"/>
                  <w:jc w:val="left"/>
                  <w:rPr>
                    <w:del w:author="Thomas Cervone-Richards - NOAA Federal" w:id="103" w:date="2023-09-21T14:34:43Z"/>
                    <w:sz w:val="19.920000076293945"/>
                    <w:szCs w:val="19.920000076293945"/>
                  </w:rPr>
                </w:pPr>
                <w:sdt>
                  <w:sdtPr>
                    <w:tag w:val="goog_rdk_1287"/>
                  </w:sdtPr>
                  <w:sdtContent>
                    <w:del w:author="Thomas Cervone-Richards - NOAA Federal" w:id="103" w:date="2023-09-21T14:34:43Z">
                      <w:r w:rsidDel="00000000" w:rsidR="00000000" w:rsidRPr="00000000">
                        <w:rPr>
                          <w:sz w:val="19.920000076293945"/>
                          <w:szCs w:val="19.920000076293945"/>
                          <w:rtl w:val="0"/>
                        </w:rPr>
                        <w:delText xml:space="preserve">Skin of the earth  </w:delText>
                      </w:r>
                    </w:del>
                  </w:sdtContent>
                </w:sdt>
              </w:p>
            </w:sdtContent>
          </w:sdt>
          <w:sdt>
            <w:sdtPr>
              <w:tag w:val="goog_rdk_1290"/>
            </w:sdtPr>
            <w:sdtContent>
              <w:p w:rsidR="00000000" w:rsidDel="00000000" w:rsidP="00000000" w:rsidRDefault="00000000" w:rsidRPr="00000000" w14:paraId="0000080F">
                <w:pPr>
                  <w:widowControl w:val="0"/>
                  <w:spacing w:after="0" w:line="240" w:lineRule="auto"/>
                  <w:ind w:left="126.34552001953125" w:firstLine="0"/>
                  <w:jc w:val="left"/>
                  <w:rPr>
                    <w:del w:author="Thomas Cervone-Richards - NOAA Federal" w:id="103" w:date="2023-09-21T14:34:43Z"/>
                    <w:sz w:val="19.920000076293945"/>
                    <w:szCs w:val="19.920000076293945"/>
                  </w:rPr>
                </w:pPr>
                <w:sdt>
                  <w:sdtPr>
                    <w:tag w:val="goog_rdk_1289"/>
                  </w:sdtPr>
                  <w:sdtContent>
                    <w:del w:author="Thomas Cervone-Richards - NOAA Federal" w:id="103" w:date="2023-09-21T14:34:43Z">
                      <w:r w:rsidDel="00000000" w:rsidR="00000000" w:rsidRPr="00000000">
                        <w:rPr>
                          <w:sz w:val="19.920000076293945"/>
                          <w:szCs w:val="19.920000076293945"/>
                          <w:rtl w:val="0"/>
                        </w:rPr>
                        <w:delText xml:space="preserve">(Group1) objects  </w:delText>
                      </w:r>
                    </w:del>
                  </w:sdtContent>
                </w:sdt>
              </w:p>
            </w:sdtContent>
          </w:sdt>
          <w:p w:rsidR="00000000" w:rsidDel="00000000" w:rsidP="00000000" w:rsidRDefault="00000000" w:rsidRPr="00000000" w14:paraId="00000810">
            <w:pPr>
              <w:widowControl w:val="0"/>
              <w:spacing w:after="0" w:line="240" w:lineRule="auto"/>
              <w:ind w:left="119.77203369140625" w:firstLine="0"/>
              <w:jc w:val="left"/>
              <w:rPr>
                <w:sz w:val="19.920000076293945"/>
                <w:szCs w:val="19.920000076293945"/>
              </w:rPr>
            </w:pPr>
            <w:sdt>
              <w:sdtPr>
                <w:tag w:val="goog_rdk_1291"/>
              </w:sdtPr>
              <w:sdtContent>
                <w:del w:author="Thomas Cervone-Richards - NOAA Federal" w:id="103" w:date="2023-09-21T14:34:43Z">
                  <w:r w:rsidDel="00000000" w:rsidR="00000000" w:rsidRPr="00000000">
                    <w:rPr>
                      <w:sz w:val="19.920000076293945"/>
                      <w:szCs w:val="19.920000076293945"/>
                      <w:rtl w:val="0"/>
                    </w:rPr>
                    <w:delText xml:space="preserve">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after="0" w:line="231.2314224243164" w:lineRule="auto"/>
              <w:ind w:left="119.7723388671875" w:right="57.625732421875" w:firstLine="10.1593017578125"/>
              <w:jc w:val="left"/>
              <w:rPr>
                <w:sz w:val="19.920000076293945"/>
                <w:szCs w:val="19.920000076293945"/>
              </w:rPr>
            </w:pPr>
            <w:sdt>
              <w:sdtPr>
                <w:tag w:val="goog_rdk_1293"/>
              </w:sdtPr>
              <w:sdtContent>
                <w:del w:author="Thomas Cervone-Richards - NOAA Federal" w:id="103" w:date="2023-09-21T14:34:43Z">
                  <w:r w:rsidDel="00000000" w:rsidR="00000000" w:rsidRPr="00000000">
                    <w:rPr>
                      <w:sz w:val="19.920000076293945"/>
                      <w:szCs w:val="19.920000076293945"/>
                      <w:rtl w:val="0"/>
                    </w:rPr>
                    <w:delText xml:space="preserve">Ensure Group1 objects  do not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after="0" w:line="240" w:lineRule="auto"/>
              <w:ind w:left="119.5733642578125" w:firstLine="0"/>
              <w:jc w:val="left"/>
              <w:rPr>
                <w:sz w:val="19.920000076293945"/>
                <w:szCs w:val="19.920000076293945"/>
              </w:rPr>
            </w:pPr>
            <w:sdt>
              <w:sdtPr>
                <w:tag w:val="goog_rdk_1295"/>
              </w:sdtPr>
              <w:sdtContent>
                <w:del w:author="Thomas Cervone-Richards - NOAA Federal" w:id="103" w:date="2023-09-21T14:34:43Z">
                  <w:r w:rsidDel="00000000" w:rsidR="00000000" w:rsidRPr="00000000">
                    <w:rPr>
                      <w:sz w:val="19.920000076293945"/>
                      <w:szCs w:val="19.920000076293945"/>
                      <w:rtl w:val="0"/>
                    </w:rPr>
                    <w:delText xml:space="preserve">3.10.1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after="0" w:line="240" w:lineRule="auto"/>
              <w:jc w:val="center"/>
              <w:rPr>
                <w:sz w:val="19.920000076293945"/>
                <w:szCs w:val="19.920000076293945"/>
              </w:rPr>
            </w:pPr>
            <w:sdt>
              <w:sdtPr>
                <w:tag w:val="goog_rdk_1297"/>
              </w:sdtPr>
              <w:sdtContent>
                <w:del w:author="Thomas Cervone-Richards - NOAA Federal" w:id="103" w:date="2023-09-21T14:34:43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40" w:lineRule="auto"/>
              <w:jc w:val="center"/>
              <w:rPr>
                <w:sz w:val="19.920000076293945"/>
                <w:szCs w:val="19.920000076293945"/>
              </w:rPr>
            </w:pPr>
            <w:r w:rsidDel="00000000" w:rsidR="00000000" w:rsidRPr="00000000">
              <w:rPr>
                <w:rtl w:val="0"/>
              </w:rPr>
            </w:r>
          </w:p>
        </w:tc>
      </w:tr>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520a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after="0" w:line="231.23305320739746" w:lineRule="auto"/>
              <w:ind w:left="126.14639282226562" w:right="79.11865234375" w:firstLine="4.780731201171875"/>
              <w:jc w:val="left"/>
              <w:rPr>
                <w:sz w:val="19.920000076293945"/>
                <w:szCs w:val="19.920000076293945"/>
              </w:rPr>
            </w:pPr>
            <w:r w:rsidDel="00000000" w:rsidR="00000000" w:rsidRPr="00000000">
              <w:rPr>
                <w:sz w:val="19.920000076293945"/>
                <w:szCs w:val="19.920000076293945"/>
                <w:rtl w:val="0"/>
              </w:rPr>
              <w:t xml:space="preserve">If the AALL subfield of the  DSSI is Not equal to 0 AND  is Not equal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818">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AALL.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line="231.23335361480713" w:lineRule="auto"/>
              <w:ind w:left="119.7723388671875" w:right="112.623291015625" w:firstLine="2.7886962890625"/>
              <w:jc w:val="left"/>
              <w:rPr>
                <w:sz w:val="19.920000076293945"/>
                <w:szCs w:val="19.920000076293945"/>
              </w:rPr>
            </w:pPr>
            <w:r w:rsidDel="00000000" w:rsidR="00000000" w:rsidRPr="00000000">
              <w:rPr>
                <w:sz w:val="19.920000076293945"/>
                <w:szCs w:val="19.920000076293945"/>
                <w:rtl w:val="0"/>
              </w:rPr>
              <w:t xml:space="preserve">Set value of AALL to 0  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3.11, 3.5.5,  </w:t>
            </w:r>
          </w:p>
          <w:p w:rsidR="00000000" w:rsidDel="00000000" w:rsidP="00000000" w:rsidRDefault="00000000" w:rsidRPr="00000000" w14:paraId="0000081B">
            <w:pPr>
              <w:widowControl w:val="0"/>
              <w:spacing w:after="0" w:line="240" w:lineRule="auto"/>
              <w:ind w:left="120.369873046875" w:firstLine="0"/>
              <w:jc w:val="left"/>
              <w:rPr>
                <w:sz w:val="19.920000076293945"/>
                <w:szCs w:val="19.920000076293945"/>
              </w:rPr>
            </w:pPr>
            <w:r w:rsidDel="00000000" w:rsidR="00000000" w:rsidRPr="00000000">
              <w:rPr>
                <w:sz w:val="19.920000076293945"/>
                <w:szCs w:val="19.920000076293945"/>
                <w:rtl w:val="0"/>
              </w:rPr>
              <w:t xml:space="preserve">6.3.2.2 and  </w:t>
            </w:r>
          </w:p>
          <w:p w:rsidR="00000000" w:rsidDel="00000000" w:rsidP="00000000" w:rsidRDefault="00000000" w:rsidRPr="00000000" w14:paraId="0000081C">
            <w:pPr>
              <w:widowControl w:val="0"/>
              <w:spacing w:after="0" w:line="240" w:lineRule="auto"/>
              <w:ind w:left="120.369873046875" w:firstLine="0"/>
              <w:jc w:val="left"/>
              <w:rPr>
                <w:sz w:val="19.920000076293945"/>
                <w:szCs w:val="19.920000076293945"/>
              </w:rPr>
            </w:pPr>
            <w:r w:rsidDel="00000000" w:rsidR="00000000" w:rsidRPr="00000000">
              <w:rPr>
                <w:sz w:val="19.920000076293945"/>
                <w:szCs w:val="19.920000076293945"/>
                <w:rtl w:val="0"/>
              </w:rPr>
              <w:t xml:space="preserve">6.4.2.2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after="0" w:line="240" w:lineRule="auto"/>
              <w:jc w:val="center"/>
              <w:rPr>
                <w:sz w:val="19.920000076293945"/>
                <w:szCs w:val="19.920000076293945"/>
              </w:rPr>
            </w:pPr>
            <w:sdt>
              <w:sdtPr>
                <w:tag w:val="goog_rdk_1299"/>
              </w:sdtPr>
              <w:sdtContent>
                <w:ins w:author="Thomas Cervone-Richards - NOAA Federal" w:id="104" w:date="2023-09-21T14:38:2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520b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after="0" w:line="230.43009281158447" w:lineRule="auto"/>
              <w:ind w:left="126.14639282226562" w:right="81.3568115234375" w:firstLine="4.780731201171875"/>
              <w:jc w:val="left"/>
              <w:rPr>
                <w:sz w:val="19.920000076293945"/>
                <w:szCs w:val="19.920000076293945"/>
              </w:rPr>
            </w:pPr>
            <w:r w:rsidDel="00000000" w:rsidR="00000000" w:rsidRPr="00000000">
              <w:rPr>
                <w:sz w:val="19.920000076293945"/>
                <w:szCs w:val="19.920000076293945"/>
                <w:rtl w:val="0"/>
              </w:rPr>
              <w:t xml:space="preserve">If the NALL subfield of the  DSSI is Not equal to 0 AND  is Not equal to 1 AND is  Not equal 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822">
            <w:pPr>
              <w:widowControl w:val="0"/>
              <w:spacing w:after="0" w:line="240" w:lineRule="auto"/>
              <w:ind w:left="127.93914794921875" w:firstLine="0"/>
              <w:jc w:val="left"/>
              <w:rPr>
                <w:sz w:val="19.920000076293945"/>
                <w:szCs w:val="19.920000076293945"/>
              </w:rPr>
            </w:pPr>
            <w:r w:rsidDel="00000000" w:rsidR="00000000" w:rsidRPr="00000000">
              <w:rPr>
                <w:sz w:val="19.920000076293945"/>
                <w:szCs w:val="19.920000076293945"/>
                <w:rtl w:val="0"/>
              </w:rPr>
              <w:t xml:space="preserve">NALL.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after="0" w:line="228.8241720199585" w:lineRule="auto"/>
              <w:ind w:left="120.369873046875" w:right="268.3795166015625" w:firstLine="2.191162109375"/>
              <w:jc w:val="left"/>
              <w:rPr>
                <w:sz w:val="19.920000076293945"/>
                <w:szCs w:val="19.920000076293945"/>
              </w:rPr>
            </w:pPr>
            <w:r w:rsidDel="00000000" w:rsidR="00000000" w:rsidRPr="00000000">
              <w:rPr>
                <w:sz w:val="19.920000076293945"/>
                <w:szCs w:val="19.920000076293945"/>
                <w:rtl w:val="0"/>
              </w:rPr>
              <w:t xml:space="preserve">Set value of NALL to  0, 1 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3.11, 3.5.5,  </w:t>
            </w:r>
          </w:p>
          <w:p w:rsidR="00000000" w:rsidDel="00000000" w:rsidP="00000000" w:rsidRDefault="00000000" w:rsidRPr="00000000" w14:paraId="00000825">
            <w:pPr>
              <w:widowControl w:val="0"/>
              <w:spacing w:after="0" w:line="240" w:lineRule="auto"/>
              <w:ind w:left="120.369873046875" w:firstLine="0"/>
              <w:jc w:val="left"/>
              <w:rPr>
                <w:sz w:val="19.920000076293945"/>
                <w:szCs w:val="19.920000076293945"/>
              </w:rPr>
            </w:pPr>
            <w:r w:rsidDel="00000000" w:rsidR="00000000" w:rsidRPr="00000000">
              <w:rPr>
                <w:sz w:val="19.920000076293945"/>
                <w:szCs w:val="19.920000076293945"/>
                <w:rtl w:val="0"/>
              </w:rPr>
              <w:t xml:space="preserve">6.3.2.2 and  </w:t>
            </w:r>
          </w:p>
          <w:p w:rsidR="00000000" w:rsidDel="00000000" w:rsidP="00000000" w:rsidRDefault="00000000" w:rsidRPr="00000000" w14:paraId="00000826">
            <w:pPr>
              <w:widowControl w:val="0"/>
              <w:spacing w:after="0" w:line="240" w:lineRule="auto"/>
              <w:ind w:left="120.369873046875" w:firstLine="0"/>
              <w:jc w:val="left"/>
              <w:rPr>
                <w:sz w:val="19.920000076293945"/>
                <w:szCs w:val="19.920000076293945"/>
              </w:rPr>
            </w:pPr>
            <w:r w:rsidDel="00000000" w:rsidR="00000000" w:rsidRPr="00000000">
              <w:rPr>
                <w:sz w:val="19.920000076293945"/>
                <w:szCs w:val="19.920000076293945"/>
                <w:rtl w:val="0"/>
              </w:rPr>
              <w:t xml:space="preserve">6.4.2.2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after="0" w:line="240" w:lineRule="auto"/>
              <w:jc w:val="center"/>
              <w:rPr>
                <w:sz w:val="19.920000076293945"/>
                <w:szCs w:val="19.920000076293945"/>
              </w:rPr>
            </w:pPr>
            <w:sdt>
              <w:sdtPr>
                <w:tag w:val="goog_rdk_1301"/>
              </w:sdtPr>
              <w:sdtContent>
                <w:ins w:author="Thomas Cervone-Richards - NOAA Federal" w:id="105" w:date="2023-09-21T14:38:3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after="0" w:line="240" w:lineRule="auto"/>
              <w:jc w:val="center"/>
              <w:rPr>
                <w:strike w:val="1"/>
                <w:sz w:val="19.920000076293945"/>
                <w:szCs w:val="19.920000076293945"/>
              </w:rPr>
            </w:pPr>
            <w:sdt>
              <w:sdtPr>
                <w:tag w:val="goog_rdk_1303"/>
              </w:sdtPr>
              <w:sdtContent>
                <w:del w:author="Thomas Cervone-Richards - NOAA Federal" w:id="106" w:date="2023-07-13T18:33:00Z">
                  <w:r w:rsidDel="00000000" w:rsidR="00000000" w:rsidRPr="00000000">
                    <w:rPr>
                      <w:strike w:val="1"/>
                      <w:sz w:val="19.920000076293945"/>
                      <w:szCs w:val="19.920000076293945"/>
                      <w:rtl w:val="0"/>
                    </w:rPr>
                    <w:delText xml:space="preserve">520c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after="0" w:line="240" w:lineRule="auto"/>
              <w:ind w:left="134.31365966796875" w:firstLine="0"/>
              <w:jc w:val="left"/>
              <w:rPr>
                <w:i w:val="1"/>
                <w:sz w:val="19.920000076293945"/>
                <w:szCs w:val="19.920000076293945"/>
              </w:rPr>
            </w:pPr>
            <w:sdt>
              <w:sdtPr>
                <w:tag w:val="goog_rdk_1305"/>
              </w:sdtPr>
              <w:sdtContent>
                <w:del w:author="Thomas Cervone-Richards - NOAA Federal" w:id="106" w:date="2023-07-13T18:33:00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39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520d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after="0" w:line="231.23305320739746" w:lineRule="auto"/>
              <w:ind w:left="115.58883666992188" w:right="215.2191162109375" w:firstLine="15.338287353515625"/>
              <w:jc w:val="left"/>
              <w:rPr>
                <w:sz w:val="19.920000076293945"/>
                <w:szCs w:val="19.920000076293945"/>
              </w:rPr>
            </w:pPr>
            <w:r w:rsidDel="00000000" w:rsidR="00000000" w:rsidRPr="00000000">
              <w:rPr>
                <w:sz w:val="19.920000076293945"/>
                <w:szCs w:val="19.920000076293945"/>
                <w:rtl w:val="0"/>
              </w:rPr>
              <w:t xml:space="preserve">If lexical level 2 has been  used anywhere other than  the NATF 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after="0" w:line="231.23305320739746" w:lineRule="auto"/>
              <w:ind w:left="115.58868408203125" w:right="181.558837890625" w:firstLine="12.3504638671875"/>
              <w:rPr>
                <w:sz w:val="19.920000076293945"/>
                <w:szCs w:val="19.920000076293945"/>
              </w:rPr>
            </w:pPr>
            <w:r w:rsidDel="00000000" w:rsidR="00000000" w:rsidRPr="00000000">
              <w:rPr>
                <w:sz w:val="19.920000076293945"/>
                <w:szCs w:val="19.920000076293945"/>
                <w:rtl w:val="0"/>
              </w:rPr>
              <w:t xml:space="preserve">Lexical level 2 used  outside of the NATF  field. (Return  </w:t>
            </w:r>
          </w:p>
          <w:p w:rsidR="00000000" w:rsidDel="00000000" w:rsidP="00000000" w:rsidRDefault="00000000" w:rsidRPr="00000000" w14:paraId="00000833">
            <w:pPr>
              <w:widowControl w:val="0"/>
              <w:spacing w:after="0" w:before="3.4100341796875" w:line="231.23305320739746" w:lineRule="auto"/>
              <w:ind w:left="115.58868408203125" w:right="217.8131103515625" w:firstLine="5.179443359375"/>
              <w:jc w:val="left"/>
              <w:rPr>
                <w:sz w:val="19.920000076293945"/>
                <w:szCs w:val="19.920000076293945"/>
              </w:rPr>
            </w:pPr>
            <w:r w:rsidDel="00000000" w:rsidR="00000000" w:rsidRPr="00000000">
              <w:rPr>
                <w:sz w:val="19.920000076293945"/>
                <w:szCs w:val="19.920000076293945"/>
                <w:rtl w:val="0"/>
              </w:rPr>
              <w:t xml:space="preserve">character sets used  and the sequence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after="0" w:line="231.23273849487305" w:lineRule="auto"/>
              <w:ind w:left="126.1468505859375" w:right="147.100830078125" w:hanging="10.557861328125"/>
              <w:jc w:val="left"/>
              <w:rPr>
                <w:sz w:val="19.920000076293945"/>
                <w:szCs w:val="19.920000076293945"/>
              </w:rPr>
            </w:pPr>
            <w:r w:rsidDel="00000000" w:rsidR="00000000" w:rsidRPr="00000000">
              <w:rPr>
                <w:sz w:val="19.920000076293945"/>
                <w:szCs w:val="19.920000076293945"/>
                <w:rtl w:val="0"/>
              </w:rPr>
              <w:t xml:space="preserve">Amend text to remove  lexical level 2  </w:t>
            </w:r>
          </w:p>
          <w:p w:rsidR="00000000" w:rsidDel="00000000" w:rsidP="00000000" w:rsidRDefault="00000000" w:rsidRPr="00000000" w14:paraId="00000835">
            <w:pPr>
              <w:widowControl w:val="0"/>
              <w:spacing w:after="0" w:before="5.21118164062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3.11 and 3.5.5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line="240" w:lineRule="auto"/>
              <w:jc w:val="center"/>
              <w:rPr>
                <w:sz w:val="19.920000076293945"/>
                <w:szCs w:val="19.920000076293945"/>
              </w:rPr>
            </w:pPr>
            <w:sdt>
              <w:sdtPr>
                <w:tag w:val="goog_rdk_1307"/>
              </w:sdtPr>
              <w:sdtContent>
                <w:ins w:author="Thomas Cervone-Richards - NOAA Federal" w:id="107" w:date="2023-09-21T14:38:5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3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520e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after="0" w:line="231.2326955795288" w:lineRule="auto"/>
              <w:ind w:left="115.58883666992188" w:right="249.083251953125" w:firstLine="15.338287353515625"/>
              <w:jc w:val="left"/>
              <w:rPr>
                <w:sz w:val="19.920000076293945"/>
                <w:szCs w:val="19.920000076293945"/>
              </w:rPr>
            </w:pPr>
            <w:r w:rsidDel="00000000" w:rsidR="00000000" w:rsidRPr="00000000">
              <w:rPr>
                <w:sz w:val="19.920000076293945"/>
                <w:szCs w:val="19.920000076293945"/>
                <w:rtl w:val="0"/>
              </w:rPr>
              <w:t xml:space="preserve">If any ATTF or NATF field  contains characters of a  lexical level greater than  that in the DSSI - </w:t>
            </w:r>
          </w:p>
          <w:p w:rsidR="00000000" w:rsidDel="00000000" w:rsidP="00000000" w:rsidRDefault="00000000" w:rsidRPr="00000000" w14:paraId="0000083B">
            <w:pPr>
              <w:widowControl w:val="0"/>
              <w:spacing w:after="0" w:before="2.81005859375" w:line="240" w:lineRule="auto"/>
              <w:ind w:left="115.58883666992188" w:firstLine="0"/>
              <w:jc w:val="left"/>
              <w:rPr>
                <w:sz w:val="19.920000076293945"/>
                <w:szCs w:val="19.920000076293945"/>
              </w:rPr>
            </w:pPr>
            <w:r w:rsidDel="00000000" w:rsidR="00000000" w:rsidRPr="00000000">
              <w:rPr>
                <w:sz w:val="19.920000076293945"/>
                <w:szCs w:val="19.920000076293945"/>
                <w:rtl w:val="0"/>
              </w:rPr>
              <w:t xml:space="preserve">AALL/NALL subfields  </w:t>
            </w:r>
          </w:p>
          <w:p w:rsidR="00000000" w:rsidDel="00000000" w:rsidP="00000000" w:rsidRDefault="00000000" w:rsidRPr="00000000" w14:paraId="0000083C">
            <w:pPr>
              <w:widowControl w:val="0"/>
              <w:spacing w:after="0" w:line="240" w:lineRule="auto"/>
              <w:ind w:left="120.76797485351562" w:firstLine="0"/>
              <w:jc w:val="left"/>
              <w:rPr>
                <w:sz w:val="19.920000076293945"/>
                <w:szCs w:val="19.920000076293945"/>
              </w:rPr>
            </w:pPr>
            <w:r w:rsidDel="00000000" w:rsidR="00000000" w:rsidRPr="00000000">
              <w:rPr>
                <w:sz w:val="19.920000076293945"/>
                <w:szCs w:val="19.920000076293945"/>
                <w:rtl w:val="0"/>
              </w:rPr>
              <w:t xml:space="preserve">correspondingly.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line="240" w:lineRule="auto"/>
              <w:ind w:left="127.93914794921875" w:firstLine="0"/>
              <w:jc w:val="left"/>
              <w:rPr>
                <w:sz w:val="19.920000076293945"/>
                <w:szCs w:val="19.920000076293945"/>
              </w:rPr>
            </w:pPr>
            <w:r w:rsidDel="00000000" w:rsidR="00000000" w:rsidRPr="00000000">
              <w:rPr>
                <w:sz w:val="19.920000076293945"/>
                <w:szCs w:val="19.920000076293945"/>
                <w:rtl w:val="0"/>
              </w:rPr>
              <w:t xml:space="preserve">Lexical level of  </w:t>
            </w:r>
          </w:p>
          <w:p w:rsidR="00000000" w:rsidDel="00000000" w:rsidP="00000000" w:rsidRDefault="00000000" w:rsidRPr="00000000" w14:paraId="0000083E">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characters in the  </w:t>
            </w:r>
          </w:p>
          <w:p w:rsidR="00000000" w:rsidDel="00000000" w:rsidP="00000000" w:rsidRDefault="00000000" w:rsidRPr="00000000" w14:paraId="0000083F">
            <w:pPr>
              <w:widowControl w:val="0"/>
              <w:spacing w:after="0" w:line="230.02824783325195" w:lineRule="auto"/>
              <w:ind w:left="119.77203369140625" w:right="138.133544921875" w:firstLine="0.19927978515625"/>
              <w:rPr>
                <w:sz w:val="19.920000076293945"/>
                <w:szCs w:val="19.920000076293945"/>
              </w:rPr>
            </w:pPr>
            <w:r w:rsidDel="00000000" w:rsidR="00000000" w:rsidRPr="00000000">
              <w:rPr>
                <w:sz w:val="19.920000076293945"/>
                <w:szCs w:val="19.920000076293945"/>
                <w:rtl w:val="0"/>
              </w:rPr>
              <w:t xml:space="preserve">attribute or encoding  of DSSI-AALL/NALL  is inconsistent.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after="0" w:line="231.2326955795288" w:lineRule="auto"/>
              <w:ind w:left="115.5889892578125" w:right="213.001708984375" w:firstLine="0"/>
              <w:rPr>
                <w:sz w:val="19.920000076293945"/>
                <w:szCs w:val="19.920000076293945"/>
              </w:rPr>
            </w:pPr>
            <w:r w:rsidDel="00000000" w:rsidR="00000000" w:rsidRPr="00000000">
              <w:rPr>
                <w:sz w:val="19.920000076293945"/>
                <w:szCs w:val="19.920000076293945"/>
                <w:rtl w:val="0"/>
              </w:rPr>
              <w:t xml:space="preserve">Amend characters or  the subfield encoding  as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3.11 and 3.5.5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jc w:val="center"/>
              <w:rPr>
                <w:sz w:val="19.920000076293945"/>
                <w:szCs w:val="19.920000076293945"/>
              </w:rPr>
            </w:pPr>
            <w:sdt>
              <w:sdtPr>
                <w:tag w:val="goog_rdk_1309"/>
              </w:sdtPr>
              <w:sdtContent>
                <w:ins w:author="Thomas Cervone-Richards - NOAA Federal" w:id="108" w:date="2023-09-21T14:38:5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70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520f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If the UT or FT is not  </w:t>
            </w:r>
          </w:p>
          <w:p w:rsidR="00000000" w:rsidDel="00000000" w:rsidP="00000000" w:rsidRDefault="00000000" w:rsidRPr="00000000" w14:paraId="00000846">
            <w:pPr>
              <w:widowControl w:val="0"/>
              <w:spacing w:after="0" w:line="231.2326955795288" w:lineRule="auto"/>
              <w:ind w:left="119.17434692382812" w:right="125.1806640625" w:firstLine="1.5936279296875"/>
              <w:jc w:val="left"/>
              <w:rPr>
                <w:sz w:val="19.920000076293945"/>
                <w:szCs w:val="19.920000076293945"/>
              </w:rPr>
            </w:pPr>
            <w:r w:rsidDel="00000000" w:rsidR="00000000" w:rsidRPr="00000000">
              <w:rPr>
                <w:sz w:val="19.920000076293945"/>
                <w:szCs w:val="19.920000076293945"/>
                <w:rtl w:val="0"/>
              </w:rPr>
              <w:t xml:space="preserve">encoded at the lexical level  specified for that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after="0" w:line="231.23255252838135" w:lineRule="auto"/>
              <w:ind w:left="119.77203369140625" w:right="184.14794921875" w:hanging="4.183349609375"/>
              <w:jc w:val="left"/>
              <w:rPr>
                <w:sz w:val="19.920000076293945"/>
                <w:szCs w:val="19.920000076293945"/>
              </w:rPr>
            </w:pPr>
            <w:r w:rsidDel="00000000" w:rsidR="00000000" w:rsidRPr="00000000">
              <w:rPr>
                <w:sz w:val="19.920000076293945"/>
                <w:szCs w:val="19.920000076293945"/>
                <w:rtl w:val="0"/>
              </w:rPr>
              <w:t xml:space="preserve">The UT or FT is not  of the correct lexical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after="0" w:line="231.2324094772339" w:lineRule="auto"/>
              <w:ind w:left="115.5889892578125" w:right="232.4444580078125" w:firstLine="0"/>
              <w:jc w:val="left"/>
              <w:rPr>
                <w:sz w:val="19.920000076293945"/>
                <w:szCs w:val="19.920000076293945"/>
              </w:rPr>
            </w:pPr>
            <w:r w:rsidDel="00000000" w:rsidR="00000000" w:rsidRPr="00000000">
              <w:rPr>
                <w:sz w:val="19.920000076293945"/>
                <w:szCs w:val="19.920000076293945"/>
                <w:rtl w:val="0"/>
              </w:rPr>
              <w:t xml:space="preserve">Amend UT and FT to  the correct lexical  </w:t>
            </w:r>
          </w:p>
          <w:p w:rsidR="00000000" w:rsidDel="00000000" w:rsidP="00000000" w:rsidRDefault="00000000" w:rsidRPr="00000000" w14:paraId="00000849">
            <w:pPr>
              <w:widowControl w:val="0"/>
              <w:spacing w:after="0" w:before="5.2105712890625" w:line="240" w:lineRule="auto"/>
              <w:ind w:left="126.1468505859375" w:firstLine="0"/>
              <w:jc w:val="left"/>
              <w:rPr>
                <w:sz w:val="19.920000076293945"/>
                <w:szCs w:val="19.920000076293945"/>
              </w:rPr>
            </w:pPr>
            <w:r w:rsidDel="00000000" w:rsidR="00000000" w:rsidRPr="00000000">
              <w:rPr>
                <w:sz w:val="19.920000076293945"/>
                <w:szCs w:val="19.920000076293945"/>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after="0" w:line="231.2324094772339" w:lineRule="auto"/>
              <w:ind w:left="126.3458251953125" w:right="277.03857421875" w:firstLine="3.5858154296875"/>
              <w:jc w:val="left"/>
              <w:rPr>
                <w:sz w:val="19.920000076293945"/>
                <w:szCs w:val="19.920000076293945"/>
              </w:rPr>
            </w:pPr>
            <w:r w:rsidDel="00000000" w:rsidR="00000000" w:rsidRPr="00000000">
              <w:rPr>
                <w:sz w:val="19.920000076293945"/>
                <w:szCs w:val="19.920000076293945"/>
                <w:rtl w:val="0"/>
              </w:rPr>
              <w:t xml:space="preserve">Part 3, Annex B  (B.2)</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after="0" w:line="240" w:lineRule="auto"/>
              <w:jc w:val="center"/>
              <w:rPr>
                <w:sz w:val="19.920000076293945"/>
                <w:szCs w:val="19.920000076293945"/>
              </w:rPr>
            </w:pPr>
            <w:sdt>
              <w:sdtPr>
                <w:tag w:val="goog_rdk_1311"/>
              </w:sdtPr>
              <w:sdtContent>
                <w:ins w:author="Thomas Cervone-Richards - NOAA Federal" w:id="109" w:date="2023-09-21T14:38:5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line="240" w:lineRule="auto"/>
              <w:jc w:val="center"/>
              <w:rPr>
                <w:strike w:val="1"/>
                <w:sz w:val="19.920000076293945"/>
                <w:szCs w:val="19.920000076293945"/>
              </w:rPr>
            </w:pPr>
            <w:sdt>
              <w:sdtPr>
                <w:tag w:val="goog_rdk_1313"/>
              </w:sdtPr>
              <w:sdtContent>
                <w:del w:author="Thomas Cervone-Richards - NOAA Federal" w:id="110" w:date="2023-07-13T18:33:44Z">
                  <w:r w:rsidDel="00000000" w:rsidR="00000000" w:rsidRPr="00000000">
                    <w:rPr>
                      <w:strike w:val="1"/>
                      <w:sz w:val="19.920000076293945"/>
                      <w:szCs w:val="19.920000076293945"/>
                      <w:rtl w:val="0"/>
                    </w:rPr>
                    <w:delText xml:space="preserve">520g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after="0" w:line="240" w:lineRule="auto"/>
              <w:ind w:left="134.31365966796875" w:firstLine="0"/>
              <w:jc w:val="left"/>
              <w:rPr>
                <w:i w:val="1"/>
                <w:sz w:val="19.920000076293945"/>
                <w:szCs w:val="19.920000076293945"/>
              </w:rPr>
            </w:pPr>
            <w:sdt>
              <w:sdtPr>
                <w:tag w:val="goog_rdk_1315"/>
              </w:sdtPr>
              <w:sdtContent>
                <w:del w:author="Thomas Cervone-Richards - NOAA Federal" w:id="110" w:date="2023-07-13T18:33:44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line="240" w:lineRule="auto"/>
              <w:jc w:val="center"/>
              <w:rPr>
                <w:strike w:val="1"/>
                <w:sz w:val="19.920000076293945"/>
                <w:szCs w:val="19.920000076293945"/>
              </w:rPr>
            </w:pPr>
            <w:sdt>
              <w:sdtPr>
                <w:tag w:val="goog_rdk_1317"/>
              </w:sdtPr>
              <w:sdtContent>
                <w:del w:author="Thomas Cervone-Richards - NOAA Federal" w:id="110" w:date="2023-07-13T18:33:44Z">
                  <w:r w:rsidDel="00000000" w:rsidR="00000000" w:rsidRPr="00000000">
                    <w:rPr>
                      <w:strike w:val="1"/>
                      <w:sz w:val="19.920000076293945"/>
                      <w:szCs w:val="19.920000076293945"/>
                      <w:rtl w:val="0"/>
                    </w:rPr>
                    <w:delText xml:space="preserve">520h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ind w:left="134.31365966796875" w:firstLine="0"/>
              <w:jc w:val="left"/>
              <w:rPr>
                <w:i w:val="1"/>
                <w:sz w:val="19.920000076293945"/>
                <w:szCs w:val="19.920000076293945"/>
              </w:rPr>
            </w:pPr>
            <w:sdt>
              <w:sdtPr>
                <w:tag w:val="goog_rdk_1319"/>
              </w:sdtPr>
              <w:sdtContent>
                <w:del w:author="Thomas Cervone-Richards - NOAA Federal" w:id="110" w:date="2023-07-13T18:33:44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521a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after="0" w:line="231.2328815460205" w:lineRule="auto"/>
              <w:ind w:left="115.58883666992188" w:right="471.9879150390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OBJNAM and  </w:t>
            </w:r>
          </w:p>
          <w:p w:rsidR="00000000" w:rsidDel="00000000" w:rsidP="00000000" w:rsidRDefault="00000000" w:rsidRPr="00000000" w14:paraId="0000085D">
            <w:pPr>
              <w:widowControl w:val="0"/>
              <w:spacing w:after="0" w:before="5.21026611328125" w:line="228.824143409729" w:lineRule="auto"/>
              <w:ind w:left="119.97116088867188" w:right="192.11761474609375" w:firstLine="7.967987060546875"/>
              <w:jc w:val="left"/>
              <w:rPr>
                <w:sz w:val="19.920000076293945"/>
                <w:szCs w:val="19.920000076293945"/>
              </w:rPr>
            </w:pPr>
            <w:r w:rsidDel="00000000" w:rsidR="00000000" w:rsidRPr="00000000">
              <w:rPr>
                <w:sz w:val="19.920000076293945"/>
                <w:szCs w:val="19.920000076293945"/>
                <w:rtl w:val="0"/>
              </w:rPr>
              <w:t xml:space="preserve">NOBJNM are Known AND  are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after="0" w:line="231.23281002044678" w:lineRule="auto"/>
              <w:ind w:left="119.9713134765625" w:right="171.400146484375" w:hanging="3.187255859375"/>
              <w:jc w:val="left"/>
              <w:rPr>
                <w:sz w:val="19.920000076293945"/>
                <w:szCs w:val="19.920000076293945"/>
              </w:rPr>
            </w:pPr>
            <w:r w:rsidDel="00000000" w:rsidR="00000000" w:rsidRPr="00000000">
              <w:rPr>
                <w:sz w:val="19.920000076293945"/>
                <w:szCs w:val="19.920000076293945"/>
                <w:rtl w:val="0"/>
              </w:rPr>
              <w:t xml:space="preserve">Values for OBJNAM  and NOBJNM are  identical.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0" w:line="231.23281002044678" w:lineRule="auto"/>
              <w:ind w:left="124.3536376953125" w:right="56.629638671875" w:firstLine="5.5780029296875"/>
              <w:jc w:val="left"/>
              <w:rPr>
                <w:sz w:val="19.920000076293945"/>
                <w:szCs w:val="19.920000076293945"/>
              </w:rPr>
            </w:pPr>
            <w:r w:rsidDel="00000000" w:rsidR="00000000" w:rsidRPr="00000000">
              <w:rPr>
                <w:sz w:val="19.920000076293945"/>
                <w:szCs w:val="19.920000076293945"/>
                <w:rtl w:val="0"/>
              </w:rPr>
              <w:t xml:space="preserve">Ensure that national  language attributes are  populated with the  </w:t>
            </w:r>
          </w:p>
          <w:p w:rsidR="00000000" w:rsidDel="00000000" w:rsidP="00000000" w:rsidRDefault="00000000" w:rsidRPr="00000000" w14:paraId="00000860">
            <w:pPr>
              <w:widowControl w:val="0"/>
              <w:spacing w:after="0" w:before="2.8103637695312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correct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line="240" w:lineRule="auto"/>
              <w:jc w:val="center"/>
              <w:rPr>
                <w:sz w:val="19.920000076293945"/>
                <w:szCs w:val="19.920000076293945"/>
              </w:rPr>
            </w:pPr>
            <w:sdt>
              <w:sdtPr>
                <w:tag w:val="goog_rdk_1321"/>
              </w:sdtPr>
              <w:sdtContent>
                <w:ins w:author="Thomas Cervone-Richards - NOAA Federal" w:id="111" w:date="2023-09-21T14:40:17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864">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865">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866">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867">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30 </w:t>
      </w:r>
    </w:p>
    <w:tbl>
      <w:tblPr>
        <w:tblStyle w:val="Table21"/>
        <w:tblW w:w="10245.0" w:type="dxa"/>
        <w:jc w:val="left"/>
        <w:tblInd w:w="-77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250"/>
        <w:gridCol w:w="2400"/>
        <w:gridCol w:w="1965"/>
        <w:gridCol w:w="1230"/>
        <w:gridCol w:w="630"/>
        <w:gridCol w:w="990"/>
        <w:tblGridChange w:id="0">
          <w:tblGrid>
            <w:gridCol w:w="780"/>
            <w:gridCol w:w="2250"/>
            <w:gridCol w:w="2400"/>
            <w:gridCol w:w="1965"/>
            <w:gridCol w:w="1230"/>
            <w:gridCol w:w="630"/>
            <w:gridCol w:w="990"/>
          </w:tblGrid>
        </w:tblGridChange>
      </w:tblGrid>
      <w:tr>
        <w:trPr>
          <w:cantSplit w:val="0"/>
          <w:trHeight w:val="9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521b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after="0" w:line="231.63326740264893" w:lineRule="auto"/>
              <w:ind w:left="115.58883666992188" w:right="471.9879150390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INFORM and  </w:t>
            </w:r>
          </w:p>
          <w:p w:rsidR="00000000" w:rsidDel="00000000" w:rsidP="00000000" w:rsidRDefault="00000000" w:rsidRPr="00000000" w14:paraId="0000086A">
            <w:pPr>
              <w:widowControl w:val="0"/>
              <w:spacing w:after="0" w:before="2.47802734375" w:line="231.2314224243164" w:lineRule="auto"/>
              <w:ind w:left="119.97116088867188" w:right="247.1185302734375" w:firstLine="7.967987060546875"/>
              <w:jc w:val="left"/>
              <w:rPr>
                <w:sz w:val="19.920000076293945"/>
                <w:szCs w:val="19.920000076293945"/>
              </w:rPr>
            </w:pPr>
            <w:r w:rsidDel="00000000" w:rsidR="00000000" w:rsidRPr="00000000">
              <w:rPr>
                <w:sz w:val="19.920000076293945"/>
                <w:szCs w:val="19.920000076293945"/>
                <w:rtl w:val="0"/>
              </w:rPr>
              <w:t xml:space="preserve">NINFOM are Known AND  are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after="0" w:line="231.63326740264893" w:lineRule="auto"/>
              <w:ind w:left="119.9713134765625" w:right="217.215576171875" w:hanging="3.187255859375"/>
              <w:jc w:val="left"/>
              <w:rPr>
                <w:sz w:val="19.920000076293945"/>
                <w:szCs w:val="19.920000076293945"/>
              </w:rPr>
            </w:pPr>
            <w:r w:rsidDel="00000000" w:rsidR="00000000" w:rsidRPr="00000000">
              <w:rPr>
                <w:sz w:val="19.920000076293945"/>
                <w:szCs w:val="19.920000076293945"/>
                <w:rtl w:val="0"/>
              </w:rPr>
              <w:t xml:space="preserve">Values for INFORM  and NINFOM are  </w:t>
            </w:r>
          </w:p>
          <w:p w:rsidR="00000000" w:rsidDel="00000000" w:rsidP="00000000" w:rsidRDefault="00000000" w:rsidRPr="00000000" w14:paraId="0000086C">
            <w:pPr>
              <w:widowControl w:val="0"/>
              <w:spacing w:after="0" w:before="2.47802734375" w:line="240" w:lineRule="auto"/>
              <w:ind w:left="126.146240234375" w:firstLine="0"/>
              <w:jc w:val="left"/>
              <w:rPr>
                <w:sz w:val="19.920000076293945"/>
                <w:szCs w:val="19.920000076293945"/>
              </w:rPr>
            </w:pPr>
            <w:r w:rsidDel="00000000" w:rsidR="00000000" w:rsidRPr="00000000">
              <w:rPr>
                <w:sz w:val="19.920000076293945"/>
                <w:szCs w:val="19.920000076293945"/>
                <w:rtl w:val="0"/>
              </w:rPr>
              <w:t xml:space="preserve">identical.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after="0" w:line="230.22869110107422" w:lineRule="auto"/>
              <w:ind w:left="124.3536376953125" w:right="56.629638671875" w:firstLine="5.5780029296875"/>
              <w:jc w:val="left"/>
              <w:rPr>
                <w:sz w:val="19.920000076293945"/>
                <w:szCs w:val="19.920000076293945"/>
              </w:rPr>
            </w:pPr>
            <w:r w:rsidDel="00000000" w:rsidR="00000000" w:rsidRPr="00000000">
              <w:rPr>
                <w:sz w:val="19.920000076293945"/>
                <w:szCs w:val="19.920000076293945"/>
                <w:rtl w:val="0"/>
              </w:rPr>
              <w:t xml:space="preserve">Ensure that national  language attributes are  populated with the  </w:t>
            </w:r>
          </w:p>
          <w:p w:rsidR="00000000" w:rsidDel="00000000" w:rsidP="00000000" w:rsidRDefault="00000000" w:rsidRPr="00000000" w14:paraId="0000086E">
            <w:pPr>
              <w:widowControl w:val="0"/>
              <w:spacing w:after="0" w:before="6.0424804687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correct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after="0" w:line="240" w:lineRule="auto"/>
              <w:jc w:val="center"/>
              <w:rPr>
                <w:sz w:val="19.920000076293945"/>
                <w:szCs w:val="19.920000076293945"/>
              </w:rPr>
            </w:pPr>
            <w:sdt>
              <w:sdtPr>
                <w:tag w:val="goog_rdk_1323"/>
              </w:sdtPr>
              <w:sdtContent>
                <w:ins w:author="Thomas Cervone-Richards - NOAA Federal" w:id="112" w:date="2023-09-21T14:40:28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376.51367626152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after="0" w:line="240" w:lineRule="auto"/>
              <w:jc w:val="center"/>
              <w:rPr>
                <w:sz w:val="19.920000076293945"/>
                <w:szCs w:val="19.920000076293945"/>
              </w:rPr>
            </w:pPr>
            <w:sdt>
              <w:sdtPr>
                <w:tag w:val="goog_rdk_1325"/>
              </w:sdtPr>
              <w:sdtContent>
                <w:del w:author="Thomas Cervone-Richards - NOAA Federal" w:id="113" w:date="2023-09-21T14:40:59Z">
                  <w:r w:rsidDel="00000000" w:rsidR="00000000" w:rsidRPr="00000000">
                    <w:rPr>
                      <w:sz w:val="19.920000076293945"/>
                      <w:szCs w:val="19.920000076293945"/>
                      <w:rtl w:val="0"/>
                    </w:rPr>
                    <w:delText xml:space="preserve">521c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328"/>
            </w:sdtPr>
            <w:sdtContent>
              <w:p w:rsidR="00000000" w:rsidDel="00000000" w:rsidP="00000000" w:rsidRDefault="00000000" w:rsidRPr="00000000" w14:paraId="00000873">
                <w:pPr>
                  <w:widowControl w:val="0"/>
                  <w:spacing w:after="0" w:line="231.23263835906982" w:lineRule="auto"/>
                  <w:ind w:left="115.58883666992188" w:right="471.9879150390625" w:firstLine="14.34234619140625"/>
                  <w:jc w:val="left"/>
                  <w:rPr>
                    <w:del w:author="Thomas Cervone-Richards - NOAA Federal" w:id="113" w:date="2023-09-21T14:40:59Z"/>
                    <w:sz w:val="19.920000076293945"/>
                    <w:szCs w:val="19.920000076293945"/>
                  </w:rPr>
                </w:pPr>
                <w:sdt>
                  <w:sdtPr>
                    <w:tag w:val="goog_rdk_1327"/>
                  </w:sdtPr>
                  <w:sdtContent>
                    <w:del w:author="Thomas Cervone-Richards - NOAA Federal" w:id="113" w:date="2023-09-21T14:40:59Z">
                      <w:r w:rsidDel="00000000" w:rsidR="00000000" w:rsidRPr="00000000">
                        <w:rPr>
                          <w:sz w:val="19.920000076293945"/>
                          <w:szCs w:val="19.920000076293945"/>
                          <w:rtl w:val="0"/>
                        </w:rPr>
                        <w:delText xml:space="preserve">For each feature object  where PILDST and  </w:delText>
                      </w:r>
                    </w:del>
                  </w:sdtContent>
                </w:sdt>
              </w:p>
            </w:sdtContent>
          </w:sdt>
          <w:p w:rsidR="00000000" w:rsidDel="00000000" w:rsidP="00000000" w:rsidRDefault="00000000" w:rsidRPr="00000000" w14:paraId="00000874">
            <w:pPr>
              <w:widowControl w:val="0"/>
              <w:spacing w:after="0" w:before="2.808837890625" w:line="231.23263835906982" w:lineRule="auto"/>
              <w:ind w:left="119.97116088867188" w:right="247.1185302734375" w:firstLine="7.967987060546875"/>
              <w:jc w:val="left"/>
              <w:rPr>
                <w:sz w:val="19.920000076293945"/>
                <w:szCs w:val="19.920000076293945"/>
              </w:rPr>
            </w:pPr>
            <w:sdt>
              <w:sdtPr>
                <w:tag w:val="goog_rdk_1329"/>
              </w:sdtPr>
              <w:sdtContent>
                <w:del w:author="Thomas Cervone-Richards - NOAA Federal" w:id="113" w:date="2023-09-21T14:40:59Z">
                  <w:r w:rsidDel="00000000" w:rsidR="00000000" w:rsidRPr="00000000">
                    <w:rPr>
                      <w:sz w:val="19.920000076293945"/>
                      <w:szCs w:val="19.920000076293945"/>
                      <w:rtl w:val="0"/>
                    </w:rPr>
                    <w:delText xml:space="preserve">NPLDST are Known AND  are Equal.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332"/>
            </w:sdtPr>
            <w:sdtContent>
              <w:p w:rsidR="00000000" w:rsidDel="00000000" w:rsidP="00000000" w:rsidRDefault="00000000" w:rsidRPr="00000000" w14:paraId="00000875">
                <w:pPr>
                  <w:widowControl w:val="0"/>
                  <w:spacing w:after="0" w:line="231.23263835906982" w:lineRule="auto"/>
                  <w:ind w:left="119.9713134765625" w:right="303.668212890625" w:hanging="3.187255859375"/>
                  <w:jc w:val="left"/>
                  <w:rPr>
                    <w:del w:author="Thomas Cervone-Richards - NOAA Federal" w:id="113" w:date="2023-09-21T14:40:59Z"/>
                    <w:sz w:val="19.920000076293945"/>
                    <w:szCs w:val="19.920000076293945"/>
                  </w:rPr>
                </w:pPr>
                <w:sdt>
                  <w:sdtPr>
                    <w:tag w:val="goog_rdk_1331"/>
                  </w:sdtPr>
                  <w:sdtContent>
                    <w:del w:author="Thomas Cervone-Richards - NOAA Federal" w:id="113" w:date="2023-09-21T14:40:59Z">
                      <w:r w:rsidDel="00000000" w:rsidR="00000000" w:rsidRPr="00000000">
                        <w:rPr>
                          <w:sz w:val="19.920000076293945"/>
                          <w:szCs w:val="19.920000076293945"/>
                          <w:rtl w:val="0"/>
                        </w:rPr>
                        <w:delText xml:space="preserve">Values for PILDST  and NPLDST are  </w:delText>
                      </w:r>
                    </w:del>
                  </w:sdtContent>
                </w:sdt>
              </w:p>
            </w:sdtContent>
          </w:sdt>
          <w:p w:rsidR="00000000" w:rsidDel="00000000" w:rsidP="00000000" w:rsidRDefault="00000000" w:rsidRPr="00000000" w14:paraId="00000876">
            <w:pPr>
              <w:widowControl w:val="0"/>
              <w:spacing w:after="0" w:before="2.808837890625" w:line="240" w:lineRule="auto"/>
              <w:ind w:left="126.146240234375" w:firstLine="0"/>
              <w:jc w:val="left"/>
              <w:rPr>
                <w:sz w:val="19.920000076293945"/>
                <w:szCs w:val="19.920000076293945"/>
              </w:rPr>
            </w:pPr>
            <w:sdt>
              <w:sdtPr>
                <w:tag w:val="goog_rdk_1333"/>
              </w:sdtPr>
              <w:sdtContent>
                <w:del w:author="Thomas Cervone-Richards - NOAA Federal" w:id="113" w:date="2023-09-21T14:40:59Z">
                  <w:r w:rsidDel="00000000" w:rsidR="00000000" w:rsidRPr="00000000">
                    <w:rPr>
                      <w:sz w:val="19.920000076293945"/>
                      <w:szCs w:val="19.920000076293945"/>
                      <w:rtl w:val="0"/>
                    </w:rPr>
                    <w:delText xml:space="preserve">identical.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336"/>
            </w:sdtPr>
            <w:sdtContent>
              <w:p w:rsidR="00000000" w:rsidDel="00000000" w:rsidP="00000000" w:rsidRDefault="00000000" w:rsidRPr="00000000" w14:paraId="00000877">
                <w:pPr>
                  <w:widowControl w:val="0"/>
                  <w:spacing w:after="0" w:line="230.02774715423584" w:lineRule="auto"/>
                  <w:ind w:left="124.3536376953125" w:right="56.629638671875" w:firstLine="5.5780029296875"/>
                  <w:jc w:val="left"/>
                  <w:rPr>
                    <w:del w:author="Thomas Cervone-Richards - NOAA Federal" w:id="113" w:date="2023-09-21T14:40:59Z"/>
                    <w:sz w:val="19.920000076293945"/>
                    <w:szCs w:val="19.920000076293945"/>
                  </w:rPr>
                </w:pPr>
                <w:sdt>
                  <w:sdtPr>
                    <w:tag w:val="goog_rdk_1335"/>
                  </w:sdtPr>
                  <w:sdtContent>
                    <w:del w:author="Thomas Cervone-Richards - NOAA Federal" w:id="113" w:date="2023-09-21T14:40:59Z">
                      <w:r w:rsidDel="00000000" w:rsidR="00000000" w:rsidRPr="00000000">
                        <w:rPr>
                          <w:sz w:val="19.920000076293945"/>
                          <w:szCs w:val="19.920000076293945"/>
                          <w:rtl w:val="0"/>
                        </w:rPr>
                        <w:delText xml:space="preserve">Ensure that national  language attributes are  populated with the  </w:delText>
                      </w:r>
                    </w:del>
                  </w:sdtContent>
                </w:sdt>
              </w:p>
            </w:sdtContent>
          </w:sdt>
          <w:p w:rsidR="00000000" w:rsidDel="00000000" w:rsidP="00000000" w:rsidRDefault="00000000" w:rsidRPr="00000000" w14:paraId="00000878">
            <w:pPr>
              <w:widowControl w:val="0"/>
              <w:spacing w:after="0" w:before="6.2109375" w:line="240" w:lineRule="auto"/>
              <w:ind w:left="120.7684326171875" w:firstLine="0"/>
              <w:jc w:val="left"/>
              <w:rPr>
                <w:sz w:val="19.920000076293945"/>
                <w:szCs w:val="19.920000076293945"/>
              </w:rPr>
            </w:pPr>
            <w:sdt>
              <w:sdtPr>
                <w:tag w:val="goog_rdk_1337"/>
              </w:sdtPr>
              <w:sdtContent>
                <w:del w:author="Thomas Cervone-Richards - NOAA Federal" w:id="113" w:date="2023-09-21T14:40:59Z">
                  <w:r w:rsidDel="00000000" w:rsidR="00000000" w:rsidRPr="00000000">
                    <w:rPr>
                      <w:sz w:val="19.920000076293945"/>
                      <w:szCs w:val="19.920000076293945"/>
                      <w:rtl w:val="0"/>
                    </w:rPr>
                    <w:delText xml:space="preserve">correct values.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after="0" w:line="240" w:lineRule="auto"/>
              <w:ind w:left="119.5733642578125" w:firstLine="0"/>
              <w:jc w:val="left"/>
              <w:rPr>
                <w:sz w:val="19.920000076293945"/>
                <w:szCs w:val="19.920000076293945"/>
              </w:rPr>
            </w:pPr>
            <w:sdt>
              <w:sdtPr>
                <w:tag w:val="goog_rdk_1339"/>
              </w:sdtPr>
              <w:sdtContent>
                <w:del w:author="Thomas Cervone-Richards - NOAA Federal" w:id="113" w:date="2023-09-21T14:40:59Z">
                  <w:r w:rsidDel="00000000" w:rsidR="00000000" w:rsidRPr="00000000">
                    <w:rPr>
                      <w:sz w:val="19.920000076293945"/>
                      <w:szCs w:val="19.920000076293945"/>
                      <w:rtl w:val="0"/>
                    </w:rPr>
                    <w:delText xml:space="preserve">3.11.1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after="0" w:line="240" w:lineRule="auto"/>
              <w:jc w:val="center"/>
              <w:rPr>
                <w:sz w:val="19.920000076293945"/>
                <w:szCs w:val="19.920000076293945"/>
              </w:rPr>
            </w:pPr>
            <w:sdt>
              <w:sdtPr>
                <w:tag w:val="goog_rdk_1341"/>
              </w:sdtPr>
              <w:sdtContent>
                <w:del w:author="Thomas Cervone-Richards - NOAA Federal" w:id="113" w:date="2023-09-21T14:40:59Z">
                  <w:r w:rsidDel="00000000" w:rsidR="00000000" w:rsidRPr="00000000">
                    <w:rPr>
                      <w:sz w:val="19.920000076293945"/>
                      <w:szCs w:val="19.920000076293945"/>
                      <w:rtl w:val="0"/>
                    </w:rPr>
                    <w:delText xml:space="preserve">W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521d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after="0" w:line="231.23263835906982" w:lineRule="auto"/>
              <w:ind w:left="115.58883666992188" w:right="471.9879150390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TXTDSC and  </w:t>
            </w:r>
          </w:p>
          <w:p w:rsidR="00000000" w:rsidDel="00000000" w:rsidP="00000000" w:rsidRDefault="00000000" w:rsidRPr="00000000" w14:paraId="0000087E">
            <w:pPr>
              <w:widowControl w:val="0"/>
              <w:spacing w:after="0" w:before="2.808837890625" w:line="231.23263835906982" w:lineRule="auto"/>
              <w:ind w:left="119.97116088867188" w:right="137.11212158203125" w:firstLine="7.967987060546875"/>
              <w:jc w:val="left"/>
              <w:rPr>
                <w:sz w:val="19.920000076293945"/>
                <w:szCs w:val="19.920000076293945"/>
              </w:rPr>
            </w:pPr>
            <w:r w:rsidDel="00000000" w:rsidR="00000000" w:rsidRPr="00000000">
              <w:rPr>
                <w:sz w:val="19.920000076293945"/>
                <w:szCs w:val="19.920000076293945"/>
                <w:rtl w:val="0"/>
              </w:rPr>
              <w:t xml:space="preserve">NTXTDS are Known l AND  are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after="0" w:line="231.23263835906982" w:lineRule="auto"/>
              <w:ind w:left="119.9713134765625" w:right="202.87353515625" w:hanging="3.187255859375"/>
              <w:jc w:val="left"/>
              <w:rPr>
                <w:sz w:val="19.920000076293945"/>
                <w:szCs w:val="19.920000076293945"/>
              </w:rPr>
            </w:pPr>
            <w:r w:rsidDel="00000000" w:rsidR="00000000" w:rsidRPr="00000000">
              <w:rPr>
                <w:sz w:val="19.920000076293945"/>
                <w:szCs w:val="19.920000076293945"/>
                <w:rtl w:val="0"/>
              </w:rPr>
              <w:t xml:space="preserve">Values for TXTDSC  and NTXTDS are  </w:t>
            </w:r>
          </w:p>
          <w:p w:rsidR="00000000" w:rsidDel="00000000" w:rsidP="00000000" w:rsidRDefault="00000000" w:rsidRPr="00000000" w14:paraId="00000880">
            <w:pPr>
              <w:widowControl w:val="0"/>
              <w:spacing w:after="0" w:before="2.808837890625" w:line="240" w:lineRule="auto"/>
              <w:ind w:left="126.146240234375" w:firstLine="0"/>
              <w:jc w:val="left"/>
              <w:rPr>
                <w:sz w:val="19.920000076293945"/>
                <w:szCs w:val="19.920000076293945"/>
              </w:rPr>
            </w:pPr>
            <w:r w:rsidDel="00000000" w:rsidR="00000000" w:rsidRPr="00000000">
              <w:rPr>
                <w:sz w:val="19.920000076293945"/>
                <w:szCs w:val="19.920000076293945"/>
                <w:rtl w:val="0"/>
              </w:rPr>
              <w:t xml:space="preserve">identical.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after="0" w:line="230.02774715423584" w:lineRule="auto"/>
              <w:ind w:left="124.3536376953125" w:right="56.629638671875" w:firstLine="5.5780029296875"/>
              <w:jc w:val="left"/>
              <w:rPr>
                <w:sz w:val="19.920000076293945"/>
                <w:szCs w:val="19.920000076293945"/>
              </w:rPr>
            </w:pPr>
            <w:r w:rsidDel="00000000" w:rsidR="00000000" w:rsidRPr="00000000">
              <w:rPr>
                <w:sz w:val="19.920000076293945"/>
                <w:szCs w:val="19.920000076293945"/>
                <w:rtl w:val="0"/>
              </w:rPr>
              <w:t xml:space="preserve">Ensure that national  language attributes are  populated with the  </w:t>
            </w:r>
          </w:p>
          <w:p w:rsidR="00000000" w:rsidDel="00000000" w:rsidP="00000000" w:rsidRDefault="00000000" w:rsidRPr="00000000" w14:paraId="00000882">
            <w:pPr>
              <w:widowControl w:val="0"/>
              <w:spacing w:after="0" w:before="6.210937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correct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after="0" w:line="240" w:lineRule="auto"/>
              <w:jc w:val="center"/>
              <w:rPr>
                <w:sz w:val="19.920000076293945"/>
                <w:szCs w:val="19.920000076293945"/>
              </w:rPr>
            </w:pPr>
            <w:sdt>
              <w:sdtPr>
                <w:tag w:val="goog_rdk_1343"/>
              </w:sdtPr>
              <w:sdtContent>
                <w:ins w:author="Thomas Cervone-Richards - NOAA Federal" w:id="114" w:date="2023-09-21T14:41:11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after="0" w:line="231.43276691436768" w:lineRule="auto"/>
              <w:ind w:left="115.58883666992188" w:right="182.543640136718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NOBJNM is Known AND OBJNAM is Unknown OR 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after="0" w:line="240" w:lineRule="auto"/>
              <w:ind w:left="127.93914794921875" w:firstLine="0"/>
              <w:jc w:val="left"/>
              <w:rPr>
                <w:sz w:val="19.920000076293945"/>
                <w:szCs w:val="19.920000076293945"/>
              </w:rPr>
            </w:pPr>
            <w:r w:rsidDel="00000000" w:rsidR="00000000" w:rsidRPr="00000000">
              <w:rPr>
                <w:sz w:val="19.920000076293945"/>
                <w:szCs w:val="19.920000076293945"/>
                <w:rtl w:val="0"/>
              </w:rPr>
              <w:t xml:space="preserve">NOBJNM is  </w:t>
            </w:r>
          </w:p>
          <w:p w:rsidR="00000000" w:rsidDel="00000000" w:rsidP="00000000" w:rsidRDefault="00000000" w:rsidRPr="00000000" w14:paraId="00000889">
            <w:pPr>
              <w:widowControl w:val="0"/>
              <w:spacing w:after="0" w:line="231.23263835906982" w:lineRule="auto"/>
              <w:ind w:left="120.56884765625" w:right="394.90234375" w:firstLine="3.7847900390625"/>
              <w:jc w:val="left"/>
              <w:rPr>
                <w:sz w:val="19.920000076293945"/>
                <w:szCs w:val="19.920000076293945"/>
              </w:rPr>
            </w:pPr>
            <w:r w:rsidDel="00000000" w:rsidR="00000000" w:rsidRPr="00000000">
              <w:rPr>
                <w:sz w:val="19.920000076293945"/>
                <w:szCs w:val="19.920000076293945"/>
                <w:rtl w:val="0"/>
              </w:rPr>
              <w:t xml:space="preserve">populated without  OBJNAM.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Populate OBJNAM.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after="0" w:line="240" w:lineRule="auto"/>
              <w:jc w:val="center"/>
              <w:rPr>
                <w:sz w:val="19.920000076293945"/>
                <w:szCs w:val="19.920000076293945"/>
              </w:rPr>
            </w:pPr>
            <w:sdt>
              <w:sdtPr>
                <w:tag w:val="goog_rdk_1345"/>
              </w:sdtPr>
              <w:sdtContent>
                <w:ins w:author="Thomas Cervone-Richards - NOAA Federal" w:id="115" w:date="2023-09-21T14:41:3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after="0" w:line="240" w:lineRule="auto"/>
              <w:jc w:val="center"/>
              <w:rPr>
                <w:sz w:val="19.920000076293945"/>
                <w:szCs w:val="19.920000076293945"/>
              </w:rPr>
            </w:pPr>
            <w:sdt>
              <w:sdtPr>
                <w:tag w:val="goog_rdk_1346"/>
              </w:sdtPr>
              <w:sdtContent>
                <w:commentRangeStart w:id="70"/>
              </w:sdtContent>
            </w:sdt>
            <w:r w:rsidDel="00000000" w:rsidR="00000000" w:rsidRPr="00000000">
              <w:rPr>
                <w:sz w:val="19.920000076293945"/>
                <w:szCs w:val="19.920000076293945"/>
                <w:rtl w:val="0"/>
              </w:rPr>
              <w:t xml:space="preserve">523</w:t>
            </w:r>
            <w:commentRangeEnd w:id="70"/>
            <w:r w:rsidDel="00000000" w:rsidR="00000000" w:rsidRPr="00000000">
              <w:commentReference w:id="70"/>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after="0" w:line="230.02837657928467" w:lineRule="auto"/>
              <w:ind w:left="117.9791259765625" w:right="181.95281982421875" w:firstLine="12.947998046875"/>
              <w:rPr>
                <w:sz w:val="19.920000076293945"/>
                <w:szCs w:val="19.920000076293945"/>
              </w:rPr>
            </w:pPr>
            <w:r w:rsidDel="00000000" w:rsidR="00000000" w:rsidRPr="00000000">
              <w:rPr>
                <w:sz w:val="19.920000076293945"/>
                <w:szCs w:val="19.920000076293945"/>
                <w:rtl w:val="0"/>
              </w:rPr>
              <w:t xml:space="preserve">If the </w:t>
            </w:r>
            <w:sdt>
              <w:sdtPr>
                <w:tag w:val="goog_rdk_1347"/>
              </w:sdtPr>
              <w:sdtContent>
                <w:commentRangeStart w:id="71"/>
              </w:sdtContent>
            </w:sdt>
            <w:r w:rsidDel="00000000" w:rsidR="00000000" w:rsidRPr="00000000">
              <w:rPr>
                <w:sz w:val="19.920000076293945"/>
                <w:szCs w:val="19.920000076293945"/>
                <w:rtl w:val="0"/>
              </w:rPr>
              <w:t xml:space="preserve">HDAT</w:t>
            </w:r>
            <w:commentRangeEnd w:id="71"/>
            <w:r w:rsidDel="00000000" w:rsidR="00000000" w:rsidRPr="00000000">
              <w:commentReference w:id="71"/>
            </w:r>
            <w:r w:rsidDel="00000000" w:rsidR="00000000" w:rsidRPr="00000000">
              <w:rPr>
                <w:sz w:val="19.920000076293945"/>
                <w:szCs w:val="19.920000076293945"/>
                <w:rtl w:val="0"/>
              </w:rPr>
              <w:t xml:space="preserve"> subfield of the  DSPM field is Not equal to  2 (WGS 84).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HDAT does not  </w:t>
            </w:r>
          </w:p>
          <w:p w:rsidR="00000000" w:rsidDel="00000000" w:rsidP="00000000" w:rsidRDefault="00000000" w:rsidRPr="00000000" w14:paraId="00000891">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equal 2 (WGS 84).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after="0" w:line="231.23263835906982" w:lineRule="auto"/>
              <w:ind w:left="115.5889892578125" w:right="123.7603759765625" w:firstLine="6.9720458984375"/>
              <w:jc w:val="left"/>
              <w:rPr>
                <w:sz w:val="19.920000076293945"/>
                <w:szCs w:val="19.920000076293945"/>
              </w:rPr>
            </w:pPr>
            <w:r w:rsidDel="00000000" w:rsidR="00000000" w:rsidRPr="00000000">
              <w:rPr>
                <w:sz w:val="19.920000076293945"/>
                <w:szCs w:val="19.920000076293945"/>
                <w:rtl w:val="0"/>
              </w:rPr>
              <w:t xml:space="preserve">Set the HDAT subfield  to 2 (WGS 84).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after="0" w:line="240" w:lineRule="auto"/>
              <w:ind w:left="117.7801513671875" w:firstLine="0"/>
              <w:jc w:val="left"/>
              <w:rPr>
                <w:sz w:val="19.920000076293945"/>
                <w:szCs w:val="19.920000076293945"/>
              </w:rPr>
            </w:pPr>
            <w:r w:rsidDel="00000000" w:rsidR="00000000" w:rsidRPr="00000000">
              <w:rPr>
                <w:sz w:val="19.920000076293945"/>
                <w:szCs w:val="19.920000076293945"/>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after="0" w:line="240" w:lineRule="auto"/>
              <w:jc w:val="center"/>
              <w:rPr>
                <w:sz w:val="19.920000076293945"/>
                <w:szCs w:val="19.920000076293945"/>
              </w:rPr>
            </w:pPr>
            <w:sdt>
              <w:sdtPr>
                <w:tag w:val="goog_rdk_1349"/>
              </w:sdtPr>
              <w:sdtContent>
                <w:ins w:author="Thomas Cervone-Richards - NOAA Federal" w:id="116" w:date="2023-09-21T14:43:05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after="0" w:line="240" w:lineRule="auto"/>
              <w:jc w:val="center"/>
              <w:rPr>
                <w:sz w:val="19.920000076293945"/>
                <w:szCs w:val="19.920000076293945"/>
              </w:rPr>
            </w:pPr>
            <w:sdt>
              <w:sdtPr>
                <w:tag w:val="goog_rdk_1351"/>
              </w:sdtPr>
              <w:sdtContent>
                <w:del w:author="Thomas Cervone-Richards - NOAA Federal" w:id="117" w:date="2023-09-21T14:46:55Z">
                  <w:r w:rsidDel="00000000" w:rsidR="00000000" w:rsidRPr="00000000">
                    <w:rPr>
                      <w:sz w:val="19.920000076293945"/>
                      <w:szCs w:val="19.920000076293945"/>
                      <w:rtl w:val="0"/>
                    </w:rPr>
                    <w:delText xml:space="preserve">524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after="0" w:line="231.23205184936523" w:lineRule="auto"/>
              <w:ind w:left="128.93524169921875" w:right="193.70574951171875" w:firstLine="1.99188232421875"/>
              <w:jc w:val="left"/>
              <w:rPr>
                <w:sz w:val="19.920000076293945"/>
                <w:szCs w:val="19.920000076293945"/>
              </w:rPr>
            </w:pPr>
            <w:sdt>
              <w:sdtPr>
                <w:tag w:val="goog_rdk_1353"/>
              </w:sdtPr>
              <w:sdtContent>
                <w:del w:author="Thomas Cervone-Richards - NOAA Federal" w:id="117" w:date="2023-09-21T14:46:55Z">
                  <w:r w:rsidDel="00000000" w:rsidR="00000000" w:rsidRPr="00000000">
                    <w:rPr>
                      <w:sz w:val="19.920000076293945"/>
                      <w:szCs w:val="19.920000076293945"/>
                      <w:rtl w:val="0"/>
                    </w:rPr>
                    <w:delText xml:space="preserve">If the DUNI subfield of the  DSPM field is Not equal to  1 (metres).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after="0" w:line="231.23263835906982" w:lineRule="auto"/>
              <w:ind w:left="132.9193115234375" w:right="104.66796875" w:hanging="3.98406982421875"/>
              <w:jc w:val="left"/>
              <w:rPr>
                <w:sz w:val="19.920000076293945"/>
                <w:szCs w:val="19.920000076293945"/>
              </w:rPr>
            </w:pPr>
            <w:sdt>
              <w:sdtPr>
                <w:tag w:val="goog_rdk_1355"/>
              </w:sdtPr>
              <w:sdtContent>
                <w:del w:author="Thomas Cervone-Richards - NOAA Federal" w:id="117" w:date="2023-09-21T14:46:55Z">
                  <w:r w:rsidDel="00000000" w:rsidR="00000000" w:rsidRPr="00000000">
                    <w:rPr>
                      <w:sz w:val="19.920000076293945"/>
                      <w:szCs w:val="19.920000076293945"/>
                      <w:rtl w:val="0"/>
                    </w:rPr>
                    <w:delText xml:space="preserve">DUNI does not equal  1 (metres).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after="0" w:line="231.23263835906982" w:lineRule="auto"/>
              <w:ind w:left="115.5889892578125" w:right="179.5361328125" w:firstLine="6.9720458984375"/>
              <w:jc w:val="left"/>
              <w:rPr>
                <w:sz w:val="19.920000076293945"/>
                <w:szCs w:val="19.920000076293945"/>
              </w:rPr>
            </w:pPr>
            <w:sdt>
              <w:sdtPr>
                <w:tag w:val="goog_rdk_1357"/>
              </w:sdtPr>
              <w:sdtContent>
                <w:del w:author="Thomas Cervone-Richards - NOAA Federal" w:id="117" w:date="2023-09-21T14:46:55Z">
                  <w:r w:rsidDel="00000000" w:rsidR="00000000" w:rsidRPr="00000000">
                    <w:rPr>
                      <w:sz w:val="19.920000076293945"/>
                      <w:szCs w:val="19.920000076293945"/>
                      <w:rtl w:val="0"/>
                    </w:rPr>
                    <w:delText xml:space="preserve">Set the DUNI subfield  to 1 (metres).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after="0" w:line="240" w:lineRule="auto"/>
              <w:ind w:left="117.7801513671875" w:firstLine="0"/>
              <w:jc w:val="left"/>
              <w:rPr>
                <w:sz w:val="19.920000076293945"/>
                <w:szCs w:val="19.920000076293945"/>
              </w:rPr>
            </w:pPr>
            <w:sdt>
              <w:sdtPr>
                <w:tag w:val="goog_rdk_1359"/>
              </w:sdtPr>
              <w:sdtContent>
                <w:del w:author="Thomas Cervone-Richards - NOAA Federal" w:id="117" w:date="2023-09-21T14:46:55Z">
                  <w:r w:rsidDel="00000000" w:rsidR="00000000" w:rsidRPr="00000000">
                    <w:rPr>
                      <w:sz w:val="19.920000076293945"/>
                      <w:szCs w:val="19.920000076293945"/>
                      <w:rtl w:val="0"/>
                    </w:rPr>
                    <w:delText xml:space="preserve">4.4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after="0" w:line="240" w:lineRule="auto"/>
              <w:jc w:val="center"/>
              <w:rPr>
                <w:sz w:val="19.920000076293945"/>
                <w:szCs w:val="19.920000076293945"/>
              </w:rPr>
            </w:pPr>
            <w:sdt>
              <w:sdtPr>
                <w:tag w:val="goog_rdk_1361"/>
              </w:sdtPr>
              <w:sdtContent>
                <w:del w:author="Thomas Cervone-Richards - NOAA Federal" w:id="117" w:date="2023-09-21T14:46:55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after="0" w:line="240" w:lineRule="auto"/>
              <w:jc w:val="center"/>
              <w:rPr>
                <w:sz w:val="19.920000076293945"/>
                <w:szCs w:val="19.920000076293945"/>
              </w:rPr>
            </w:pPr>
            <w:r w:rsidDel="00000000" w:rsidR="00000000" w:rsidRPr="00000000">
              <w:rPr>
                <w:rtl w:val="0"/>
              </w:rPr>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after="0" w:line="231.23299598693848" w:lineRule="auto"/>
              <w:ind w:left="126.34552001953125" w:right="248.88397216796875" w:firstLine="4.58160400390625"/>
              <w:jc w:val="left"/>
              <w:rPr>
                <w:sz w:val="19.920000076293945"/>
                <w:szCs w:val="19.920000076293945"/>
              </w:rPr>
            </w:pPr>
            <w:r w:rsidDel="00000000" w:rsidR="00000000" w:rsidRPr="00000000">
              <w:rPr>
                <w:sz w:val="19.920000076293945"/>
                <w:szCs w:val="19.920000076293945"/>
                <w:rtl w:val="0"/>
              </w:rPr>
              <w:t xml:space="preserve">If the PUNI subfield of the  DSPM is Not equal to 1  (metres).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after="0" w:line="231.23263835906982" w:lineRule="auto"/>
              <w:ind w:left="132.9193115234375" w:right="116.81884765625" w:hanging="2.98797607421875"/>
              <w:jc w:val="left"/>
              <w:rPr>
                <w:sz w:val="19.920000076293945"/>
                <w:szCs w:val="19.920000076293945"/>
              </w:rPr>
            </w:pPr>
            <w:r w:rsidDel="00000000" w:rsidR="00000000" w:rsidRPr="00000000">
              <w:rPr>
                <w:sz w:val="19.920000076293945"/>
                <w:szCs w:val="19.920000076293945"/>
                <w:rtl w:val="0"/>
              </w:rPr>
              <w:t xml:space="preserve">PUNI does not equal  1 (metres).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after="0" w:line="231.23263835906982" w:lineRule="auto"/>
              <w:ind w:left="115.5889892578125" w:right="189.7869873046875" w:firstLine="6.9720458984375"/>
              <w:jc w:val="left"/>
              <w:rPr>
                <w:sz w:val="19.920000076293945"/>
                <w:szCs w:val="19.920000076293945"/>
              </w:rPr>
            </w:pPr>
            <w:r w:rsidDel="00000000" w:rsidR="00000000" w:rsidRPr="00000000">
              <w:rPr>
                <w:sz w:val="19.920000076293945"/>
                <w:szCs w:val="19.920000076293945"/>
                <w:rtl w:val="0"/>
              </w:rPr>
              <w:t xml:space="preserve">Set the PUNI subfield  to 1 (metres).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after="0" w:line="240" w:lineRule="auto"/>
              <w:ind w:left="117.7801513671875" w:firstLine="0"/>
              <w:jc w:val="left"/>
              <w:rPr>
                <w:sz w:val="19.920000076293945"/>
                <w:szCs w:val="19.920000076293945"/>
              </w:rPr>
            </w:pPr>
            <w:r w:rsidDel="00000000" w:rsidR="00000000" w:rsidRPr="00000000">
              <w:rPr>
                <w:sz w:val="19.920000076293945"/>
                <w:szCs w:val="19.920000076293945"/>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after="0" w:line="240" w:lineRule="auto"/>
              <w:jc w:val="center"/>
              <w:rPr>
                <w:sz w:val="19.920000076293945"/>
                <w:szCs w:val="19.920000076293945"/>
              </w:rPr>
            </w:pPr>
            <w:sdt>
              <w:sdtPr>
                <w:tag w:val="goog_rdk_1363"/>
              </w:sdtPr>
              <w:sdtContent>
                <w:ins w:author="Thomas Cervone-Richards - NOAA Federal" w:id="118" w:date="2023-09-21T14:46:58Z">
                  <w:r w:rsidDel="00000000" w:rsidR="00000000" w:rsidRPr="00000000">
                    <w:rPr>
                      <w:sz w:val="19.920000076293945"/>
                      <w:szCs w:val="19.920000076293945"/>
                      <w:rtl w:val="0"/>
                    </w:rPr>
                    <w:t xml:space="preserve">57, 411,  413, 414</w:t>
                  </w:r>
                </w:ins>
              </w:sdtContent>
            </w:sdt>
            <w:r w:rsidDel="00000000" w:rsidR="00000000" w:rsidRPr="00000000">
              <w:rPr>
                <w:rtl w:val="0"/>
              </w:rPr>
            </w:r>
          </w:p>
        </w:tc>
      </w:tr>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after="0" w:line="230.02846240997314" w:lineRule="auto"/>
              <w:ind w:left="128.93524169921875" w:right="138.7261962890625" w:firstLine="1.99188232421875"/>
              <w:jc w:val="left"/>
              <w:rPr>
                <w:sz w:val="19.920000076293945"/>
                <w:szCs w:val="19.920000076293945"/>
              </w:rPr>
            </w:pPr>
            <w:r w:rsidDel="00000000" w:rsidR="00000000" w:rsidRPr="00000000">
              <w:rPr>
                <w:sz w:val="19.920000076293945"/>
                <w:szCs w:val="19.920000076293945"/>
                <w:rtl w:val="0"/>
              </w:rPr>
              <w:t xml:space="preserve">If the COUN subfield of the  DSPM field is Not equal to  1 (latitude/longitude).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after="0" w:line="240" w:lineRule="auto"/>
              <w:ind w:left="121.56463623046875" w:firstLine="0"/>
              <w:jc w:val="left"/>
              <w:rPr>
                <w:sz w:val="19.920000076293945"/>
                <w:szCs w:val="19.920000076293945"/>
              </w:rPr>
            </w:pPr>
            <w:r w:rsidDel="00000000" w:rsidR="00000000" w:rsidRPr="00000000">
              <w:rPr>
                <w:sz w:val="19.920000076293945"/>
                <w:szCs w:val="19.920000076293945"/>
                <w:rtl w:val="0"/>
              </w:rPr>
              <w:t xml:space="preserve">COUN does not  </w:t>
            </w:r>
          </w:p>
          <w:p w:rsidR="00000000" w:rsidDel="00000000" w:rsidP="00000000" w:rsidRDefault="00000000" w:rsidRPr="00000000" w14:paraId="000008A7">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equal 1  </w:t>
            </w:r>
          </w:p>
          <w:p w:rsidR="00000000" w:rsidDel="00000000" w:rsidP="00000000" w:rsidRDefault="00000000" w:rsidRPr="00000000" w14:paraId="000008A8">
            <w:pPr>
              <w:widowControl w:val="0"/>
              <w:spacing w:after="0" w:line="240" w:lineRule="auto"/>
              <w:ind w:left="126.34552001953125" w:firstLine="0"/>
              <w:jc w:val="left"/>
              <w:rPr>
                <w:sz w:val="19.920000076293945"/>
                <w:szCs w:val="19.920000076293945"/>
              </w:rPr>
            </w:pPr>
            <w:r w:rsidDel="00000000" w:rsidR="00000000" w:rsidRPr="00000000">
              <w:rPr>
                <w:sz w:val="19.920000076293945"/>
                <w:szCs w:val="19.920000076293945"/>
                <w:rtl w:val="0"/>
              </w:rPr>
              <w:t xml:space="preserve">(latitude/longitude).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after="0" w:line="231.23273849487305" w:lineRule="auto"/>
              <w:ind w:left="115.5889892578125" w:right="80.7330322265625" w:firstLine="6.9720458984375"/>
              <w:jc w:val="left"/>
              <w:rPr>
                <w:sz w:val="19.920000076293945"/>
                <w:szCs w:val="19.920000076293945"/>
              </w:rPr>
            </w:pPr>
            <w:r w:rsidDel="00000000" w:rsidR="00000000" w:rsidRPr="00000000">
              <w:rPr>
                <w:sz w:val="19.920000076293945"/>
                <w:szCs w:val="19.920000076293945"/>
                <w:rtl w:val="0"/>
              </w:rPr>
              <w:t xml:space="preserve">Set the COUN subfield  to 1  </w:t>
            </w:r>
          </w:p>
          <w:p w:rsidR="00000000" w:rsidDel="00000000" w:rsidP="00000000" w:rsidRDefault="00000000" w:rsidRPr="00000000" w14:paraId="000008AA">
            <w:pPr>
              <w:widowControl w:val="0"/>
              <w:spacing w:after="0" w:before="2.810668945312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(latitude/longitude).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after="0" w:line="240" w:lineRule="auto"/>
              <w:ind w:left="117.7801513671875" w:firstLine="0"/>
              <w:jc w:val="left"/>
              <w:rPr>
                <w:sz w:val="19.920000076293945"/>
                <w:szCs w:val="19.920000076293945"/>
              </w:rPr>
            </w:pPr>
            <w:r w:rsidDel="00000000" w:rsidR="00000000" w:rsidRPr="00000000">
              <w:rPr>
                <w:sz w:val="19.920000076293945"/>
                <w:szCs w:val="19.920000076293945"/>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line="240" w:lineRule="auto"/>
              <w:jc w:val="center"/>
              <w:rPr>
                <w:sz w:val="19.920000076293945"/>
                <w:szCs w:val="19.920000076293945"/>
              </w:rPr>
            </w:pPr>
            <w:sdt>
              <w:sdtPr>
                <w:tag w:val="goog_rdk_1365"/>
              </w:sdtPr>
              <w:sdtContent>
                <w:ins w:author="Thomas Cervone-Richards - NOAA Federal" w:id="119" w:date="2023-09-21T14:49:5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line="240" w:lineRule="auto"/>
              <w:jc w:val="center"/>
              <w:rPr>
                <w:strike w:val="1"/>
                <w:sz w:val="19.920000076293945"/>
                <w:szCs w:val="19.920000076293945"/>
              </w:rPr>
            </w:pPr>
            <w:sdt>
              <w:sdtPr>
                <w:tag w:val="goog_rdk_1367"/>
              </w:sdtPr>
              <w:sdtContent>
                <w:del w:author="Synclaire Williamson - NOAA Affiliate" w:id="120" w:date="2023-06-29T18:42:20Z">
                  <w:r w:rsidDel="00000000" w:rsidR="00000000" w:rsidRPr="00000000">
                    <w:rPr>
                      <w:strike w:val="1"/>
                      <w:sz w:val="19.920000076293945"/>
                      <w:szCs w:val="19.920000076293945"/>
                      <w:rtl w:val="0"/>
                    </w:rPr>
                    <w:delText xml:space="preserve">527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after="0" w:line="240" w:lineRule="auto"/>
              <w:ind w:left="134.31365966796875" w:firstLine="0"/>
              <w:jc w:val="left"/>
              <w:rPr>
                <w:i w:val="1"/>
                <w:sz w:val="19.920000076293945"/>
                <w:szCs w:val="19.920000076293945"/>
              </w:rPr>
            </w:pPr>
            <w:sdt>
              <w:sdtPr>
                <w:tag w:val="goog_rdk_1369"/>
              </w:sdtPr>
              <w:sdtContent>
                <w:del w:author="Synclaire Williamson - NOAA Affiliate" w:id="120" w:date="2023-06-29T18:42:20Z">
                  <w:r w:rsidDel="00000000" w:rsidR="00000000" w:rsidRPr="00000000">
                    <w:rPr>
                      <w:i w:val="1"/>
                      <w:sz w:val="19.920000076293945"/>
                      <w:szCs w:val="19.920000076293945"/>
                      <w:rtl w:val="0"/>
                    </w:rPr>
                    <w:delText xml:space="preserve">Check renumbered 1011.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line="240" w:lineRule="auto"/>
              <w:jc w:val="center"/>
              <w:rPr>
                <w:strike w:val="1"/>
                <w:sz w:val="19.920000076293945"/>
                <w:szCs w:val="19.920000076293945"/>
              </w:rPr>
            </w:pPr>
            <w:sdt>
              <w:sdtPr>
                <w:tag w:val="goog_rdk_1371"/>
              </w:sdtPr>
              <w:sdtContent>
                <w:del w:author="Synclaire Williamson - NOAA Affiliate" w:id="120" w:date="2023-06-29T18:42:20Z">
                  <w:r w:rsidDel="00000000" w:rsidR="00000000" w:rsidRPr="00000000">
                    <w:rPr>
                      <w:strike w:val="1"/>
                      <w:sz w:val="19.920000076293945"/>
                      <w:szCs w:val="19.920000076293945"/>
                      <w:rtl w:val="0"/>
                    </w:rPr>
                    <w:delText xml:space="preserve">528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line="240" w:lineRule="auto"/>
              <w:ind w:left="134.31365966796875" w:firstLine="0"/>
              <w:jc w:val="left"/>
              <w:rPr>
                <w:i w:val="1"/>
                <w:sz w:val="19.920000076293945"/>
                <w:szCs w:val="19.920000076293945"/>
              </w:rPr>
            </w:pPr>
            <w:sdt>
              <w:sdtPr>
                <w:tag w:val="goog_rdk_1373"/>
              </w:sdtPr>
              <w:sdtContent>
                <w:del w:author="Synclaire Williamson - NOAA Affiliate" w:id="120" w:date="2023-06-29T18:42:20Z">
                  <w:r w:rsidDel="00000000" w:rsidR="00000000" w:rsidRPr="00000000">
                    <w:rPr>
                      <w:i w:val="1"/>
                      <w:sz w:val="19.920000076293945"/>
                      <w:szCs w:val="19.920000076293945"/>
                      <w:rtl w:val="0"/>
                    </w:rPr>
                    <w:delText xml:space="preserve">Check renumbered 1012.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after="0" w:line="240" w:lineRule="auto"/>
              <w:jc w:val="center"/>
              <w:rPr>
                <w:strike w:val="1"/>
                <w:sz w:val="19.920000076293945"/>
                <w:szCs w:val="19.920000076293945"/>
              </w:rPr>
            </w:pPr>
            <w:sdt>
              <w:sdtPr>
                <w:tag w:val="goog_rdk_1375"/>
              </w:sdtPr>
              <w:sdtContent>
                <w:del w:author="Synclaire Williamson - NOAA Affiliate" w:id="120" w:date="2023-06-29T18:42:20Z">
                  <w:r w:rsidDel="00000000" w:rsidR="00000000" w:rsidRPr="00000000">
                    <w:rPr>
                      <w:strike w:val="1"/>
                      <w:sz w:val="19.920000076293945"/>
                      <w:szCs w:val="19.920000076293945"/>
                      <w:rtl w:val="0"/>
                    </w:rPr>
                    <w:delText xml:space="preserve">529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after="0" w:line="240" w:lineRule="auto"/>
              <w:ind w:left="134.31365966796875" w:firstLine="0"/>
              <w:jc w:val="left"/>
              <w:rPr>
                <w:i w:val="1"/>
                <w:sz w:val="19.920000076293945"/>
                <w:szCs w:val="19.920000076293945"/>
              </w:rPr>
            </w:pPr>
            <w:sdt>
              <w:sdtPr>
                <w:tag w:val="goog_rdk_1377"/>
              </w:sdtPr>
              <w:sdtContent>
                <w:del w:author="Synclaire Williamson - NOAA Affiliate" w:id="120" w:date="2023-06-29T18:42:20Z">
                  <w:r w:rsidDel="00000000" w:rsidR="00000000" w:rsidRPr="00000000">
                    <w:rPr>
                      <w:i w:val="1"/>
                      <w:sz w:val="19.920000076293945"/>
                      <w:szCs w:val="19.920000076293945"/>
                      <w:rtl w:val="0"/>
                    </w:rPr>
                    <w:delText xml:space="preserve">Check renumbered 1013.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after="0" w:line="240" w:lineRule="auto"/>
              <w:jc w:val="center"/>
              <w:rPr>
                <w:i w:val="1"/>
                <w:strike w:val="1"/>
                <w:sz w:val="19.920000076293945"/>
                <w:szCs w:val="19.920000076293945"/>
              </w:rPr>
            </w:pPr>
            <w:sdt>
              <w:sdtPr>
                <w:tag w:val="goog_rdk_1379"/>
              </w:sdtPr>
              <w:sdtContent>
                <w:del w:author="Synclaire Williamson - NOAA Affiliate" w:id="120" w:date="2023-06-29T18:42:20Z">
                  <w:r w:rsidDel="00000000" w:rsidR="00000000" w:rsidRPr="00000000">
                    <w:rPr>
                      <w:i w:val="1"/>
                      <w:strike w:val="1"/>
                      <w:sz w:val="19.920000076293945"/>
                      <w:szCs w:val="19.920000076293945"/>
                      <w:rtl w:val="0"/>
                    </w:rPr>
                    <w:delText xml:space="preserve">530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after="0" w:line="240" w:lineRule="auto"/>
              <w:ind w:left="134.31365966796875" w:firstLine="0"/>
              <w:jc w:val="left"/>
              <w:rPr>
                <w:i w:val="1"/>
                <w:sz w:val="19.920000076293945"/>
                <w:szCs w:val="19.920000076293945"/>
              </w:rPr>
            </w:pPr>
            <w:sdt>
              <w:sdtPr>
                <w:tag w:val="goog_rdk_1381"/>
              </w:sdtPr>
              <w:sdtContent>
                <w:del w:author="Synclaire Williamson - NOAA Affiliate" w:id="120" w:date="2023-06-29T18:42:20Z">
                  <w:r w:rsidDel="00000000" w:rsidR="00000000" w:rsidRPr="00000000">
                    <w:rPr>
                      <w:i w:val="1"/>
                      <w:sz w:val="19.920000076293945"/>
                      <w:szCs w:val="19.920000076293945"/>
                      <w:rtl w:val="0"/>
                    </w:rPr>
                    <w:delText xml:space="preserve">Check renumbered 1014.</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after="0" w:line="231.23273849487305" w:lineRule="auto"/>
              <w:ind w:left="125.74798583984375" w:right="115.419921875" w:firstLine="5.17913818359375"/>
              <w:jc w:val="left"/>
              <w:rPr>
                <w:sz w:val="19.920000076293945"/>
                <w:szCs w:val="19.920000076293945"/>
              </w:rPr>
            </w:pPr>
            <w:r w:rsidDel="00000000" w:rsidR="00000000" w:rsidRPr="00000000">
              <w:rPr>
                <w:sz w:val="19.920000076293945"/>
                <w:szCs w:val="19.920000076293945"/>
                <w:rtl w:val="0"/>
              </w:rPr>
              <w:t xml:space="preserve">If the Dataset file name is not in accordance with the  ENC Product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after="0" w:line="231.23273849487305" w:lineRule="auto"/>
              <w:ind w:left="115.58868408203125" w:right="203.072509765625" w:firstLine="13.3465576171875"/>
              <w:jc w:val="left"/>
              <w:rPr>
                <w:sz w:val="19.920000076293945"/>
                <w:szCs w:val="19.920000076293945"/>
              </w:rPr>
            </w:pPr>
            <w:r w:rsidDel="00000000" w:rsidR="00000000" w:rsidRPr="00000000">
              <w:rPr>
                <w:sz w:val="19.920000076293945"/>
                <w:szCs w:val="19.920000076293945"/>
                <w:rtl w:val="0"/>
              </w:rPr>
              <w:t xml:space="preserve">Dataset file name is  not in accordance  with the ENC  </w:t>
            </w:r>
          </w:p>
          <w:p w:rsidR="00000000" w:rsidDel="00000000" w:rsidP="00000000" w:rsidRDefault="00000000" w:rsidRPr="00000000" w14:paraId="000008CD">
            <w:pPr>
              <w:widowControl w:val="0"/>
              <w:spacing w:after="0" w:before="5.211181640625"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Product  </w:t>
            </w:r>
          </w:p>
          <w:p w:rsidR="00000000" w:rsidDel="00000000" w:rsidP="00000000" w:rsidRDefault="00000000" w:rsidRPr="00000000" w14:paraId="000008CE">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file 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after="0" w:line="240" w:lineRule="auto"/>
              <w:ind w:left="119.1748046875" w:firstLine="0"/>
              <w:jc w:val="left"/>
              <w:rPr>
                <w:sz w:val="19.920000076293945"/>
                <w:szCs w:val="19.920000076293945"/>
              </w:rPr>
            </w:pPr>
            <w:r w:rsidDel="00000000" w:rsidR="00000000" w:rsidRPr="00000000">
              <w:rPr>
                <w:sz w:val="19.920000076293945"/>
                <w:szCs w:val="19.920000076293945"/>
                <w:rtl w:val="0"/>
              </w:rPr>
              <w:t xml:space="preserve">5.6.3 and MD8  </w:t>
            </w:r>
          </w:p>
          <w:p w:rsidR="00000000" w:rsidDel="00000000" w:rsidP="00000000" w:rsidRDefault="00000000" w:rsidRPr="00000000" w14:paraId="000008D1">
            <w:pPr>
              <w:widowControl w:val="0"/>
              <w:spacing w:after="0" w:line="240" w:lineRule="auto"/>
              <w:ind w:left="132.9193115234375" w:firstLine="0"/>
              <w:jc w:val="left"/>
              <w:rPr>
                <w:sz w:val="19.920000076293945"/>
                <w:szCs w:val="19.920000076293945"/>
              </w:rPr>
            </w:pPr>
            <w:r w:rsidDel="00000000" w:rsidR="00000000" w:rsidRPr="00000000">
              <w:rPr>
                <w:sz w:val="19.920000076293945"/>
                <w:szCs w:val="19.920000076293945"/>
                <w:rtl w:val="0"/>
              </w:rPr>
              <w:t xml:space="preserve">1. CL.37 and  </w:t>
            </w:r>
          </w:p>
          <w:p w:rsidR="00000000" w:rsidDel="00000000" w:rsidP="00000000" w:rsidRDefault="00000000" w:rsidRPr="00000000" w14:paraId="000008D2">
            <w:pPr>
              <w:widowControl w:val="0"/>
              <w:spacing w:after="0" w:line="240" w:lineRule="auto"/>
              <w:ind w:left="132.9193115234375" w:firstLine="0"/>
              <w:jc w:val="left"/>
              <w:rPr>
                <w:sz w:val="19.920000076293945"/>
                <w:szCs w:val="19.920000076293945"/>
              </w:rPr>
            </w:pPr>
            <w:r w:rsidDel="00000000" w:rsidR="00000000" w:rsidRPr="00000000">
              <w:rPr>
                <w:sz w:val="19.920000076293945"/>
                <w:szCs w:val="19.920000076293945"/>
                <w:rtl w:val="0"/>
              </w:rPr>
              <w:t xml:space="preserve">1.Co.32</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after="0" w:line="240" w:lineRule="auto"/>
              <w:jc w:val="center"/>
              <w:rPr>
                <w:sz w:val="19.920000076293945"/>
                <w:szCs w:val="19.920000076293945"/>
              </w:rPr>
            </w:pPr>
            <w:sdt>
              <w:sdtPr>
                <w:tag w:val="goog_rdk_1383"/>
              </w:sdtPr>
              <w:sdtContent>
                <w:ins w:author="Thomas Cervone-Richards - NOAA Federal" w:id="121" w:date="2023-09-21T14:54:07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sdt>
        <w:sdtPr>
          <w:tag w:val="goog_rdk_1385"/>
        </w:sdtPr>
        <w:sdtContent>
          <w:tr>
            <w:trPr>
              <w:cantSplit w:val="0"/>
              <w:trHeight w:val="240" w:hRule="atLeast"/>
              <w:tblHeader w:val="0"/>
              <w:del w:author="Synclaire Williamson - NOAA Affiliate" w:id="122" w:date="2023-06-29T18:42:32Z"/>
            </w:trPr>
            <w:tc>
              <w:tcPr>
                <w:shd w:fill="auto" w:val="clear"/>
                <w:tcMar>
                  <w:top w:w="100.0" w:type="dxa"/>
                  <w:left w:w="100.0" w:type="dxa"/>
                  <w:bottom w:w="100.0" w:type="dxa"/>
                  <w:right w:w="100.0" w:type="dxa"/>
                </w:tcMar>
                <w:vAlign w:val="top"/>
              </w:tcPr>
              <w:sdt>
                <w:sdtPr>
                  <w:tag w:val="goog_rdk_1387"/>
                </w:sdtPr>
                <w:sdtContent>
                  <w:p w:rsidR="00000000" w:rsidDel="00000000" w:rsidP="00000000" w:rsidRDefault="00000000" w:rsidRPr="00000000" w14:paraId="000008D5">
                    <w:pPr>
                      <w:widowControl w:val="0"/>
                      <w:spacing w:after="0" w:line="240" w:lineRule="auto"/>
                      <w:jc w:val="center"/>
                      <w:rPr>
                        <w:del w:author="Synclaire Williamson - NOAA Affiliate" w:id="122" w:date="2023-06-29T18:42:32Z"/>
                        <w:strike w:val="1"/>
                        <w:sz w:val="19.920000076293945"/>
                        <w:szCs w:val="19.920000076293945"/>
                      </w:rPr>
                    </w:pPr>
                    <w:sdt>
                      <w:sdtPr>
                        <w:tag w:val="goog_rdk_1386"/>
                      </w:sdtPr>
                      <w:sdtContent>
                        <w:del w:author="Synclaire Williamson - NOAA Affiliate" w:id="122" w:date="2023-06-29T18:42:32Z">
                          <w:r w:rsidDel="00000000" w:rsidR="00000000" w:rsidRPr="00000000">
                            <w:rPr>
                              <w:strike w:val="1"/>
                              <w:sz w:val="19.920000076293945"/>
                              <w:szCs w:val="19.920000076293945"/>
                              <w:rtl w:val="0"/>
                            </w:rPr>
                            <w:delText xml:space="preserve">532 </w:delText>
                          </w:r>
                        </w:del>
                      </w:sdtContent>
                    </w:sdt>
                  </w:p>
                </w:sdtContent>
              </w:sdt>
            </w:tc>
            <w:tc>
              <w:tcPr>
                <w:shd w:fill="auto" w:val="clear"/>
                <w:tcMar>
                  <w:top w:w="100.0" w:type="dxa"/>
                  <w:left w:w="100.0" w:type="dxa"/>
                  <w:bottom w:w="100.0" w:type="dxa"/>
                  <w:right w:w="100.0" w:type="dxa"/>
                </w:tcMar>
                <w:vAlign w:val="top"/>
              </w:tcPr>
              <w:sdt>
                <w:sdtPr>
                  <w:tag w:val="goog_rdk_1389"/>
                </w:sdtPr>
                <w:sdtContent>
                  <w:p w:rsidR="00000000" w:rsidDel="00000000" w:rsidP="00000000" w:rsidRDefault="00000000" w:rsidRPr="00000000" w14:paraId="000008D6">
                    <w:pPr>
                      <w:widowControl w:val="0"/>
                      <w:spacing w:after="0" w:line="240" w:lineRule="auto"/>
                      <w:ind w:left="134.31365966796875" w:firstLine="0"/>
                      <w:jc w:val="left"/>
                      <w:rPr>
                        <w:del w:author="Synclaire Williamson - NOAA Affiliate" w:id="122" w:date="2023-06-29T18:42:32Z"/>
                        <w:i w:val="1"/>
                        <w:sz w:val="19.920000076293945"/>
                        <w:szCs w:val="19.920000076293945"/>
                      </w:rPr>
                    </w:pPr>
                    <w:sdt>
                      <w:sdtPr>
                        <w:tag w:val="goog_rdk_1388"/>
                      </w:sdtPr>
                      <w:sdtContent>
                        <w:del w:author="Synclaire Williamson - NOAA Affiliate" w:id="122" w:date="2023-06-29T18:42:32Z">
                          <w:r w:rsidDel="00000000" w:rsidR="00000000" w:rsidRPr="00000000">
                            <w:rPr>
                              <w:i w:val="1"/>
                              <w:sz w:val="19.920000076293945"/>
                              <w:szCs w:val="19.920000076293945"/>
                              <w:rtl w:val="0"/>
                            </w:rPr>
                            <w:delText xml:space="preserve">Check renumbered 1015.</w:delText>
                          </w:r>
                        </w:del>
                      </w:sdtContent>
                    </w:sdt>
                  </w:p>
                </w:sdtContent>
              </w:sdt>
            </w:tc>
            <w:tc>
              <w:tcPr>
                <w:shd w:fill="auto" w:val="clear"/>
                <w:tcMar>
                  <w:top w:w="100.0" w:type="dxa"/>
                  <w:left w:w="100.0" w:type="dxa"/>
                  <w:bottom w:w="100.0" w:type="dxa"/>
                  <w:right w:w="100.0" w:type="dxa"/>
                </w:tcMar>
                <w:vAlign w:val="top"/>
              </w:tcPr>
              <w:sdt>
                <w:sdtPr>
                  <w:tag w:val="goog_rdk_1391"/>
                </w:sdtPr>
                <w:sdtContent>
                  <w:p w:rsidR="00000000" w:rsidDel="00000000" w:rsidP="00000000" w:rsidRDefault="00000000" w:rsidRPr="00000000" w14:paraId="000008D7">
                    <w:pPr>
                      <w:widowControl w:val="0"/>
                      <w:spacing w:after="0" w:line="276" w:lineRule="auto"/>
                      <w:jc w:val="left"/>
                      <w:rPr>
                        <w:del w:author="Synclaire Williamson - NOAA Affiliate" w:id="122" w:date="2023-06-29T18:42:32Z"/>
                        <w:i w:val="1"/>
                        <w:sz w:val="19.920000076293945"/>
                        <w:szCs w:val="19.920000076293945"/>
                      </w:rPr>
                    </w:pPr>
                    <w:sdt>
                      <w:sdtPr>
                        <w:tag w:val="goog_rdk_1390"/>
                      </w:sdtPr>
                      <w:sdtContent>
                        <w:del w:author="Synclaire Williamson - NOAA Affiliate" w:id="122" w:date="2023-06-29T18:42:32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1393"/>
                </w:sdtPr>
                <w:sdtContent>
                  <w:p w:rsidR="00000000" w:rsidDel="00000000" w:rsidP="00000000" w:rsidRDefault="00000000" w:rsidRPr="00000000" w14:paraId="000008D8">
                    <w:pPr>
                      <w:widowControl w:val="0"/>
                      <w:spacing w:after="0" w:line="276" w:lineRule="auto"/>
                      <w:jc w:val="left"/>
                      <w:rPr>
                        <w:del w:author="Synclaire Williamson - NOAA Affiliate" w:id="122" w:date="2023-06-29T18:42:32Z"/>
                        <w:i w:val="1"/>
                        <w:sz w:val="19.920000076293945"/>
                        <w:szCs w:val="19.920000076293945"/>
                      </w:rPr>
                    </w:pPr>
                    <w:sdt>
                      <w:sdtPr>
                        <w:tag w:val="goog_rdk_1392"/>
                      </w:sdtPr>
                      <w:sdtContent>
                        <w:del w:author="Synclaire Williamson - NOAA Affiliate" w:id="122" w:date="2023-06-29T18:42:32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1395"/>
                </w:sdtPr>
                <w:sdtContent>
                  <w:p w:rsidR="00000000" w:rsidDel="00000000" w:rsidP="00000000" w:rsidRDefault="00000000" w:rsidRPr="00000000" w14:paraId="000008D9">
                    <w:pPr>
                      <w:widowControl w:val="0"/>
                      <w:spacing w:after="0" w:line="276" w:lineRule="auto"/>
                      <w:jc w:val="left"/>
                      <w:rPr>
                        <w:del w:author="Synclaire Williamson - NOAA Affiliate" w:id="122" w:date="2023-06-29T18:42:32Z"/>
                        <w:i w:val="1"/>
                        <w:sz w:val="19.920000076293945"/>
                        <w:szCs w:val="19.920000076293945"/>
                      </w:rPr>
                    </w:pPr>
                    <w:sdt>
                      <w:sdtPr>
                        <w:tag w:val="goog_rdk_1394"/>
                      </w:sdtPr>
                      <w:sdtContent>
                        <w:del w:author="Synclaire Williamson - NOAA Affiliate" w:id="122" w:date="2023-06-29T18:42:32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1397"/>
                </w:sdtPr>
                <w:sdtContent>
                  <w:p w:rsidR="00000000" w:rsidDel="00000000" w:rsidP="00000000" w:rsidRDefault="00000000" w:rsidRPr="00000000" w14:paraId="000008DA">
                    <w:pPr>
                      <w:widowControl w:val="0"/>
                      <w:spacing w:after="0" w:line="276" w:lineRule="auto"/>
                      <w:jc w:val="left"/>
                      <w:rPr>
                        <w:del w:author="Synclaire Williamson - NOAA Affiliate" w:id="122" w:date="2023-06-29T18:42:32Z"/>
                        <w:i w:val="1"/>
                        <w:sz w:val="19.920000076293945"/>
                        <w:szCs w:val="19.920000076293945"/>
                      </w:rPr>
                    </w:pPr>
                    <w:sdt>
                      <w:sdtPr>
                        <w:tag w:val="goog_rdk_1396"/>
                      </w:sdtPr>
                      <w:sdtContent>
                        <w:del w:author="Synclaire Williamson - NOAA Affiliate" w:id="122" w:date="2023-06-29T18:42:32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1399"/>
                </w:sdtPr>
                <w:sdtContent>
                  <w:p w:rsidR="00000000" w:rsidDel="00000000" w:rsidP="00000000" w:rsidRDefault="00000000" w:rsidRPr="00000000" w14:paraId="000008DB">
                    <w:pPr>
                      <w:widowControl w:val="0"/>
                      <w:spacing w:after="0" w:line="276" w:lineRule="auto"/>
                      <w:jc w:val="left"/>
                      <w:rPr>
                        <w:del w:author="Synclaire Williamson - NOAA Affiliate" w:id="122" w:date="2023-06-29T18:42:32Z"/>
                        <w:i w:val="1"/>
                        <w:sz w:val="19.920000076293945"/>
                        <w:szCs w:val="19.920000076293945"/>
                      </w:rPr>
                    </w:pPr>
                    <w:sdt>
                      <w:sdtPr>
                        <w:tag w:val="goog_rdk_1398"/>
                      </w:sdtPr>
                      <w:sdtContent>
                        <w:del w:author="Synclaire Williamson - NOAA Affiliate" w:id="122" w:date="2023-06-29T18:42:32Z">
                          <w:r w:rsidDel="00000000" w:rsidR="00000000" w:rsidRPr="00000000">
                            <w:rPr>
                              <w:rtl w:val="0"/>
                            </w:rPr>
                          </w:r>
                        </w:del>
                      </w:sdtContent>
                    </w:sdt>
                  </w:p>
                </w:sdtContent>
              </w:sdt>
            </w:tc>
          </w:tr>
        </w:sdtContent>
      </w:sdt>
      <w:tr>
        <w:trPr>
          <w:cantSplit w:val="0"/>
          <w:trHeight w:val="7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after="0" w:line="230.02874851226807" w:lineRule="auto"/>
              <w:ind w:left="115.58883666992188" w:right="115.02166748046875" w:firstLine="15.338287353515625"/>
              <w:jc w:val="left"/>
              <w:rPr>
                <w:sz w:val="19.920000076293945"/>
                <w:szCs w:val="19.920000076293945"/>
              </w:rPr>
            </w:pPr>
            <w:r w:rsidDel="00000000" w:rsidR="00000000" w:rsidRPr="00000000">
              <w:rPr>
                <w:sz w:val="19.920000076293945"/>
                <w:szCs w:val="19.920000076293945"/>
                <w:rtl w:val="0"/>
              </w:rPr>
              <w:t xml:space="preserve">If the UADT subfield of the  DSID field is used in an 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after="0" w:line="230.02874851226807" w:lineRule="auto"/>
              <w:ind w:left="115.58868408203125" w:right="127.99560546875" w:firstLine="13.3465576171875"/>
              <w:jc w:val="left"/>
              <w:rPr>
                <w:sz w:val="19.920000076293945"/>
                <w:szCs w:val="19.920000076293945"/>
              </w:rPr>
            </w:pPr>
            <w:r w:rsidDel="00000000" w:rsidR="00000000" w:rsidRPr="00000000">
              <w:rPr>
                <w:sz w:val="19.920000076293945"/>
                <w:szCs w:val="19.920000076293945"/>
                <w:rtl w:val="0"/>
              </w:rPr>
              <w:t xml:space="preserve">DSID-UADT subfield  populated in an 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value of  </w:t>
            </w:r>
          </w:p>
          <w:p w:rsidR="00000000" w:rsidDel="00000000" w:rsidP="00000000" w:rsidRDefault="00000000" w:rsidRPr="00000000" w14:paraId="000008E0">
            <w:pPr>
              <w:widowControl w:val="0"/>
              <w:spacing w:after="0"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DSID-UADT subfield.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after="0" w:line="240" w:lineRule="auto"/>
              <w:ind w:left="119.1748046875" w:firstLine="0"/>
              <w:jc w:val="left"/>
              <w:rPr>
                <w:sz w:val="19.920000076293945"/>
                <w:szCs w:val="19.920000076293945"/>
              </w:rPr>
            </w:pPr>
            <w:r w:rsidDel="00000000" w:rsidR="00000000" w:rsidRPr="00000000">
              <w:rPr>
                <w:sz w:val="19.920000076293945"/>
                <w:szCs w:val="19.920000076293945"/>
                <w:rtl w:val="0"/>
              </w:rPr>
              <w:t xml:space="preserve">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after="0" w:line="240" w:lineRule="auto"/>
              <w:jc w:val="center"/>
              <w:rPr>
                <w:sz w:val="19.920000076293945"/>
                <w:szCs w:val="19.920000076293945"/>
              </w:rPr>
            </w:pPr>
            <w:sdt>
              <w:sdtPr>
                <w:tag w:val="goog_rdk_1401"/>
              </w:sdtPr>
              <w:sdtContent>
                <w:ins w:author="Thomas Cervone-Richards - NOAA Federal" w:id="123" w:date="2023-09-21T15:02:21Z"/>
                <w:sdt>
                  <w:sdtPr>
                    <w:tag w:val="goog_rdk_1402"/>
                  </w:sdtPr>
                  <w:sdtContent>
                    <w:commentRangeStart w:id="72"/>
                  </w:sdtContent>
                </w:sdt>
                <w:ins w:author="Thomas Cervone-Richards - NOAA Federal" w:id="123" w:date="2023-09-21T15:02:21Z">
                  <w:r w:rsidDel="00000000" w:rsidR="00000000" w:rsidRPr="00000000">
                    <w:rPr>
                      <w:sz w:val="19.920000076293945"/>
                      <w:szCs w:val="19.920000076293945"/>
                      <w:rtl w:val="0"/>
                    </w:rPr>
                    <w:t xml:space="preserve">57, 411, 412, 413, 414</w:t>
                  </w:r>
                </w:ins>
              </w:sdtContent>
            </w:sdt>
            <w:commentRangeEnd w:id="72"/>
            <w:r w:rsidDel="00000000" w:rsidR="00000000" w:rsidRPr="00000000">
              <w:commentReference w:id="72"/>
            </w:r>
            <w:r w:rsidDel="00000000" w:rsidR="00000000" w:rsidRPr="00000000">
              <w:rPr>
                <w:rtl w:val="0"/>
              </w:rPr>
            </w:r>
          </w:p>
        </w:tc>
      </w:tr>
      <w:tr>
        <w:trPr>
          <w:cantSplit w:val="0"/>
          <w:trHeight w:val="931.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after="0" w:line="230.43009281158447" w:lineRule="auto"/>
              <w:ind w:left="115.58883666992188" w:right="371.19293212890625" w:firstLine="15.338287353515625"/>
              <w:jc w:val="left"/>
              <w:rPr>
                <w:sz w:val="19.920000076293945"/>
                <w:szCs w:val="19.920000076293945"/>
              </w:rPr>
            </w:pPr>
            <w:r w:rsidDel="00000000" w:rsidR="00000000" w:rsidRPr="00000000">
              <w:rPr>
                <w:sz w:val="19.920000076293945"/>
                <w:szCs w:val="19.920000076293945"/>
                <w:rtl w:val="0"/>
              </w:rPr>
              <w:t xml:space="preserve">If a delete cell message  contains anything other  than the DSID field AND  EDTN is Equal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after="0" w:line="228.8241720199585" w:lineRule="auto"/>
              <w:ind w:left="125.74798583984375" w:right="227.3748779296875" w:firstLine="5.17913818359375"/>
              <w:jc w:val="left"/>
              <w:rPr>
                <w:sz w:val="19.920000076293945"/>
                <w:szCs w:val="19.920000076293945"/>
              </w:rPr>
            </w:pPr>
            <w:r w:rsidDel="00000000" w:rsidR="00000000" w:rsidRPr="00000000">
              <w:rPr>
                <w:sz w:val="19.920000076293945"/>
                <w:szCs w:val="19.920000076293945"/>
                <w:rtl w:val="0"/>
              </w:rPr>
              <w:t xml:space="preserve">Incorrect delete cell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additional  </w:t>
            </w:r>
          </w:p>
          <w:p w:rsidR="00000000" w:rsidDel="00000000" w:rsidP="00000000" w:rsidRDefault="00000000" w:rsidRPr="00000000" w14:paraId="000008E8">
            <w:pPr>
              <w:widowControl w:val="0"/>
              <w:spacing w:after="0" w:line="231.23335361480713" w:lineRule="auto"/>
              <w:ind w:left="120.7684326171875" w:right="59.2193603515625" w:firstLine="5.37841796875"/>
              <w:jc w:val="left"/>
              <w:rPr>
                <w:sz w:val="19.920000076293945"/>
                <w:szCs w:val="19.920000076293945"/>
              </w:rPr>
            </w:pPr>
            <w:r w:rsidDel="00000000" w:rsidR="00000000" w:rsidRPr="00000000">
              <w:rPr>
                <w:sz w:val="19.920000076293945"/>
                <w:szCs w:val="19.920000076293945"/>
                <w:rtl w:val="0"/>
              </w:rPr>
              <w:t xml:space="preserve">information from delete  cell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after="0" w:line="240" w:lineRule="auto"/>
              <w:ind w:left="119.1748046875" w:firstLine="0"/>
              <w:jc w:val="left"/>
              <w:rPr>
                <w:sz w:val="19.920000076293945"/>
                <w:szCs w:val="19.920000076293945"/>
              </w:rPr>
            </w:pPr>
            <w:r w:rsidDel="00000000" w:rsidR="00000000" w:rsidRPr="00000000">
              <w:rPr>
                <w:sz w:val="19.920000076293945"/>
                <w:szCs w:val="19.920000076293945"/>
                <w:rtl w:val="0"/>
              </w:rPr>
              <w:t xml:space="preserve">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after="0" w:line="240" w:lineRule="auto"/>
              <w:jc w:val="center"/>
              <w:rPr>
                <w:sz w:val="19.920000076293945"/>
                <w:szCs w:val="19.920000076293945"/>
              </w:rPr>
            </w:pPr>
            <w:sdt>
              <w:sdtPr>
                <w:tag w:val="goog_rdk_1404"/>
              </w:sdtPr>
              <w:sdtContent>
                <w:ins w:author="Thomas Cervone-Richards - NOAA Federal" w:id="124" w:date="2023-09-22T15:26:1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535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renumbered 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700.8010864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after="0" w:line="231.2324094772339" w:lineRule="auto"/>
              <w:ind w:left="115.58883666992188" w:right="91.51611328125" w:firstLine="15.338287353515625"/>
              <w:jc w:val="left"/>
              <w:rPr>
                <w:sz w:val="19.920000076293945"/>
                <w:szCs w:val="19.920000076293945"/>
              </w:rPr>
            </w:pPr>
            <w:r w:rsidDel="00000000" w:rsidR="00000000" w:rsidRPr="00000000">
              <w:rPr>
                <w:sz w:val="19.920000076293945"/>
                <w:szCs w:val="19.920000076293945"/>
                <w:rtl w:val="0"/>
              </w:rPr>
              <w:t xml:space="preserve">If a field without a repetition  factor repeats.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after="0"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Field without a  </w:t>
            </w:r>
          </w:p>
          <w:p w:rsidR="00000000" w:rsidDel="00000000" w:rsidP="00000000" w:rsidRDefault="00000000" w:rsidRPr="00000000" w14:paraId="000008F6">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repetition factor  </w:t>
            </w:r>
          </w:p>
          <w:p w:rsidR="00000000" w:rsidDel="00000000" w:rsidP="00000000" w:rsidRDefault="00000000" w:rsidRPr="00000000" w14:paraId="000008F7">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repeats.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repeating  </w:t>
            </w:r>
          </w:p>
          <w:p w:rsidR="00000000" w:rsidDel="00000000" w:rsidP="00000000" w:rsidRDefault="00000000" w:rsidRPr="00000000" w14:paraId="000008F9">
            <w:pPr>
              <w:widowControl w:val="0"/>
              <w:spacing w:after="0" w:line="240" w:lineRule="auto"/>
              <w:ind w:left="114.3939208984375" w:firstLine="0"/>
              <w:jc w:val="left"/>
              <w:rPr>
                <w:sz w:val="19.920000076293945"/>
                <w:szCs w:val="19.920000076293945"/>
              </w:rPr>
            </w:pPr>
            <w:r w:rsidDel="00000000" w:rsidR="00000000" w:rsidRPr="00000000">
              <w:rPr>
                <w:sz w:val="19.920000076293945"/>
                <w:szCs w:val="19.920000076293945"/>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after="0" w:line="240" w:lineRule="auto"/>
              <w:ind w:left="120.369873046875" w:firstLine="0"/>
              <w:jc w:val="left"/>
              <w:rPr>
                <w:sz w:val="19.920000076293945"/>
                <w:szCs w:val="19.920000076293945"/>
              </w:rPr>
            </w:pPr>
            <w:r w:rsidDel="00000000" w:rsidR="00000000" w:rsidRPr="00000000">
              <w:rPr>
                <w:sz w:val="19.920000076293945"/>
                <w:szCs w:val="19.920000076293945"/>
                <w:rtl w:val="0"/>
              </w:rPr>
              <w:t xml:space="preserve">6.1.3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after="0" w:line="240" w:lineRule="auto"/>
              <w:jc w:val="center"/>
              <w:rPr>
                <w:sz w:val="19.920000076293945"/>
                <w:szCs w:val="19.920000076293945"/>
              </w:rPr>
            </w:pPr>
            <w:sdt>
              <w:sdtPr>
                <w:tag w:val="goog_rdk_1406"/>
              </w:sdtPr>
              <w:sdtContent>
                <w:ins w:author="Thomas Cervone-Richards - NOAA Federal" w:id="125" w:date="2023-09-22T15:26:41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37.5997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after="0" w:line="240" w:lineRule="auto"/>
              <w:jc w:val="center"/>
              <w:rPr>
                <w:strike w:val="1"/>
                <w:sz w:val="19.920000076293945"/>
                <w:szCs w:val="19.920000076293945"/>
              </w:rPr>
            </w:pPr>
            <w:sdt>
              <w:sdtPr>
                <w:tag w:val="goog_rdk_1408"/>
              </w:sdtPr>
              <w:sdtContent>
                <w:del w:author="Thomas Cervone-Richards - NOAA Federal" w:id="126" w:date="2023-09-22T15:27:03Z">
                  <w:r w:rsidDel="00000000" w:rsidR="00000000" w:rsidRPr="00000000">
                    <w:rPr>
                      <w:strike w:val="1"/>
                      <w:sz w:val="19.920000076293945"/>
                      <w:szCs w:val="19.920000076293945"/>
                      <w:rtl w:val="0"/>
                    </w:rPr>
                    <w:delText xml:space="preserve">537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after="0" w:line="240" w:lineRule="auto"/>
              <w:ind w:left="134.31365966796875" w:firstLine="0"/>
              <w:jc w:val="left"/>
              <w:rPr>
                <w:i w:val="1"/>
                <w:sz w:val="19.920000076293945"/>
                <w:szCs w:val="19.920000076293945"/>
              </w:rPr>
            </w:pPr>
            <w:sdt>
              <w:sdtPr>
                <w:tag w:val="goog_rdk_1410"/>
              </w:sdtPr>
              <w:sdtContent>
                <w:del w:author="Thomas Cervone-Richards - NOAA Federal" w:id="126" w:date="2023-09-22T15:27:03Z">
                  <w:r w:rsidDel="00000000" w:rsidR="00000000" w:rsidRPr="00000000">
                    <w:rPr>
                      <w:i w:val="1"/>
                      <w:sz w:val="19.920000076293945"/>
                      <w:szCs w:val="19.920000076293945"/>
                      <w:rtl w:val="0"/>
                    </w:rPr>
                    <w:delText xml:space="preserve">Check renumbered 1017.</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after="0" w:line="240" w:lineRule="auto"/>
              <w:jc w:val="center"/>
              <w:rPr>
                <w:strike w:val="1"/>
                <w:sz w:val="19.920000076293945"/>
                <w:szCs w:val="19.920000076293945"/>
              </w:rPr>
            </w:pPr>
            <w:sdt>
              <w:sdtPr>
                <w:tag w:val="goog_rdk_1412"/>
              </w:sdtPr>
              <w:sdtContent>
                <w:del w:author="Thomas Cervone-Richards - NOAA Federal" w:id="126" w:date="2023-09-22T15:27:03Z">
                  <w:r w:rsidDel="00000000" w:rsidR="00000000" w:rsidRPr="00000000">
                    <w:rPr>
                      <w:strike w:val="1"/>
                      <w:sz w:val="19.920000076293945"/>
                      <w:szCs w:val="19.920000076293945"/>
                      <w:rtl w:val="0"/>
                    </w:rPr>
                    <w:delText xml:space="preserve">538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after="0" w:line="240" w:lineRule="auto"/>
              <w:ind w:left="134.31365966796875" w:firstLine="0"/>
              <w:jc w:val="left"/>
              <w:rPr>
                <w:i w:val="1"/>
                <w:sz w:val="19.920000076293945"/>
                <w:szCs w:val="19.920000076293945"/>
              </w:rPr>
            </w:pPr>
            <w:sdt>
              <w:sdtPr>
                <w:tag w:val="goog_rdk_1414"/>
              </w:sdtPr>
              <w:sdtContent>
                <w:del w:author="Thomas Cervone-Richards - NOAA Federal" w:id="126" w:date="2023-09-22T15:27:03Z">
                  <w:r w:rsidDel="00000000" w:rsidR="00000000" w:rsidRPr="00000000">
                    <w:rPr>
                      <w:i w:val="1"/>
                      <w:sz w:val="19.920000076293945"/>
                      <w:szCs w:val="19.920000076293945"/>
                      <w:rtl w:val="0"/>
                    </w:rPr>
                    <w:delText xml:space="preserve">Check renumbered 1018.</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after="0" w:line="230.0284194946289" w:lineRule="auto"/>
              <w:ind w:left="115.58883666992188" w:right="114.8223876953125" w:firstLine="15.338287353515625"/>
              <w:rPr>
                <w:sz w:val="19.920000076293945"/>
                <w:szCs w:val="19.920000076293945"/>
              </w:rPr>
            </w:pPr>
            <w:r w:rsidDel="00000000" w:rsidR="00000000" w:rsidRPr="00000000">
              <w:rPr>
                <w:sz w:val="19.920000076293945"/>
                <w:szCs w:val="19.920000076293945"/>
                <w:rtl w:val="0"/>
              </w:rPr>
              <w:t xml:space="preserve">If DSID-PROF is Not equal  to 1 (EN) AND is Not Equal  to 2 (ER).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Invalid value of  </w:t>
            </w:r>
          </w:p>
          <w:p w:rsidR="00000000" w:rsidDel="00000000" w:rsidP="00000000" w:rsidRDefault="00000000" w:rsidRPr="00000000" w14:paraId="0000090E">
            <w:pPr>
              <w:widowControl w:val="0"/>
              <w:spacing w:after="0"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DSID-PROF.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after="0" w:line="228.82412910461426" w:lineRule="auto"/>
              <w:ind w:left="120.7684326171875" w:right="425.7330322265625" w:firstLine="1.7926025390625"/>
              <w:jc w:val="left"/>
              <w:rPr>
                <w:sz w:val="19.920000076293945"/>
                <w:szCs w:val="19.920000076293945"/>
              </w:rPr>
            </w:pPr>
            <w:r w:rsidDel="00000000" w:rsidR="00000000" w:rsidRPr="00000000">
              <w:rPr>
                <w:sz w:val="19.920000076293945"/>
                <w:szCs w:val="19.920000076293945"/>
                <w:rtl w:val="0"/>
              </w:rPr>
              <w:t xml:space="preserve">Set DSID-PROF to  either 1 (EN) or 2  </w:t>
            </w:r>
          </w:p>
          <w:p w:rsidR="00000000" w:rsidDel="00000000" w:rsidP="00000000" w:rsidRDefault="00000000" w:rsidRPr="00000000" w14:paraId="00000910">
            <w:pPr>
              <w:widowControl w:val="0"/>
              <w:spacing w:after="0" w:before="7.2094726562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after="0" w:line="228.82412910461426" w:lineRule="auto"/>
              <w:ind w:left="129.931640625" w:right="288.592529296875" w:hanging="9.561767578125"/>
              <w:jc w:val="left"/>
              <w:rPr>
                <w:sz w:val="19.920000076293945"/>
                <w:szCs w:val="19.920000076293945"/>
              </w:rPr>
            </w:pPr>
            <w:r w:rsidDel="00000000" w:rsidR="00000000" w:rsidRPr="00000000">
              <w:rPr>
                <w:sz w:val="19.920000076293945"/>
                <w:szCs w:val="19.920000076293945"/>
                <w:rtl w:val="0"/>
              </w:rPr>
              <w:t xml:space="preserve">6.3 and 6.4 and  Part 3 (7.3.1.1)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after="0" w:line="240" w:lineRule="auto"/>
              <w:jc w:val="center"/>
              <w:rPr>
                <w:sz w:val="19.920000076293945"/>
                <w:szCs w:val="19.920000076293945"/>
              </w:rPr>
            </w:pPr>
            <w:sdt>
              <w:sdtPr>
                <w:tag w:val="goog_rdk_1416"/>
              </w:sdtPr>
              <w:sdtContent>
                <w:ins w:author="Thomas Cervone-Richards - NOAA Federal" w:id="127" w:date="2023-09-22T15:31:1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5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540a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after="0" w:line="231.633939743042" w:lineRule="auto"/>
              <w:ind w:left="119.97116088867188" w:right="115.419921875" w:firstLine="10.955963134765625"/>
              <w:jc w:val="left"/>
              <w:rPr>
                <w:sz w:val="19.920000076293945"/>
                <w:szCs w:val="19.920000076293945"/>
              </w:rPr>
            </w:pPr>
            <w:r w:rsidDel="00000000" w:rsidR="00000000" w:rsidRPr="00000000">
              <w:rPr>
                <w:sz w:val="19.920000076293945"/>
                <w:szCs w:val="19.920000076293945"/>
                <w:rtl w:val="0"/>
              </w:rPr>
              <w:t xml:space="preserve">If mandatory records, fields  and subfields are not  </w:t>
            </w:r>
          </w:p>
          <w:p w:rsidR="00000000" w:rsidDel="00000000" w:rsidP="00000000" w:rsidRDefault="00000000" w:rsidRPr="00000000" w14:paraId="00000916">
            <w:pPr>
              <w:widowControl w:val="0"/>
              <w:spacing w:after="0" w:before="4.8773193359375" w:line="231.2328815460205" w:lineRule="auto"/>
              <w:ind w:left="116.38565063476562" w:right="139.12506103515625" w:firstLine="13.5455322265625"/>
              <w:jc w:val="left"/>
              <w:rPr>
                <w:sz w:val="19.920000076293945"/>
                <w:szCs w:val="19.920000076293945"/>
              </w:rPr>
            </w:pPr>
            <w:r w:rsidDel="00000000" w:rsidR="00000000" w:rsidRPr="00000000">
              <w:rPr>
                <w:sz w:val="19.920000076293945"/>
                <w:szCs w:val="19.920000076293945"/>
                <w:rtl w:val="0"/>
              </w:rPr>
              <w:t xml:space="preserve">Present OR are Null where  the “Null” value is not  </w:t>
            </w:r>
          </w:p>
          <w:p w:rsidR="00000000" w:rsidDel="00000000" w:rsidP="00000000" w:rsidRDefault="00000000" w:rsidRPr="00000000" w14:paraId="00000917">
            <w:pPr>
              <w:widowControl w:val="0"/>
              <w:spacing w:after="0" w:before="5.21026611328125" w:line="240" w:lineRule="auto"/>
              <w:ind w:left="119.97116088867188" w:firstLine="0"/>
              <w:jc w:val="left"/>
              <w:rPr>
                <w:sz w:val="19.920000076293945"/>
                <w:szCs w:val="19.920000076293945"/>
              </w:rPr>
            </w:pPr>
            <w:r w:rsidDel="00000000" w:rsidR="00000000" w:rsidRPr="00000000">
              <w:rPr>
                <w:sz w:val="19.920000076293945"/>
                <w:szCs w:val="19.920000076293945"/>
                <w:rtl w:val="0"/>
              </w:rPr>
              <w:t xml:space="preserve">allowed.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after="0" w:line="231.43331050872803" w:lineRule="auto"/>
              <w:ind w:left="115.58868408203125" w:right="71.4013671875" w:firstLine="11.7529296875"/>
              <w:jc w:val="left"/>
              <w:rPr>
                <w:sz w:val="19.920000076293945"/>
                <w:szCs w:val="19.920000076293945"/>
              </w:rPr>
            </w:pPr>
            <w:r w:rsidDel="00000000" w:rsidR="00000000" w:rsidRPr="00000000">
              <w:rPr>
                <w:sz w:val="19.920000076293945"/>
                <w:szCs w:val="19.920000076293945"/>
                <w:rtl w:val="0"/>
              </w:rPr>
              <w:t xml:space="preserve">Mandatory records,  fields or subfields are  not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Add mandatory  </w:t>
            </w:r>
          </w:p>
          <w:p w:rsidR="00000000" w:rsidDel="00000000" w:rsidP="00000000" w:rsidRDefault="00000000" w:rsidRPr="00000000" w14:paraId="0000091A">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records/values.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6.1.4, 6.3 and 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after="0" w:line="240" w:lineRule="auto"/>
              <w:jc w:val="center"/>
              <w:rPr>
                <w:sz w:val="19.920000076293945"/>
                <w:szCs w:val="19.920000076293945"/>
              </w:rPr>
            </w:pPr>
            <w:sdt>
              <w:sdtPr>
                <w:tag w:val="goog_rdk_1418"/>
              </w:sdtPr>
              <w:sdtContent>
                <w:ins w:author="Thomas Cervone-Richards - NOAA Federal" w:id="128" w:date="2023-09-22T15:35:0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700.79872131347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540b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after="0" w:line="230.0284481048584" w:lineRule="auto"/>
              <w:ind w:left="119.17434692382812" w:right="115.2203369140625" w:firstLine="11.752777099609375"/>
              <w:jc w:val="left"/>
              <w:rPr>
                <w:sz w:val="19.920000076293945"/>
                <w:szCs w:val="19.920000076293945"/>
              </w:rPr>
            </w:pPr>
            <w:r w:rsidDel="00000000" w:rsidR="00000000" w:rsidRPr="00000000">
              <w:rPr>
                <w:sz w:val="19.920000076293945"/>
                <w:szCs w:val="19.920000076293945"/>
                <w:rtl w:val="0"/>
              </w:rPr>
              <w:t xml:space="preserve">If data set file contains  prohibited records, fields or  subfields.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after="0" w:line="228.824143409729" w:lineRule="auto"/>
              <w:ind w:left="115.58868408203125" w:right="281.95556640625" w:firstLine="14.3426513671875"/>
              <w:jc w:val="left"/>
              <w:rPr>
                <w:sz w:val="19.920000076293945"/>
                <w:szCs w:val="19.920000076293945"/>
              </w:rPr>
            </w:pPr>
            <w:r w:rsidDel="00000000" w:rsidR="00000000" w:rsidRPr="00000000">
              <w:rPr>
                <w:sz w:val="19.920000076293945"/>
                <w:szCs w:val="19.920000076293945"/>
                <w:rtl w:val="0"/>
              </w:rPr>
              <w:t xml:space="preserve">Prohibited records,  fields or subfields  </w:t>
            </w:r>
          </w:p>
          <w:p w:rsidR="00000000" w:rsidDel="00000000" w:rsidP="00000000" w:rsidRDefault="00000000" w:rsidRPr="00000000" w14:paraId="00000921">
            <w:pPr>
              <w:widowControl w:val="0"/>
              <w:spacing w:after="0" w:before="7.20947265625" w:line="240" w:lineRule="auto"/>
              <w:ind w:left="126.34552001953125" w:firstLine="0"/>
              <w:jc w:val="left"/>
              <w:rPr>
                <w:sz w:val="19.920000076293945"/>
                <w:szCs w:val="19.920000076293945"/>
              </w:rPr>
            </w:pPr>
            <w:r w:rsidDel="00000000" w:rsidR="00000000" w:rsidRPr="00000000">
              <w:rPr>
                <w:sz w:val="19.920000076293945"/>
                <w:szCs w:val="19.920000076293945"/>
                <w:rtl w:val="0"/>
              </w:rPr>
              <w:t xml:space="preserve">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after="0" w:line="228.824143409729" w:lineRule="auto"/>
              <w:ind w:left="128.138427734375" w:right="423.555908203125" w:firstLine="2.191162109375"/>
              <w:jc w:val="left"/>
              <w:rPr>
                <w:sz w:val="19.920000076293945"/>
                <w:szCs w:val="19.920000076293945"/>
              </w:rPr>
            </w:pPr>
            <w:r w:rsidDel="00000000" w:rsidR="00000000" w:rsidRPr="00000000">
              <w:rPr>
                <w:sz w:val="19.920000076293945"/>
                <w:szCs w:val="19.920000076293945"/>
                <w:rtl w:val="0"/>
              </w:rPr>
              <w:t xml:space="preserve">Remove prohibited  records/values.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after="0" w:line="240" w:lineRule="auto"/>
              <w:ind w:left="120.369873046875" w:firstLine="0"/>
              <w:jc w:val="left"/>
              <w:rPr>
                <w:sz w:val="19.920000076293945"/>
                <w:szCs w:val="19.920000076293945"/>
              </w:rPr>
            </w:pPr>
            <w:r w:rsidDel="00000000" w:rsidR="00000000" w:rsidRPr="00000000">
              <w:rPr>
                <w:sz w:val="19.920000076293945"/>
                <w:szCs w:val="19.920000076293945"/>
                <w:rtl w:val="0"/>
              </w:rPr>
              <w:t xml:space="preserve">6.3 and 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after="0" w:line="240" w:lineRule="auto"/>
              <w:jc w:val="center"/>
              <w:rPr>
                <w:sz w:val="19.920000076293945"/>
                <w:szCs w:val="19.920000076293945"/>
              </w:rPr>
            </w:pPr>
            <w:sdt>
              <w:sdtPr>
                <w:tag w:val="goog_rdk_1420"/>
              </w:sdtPr>
              <w:sdtContent>
                <w:ins w:author="Thomas Cervone-Richards - NOAA Federal" w:id="129" w:date="2023-09-22T15:35:15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92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92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928">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929">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31 </w:t>
      </w:r>
    </w:p>
    <w:tbl>
      <w:tblPr>
        <w:tblStyle w:val="Table22"/>
        <w:tblW w:w="9315.0" w:type="dxa"/>
        <w:jc w:val="left"/>
        <w:tblInd w:w="-74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190"/>
        <w:gridCol w:w="2385"/>
        <w:gridCol w:w="1965"/>
        <w:gridCol w:w="1245"/>
        <w:gridCol w:w="750"/>
        <w:tblGridChange w:id="0">
          <w:tblGrid>
            <w:gridCol w:w="780"/>
            <w:gridCol w:w="2190"/>
            <w:gridCol w:w="2385"/>
            <w:gridCol w:w="1965"/>
            <w:gridCol w:w="1245"/>
            <w:gridCol w:w="750"/>
          </w:tblGrid>
        </w:tblGridChange>
      </w:tblGrid>
      <w:sdt>
        <w:sdtPr>
          <w:tag w:val="goog_rdk_1422"/>
        </w:sdtPr>
        <w:sdtContent>
          <w:tr>
            <w:trPr>
              <w:cantSplit w:val="0"/>
              <w:trHeight w:val="240" w:hRule="atLeast"/>
              <w:tblHeader w:val="0"/>
              <w:del w:author="Synclaire Williamson - NOAA Affiliate" w:id="130" w:date="2023-06-29T18:51:48Z"/>
            </w:trPr>
            <w:tc>
              <w:tcPr>
                <w:shd w:fill="auto" w:val="clear"/>
                <w:tcMar>
                  <w:top w:w="100.0" w:type="dxa"/>
                  <w:left w:w="100.0" w:type="dxa"/>
                  <w:bottom w:w="100.0" w:type="dxa"/>
                  <w:right w:w="100.0" w:type="dxa"/>
                </w:tcMar>
                <w:vAlign w:val="top"/>
              </w:tcPr>
              <w:sdt>
                <w:sdtPr>
                  <w:tag w:val="goog_rdk_1424"/>
                </w:sdtPr>
                <w:sdtContent>
                  <w:p w:rsidR="00000000" w:rsidDel="00000000" w:rsidP="00000000" w:rsidRDefault="00000000" w:rsidRPr="00000000" w14:paraId="0000092A">
                    <w:pPr>
                      <w:widowControl w:val="0"/>
                      <w:spacing w:after="0" w:line="240" w:lineRule="auto"/>
                      <w:jc w:val="center"/>
                      <w:rPr>
                        <w:del w:author="Synclaire Williamson - NOAA Affiliate" w:id="130" w:date="2023-06-29T18:51:48Z"/>
                        <w:strike w:val="1"/>
                        <w:sz w:val="19.920000076293945"/>
                        <w:szCs w:val="19.920000076293945"/>
                      </w:rPr>
                    </w:pPr>
                    <w:sdt>
                      <w:sdtPr>
                        <w:tag w:val="goog_rdk_1423"/>
                      </w:sdtPr>
                      <w:sdtContent>
                        <w:del w:author="Synclaire Williamson - NOAA Affiliate" w:id="130" w:date="2023-06-29T18:51:48Z">
                          <w:r w:rsidDel="00000000" w:rsidR="00000000" w:rsidRPr="00000000">
                            <w:rPr>
                              <w:strike w:val="1"/>
                              <w:sz w:val="19.920000076293945"/>
                              <w:szCs w:val="19.920000076293945"/>
                              <w:rtl w:val="0"/>
                            </w:rPr>
                            <w:delText xml:space="preserve">541a </w:delText>
                          </w:r>
                        </w:del>
                      </w:sdtContent>
                    </w:sdt>
                  </w:p>
                </w:sdtContent>
              </w:sdt>
            </w:tc>
            <w:tc>
              <w:tcPr>
                <w:shd w:fill="auto" w:val="clear"/>
                <w:tcMar>
                  <w:top w:w="100.0" w:type="dxa"/>
                  <w:left w:w="100.0" w:type="dxa"/>
                  <w:bottom w:w="100.0" w:type="dxa"/>
                  <w:right w:w="100.0" w:type="dxa"/>
                </w:tcMar>
                <w:vAlign w:val="top"/>
              </w:tcPr>
              <w:sdt>
                <w:sdtPr>
                  <w:tag w:val="goog_rdk_1426"/>
                </w:sdtPr>
                <w:sdtContent>
                  <w:p w:rsidR="00000000" w:rsidDel="00000000" w:rsidP="00000000" w:rsidRDefault="00000000" w:rsidRPr="00000000" w14:paraId="0000092B">
                    <w:pPr>
                      <w:widowControl w:val="0"/>
                      <w:spacing w:after="0" w:line="240" w:lineRule="auto"/>
                      <w:ind w:left="134.31365966796875" w:firstLine="0"/>
                      <w:jc w:val="left"/>
                      <w:rPr>
                        <w:del w:author="Synclaire Williamson - NOAA Affiliate" w:id="130" w:date="2023-06-29T18:51:48Z"/>
                        <w:i w:val="1"/>
                        <w:sz w:val="19.920000076293945"/>
                        <w:szCs w:val="19.920000076293945"/>
                      </w:rPr>
                    </w:pPr>
                    <w:sdt>
                      <w:sdtPr>
                        <w:tag w:val="goog_rdk_1425"/>
                      </w:sdtPr>
                      <w:sdtContent>
                        <w:del w:author="Synclaire Williamson - NOAA Affiliate" w:id="130" w:date="2023-06-29T18:51:48Z">
                          <w:r w:rsidDel="00000000" w:rsidR="00000000" w:rsidRPr="00000000">
                            <w:rPr>
                              <w:i w:val="1"/>
                              <w:sz w:val="19.920000076293945"/>
                              <w:szCs w:val="19.920000076293945"/>
                              <w:rtl w:val="0"/>
                            </w:rPr>
                            <w:delText xml:space="preserve">Check removed.</w:delText>
                          </w:r>
                        </w:del>
                      </w:sdtContent>
                    </w:sdt>
                  </w:p>
                </w:sdtContent>
              </w:sdt>
            </w:tc>
            <w:tc>
              <w:tcPr>
                <w:shd w:fill="auto" w:val="clear"/>
                <w:tcMar>
                  <w:top w:w="100.0" w:type="dxa"/>
                  <w:left w:w="100.0" w:type="dxa"/>
                  <w:bottom w:w="100.0" w:type="dxa"/>
                  <w:right w:w="100.0" w:type="dxa"/>
                </w:tcMar>
                <w:vAlign w:val="top"/>
              </w:tcPr>
              <w:sdt>
                <w:sdtPr>
                  <w:tag w:val="goog_rdk_1428"/>
                </w:sdtPr>
                <w:sdtContent>
                  <w:p w:rsidR="00000000" w:rsidDel="00000000" w:rsidP="00000000" w:rsidRDefault="00000000" w:rsidRPr="00000000" w14:paraId="0000092C">
                    <w:pPr>
                      <w:widowControl w:val="0"/>
                      <w:spacing w:after="0" w:line="276" w:lineRule="auto"/>
                      <w:jc w:val="left"/>
                      <w:rPr>
                        <w:del w:author="Synclaire Williamson - NOAA Affiliate" w:id="130" w:date="2023-06-29T18:51:48Z"/>
                        <w:i w:val="1"/>
                        <w:sz w:val="19.920000076293945"/>
                        <w:szCs w:val="19.920000076293945"/>
                      </w:rPr>
                    </w:pPr>
                    <w:sdt>
                      <w:sdtPr>
                        <w:tag w:val="goog_rdk_1427"/>
                      </w:sdtPr>
                      <w:sdtContent>
                        <w:del w:author="Synclaire Williamson - NOAA Affiliate" w:id="130" w:date="2023-06-29T18:51:48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1430"/>
                </w:sdtPr>
                <w:sdtContent>
                  <w:p w:rsidR="00000000" w:rsidDel="00000000" w:rsidP="00000000" w:rsidRDefault="00000000" w:rsidRPr="00000000" w14:paraId="0000092D">
                    <w:pPr>
                      <w:widowControl w:val="0"/>
                      <w:spacing w:after="0" w:line="276" w:lineRule="auto"/>
                      <w:jc w:val="left"/>
                      <w:rPr>
                        <w:del w:author="Synclaire Williamson - NOAA Affiliate" w:id="130" w:date="2023-06-29T18:51:48Z"/>
                        <w:i w:val="1"/>
                        <w:sz w:val="19.920000076293945"/>
                        <w:szCs w:val="19.920000076293945"/>
                      </w:rPr>
                    </w:pPr>
                    <w:sdt>
                      <w:sdtPr>
                        <w:tag w:val="goog_rdk_1429"/>
                      </w:sdtPr>
                      <w:sdtContent>
                        <w:del w:author="Synclaire Williamson - NOAA Affiliate" w:id="130" w:date="2023-06-29T18:51:48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1432"/>
                </w:sdtPr>
                <w:sdtContent>
                  <w:p w:rsidR="00000000" w:rsidDel="00000000" w:rsidP="00000000" w:rsidRDefault="00000000" w:rsidRPr="00000000" w14:paraId="0000092E">
                    <w:pPr>
                      <w:widowControl w:val="0"/>
                      <w:spacing w:after="0" w:line="276" w:lineRule="auto"/>
                      <w:jc w:val="left"/>
                      <w:rPr>
                        <w:del w:author="Synclaire Williamson - NOAA Affiliate" w:id="130" w:date="2023-06-29T18:51:48Z"/>
                        <w:i w:val="1"/>
                        <w:sz w:val="19.920000076293945"/>
                        <w:szCs w:val="19.920000076293945"/>
                      </w:rPr>
                    </w:pPr>
                    <w:sdt>
                      <w:sdtPr>
                        <w:tag w:val="goog_rdk_1431"/>
                      </w:sdtPr>
                      <w:sdtContent>
                        <w:del w:author="Synclaire Williamson - NOAA Affiliate" w:id="130" w:date="2023-06-29T18:51:48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1434"/>
                </w:sdtPr>
                <w:sdtContent>
                  <w:p w:rsidR="00000000" w:rsidDel="00000000" w:rsidP="00000000" w:rsidRDefault="00000000" w:rsidRPr="00000000" w14:paraId="0000092F">
                    <w:pPr>
                      <w:widowControl w:val="0"/>
                      <w:spacing w:after="0" w:line="276" w:lineRule="auto"/>
                      <w:jc w:val="left"/>
                      <w:rPr>
                        <w:del w:author="Synclaire Williamson - NOAA Affiliate" w:id="130" w:date="2023-06-29T18:51:48Z"/>
                        <w:i w:val="1"/>
                        <w:sz w:val="19.920000076293945"/>
                        <w:szCs w:val="19.920000076293945"/>
                      </w:rPr>
                    </w:pPr>
                    <w:sdt>
                      <w:sdtPr>
                        <w:tag w:val="goog_rdk_1433"/>
                      </w:sdtPr>
                      <w:sdtContent>
                        <w:del w:author="Synclaire Williamson - NOAA Affiliate" w:id="130" w:date="2023-06-29T18:51:48Z">
                          <w:r w:rsidDel="00000000" w:rsidR="00000000" w:rsidRPr="00000000">
                            <w:rPr>
                              <w:rtl w:val="0"/>
                            </w:rPr>
                          </w:r>
                        </w:del>
                      </w:sdtContent>
                    </w:sdt>
                  </w:p>
                </w:sdtContent>
              </w:sdt>
            </w:tc>
          </w:tr>
        </w:sdtContent>
      </w:sdt>
      <w:tr>
        <w:trPr>
          <w:cantSplit w:val="0"/>
          <w:trHeight w:val="1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after="0" w:line="240" w:lineRule="auto"/>
              <w:jc w:val="center"/>
              <w:rPr>
                <w:sz w:val="19.920000076293945"/>
                <w:szCs w:val="19.920000076293945"/>
              </w:rPr>
            </w:pPr>
            <w:sdt>
              <w:sdtPr>
                <w:tag w:val="goog_rdk_1436"/>
              </w:sdtPr>
              <w:sdtContent>
                <w:del w:author="Thomas Cervone-Richards - NOAA Federal" w:id="131" w:date="2023-09-22T15:37:18Z">
                  <w:r w:rsidDel="00000000" w:rsidR="00000000" w:rsidRPr="00000000">
                    <w:rPr>
                      <w:sz w:val="19.920000076293945"/>
                      <w:szCs w:val="19.920000076293945"/>
                      <w:rtl w:val="0"/>
                    </w:rPr>
                    <w:delText xml:space="preserve">541b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439"/>
            </w:sdtPr>
            <w:sdtContent>
              <w:p w:rsidR="00000000" w:rsidDel="00000000" w:rsidP="00000000" w:rsidRDefault="00000000" w:rsidRPr="00000000" w14:paraId="00000931">
                <w:pPr>
                  <w:widowControl w:val="0"/>
                  <w:spacing w:after="0" w:line="230.02837657928467" w:lineRule="auto"/>
                  <w:ind w:left="119.77203369140625" w:right="280.91766357421875" w:firstLine="10.159149169921875"/>
                  <w:jc w:val="left"/>
                  <w:rPr>
                    <w:del w:author="Thomas Cervone-Richards - NOAA Federal" w:id="131" w:date="2023-09-22T15:37:18Z"/>
                    <w:sz w:val="19.920000076293945"/>
                    <w:szCs w:val="19.920000076293945"/>
                  </w:rPr>
                </w:pPr>
                <w:sdt>
                  <w:sdtPr>
                    <w:tag w:val="goog_rdk_1438"/>
                  </w:sdtPr>
                  <w:sdtContent>
                    <w:del w:author="Thomas Cervone-Richards - NOAA Federal" w:id="131" w:date="2023-09-22T15:37:18Z">
                      <w:r w:rsidDel="00000000" w:rsidR="00000000" w:rsidRPr="00000000">
                        <w:rPr>
                          <w:sz w:val="19.920000076293945"/>
                          <w:szCs w:val="19.920000076293945"/>
                          <w:rtl w:val="0"/>
                        </w:rPr>
                        <w:delText xml:space="preserve">For each LIGHTS feature  object where LITCHR is  Not Equal to 1 (Fixed)  </w:delText>
                      </w:r>
                    </w:del>
                  </w:sdtContent>
                </w:sdt>
              </w:p>
            </w:sdtContent>
          </w:sdt>
          <w:sdt>
            <w:sdtPr>
              <w:tag w:val="goog_rdk_1441"/>
            </w:sdtPr>
            <w:sdtContent>
              <w:p w:rsidR="00000000" w:rsidDel="00000000" w:rsidP="00000000" w:rsidRDefault="00000000" w:rsidRPr="00000000" w14:paraId="00000932">
                <w:pPr>
                  <w:widowControl w:val="0"/>
                  <w:spacing w:after="0" w:before="6.20849609375" w:line="231.23263835906982" w:lineRule="auto"/>
                  <w:ind w:left="119.17434692382812" w:right="327.767333984375" w:hanging="3.58551025390625"/>
                  <w:jc w:val="left"/>
                  <w:rPr>
                    <w:del w:author="Thomas Cervone-Richards - NOAA Federal" w:id="131" w:date="2023-09-22T15:37:18Z"/>
                    <w:sz w:val="19.920000076293945"/>
                    <w:szCs w:val="19.920000076293945"/>
                  </w:rPr>
                </w:pPr>
                <w:sdt>
                  <w:sdtPr>
                    <w:tag w:val="goog_rdk_1440"/>
                  </w:sdtPr>
                  <w:sdtContent>
                    <w:del w:author="Thomas Cervone-Richards - NOAA Federal" w:id="131" w:date="2023-09-22T15:37:18Z">
                      <w:r w:rsidDel="00000000" w:rsidR="00000000" w:rsidRPr="00000000">
                        <w:rPr>
                          <w:sz w:val="19.920000076293945"/>
                          <w:szCs w:val="19.920000076293945"/>
                          <w:rtl w:val="0"/>
                        </w:rPr>
                        <w:delText xml:space="preserve">where SIGGRP does not  start and finish with a  </w:delText>
                      </w:r>
                    </w:del>
                  </w:sdtContent>
                </w:sdt>
              </w:p>
            </w:sdtContent>
          </w:sdt>
          <w:p w:rsidR="00000000" w:rsidDel="00000000" w:rsidP="00000000" w:rsidRDefault="00000000" w:rsidRPr="00000000" w14:paraId="00000933">
            <w:pPr>
              <w:widowControl w:val="0"/>
              <w:spacing w:after="0" w:before="5.2099609375" w:line="240" w:lineRule="auto"/>
              <w:ind w:left="124.3536376953125" w:firstLine="0"/>
              <w:jc w:val="left"/>
              <w:rPr>
                <w:sz w:val="19.920000076293945"/>
                <w:szCs w:val="19.920000076293945"/>
              </w:rPr>
            </w:pPr>
            <w:sdt>
              <w:sdtPr>
                <w:tag w:val="goog_rdk_1442"/>
              </w:sdtPr>
              <w:sdtContent>
                <w:del w:author="Thomas Cervone-Richards - NOAA Federal" w:id="131" w:date="2023-09-22T15:37:18Z">
                  <w:r w:rsidDel="00000000" w:rsidR="00000000" w:rsidRPr="00000000">
                    <w:rPr>
                      <w:sz w:val="19.920000076293945"/>
                      <w:szCs w:val="19.920000076293945"/>
                      <w:rtl w:val="0"/>
                    </w:rPr>
                    <w:delText xml:space="preserve">bracket.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445"/>
            </w:sdtPr>
            <w:sdtContent>
              <w:p w:rsidR="00000000" w:rsidDel="00000000" w:rsidP="00000000" w:rsidRDefault="00000000" w:rsidRPr="00000000" w14:paraId="00000934">
                <w:pPr>
                  <w:widowControl w:val="0"/>
                  <w:spacing w:after="0" w:line="240" w:lineRule="auto"/>
                  <w:ind w:left="122.56072998046875" w:firstLine="0"/>
                  <w:jc w:val="left"/>
                  <w:rPr>
                    <w:del w:author="Thomas Cervone-Richards - NOAA Federal" w:id="131" w:date="2023-09-22T15:37:18Z"/>
                    <w:sz w:val="19.920000076293945"/>
                    <w:szCs w:val="19.920000076293945"/>
                  </w:rPr>
                </w:pPr>
                <w:sdt>
                  <w:sdtPr>
                    <w:tag w:val="goog_rdk_1444"/>
                  </w:sdtPr>
                  <w:sdtContent>
                    <w:del w:author="Thomas Cervone-Richards - NOAA Federal" w:id="131" w:date="2023-09-22T15:37:18Z">
                      <w:r w:rsidDel="00000000" w:rsidR="00000000" w:rsidRPr="00000000">
                        <w:rPr>
                          <w:sz w:val="19.920000076293945"/>
                          <w:szCs w:val="19.920000076293945"/>
                          <w:rtl w:val="0"/>
                        </w:rPr>
                        <w:delText xml:space="preserve">SIGGRP is  </w:delText>
                      </w:r>
                    </w:del>
                  </w:sdtContent>
                </w:sdt>
              </w:p>
            </w:sdtContent>
          </w:sdt>
          <w:p w:rsidR="00000000" w:rsidDel="00000000" w:rsidP="00000000" w:rsidRDefault="00000000" w:rsidRPr="00000000" w14:paraId="00000935">
            <w:pPr>
              <w:widowControl w:val="0"/>
              <w:spacing w:after="0" w:line="240" w:lineRule="auto"/>
              <w:jc w:val="center"/>
              <w:rPr>
                <w:sz w:val="19.920000076293945"/>
                <w:szCs w:val="19.920000076293945"/>
              </w:rPr>
            </w:pPr>
            <w:sdt>
              <w:sdtPr>
                <w:tag w:val="goog_rdk_1446"/>
              </w:sdtPr>
              <w:sdtContent>
                <w:del w:author="Thomas Cervone-Richards - NOAA Federal" w:id="131" w:date="2023-09-22T15:37:18Z">
                  <w:r w:rsidDel="00000000" w:rsidR="00000000" w:rsidRPr="00000000">
                    <w:rPr>
                      <w:sz w:val="19.920000076293945"/>
                      <w:szCs w:val="19.920000076293945"/>
                      <w:rtl w:val="0"/>
                    </w:rPr>
                    <w:delText xml:space="preserve">incorrectly formatted.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449"/>
            </w:sdtPr>
            <w:sdtContent>
              <w:p w:rsidR="00000000" w:rsidDel="00000000" w:rsidP="00000000" w:rsidRDefault="00000000" w:rsidRPr="00000000" w14:paraId="00000936">
                <w:pPr>
                  <w:widowControl w:val="0"/>
                  <w:spacing w:after="0" w:line="230.02837657928467" w:lineRule="auto"/>
                  <w:ind w:left="115.5889892578125" w:right="435.906982421875" w:firstLine="14.3426513671875"/>
                  <w:rPr>
                    <w:del w:author="Thomas Cervone-Richards - NOAA Federal" w:id="131" w:date="2023-09-22T15:37:18Z"/>
                    <w:sz w:val="19.920000076293945"/>
                    <w:szCs w:val="19.920000076293945"/>
                  </w:rPr>
                </w:pPr>
                <w:sdt>
                  <w:sdtPr>
                    <w:tag w:val="goog_rdk_1448"/>
                  </w:sdtPr>
                  <w:sdtContent>
                    <w:del w:author="Thomas Cervone-Richards - NOAA Federal" w:id="131" w:date="2023-09-22T15:37:18Z">
                      <w:r w:rsidDel="00000000" w:rsidR="00000000" w:rsidRPr="00000000">
                        <w:rPr>
                          <w:sz w:val="19.920000076293945"/>
                          <w:szCs w:val="19.920000076293945"/>
                          <w:rtl w:val="0"/>
                        </w:rPr>
                        <w:delText xml:space="preserve">Ensure SIGGRP is  correctly formatted  with appropriate  </w:delText>
                      </w:r>
                    </w:del>
                  </w:sdtContent>
                </w:sdt>
              </w:p>
            </w:sdtContent>
          </w:sdt>
          <w:p w:rsidR="00000000" w:rsidDel="00000000" w:rsidP="00000000" w:rsidRDefault="00000000" w:rsidRPr="00000000" w14:paraId="00000937">
            <w:pPr>
              <w:widowControl w:val="0"/>
              <w:spacing w:after="0" w:before="6.20849609375" w:line="240" w:lineRule="auto"/>
              <w:ind w:left="124.3536376953125" w:firstLine="0"/>
              <w:jc w:val="left"/>
              <w:rPr>
                <w:sz w:val="19.920000076293945"/>
                <w:szCs w:val="19.920000076293945"/>
              </w:rPr>
            </w:pPr>
            <w:sdt>
              <w:sdtPr>
                <w:tag w:val="goog_rdk_1450"/>
              </w:sdtPr>
              <w:sdtContent>
                <w:del w:author="Thomas Cervone-Richards - NOAA Federal" w:id="131" w:date="2023-09-22T15:37:18Z">
                  <w:r w:rsidDel="00000000" w:rsidR="00000000" w:rsidRPr="00000000">
                    <w:rPr>
                      <w:sz w:val="19.920000076293945"/>
                      <w:szCs w:val="19.920000076293945"/>
                      <w:rtl w:val="0"/>
                    </w:rPr>
                    <w:delText xml:space="preserve">brackets.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after="0" w:line="231.23263835906982" w:lineRule="auto"/>
              <w:ind w:left="126.3458251953125" w:right="176.641845703125" w:hanging="10.7568359375"/>
              <w:jc w:val="left"/>
              <w:rPr>
                <w:sz w:val="19.920000076293945"/>
                <w:szCs w:val="19.920000076293945"/>
              </w:rPr>
            </w:pPr>
            <w:sdt>
              <w:sdtPr>
                <w:tag w:val="goog_rdk_1452"/>
              </w:sdtPr>
              <w:sdtContent>
                <w:del w:author="Thomas Cervone-Richards - NOAA Federal" w:id="131" w:date="2023-09-22T15:37:18Z">
                  <w:r w:rsidDel="00000000" w:rsidR="00000000" w:rsidRPr="00000000">
                    <w:rPr>
                      <w:sz w:val="19.920000076293945"/>
                      <w:szCs w:val="19.920000076293945"/>
                      <w:rtl w:val="0"/>
                    </w:rPr>
                    <w:delText xml:space="preserve">Appendix A Ch.2  (code 141)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after="0" w:line="240" w:lineRule="auto"/>
              <w:jc w:val="center"/>
              <w:rPr>
                <w:sz w:val="19.920000076293945"/>
                <w:szCs w:val="19.920000076293945"/>
              </w:rPr>
            </w:pPr>
            <w:sdt>
              <w:sdtPr>
                <w:tag w:val="goog_rdk_1454"/>
              </w:sdtPr>
              <w:sdtContent>
                <w:del w:author="Thomas Cervone-Richards - NOAA Federal" w:id="131" w:date="2023-09-22T15:37:18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after="0" w:line="240" w:lineRule="auto"/>
              <w:jc w:val="center"/>
              <w:rPr>
                <w:sz w:val="19.920000076293945"/>
                <w:szCs w:val="19.920000076293945"/>
              </w:rPr>
            </w:pPr>
            <w:sdt>
              <w:sdtPr>
                <w:tag w:val="goog_rdk_1456"/>
              </w:sdtPr>
              <w:sdtContent>
                <w:del w:author="Thomas Cervone-Richards - NOAA Federal" w:id="132" w:date="2023-09-22T15:51:39Z">
                  <w:r w:rsidDel="00000000" w:rsidR="00000000" w:rsidRPr="00000000">
                    <w:rPr>
                      <w:sz w:val="19.920000076293945"/>
                      <w:szCs w:val="19.920000076293945"/>
                      <w:rtl w:val="0"/>
                    </w:rPr>
                    <w:delText xml:space="preserve">542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after="0" w:line="230.6299066543579" w:lineRule="auto"/>
              <w:ind w:left="115.58883666992188" w:right="205.6573486328125" w:firstLine="14.34234619140625"/>
              <w:jc w:val="left"/>
              <w:rPr>
                <w:sz w:val="19.920000076293945"/>
                <w:szCs w:val="19.920000076293945"/>
              </w:rPr>
            </w:pPr>
            <w:sdt>
              <w:sdtPr>
                <w:tag w:val="goog_rdk_1458"/>
              </w:sdtPr>
              <w:sdtContent>
                <w:del w:author="Thomas Cervone-Richards - NOAA Federal" w:id="132" w:date="2023-09-22T15:51:39Z">
                  <w:r w:rsidDel="00000000" w:rsidR="00000000" w:rsidRPr="00000000">
                    <w:rPr>
                      <w:sz w:val="19.920000076293945"/>
                      <w:szCs w:val="19.920000076293945"/>
                      <w:rtl w:val="0"/>
                    </w:rPr>
                    <w:delText xml:space="preserve">For each FOGSIG and  RTPBCN feature object  where SIGGRP is Present  AND does not start and  finish with a bracket.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461"/>
            </w:sdtPr>
            <w:sdtContent>
              <w:p w:rsidR="00000000" w:rsidDel="00000000" w:rsidP="00000000" w:rsidRDefault="00000000" w:rsidRPr="00000000" w14:paraId="0000093C">
                <w:pPr>
                  <w:widowControl w:val="0"/>
                  <w:spacing w:after="0" w:line="240" w:lineRule="auto"/>
                  <w:ind w:left="122.56072998046875" w:firstLine="0"/>
                  <w:jc w:val="left"/>
                  <w:rPr>
                    <w:del w:author="Thomas Cervone-Richards - NOAA Federal" w:id="132" w:date="2023-09-22T15:51:39Z"/>
                    <w:sz w:val="19.920000076293945"/>
                    <w:szCs w:val="19.920000076293945"/>
                  </w:rPr>
                </w:pPr>
                <w:sdt>
                  <w:sdtPr>
                    <w:tag w:val="goog_rdk_1460"/>
                  </w:sdtPr>
                  <w:sdtContent>
                    <w:del w:author="Thomas Cervone-Richards - NOAA Federal" w:id="132" w:date="2023-09-22T15:51:39Z">
                      <w:r w:rsidDel="00000000" w:rsidR="00000000" w:rsidRPr="00000000">
                        <w:rPr>
                          <w:sz w:val="19.920000076293945"/>
                          <w:szCs w:val="19.920000076293945"/>
                          <w:rtl w:val="0"/>
                        </w:rPr>
                        <w:delText xml:space="preserve">SIGGRP is not  </w:delText>
                      </w:r>
                    </w:del>
                  </w:sdtContent>
                </w:sdt>
              </w:p>
            </w:sdtContent>
          </w:sdt>
          <w:p w:rsidR="00000000" w:rsidDel="00000000" w:rsidP="00000000" w:rsidRDefault="00000000" w:rsidRPr="00000000" w14:paraId="0000093D">
            <w:pPr>
              <w:widowControl w:val="0"/>
              <w:spacing w:after="0" w:line="240" w:lineRule="auto"/>
              <w:ind w:left="115.58868408203125" w:firstLine="0"/>
              <w:jc w:val="left"/>
              <w:rPr>
                <w:sz w:val="19.920000076293945"/>
                <w:szCs w:val="19.920000076293945"/>
              </w:rPr>
            </w:pPr>
            <w:sdt>
              <w:sdtPr>
                <w:tag w:val="goog_rdk_1462"/>
              </w:sdtPr>
              <w:sdtContent>
                <w:del w:author="Thomas Cervone-Richards - NOAA Federal" w:id="132" w:date="2023-09-22T15:51:39Z">
                  <w:r w:rsidDel="00000000" w:rsidR="00000000" w:rsidRPr="00000000">
                    <w:rPr>
                      <w:sz w:val="19.920000076293945"/>
                      <w:szCs w:val="19.920000076293945"/>
                      <w:rtl w:val="0"/>
                    </w:rPr>
                    <w:delText xml:space="preserve">formatted correctly.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after="0" w:line="231.2314224243164" w:lineRule="auto"/>
              <w:ind w:left="119.7723388671875" w:right="191.090087890625" w:hanging="4.183349609375"/>
              <w:jc w:val="left"/>
              <w:rPr>
                <w:sz w:val="19.920000076293945"/>
                <w:szCs w:val="19.920000076293945"/>
              </w:rPr>
            </w:pPr>
            <w:sdt>
              <w:sdtPr>
                <w:tag w:val="goog_rdk_1464"/>
              </w:sdtPr>
              <w:sdtContent>
                <w:del w:author="Thomas Cervone-Richards - NOAA Federal" w:id="132" w:date="2023-09-22T15:51:39Z">
                  <w:r w:rsidDel="00000000" w:rsidR="00000000" w:rsidRPr="00000000">
                    <w:rPr>
                      <w:sz w:val="19.920000076293945"/>
                      <w:szCs w:val="19.920000076293945"/>
                      <w:rtl w:val="0"/>
                    </w:rPr>
                    <w:delText xml:space="preserve">Amend the formatting  of SIGGRP.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after="0" w:line="231.2314224243164" w:lineRule="auto"/>
              <w:ind w:left="126.3458251953125" w:right="176.641845703125" w:hanging="10.7568359375"/>
              <w:jc w:val="left"/>
              <w:rPr>
                <w:sz w:val="19.920000076293945"/>
                <w:szCs w:val="19.920000076293945"/>
              </w:rPr>
            </w:pPr>
            <w:sdt>
              <w:sdtPr>
                <w:tag w:val="goog_rdk_1466"/>
              </w:sdtPr>
              <w:sdtContent>
                <w:del w:author="Thomas Cervone-Richards - NOAA Federal" w:id="132" w:date="2023-09-22T15:51:39Z">
                  <w:r w:rsidDel="00000000" w:rsidR="00000000" w:rsidRPr="00000000">
                    <w:rPr>
                      <w:sz w:val="19.920000076293945"/>
                      <w:szCs w:val="19.920000076293945"/>
                      <w:rtl w:val="0"/>
                    </w:rPr>
                    <w:delText xml:space="preserve">Appendix A Ch.2  (code 141)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widowControl w:val="0"/>
              <w:spacing w:after="0" w:line="240" w:lineRule="auto"/>
              <w:jc w:val="center"/>
              <w:rPr>
                <w:sz w:val="19.920000076293945"/>
                <w:szCs w:val="19.920000076293945"/>
              </w:rPr>
            </w:pPr>
            <w:sdt>
              <w:sdtPr>
                <w:tag w:val="goog_rdk_1468"/>
              </w:sdtPr>
              <w:sdtContent>
                <w:del w:author="Thomas Cervone-Richards - NOAA Federal" w:id="132" w:date="2023-09-22T15:51:39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after="0" w:line="240" w:lineRule="auto"/>
              <w:jc w:val="center"/>
              <w:rPr>
                <w:strike w:val="1"/>
                <w:sz w:val="19.920000076293945"/>
                <w:szCs w:val="19.920000076293945"/>
              </w:rPr>
            </w:pPr>
            <w:sdt>
              <w:sdtPr>
                <w:tag w:val="goog_rdk_1470"/>
              </w:sdtPr>
              <w:sdtContent>
                <w:del w:author="Thomas Cervone-Richards - NOAA Federal" w:id="133" w:date="2023-09-22T15:51:44Z">
                  <w:r w:rsidDel="00000000" w:rsidR="00000000" w:rsidRPr="00000000">
                    <w:rPr>
                      <w:strike w:val="1"/>
                      <w:sz w:val="19.920000076293945"/>
                      <w:szCs w:val="19.920000076293945"/>
                      <w:rtl w:val="0"/>
                    </w:rPr>
                    <w:delText xml:space="preserve">543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after="0" w:line="240" w:lineRule="auto"/>
              <w:ind w:left="134.31365966796875" w:firstLine="0"/>
              <w:jc w:val="left"/>
              <w:rPr>
                <w:i w:val="1"/>
                <w:sz w:val="19.920000076293945"/>
                <w:szCs w:val="19.920000076293945"/>
              </w:rPr>
            </w:pPr>
            <w:sdt>
              <w:sdtPr>
                <w:tag w:val="goog_rdk_1472"/>
              </w:sdtPr>
              <w:sdtContent>
                <w:del w:author="Thomas Cervone-Richards - NOAA Federal" w:id="133" w:date="2023-09-22T15:51:44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after="0" w:line="240" w:lineRule="auto"/>
              <w:jc w:val="center"/>
              <w:rPr>
                <w:sz w:val="19.920000076293945"/>
                <w:szCs w:val="19.920000076293945"/>
              </w:rPr>
            </w:pPr>
            <w:sdt>
              <w:sdtPr>
                <w:tag w:val="goog_rdk_1474"/>
              </w:sdtPr>
              <w:sdtContent>
                <w:del w:author="Thomas Cervone-Richards - NOAA Federal" w:id="134" w:date="2023-09-22T15:53:43Z">
                  <w:r w:rsidDel="00000000" w:rsidR="00000000" w:rsidRPr="00000000">
                    <w:rPr>
                      <w:sz w:val="19.920000076293945"/>
                      <w:szCs w:val="19.920000076293945"/>
                      <w:rtl w:val="0"/>
                    </w:rPr>
                    <w:delText xml:space="preserve">543a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after="0" w:line="230.3291416168213" w:lineRule="auto"/>
              <w:ind w:left="115.58883666992188" w:right="150.0811767578125" w:firstLine="14.34234619140625"/>
              <w:jc w:val="left"/>
              <w:rPr>
                <w:sz w:val="19.920000076293945"/>
                <w:szCs w:val="19.920000076293945"/>
              </w:rPr>
            </w:pPr>
            <w:sdt>
              <w:sdtPr>
                <w:tag w:val="goog_rdk_1476"/>
              </w:sdtPr>
              <w:sdtContent>
                <w:del w:author="Thomas Cervone-Richards - NOAA Federal" w:id="134" w:date="2023-09-22T15:53:43Z">
                  <w:r w:rsidDel="00000000" w:rsidR="00000000" w:rsidRPr="00000000">
                    <w:rPr>
                      <w:sz w:val="19.920000076293945"/>
                      <w:szCs w:val="19.920000076293945"/>
                      <w:rtl w:val="0"/>
                    </w:rPr>
                    <w:delText xml:space="preserve">For each TS_TSP attribute  that does not contain 28  commas.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479"/>
            </w:sdtPr>
            <w:sdtContent>
              <w:p w:rsidR="00000000" w:rsidDel="00000000" w:rsidP="00000000" w:rsidRDefault="00000000" w:rsidRPr="00000000" w14:paraId="00000949">
                <w:pPr>
                  <w:widowControl w:val="0"/>
                  <w:spacing w:after="0" w:line="230.3291416168213" w:lineRule="auto"/>
                  <w:ind w:left="119.77203369140625" w:right="191.319580078125" w:hanging="4.183349609375"/>
                  <w:jc w:val="left"/>
                  <w:rPr>
                    <w:del w:author="Thomas Cervone-Richards - NOAA Federal" w:id="134" w:date="2023-09-22T15:53:43Z"/>
                    <w:sz w:val="19.920000076293945"/>
                    <w:szCs w:val="19.920000076293945"/>
                  </w:rPr>
                </w:pPr>
                <w:sdt>
                  <w:sdtPr>
                    <w:tag w:val="goog_rdk_1478"/>
                  </w:sdtPr>
                  <w:sdtContent>
                    <w:del w:author="Thomas Cervone-Richards - NOAA Federal" w:id="134" w:date="2023-09-22T15:53:43Z">
                      <w:r w:rsidDel="00000000" w:rsidR="00000000" w:rsidRPr="00000000">
                        <w:rPr>
                          <w:sz w:val="19.920000076293945"/>
                          <w:szCs w:val="19.920000076293945"/>
                          <w:rtl w:val="0"/>
                        </w:rPr>
                        <w:delText xml:space="preserve">Attribute TS_TSP  does not conform to  expected coded  </w:delText>
                      </w:r>
                    </w:del>
                  </w:sdtContent>
                </w:sdt>
              </w:p>
            </w:sdtContent>
          </w:sdt>
          <w:p w:rsidR="00000000" w:rsidDel="00000000" w:rsidP="00000000" w:rsidRDefault="00000000" w:rsidRPr="00000000" w14:paraId="0000094A">
            <w:pPr>
              <w:widowControl w:val="0"/>
              <w:spacing w:after="0" w:before="5.95947265625" w:line="240" w:lineRule="auto"/>
              <w:ind w:left="119.17449951171875" w:firstLine="0"/>
              <w:jc w:val="left"/>
              <w:rPr>
                <w:sz w:val="19.920000076293945"/>
                <w:szCs w:val="19.920000076293945"/>
              </w:rPr>
            </w:pPr>
            <w:sdt>
              <w:sdtPr>
                <w:tag w:val="goog_rdk_1480"/>
              </w:sdtPr>
              <w:sdtContent>
                <w:del w:author="Thomas Cervone-Richards - NOAA Federal" w:id="134" w:date="2023-09-22T15:53:43Z">
                  <w:r w:rsidDel="00000000" w:rsidR="00000000" w:rsidRPr="00000000">
                    <w:rPr>
                      <w:sz w:val="19.920000076293945"/>
                      <w:szCs w:val="19.920000076293945"/>
                      <w:rtl w:val="0"/>
                    </w:rPr>
                    <w:delText xml:space="preserve">string.</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483"/>
            </w:sdtPr>
            <w:sdtContent>
              <w:p w:rsidR="00000000" w:rsidDel="00000000" w:rsidP="00000000" w:rsidRDefault="00000000" w:rsidRPr="00000000" w14:paraId="0000094B">
                <w:pPr>
                  <w:widowControl w:val="0"/>
                  <w:spacing w:after="0" w:line="240" w:lineRule="auto"/>
                  <w:ind w:left="127.3419189453125" w:firstLine="0"/>
                  <w:jc w:val="left"/>
                  <w:rPr>
                    <w:del w:author="Thomas Cervone-Richards - NOAA Federal" w:id="134" w:date="2023-09-22T15:53:43Z"/>
                    <w:sz w:val="19.920000076293945"/>
                    <w:szCs w:val="19.920000076293945"/>
                  </w:rPr>
                </w:pPr>
                <w:sdt>
                  <w:sdtPr>
                    <w:tag w:val="goog_rdk_1482"/>
                  </w:sdtPr>
                  <w:sdtContent>
                    <w:del w:author="Thomas Cervone-Richards - NOAA Federal" w:id="134" w:date="2023-09-22T15:53:43Z">
                      <w:r w:rsidDel="00000000" w:rsidR="00000000" w:rsidRPr="00000000">
                        <w:rPr>
                          <w:sz w:val="19.920000076293945"/>
                          <w:szCs w:val="19.920000076293945"/>
                          <w:rtl w:val="0"/>
                        </w:rPr>
                        <w:delText xml:space="preserve">Modify TS_TSP to  </w:delText>
                      </w:r>
                    </w:del>
                  </w:sdtContent>
                </w:sdt>
              </w:p>
            </w:sdtContent>
          </w:sdt>
          <w:p w:rsidR="00000000" w:rsidDel="00000000" w:rsidP="00000000" w:rsidRDefault="00000000" w:rsidRPr="00000000" w14:paraId="0000094C">
            <w:pPr>
              <w:widowControl w:val="0"/>
              <w:spacing w:after="0" w:line="231.83419704437256" w:lineRule="auto"/>
              <w:ind w:left="119.1748046875" w:right="124.1583251953125" w:firstLine="1.5936279296875"/>
              <w:jc w:val="left"/>
              <w:rPr>
                <w:sz w:val="19.920000076293945"/>
                <w:szCs w:val="19.920000076293945"/>
              </w:rPr>
            </w:pPr>
            <w:sdt>
              <w:sdtPr>
                <w:tag w:val="goog_rdk_1484"/>
              </w:sdtPr>
              <w:sdtContent>
                <w:del w:author="Thomas Cervone-Richards - NOAA Federal" w:id="134" w:date="2023-09-22T15:53:43Z">
                  <w:r w:rsidDel="00000000" w:rsidR="00000000" w:rsidRPr="00000000">
                    <w:rPr>
                      <w:sz w:val="19.920000076293945"/>
                      <w:szCs w:val="19.920000076293945"/>
                      <w:rtl w:val="0"/>
                    </w:rPr>
                    <w:delText xml:space="preserve">comply with the coded  string format.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after="0" w:line="228.82407188415527" w:lineRule="auto"/>
              <w:ind w:left="126.3458251953125" w:right="65.88623046875" w:hanging="10.7568359375"/>
              <w:jc w:val="left"/>
              <w:rPr>
                <w:sz w:val="19.920000076293945"/>
                <w:szCs w:val="19.920000076293945"/>
              </w:rPr>
            </w:pPr>
            <w:sdt>
              <w:sdtPr>
                <w:tag w:val="goog_rdk_1486"/>
              </w:sdtPr>
              <w:sdtContent>
                <w:del w:author="Thomas Cervone-Richards - NOAA Federal" w:id="134" w:date="2023-09-22T15:53:43Z">
                  <w:r w:rsidDel="00000000" w:rsidR="00000000" w:rsidRPr="00000000">
                    <w:rPr>
                      <w:sz w:val="19.920000076293945"/>
                      <w:szCs w:val="19.920000076293945"/>
                      <w:rtl w:val="0"/>
                    </w:rPr>
                    <w:delText xml:space="preserve">Appendix A, Ch. 2  (code 159)</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after="0" w:line="240" w:lineRule="auto"/>
              <w:jc w:val="center"/>
              <w:rPr>
                <w:sz w:val="19.920000076293945"/>
                <w:szCs w:val="19.920000076293945"/>
              </w:rPr>
            </w:pPr>
            <w:sdt>
              <w:sdtPr>
                <w:tag w:val="goog_rdk_1488"/>
              </w:sdtPr>
              <w:sdtContent>
                <w:del w:author="Thomas Cervone-Richards - NOAA Federal" w:id="134" w:date="2023-09-22T15:53:43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after="0" w:line="240" w:lineRule="auto"/>
              <w:jc w:val="center"/>
              <w:rPr>
                <w:sz w:val="19.920000076293945"/>
                <w:szCs w:val="19.920000076293945"/>
              </w:rPr>
            </w:pPr>
            <w:sdt>
              <w:sdtPr>
                <w:tag w:val="goog_rdk_1490"/>
              </w:sdtPr>
              <w:sdtContent>
                <w:del w:author="Thomas Cervone-Richards - NOAA Federal" w:id="134" w:date="2023-09-22T15:53:43Z">
                  <w:r w:rsidDel="00000000" w:rsidR="00000000" w:rsidRPr="00000000">
                    <w:rPr>
                      <w:sz w:val="19.920000076293945"/>
                      <w:szCs w:val="19.920000076293945"/>
                      <w:rtl w:val="0"/>
                    </w:rPr>
                    <w:delText xml:space="preserve">543b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493"/>
            </w:sdtPr>
            <w:sdtContent>
              <w:p w:rsidR="00000000" w:rsidDel="00000000" w:rsidP="00000000" w:rsidRDefault="00000000" w:rsidRPr="00000000" w14:paraId="00000950">
                <w:pPr>
                  <w:widowControl w:val="0"/>
                  <w:spacing w:after="0" w:line="231.23263835906982" w:lineRule="auto"/>
                  <w:ind w:left="115.58883666992188" w:right="150.0811767578125" w:firstLine="14.34234619140625"/>
                  <w:jc w:val="left"/>
                  <w:rPr>
                    <w:del w:author="Thomas Cervone-Richards - NOAA Federal" w:id="134" w:date="2023-09-22T15:53:43Z"/>
                    <w:sz w:val="19.920000076293945"/>
                    <w:szCs w:val="19.920000076293945"/>
                  </w:rPr>
                </w:pPr>
                <w:sdt>
                  <w:sdtPr>
                    <w:tag w:val="goog_rdk_1492"/>
                  </w:sdtPr>
                  <w:sdtContent>
                    <w:del w:author="Thomas Cervone-Richards - NOAA Federal" w:id="134" w:date="2023-09-22T15:53:43Z">
                      <w:r w:rsidDel="00000000" w:rsidR="00000000" w:rsidRPr="00000000">
                        <w:rPr>
                          <w:sz w:val="19.920000076293945"/>
                          <w:szCs w:val="19.920000076293945"/>
                          <w:rtl w:val="0"/>
                        </w:rPr>
                        <w:delText xml:space="preserve">For each TS_TSP attribute  where the first value is  Present AND is Not  </w:delText>
                      </w:r>
                    </w:del>
                  </w:sdtContent>
                </w:sdt>
              </w:p>
            </w:sdtContent>
          </w:sdt>
          <w:p w:rsidR="00000000" w:rsidDel="00000000" w:rsidP="00000000" w:rsidRDefault="00000000" w:rsidRPr="00000000" w14:paraId="00000951">
            <w:pPr>
              <w:widowControl w:val="0"/>
              <w:spacing w:after="0" w:before="5.208740234375" w:line="240" w:lineRule="auto"/>
              <w:ind w:left="119.97116088867188" w:firstLine="0"/>
              <w:jc w:val="left"/>
              <w:rPr>
                <w:sz w:val="19.920000076293945"/>
                <w:szCs w:val="19.920000076293945"/>
              </w:rPr>
            </w:pPr>
            <w:sdt>
              <w:sdtPr>
                <w:tag w:val="goog_rdk_1494"/>
              </w:sdtPr>
              <w:sdtContent>
                <w:del w:author="Thomas Cervone-Richards - NOAA Federal" w:id="134" w:date="2023-09-22T15:53:43Z">
                  <w:r w:rsidDel="00000000" w:rsidR="00000000" w:rsidRPr="00000000">
                    <w:rPr>
                      <w:sz w:val="19.920000076293945"/>
                      <w:szCs w:val="19.920000076293945"/>
                      <w:rtl w:val="0"/>
                    </w:rPr>
                    <w:delText xml:space="preserve">alphanumerical.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497"/>
            </w:sdtPr>
            <w:sdtContent>
              <w:p w:rsidR="00000000" w:rsidDel="00000000" w:rsidP="00000000" w:rsidRDefault="00000000" w:rsidRPr="00000000" w14:paraId="00000952">
                <w:pPr>
                  <w:widowControl w:val="0"/>
                  <w:spacing w:after="0" w:line="231.23263835906982" w:lineRule="auto"/>
                  <w:ind w:left="126.146240234375" w:right="71.0028076171875" w:hanging="10.55755615234375"/>
                  <w:jc w:val="left"/>
                  <w:rPr>
                    <w:del w:author="Thomas Cervone-Richards - NOAA Federal" w:id="134" w:date="2023-09-22T15:53:43Z"/>
                    <w:sz w:val="19.920000076293945"/>
                    <w:szCs w:val="19.920000076293945"/>
                  </w:rPr>
                </w:pPr>
                <w:sdt>
                  <w:sdtPr>
                    <w:tag w:val="goog_rdk_1496"/>
                  </w:sdtPr>
                  <w:sdtContent>
                    <w:del w:author="Thomas Cervone-Richards - NOAA Federal" w:id="134" w:date="2023-09-22T15:53:43Z">
                      <w:r w:rsidDel="00000000" w:rsidR="00000000" w:rsidRPr="00000000">
                        <w:rPr>
                          <w:sz w:val="19.920000076293945"/>
                          <w:szCs w:val="19.920000076293945"/>
                          <w:rtl w:val="0"/>
                        </w:rPr>
                        <w:delText xml:space="preserve">The reference station  identifier is not  </w:delText>
                      </w:r>
                    </w:del>
                  </w:sdtContent>
                </w:sdt>
              </w:p>
            </w:sdtContent>
          </w:sdt>
          <w:p w:rsidR="00000000" w:rsidDel="00000000" w:rsidP="00000000" w:rsidRDefault="00000000" w:rsidRPr="00000000" w14:paraId="00000953">
            <w:pPr>
              <w:widowControl w:val="0"/>
              <w:spacing w:after="0" w:before="5.2099609375" w:line="230.02774715423584" w:lineRule="auto"/>
              <w:ind w:left="120.76812744140625" w:right="160.244140625" w:firstLine="0"/>
              <w:jc w:val="left"/>
              <w:rPr>
                <w:sz w:val="19.920000076293945"/>
                <w:szCs w:val="19.920000076293945"/>
              </w:rPr>
            </w:pPr>
            <w:sdt>
              <w:sdtPr>
                <w:tag w:val="goog_rdk_1498"/>
              </w:sdtPr>
              <w:sdtContent>
                <w:del w:author="Thomas Cervone-Richards - NOAA Federal" w:id="134" w:date="2023-09-22T15:53:43Z">
                  <w:r w:rsidDel="00000000" w:rsidR="00000000" w:rsidRPr="00000000">
                    <w:rPr>
                      <w:sz w:val="19.920000076293945"/>
                      <w:szCs w:val="19.920000076293945"/>
                      <w:rtl w:val="0"/>
                    </w:rPr>
                    <w:delText xml:space="preserve">encoded or contains  non-alphanumerical  characters.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after="0" w:line="231.23263835906982" w:lineRule="auto"/>
              <w:ind w:left="119.1748046875" w:right="203.43994140625" w:firstLine="8.1671142578125"/>
              <w:jc w:val="left"/>
              <w:rPr>
                <w:sz w:val="19.920000076293945"/>
                <w:szCs w:val="19.920000076293945"/>
              </w:rPr>
            </w:pPr>
            <w:sdt>
              <w:sdtPr>
                <w:tag w:val="goog_rdk_1500"/>
              </w:sdtPr>
              <w:sdtContent>
                <w:del w:author="Thomas Cervone-Richards - NOAA Federal" w:id="134" w:date="2023-09-22T15:53:43Z">
                  <w:r w:rsidDel="00000000" w:rsidR="00000000" w:rsidRPr="00000000">
                    <w:rPr>
                      <w:sz w:val="19.920000076293945"/>
                      <w:szCs w:val="19.920000076293945"/>
                      <w:rtl w:val="0"/>
                    </w:rPr>
                    <w:delText xml:space="preserve">Modify the reference  station identifier to an  alphanumeric value.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503"/>
            </w:sdtPr>
            <w:sdtContent>
              <w:p w:rsidR="00000000" w:rsidDel="00000000" w:rsidP="00000000" w:rsidRDefault="00000000" w:rsidRPr="00000000" w14:paraId="00000955">
                <w:pPr>
                  <w:widowControl w:val="0"/>
                  <w:spacing w:after="0" w:line="231.23263835906982" w:lineRule="auto"/>
                  <w:ind w:left="126.3458251953125" w:right="65.88623046875" w:hanging="10.7568359375"/>
                  <w:jc w:val="left"/>
                  <w:rPr>
                    <w:del w:author="Thomas Cervone-Richards - NOAA Federal" w:id="134" w:date="2023-09-22T15:53:43Z"/>
                    <w:sz w:val="19.920000076293945"/>
                    <w:szCs w:val="19.920000076293945"/>
                  </w:rPr>
                </w:pPr>
                <w:sdt>
                  <w:sdtPr>
                    <w:tag w:val="goog_rdk_1502"/>
                  </w:sdtPr>
                  <w:sdtContent>
                    <w:del w:author="Thomas Cervone-Richards - NOAA Federal" w:id="134" w:date="2023-09-22T15:53:43Z">
                      <w:r w:rsidDel="00000000" w:rsidR="00000000" w:rsidRPr="00000000">
                        <w:rPr>
                          <w:sz w:val="19.920000076293945"/>
                          <w:szCs w:val="19.920000076293945"/>
                          <w:rtl w:val="0"/>
                        </w:rPr>
                        <w:delText xml:space="preserve">Appendix A, Ch. 2  (code 159) and  Logical  </w:delText>
                      </w:r>
                    </w:del>
                  </w:sdtContent>
                </w:sdt>
              </w:p>
            </w:sdtContent>
          </w:sdt>
          <w:p w:rsidR="00000000" w:rsidDel="00000000" w:rsidP="00000000" w:rsidRDefault="00000000" w:rsidRPr="00000000" w14:paraId="00000956">
            <w:pPr>
              <w:widowControl w:val="0"/>
              <w:spacing w:after="0" w:before="5.208740234375" w:line="240" w:lineRule="auto"/>
              <w:ind w:left="120.7684326171875" w:firstLine="0"/>
              <w:jc w:val="left"/>
              <w:rPr>
                <w:sz w:val="19.920000076293945"/>
                <w:szCs w:val="19.920000076293945"/>
              </w:rPr>
            </w:pPr>
            <w:sdt>
              <w:sdtPr>
                <w:tag w:val="goog_rdk_1504"/>
              </w:sdtPr>
              <w:sdtContent>
                <w:del w:author="Thomas Cervone-Richards - NOAA Federal" w:id="134" w:date="2023-09-22T15:53:43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after="0" w:line="240" w:lineRule="auto"/>
              <w:jc w:val="center"/>
              <w:rPr>
                <w:sz w:val="19.920000076293945"/>
                <w:szCs w:val="19.920000076293945"/>
              </w:rPr>
            </w:pPr>
            <w:sdt>
              <w:sdtPr>
                <w:tag w:val="goog_rdk_1506"/>
              </w:sdtPr>
              <w:sdtContent>
                <w:del w:author="Thomas Cervone-Richards - NOAA Federal" w:id="134" w:date="2023-09-22T15:53:43Z">
                  <w:r w:rsidDel="00000000" w:rsidR="00000000" w:rsidRPr="00000000">
                    <w:rPr>
                      <w:sz w:val="19.920000076293945"/>
                      <w:szCs w:val="19.920000076293945"/>
                      <w:rtl w:val="0"/>
                    </w:rPr>
                    <w:delText xml:space="preserve">W</w:delText>
                  </w:r>
                </w:del>
              </w:sdtContent>
            </w:sdt>
            <w:r w:rsidDel="00000000" w:rsidR="00000000" w:rsidRPr="00000000">
              <w:rPr>
                <w:rtl w:val="0"/>
              </w:rPr>
            </w:r>
          </w:p>
        </w:tc>
      </w:tr>
      <w:tr>
        <w:trPr>
          <w:cantSplit w:val="0"/>
          <w:trHeight w:val="13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after="0" w:line="240" w:lineRule="auto"/>
              <w:jc w:val="center"/>
              <w:rPr>
                <w:sz w:val="19.920000076293945"/>
                <w:szCs w:val="19.920000076293945"/>
              </w:rPr>
            </w:pPr>
            <w:sdt>
              <w:sdtPr>
                <w:tag w:val="goog_rdk_1508"/>
              </w:sdtPr>
              <w:sdtContent>
                <w:del w:author="Thomas Cervone-Richards - NOAA Federal" w:id="134" w:date="2023-09-22T15:53:43Z">
                  <w:r w:rsidDel="00000000" w:rsidR="00000000" w:rsidRPr="00000000">
                    <w:rPr>
                      <w:sz w:val="19.920000076293945"/>
                      <w:szCs w:val="19.920000076293945"/>
                      <w:rtl w:val="0"/>
                    </w:rPr>
                    <w:delText xml:space="preserve">543c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511"/>
            </w:sdtPr>
            <w:sdtContent>
              <w:p w:rsidR="00000000" w:rsidDel="00000000" w:rsidP="00000000" w:rsidRDefault="00000000" w:rsidRPr="00000000" w14:paraId="00000959">
                <w:pPr>
                  <w:widowControl w:val="0"/>
                  <w:spacing w:after="0" w:line="231.23295307159424" w:lineRule="auto"/>
                  <w:ind w:left="115.58883666992188" w:right="148.9227294921875" w:firstLine="14.34234619140625"/>
                  <w:jc w:val="left"/>
                  <w:rPr>
                    <w:del w:author="Thomas Cervone-Richards - NOAA Federal" w:id="134" w:date="2023-09-22T15:53:43Z"/>
                    <w:sz w:val="19.920000076293945"/>
                    <w:szCs w:val="19.920000076293945"/>
                  </w:rPr>
                </w:pPr>
                <w:sdt>
                  <w:sdtPr>
                    <w:tag w:val="goog_rdk_1510"/>
                  </w:sdtPr>
                  <w:sdtContent>
                    <w:del w:author="Thomas Cervone-Richards - NOAA Federal" w:id="134" w:date="2023-09-22T15:53:43Z">
                      <w:r w:rsidDel="00000000" w:rsidR="00000000" w:rsidRPr="00000000">
                        <w:rPr>
                          <w:sz w:val="19.920000076293945"/>
                          <w:szCs w:val="19.920000076293945"/>
                          <w:rtl w:val="0"/>
                        </w:rPr>
                        <w:delText xml:space="preserve">For each TS_TSP attribute  where the second value is  Not Present OR is Not  </w:delText>
                      </w:r>
                    </w:del>
                  </w:sdtContent>
                </w:sdt>
              </w:p>
            </w:sdtContent>
          </w:sdt>
          <w:p w:rsidR="00000000" w:rsidDel="00000000" w:rsidP="00000000" w:rsidRDefault="00000000" w:rsidRPr="00000000" w14:paraId="0000095A">
            <w:pPr>
              <w:widowControl w:val="0"/>
              <w:spacing w:after="0" w:before="5.2099609375" w:line="240" w:lineRule="auto"/>
              <w:ind w:left="119.97116088867188" w:firstLine="0"/>
              <w:jc w:val="left"/>
              <w:rPr>
                <w:sz w:val="19.920000076293945"/>
                <w:szCs w:val="19.920000076293945"/>
              </w:rPr>
            </w:pPr>
            <w:sdt>
              <w:sdtPr>
                <w:tag w:val="goog_rdk_1512"/>
              </w:sdtPr>
              <w:sdtContent>
                <w:del w:author="Thomas Cervone-Richards - NOAA Federal" w:id="134" w:date="2023-09-22T15:53:43Z">
                  <w:r w:rsidDel="00000000" w:rsidR="00000000" w:rsidRPr="00000000">
                    <w:rPr>
                      <w:sz w:val="19.920000076293945"/>
                      <w:szCs w:val="19.920000076293945"/>
                      <w:rtl w:val="0"/>
                    </w:rPr>
                    <w:delText xml:space="preserve">alphabetic.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515"/>
            </w:sdtPr>
            <w:sdtContent>
              <w:p w:rsidR="00000000" w:rsidDel="00000000" w:rsidP="00000000" w:rsidRDefault="00000000" w:rsidRPr="00000000" w14:paraId="0000095B">
                <w:pPr>
                  <w:widowControl w:val="0"/>
                  <w:spacing w:after="0" w:line="240" w:lineRule="auto"/>
                  <w:ind w:left="115.58868408203125" w:firstLine="0"/>
                  <w:jc w:val="left"/>
                  <w:rPr>
                    <w:del w:author="Thomas Cervone-Richards - NOAA Federal" w:id="134" w:date="2023-09-22T15:53:43Z"/>
                    <w:sz w:val="19.920000076293945"/>
                    <w:szCs w:val="19.920000076293945"/>
                  </w:rPr>
                </w:pPr>
                <w:sdt>
                  <w:sdtPr>
                    <w:tag w:val="goog_rdk_1514"/>
                  </w:sdtPr>
                  <w:sdtContent>
                    <w:del w:author="Thomas Cervone-Richards - NOAA Federal" w:id="134" w:date="2023-09-22T15:53:43Z">
                      <w:r w:rsidDel="00000000" w:rsidR="00000000" w:rsidRPr="00000000">
                        <w:rPr>
                          <w:sz w:val="19.920000076293945"/>
                          <w:szCs w:val="19.920000076293945"/>
                          <w:rtl w:val="0"/>
                        </w:rPr>
                        <w:delText xml:space="preserve">The name of the  </w:delText>
                      </w:r>
                    </w:del>
                  </w:sdtContent>
                </w:sdt>
              </w:p>
            </w:sdtContent>
          </w:sdt>
          <w:sdt>
            <w:sdtPr>
              <w:tag w:val="goog_rdk_1517"/>
            </w:sdtPr>
            <w:sdtContent>
              <w:p w:rsidR="00000000" w:rsidDel="00000000" w:rsidP="00000000" w:rsidRDefault="00000000" w:rsidRPr="00000000" w14:paraId="0000095C">
                <w:pPr>
                  <w:widowControl w:val="0"/>
                  <w:spacing w:after="0" w:line="231.23326778411865" w:lineRule="auto"/>
                  <w:ind w:left="125.74798583984375" w:right="272.991943359375" w:firstLine="2.39044189453125"/>
                  <w:jc w:val="left"/>
                  <w:rPr>
                    <w:del w:author="Thomas Cervone-Richards - NOAA Federal" w:id="134" w:date="2023-09-22T15:53:43Z"/>
                    <w:sz w:val="19.920000076293945"/>
                    <w:szCs w:val="19.920000076293945"/>
                  </w:rPr>
                </w:pPr>
                <w:sdt>
                  <w:sdtPr>
                    <w:tag w:val="goog_rdk_1516"/>
                  </w:sdtPr>
                  <w:sdtContent>
                    <w:del w:author="Thomas Cervone-Richards - NOAA Federal" w:id="134" w:date="2023-09-22T15:53:43Z">
                      <w:r w:rsidDel="00000000" w:rsidR="00000000" w:rsidRPr="00000000">
                        <w:rPr>
                          <w:sz w:val="19.920000076293945"/>
                          <w:szCs w:val="19.920000076293945"/>
                          <w:rtl w:val="0"/>
                        </w:rPr>
                        <w:delText xml:space="preserve">reference station is  not encoded or  </w:delText>
                      </w:r>
                    </w:del>
                  </w:sdtContent>
                </w:sdt>
              </w:p>
            </w:sdtContent>
          </w:sdt>
          <w:sdt>
            <w:sdtPr>
              <w:tag w:val="goog_rdk_1519"/>
            </w:sdtPr>
            <w:sdtContent>
              <w:p w:rsidR="00000000" w:rsidDel="00000000" w:rsidP="00000000" w:rsidRDefault="00000000" w:rsidRPr="00000000" w14:paraId="0000095D">
                <w:pPr>
                  <w:widowControl w:val="0"/>
                  <w:spacing w:after="0" w:before="5.2099609375" w:line="240" w:lineRule="auto"/>
                  <w:ind w:left="120.76812744140625" w:firstLine="0"/>
                  <w:jc w:val="left"/>
                  <w:rPr>
                    <w:del w:author="Thomas Cervone-Richards - NOAA Federal" w:id="134" w:date="2023-09-22T15:53:43Z"/>
                    <w:sz w:val="19.920000076293945"/>
                    <w:szCs w:val="19.920000076293945"/>
                  </w:rPr>
                </w:pPr>
                <w:sdt>
                  <w:sdtPr>
                    <w:tag w:val="goog_rdk_1518"/>
                  </w:sdtPr>
                  <w:sdtContent>
                    <w:del w:author="Thomas Cervone-Richards - NOAA Federal" w:id="134" w:date="2023-09-22T15:53:43Z">
                      <w:r w:rsidDel="00000000" w:rsidR="00000000" w:rsidRPr="00000000">
                        <w:rPr>
                          <w:sz w:val="19.920000076293945"/>
                          <w:szCs w:val="19.920000076293945"/>
                          <w:rtl w:val="0"/>
                        </w:rPr>
                        <w:delText xml:space="preserve">contains non  </w:delText>
                      </w:r>
                    </w:del>
                  </w:sdtContent>
                </w:sdt>
              </w:p>
            </w:sdtContent>
          </w:sdt>
          <w:sdt>
            <w:sdtPr>
              <w:tag w:val="goog_rdk_1521"/>
            </w:sdtPr>
            <w:sdtContent>
              <w:p w:rsidR="00000000" w:rsidDel="00000000" w:rsidP="00000000" w:rsidRDefault="00000000" w:rsidRPr="00000000" w14:paraId="0000095E">
                <w:pPr>
                  <w:widowControl w:val="0"/>
                  <w:spacing w:after="0" w:line="240" w:lineRule="auto"/>
                  <w:ind w:left="119.9713134765625" w:firstLine="0"/>
                  <w:jc w:val="left"/>
                  <w:rPr>
                    <w:del w:author="Thomas Cervone-Richards - NOAA Federal" w:id="134" w:date="2023-09-22T15:53:43Z"/>
                    <w:sz w:val="19.920000076293945"/>
                    <w:szCs w:val="19.920000076293945"/>
                  </w:rPr>
                </w:pPr>
                <w:sdt>
                  <w:sdtPr>
                    <w:tag w:val="goog_rdk_1520"/>
                  </w:sdtPr>
                  <w:sdtContent>
                    <w:del w:author="Thomas Cervone-Richards - NOAA Federal" w:id="134" w:date="2023-09-22T15:53:43Z">
                      <w:r w:rsidDel="00000000" w:rsidR="00000000" w:rsidRPr="00000000">
                        <w:rPr>
                          <w:sz w:val="19.920000076293945"/>
                          <w:szCs w:val="19.920000076293945"/>
                          <w:rtl w:val="0"/>
                        </w:rPr>
                        <w:delText xml:space="preserve">alphabetic  </w:delText>
                      </w:r>
                    </w:del>
                  </w:sdtContent>
                </w:sdt>
              </w:p>
            </w:sdtContent>
          </w:sdt>
          <w:p w:rsidR="00000000" w:rsidDel="00000000" w:rsidP="00000000" w:rsidRDefault="00000000" w:rsidRPr="00000000" w14:paraId="0000095F">
            <w:pPr>
              <w:widowControl w:val="0"/>
              <w:spacing w:after="0" w:line="240" w:lineRule="auto"/>
              <w:ind w:left="120.76812744140625" w:firstLine="0"/>
              <w:jc w:val="left"/>
              <w:rPr>
                <w:sz w:val="19.920000076293945"/>
                <w:szCs w:val="19.920000076293945"/>
              </w:rPr>
            </w:pPr>
            <w:sdt>
              <w:sdtPr>
                <w:tag w:val="goog_rdk_1522"/>
              </w:sdtPr>
              <w:sdtContent>
                <w:del w:author="Thomas Cervone-Richards - NOAA Federal" w:id="134" w:date="2023-09-22T15:53:43Z">
                  <w:r w:rsidDel="00000000" w:rsidR="00000000" w:rsidRPr="00000000">
                    <w:rPr>
                      <w:sz w:val="19.920000076293945"/>
                      <w:szCs w:val="19.920000076293945"/>
                      <w:rtl w:val="0"/>
                    </w:rPr>
                    <w:delText xml:space="preserve">characters.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after="0" w:line="231.23295307159424" w:lineRule="auto"/>
              <w:ind w:left="119.1748046875" w:right="145.074462890625" w:firstLine="10.7568359375"/>
              <w:jc w:val="left"/>
              <w:rPr>
                <w:sz w:val="19.920000076293945"/>
                <w:szCs w:val="19.920000076293945"/>
              </w:rPr>
            </w:pPr>
            <w:sdt>
              <w:sdtPr>
                <w:tag w:val="goog_rdk_1524"/>
              </w:sdtPr>
              <w:sdtContent>
                <w:del w:author="Thomas Cervone-Richards - NOAA Federal" w:id="134" w:date="2023-09-22T15:53:43Z">
                  <w:r w:rsidDel="00000000" w:rsidR="00000000" w:rsidRPr="00000000">
                    <w:rPr>
                      <w:sz w:val="19.920000076293945"/>
                      <w:szCs w:val="19.920000076293945"/>
                      <w:rtl w:val="0"/>
                    </w:rPr>
                    <w:delText xml:space="preserve">Encode or Modify the  name of the reference  station.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527"/>
            </w:sdtPr>
            <w:sdtContent>
              <w:p w:rsidR="00000000" w:rsidDel="00000000" w:rsidP="00000000" w:rsidRDefault="00000000" w:rsidRPr="00000000" w14:paraId="00000961">
                <w:pPr>
                  <w:widowControl w:val="0"/>
                  <w:spacing w:after="0" w:line="231.23295307159424" w:lineRule="auto"/>
                  <w:ind w:left="126.3458251953125" w:right="65.88623046875" w:hanging="10.7568359375"/>
                  <w:jc w:val="left"/>
                  <w:rPr>
                    <w:del w:author="Thomas Cervone-Richards - NOAA Federal" w:id="134" w:date="2023-09-22T15:53:43Z"/>
                    <w:sz w:val="19.920000076293945"/>
                    <w:szCs w:val="19.920000076293945"/>
                  </w:rPr>
                </w:pPr>
                <w:sdt>
                  <w:sdtPr>
                    <w:tag w:val="goog_rdk_1526"/>
                  </w:sdtPr>
                  <w:sdtContent>
                    <w:del w:author="Thomas Cervone-Richards - NOAA Federal" w:id="134" w:date="2023-09-22T15:53:43Z">
                      <w:r w:rsidDel="00000000" w:rsidR="00000000" w:rsidRPr="00000000">
                        <w:rPr>
                          <w:sz w:val="19.920000076293945"/>
                          <w:szCs w:val="19.920000076293945"/>
                          <w:rtl w:val="0"/>
                        </w:rPr>
                        <w:delText xml:space="preserve">Appendix A, Ch. 2  (code 159) and  Logical  </w:delText>
                      </w:r>
                    </w:del>
                  </w:sdtContent>
                </w:sdt>
              </w:p>
            </w:sdtContent>
          </w:sdt>
          <w:p w:rsidR="00000000" w:rsidDel="00000000" w:rsidP="00000000" w:rsidRDefault="00000000" w:rsidRPr="00000000" w14:paraId="00000962">
            <w:pPr>
              <w:widowControl w:val="0"/>
              <w:spacing w:after="0" w:before="5.2099609375" w:line="240" w:lineRule="auto"/>
              <w:ind w:left="120.7684326171875" w:firstLine="0"/>
              <w:jc w:val="left"/>
              <w:rPr>
                <w:sz w:val="19.920000076293945"/>
                <w:szCs w:val="19.920000076293945"/>
              </w:rPr>
            </w:pPr>
            <w:sdt>
              <w:sdtPr>
                <w:tag w:val="goog_rdk_1528"/>
              </w:sdtPr>
              <w:sdtContent>
                <w:del w:author="Thomas Cervone-Richards - NOAA Federal" w:id="134" w:date="2023-09-22T15:53:43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after="0" w:line="240" w:lineRule="auto"/>
              <w:jc w:val="center"/>
              <w:rPr>
                <w:sz w:val="19.920000076293945"/>
                <w:szCs w:val="19.920000076293945"/>
              </w:rPr>
            </w:pPr>
            <w:sdt>
              <w:sdtPr>
                <w:tag w:val="goog_rdk_1530"/>
              </w:sdtPr>
              <w:sdtContent>
                <w:del w:author="Thomas Cervone-Richards - NOAA Federal" w:id="134" w:date="2023-09-22T15:53:43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93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after="0" w:line="240" w:lineRule="auto"/>
              <w:jc w:val="center"/>
              <w:rPr>
                <w:sz w:val="19.920000076293945"/>
                <w:szCs w:val="19.920000076293945"/>
              </w:rPr>
            </w:pPr>
            <w:sdt>
              <w:sdtPr>
                <w:tag w:val="goog_rdk_1532"/>
              </w:sdtPr>
              <w:sdtContent>
                <w:del w:author="Thomas Cervone-Richards - NOAA Federal" w:id="134" w:date="2023-09-22T15:53:43Z">
                  <w:r w:rsidDel="00000000" w:rsidR="00000000" w:rsidRPr="00000000">
                    <w:rPr>
                      <w:sz w:val="19.920000076293945"/>
                      <w:szCs w:val="19.920000076293945"/>
                      <w:rtl w:val="0"/>
                    </w:rPr>
                    <w:delText xml:space="preserve">543d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after="0" w:line="231.23295307159424" w:lineRule="auto"/>
              <w:ind w:left="115.58883666992188" w:right="103.468017578125" w:firstLine="14.34234619140625"/>
              <w:jc w:val="left"/>
              <w:rPr>
                <w:sz w:val="19.920000076293945"/>
                <w:szCs w:val="19.920000076293945"/>
              </w:rPr>
            </w:pPr>
            <w:sdt>
              <w:sdtPr>
                <w:tag w:val="goog_rdk_1534"/>
              </w:sdtPr>
              <w:sdtContent>
                <w:del w:author="Thomas Cervone-Richards - NOAA Federal" w:id="134" w:date="2023-09-22T15:53:43Z">
                  <w:r w:rsidDel="00000000" w:rsidR="00000000" w:rsidRPr="00000000">
                    <w:rPr>
                      <w:sz w:val="19.920000076293945"/>
                      <w:szCs w:val="19.920000076293945"/>
                      <w:rtl w:val="0"/>
                    </w:rPr>
                    <w:delText xml:space="preserve">For each TS_TSP attribute  where the third value is Not  equal to HW AND is Not  equal to LW.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537"/>
            </w:sdtPr>
            <w:sdtContent>
              <w:p w:rsidR="00000000" w:rsidDel="00000000" w:rsidP="00000000" w:rsidRDefault="00000000" w:rsidRPr="00000000" w14:paraId="00000966">
                <w:pPr>
                  <w:widowControl w:val="0"/>
                  <w:spacing w:after="0" w:line="240" w:lineRule="auto"/>
                  <w:ind w:left="130.9271240234375" w:firstLine="0"/>
                  <w:jc w:val="left"/>
                  <w:rPr>
                    <w:del w:author="Thomas Cervone-Richards - NOAA Federal" w:id="134" w:date="2023-09-22T15:53:43Z"/>
                    <w:sz w:val="19.920000076293945"/>
                    <w:szCs w:val="19.920000076293945"/>
                  </w:rPr>
                </w:pPr>
                <w:sdt>
                  <w:sdtPr>
                    <w:tag w:val="goog_rdk_1536"/>
                  </w:sdtPr>
                  <w:sdtContent>
                    <w:del w:author="Thomas Cervone-Richards - NOAA Federal" w:id="134" w:date="2023-09-22T15:53:43Z">
                      <w:r w:rsidDel="00000000" w:rsidR="00000000" w:rsidRPr="00000000">
                        <w:rPr>
                          <w:sz w:val="19.920000076293945"/>
                          <w:szCs w:val="19.920000076293945"/>
                          <w:rtl w:val="0"/>
                        </w:rPr>
                        <w:delText xml:space="preserve">Invalid reference  </w:delText>
                      </w:r>
                    </w:del>
                  </w:sdtContent>
                </w:sdt>
              </w:p>
            </w:sdtContent>
          </w:sdt>
          <w:p w:rsidR="00000000" w:rsidDel="00000000" w:rsidP="00000000" w:rsidRDefault="00000000" w:rsidRPr="00000000" w14:paraId="00000967">
            <w:pPr>
              <w:widowControl w:val="0"/>
              <w:spacing w:after="0" w:line="240" w:lineRule="auto"/>
              <w:ind w:left="115.58868408203125" w:firstLine="0"/>
              <w:jc w:val="left"/>
              <w:rPr>
                <w:sz w:val="19.920000076293945"/>
                <w:szCs w:val="19.920000076293945"/>
              </w:rPr>
            </w:pPr>
            <w:sdt>
              <w:sdtPr>
                <w:tag w:val="goog_rdk_1538"/>
              </w:sdtPr>
              <w:sdtContent>
                <w:del w:author="Thomas Cervone-Richards - NOAA Federal" w:id="134" w:date="2023-09-22T15:53:43Z">
                  <w:r w:rsidDel="00000000" w:rsidR="00000000" w:rsidRPr="00000000">
                    <w:rPr>
                      <w:sz w:val="19.920000076293945"/>
                      <w:szCs w:val="19.920000076293945"/>
                      <w:rtl w:val="0"/>
                    </w:rPr>
                    <w:delText xml:space="preserve">water level.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after="0" w:line="231.23273849487305" w:lineRule="auto"/>
              <w:ind w:left="115.5889892578125" w:right="279.932861328125" w:firstLine="11.7529296875"/>
              <w:jc w:val="left"/>
              <w:rPr>
                <w:sz w:val="19.920000076293945"/>
                <w:szCs w:val="19.920000076293945"/>
              </w:rPr>
            </w:pPr>
            <w:sdt>
              <w:sdtPr>
                <w:tag w:val="goog_rdk_1540"/>
              </w:sdtPr>
              <w:sdtContent>
                <w:del w:author="Thomas Cervone-Richards - NOAA Federal" w:id="134" w:date="2023-09-22T15:53:43Z">
                  <w:r w:rsidDel="00000000" w:rsidR="00000000" w:rsidRPr="00000000">
                    <w:rPr>
                      <w:sz w:val="19.920000076293945"/>
                      <w:szCs w:val="19.920000076293945"/>
                      <w:rtl w:val="0"/>
                    </w:rPr>
                    <w:delText xml:space="preserve">Modify the reference  water level.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after="0" w:line="231.23273849487305" w:lineRule="auto"/>
              <w:ind w:left="126.3458251953125" w:right="176.641845703125" w:hanging="10.7568359375"/>
              <w:jc w:val="left"/>
              <w:rPr>
                <w:sz w:val="19.920000076293945"/>
                <w:szCs w:val="19.920000076293945"/>
              </w:rPr>
            </w:pPr>
            <w:sdt>
              <w:sdtPr>
                <w:tag w:val="goog_rdk_1542"/>
              </w:sdtPr>
              <w:sdtContent>
                <w:del w:author="Thomas Cervone-Richards - NOAA Federal" w:id="134" w:date="2023-09-22T15:53:43Z">
                  <w:r w:rsidDel="00000000" w:rsidR="00000000" w:rsidRPr="00000000">
                    <w:rPr>
                      <w:sz w:val="19.920000076293945"/>
                      <w:szCs w:val="19.920000076293945"/>
                      <w:rtl w:val="0"/>
                    </w:rPr>
                    <w:delText xml:space="preserve">Appendix A, Ch2  (code 159)</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after="0" w:line="240" w:lineRule="auto"/>
              <w:jc w:val="center"/>
              <w:rPr>
                <w:sz w:val="19.920000076293945"/>
                <w:szCs w:val="19.920000076293945"/>
              </w:rPr>
            </w:pPr>
            <w:sdt>
              <w:sdtPr>
                <w:tag w:val="goog_rdk_1544"/>
              </w:sdtPr>
              <w:sdtContent>
                <w:del w:author="Thomas Cervone-Richards - NOAA Federal" w:id="134" w:date="2023-09-22T15:53:43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after="0" w:line="240" w:lineRule="auto"/>
              <w:jc w:val="center"/>
              <w:rPr>
                <w:sz w:val="19.920000076293945"/>
                <w:szCs w:val="19.920000076293945"/>
              </w:rPr>
            </w:pPr>
            <w:sdt>
              <w:sdtPr>
                <w:tag w:val="goog_rdk_1546"/>
              </w:sdtPr>
              <w:sdtContent>
                <w:del w:author="Thomas Cervone-Richards - NOAA Federal" w:id="135" w:date="2023-09-22T15:54:02Z">
                  <w:r w:rsidDel="00000000" w:rsidR="00000000" w:rsidRPr="00000000">
                    <w:rPr>
                      <w:sz w:val="19.920000076293945"/>
                      <w:szCs w:val="19.920000076293945"/>
                      <w:rtl w:val="0"/>
                    </w:rPr>
                    <w:delText xml:space="preserve">543e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after="0" w:line="230.63076496124268" w:lineRule="auto"/>
              <w:ind w:left="115.58883666992188" w:right="68.807373046875" w:firstLine="14.34234619140625"/>
              <w:jc w:val="left"/>
              <w:rPr>
                <w:sz w:val="19.920000076293945"/>
                <w:szCs w:val="19.920000076293945"/>
              </w:rPr>
            </w:pPr>
            <w:sdt>
              <w:sdtPr>
                <w:tag w:val="goog_rdk_1548"/>
              </w:sdtPr>
              <w:sdtContent>
                <w:del w:author="Thomas Cervone-Richards - NOAA Federal" w:id="135" w:date="2023-09-22T15:54:02Z">
                  <w:r w:rsidDel="00000000" w:rsidR="00000000" w:rsidRPr="00000000">
                    <w:rPr>
                      <w:sz w:val="19.920000076293945"/>
                      <w:szCs w:val="19.920000076293945"/>
                      <w:rtl w:val="0"/>
                    </w:rPr>
                    <w:delText xml:space="preserve">For each TS_TSP attribute  where at least one tide  stream orientation value is  Not an integer between 000  and 360.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after="0" w:line="231.23335361480713" w:lineRule="auto"/>
              <w:ind w:left="119.17449951171875" w:right="249.2864990234375" w:firstLine="11.75262451171875"/>
              <w:jc w:val="left"/>
              <w:rPr>
                <w:sz w:val="19.920000076293945"/>
                <w:szCs w:val="19.920000076293945"/>
              </w:rPr>
            </w:pPr>
            <w:sdt>
              <w:sdtPr>
                <w:tag w:val="goog_rdk_1550"/>
              </w:sdtPr>
              <w:sdtContent>
                <w:del w:author="Thomas Cervone-Richards - NOAA Federal" w:id="135" w:date="2023-09-22T15:54:02Z">
                  <w:r w:rsidDel="00000000" w:rsidR="00000000" w:rsidRPr="00000000">
                    <w:rPr>
                      <w:sz w:val="19.920000076293945"/>
                      <w:szCs w:val="19.920000076293945"/>
                      <w:rtl w:val="0"/>
                    </w:rPr>
                    <w:delText xml:space="preserve">Invalid value of tide  stream orientation.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553"/>
            </w:sdtPr>
            <w:sdtContent>
              <w:p w:rsidR="00000000" w:rsidDel="00000000" w:rsidP="00000000" w:rsidRDefault="00000000" w:rsidRPr="00000000" w14:paraId="0000096E">
                <w:pPr>
                  <w:widowControl w:val="0"/>
                  <w:spacing w:after="0" w:line="231.23305320739746" w:lineRule="auto"/>
                  <w:ind w:left="119.7723388671875" w:right="76.3507080078125" w:firstLine="7.569580078125"/>
                  <w:jc w:val="left"/>
                  <w:rPr>
                    <w:del w:author="Thomas Cervone-Richards - NOAA Federal" w:id="135" w:date="2023-09-22T15:54:02Z"/>
                    <w:sz w:val="19.920000076293945"/>
                    <w:szCs w:val="19.920000076293945"/>
                  </w:rPr>
                </w:pPr>
                <w:sdt>
                  <w:sdtPr>
                    <w:tag w:val="goog_rdk_1552"/>
                  </w:sdtPr>
                  <w:sdtContent>
                    <w:del w:author="Thomas Cervone-Richards - NOAA Federal" w:id="135" w:date="2023-09-22T15:54:02Z">
                      <w:r w:rsidDel="00000000" w:rsidR="00000000" w:rsidRPr="00000000">
                        <w:rPr>
                          <w:sz w:val="19.920000076293945"/>
                          <w:szCs w:val="19.920000076293945"/>
                          <w:rtl w:val="0"/>
                        </w:rPr>
                        <w:delText xml:space="preserve">Modify the tide stream  orientation value (must  be between 0 and  </w:delText>
                      </w:r>
                    </w:del>
                  </w:sdtContent>
                </w:sdt>
              </w:p>
            </w:sdtContent>
          </w:sdt>
          <w:p w:rsidR="00000000" w:rsidDel="00000000" w:rsidP="00000000" w:rsidRDefault="00000000" w:rsidRPr="00000000" w14:paraId="0000096F">
            <w:pPr>
              <w:widowControl w:val="0"/>
              <w:spacing w:after="0" w:before="2.81005859375" w:line="240" w:lineRule="auto"/>
              <w:ind w:left="119.5733642578125" w:firstLine="0"/>
              <w:jc w:val="left"/>
              <w:rPr>
                <w:sz w:val="19.920000076293945"/>
                <w:szCs w:val="19.920000076293945"/>
              </w:rPr>
            </w:pPr>
            <w:sdt>
              <w:sdtPr>
                <w:tag w:val="goog_rdk_1554"/>
              </w:sdtPr>
              <w:sdtContent>
                <w:del w:author="Thomas Cervone-Richards - NOAA Federal" w:id="135" w:date="2023-09-22T15:54:02Z">
                  <w:r w:rsidDel="00000000" w:rsidR="00000000" w:rsidRPr="00000000">
                    <w:rPr>
                      <w:sz w:val="19.920000076293945"/>
                      <w:szCs w:val="19.920000076293945"/>
                      <w:rtl w:val="0"/>
                    </w:rPr>
                    <w:delText xml:space="preserve">360).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557"/>
            </w:sdtPr>
            <w:sdtContent>
              <w:p w:rsidR="00000000" w:rsidDel="00000000" w:rsidP="00000000" w:rsidRDefault="00000000" w:rsidRPr="00000000" w14:paraId="00000970">
                <w:pPr>
                  <w:widowControl w:val="0"/>
                  <w:spacing w:after="0" w:line="231.23305320739746" w:lineRule="auto"/>
                  <w:ind w:left="126.3458251953125" w:right="65.88623046875" w:hanging="10.7568359375"/>
                  <w:jc w:val="left"/>
                  <w:rPr>
                    <w:del w:author="Thomas Cervone-Richards - NOAA Federal" w:id="135" w:date="2023-09-22T15:54:02Z"/>
                    <w:sz w:val="19.920000076293945"/>
                    <w:szCs w:val="19.920000076293945"/>
                  </w:rPr>
                </w:pPr>
                <w:sdt>
                  <w:sdtPr>
                    <w:tag w:val="goog_rdk_1556"/>
                  </w:sdtPr>
                  <w:sdtContent>
                    <w:del w:author="Thomas Cervone-Richards - NOAA Federal" w:id="135" w:date="2023-09-22T15:54:02Z">
                      <w:r w:rsidDel="00000000" w:rsidR="00000000" w:rsidRPr="00000000">
                        <w:rPr>
                          <w:sz w:val="19.920000076293945"/>
                          <w:szCs w:val="19.920000076293945"/>
                          <w:rtl w:val="0"/>
                        </w:rPr>
                        <w:delText xml:space="preserve">Appendix A, Ch. 2  (code 159) and  Logical  </w:delText>
                      </w:r>
                    </w:del>
                  </w:sdtContent>
                </w:sdt>
              </w:p>
            </w:sdtContent>
          </w:sdt>
          <w:p w:rsidR="00000000" w:rsidDel="00000000" w:rsidP="00000000" w:rsidRDefault="00000000" w:rsidRPr="00000000" w14:paraId="00000971">
            <w:pPr>
              <w:widowControl w:val="0"/>
              <w:spacing w:after="0" w:before="2.81005859375" w:line="240" w:lineRule="auto"/>
              <w:ind w:left="120.7684326171875" w:firstLine="0"/>
              <w:jc w:val="left"/>
              <w:rPr>
                <w:sz w:val="19.920000076293945"/>
                <w:szCs w:val="19.920000076293945"/>
              </w:rPr>
            </w:pPr>
            <w:sdt>
              <w:sdtPr>
                <w:tag w:val="goog_rdk_1558"/>
              </w:sdtPr>
              <w:sdtContent>
                <w:del w:author="Thomas Cervone-Richards - NOAA Federal" w:id="135" w:date="2023-09-22T15:54:02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after="0" w:line="240" w:lineRule="auto"/>
              <w:jc w:val="center"/>
              <w:rPr>
                <w:sz w:val="19.920000076293945"/>
                <w:szCs w:val="19.920000076293945"/>
              </w:rPr>
            </w:pPr>
            <w:sdt>
              <w:sdtPr>
                <w:tag w:val="goog_rdk_1560"/>
              </w:sdtPr>
              <w:sdtContent>
                <w:del w:author="Thomas Cervone-Richards - NOAA Federal" w:id="135" w:date="2023-09-22T15:54:02Z">
                  <w:r w:rsidDel="00000000" w:rsidR="00000000" w:rsidRPr="00000000">
                    <w:rPr>
                      <w:sz w:val="19.920000076293945"/>
                      <w:szCs w:val="19.920000076293945"/>
                      <w:rtl w:val="0"/>
                    </w:rPr>
                    <w:delText xml:space="preserve">W</w:delText>
                  </w:r>
                </w:del>
              </w:sdtContent>
            </w:sdt>
            <w:r w:rsidDel="00000000" w:rsidR="00000000" w:rsidRPr="00000000">
              <w:rPr>
                <w:rtl w:val="0"/>
              </w:rPr>
            </w:r>
          </w:p>
        </w:tc>
      </w:tr>
      <w:tr>
        <w:trPr>
          <w:cantSplit w:val="0"/>
          <w:trHeight w:val="11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after="0" w:line="240" w:lineRule="auto"/>
              <w:jc w:val="center"/>
              <w:rPr>
                <w:sz w:val="19.920000076293945"/>
                <w:szCs w:val="19.920000076293945"/>
              </w:rPr>
            </w:pPr>
            <w:sdt>
              <w:sdtPr>
                <w:tag w:val="goog_rdk_1562"/>
              </w:sdtPr>
              <w:sdtContent>
                <w:del w:author="Thomas Cervone-Richards - NOAA Federal" w:id="135" w:date="2023-09-22T15:54:02Z">
                  <w:r w:rsidDel="00000000" w:rsidR="00000000" w:rsidRPr="00000000">
                    <w:rPr>
                      <w:sz w:val="19.920000076293945"/>
                      <w:szCs w:val="19.920000076293945"/>
                      <w:rtl w:val="0"/>
                    </w:rPr>
                    <w:delText xml:space="preserve">543f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after="0" w:line="231.23305320739746" w:lineRule="auto"/>
              <w:ind w:left="115.58883666992188" w:right="148.9227294921875" w:firstLine="14.34234619140625"/>
              <w:jc w:val="left"/>
              <w:rPr>
                <w:sz w:val="19.920000076293945"/>
                <w:szCs w:val="19.920000076293945"/>
              </w:rPr>
            </w:pPr>
            <w:sdt>
              <w:sdtPr>
                <w:tag w:val="goog_rdk_1564"/>
              </w:sdtPr>
              <w:sdtContent>
                <w:del w:author="Thomas Cervone-Richards - NOAA Federal" w:id="135" w:date="2023-09-22T15:54:02Z">
                  <w:r w:rsidDel="00000000" w:rsidR="00000000" w:rsidRPr="00000000">
                    <w:rPr>
                      <w:sz w:val="19.920000076293945"/>
                      <w:szCs w:val="19.920000076293945"/>
                      <w:rtl w:val="0"/>
                    </w:rPr>
                    <w:delText xml:space="preserve">For each TS_TSP attribute  where at least one tide  stream rate value is Not a  floating value between 0.0  and 20.0.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after="0" w:line="231.23335361480713" w:lineRule="auto"/>
              <w:ind w:left="119.17449951171875" w:right="249.2864990234375" w:firstLine="11.75262451171875"/>
              <w:jc w:val="left"/>
              <w:rPr>
                <w:sz w:val="19.920000076293945"/>
                <w:szCs w:val="19.920000076293945"/>
              </w:rPr>
            </w:pPr>
            <w:sdt>
              <w:sdtPr>
                <w:tag w:val="goog_rdk_1566"/>
              </w:sdtPr>
              <w:sdtContent>
                <w:del w:author="Thomas Cervone-Richards - NOAA Federal" w:id="135" w:date="2023-09-22T15:54:02Z">
                  <w:r w:rsidDel="00000000" w:rsidR="00000000" w:rsidRPr="00000000">
                    <w:rPr>
                      <w:sz w:val="19.920000076293945"/>
                      <w:szCs w:val="19.920000076293945"/>
                      <w:rtl w:val="0"/>
                    </w:rPr>
                    <w:delText xml:space="preserve">Invalid value of tide  stream rate.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after="0" w:line="231.23305320739746" w:lineRule="auto"/>
              <w:ind w:left="124.3536376953125" w:right="130.3338623046875" w:firstLine="2.98828125"/>
              <w:jc w:val="left"/>
              <w:rPr>
                <w:sz w:val="19.920000076293945"/>
                <w:szCs w:val="19.920000076293945"/>
              </w:rPr>
            </w:pPr>
            <w:sdt>
              <w:sdtPr>
                <w:tag w:val="goog_rdk_1568"/>
              </w:sdtPr>
              <w:sdtContent>
                <w:del w:author="Thomas Cervone-Richards - NOAA Federal" w:id="135" w:date="2023-09-22T15:54:02Z">
                  <w:r w:rsidDel="00000000" w:rsidR="00000000" w:rsidRPr="00000000">
                    <w:rPr>
                      <w:sz w:val="19.920000076293945"/>
                      <w:szCs w:val="19.920000076293945"/>
                      <w:rtl w:val="0"/>
                    </w:rPr>
                    <w:delText xml:space="preserve">Modify the tide stream  rate value (should be  between 0.0 and 20.0).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571"/>
            </w:sdtPr>
            <w:sdtContent>
              <w:p w:rsidR="00000000" w:rsidDel="00000000" w:rsidP="00000000" w:rsidRDefault="00000000" w:rsidRPr="00000000" w14:paraId="00000977">
                <w:pPr>
                  <w:widowControl w:val="0"/>
                  <w:spacing w:after="0" w:line="231.23305320739746" w:lineRule="auto"/>
                  <w:ind w:left="126.3458251953125" w:right="65.88623046875" w:hanging="10.7568359375"/>
                  <w:jc w:val="left"/>
                  <w:rPr>
                    <w:del w:author="Thomas Cervone-Richards - NOAA Federal" w:id="135" w:date="2023-09-22T15:54:02Z"/>
                    <w:sz w:val="19.920000076293945"/>
                    <w:szCs w:val="19.920000076293945"/>
                  </w:rPr>
                </w:pPr>
                <w:sdt>
                  <w:sdtPr>
                    <w:tag w:val="goog_rdk_1570"/>
                  </w:sdtPr>
                  <w:sdtContent>
                    <w:del w:author="Thomas Cervone-Richards - NOAA Federal" w:id="135" w:date="2023-09-22T15:54:02Z">
                      <w:r w:rsidDel="00000000" w:rsidR="00000000" w:rsidRPr="00000000">
                        <w:rPr>
                          <w:sz w:val="19.920000076293945"/>
                          <w:szCs w:val="19.920000076293945"/>
                          <w:rtl w:val="0"/>
                        </w:rPr>
                        <w:delText xml:space="preserve">Appendix A, Ch. 2  (code 159) and  Logical  </w:delText>
                      </w:r>
                    </w:del>
                  </w:sdtContent>
                </w:sdt>
              </w:p>
            </w:sdtContent>
          </w:sdt>
          <w:p w:rsidR="00000000" w:rsidDel="00000000" w:rsidP="00000000" w:rsidRDefault="00000000" w:rsidRPr="00000000" w14:paraId="00000978">
            <w:pPr>
              <w:widowControl w:val="0"/>
              <w:spacing w:after="0" w:before="5.2105712890625" w:line="240" w:lineRule="auto"/>
              <w:ind w:left="120.7684326171875" w:firstLine="0"/>
              <w:jc w:val="left"/>
              <w:rPr>
                <w:sz w:val="19.920000076293945"/>
                <w:szCs w:val="19.920000076293945"/>
              </w:rPr>
            </w:pPr>
            <w:sdt>
              <w:sdtPr>
                <w:tag w:val="goog_rdk_1572"/>
              </w:sdtPr>
              <w:sdtContent>
                <w:del w:author="Thomas Cervone-Richards - NOAA Federal" w:id="135" w:date="2023-09-22T15:54:02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after="0" w:line="240" w:lineRule="auto"/>
              <w:jc w:val="center"/>
              <w:rPr>
                <w:sz w:val="19.920000076293945"/>
                <w:szCs w:val="19.920000076293945"/>
              </w:rPr>
            </w:pPr>
            <w:sdt>
              <w:sdtPr>
                <w:tag w:val="goog_rdk_1574"/>
              </w:sdtPr>
              <w:sdtContent>
                <w:del w:author="Thomas Cervone-Richards - NOAA Federal" w:id="135" w:date="2023-09-22T15:54:02Z">
                  <w:r w:rsidDel="00000000" w:rsidR="00000000" w:rsidRPr="00000000">
                    <w:rPr>
                      <w:sz w:val="19.920000076293945"/>
                      <w:szCs w:val="19.920000076293945"/>
                      <w:rtl w:val="0"/>
                    </w:rPr>
                    <w:delText xml:space="preserve">W</w:delText>
                  </w:r>
                </w:del>
              </w:sdtContent>
            </w:sdt>
            <w:r w:rsidDel="00000000" w:rsidR="00000000" w:rsidRPr="00000000">
              <w:rPr>
                <w:rtl w:val="0"/>
              </w:rPr>
            </w:r>
          </w:p>
        </w:tc>
      </w:tr>
      <w:tr>
        <w:trPr>
          <w:cantSplit w:val="0"/>
          <w:trHeight w:val="139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after="0" w:line="240" w:lineRule="auto"/>
              <w:jc w:val="center"/>
              <w:rPr>
                <w:sz w:val="19.920000076293945"/>
                <w:szCs w:val="19.920000076293945"/>
              </w:rPr>
            </w:pPr>
            <w:sdt>
              <w:sdtPr>
                <w:tag w:val="goog_rdk_1575"/>
              </w:sdtPr>
              <w:sdtContent>
                <w:commentRangeStart w:id="73"/>
              </w:sdtContent>
            </w:sdt>
            <w:sdt>
              <w:sdtPr>
                <w:tag w:val="goog_rdk_1576"/>
              </w:sdtPr>
              <w:sdtContent>
                <w:commentRangeStart w:id="74"/>
              </w:sdtContent>
            </w:sdt>
            <w:sdt>
              <w:sdtPr>
                <w:tag w:val="goog_rdk_1577"/>
              </w:sdtPr>
              <w:sdtContent>
                <w:commentRangeStart w:id="75"/>
              </w:sdtContent>
            </w:sdt>
            <w:r w:rsidDel="00000000" w:rsidR="00000000" w:rsidRPr="00000000">
              <w:rPr>
                <w:sz w:val="19.920000076293945"/>
                <w:szCs w:val="19.920000076293945"/>
                <w:rtl w:val="0"/>
              </w:rPr>
              <w:t xml:space="preserve">544</w:t>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after="0" w:line="230.75108528137207" w:lineRule="auto"/>
              <w:ind w:left="119.97116088867188" w:right="81.5557861328125" w:firstLine="9.96002197265625"/>
              <w:jc w:val="left"/>
              <w:rPr>
                <w:sz w:val="19.920000076293945"/>
                <w:szCs w:val="19.920000076293945"/>
              </w:rPr>
            </w:pPr>
            <w:r w:rsidDel="00000000" w:rsidR="00000000" w:rsidRPr="00000000">
              <w:rPr>
                <w:sz w:val="19.920000076293945"/>
                <w:szCs w:val="19.920000076293945"/>
                <w:rtl w:val="0"/>
              </w:rPr>
              <w:t xml:space="preserve">For each feature object that  OVERLAPS, CROSSES OR is WITHIN an area of </w:t>
            </w:r>
            <w:sdt>
              <w:sdtPr>
                <w:tag w:val="goog_rdk_1578"/>
              </w:sdtPr>
              <w:sdtContent>
                <w:commentRangeStart w:id="76"/>
              </w:sdtContent>
            </w:sdt>
            <w:sdt>
              <w:sdtPr>
                <w:tag w:val="goog_rdk_1579"/>
              </w:sdtPr>
              <w:sdtContent>
                <w:commentRangeStart w:id="77"/>
              </w:sdtContent>
            </w:sdt>
            <w:sdt>
              <w:sdtPr>
                <w:tag w:val="goog_rdk_1580"/>
              </w:sdtPr>
              <w:sdtContent>
                <w:commentRangeStart w:id="78"/>
              </w:sdtContent>
            </w:sdt>
            <w:r w:rsidDel="00000000" w:rsidR="00000000" w:rsidRPr="00000000">
              <w:rPr>
                <w:sz w:val="19.920000076293945"/>
                <w:szCs w:val="19.920000076293945"/>
                <w:rtl w:val="0"/>
              </w:rPr>
              <w:t xml:space="preserve"> M_COVR </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sz w:val="19.920000076293945"/>
                <w:szCs w:val="19.920000076293945"/>
                <w:rtl w:val="0"/>
              </w:rPr>
              <w:t xml:space="preserve">where CATCOV  is Equal to 2 (no coverage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after="0" w:line="228.8241720199585" w:lineRule="auto"/>
              <w:ind w:left="119.77203369140625" w:right="83.353271484375" w:firstLine="0.79681396484375"/>
              <w:jc w:val="left"/>
              <w:rPr>
                <w:sz w:val="19.920000076293945"/>
                <w:szCs w:val="19.920000076293945"/>
              </w:rPr>
            </w:pPr>
            <w:r w:rsidDel="00000000" w:rsidR="00000000" w:rsidRPr="00000000">
              <w:rPr>
                <w:sz w:val="19.920000076293945"/>
                <w:szCs w:val="19.920000076293945"/>
                <w:rtl w:val="0"/>
              </w:rPr>
              <w:t xml:space="preserve">Object within an area  of no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object or  </w:t>
            </w:r>
          </w:p>
          <w:p w:rsidR="00000000" w:rsidDel="00000000" w:rsidP="00000000" w:rsidRDefault="00000000" w:rsidRPr="00000000" w14:paraId="0000097E">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amend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after="0" w:line="240" w:lineRule="auto"/>
              <w:ind w:left="117.979736328125" w:firstLine="0"/>
              <w:jc w:val="left"/>
              <w:rPr>
                <w:sz w:val="19.920000076293945"/>
                <w:szCs w:val="19.920000076293945"/>
              </w:rPr>
            </w:pPr>
            <w:r w:rsidDel="00000000" w:rsidR="00000000" w:rsidRPr="00000000">
              <w:rPr>
                <w:sz w:val="19.920000076293945"/>
                <w:szCs w:val="19.920000076293945"/>
                <w:rtl w:val="0"/>
              </w:rPr>
              <w:t xml:space="preserve">2.2 </w:t>
            </w:r>
          </w:p>
        </w:tc>
        <w:tc>
          <w:tcPr>
            <w:shd w:fill="auto" w:val="clear"/>
            <w:tcMar>
              <w:top w:w="100.0" w:type="dxa"/>
              <w:left w:w="100.0" w:type="dxa"/>
              <w:bottom w:w="100.0" w:type="dxa"/>
              <w:right w:w="100.0" w:type="dxa"/>
            </w:tcMar>
            <w:vAlign w:val="top"/>
          </w:tcPr>
          <w:sdt>
            <w:sdtPr>
              <w:tag w:val="goog_rdk_1582"/>
            </w:sdtPr>
            <w:sdtContent>
              <w:p w:rsidR="00000000" w:rsidDel="00000000" w:rsidP="00000000" w:rsidRDefault="00000000" w:rsidRPr="00000000" w14:paraId="00000980">
                <w:pPr>
                  <w:widowControl w:val="0"/>
                  <w:spacing w:after="0" w:line="240" w:lineRule="auto"/>
                  <w:jc w:val="center"/>
                  <w:rPr>
                    <w:ins w:author="Thomas Cervone-Richards - NOAA Federal" w:id="136" w:date="2023-09-22T15:54:44Z"/>
                    <w:sz w:val="19.920000076293945"/>
                    <w:szCs w:val="19.920000076293945"/>
                  </w:rPr>
                </w:pPr>
                <w:r w:rsidDel="00000000" w:rsidR="00000000" w:rsidRPr="00000000">
                  <w:rPr>
                    <w:sz w:val="19.920000076293945"/>
                    <w:szCs w:val="19.920000076293945"/>
                    <w:rtl w:val="0"/>
                  </w:rPr>
                  <w:t xml:space="preserve">C</w:t>
                </w:r>
                <w:sdt>
                  <w:sdtPr>
                    <w:tag w:val="goog_rdk_1581"/>
                  </w:sdtPr>
                  <w:sdtContent>
                    <w:ins w:author="Thomas Cervone-Richards - NOAA Federal" w:id="136" w:date="2023-09-22T15:54:44Z">
                      <w:r w:rsidDel="00000000" w:rsidR="00000000" w:rsidRPr="00000000">
                        <w:rPr>
                          <w:rtl w:val="0"/>
                        </w:rPr>
                      </w:r>
                    </w:ins>
                  </w:sdtContent>
                </w:sdt>
              </w:p>
            </w:sdtContent>
          </w:sdt>
          <w:sdt>
            <w:sdtPr>
              <w:tag w:val="goog_rdk_1584"/>
            </w:sdtPr>
            <w:sdtContent>
              <w:p w:rsidR="00000000" w:rsidDel="00000000" w:rsidP="00000000" w:rsidRDefault="00000000" w:rsidRPr="00000000" w14:paraId="00000981">
                <w:pPr>
                  <w:widowControl w:val="0"/>
                  <w:spacing w:after="0" w:line="240" w:lineRule="auto"/>
                  <w:jc w:val="center"/>
                  <w:rPr>
                    <w:ins w:author="Thomas Cervone-Richards - NOAA Federal" w:id="136" w:date="2023-09-22T15:54:44Z"/>
                    <w:sz w:val="19.920000076293945"/>
                    <w:szCs w:val="19.920000076293945"/>
                  </w:rPr>
                </w:pPr>
                <w:sdt>
                  <w:sdtPr>
                    <w:tag w:val="goog_rdk_1583"/>
                  </w:sdtPr>
                  <w:sdtContent>
                    <w:ins w:author="Thomas Cervone-Richards - NOAA Federal" w:id="136" w:date="2023-09-22T15:54:44Z">
                      <w:r w:rsidDel="00000000" w:rsidR="00000000" w:rsidRPr="00000000">
                        <w:rPr>
                          <w:rtl w:val="0"/>
                        </w:rPr>
                      </w:r>
                    </w:ins>
                  </w:sdtContent>
                </w:sdt>
              </w:p>
            </w:sdtContent>
          </w:sdt>
          <w:p w:rsidR="00000000" w:rsidDel="00000000" w:rsidP="00000000" w:rsidRDefault="00000000" w:rsidRPr="00000000" w14:paraId="00000982">
            <w:pPr>
              <w:widowControl w:val="0"/>
              <w:spacing w:after="0" w:line="240" w:lineRule="auto"/>
              <w:jc w:val="center"/>
              <w:rPr>
                <w:sz w:val="19.920000076293945"/>
                <w:szCs w:val="19.920000076293945"/>
              </w:rPr>
            </w:pPr>
            <w:sdt>
              <w:sdtPr>
                <w:tag w:val="goog_rdk_1585"/>
              </w:sdtPr>
              <w:sdtContent>
                <w:ins w:author="Thomas Cervone-Richards - NOAA Federal" w:id="136" w:date="2023-09-22T15:54:4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391.9985961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after="0" w:line="230.02824783325195" w:lineRule="auto"/>
              <w:ind w:left="115.58883666992188" w:right="68.8562011718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which does not have a valid  feature object class  </w:t>
            </w:r>
          </w:p>
          <w:p w:rsidR="00000000" w:rsidDel="00000000" w:rsidP="00000000" w:rsidRDefault="00000000" w:rsidRPr="00000000" w14:paraId="00000985">
            <w:pPr>
              <w:widowControl w:val="0"/>
              <w:spacing w:after="0" w:before="6.21002197265625" w:line="231.2326955795288" w:lineRule="auto"/>
              <w:ind w:left="115.58883666992188" w:right="261.2347412109375" w:firstLine="10.55755615234375"/>
              <w:jc w:val="left"/>
              <w:rPr>
                <w:sz w:val="19.920000076293945"/>
                <w:szCs w:val="19.920000076293945"/>
              </w:rPr>
            </w:pPr>
            <w:r w:rsidDel="00000000" w:rsidR="00000000" w:rsidRPr="00000000">
              <w:rPr>
                <w:sz w:val="19.920000076293945"/>
                <w:szCs w:val="19.920000076293945"/>
                <w:rtl w:val="0"/>
              </w:rPr>
              <w:t xml:space="preserve">label/code as defined by  the Object catalogue and  S-57 Supplement No.3.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after="0" w:line="228.82381439208984" w:lineRule="auto"/>
              <w:ind w:left="119.77203369140625" w:right="383.1494140625" w:firstLine="0.79681396484375"/>
              <w:jc w:val="left"/>
              <w:rPr>
                <w:sz w:val="19.920000076293945"/>
                <w:szCs w:val="19.920000076293945"/>
              </w:rPr>
            </w:pPr>
            <w:r w:rsidDel="00000000" w:rsidR="00000000" w:rsidRPr="00000000">
              <w:rPr>
                <w:sz w:val="19.920000076293945"/>
                <w:szCs w:val="19.920000076293945"/>
                <w:rtl w:val="0"/>
              </w:rPr>
              <w:t xml:space="preserve">Object has invalid  object class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after="0" w:line="228.82381439208984" w:lineRule="auto"/>
              <w:ind w:left="120.7684326171875" w:right="368.9752197265625" w:hanging="5.179443359375"/>
              <w:jc w:val="left"/>
              <w:rPr>
                <w:sz w:val="19.920000076293945"/>
                <w:szCs w:val="19.920000076293945"/>
              </w:rPr>
            </w:pPr>
            <w:r w:rsidDel="00000000" w:rsidR="00000000" w:rsidRPr="00000000">
              <w:rPr>
                <w:sz w:val="19.920000076293945"/>
                <w:szCs w:val="19.920000076293945"/>
                <w:rtl w:val="0"/>
              </w:rPr>
              <w:t xml:space="preserve">Amend object class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3.2 and  </w:t>
            </w:r>
          </w:p>
          <w:p w:rsidR="00000000" w:rsidDel="00000000" w:rsidP="00000000" w:rsidRDefault="00000000" w:rsidRPr="00000000" w14:paraId="00000989">
            <w:pPr>
              <w:widowControl w:val="0"/>
              <w:spacing w:after="0" w:line="231.2326955795288" w:lineRule="auto"/>
              <w:ind w:left="121.56494140625" w:right="132.618408203125" w:firstLine="0.99609375"/>
              <w:jc w:val="left"/>
              <w:rPr>
                <w:sz w:val="19.920000076293945"/>
                <w:szCs w:val="19.920000076293945"/>
              </w:rPr>
            </w:pPr>
            <w:r w:rsidDel="00000000" w:rsidR="00000000" w:rsidRPr="00000000">
              <w:rPr>
                <w:sz w:val="19.920000076293945"/>
                <w:szCs w:val="19.920000076293945"/>
                <w:rtl w:val="0"/>
              </w:rPr>
              <w:t xml:space="preserve">Supplement No.3  Ch.2</w:t>
            </w:r>
          </w:p>
        </w:tc>
        <w:tc>
          <w:tcPr>
            <w:shd w:fill="auto" w:val="clear"/>
            <w:tcMar>
              <w:top w:w="100.0" w:type="dxa"/>
              <w:left w:w="100.0" w:type="dxa"/>
              <w:bottom w:w="100.0" w:type="dxa"/>
              <w:right w:w="100.0" w:type="dxa"/>
            </w:tcMar>
            <w:vAlign w:val="top"/>
          </w:tcPr>
          <w:sdt>
            <w:sdtPr>
              <w:tag w:val="goog_rdk_1587"/>
            </w:sdtPr>
            <w:sdtContent>
              <w:p w:rsidR="00000000" w:rsidDel="00000000" w:rsidP="00000000" w:rsidRDefault="00000000" w:rsidRPr="00000000" w14:paraId="0000098A">
                <w:pPr>
                  <w:widowControl w:val="0"/>
                  <w:spacing w:after="0" w:line="240" w:lineRule="auto"/>
                  <w:jc w:val="center"/>
                  <w:rPr>
                    <w:ins w:author="Thomas Cervone-Richards - NOAA Federal" w:id="137" w:date="2023-09-22T15:55:12Z"/>
                    <w:sz w:val="19.920000076293945"/>
                    <w:szCs w:val="19.920000076293945"/>
                  </w:rPr>
                </w:pPr>
                <w:r w:rsidDel="00000000" w:rsidR="00000000" w:rsidRPr="00000000">
                  <w:rPr>
                    <w:sz w:val="19.920000076293945"/>
                    <w:szCs w:val="19.920000076293945"/>
                    <w:rtl w:val="0"/>
                  </w:rPr>
                  <w:t xml:space="preserve">C</w:t>
                </w:r>
                <w:sdt>
                  <w:sdtPr>
                    <w:tag w:val="goog_rdk_1586"/>
                  </w:sdtPr>
                  <w:sdtContent>
                    <w:ins w:author="Thomas Cervone-Richards - NOAA Federal" w:id="137" w:date="2023-09-22T15:55:12Z">
                      <w:r w:rsidDel="00000000" w:rsidR="00000000" w:rsidRPr="00000000">
                        <w:rPr>
                          <w:rtl w:val="0"/>
                        </w:rPr>
                      </w:r>
                    </w:ins>
                  </w:sdtContent>
                </w:sdt>
              </w:p>
            </w:sdtContent>
          </w:sdt>
          <w:sdt>
            <w:sdtPr>
              <w:tag w:val="goog_rdk_1589"/>
            </w:sdtPr>
            <w:sdtContent>
              <w:p w:rsidR="00000000" w:rsidDel="00000000" w:rsidP="00000000" w:rsidRDefault="00000000" w:rsidRPr="00000000" w14:paraId="0000098B">
                <w:pPr>
                  <w:widowControl w:val="0"/>
                  <w:spacing w:after="0" w:line="240" w:lineRule="auto"/>
                  <w:jc w:val="center"/>
                  <w:rPr>
                    <w:ins w:author="Thomas Cervone-Richards - NOAA Federal" w:id="137" w:date="2023-09-22T15:55:12Z"/>
                    <w:sz w:val="19.920000076293945"/>
                    <w:szCs w:val="19.920000076293945"/>
                  </w:rPr>
                </w:pPr>
                <w:sdt>
                  <w:sdtPr>
                    <w:tag w:val="goog_rdk_1588"/>
                  </w:sdtPr>
                  <w:sdtContent>
                    <w:ins w:author="Thomas Cervone-Richards - NOAA Federal" w:id="137" w:date="2023-09-22T15:55:12Z">
                      <w:r w:rsidDel="00000000" w:rsidR="00000000" w:rsidRPr="00000000">
                        <w:rPr>
                          <w:rtl w:val="0"/>
                        </w:rPr>
                      </w:r>
                    </w:ins>
                  </w:sdtContent>
                </w:sdt>
              </w:p>
            </w:sdtContent>
          </w:sdt>
          <w:p w:rsidR="00000000" w:rsidDel="00000000" w:rsidP="00000000" w:rsidRDefault="00000000" w:rsidRPr="00000000" w14:paraId="0000098C">
            <w:pPr>
              <w:widowControl w:val="0"/>
              <w:spacing w:after="0" w:line="240" w:lineRule="auto"/>
              <w:jc w:val="center"/>
              <w:rPr>
                <w:sz w:val="19.920000076293945"/>
                <w:szCs w:val="19.920000076293945"/>
              </w:rPr>
            </w:pPr>
            <w:sdt>
              <w:sdtPr>
                <w:tag w:val="goog_rdk_1590"/>
              </w:sdtPr>
              <w:sdtContent>
                <w:ins w:author="Thomas Cervone-Richards - NOAA Federal" w:id="137" w:date="2023-09-22T15:55:1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390.00137329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after="0" w:line="231.633939743042" w:lineRule="auto"/>
              <w:ind w:left="119.77203369140625" w:right="392.9058837890625" w:firstLine="10.159149169921875"/>
              <w:jc w:val="left"/>
              <w:rPr>
                <w:sz w:val="19.920000076293945"/>
                <w:szCs w:val="19.920000076293945"/>
              </w:rPr>
            </w:pPr>
            <w:r w:rsidDel="00000000" w:rsidR="00000000" w:rsidRPr="00000000">
              <w:rPr>
                <w:sz w:val="19.920000076293945"/>
                <w:szCs w:val="19.920000076293945"/>
                <w:rtl w:val="0"/>
              </w:rPr>
              <w:t xml:space="preserve">For each attribute which  does not have a valid </w:t>
            </w:r>
          </w:p>
          <w:p w:rsidR="00000000" w:rsidDel="00000000" w:rsidP="00000000" w:rsidRDefault="00000000" w:rsidRPr="00000000" w14:paraId="0000098F">
            <w:pPr>
              <w:widowControl w:val="0"/>
              <w:spacing w:after="0" w:before="2.47711181640625" w:line="240" w:lineRule="auto"/>
              <w:ind w:left="119.97116088867188" w:firstLine="0"/>
              <w:jc w:val="left"/>
              <w:rPr>
                <w:sz w:val="19.920000076293945"/>
                <w:szCs w:val="19.920000076293945"/>
              </w:rPr>
            </w:pPr>
            <w:r w:rsidDel="00000000" w:rsidR="00000000" w:rsidRPr="00000000">
              <w:rPr>
                <w:sz w:val="19.920000076293945"/>
                <w:szCs w:val="19.920000076293945"/>
                <w:rtl w:val="0"/>
              </w:rPr>
              <w:t xml:space="preserve">attribute label/code as  </w:t>
            </w:r>
          </w:p>
          <w:p w:rsidR="00000000" w:rsidDel="00000000" w:rsidP="00000000" w:rsidRDefault="00000000" w:rsidRPr="00000000" w14:paraId="00000990">
            <w:pPr>
              <w:widowControl w:val="0"/>
              <w:spacing w:after="0"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defined by the Object  </w:t>
            </w:r>
          </w:p>
          <w:p w:rsidR="00000000" w:rsidDel="00000000" w:rsidP="00000000" w:rsidRDefault="00000000" w:rsidRPr="00000000" w14:paraId="00000991">
            <w:pPr>
              <w:widowControl w:val="0"/>
              <w:spacing w:after="0"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catalogue and S-57  </w:t>
            </w:r>
          </w:p>
          <w:p w:rsidR="00000000" w:rsidDel="00000000" w:rsidP="00000000" w:rsidRDefault="00000000" w:rsidRPr="00000000" w14:paraId="00000992">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Supplements No.3.</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after="0" w:line="231.633939743042" w:lineRule="auto"/>
              <w:ind w:left="119.9713134765625" w:right="217.215576171875" w:hanging="4.38262939453125"/>
              <w:jc w:val="left"/>
              <w:rPr>
                <w:sz w:val="19.920000076293945"/>
                <w:szCs w:val="19.920000076293945"/>
              </w:rPr>
            </w:pPr>
            <w:r w:rsidDel="00000000" w:rsidR="00000000" w:rsidRPr="00000000">
              <w:rPr>
                <w:sz w:val="19.920000076293945"/>
                <w:szCs w:val="19.920000076293945"/>
                <w:rtl w:val="0"/>
              </w:rPr>
              <w:t xml:space="preserve">Attribute has invalid  attribute label/code.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attribute  </w:t>
            </w:r>
          </w:p>
          <w:p w:rsidR="00000000" w:rsidDel="00000000" w:rsidP="00000000" w:rsidRDefault="00000000" w:rsidRPr="00000000" w14:paraId="00000995">
            <w:pPr>
              <w:widowControl w:val="0"/>
              <w:spacing w:after="0" w:line="240" w:lineRule="auto"/>
              <w:ind w:left="126.1468505859375" w:firstLine="0"/>
              <w:jc w:val="left"/>
              <w:rPr>
                <w:sz w:val="19.920000076293945"/>
                <w:szCs w:val="19.920000076293945"/>
              </w:rPr>
            </w:pPr>
            <w:r w:rsidDel="00000000" w:rsidR="00000000" w:rsidRPr="00000000">
              <w:rPr>
                <w:sz w:val="19.920000076293945"/>
                <w:szCs w:val="19.920000076293945"/>
                <w:rtl w:val="0"/>
              </w:rPr>
              <w:t xml:space="preserve">label/code.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3.2 and  </w:t>
            </w:r>
          </w:p>
          <w:p w:rsidR="00000000" w:rsidDel="00000000" w:rsidP="00000000" w:rsidRDefault="00000000" w:rsidRPr="00000000" w14:paraId="00000997">
            <w:pPr>
              <w:widowControl w:val="0"/>
              <w:spacing w:after="0" w:line="228.82381439208984" w:lineRule="auto"/>
              <w:ind w:left="121.56494140625" w:right="132.618408203125" w:firstLine="0.99609375"/>
              <w:jc w:val="left"/>
              <w:rPr>
                <w:sz w:val="19.920000076293945"/>
                <w:szCs w:val="19.920000076293945"/>
              </w:rPr>
            </w:pPr>
            <w:r w:rsidDel="00000000" w:rsidR="00000000" w:rsidRPr="00000000">
              <w:rPr>
                <w:sz w:val="19.920000076293945"/>
                <w:szCs w:val="19.920000076293945"/>
                <w:rtl w:val="0"/>
              </w:rPr>
              <w:t xml:space="preserve">Supplement No.3  Ch.3</w:t>
            </w:r>
          </w:p>
        </w:tc>
        <w:tc>
          <w:tcPr>
            <w:shd w:fill="auto" w:val="clear"/>
            <w:tcMar>
              <w:top w:w="100.0" w:type="dxa"/>
              <w:left w:w="100.0" w:type="dxa"/>
              <w:bottom w:w="100.0" w:type="dxa"/>
              <w:right w:w="100.0" w:type="dxa"/>
            </w:tcMar>
            <w:vAlign w:val="top"/>
          </w:tcPr>
          <w:sdt>
            <w:sdtPr>
              <w:tag w:val="goog_rdk_1592"/>
            </w:sdtPr>
            <w:sdtContent>
              <w:p w:rsidR="00000000" w:rsidDel="00000000" w:rsidP="00000000" w:rsidRDefault="00000000" w:rsidRPr="00000000" w14:paraId="00000998">
                <w:pPr>
                  <w:widowControl w:val="0"/>
                  <w:spacing w:after="0" w:line="240" w:lineRule="auto"/>
                  <w:jc w:val="center"/>
                  <w:rPr>
                    <w:ins w:author="Thomas Cervone-Richards - NOAA Federal" w:id="138" w:date="2023-09-22T15:55:26Z"/>
                    <w:sz w:val="19.920000076293945"/>
                    <w:szCs w:val="19.920000076293945"/>
                  </w:rPr>
                </w:pPr>
                <w:r w:rsidDel="00000000" w:rsidR="00000000" w:rsidRPr="00000000">
                  <w:rPr>
                    <w:sz w:val="19.920000076293945"/>
                    <w:szCs w:val="19.920000076293945"/>
                    <w:rtl w:val="0"/>
                  </w:rPr>
                  <w:t xml:space="preserve">C</w:t>
                </w:r>
                <w:sdt>
                  <w:sdtPr>
                    <w:tag w:val="goog_rdk_1591"/>
                  </w:sdtPr>
                  <w:sdtContent>
                    <w:ins w:author="Thomas Cervone-Richards - NOAA Federal" w:id="138" w:date="2023-09-22T15:55:26Z">
                      <w:r w:rsidDel="00000000" w:rsidR="00000000" w:rsidRPr="00000000">
                        <w:rPr>
                          <w:rtl w:val="0"/>
                        </w:rPr>
                      </w:r>
                    </w:ins>
                  </w:sdtContent>
                </w:sdt>
              </w:p>
            </w:sdtContent>
          </w:sdt>
          <w:sdt>
            <w:sdtPr>
              <w:tag w:val="goog_rdk_1594"/>
            </w:sdtPr>
            <w:sdtContent>
              <w:p w:rsidR="00000000" w:rsidDel="00000000" w:rsidP="00000000" w:rsidRDefault="00000000" w:rsidRPr="00000000" w14:paraId="00000999">
                <w:pPr>
                  <w:widowControl w:val="0"/>
                  <w:spacing w:after="0" w:line="240" w:lineRule="auto"/>
                  <w:jc w:val="center"/>
                  <w:rPr>
                    <w:ins w:author="Thomas Cervone-Richards - NOAA Federal" w:id="138" w:date="2023-09-22T15:55:26Z"/>
                    <w:sz w:val="19.920000076293945"/>
                    <w:szCs w:val="19.920000076293945"/>
                  </w:rPr>
                </w:pPr>
                <w:sdt>
                  <w:sdtPr>
                    <w:tag w:val="goog_rdk_1593"/>
                  </w:sdtPr>
                  <w:sdtContent>
                    <w:ins w:author="Thomas Cervone-Richards - NOAA Federal" w:id="138" w:date="2023-09-22T15:55:26Z">
                      <w:r w:rsidDel="00000000" w:rsidR="00000000" w:rsidRPr="00000000">
                        <w:rPr>
                          <w:rtl w:val="0"/>
                        </w:rPr>
                      </w:r>
                    </w:ins>
                  </w:sdtContent>
                </w:sdt>
              </w:p>
            </w:sdtContent>
          </w:sdt>
          <w:p w:rsidR="00000000" w:rsidDel="00000000" w:rsidP="00000000" w:rsidRDefault="00000000" w:rsidRPr="00000000" w14:paraId="0000099A">
            <w:pPr>
              <w:widowControl w:val="0"/>
              <w:spacing w:after="0" w:line="240" w:lineRule="auto"/>
              <w:jc w:val="center"/>
              <w:rPr>
                <w:sz w:val="19.920000076293945"/>
                <w:szCs w:val="19.920000076293945"/>
              </w:rPr>
            </w:pPr>
            <w:sdt>
              <w:sdtPr>
                <w:tag w:val="goog_rdk_1595"/>
              </w:sdtPr>
              <w:sdtContent>
                <w:ins w:author="Thomas Cervone-Richards - NOAA Federal" w:id="138" w:date="2023-09-22T15:55:2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99B">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99C">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99D">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99E">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32 </w:t>
      </w:r>
    </w:p>
    <w:tbl>
      <w:tblPr>
        <w:tblStyle w:val="Table23"/>
        <w:tblW w:w="9847.711823230655" w:type="dxa"/>
        <w:jc w:val="left"/>
        <w:tblInd w:w="-74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1693885242915"/>
        <w:gridCol w:w="2131.978848328286"/>
        <w:gridCol w:w="2277.0114230444956"/>
        <w:gridCol w:w="1972.443016140455"/>
        <w:gridCol w:w="1145.7573402580583"/>
        <w:gridCol w:w="783.1759034675335"/>
        <w:gridCol w:w="783.1759034675335"/>
        <w:tblGridChange w:id="0">
          <w:tblGrid>
            <w:gridCol w:w="754.1693885242915"/>
            <w:gridCol w:w="2131.978848328286"/>
            <w:gridCol w:w="2277.0114230444956"/>
            <w:gridCol w:w="1972.443016140455"/>
            <w:gridCol w:w="1145.7573402580583"/>
            <w:gridCol w:w="783.1759034675335"/>
            <w:gridCol w:w="783.1759034675335"/>
          </w:tblGrid>
        </w:tblGridChange>
      </w:tblGrid>
      <w:tr>
        <w:trPr>
          <w:cantSplit w:val="0"/>
          <w:trHeight w:val="18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after="0" w:line="230.22869110107422" w:lineRule="auto"/>
              <w:ind w:left="115.58883666992188" w:right="338.1256103515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which contains attributes  outside the list of  </w:t>
            </w:r>
          </w:p>
          <w:p w:rsidR="00000000" w:rsidDel="00000000" w:rsidP="00000000" w:rsidRDefault="00000000" w:rsidRPr="00000000" w14:paraId="000009A1">
            <w:pPr>
              <w:widowControl w:val="0"/>
              <w:spacing w:after="0" w:before="6.04248046875" w:line="231.23263835906982" w:lineRule="auto"/>
              <w:ind w:left="115.58883666992188" w:right="348.284912109375" w:firstLine="8.764801025390625"/>
              <w:jc w:val="left"/>
              <w:rPr>
                <w:sz w:val="19.920000076293945"/>
                <w:szCs w:val="19.920000076293945"/>
              </w:rPr>
            </w:pPr>
            <w:r w:rsidDel="00000000" w:rsidR="00000000" w:rsidRPr="00000000">
              <w:rPr>
                <w:sz w:val="19.920000076293945"/>
                <w:szCs w:val="19.920000076293945"/>
                <w:rtl w:val="0"/>
              </w:rPr>
              <w:t xml:space="preserve">permissible attributes for  the feature object as  </w:t>
            </w:r>
          </w:p>
          <w:p w:rsidR="00000000" w:rsidDel="00000000" w:rsidP="00000000" w:rsidRDefault="00000000" w:rsidRPr="00000000" w14:paraId="000009A2">
            <w:pPr>
              <w:widowControl w:val="0"/>
              <w:spacing w:after="0" w:before="5.2099609375"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defined in the Object  </w:t>
            </w:r>
          </w:p>
          <w:p w:rsidR="00000000" w:rsidDel="00000000" w:rsidP="00000000" w:rsidRDefault="00000000" w:rsidRPr="00000000" w14:paraId="000009A3">
            <w:pPr>
              <w:widowControl w:val="0"/>
              <w:spacing w:after="0"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catalogue and S-57  </w:t>
            </w:r>
          </w:p>
          <w:p w:rsidR="00000000" w:rsidDel="00000000" w:rsidP="00000000" w:rsidRDefault="00000000" w:rsidRPr="00000000" w14:paraId="000009A4">
            <w:pPr>
              <w:widowControl w:val="0"/>
              <w:spacing w:after="0"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Supplement No.3.</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after="0"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Attribute not  </w:t>
            </w:r>
          </w:p>
          <w:p w:rsidR="00000000" w:rsidDel="00000000" w:rsidP="00000000" w:rsidRDefault="00000000" w:rsidRPr="00000000" w14:paraId="000009A6">
            <w:pPr>
              <w:widowControl w:val="0"/>
              <w:spacing w:after="0" w:line="228.82407188415527" w:lineRule="auto"/>
              <w:ind w:left="119.77203369140625" w:right="171.9970703125" w:firstLine="4.58160400390625"/>
              <w:jc w:val="left"/>
              <w:rPr>
                <w:sz w:val="19.920000076293945"/>
                <w:szCs w:val="19.920000076293945"/>
              </w:rPr>
            </w:pPr>
            <w:r w:rsidDel="00000000" w:rsidR="00000000" w:rsidRPr="00000000">
              <w:rPr>
                <w:sz w:val="19.920000076293945"/>
                <w:szCs w:val="19.920000076293945"/>
                <w:rtl w:val="0"/>
              </w:rPr>
              <w:t xml:space="preserve">permitted on feature  object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3.2 and  </w:t>
            </w:r>
          </w:p>
          <w:p w:rsidR="00000000" w:rsidDel="00000000" w:rsidP="00000000" w:rsidRDefault="00000000" w:rsidRPr="00000000" w14:paraId="000009A9">
            <w:pPr>
              <w:widowControl w:val="0"/>
              <w:spacing w:after="0" w:line="228.82407188415527" w:lineRule="auto"/>
              <w:ind w:left="121.56494140625" w:right="132.618408203125" w:firstLine="0.99609375"/>
              <w:jc w:val="left"/>
              <w:rPr>
                <w:sz w:val="19.920000076293945"/>
                <w:szCs w:val="19.920000076293945"/>
              </w:rPr>
            </w:pPr>
            <w:r w:rsidDel="00000000" w:rsidR="00000000" w:rsidRPr="00000000">
              <w:rPr>
                <w:sz w:val="19.920000076293945"/>
                <w:szCs w:val="19.920000076293945"/>
                <w:rtl w:val="0"/>
              </w:rPr>
              <w:t xml:space="preserve">Supplement No.3  Ch.2</w:t>
            </w:r>
          </w:p>
        </w:tc>
        <w:tc>
          <w:tcPr>
            <w:shd w:fill="auto" w:val="clear"/>
            <w:tcMar>
              <w:top w:w="100.0" w:type="dxa"/>
              <w:left w:w="100.0" w:type="dxa"/>
              <w:bottom w:w="100.0" w:type="dxa"/>
              <w:right w:w="100.0" w:type="dxa"/>
            </w:tcMar>
            <w:vAlign w:val="top"/>
          </w:tcPr>
          <w:sdt>
            <w:sdtPr>
              <w:tag w:val="goog_rdk_1597"/>
            </w:sdtPr>
            <w:sdtContent>
              <w:p w:rsidR="00000000" w:rsidDel="00000000" w:rsidP="00000000" w:rsidRDefault="00000000" w:rsidRPr="00000000" w14:paraId="000009AA">
                <w:pPr>
                  <w:widowControl w:val="0"/>
                  <w:spacing w:after="0" w:line="240" w:lineRule="auto"/>
                  <w:jc w:val="center"/>
                  <w:rPr>
                    <w:ins w:author="Thomas Cervone-Richards - NOAA Federal" w:id="139" w:date="2023-09-22T15:56:26Z"/>
                    <w:sz w:val="19.920000076293945"/>
                    <w:szCs w:val="19.920000076293945"/>
                  </w:rPr>
                </w:pPr>
                <w:r w:rsidDel="00000000" w:rsidR="00000000" w:rsidRPr="00000000">
                  <w:rPr>
                    <w:sz w:val="19.920000076293945"/>
                    <w:szCs w:val="19.920000076293945"/>
                    <w:rtl w:val="0"/>
                  </w:rPr>
                  <w:t xml:space="preserve">C</w:t>
                </w:r>
                <w:sdt>
                  <w:sdtPr>
                    <w:tag w:val="goog_rdk_1596"/>
                  </w:sdtPr>
                  <w:sdtContent>
                    <w:ins w:author="Thomas Cervone-Richards - NOAA Federal" w:id="139" w:date="2023-09-22T15:56:26Z">
                      <w:r w:rsidDel="00000000" w:rsidR="00000000" w:rsidRPr="00000000">
                        <w:rPr>
                          <w:rtl w:val="0"/>
                        </w:rPr>
                      </w:r>
                    </w:ins>
                  </w:sdtContent>
                </w:sdt>
              </w:p>
            </w:sdtContent>
          </w:sdt>
          <w:sdt>
            <w:sdtPr>
              <w:tag w:val="goog_rdk_1599"/>
            </w:sdtPr>
            <w:sdtContent>
              <w:p w:rsidR="00000000" w:rsidDel="00000000" w:rsidP="00000000" w:rsidRDefault="00000000" w:rsidRPr="00000000" w14:paraId="000009AB">
                <w:pPr>
                  <w:widowControl w:val="0"/>
                  <w:spacing w:after="0" w:line="240" w:lineRule="auto"/>
                  <w:jc w:val="center"/>
                  <w:rPr>
                    <w:ins w:author="Thomas Cervone-Richards - NOAA Federal" w:id="139" w:date="2023-09-22T15:56:26Z"/>
                    <w:sz w:val="19.920000076293945"/>
                    <w:szCs w:val="19.920000076293945"/>
                  </w:rPr>
                </w:pPr>
                <w:sdt>
                  <w:sdtPr>
                    <w:tag w:val="goog_rdk_1598"/>
                  </w:sdtPr>
                  <w:sdtContent>
                    <w:ins w:author="Thomas Cervone-Richards - NOAA Federal" w:id="139" w:date="2023-09-22T15:56:26Z">
                      <w:r w:rsidDel="00000000" w:rsidR="00000000" w:rsidRPr="00000000">
                        <w:rPr>
                          <w:rtl w:val="0"/>
                        </w:rPr>
                      </w:r>
                    </w:ins>
                  </w:sdtContent>
                </w:sdt>
              </w:p>
            </w:sdtContent>
          </w:sdt>
          <w:p w:rsidR="00000000" w:rsidDel="00000000" w:rsidP="00000000" w:rsidRDefault="00000000" w:rsidRPr="00000000" w14:paraId="000009AC">
            <w:pPr>
              <w:widowControl w:val="0"/>
              <w:spacing w:after="0" w:line="240" w:lineRule="auto"/>
              <w:jc w:val="center"/>
              <w:rPr>
                <w:sz w:val="19.920000076293945"/>
                <w:szCs w:val="19.920000076293945"/>
              </w:rPr>
            </w:pPr>
            <w:sdt>
              <w:sdtPr>
                <w:tag w:val="goog_rdk_1600"/>
              </w:sdtPr>
              <w:sdtContent>
                <w:ins w:author="Thomas Cervone-Richards - NOAA Federal" w:id="139" w:date="2023-09-22T15:56:2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548a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after="0" w:line="230.02774715423584" w:lineRule="auto"/>
              <w:ind w:left="127.34161376953125" w:right="57.4530029296875" w:firstLine="3.58551025390625"/>
              <w:jc w:val="left"/>
              <w:rPr>
                <w:sz w:val="19.920000076293945"/>
                <w:szCs w:val="19.920000076293945"/>
              </w:rPr>
            </w:pPr>
            <w:r w:rsidDel="00000000" w:rsidR="00000000" w:rsidRPr="00000000">
              <w:rPr>
                <w:sz w:val="19.920000076293945"/>
                <w:szCs w:val="19.920000076293945"/>
                <w:rtl w:val="0"/>
              </w:rPr>
              <w:t xml:space="preserve">If the combined coverage of  M_COVR meta objects is  Not equal to the cell  </w:t>
            </w:r>
          </w:p>
          <w:p w:rsidR="00000000" w:rsidDel="00000000" w:rsidP="00000000" w:rsidRDefault="00000000" w:rsidRPr="00000000" w14:paraId="000009B0">
            <w:pPr>
              <w:widowControl w:val="0"/>
              <w:spacing w:after="0" w:before="6.2109375" w:line="240" w:lineRule="auto"/>
              <w:ind w:left="120.76797485351562" w:firstLine="0"/>
              <w:jc w:val="left"/>
              <w:rPr>
                <w:sz w:val="19.920000076293945"/>
                <w:szCs w:val="19.920000076293945"/>
              </w:rPr>
            </w:pPr>
            <w:r w:rsidDel="00000000" w:rsidR="00000000" w:rsidRPr="00000000">
              <w:rPr>
                <w:sz w:val="19.920000076293945"/>
                <w:szCs w:val="19.920000076293945"/>
                <w:rtl w:val="0"/>
              </w:rPr>
              <w:t xml:space="preserve">extents.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after="0" w:line="240" w:lineRule="auto"/>
              <w:ind w:left="121.56463623046875" w:firstLine="0"/>
              <w:jc w:val="left"/>
              <w:rPr>
                <w:sz w:val="19.920000076293945"/>
                <w:szCs w:val="19.920000076293945"/>
              </w:rPr>
            </w:pPr>
            <w:r w:rsidDel="00000000" w:rsidR="00000000" w:rsidRPr="00000000">
              <w:rPr>
                <w:sz w:val="19.920000076293945"/>
                <w:szCs w:val="19.920000076293945"/>
                <w:rtl w:val="0"/>
              </w:rPr>
              <w:t xml:space="preserve">Cell not entirely  </w:t>
            </w:r>
          </w:p>
          <w:p w:rsidR="00000000" w:rsidDel="00000000" w:rsidP="00000000" w:rsidRDefault="00000000" w:rsidRPr="00000000" w14:paraId="000009B2">
            <w:pPr>
              <w:widowControl w:val="0"/>
              <w:spacing w:after="0" w:line="231.2314224243164" w:lineRule="auto"/>
              <w:ind w:left="119.77203369140625" w:right="71.202392578125" w:firstLine="0.99609375"/>
              <w:jc w:val="left"/>
              <w:rPr>
                <w:sz w:val="19.920000076293945"/>
                <w:szCs w:val="19.920000076293945"/>
              </w:rPr>
            </w:pPr>
            <w:r w:rsidDel="00000000" w:rsidR="00000000" w:rsidRPr="00000000">
              <w:rPr>
                <w:sz w:val="19.920000076293945"/>
                <w:szCs w:val="19.920000076293945"/>
                <w:rtl w:val="0"/>
              </w:rPr>
              <w:t xml:space="preserve">covered by M_COVR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Edit M_COVR  </w:t>
            </w:r>
          </w:p>
          <w:p w:rsidR="00000000" w:rsidDel="00000000" w:rsidP="00000000" w:rsidRDefault="00000000" w:rsidRPr="00000000" w14:paraId="000009B4">
            <w:pPr>
              <w:widowControl w:val="0"/>
              <w:spacing w:after="0" w:line="231.2314224243164" w:lineRule="auto"/>
              <w:ind w:left="120.7684326171875" w:right="102.6446533203125" w:firstLine="0"/>
              <w:jc w:val="left"/>
              <w:rPr>
                <w:sz w:val="19.920000076293945"/>
                <w:szCs w:val="19.920000076293945"/>
              </w:rPr>
            </w:pPr>
            <w:r w:rsidDel="00000000" w:rsidR="00000000" w:rsidRPr="00000000">
              <w:rPr>
                <w:sz w:val="19.920000076293945"/>
                <w:szCs w:val="19.920000076293945"/>
                <w:rtl w:val="0"/>
              </w:rPr>
              <w:t xml:space="preserve">coverage to match cell  extents.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sdt>
            <w:sdtPr>
              <w:tag w:val="goog_rdk_1603"/>
            </w:sdtPr>
            <w:sdtContent>
              <w:p w:rsidR="00000000" w:rsidDel="00000000" w:rsidP="00000000" w:rsidRDefault="00000000" w:rsidRPr="00000000" w14:paraId="000009B7">
                <w:pPr>
                  <w:widowControl w:val="0"/>
                  <w:spacing w:after="0" w:line="240" w:lineRule="auto"/>
                  <w:jc w:val="center"/>
                  <w:rPr>
                    <w:ins w:author="Thomas Cervone-Richards - NOAA Federal" w:id="140" w:date="2023-09-26T15:20:59Z"/>
                    <w:sz w:val="19.920000076293945"/>
                    <w:szCs w:val="19.920000076293945"/>
                  </w:rPr>
                </w:pPr>
                <w:sdt>
                  <w:sdtPr>
                    <w:tag w:val="goog_rdk_1602"/>
                  </w:sdtPr>
                  <w:sdtContent>
                    <w:ins w:author="Thomas Cervone-Richards - NOAA Federal" w:id="140" w:date="2023-09-26T15:20:59Z">
                      <w:r w:rsidDel="00000000" w:rsidR="00000000" w:rsidRPr="00000000">
                        <w:rPr>
                          <w:sz w:val="19.920000076293945"/>
                          <w:szCs w:val="19.920000076293945"/>
                          <w:rtl w:val="0"/>
                        </w:rPr>
                        <w:t xml:space="preserve">57, 411, 412, 413, 414</w:t>
                      </w:r>
                    </w:ins>
                  </w:sdtContent>
                </w:sdt>
              </w:p>
            </w:sdtContent>
          </w:sdt>
          <w:p w:rsidR="00000000" w:rsidDel="00000000" w:rsidP="00000000" w:rsidRDefault="00000000" w:rsidRPr="00000000" w14:paraId="000009B8">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548b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after="0" w:line="231.43276691436768" w:lineRule="auto"/>
              <w:ind w:left="119.77203369140625" w:right="227.5701904296875" w:firstLine="10.159149169921875"/>
              <w:jc w:val="left"/>
              <w:rPr>
                <w:sz w:val="19.920000076293945"/>
                <w:szCs w:val="19.920000076293945"/>
              </w:rPr>
            </w:pPr>
            <w:r w:rsidDel="00000000" w:rsidR="00000000" w:rsidRPr="00000000">
              <w:rPr>
                <w:sz w:val="19.920000076293945"/>
                <w:szCs w:val="19.920000076293945"/>
                <w:rtl w:val="0"/>
              </w:rPr>
              <w:t xml:space="preserve">For each M_COVR meta  object that OVERLAPS or  is COVERED_BY another  M_COVR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after="0" w:line="240" w:lineRule="auto"/>
              <w:ind w:left="121.56463623046875" w:firstLine="0"/>
              <w:jc w:val="left"/>
              <w:rPr>
                <w:sz w:val="19.920000076293945"/>
                <w:szCs w:val="19.920000076293945"/>
              </w:rPr>
            </w:pPr>
            <w:r w:rsidDel="00000000" w:rsidR="00000000" w:rsidRPr="00000000">
              <w:rPr>
                <w:sz w:val="19.920000076293945"/>
                <w:szCs w:val="19.920000076293945"/>
                <w:rtl w:val="0"/>
              </w:rPr>
              <w:t xml:space="preserve">Cell contains  </w:t>
            </w:r>
          </w:p>
          <w:p w:rsidR="00000000" w:rsidDel="00000000" w:rsidP="00000000" w:rsidRDefault="00000000" w:rsidRPr="00000000" w14:paraId="000009BC">
            <w:pPr>
              <w:widowControl w:val="0"/>
              <w:spacing w:after="0"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overlapping </w:t>
            </w:r>
          </w:p>
          <w:p w:rsidR="00000000" w:rsidDel="00000000" w:rsidP="00000000" w:rsidRDefault="00000000" w:rsidRPr="00000000" w14:paraId="000009BD">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M_COVR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M_COVR  </w:t>
            </w:r>
          </w:p>
          <w:p w:rsidR="00000000" w:rsidDel="00000000" w:rsidP="00000000" w:rsidRDefault="00000000" w:rsidRPr="00000000" w14:paraId="000009BF">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objects to remove  </w:t>
            </w:r>
          </w:p>
          <w:p w:rsidR="00000000" w:rsidDel="00000000" w:rsidP="00000000" w:rsidRDefault="00000000" w:rsidRPr="00000000" w14:paraId="000009C0">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sdt>
            <w:sdtPr>
              <w:tag w:val="goog_rdk_1606"/>
            </w:sdtPr>
            <w:sdtContent>
              <w:p w:rsidR="00000000" w:rsidDel="00000000" w:rsidP="00000000" w:rsidRDefault="00000000" w:rsidRPr="00000000" w14:paraId="000009C3">
                <w:pPr>
                  <w:widowControl w:val="0"/>
                  <w:spacing w:after="0" w:line="240" w:lineRule="auto"/>
                  <w:jc w:val="center"/>
                  <w:rPr>
                    <w:ins w:author="Thomas Cervone-Richards - NOAA Federal" w:id="141" w:date="2023-09-26T15:21:31Z"/>
                    <w:sz w:val="19.920000076293945"/>
                    <w:szCs w:val="19.920000076293945"/>
                  </w:rPr>
                </w:pPr>
                <w:sdt>
                  <w:sdtPr>
                    <w:tag w:val="goog_rdk_1605"/>
                  </w:sdtPr>
                  <w:sdtContent>
                    <w:ins w:author="Thomas Cervone-Richards - NOAA Federal" w:id="141" w:date="2023-09-26T15:21:31Z">
                      <w:r w:rsidDel="00000000" w:rsidR="00000000" w:rsidRPr="00000000">
                        <w:rPr>
                          <w:sz w:val="19.920000076293945"/>
                          <w:szCs w:val="19.920000076293945"/>
                          <w:rtl w:val="0"/>
                        </w:rPr>
                        <w:t xml:space="preserve">57, 411, 412, 413, 414</w:t>
                      </w:r>
                    </w:ins>
                  </w:sdtContent>
                </w:sdt>
              </w:p>
            </w:sdtContent>
          </w:sdt>
          <w:p w:rsidR="00000000" w:rsidDel="00000000" w:rsidP="00000000" w:rsidRDefault="00000000" w:rsidRPr="00000000" w14:paraId="000009C4">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after="0" w:line="240" w:lineRule="auto"/>
              <w:jc w:val="center"/>
              <w:rPr>
                <w:sz w:val="19.920000076293945"/>
                <w:szCs w:val="19.920000076293945"/>
              </w:rPr>
            </w:pPr>
            <w:sdt>
              <w:sdtPr>
                <w:tag w:val="goog_rdk_1608"/>
              </w:sdtPr>
              <w:sdtContent>
                <w:del w:author="Thomas Cervone-Richards - NOAA Federal" w:id="142" w:date="2023-09-26T15:22:17Z">
                  <w:r w:rsidDel="00000000" w:rsidR="00000000" w:rsidRPr="00000000">
                    <w:rPr>
                      <w:sz w:val="19.920000076293945"/>
                      <w:szCs w:val="19.920000076293945"/>
                      <w:rtl w:val="0"/>
                    </w:rPr>
                    <w:delText xml:space="preserve">549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11"/>
            </w:sdtPr>
            <w:sdtContent>
              <w:p w:rsidR="00000000" w:rsidDel="00000000" w:rsidP="00000000" w:rsidRDefault="00000000" w:rsidRPr="00000000" w14:paraId="000009C6">
                <w:pPr>
                  <w:widowControl w:val="0"/>
                  <w:spacing w:after="0" w:line="240" w:lineRule="auto"/>
                  <w:ind w:left="129.93118286132812" w:firstLine="0"/>
                  <w:jc w:val="left"/>
                  <w:rPr>
                    <w:del w:author="Thomas Cervone-Richards - NOAA Federal" w:id="142" w:date="2023-09-26T15:22:17Z"/>
                    <w:sz w:val="19.920000076293945"/>
                    <w:szCs w:val="19.920000076293945"/>
                  </w:rPr>
                </w:pPr>
                <w:sdt>
                  <w:sdtPr>
                    <w:tag w:val="goog_rdk_1610"/>
                  </w:sdtPr>
                  <w:sdtContent>
                    <w:del w:author="Thomas Cervone-Richards - NOAA Federal" w:id="142" w:date="2023-09-26T15:22:17Z">
                      <w:r w:rsidDel="00000000" w:rsidR="00000000" w:rsidRPr="00000000">
                        <w:rPr>
                          <w:sz w:val="19.920000076293945"/>
                          <w:szCs w:val="19.920000076293945"/>
                          <w:rtl w:val="0"/>
                        </w:rPr>
                        <w:delText xml:space="preserve">For each DEPARE or  </w:delText>
                      </w:r>
                    </w:del>
                  </w:sdtContent>
                </w:sdt>
              </w:p>
            </w:sdtContent>
          </w:sdt>
          <w:p w:rsidR="00000000" w:rsidDel="00000000" w:rsidP="00000000" w:rsidRDefault="00000000" w:rsidRPr="00000000" w14:paraId="000009C7">
            <w:pPr>
              <w:widowControl w:val="0"/>
              <w:spacing w:after="0" w:line="231.23223781585693" w:lineRule="auto"/>
              <w:ind w:left="115.58883666992188" w:right="59.44488525390625" w:firstLine="13.346405029296875"/>
              <w:jc w:val="left"/>
              <w:rPr>
                <w:sz w:val="19.920000076293945"/>
                <w:szCs w:val="19.920000076293945"/>
              </w:rPr>
            </w:pPr>
            <w:sdt>
              <w:sdtPr>
                <w:tag w:val="goog_rdk_1612"/>
              </w:sdtPr>
              <w:sdtContent>
                <w:del w:author="Thomas Cervone-Richards - NOAA Federal" w:id="142" w:date="2023-09-26T15:22:17Z">
                  <w:r w:rsidDel="00000000" w:rsidR="00000000" w:rsidRPr="00000000">
                    <w:rPr>
                      <w:sz w:val="19.920000076293945"/>
                      <w:szCs w:val="19.920000076293945"/>
                      <w:rtl w:val="0"/>
                    </w:rPr>
                    <w:delText xml:space="preserve">DRGARE feature object  which is not COVERED_BY  the combined coverage of  M_QUAL meta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15"/>
            </w:sdtPr>
            <w:sdtContent>
              <w:p w:rsidR="00000000" w:rsidDel="00000000" w:rsidP="00000000" w:rsidRDefault="00000000" w:rsidRPr="00000000" w14:paraId="000009C8">
                <w:pPr>
                  <w:widowControl w:val="0"/>
                  <w:spacing w:after="0" w:line="240" w:lineRule="auto"/>
                  <w:ind w:left="128.93524169921875" w:firstLine="0"/>
                  <w:jc w:val="left"/>
                  <w:rPr>
                    <w:del w:author="Thomas Cervone-Richards - NOAA Federal" w:id="142" w:date="2023-09-26T15:22:17Z"/>
                    <w:sz w:val="19.920000076293945"/>
                    <w:szCs w:val="19.920000076293945"/>
                  </w:rPr>
                </w:pPr>
                <w:sdt>
                  <w:sdtPr>
                    <w:tag w:val="goog_rdk_1614"/>
                  </w:sdtPr>
                  <w:sdtContent>
                    <w:del w:author="Thomas Cervone-Richards - NOAA Federal" w:id="142" w:date="2023-09-26T15:22:17Z">
                      <w:r w:rsidDel="00000000" w:rsidR="00000000" w:rsidRPr="00000000">
                        <w:rPr>
                          <w:sz w:val="19.920000076293945"/>
                          <w:szCs w:val="19.920000076293945"/>
                          <w:rtl w:val="0"/>
                        </w:rPr>
                        <w:delText xml:space="preserve">DEPARE or  </w:delText>
                      </w:r>
                    </w:del>
                  </w:sdtContent>
                </w:sdt>
              </w:p>
            </w:sdtContent>
          </w:sdt>
          <w:sdt>
            <w:sdtPr>
              <w:tag w:val="goog_rdk_1617"/>
            </w:sdtPr>
            <w:sdtContent>
              <w:p w:rsidR="00000000" w:rsidDel="00000000" w:rsidP="00000000" w:rsidRDefault="00000000" w:rsidRPr="00000000" w14:paraId="000009C9">
                <w:pPr>
                  <w:widowControl w:val="0"/>
                  <w:spacing w:after="0" w:line="231.23263835906982" w:lineRule="auto"/>
                  <w:ind w:left="120.76812744140625" w:right="82.357177734375" w:firstLine="8.1671142578125"/>
                  <w:jc w:val="left"/>
                  <w:rPr>
                    <w:del w:author="Thomas Cervone-Richards - NOAA Federal" w:id="142" w:date="2023-09-26T15:22:17Z"/>
                    <w:sz w:val="19.920000076293945"/>
                    <w:szCs w:val="19.920000076293945"/>
                  </w:rPr>
                </w:pPr>
                <w:sdt>
                  <w:sdtPr>
                    <w:tag w:val="goog_rdk_1616"/>
                  </w:sdtPr>
                  <w:sdtContent>
                    <w:del w:author="Thomas Cervone-Richards - NOAA Federal" w:id="142" w:date="2023-09-26T15:22:17Z">
                      <w:r w:rsidDel="00000000" w:rsidR="00000000" w:rsidRPr="00000000">
                        <w:rPr>
                          <w:sz w:val="19.920000076293945"/>
                          <w:szCs w:val="19.920000076293945"/>
                          <w:rtl w:val="0"/>
                        </w:rPr>
                        <w:delText xml:space="preserve">DRGARE objects not  covered by an  </w:delText>
                      </w:r>
                    </w:del>
                  </w:sdtContent>
                </w:sdt>
              </w:p>
            </w:sdtContent>
          </w:sdt>
          <w:p w:rsidR="00000000" w:rsidDel="00000000" w:rsidP="00000000" w:rsidRDefault="00000000" w:rsidRPr="00000000" w14:paraId="000009CA">
            <w:pPr>
              <w:widowControl w:val="0"/>
              <w:spacing w:after="0" w:before="5.208740234375" w:line="240" w:lineRule="auto"/>
              <w:ind w:left="127.34161376953125" w:firstLine="0"/>
              <w:jc w:val="left"/>
              <w:rPr>
                <w:sz w:val="19.920000076293945"/>
                <w:szCs w:val="19.920000076293945"/>
              </w:rPr>
            </w:pPr>
            <w:sdt>
              <w:sdtPr>
                <w:tag w:val="goog_rdk_1618"/>
              </w:sdtPr>
              <w:sdtContent>
                <w:del w:author="Thomas Cervone-Richards - NOAA Federal" w:id="142" w:date="2023-09-26T15:22:17Z">
                  <w:r w:rsidDel="00000000" w:rsidR="00000000" w:rsidRPr="00000000">
                    <w:rPr>
                      <w:sz w:val="19.920000076293945"/>
                      <w:szCs w:val="19.920000076293945"/>
                      <w:rtl w:val="0"/>
                    </w:rPr>
                    <w:delText xml:space="preserve">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after="0" w:line="230.42937755584717" w:lineRule="auto"/>
              <w:ind w:left="119.7723388671875" w:right="56.4208984375" w:firstLine="10.1593017578125"/>
              <w:jc w:val="left"/>
              <w:rPr>
                <w:sz w:val="19.920000076293945"/>
                <w:szCs w:val="19.920000076293945"/>
              </w:rPr>
            </w:pPr>
            <w:sdt>
              <w:sdtPr>
                <w:tag w:val="goog_rdk_1620"/>
              </w:sdtPr>
              <w:sdtContent>
                <w:del w:author="Thomas Cervone-Richards - NOAA Federal" w:id="142" w:date="2023-09-26T15:22:17Z">
                  <w:r w:rsidDel="00000000" w:rsidR="00000000" w:rsidRPr="00000000">
                    <w:rPr>
                      <w:sz w:val="19.920000076293945"/>
                      <w:szCs w:val="19.920000076293945"/>
                      <w:rtl w:val="0"/>
                    </w:rPr>
                    <w:delText xml:space="preserve">Ensure full coverage of  M_QUAL objects over  DEPARE or DRGARE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23"/>
            </w:sdtPr>
            <w:sdtContent>
              <w:p w:rsidR="00000000" w:rsidDel="00000000" w:rsidP="00000000" w:rsidRDefault="00000000" w:rsidRPr="00000000" w14:paraId="000009CC">
                <w:pPr>
                  <w:widowControl w:val="0"/>
                  <w:spacing w:after="0" w:line="228.82407188415527" w:lineRule="auto"/>
                  <w:ind w:left="127.5408935546875" w:right="121.463623046875" w:hanging="7.967529296875"/>
                  <w:jc w:val="left"/>
                  <w:rPr>
                    <w:del w:author="Thomas Cervone-Richards - NOAA Federal" w:id="142" w:date="2023-09-26T15:22:17Z"/>
                    <w:sz w:val="19.920000076293945"/>
                    <w:szCs w:val="19.920000076293945"/>
                  </w:rPr>
                </w:pPr>
                <w:sdt>
                  <w:sdtPr>
                    <w:tag w:val="goog_rdk_1622"/>
                  </w:sdtPr>
                  <w:sdtContent>
                    <w:del w:author="Thomas Cervone-Richards - NOAA Federal" w:id="142" w:date="2023-09-26T15:22:17Z">
                      <w:r w:rsidDel="00000000" w:rsidR="00000000" w:rsidRPr="00000000">
                        <w:rPr>
                          <w:sz w:val="19.920000076293945"/>
                          <w:szCs w:val="19.920000076293945"/>
                          <w:rtl w:val="0"/>
                        </w:rPr>
                        <w:delText xml:space="preserve">3.4 and Appendix  B.1 Annex A  </w:delText>
                      </w:r>
                    </w:del>
                  </w:sdtContent>
                </w:sdt>
              </w:p>
            </w:sdtContent>
          </w:sdt>
          <w:p w:rsidR="00000000" w:rsidDel="00000000" w:rsidP="00000000" w:rsidRDefault="00000000" w:rsidRPr="00000000" w14:paraId="000009CD">
            <w:pPr>
              <w:widowControl w:val="0"/>
              <w:spacing w:after="0" w:before="7.20947265625" w:line="240" w:lineRule="auto"/>
              <w:ind w:left="126.3458251953125" w:firstLine="0"/>
              <w:jc w:val="left"/>
              <w:rPr>
                <w:sz w:val="19.920000076293945"/>
                <w:szCs w:val="19.920000076293945"/>
              </w:rPr>
            </w:pPr>
            <w:sdt>
              <w:sdtPr>
                <w:tag w:val="goog_rdk_1624"/>
              </w:sdtPr>
              <w:sdtContent>
                <w:del w:author="Thomas Cervone-Richards - NOAA Federal" w:id="142" w:date="2023-09-26T15:22:17Z">
                  <w:r w:rsidDel="00000000" w:rsidR="00000000" w:rsidRPr="00000000">
                    <w:rPr>
                      <w:sz w:val="19.920000076293945"/>
                      <w:szCs w:val="19.920000076293945"/>
                      <w:rtl w:val="0"/>
                    </w:rPr>
                    <w:delText xml:space="preserve">(2.2.3)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after="0" w:line="240" w:lineRule="auto"/>
              <w:jc w:val="center"/>
              <w:rPr>
                <w:sz w:val="19.920000076293945"/>
                <w:szCs w:val="19.920000076293945"/>
              </w:rPr>
            </w:pPr>
            <w:sdt>
              <w:sdtPr>
                <w:tag w:val="goog_rdk_1626"/>
              </w:sdtPr>
              <w:sdtContent>
                <w:del w:author="Thomas Cervone-Richards - NOAA Federal" w:id="142" w:date="2023-09-26T15:22:1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after="0" w:line="240" w:lineRule="auto"/>
              <w:jc w:val="center"/>
              <w:rPr>
                <w:sz w:val="19.920000076293945"/>
                <w:szCs w:val="19.920000076293945"/>
              </w:rPr>
            </w:pPr>
            <w:r w:rsidDel="00000000" w:rsidR="00000000" w:rsidRPr="00000000">
              <w:rPr>
                <w:rtl w:val="0"/>
              </w:rPr>
            </w:r>
          </w:p>
        </w:tc>
      </w:tr>
      <w:tr>
        <w:trPr>
          <w:cantSplit w:val="0"/>
          <w:trHeight w:val="230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after="0" w:line="240" w:lineRule="auto"/>
              <w:jc w:val="center"/>
              <w:rPr>
                <w:sz w:val="19.920000076293945"/>
                <w:szCs w:val="19.920000076293945"/>
              </w:rPr>
            </w:pPr>
            <w:sdt>
              <w:sdtPr>
                <w:tag w:val="goog_rdk_1628"/>
              </w:sdtPr>
              <w:sdtContent>
                <w:del w:author="Thomas Cervone-Richards - NOAA Federal" w:id="143" w:date="2023-07-06T14:35:30Z">
                  <w:r w:rsidDel="00000000" w:rsidR="00000000" w:rsidRPr="00000000">
                    <w:rPr>
                      <w:sz w:val="19.920000076293945"/>
                      <w:szCs w:val="19.920000076293945"/>
                      <w:rtl w:val="0"/>
                    </w:rPr>
                    <w:delText xml:space="preserve">550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31"/>
            </w:sdtPr>
            <w:sdtContent>
              <w:p w:rsidR="00000000" w:rsidDel="00000000" w:rsidP="00000000" w:rsidRDefault="00000000" w:rsidRPr="00000000" w14:paraId="000009D1">
                <w:pPr>
                  <w:widowControl w:val="0"/>
                  <w:spacing w:after="0" w:line="230.42983531951904" w:lineRule="auto"/>
                  <w:ind w:left="115.58883666992188" w:right="58.75732421875" w:firstLine="14.34234619140625"/>
                  <w:jc w:val="left"/>
                  <w:rPr>
                    <w:del w:author="Thomas Cervone-Richards - NOAA Federal" w:id="143" w:date="2023-07-06T14:35:30Z"/>
                    <w:sz w:val="19.920000076293945"/>
                    <w:szCs w:val="19.920000076293945"/>
                  </w:rPr>
                </w:pPr>
                <w:sdt>
                  <w:sdtPr>
                    <w:tag w:val="goog_rdk_1630"/>
                  </w:sdtPr>
                  <w:sdtContent>
                    <w:del w:author="Thomas Cervone-Richards - NOAA Federal" w:id="143" w:date="2023-07-06T14:35:30Z">
                      <w:r w:rsidDel="00000000" w:rsidR="00000000" w:rsidRPr="00000000">
                        <w:rPr>
                          <w:sz w:val="19.920000076293945"/>
                          <w:szCs w:val="19.920000076293945"/>
                          <w:rtl w:val="0"/>
                        </w:rPr>
                        <w:delText xml:space="preserve">For each UNSARE feature  object which COVERS OR CROSSES OR OVERLAPS  the following objects  </w:delText>
                      </w:r>
                    </w:del>
                  </w:sdtContent>
                </w:sdt>
              </w:p>
            </w:sdtContent>
          </w:sdt>
          <w:sdt>
            <w:sdtPr>
              <w:tag w:val="goog_rdk_1633"/>
            </w:sdtPr>
            <w:sdtContent>
              <w:p w:rsidR="00000000" w:rsidDel="00000000" w:rsidP="00000000" w:rsidRDefault="00000000" w:rsidRPr="00000000" w14:paraId="000009D2">
                <w:pPr>
                  <w:widowControl w:val="0"/>
                  <w:spacing w:after="0" w:before="5.8770751953125" w:line="240" w:lineRule="auto"/>
                  <w:ind w:left="128.93524169921875" w:firstLine="0"/>
                  <w:jc w:val="left"/>
                  <w:rPr>
                    <w:del w:author="Thomas Cervone-Richards - NOAA Federal" w:id="143" w:date="2023-07-06T14:35:30Z"/>
                    <w:sz w:val="19.920000076293945"/>
                    <w:szCs w:val="19.920000076293945"/>
                  </w:rPr>
                </w:pPr>
                <w:sdt>
                  <w:sdtPr>
                    <w:tag w:val="goog_rdk_1632"/>
                  </w:sdtPr>
                  <w:sdtContent>
                    <w:del w:author="Thomas Cervone-Richards - NOAA Federal" w:id="143" w:date="2023-07-06T14:35:30Z">
                      <w:r w:rsidDel="00000000" w:rsidR="00000000" w:rsidRPr="00000000">
                        <w:rPr>
                          <w:sz w:val="19.920000076293945"/>
                          <w:szCs w:val="19.920000076293945"/>
                          <w:rtl w:val="0"/>
                        </w:rPr>
                        <w:delText xml:space="preserve">DEPCNT, OBSTRN,  </w:delText>
                      </w:r>
                    </w:del>
                  </w:sdtContent>
                </w:sdt>
              </w:p>
            </w:sdtContent>
          </w:sdt>
          <w:sdt>
            <w:sdtPr>
              <w:tag w:val="goog_rdk_1635"/>
            </w:sdtPr>
            <w:sdtContent>
              <w:p w:rsidR="00000000" w:rsidDel="00000000" w:rsidP="00000000" w:rsidRDefault="00000000" w:rsidRPr="00000000" w14:paraId="000009D3">
                <w:pPr>
                  <w:widowControl w:val="0"/>
                  <w:spacing w:after="0" w:line="231.23273849487305" w:lineRule="auto"/>
                  <w:ind w:left="115.98724365234375" w:right="402.6666259765625" w:firstLine="6.573486328125"/>
                  <w:jc w:val="left"/>
                  <w:rPr>
                    <w:del w:author="Thomas Cervone-Richards - NOAA Federal" w:id="143" w:date="2023-07-06T14:35:30Z"/>
                    <w:sz w:val="19.920000076293945"/>
                    <w:szCs w:val="19.920000076293945"/>
                  </w:rPr>
                </w:pPr>
                <w:sdt>
                  <w:sdtPr>
                    <w:tag w:val="goog_rdk_1634"/>
                  </w:sdtPr>
                  <w:sdtContent>
                    <w:del w:author="Thomas Cervone-Richards - NOAA Federal" w:id="143" w:date="2023-07-06T14:35:30Z">
                      <w:r w:rsidDel="00000000" w:rsidR="00000000" w:rsidRPr="00000000">
                        <w:rPr>
                          <w:sz w:val="19.920000076293945"/>
                          <w:szCs w:val="19.920000076293945"/>
                          <w:rtl w:val="0"/>
                        </w:rPr>
                        <w:delText xml:space="preserve">SOUNDG, UWTROC or  WRECKS AND is not  </w:delText>
                      </w:r>
                    </w:del>
                  </w:sdtContent>
                </w:sdt>
              </w:p>
            </w:sdtContent>
          </w:sdt>
          <w:sdt>
            <w:sdtPr>
              <w:tag w:val="goog_rdk_1637"/>
            </w:sdtPr>
            <w:sdtContent>
              <w:p w:rsidR="00000000" w:rsidDel="00000000" w:rsidP="00000000" w:rsidRDefault="00000000" w:rsidRPr="00000000" w14:paraId="000009D4">
                <w:pPr>
                  <w:widowControl w:val="0"/>
                  <w:spacing w:after="0" w:before="5.6109619140625" w:line="240" w:lineRule="auto"/>
                  <w:ind w:left="121.56478881835938" w:firstLine="0"/>
                  <w:jc w:val="left"/>
                  <w:rPr>
                    <w:del w:author="Thomas Cervone-Richards - NOAA Federal" w:id="143" w:date="2023-07-06T14:35:30Z"/>
                    <w:sz w:val="19.920000076293945"/>
                    <w:szCs w:val="19.920000076293945"/>
                  </w:rPr>
                </w:pPr>
                <w:sdt>
                  <w:sdtPr>
                    <w:tag w:val="goog_rdk_1636"/>
                  </w:sdtPr>
                  <w:sdtContent>
                    <w:del w:author="Thomas Cervone-Richards - NOAA Federal" w:id="143" w:date="2023-07-06T14:35:30Z">
                      <w:r w:rsidDel="00000000" w:rsidR="00000000" w:rsidRPr="00000000">
                        <w:rPr>
                          <w:sz w:val="19.920000076293945"/>
                          <w:szCs w:val="19.920000076293945"/>
                          <w:rtl w:val="0"/>
                        </w:rPr>
                        <w:delText xml:space="preserve">COVERED_BY the  </w:delText>
                      </w:r>
                    </w:del>
                  </w:sdtContent>
                </w:sdt>
              </w:p>
            </w:sdtContent>
          </w:sdt>
          <w:sdt>
            <w:sdtPr>
              <w:tag w:val="goog_rdk_1639"/>
            </w:sdtPr>
            <w:sdtContent>
              <w:p w:rsidR="00000000" w:rsidDel="00000000" w:rsidP="00000000" w:rsidRDefault="00000000" w:rsidRPr="00000000" w14:paraId="000009D5">
                <w:pPr>
                  <w:widowControl w:val="0"/>
                  <w:spacing w:after="0" w:line="240" w:lineRule="auto"/>
                  <w:ind w:left="120.76797485351562" w:firstLine="0"/>
                  <w:jc w:val="left"/>
                  <w:rPr>
                    <w:del w:author="Thomas Cervone-Richards - NOAA Federal" w:id="143" w:date="2023-07-06T14:35:30Z"/>
                    <w:sz w:val="19.920000076293945"/>
                    <w:szCs w:val="19.920000076293945"/>
                  </w:rPr>
                </w:pPr>
                <w:sdt>
                  <w:sdtPr>
                    <w:tag w:val="goog_rdk_1638"/>
                  </w:sdtPr>
                  <w:sdtContent>
                    <w:del w:author="Thomas Cervone-Richards - NOAA Federal" w:id="143" w:date="2023-07-06T14:35:30Z">
                      <w:r w:rsidDel="00000000" w:rsidR="00000000" w:rsidRPr="00000000">
                        <w:rPr>
                          <w:sz w:val="19.920000076293945"/>
                          <w:szCs w:val="19.920000076293945"/>
                          <w:rtl w:val="0"/>
                        </w:rPr>
                        <w:delText xml:space="preserve">combined coverage of  </w:delText>
                      </w:r>
                    </w:del>
                  </w:sdtContent>
                </w:sdt>
              </w:p>
            </w:sdtContent>
          </w:sdt>
          <w:p w:rsidR="00000000" w:rsidDel="00000000" w:rsidP="00000000" w:rsidRDefault="00000000" w:rsidRPr="00000000" w14:paraId="000009D6">
            <w:pPr>
              <w:widowControl w:val="0"/>
              <w:spacing w:after="0" w:line="240" w:lineRule="auto"/>
              <w:ind w:left="127.34161376953125" w:firstLine="0"/>
              <w:jc w:val="left"/>
              <w:rPr>
                <w:sz w:val="19.920000076293945"/>
                <w:szCs w:val="19.920000076293945"/>
              </w:rPr>
            </w:pPr>
            <w:sdt>
              <w:sdtPr>
                <w:tag w:val="goog_rdk_1640"/>
              </w:sdtPr>
              <w:sdtContent>
                <w:del w:author="Thomas Cervone-Richards - NOAA Federal" w:id="143" w:date="2023-07-06T14:35:30Z">
                  <w:r w:rsidDel="00000000" w:rsidR="00000000" w:rsidRPr="00000000">
                    <w:rPr>
                      <w:sz w:val="19.920000076293945"/>
                      <w:szCs w:val="19.920000076293945"/>
                      <w:rtl w:val="0"/>
                    </w:rPr>
                    <w:delText xml:space="preserve">M_QUAL meta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43"/>
            </w:sdtPr>
            <w:sdtContent>
              <w:p w:rsidR="00000000" w:rsidDel="00000000" w:rsidP="00000000" w:rsidRDefault="00000000" w:rsidRPr="00000000" w14:paraId="000009D7">
                <w:pPr>
                  <w:widowControl w:val="0"/>
                  <w:spacing w:after="0" w:line="230.02837657928467" w:lineRule="auto"/>
                  <w:ind w:left="124.3536376953125" w:right="150.284423828125" w:firstLine="4.18304443359375"/>
                  <w:rPr>
                    <w:del w:author="Thomas Cervone-Richards - NOAA Federal" w:id="143" w:date="2023-07-06T14:35:30Z"/>
                    <w:sz w:val="19.920000076293945"/>
                    <w:szCs w:val="19.920000076293945"/>
                  </w:rPr>
                </w:pPr>
                <w:sdt>
                  <w:sdtPr>
                    <w:tag w:val="goog_rdk_1642"/>
                  </w:sdtPr>
                  <w:sdtContent>
                    <w:del w:author="Thomas Cervone-Richards - NOAA Federal" w:id="143" w:date="2023-07-06T14:35:30Z">
                      <w:r w:rsidDel="00000000" w:rsidR="00000000" w:rsidRPr="00000000">
                        <w:rPr>
                          <w:sz w:val="19.920000076293945"/>
                          <w:szCs w:val="19.920000076293945"/>
                          <w:rtl w:val="0"/>
                        </w:rPr>
                        <w:delText xml:space="preserve">UNSARE containing  bathymetric features  not completely  </w:delText>
                      </w:r>
                    </w:del>
                  </w:sdtContent>
                </w:sdt>
              </w:p>
            </w:sdtContent>
          </w:sdt>
          <w:sdt>
            <w:sdtPr>
              <w:tag w:val="goog_rdk_1645"/>
            </w:sdtPr>
            <w:sdtContent>
              <w:p w:rsidR="00000000" w:rsidDel="00000000" w:rsidP="00000000" w:rsidRDefault="00000000" w:rsidRPr="00000000" w14:paraId="000009D8">
                <w:pPr>
                  <w:widowControl w:val="0"/>
                  <w:spacing w:after="0" w:before="6.209716796875" w:line="240" w:lineRule="auto"/>
                  <w:ind w:left="120.76812744140625" w:firstLine="0"/>
                  <w:jc w:val="left"/>
                  <w:rPr>
                    <w:del w:author="Thomas Cervone-Richards - NOAA Federal" w:id="143" w:date="2023-07-06T14:35:30Z"/>
                    <w:sz w:val="19.920000076293945"/>
                    <w:szCs w:val="19.920000076293945"/>
                  </w:rPr>
                </w:pPr>
                <w:sdt>
                  <w:sdtPr>
                    <w:tag w:val="goog_rdk_1644"/>
                  </w:sdtPr>
                  <w:sdtContent>
                    <w:del w:author="Thomas Cervone-Richards - NOAA Federal" w:id="143" w:date="2023-07-06T14:35:30Z">
                      <w:r w:rsidDel="00000000" w:rsidR="00000000" w:rsidRPr="00000000">
                        <w:rPr>
                          <w:sz w:val="19.920000076293945"/>
                          <w:szCs w:val="19.920000076293945"/>
                          <w:rtl w:val="0"/>
                        </w:rPr>
                        <w:delText xml:space="preserve">covered by  </w:delText>
                      </w:r>
                    </w:del>
                  </w:sdtContent>
                </w:sdt>
              </w:p>
            </w:sdtContent>
          </w:sdt>
          <w:p w:rsidR="00000000" w:rsidDel="00000000" w:rsidP="00000000" w:rsidRDefault="00000000" w:rsidRPr="00000000" w14:paraId="000009D9">
            <w:pPr>
              <w:widowControl w:val="0"/>
              <w:spacing w:after="0" w:line="240" w:lineRule="auto"/>
              <w:ind w:left="127.34161376953125" w:firstLine="0"/>
              <w:jc w:val="left"/>
              <w:rPr>
                <w:sz w:val="19.920000076293945"/>
                <w:szCs w:val="19.920000076293945"/>
              </w:rPr>
            </w:pPr>
            <w:sdt>
              <w:sdtPr>
                <w:tag w:val="goog_rdk_1646"/>
              </w:sdtPr>
              <w:sdtContent>
                <w:del w:author="Thomas Cervone-Richards - NOAA Federal" w:id="143" w:date="2023-07-06T14:35:30Z">
                  <w:r w:rsidDel="00000000" w:rsidR="00000000" w:rsidRPr="00000000">
                    <w:rPr>
                      <w:sz w:val="19.920000076293945"/>
                      <w:szCs w:val="19.920000076293945"/>
                      <w:rtl w:val="0"/>
                    </w:rPr>
                    <w:delText xml:space="preserve">M_QUAL.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49"/>
            </w:sdtPr>
            <w:sdtContent>
              <w:p w:rsidR="00000000" w:rsidDel="00000000" w:rsidP="00000000" w:rsidRDefault="00000000" w:rsidRPr="00000000" w14:paraId="000009DA">
                <w:pPr>
                  <w:widowControl w:val="0"/>
                  <w:spacing w:after="0" w:line="240" w:lineRule="auto"/>
                  <w:ind w:left="129.931640625" w:firstLine="0"/>
                  <w:jc w:val="left"/>
                  <w:rPr>
                    <w:del w:author="Thomas Cervone-Richards - NOAA Federal" w:id="143" w:date="2023-07-06T14:35:30Z"/>
                    <w:sz w:val="19.920000076293945"/>
                    <w:szCs w:val="19.920000076293945"/>
                  </w:rPr>
                </w:pPr>
                <w:sdt>
                  <w:sdtPr>
                    <w:tag w:val="goog_rdk_1648"/>
                  </w:sdtPr>
                  <w:sdtContent>
                    <w:del w:author="Thomas Cervone-Richards - NOAA Federal" w:id="143" w:date="2023-07-06T14:35:30Z">
                      <w:r w:rsidDel="00000000" w:rsidR="00000000" w:rsidRPr="00000000">
                        <w:rPr>
                          <w:sz w:val="19.920000076293945"/>
                          <w:szCs w:val="19.920000076293945"/>
                          <w:rtl w:val="0"/>
                        </w:rPr>
                        <w:delText xml:space="preserve">Ensure M_QUAL  </w:delText>
                      </w:r>
                    </w:del>
                  </w:sdtContent>
                </w:sdt>
              </w:p>
            </w:sdtContent>
          </w:sdt>
          <w:sdt>
            <w:sdtPr>
              <w:tag w:val="goog_rdk_1651"/>
            </w:sdtPr>
            <w:sdtContent>
              <w:p w:rsidR="00000000" w:rsidDel="00000000" w:rsidP="00000000" w:rsidRDefault="00000000" w:rsidRPr="00000000" w14:paraId="000009DB">
                <w:pPr>
                  <w:widowControl w:val="0"/>
                  <w:spacing w:after="0" w:line="240" w:lineRule="auto"/>
                  <w:ind w:left="119.7723388671875" w:firstLine="0"/>
                  <w:jc w:val="left"/>
                  <w:rPr>
                    <w:del w:author="Thomas Cervone-Richards - NOAA Federal" w:id="143" w:date="2023-07-06T14:35:30Z"/>
                    <w:sz w:val="19.920000076293945"/>
                    <w:szCs w:val="19.920000076293945"/>
                  </w:rPr>
                </w:pPr>
                <w:sdt>
                  <w:sdtPr>
                    <w:tag w:val="goog_rdk_1650"/>
                  </w:sdtPr>
                  <w:sdtContent>
                    <w:del w:author="Thomas Cervone-Richards - NOAA Federal" w:id="143" w:date="2023-07-06T14:35:30Z">
                      <w:r w:rsidDel="00000000" w:rsidR="00000000" w:rsidRPr="00000000">
                        <w:rPr>
                          <w:sz w:val="19.920000076293945"/>
                          <w:szCs w:val="19.920000076293945"/>
                          <w:rtl w:val="0"/>
                        </w:rPr>
                        <w:delText xml:space="preserve">objects completely  </w:delText>
                      </w:r>
                    </w:del>
                  </w:sdtContent>
                </w:sdt>
              </w:p>
            </w:sdtContent>
          </w:sdt>
          <w:sdt>
            <w:sdtPr>
              <w:tag w:val="goog_rdk_1653"/>
            </w:sdtPr>
            <w:sdtContent>
              <w:p w:rsidR="00000000" w:rsidDel="00000000" w:rsidP="00000000" w:rsidRDefault="00000000" w:rsidRPr="00000000" w14:paraId="000009DC">
                <w:pPr>
                  <w:widowControl w:val="0"/>
                  <w:spacing w:after="0" w:line="240" w:lineRule="auto"/>
                  <w:ind w:left="120.7684326171875" w:firstLine="0"/>
                  <w:jc w:val="left"/>
                  <w:rPr>
                    <w:del w:author="Thomas Cervone-Richards - NOAA Federal" w:id="143" w:date="2023-07-06T14:35:30Z"/>
                    <w:sz w:val="19.920000076293945"/>
                    <w:szCs w:val="19.920000076293945"/>
                  </w:rPr>
                </w:pPr>
                <w:sdt>
                  <w:sdtPr>
                    <w:tag w:val="goog_rdk_1652"/>
                  </w:sdtPr>
                  <w:sdtContent>
                    <w:del w:author="Thomas Cervone-Richards - NOAA Federal" w:id="143" w:date="2023-07-06T14:35:30Z">
                      <w:r w:rsidDel="00000000" w:rsidR="00000000" w:rsidRPr="00000000">
                        <w:rPr>
                          <w:sz w:val="19.920000076293945"/>
                          <w:szCs w:val="19.920000076293945"/>
                          <w:rtl w:val="0"/>
                        </w:rPr>
                        <w:delText xml:space="preserve">cover UNSARE  </w:delText>
                      </w:r>
                    </w:del>
                  </w:sdtContent>
                </w:sdt>
              </w:p>
            </w:sdtContent>
          </w:sdt>
          <w:sdt>
            <w:sdtPr>
              <w:tag w:val="goog_rdk_1655"/>
            </w:sdtPr>
            <w:sdtContent>
              <w:p w:rsidR="00000000" w:rsidDel="00000000" w:rsidP="00000000" w:rsidRDefault="00000000" w:rsidRPr="00000000" w14:paraId="000009DD">
                <w:pPr>
                  <w:widowControl w:val="0"/>
                  <w:spacing w:after="0" w:line="240" w:lineRule="auto"/>
                  <w:ind w:left="119.7723388671875" w:firstLine="0"/>
                  <w:jc w:val="left"/>
                  <w:rPr>
                    <w:del w:author="Thomas Cervone-Richards - NOAA Federal" w:id="143" w:date="2023-07-06T14:35:30Z"/>
                    <w:sz w:val="19.920000076293945"/>
                    <w:szCs w:val="19.920000076293945"/>
                  </w:rPr>
                </w:pPr>
                <w:sdt>
                  <w:sdtPr>
                    <w:tag w:val="goog_rdk_1654"/>
                  </w:sdtPr>
                  <w:sdtContent>
                    <w:del w:author="Thomas Cervone-Richards - NOAA Federal" w:id="143" w:date="2023-07-06T14:35:30Z">
                      <w:r w:rsidDel="00000000" w:rsidR="00000000" w:rsidRPr="00000000">
                        <w:rPr>
                          <w:sz w:val="19.920000076293945"/>
                          <w:szCs w:val="19.920000076293945"/>
                          <w:rtl w:val="0"/>
                        </w:rPr>
                        <w:delText xml:space="preserve">objects containing  </w:delText>
                      </w:r>
                    </w:del>
                  </w:sdtContent>
                </w:sdt>
              </w:p>
            </w:sdtContent>
          </w:sdt>
          <w:p w:rsidR="00000000" w:rsidDel="00000000" w:rsidP="00000000" w:rsidRDefault="00000000" w:rsidRPr="00000000" w14:paraId="000009DE">
            <w:pPr>
              <w:widowControl w:val="0"/>
              <w:spacing w:after="0" w:line="240" w:lineRule="auto"/>
              <w:ind w:left="124.3536376953125" w:firstLine="0"/>
              <w:jc w:val="left"/>
              <w:rPr>
                <w:sz w:val="19.920000076293945"/>
                <w:szCs w:val="19.920000076293945"/>
              </w:rPr>
            </w:pPr>
            <w:sdt>
              <w:sdtPr>
                <w:tag w:val="goog_rdk_1656"/>
              </w:sdtPr>
              <w:sdtContent>
                <w:del w:author="Thomas Cervone-Richards - NOAA Federal" w:id="143" w:date="2023-07-06T14:35:30Z">
                  <w:r w:rsidDel="00000000" w:rsidR="00000000" w:rsidRPr="00000000">
                    <w:rPr>
                      <w:sz w:val="19.920000076293945"/>
                      <w:szCs w:val="19.920000076293945"/>
                      <w:rtl w:val="0"/>
                    </w:rPr>
                    <w:delText xml:space="preserve">bathymetric features.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59"/>
            </w:sdtPr>
            <w:sdtContent>
              <w:p w:rsidR="00000000" w:rsidDel="00000000" w:rsidP="00000000" w:rsidRDefault="00000000" w:rsidRPr="00000000" w14:paraId="000009DF">
                <w:pPr>
                  <w:widowControl w:val="0"/>
                  <w:spacing w:after="0" w:line="231.2314224243164" w:lineRule="auto"/>
                  <w:ind w:left="127.5408935546875" w:right="121.463623046875" w:hanging="7.967529296875"/>
                  <w:jc w:val="left"/>
                  <w:rPr>
                    <w:del w:author="Thomas Cervone-Richards - NOAA Federal" w:id="143" w:date="2023-07-06T14:35:30Z"/>
                    <w:sz w:val="19.920000076293945"/>
                    <w:szCs w:val="19.920000076293945"/>
                  </w:rPr>
                </w:pPr>
                <w:sdt>
                  <w:sdtPr>
                    <w:tag w:val="goog_rdk_1658"/>
                  </w:sdtPr>
                  <w:sdtContent>
                    <w:del w:author="Thomas Cervone-Richards - NOAA Federal" w:id="143" w:date="2023-07-06T14:35:30Z">
                      <w:r w:rsidDel="00000000" w:rsidR="00000000" w:rsidRPr="00000000">
                        <w:rPr>
                          <w:sz w:val="19.920000076293945"/>
                          <w:szCs w:val="19.920000076293945"/>
                          <w:rtl w:val="0"/>
                        </w:rPr>
                        <w:delText xml:space="preserve">3.4 and Appendix  B.1 Annex A  </w:delText>
                      </w:r>
                    </w:del>
                  </w:sdtContent>
                </w:sdt>
              </w:p>
            </w:sdtContent>
          </w:sdt>
          <w:p w:rsidR="00000000" w:rsidDel="00000000" w:rsidP="00000000" w:rsidRDefault="00000000" w:rsidRPr="00000000" w14:paraId="000009E0">
            <w:pPr>
              <w:widowControl w:val="0"/>
              <w:spacing w:after="0" w:before="2.8125" w:line="240" w:lineRule="auto"/>
              <w:ind w:left="126.3458251953125" w:firstLine="0"/>
              <w:jc w:val="left"/>
              <w:rPr>
                <w:sz w:val="19.920000076293945"/>
                <w:szCs w:val="19.920000076293945"/>
              </w:rPr>
            </w:pPr>
            <w:sdt>
              <w:sdtPr>
                <w:tag w:val="goog_rdk_1660"/>
              </w:sdtPr>
              <w:sdtContent>
                <w:del w:author="Thomas Cervone-Richards - NOAA Federal" w:id="143" w:date="2023-07-06T14:35:30Z">
                  <w:r w:rsidDel="00000000" w:rsidR="00000000" w:rsidRPr="00000000">
                    <w:rPr>
                      <w:sz w:val="19.920000076293945"/>
                      <w:szCs w:val="19.920000076293945"/>
                      <w:rtl w:val="0"/>
                    </w:rPr>
                    <w:delText xml:space="preserve">(2.2.3)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after="0" w:line="240" w:lineRule="auto"/>
              <w:jc w:val="center"/>
              <w:rPr>
                <w:sz w:val="19.920000076293945"/>
                <w:szCs w:val="19.920000076293945"/>
              </w:rPr>
            </w:pPr>
            <w:sdt>
              <w:sdtPr>
                <w:tag w:val="goog_rdk_1662"/>
              </w:sdtPr>
              <w:sdtContent>
                <w:del w:author="Thomas Cervone-Richards - NOAA Federal" w:id="143" w:date="2023-07-06T14:35:3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551a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after="0" w:line="231.23295307159424" w:lineRule="auto"/>
              <w:ind w:left="115.58883666992188" w:right="249.083251953125" w:firstLine="15.338287353515625"/>
              <w:jc w:val="left"/>
              <w:rPr>
                <w:sz w:val="19.920000076293945"/>
                <w:szCs w:val="19.920000076293945"/>
              </w:rPr>
            </w:pPr>
            <w:r w:rsidDel="00000000" w:rsidR="00000000" w:rsidRPr="00000000">
              <w:rPr>
                <w:sz w:val="19.920000076293945"/>
                <w:szCs w:val="19.920000076293945"/>
                <w:rtl w:val="0"/>
              </w:rPr>
              <w:t xml:space="preserve">If text attribute values use  (C0) characters (C0 as  defined in S-57 Part 3,  Annex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after="0" w:line="231.23273849487305" w:lineRule="auto"/>
              <w:ind w:left="126.146240234375" w:right="226.976318359375" w:hanging="4.58160400390625"/>
              <w:jc w:val="left"/>
              <w:rPr>
                <w:sz w:val="19.920000076293945"/>
                <w:szCs w:val="19.920000076293945"/>
              </w:rPr>
            </w:pPr>
            <w:r w:rsidDel="00000000" w:rsidR="00000000" w:rsidRPr="00000000">
              <w:rPr>
                <w:sz w:val="19.920000076293945"/>
                <w:szCs w:val="19.920000076293945"/>
                <w:rtl w:val="0"/>
              </w:rPr>
              <w:t xml:space="preserve">C0 characters used  in text attribute  </w:t>
            </w:r>
          </w:p>
          <w:p w:rsidR="00000000" w:rsidDel="00000000" w:rsidP="00000000" w:rsidRDefault="00000000" w:rsidRPr="00000000" w14:paraId="000009E6">
            <w:pPr>
              <w:widowControl w:val="0"/>
              <w:spacing w:after="0" w:before="5.2105712890625" w:line="240" w:lineRule="auto"/>
              <w:ind w:left="114.39361572265625" w:firstLine="0"/>
              <w:jc w:val="left"/>
              <w:rPr>
                <w:sz w:val="19.920000076293945"/>
                <w:szCs w:val="19.920000076293945"/>
              </w:rPr>
            </w:pPr>
            <w:r w:rsidDel="00000000" w:rsidR="00000000" w:rsidRPr="00000000">
              <w:rPr>
                <w:sz w:val="19.920000076293945"/>
                <w:szCs w:val="19.920000076293945"/>
                <w:rtl w:val="0"/>
              </w:rPr>
              <w:t xml:space="preserv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after="0" w:line="231.23273849487305" w:lineRule="auto"/>
              <w:ind w:left="114.3939208984375" w:right="292.0843505859375" w:firstLine="7.1710205078125"/>
              <w:jc w:val="left"/>
              <w:rPr>
                <w:sz w:val="19.920000076293945"/>
                <w:szCs w:val="19.920000076293945"/>
              </w:rPr>
            </w:pPr>
            <w:r w:rsidDel="00000000" w:rsidR="00000000" w:rsidRPr="00000000">
              <w:rPr>
                <w:sz w:val="19.920000076293945"/>
                <w:szCs w:val="19.920000076293945"/>
                <w:rtl w:val="0"/>
              </w:rPr>
              <w:t xml:space="preserve">Correct text attribute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after="0" w:line="231.23273849487305" w:lineRule="auto"/>
              <w:ind w:left="115.5889892578125" w:right="254.9267578125" w:firstLine="3.984375"/>
              <w:jc w:val="left"/>
              <w:rPr>
                <w:sz w:val="19.920000076293945"/>
                <w:szCs w:val="19.920000076293945"/>
              </w:rPr>
            </w:pPr>
            <w:r w:rsidDel="00000000" w:rsidR="00000000" w:rsidRPr="00000000">
              <w:rPr>
                <w:sz w:val="19.920000076293945"/>
                <w:szCs w:val="19.920000076293945"/>
                <w:rtl w:val="0"/>
              </w:rPr>
              <w:t xml:space="preserve">3.5.5 and Part 3  Annex B</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sdt>
            <w:sdtPr>
              <w:tag w:val="goog_rdk_1665"/>
            </w:sdtPr>
            <w:sdtContent>
              <w:p w:rsidR="00000000" w:rsidDel="00000000" w:rsidP="00000000" w:rsidRDefault="00000000" w:rsidRPr="00000000" w14:paraId="000009EA">
                <w:pPr>
                  <w:widowControl w:val="0"/>
                  <w:spacing w:after="0" w:line="240" w:lineRule="auto"/>
                  <w:jc w:val="center"/>
                  <w:rPr>
                    <w:ins w:author="Thomas Cervone-Richards - NOAA Federal" w:id="144" w:date="2023-09-26T15:26:41Z"/>
                    <w:sz w:val="19.920000076293945"/>
                    <w:szCs w:val="19.920000076293945"/>
                  </w:rPr>
                </w:pPr>
                <w:sdt>
                  <w:sdtPr>
                    <w:tag w:val="goog_rdk_1664"/>
                  </w:sdtPr>
                  <w:sdtContent>
                    <w:ins w:author="Thomas Cervone-Richards - NOAA Federal" w:id="144" w:date="2023-09-26T15:26:41Z">
                      <w:r w:rsidDel="00000000" w:rsidR="00000000" w:rsidRPr="00000000">
                        <w:rPr>
                          <w:sz w:val="19.920000076293945"/>
                          <w:szCs w:val="19.920000076293945"/>
                          <w:rtl w:val="0"/>
                        </w:rPr>
                        <w:t xml:space="preserve">57, 411, 412, 413, 414</w:t>
                      </w:r>
                    </w:ins>
                  </w:sdtContent>
                </w:sdt>
              </w:p>
            </w:sdtContent>
          </w:sdt>
          <w:p w:rsidR="00000000" w:rsidDel="00000000" w:rsidP="00000000" w:rsidRDefault="00000000" w:rsidRPr="00000000" w14:paraId="000009EB">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551b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after="0" w:line="230.02846240997314" w:lineRule="auto"/>
              <w:ind w:left="125.74798583984375" w:right="172.59033203125" w:firstLine="5.17913818359375"/>
              <w:jc w:val="left"/>
              <w:rPr>
                <w:sz w:val="19.920000076293945"/>
                <w:szCs w:val="19.920000076293945"/>
              </w:rPr>
            </w:pPr>
            <w:r w:rsidDel="00000000" w:rsidR="00000000" w:rsidRPr="00000000">
              <w:rPr>
                <w:sz w:val="19.920000076293945"/>
                <w:szCs w:val="19.920000076293945"/>
                <w:rtl w:val="0"/>
              </w:rPr>
              <w:t xml:space="preserve">If the delete character is  used outside of the update  mechanism, (that is in  </w:t>
            </w:r>
          </w:p>
          <w:p w:rsidR="00000000" w:rsidDel="00000000" w:rsidP="00000000" w:rsidRDefault="00000000" w:rsidRPr="00000000" w14:paraId="000009EE">
            <w:pPr>
              <w:widowControl w:val="0"/>
              <w:spacing w:after="0" w:before="6.2103271484375" w:line="231.23273849487305" w:lineRule="auto"/>
              <w:ind w:left="129.93118286132812" w:right="515.6124877929688" w:hanging="1.792755126953125"/>
              <w:jc w:val="left"/>
              <w:rPr>
                <w:sz w:val="19.920000076293945"/>
                <w:szCs w:val="19.920000076293945"/>
              </w:rPr>
            </w:pPr>
            <w:r w:rsidDel="00000000" w:rsidR="00000000" w:rsidRPr="00000000">
              <w:rPr>
                <w:sz w:val="19.920000076293945"/>
                <w:szCs w:val="19.920000076293945"/>
                <w:rtl w:val="0"/>
              </w:rPr>
              <w:t xml:space="preserve">records where RUIN is  Equal to 3 (modify)).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after="0"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Delete character  </w:t>
            </w:r>
          </w:p>
          <w:p w:rsidR="00000000" w:rsidDel="00000000" w:rsidP="00000000" w:rsidRDefault="00000000" w:rsidRPr="00000000" w14:paraId="000009F0">
            <w:pPr>
              <w:widowControl w:val="0"/>
              <w:spacing w:after="0" w:line="228.8241720199585" w:lineRule="auto"/>
              <w:ind w:left="126.34552001953125" w:right="272.393798828125" w:firstLine="0"/>
              <w:jc w:val="left"/>
              <w:rPr>
                <w:sz w:val="19.920000076293945"/>
                <w:szCs w:val="19.920000076293945"/>
              </w:rPr>
            </w:pPr>
            <w:r w:rsidDel="00000000" w:rsidR="00000000" w:rsidRPr="00000000">
              <w:rPr>
                <w:sz w:val="19.920000076293945"/>
                <w:szCs w:val="19.920000076293945"/>
                <w:rtl w:val="0"/>
              </w:rPr>
              <w:t xml:space="preserve">used outside of the  update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after="0" w:line="231.23273849487305" w:lineRule="auto"/>
              <w:ind w:left="115.5889892578125" w:right="148.0621337890625" w:firstLine="4.9798583984375"/>
              <w:jc w:val="left"/>
              <w:rPr>
                <w:sz w:val="19.920000076293945"/>
                <w:szCs w:val="19.920000076293945"/>
              </w:rPr>
            </w:pPr>
            <w:r w:rsidDel="00000000" w:rsidR="00000000" w:rsidRPr="00000000">
              <w:rPr>
                <w:sz w:val="19.920000076293945"/>
                <w:szCs w:val="19.920000076293945"/>
                <w:rtl w:val="0"/>
              </w:rPr>
              <w:t xml:space="preserve">Only use delete within  the update  </w:t>
            </w:r>
          </w:p>
          <w:p w:rsidR="00000000" w:rsidDel="00000000" w:rsidP="00000000" w:rsidRDefault="00000000" w:rsidRPr="00000000" w14:paraId="000009F2">
            <w:pPr>
              <w:widowControl w:val="0"/>
              <w:spacing w:after="0" w:before="2.8106689453125" w:line="240" w:lineRule="auto"/>
              <w:ind w:left="125.748291015625" w:firstLine="0"/>
              <w:jc w:val="left"/>
              <w:rPr>
                <w:sz w:val="19.920000076293945"/>
                <w:szCs w:val="19.920000076293945"/>
              </w:rPr>
            </w:pPr>
            <w:r w:rsidDel="00000000" w:rsidR="00000000" w:rsidRPr="00000000">
              <w:rPr>
                <w:sz w:val="19.920000076293945"/>
                <w:szCs w:val="19.920000076293945"/>
                <w:rtl w:val="0"/>
              </w:rPr>
              <w:t xml:space="preserve">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sdt>
            <w:sdtPr>
              <w:tag w:val="goog_rdk_1668"/>
            </w:sdtPr>
            <w:sdtContent>
              <w:p w:rsidR="00000000" w:rsidDel="00000000" w:rsidP="00000000" w:rsidRDefault="00000000" w:rsidRPr="00000000" w14:paraId="000009F5">
                <w:pPr>
                  <w:widowControl w:val="0"/>
                  <w:spacing w:after="0" w:line="240" w:lineRule="auto"/>
                  <w:jc w:val="center"/>
                  <w:rPr>
                    <w:ins w:author="Thomas Cervone-Richards - NOAA Federal" w:id="145" w:date="2023-09-26T15:27:40Z"/>
                    <w:sz w:val="19.920000076293945"/>
                    <w:szCs w:val="19.920000076293945"/>
                  </w:rPr>
                </w:pPr>
                <w:sdt>
                  <w:sdtPr>
                    <w:tag w:val="goog_rdk_1667"/>
                  </w:sdtPr>
                  <w:sdtContent>
                    <w:ins w:author="Thomas Cervone-Richards - NOAA Federal" w:id="145" w:date="2023-09-26T15:27:40Z">
                      <w:r w:rsidDel="00000000" w:rsidR="00000000" w:rsidRPr="00000000">
                        <w:rPr>
                          <w:sz w:val="19.920000076293945"/>
                          <w:szCs w:val="19.920000076293945"/>
                          <w:rtl w:val="0"/>
                        </w:rPr>
                        <w:t xml:space="preserve">57, 411, 412, 413, 414</w:t>
                      </w:r>
                    </w:ins>
                  </w:sdtContent>
                </w:sdt>
              </w:p>
            </w:sdtContent>
          </w:sdt>
          <w:p w:rsidR="00000000" w:rsidDel="00000000" w:rsidP="00000000" w:rsidRDefault="00000000" w:rsidRPr="00000000" w14:paraId="000009F6">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552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15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after="0" w:line="240" w:lineRule="auto"/>
              <w:jc w:val="center"/>
              <w:rPr>
                <w:sz w:val="19.920000076293945"/>
                <w:szCs w:val="19.920000076293945"/>
              </w:rPr>
            </w:pPr>
            <w:sdt>
              <w:sdtPr>
                <w:tag w:val="goog_rdk_1670"/>
              </w:sdtPr>
              <w:sdtContent>
                <w:del w:author="Thomas Cervone-Richards - NOAA Federal" w:id="146" w:date="2023-09-26T15:27:58Z">
                  <w:r w:rsidDel="00000000" w:rsidR="00000000" w:rsidRPr="00000000">
                    <w:rPr>
                      <w:sz w:val="19.920000076293945"/>
                      <w:szCs w:val="19.920000076293945"/>
                      <w:rtl w:val="0"/>
                    </w:rPr>
                    <w:delText xml:space="preserve">553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73"/>
            </w:sdtPr>
            <w:sdtContent>
              <w:p w:rsidR="00000000" w:rsidDel="00000000" w:rsidP="00000000" w:rsidRDefault="00000000" w:rsidRPr="00000000" w14:paraId="000009FF">
                <w:pPr>
                  <w:widowControl w:val="0"/>
                  <w:spacing w:after="0" w:line="231.8355131149292" w:lineRule="auto"/>
                  <w:ind w:left="119.77203369140625" w:right="282.74810791015625" w:firstLine="10.159149169921875"/>
                  <w:jc w:val="left"/>
                  <w:rPr>
                    <w:del w:author="Thomas Cervone-Richards - NOAA Federal" w:id="146" w:date="2023-09-26T15:27:58Z"/>
                    <w:sz w:val="19.920000076293945"/>
                    <w:szCs w:val="19.920000076293945"/>
                  </w:rPr>
                </w:pPr>
                <w:sdt>
                  <w:sdtPr>
                    <w:tag w:val="goog_rdk_1672"/>
                  </w:sdtPr>
                  <w:sdtContent>
                    <w:del w:author="Thomas Cervone-Richards - NOAA Federal" w:id="146" w:date="2023-09-26T15:27:58Z">
                      <w:r w:rsidDel="00000000" w:rsidR="00000000" w:rsidRPr="00000000">
                        <w:rPr>
                          <w:sz w:val="19.920000076293945"/>
                          <w:szCs w:val="19.920000076293945"/>
                          <w:rtl w:val="0"/>
                        </w:rPr>
                        <w:delText xml:space="preserve">For each Group 1 feature  object where any of  </w:delText>
                      </w:r>
                    </w:del>
                  </w:sdtContent>
                </w:sdt>
              </w:p>
            </w:sdtContent>
          </w:sdt>
          <w:sdt>
            <w:sdtPr>
              <w:tag w:val="goog_rdk_1675"/>
            </w:sdtPr>
            <w:sdtContent>
              <w:p w:rsidR="00000000" w:rsidDel="00000000" w:rsidP="00000000" w:rsidRDefault="00000000" w:rsidRPr="00000000" w14:paraId="00000A00">
                <w:pPr>
                  <w:widowControl w:val="0"/>
                  <w:spacing w:after="0" w:before="4.7100830078125" w:line="240" w:lineRule="auto"/>
                  <w:ind w:left="128.93524169921875" w:firstLine="0"/>
                  <w:jc w:val="left"/>
                  <w:rPr>
                    <w:del w:author="Thomas Cervone-Richards - NOAA Federal" w:id="146" w:date="2023-09-26T15:27:58Z"/>
                    <w:sz w:val="19.920000076293945"/>
                    <w:szCs w:val="19.920000076293945"/>
                  </w:rPr>
                </w:pPr>
                <w:sdt>
                  <w:sdtPr>
                    <w:tag w:val="goog_rdk_1674"/>
                  </w:sdtPr>
                  <w:sdtContent>
                    <w:del w:author="Thomas Cervone-Richards - NOAA Federal" w:id="146" w:date="2023-09-26T15:27:58Z">
                      <w:r w:rsidDel="00000000" w:rsidR="00000000" w:rsidRPr="00000000">
                        <w:rPr>
                          <w:sz w:val="19.920000076293945"/>
                          <w:szCs w:val="19.920000076293945"/>
                          <w:rtl w:val="0"/>
                        </w:rPr>
                        <w:delText xml:space="preserve">DATSTA, DATEND,  </w:delText>
                      </w:r>
                    </w:del>
                  </w:sdtContent>
                </w:sdt>
              </w:p>
            </w:sdtContent>
          </w:sdt>
          <w:p w:rsidR="00000000" w:rsidDel="00000000" w:rsidP="00000000" w:rsidRDefault="00000000" w:rsidRPr="00000000" w14:paraId="00000A01">
            <w:pPr>
              <w:widowControl w:val="0"/>
              <w:spacing w:after="0" w:line="231.23273849487305" w:lineRule="auto"/>
              <w:ind w:left="129.93118286132812" w:right="404.25994873046875" w:firstLine="0"/>
              <w:jc w:val="left"/>
              <w:rPr>
                <w:sz w:val="19.920000076293945"/>
                <w:szCs w:val="19.920000076293945"/>
              </w:rPr>
            </w:pPr>
            <w:sdt>
              <w:sdtPr>
                <w:tag w:val="goog_rdk_1676"/>
              </w:sdtPr>
              <w:sdtContent>
                <w:del w:author="Thomas Cervone-Richards - NOAA Federal" w:id="146" w:date="2023-09-26T15:27:58Z">
                  <w:r w:rsidDel="00000000" w:rsidR="00000000" w:rsidRPr="00000000">
                    <w:rPr>
                      <w:sz w:val="19.920000076293945"/>
                      <w:szCs w:val="19.920000076293945"/>
                      <w:rtl w:val="0"/>
                    </w:rPr>
                    <w:delText xml:space="preserve">PERSTA or PEREND is  Present AND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79"/>
            </w:sdtPr>
            <w:sdtContent>
              <w:p w:rsidR="00000000" w:rsidDel="00000000" w:rsidP="00000000" w:rsidRDefault="00000000" w:rsidRPr="00000000" w14:paraId="00000A02">
                <w:pPr>
                  <w:widowControl w:val="0"/>
                  <w:spacing w:after="0" w:line="231.53411865234375" w:lineRule="auto"/>
                  <w:ind w:left="115.58868408203125" w:right="214.427490234375" w:hanging="4.183349609375"/>
                  <w:rPr>
                    <w:del w:author="Thomas Cervone-Richards - NOAA Federal" w:id="146" w:date="2023-09-26T15:27:58Z"/>
                    <w:sz w:val="19.920000076293945"/>
                    <w:szCs w:val="19.920000076293945"/>
                  </w:rPr>
                </w:pPr>
                <w:sdt>
                  <w:sdtPr>
                    <w:tag w:val="goog_rdk_1678"/>
                  </w:sdtPr>
                  <w:sdtContent>
                    <w:del w:author="Thomas Cervone-Richards - NOAA Federal" w:id="146" w:date="2023-09-26T15:27:58Z">
                      <w:r w:rsidDel="00000000" w:rsidR="00000000" w:rsidRPr="00000000">
                        <w:rPr>
                          <w:sz w:val="19.920000076293945"/>
                          <w:szCs w:val="19.920000076293945"/>
                          <w:rtl w:val="0"/>
                        </w:rPr>
                        <w:delText xml:space="preserve">Attributes DATSTA,  DATEND, PERSTA  or PEREND are  </w:delText>
                      </w:r>
                    </w:del>
                  </w:sdtContent>
                </w:sdt>
              </w:p>
            </w:sdtContent>
          </w:sdt>
          <w:p w:rsidR="00000000" w:rsidDel="00000000" w:rsidP="00000000" w:rsidRDefault="00000000" w:rsidRPr="00000000" w14:paraId="00000A03">
            <w:pPr>
              <w:widowControl w:val="0"/>
              <w:spacing w:after="0" w:before="4.9603271484375" w:line="231.23273849487305" w:lineRule="auto"/>
              <w:ind w:left="119.77203369140625" w:right="137.7349853515625" w:firstLine="0.99609375"/>
              <w:jc w:val="left"/>
              <w:rPr>
                <w:sz w:val="19.920000076293945"/>
                <w:szCs w:val="19.920000076293945"/>
              </w:rPr>
            </w:pPr>
            <w:sdt>
              <w:sdtPr>
                <w:tag w:val="goog_rdk_1680"/>
              </w:sdtPr>
              <w:sdtContent>
                <w:del w:author="Thomas Cervone-Richards - NOAA Federal" w:id="146" w:date="2023-09-26T15:27:58Z">
                  <w:r w:rsidDel="00000000" w:rsidR="00000000" w:rsidRPr="00000000">
                    <w:rPr>
                      <w:sz w:val="19.920000076293945"/>
                      <w:szCs w:val="19.920000076293945"/>
                      <w:rtl w:val="0"/>
                    </w:rPr>
                    <w:delText xml:space="preserve">encoded on Group 1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83"/>
            </w:sdtPr>
            <w:sdtContent>
              <w:p w:rsidR="00000000" w:rsidDel="00000000" w:rsidP="00000000" w:rsidRDefault="00000000" w:rsidRPr="00000000" w14:paraId="00000A04">
                <w:pPr>
                  <w:widowControl w:val="0"/>
                  <w:spacing w:after="0" w:line="240" w:lineRule="auto"/>
                  <w:ind w:left="130.32958984375" w:firstLine="0"/>
                  <w:jc w:val="left"/>
                  <w:rPr>
                    <w:del w:author="Thomas Cervone-Richards - NOAA Federal" w:id="146" w:date="2023-09-26T15:27:58Z"/>
                    <w:sz w:val="19.920000076293945"/>
                    <w:szCs w:val="19.920000076293945"/>
                  </w:rPr>
                </w:pPr>
                <w:sdt>
                  <w:sdtPr>
                    <w:tag w:val="goog_rdk_1682"/>
                  </w:sdtPr>
                  <w:sdtContent>
                    <w:del w:author="Thomas Cervone-Richards - NOAA Federal" w:id="146" w:date="2023-09-26T15:27:58Z">
                      <w:r w:rsidDel="00000000" w:rsidR="00000000" w:rsidRPr="00000000">
                        <w:rPr>
                          <w:sz w:val="19.920000076293945"/>
                          <w:szCs w:val="19.920000076293945"/>
                          <w:rtl w:val="0"/>
                        </w:rPr>
                        <w:delText xml:space="preserve">Remove these  </w:delText>
                      </w:r>
                    </w:del>
                  </w:sdtContent>
                </w:sdt>
              </w:p>
            </w:sdtContent>
          </w:sdt>
          <w:p w:rsidR="00000000" w:rsidDel="00000000" w:rsidP="00000000" w:rsidRDefault="00000000" w:rsidRPr="00000000" w14:paraId="00000A05">
            <w:pPr>
              <w:widowControl w:val="0"/>
              <w:spacing w:after="0" w:line="231.23273849487305" w:lineRule="auto"/>
              <w:ind w:left="132.9193115234375" w:right="213.001708984375" w:hanging="12.947998046875"/>
              <w:jc w:val="left"/>
              <w:rPr>
                <w:sz w:val="19.920000076293945"/>
                <w:szCs w:val="19.920000076293945"/>
              </w:rPr>
            </w:pPr>
            <w:sdt>
              <w:sdtPr>
                <w:tag w:val="goog_rdk_1684"/>
              </w:sdtPr>
              <w:sdtContent>
                <w:del w:author="Thomas Cervone-Richards - NOAA Federal" w:id="146" w:date="2023-09-26T15:27:58Z">
                  <w:r w:rsidDel="00000000" w:rsidR="00000000" w:rsidRPr="00000000">
                    <w:rPr>
                      <w:sz w:val="19.920000076293945"/>
                      <w:szCs w:val="19.920000076293945"/>
                      <w:rtl w:val="0"/>
                    </w:rPr>
                    <w:delText xml:space="preserve">attributes from Group  1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87"/>
            </w:sdtPr>
            <w:sdtContent>
              <w:p w:rsidR="00000000" w:rsidDel="00000000" w:rsidP="00000000" w:rsidRDefault="00000000" w:rsidRPr="00000000" w14:paraId="00000A06">
                <w:pPr>
                  <w:widowControl w:val="0"/>
                  <w:spacing w:after="0" w:line="240" w:lineRule="auto"/>
                  <w:ind w:left="119.5733642578125" w:firstLine="0"/>
                  <w:jc w:val="left"/>
                  <w:rPr>
                    <w:del w:author="Thomas Cervone-Richards - NOAA Federal" w:id="146" w:date="2023-09-26T15:27:58Z"/>
                    <w:sz w:val="19.920000076293945"/>
                    <w:szCs w:val="19.920000076293945"/>
                  </w:rPr>
                </w:pPr>
                <w:sdt>
                  <w:sdtPr>
                    <w:tag w:val="goog_rdk_1686"/>
                  </w:sdtPr>
                  <w:sdtContent>
                    <w:del w:author="Thomas Cervone-Richards - NOAA Federal" w:id="146" w:date="2023-09-26T15:27:58Z">
                      <w:r w:rsidDel="00000000" w:rsidR="00000000" w:rsidRPr="00000000">
                        <w:rPr>
                          <w:sz w:val="19.920000076293945"/>
                          <w:szCs w:val="19.920000076293945"/>
                          <w:rtl w:val="0"/>
                        </w:rPr>
                        <w:delText xml:space="preserve">3.10.1 and  </w:delText>
                      </w:r>
                    </w:del>
                  </w:sdtContent>
                </w:sdt>
              </w:p>
            </w:sdtContent>
          </w:sdt>
          <w:sdt>
            <w:sdtPr>
              <w:tag w:val="goog_rdk_1689"/>
            </w:sdtPr>
            <w:sdtContent>
              <w:p w:rsidR="00000000" w:rsidDel="00000000" w:rsidP="00000000" w:rsidRDefault="00000000" w:rsidRPr="00000000" w14:paraId="00000A07">
                <w:pPr>
                  <w:widowControl w:val="0"/>
                  <w:spacing w:after="0" w:line="240" w:lineRule="auto"/>
                  <w:ind w:left="127.939453125" w:firstLine="0"/>
                  <w:jc w:val="left"/>
                  <w:rPr>
                    <w:del w:author="Thomas Cervone-Richards - NOAA Federal" w:id="146" w:date="2023-09-26T15:27:58Z"/>
                    <w:sz w:val="19.920000076293945"/>
                    <w:szCs w:val="19.920000076293945"/>
                  </w:rPr>
                </w:pPr>
                <w:sdt>
                  <w:sdtPr>
                    <w:tag w:val="goog_rdk_1688"/>
                  </w:sdtPr>
                  <w:sdtContent>
                    <w:del w:author="Thomas Cervone-Richards - NOAA Federal" w:id="146" w:date="2023-09-26T15:27:58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A08">
            <w:pPr>
              <w:widowControl w:val="0"/>
              <w:spacing w:after="0" w:line="240" w:lineRule="auto"/>
              <w:ind w:left="120.7684326171875" w:firstLine="0"/>
              <w:jc w:val="left"/>
              <w:rPr>
                <w:sz w:val="19.920000076293945"/>
                <w:szCs w:val="19.920000076293945"/>
              </w:rPr>
            </w:pPr>
            <w:sdt>
              <w:sdtPr>
                <w:tag w:val="goog_rdk_1690"/>
              </w:sdtPr>
              <w:sdtContent>
                <w:del w:author="Thomas Cervone-Richards - NOAA Federal" w:id="146" w:date="2023-09-26T15:27:58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after="0" w:line="240" w:lineRule="auto"/>
              <w:jc w:val="center"/>
              <w:rPr>
                <w:sz w:val="19.920000076293945"/>
                <w:szCs w:val="19.920000076293945"/>
              </w:rPr>
            </w:pPr>
            <w:sdt>
              <w:sdtPr>
                <w:tag w:val="goog_rdk_1692"/>
              </w:sdtPr>
              <w:sdtContent>
                <w:del w:author="Thomas Cervone-Richards - NOAA Federal" w:id="146" w:date="2023-09-26T15:27:58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after="0" w:line="240" w:lineRule="auto"/>
              <w:jc w:val="center"/>
              <w:rPr>
                <w:sz w:val="19.920000076293945"/>
                <w:szCs w:val="19.920000076293945"/>
              </w:rPr>
            </w:pPr>
            <w:sdt>
              <w:sdtPr>
                <w:tag w:val="goog_rdk_1694"/>
              </w:sdtPr>
              <w:sdtContent>
                <w:del w:author="Thomas Cervone-Richards - NOAA Federal" w:id="147" w:date="2023-09-26T15:31:01Z">
                  <w:r w:rsidDel="00000000" w:rsidR="00000000" w:rsidRPr="00000000">
                    <w:rPr>
                      <w:sz w:val="19.920000076293945"/>
                      <w:szCs w:val="19.920000076293945"/>
                      <w:rtl w:val="0"/>
                    </w:rPr>
                    <w:delText xml:space="preserve">554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697"/>
            </w:sdtPr>
            <w:sdtContent>
              <w:p w:rsidR="00000000" w:rsidDel="00000000" w:rsidP="00000000" w:rsidRDefault="00000000" w:rsidRPr="00000000" w14:paraId="00000A0C">
                <w:pPr>
                  <w:widowControl w:val="0"/>
                  <w:spacing w:after="0" w:line="230.42973518371582" w:lineRule="auto"/>
                  <w:ind w:left="119.77203369140625" w:right="93.1097412109375" w:firstLine="10.159149169921875"/>
                  <w:jc w:val="left"/>
                  <w:rPr>
                    <w:del w:author="Thomas Cervone-Richards - NOAA Federal" w:id="147" w:date="2023-09-26T15:31:01Z"/>
                    <w:sz w:val="19.920000076293945"/>
                    <w:szCs w:val="19.920000076293945"/>
                  </w:rPr>
                </w:pPr>
                <w:sdt>
                  <w:sdtPr>
                    <w:tag w:val="goog_rdk_1696"/>
                  </w:sdtPr>
                  <w:sdtContent>
                    <w:del w:author="Thomas Cervone-Richards - NOAA Federal" w:id="147" w:date="2023-09-26T15:31:01Z">
                      <w:r w:rsidDel="00000000" w:rsidR="00000000" w:rsidRPr="00000000">
                        <w:rPr>
                          <w:sz w:val="19.920000076293945"/>
                          <w:szCs w:val="19.920000076293945"/>
                          <w:rtl w:val="0"/>
                        </w:rPr>
                        <w:delText xml:space="preserve">For each edge referenced  by only one M_COVR meta  object where CATCOV is  Equal to 1 (coverage  </w:delText>
                      </w:r>
                    </w:del>
                  </w:sdtContent>
                </w:sdt>
              </w:p>
            </w:sdtContent>
          </w:sdt>
          <w:sdt>
            <w:sdtPr>
              <w:tag w:val="goog_rdk_1699"/>
            </w:sdtPr>
            <w:sdtContent>
              <w:p w:rsidR="00000000" w:rsidDel="00000000" w:rsidP="00000000" w:rsidRDefault="00000000" w:rsidRPr="00000000" w14:paraId="00000A0D">
                <w:pPr>
                  <w:widowControl w:val="0"/>
                  <w:spacing w:after="0" w:before="5.87677001953125" w:line="240" w:lineRule="auto"/>
                  <w:ind w:left="119.97116088867188" w:firstLine="0"/>
                  <w:jc w:val="left"/>
                  <w:rPr>
                    <w:del w:author="Thomas Cervone-Richards - NOAA Federal" w:id="147" w:date="2023-09-26T15:31:01Z"/>
                    <w:sz w:val="19.920000076293945"/>
                    <w:szCs w:val="19.920000076293945"/>
                  </w:rPr>
                </w:pPr>
                <w:sdt>
                  <w:sdtPr>
                    <w:tag w:val="goog_rdk_1698"/>
                  </w:sdtPr>
                  <w:sdtContent>
                    <w:del w:author="Thomas Cervone-Richards - NOAA Federal" w:id="147" w:date="2023-09-26T15:31:01Z">
                      <w:r w:rsidDel="00000000" w:rsidR="00000000" w:rsidRPr="00000000">
                        <w:rPr>
                          <w:sz w:val="19.920000076293945"/>
                          <w:szCs w:val="19.920000076293945"/>
                          <w:rtl w:val="0"/>
                        </w:rPr>
                        <w:delText xml:space="preserve">available) AND is also  </w:delText>
                      </w:r>
                    </w:del>
                  </w:sdtContent>
                </w:sdt>
              </w:p>
            </w:sdtContent>
          </w:sdt>
          <w:p w:rsidR="00000000" w:rsidDel="00000000" w:rsidP="00000000" w:rsidRDefault="00000000" w:rsidRPr="00000000" w14:paraId="00000A0E">
            <w:pPr>
              <w:widowControl w:val="0"/>
              <w:spacing w:after="0" w:line="231.2324094772339" w:lineRule="auto"/>
              <w:ind w:left="122.36160278320312" w:right="303.863525390625" w:hanging="3.187255859375"/>
              <w:jc w:val="left"/>
              <w:rPr>
                <w:sz w:val="19.920000076293945"/>
                <w:szCs w:val="19.920000076293945"/>
              </w:rPr>
            </w:pPr>
            <w:sdt>
              <w:sdtPr>
                <w:tag w:val="goog_rdk_1700"/>
              </w:sdtPr>
              <w:sdtContent>
                <w:del w:author="Thomas Cervone-Richards - NOAA Federal" w:id="147" w:date="2023-09-26T15:31:01Z">
                  <w:r w:rsidDel="00000000" w:rsidR="00000000" w:rsidRPr="00000000">
                    <w:rPr>
                      <w:sz w:val="19.920000076293945"/>
                      <w:szCs w:val="19.920000076293945"/>
                      <w:rtl w:val="0"/>
                    </w:rPr>
                    <w:delText xml:space="preserve">shared by more than one  Group 1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after="0" w:line="230.63047885894775" w:lineRule="auto"/>
              <w:ind w:left="115.58868408203125" w:right="160.6427001953125" w:firstLine="14.3426513671875"/>
              <w:jc w:val="left"/>
              <w:rPr>
                <w:sz w:val="19.920000076293945"/>
                <w:szCs w:val="19.920000076293945"/>
              </w:rPr>
            </w:pPr>
            <w:sdt>
              <w:sdtPr>
                <w:tag w:val="goog_rdk_1702"/>
              </w:sdtPr>
              <w:sdtContent>
                <w:del w:author="Thomas Cervone-Richards - NOAA Federal" w:id="147" w:date="2023-09-26T15:31:01Z">
                  <w:r w:rsidDel="00000000" w:rsidR="00000000" w:rsidRPr="00000000">
                    <w:rPr>
                      <w:sz w:val="19.920000076293945"/>
                      <w:szCs w:val="19.920000076293945"/>
                      <w:rtl w:val="0"/>
                    </w:rPr>
                    <w:delText xml:space="preserve">Edge of M_COVR  (coverage available)  referenced by more  than one Group 1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705"/>
            </w:sdtPr>
            <w:sdtContent>
              <w:p w:rsidR="00000000" w:rsidDel="00000000" w:rsidP="00000000" w:rsidRDefault="00000000" w:rsidRPr="00000000" w14:paraId="00000A10">
                <w:pPr>
                  <w:widowControl w:val="0"/>
                  <w:spacing w:after="0" w:line="228.82381439208984" w:lineRule="auto"/>
                  <w:ind w:left="120.7684326171875" w:right="258.011474609375" w:firstLine="9.1632080078125"/>
                  <w:jc w:val="left"/>
                  <w:rPr>
                    <w:del w:author="Thomas Cervone-Richards - NOAA Federal" w:id="147" w:date="2023-09-26T15:31:01Z"/>
                    <w:sz w:val="19.920000076293945"/>
                    <w:szCs w:val="19.920000076293945"/>
                  </w:rPr>
                </w:pPr>
                <w:sdt>
                  <w:sdtPr>
                    <w:tag w:val="goog_rdk_1704"/>
                  </w:sdtPr>
                  <w:sdtContent>
                    <w:del w:author="Thomas Cervone-Richards - NOAA Federal" w:id="147" w:date="2023-09-26T15:31:01Z">
                      <w:r w:rsidDel="00000000" w:rsidR="00000000" w:rsidRPr="00000000">
                        <w:rPr>
                          <w:sz w:val="19.920000076293945"/>
                          <w:szCs w:val="19.920000076293945"/>
                          <w:rtl w:val="0"/>
                        </w:rPr>
                        <w:delText xml:space="preserve">Ensure edges on the  extent of data  </w:delText>
                      </w:r>
                    </w:del>
                  </w:sdtContent>
                </w:sdt>
              </w:p>
            </w:sdtContent>
          </w:sdt>
          <w:sdt>
            <w:sdtPr>
              <w:tag w:val="goog_rdk_1707"/>
            </w:sdtPr>
            <w:sdtContent>
              <w:p w:rsidR="00000000" w:rsidDel="00000000" w:rsidP="00000000" w:rsidRDefault="00000000" w:rsidRPr="00000000" w14:paraId="00000A11">
                <w:pPr>
                  <w:widowControl w:val="0"/>
                  <w:spacing w:after="0" w:before="7.20977783203125" w:line="240" w:lineRule="auto"/>
                  <w:ind w:left="120.7684326171875" w:firstLine="0"/>
                  <w:jc w:val="left"/>
                  <w:rPr>
                    <w:del w:author="Thomas Cervone-Richards - NOAA Federal" w:id="147" w:date="2023-09-26T15:31:01Z"/>
                    <w:sz w:val="19.920000076293945"/>
                    <w:szCs w:val="19.920000076293945"/>
                  </w:rPr>
                </w:pPr>
                <w:sdt>
                  <w:sdtPr>
                    <w:tag w:val="goog_rdk_1706"/>
                  </w:sdtPr>
                  <w:sdtContent>
                    <w:del w:author="Thomas Cervone-Richards - NOAA Federal" w:id="147" w:date="2023-09-26T15:31:01Z">
                      <w:r w:rsidDel="00000000" w:rsidR="00000000" w:rsidRPr="00000000">
                        <w:rPr>
                          <w:sz w:val="19.920000076293945"/>
                          <w:szCs w:val="19.920000076293945"/>
                          <w:rtl w:val="0"/>
                        </w:rPr>
                        <w:delText xml:space="preserve">coverage only  </w:delText>
                      </w:r>
                    </w:del>
                  </w:sdtContent>
                </w:sdt>
              </w:p>
            </w:sdtContent>
          </w:sdt>
          <w:p w:rsidR="00000000" w:rsidDel="00000000" w:rsidP="00000000" w:rsidRDefault="00000000" w:rsidRPr="00000000" w14:paraId="00000A12">
            <w:pPr>
              <w:widowControl w:val="0"/>
              <w:spacing w:after="0" w:line="231.2326955795288" w:lineRule="auto"/>
              <w:ind w:left="119.7723388671875" w:right="90.693359375" w:firstLine="8.3660888671875"/>
              <w:jc w:val="left"/>
              <w:rPr>
                <w:sz w:val="19.920000076293945"/>
                <w:szCs w:val="19.920000076293945"/>
              </w:rPr>
            </w:pPr>
            <w:sdt>
              <w:sdtPr>
                <w:tag w:val="goog_rdk_1708"/>
              </w:sdtPr>
              <w:sdtContent>
                <w:del w:author="Thomas Cervone-Richards - NOAA Federal" w:id="147" w:date="2023-09-26T15:31:01Z">
                  <w:r w:rsidDel="00000000" w:rsidR="00000000" w:rsidRPr="00000000">
                    <w:rPr>
                      <w:sz w:val="19.920000076293945"/>
                      <w:szCs w:val="19.920000076293945"/>
                      <w:rtl w:val="0"/>
                    </w:rPr>
                    <w:delText xml:space="preserve">reference one Group 1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after="0" w:line="240" w:lineRule="auto"/>
              <w:ind w:left="119.5733642578125" w:firstLine="0"/>
              <w:jc w:val="left"/>
              <w:rPr>
                <w:sz w:val="19.920000076293945"/>
                <w:szCs w:val="19.920000076293945"/>
              </w:rPr>
            </w:pPr>
            <w:sdt>
              <w:sdtPr>
                <w:tag w:val="goog_rdk_1710"/>
              </w:sdtPr>
              <w:sdtContent>
                <w:del w:author="Thomas Cervone-Richards - NOAA Federal" w:id="147" w:date="2023-09-26T15:31:01Z">
                  <w:r w:rsidDel="00000000" w:rsidR="00000000" w:rsidRPr="00000000">
                    <w:rPr>
                      <w:sz w:val="19.920000076293945"/>
                      <w:szCs w:val="19.920000076293945"/>
                      <w:rtl w:val="0"/>
                    </w:rPr>
                    <w:delText xml:space="preserve">3.10.1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after="0" w:line="240" w:lineRule="auto"/>
              <w:jc w:val="center"/>
              <w:rPr>
                <w:sz w:val="19.920000076293945"/>
                <w:szCs w:val="19.920000076293945"/>
              </w:rPr>
            </w:pPr>
            <w:sdt>
              <w:sdtPr>
                <w:tag w:val="goog_rdk_1712"/>
              </w:sdtPr>
              <w:sdtContent>
                <w:del w:author="Thomas Cervone-Richards - NOAA Federal" w:id="147" w:date="2023-09-26T15:31:01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0A1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A1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A18">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A19">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33 </w:t>
      </w:r>
    </w:p>
    <w:tbl>
      <w:tblPr>
        <w:tblStyle w:val="Table24"/>
        <w:tblW w:w="10305.0" w:type="dxa"/>
        <w:jc w:val="left"/>
        <w:tblInd w:w="-77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805"/>
        <w:gridCol w:w="2235"/>
        <w:gridCol w:w="2100"/>
        <w:gridCol w:w="900"/>
        <w:gridCol w:w="495"/>
        <w:gridCol w:w="915"/>
        <w:tblGridChange w:id="0">
          <w:tblGrid>
            <w:gridCol w:w="855"/>
            <w:gridCol w:w="2805"/>
            <w:gridCol w:w="2235"/>
            <w:gridCol w:w="2100"/>
            <w:gridCol w:w="900"/>
            <w:gridCol w:w="495"/>
            <w:gridCol w:w="915"/>
          </w:tblGrid>
        </w:tblGridChange>
      </w:tblGrid>
      <w:tr>
        <w:trPr>
          <w:cantSplit w:val="0"/>
          <w:trHeight w:val="322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after="0" w:line="240" w:lineRule="auto"/>
              <w:jc w:val="center"/>
              <w:rPr>
                <w:sz w:val="19.920000076293945"/>
                <w:szCs w:val="19.920000076293945"/>
              </w:rPr>
            </w:pPr>
            <w:sdt>
              <w:sdtPr>
                <w:tag w:val="goog_rdk_1713"/>
              </w:sdtPr>
              <w:sdtContent>
                <w:commentRangeStart w:id="79"/>
              </w:sdtContent>
            </w:sdt>
            <w:r w:rsidDel="00000000" w:rsidR="00000000" w:rsidRPr="00000000">
              <w:rPr>
                <w:sz w:val="19.920000076293945"/>
                <w:szCs w:val="19.920000076293945"/>
                <w:rtl w:val="0"/>
              </w:rPr>
              <w:t xml:space="preserve">555a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after="0" w:line="230.83080768585205" w:lineRule="auto"/>
              <w:ind w:left="119.97116088867188" w:right="181.95281982421875" w:firstLine="10.955963134765625"/>
              <w:jc w:val="left"/>
              <w:rPr>
                <w:sz w:val="19.920000076293945"/>
                <w:szCs w:val="19.920000076293945"/>
              </w:rPr>
            </w:pPr>
            <w:r w:rsidDel="00000000" w:rsidR="00000000" w:rsidRPr="00000000">
              <w:rPr>
                <w:sz w:val="19.920000076293945"/>
                <w:szCs w:val="19.920000076293945"/>
                <w:rtl w:val="0"/>
              </w:rPr>
              <w:t xml:space="preserve">If the order of the data in a  base or update file is not  correct, except for when: 1. Isolated nodes (SG2D)  are listed before isolated  nodes (SG3D) OR </w:t>
            </w:r>
          </w:p>
          <w:p w:rsidR="00000000" w:rsidDel="00000000" w:rsidP="00000000" w:rsidRDefault="00000000" w:rsidRPr="00000000" w14:paraId="00000A1C">
            <w:pPr>
              <w:widowControl w:val="0"/>
              <w:spacing w:after="0" w:before="5.543212890625" w:line="230.02837657928467" w:lineRule="auto"/>
              <w:ind w:left="126.14639282226562" w:right="90.9185791015625" w:hanging="8.167266845703125"/>
              <w:jc w:val="left"/>
              <w:rPr>
                <w:sz w:val="19.920000076293945"/>
                <w:szCs w:val="19.920000076293945"/>
              </w:rPr>
            </w:pPr>
            <w:r w:rsidDel="00000000" w:rsidR="00000000" w:rsidRPr="00000000">
              <w:rPr>
                <w:sz w:val="19.920000076293945"/>
                <w:szCs w:val="19.920000076293945"/>
                <w:rtl w:val="0"/>
              </w:rPr>
              <w:t xml:space="preserve">2. Connected nodes are  listed before isolated nodes  (SG3D) OR </w:t>
            </w:r>
          </w:p>
          <w:p w:rsidR="00000000" w:rsidDel="00000000" w:rsidP="00000000" w:rsidRDefault="00000000" w:rsidRPr="00000000" w14:paraId="00000A1D">
            <w:pPr>
              <w:widowControl w:val="0"/>
              <w:spacing w:after="0" w:before="6.20849609375" w:line="231.23263835906982" w:lineRule="auto"/>
              <w:ind w:left="126.14639282226562" w:right="90.9185791015625" w:hanging="6.573638916015625"/>
              <w:jc w:val="left"/>
              <w:rPr>
                <w:sz w:val="19.920000076293945"/>
                <w:szCs w:val="19.920000076293945"/>
              </w:rPr>
            </w:pPr>
            <w:r w:rsidDel="00000000" w:rsidR="00000000" w:rsidRPr="00000000">
              <w:rPr>
                <w:sz w:val="19.920000076293945"/>
                <w:szCs w:val="19.920000076293945"/>
                <w:rtl w:val="0"/>
              </w:rPr>
              <w:t xml:space="preserve">3. Connected nodes are  listed before isolated nodes  (SG2D) OR </w:t>
            </w:r>
          </w:p>
          <w:p w:rsidR="00000000" w:rsidDel="00000000" w:rsidP="00000000" w:rsidRDefault="00000000" w:rsidRPr="00000000" w14:paraId="00000A1E">
            <w:pPr>
              <w:widowControl w:val="0"/>
              <w:spacing w:after="0" w:before="5.208740234375" w:line="231.23263835906982" w:lineRule="auto"/>
              <w:ind w:left="124.3536376953125" w:right="282.2088623046875" w:hanging="6.573638916015625"/>
              <w:jc w:val="left"/>
              <w:rPr>
                <w:sz w:val="19.920000076293945"/>
                <w:szCs w:val="19.920000076293945"/>
              </w:rPr>
            </w:pPr>
            <w:r w:rsidDel="00000000" w:rsidR="00000000" w:rsidRPr="00000000">
              <w:rPr>
                <w:sz w:val="19.920000076293945"/>
                <w:szCs w:val="19.920000076293945"/>
                <w:rtl w:val="0"/>
              </w:rPr>
              <w:t xml:space="preserve">4. Geo features are listed  before Meta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Incorrect data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data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after="0" w:line="240" w:lineRule="auto"/>
              <w:ind w:left="120.369873046875" w:firstLine="0"/>
              <w:jc w:val="left"/>
              <w:rPr>
                <w:sz w:val="19.920000076293945"/>
                <w:szCs w:val="19.920000076293945"/>
              </w:rPr>
            </w:pPr>
            <w:r w:rsidDel="00000000" w:rsidR="00000000" w:rsidRPr="00000000">
              <w:rPr>
                <w:sz w:val="19.920000076293945"/>
                <w:szCs w:val="19.920000076293945"/>
                <w:rtl w:val="0"/>
              </w:rPr>
              <w:t xml:space="preserve">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sdt>
            <w:sdtPr>
              <w:tag w:val="goog_rdk_1717"/>
            </w:sdtPr>
            <w:sdtContent>
              <w:p w:rsidR="00000000" w:rsidDel="00000000" w:rsidP="00000000" w:rsidRDefault="00000000" w:rsidRPr="00000000" w14:paraId="00000A23">
                <w:pPr>
                  <w:widowControl w:val="0"/>
                  <w:spacing w:after="0" w:line="240" w:lineRule="auto"/>
                  <w:jc w:val="center"/>
                  <w:rPr>
                    <w:ins w:author="Thomas Cervone-Richards - NOAA Federal" w:id="148" w:date="2023-09-26T15:44:33Z"/>
                    <w:sz w:val="19.920000076293945"/>
                    <w:szCs w:val="19.920000076293945"/>
                  </w:rPr>
                </w:pPr>
                <w:sdt>
                  <w:sdtPr>
                    <w:tag w:val="goog_rdk_1715"/>
                  </w:sdtPr>
                  <w:sdtContent>
                    <w:ins w:author="Thomas Cervone-Richards - NOAA Federal" w:id="148" w:date="2023-09-26T15:44:33Z"/>
                    <w:sdt>
                      <w:sdtPr>
                        <w:tag w:val="goog_rdk_1716"/>
                      </w:sdtPr>
                      <w:sdtContent>
                        <w:commentRangeStart w:id="80"/>
                      </w:sdtContent>
                    </w:sdt>
                    <w:ins w:author="Thomas Cervone-Richards - NOAA Federal" w:id="148" w:date="2023-09-26T15:44:33Z">
                      <w:r w:rsidDel="00000000" w:rsidR="00000000" w:rsidRPr="00000000">
                        <w:rPr>
                          <w:sz w:val="19.920000076293945"/>
                          <w:szCs w:val="19.920000076293945"/>
                          <w:rtl w:val="0"/>
                        </w:rPr>
                        <w:t xml:space="preserve">57, 411, 412, 413, 414</w:t>
                      </w:r>
                    </w:ins>
                  </w:sdtContent>
                </w:sdt>
              </w:p>
            </w:sdtContent>
          </w:sdt>
          <w:sdt>
            <w:sdtPr>
              <w:tag w:val="goog_rdk_1719"/>
            </w:sdtPr>
            <w:sdtContent>
              <w:p w:rsidR="00000000" w:rsidDel="00000000" w:rsidP="00000000" w:rsidRDefault="00000000" w:rsidRPr="00000000" w14:paraId="00000A24">
                <w:pPr>
                  <w:widowControl w:val="0"/>
                  <w:spacing w:after="0" w:line="240" w:lineRule="auto"/>
                  <w:jc w:val="center"/>
                  <w:rPr>
                    <w:rPrChange w:author="Thomas Cervone-Richards - NOAA Federal" w:id="149" w:date="2023-09-26T15:44:33Z">
                      <w:rPr>
                        <w:sz w:val="19.920000076293945"/>
                        <w:szCs w:val="19.920000076293945"/>
                      </w:rPr>
                    </w:rPrChange>
                  </w:rPr>
                </w:pPr>
                <w:commentRangeEnd w:id="80"/>
                <w:r w:rsidDel="00000000" w:rsidR="00000000" w:rsidRPr="00000000">
                  <w:commentReference w:id="80"/>
                </w:r>
                <w:sdt>
                  <w:sdtPr>
                    <w:tag w:val="goog_rdk_1718"/>
                  </w:sdtPr>
                  <w:sdtContent>
                    <w:r w:rsidDel="00000000" w:rsidR="00000000" w:rsidRPr="00000000">
                      <w:rPr>
                        <w:rtl w:val="0"/>
                      </w:rPr>
                    </w:r>
                  </w:sdtContent>
                </w:sdt>
              </w:p>
            </w:sdtContent>
          </w:sdt>
          <w:p w:rsidR="00000000" w:rsidDel="00000000" w:rsidP="00000000" w:rsidRDefault="00000000" w:rsidRPr="00000000" w14:paraId="00000A25">
            <w:pPr>
              <w:widowControl w:val="0"/>
              <w:spacing w:after="0" w:line="240" w:lineRule="auto"/>
              <w:jc w:val="center"/>
              <w:rPr>
                <w:sz w:val="19.920000076293945"/>
                <w:szCs w:val="19.920000076293945"/>
              </w:rPr>
            </w:pPr>
            <w:r w:rsidDel="00000000" w:rsidR="00000000" w:rsidRPr="00000000">
              <w:rPr>
                <w:rtl w:val="0"/>
              </w:rPr>
            </w:r>
          </w:p>
        </w:tc>
      </w:tr>
      <w:tr>
        <w:trPr>
          <w:cantSplit w:val="0"/>
          <w:trHeight w:val="3230.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555b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after="0" w:line="230.3291416168213" w:lineRule="auto"/>
              <w:ind w:left="115.58883666992188" w:right="181.95281982421875" w:firstLine="15.338287353515625"/>
              <w:rPr>
                <w:sz w:val="19.920000076293945"/>
                <w:szCs w:val="19.920000076293945"/>
              </w:rPr>
            </w:pPr>
            <w:r w:rsidDel="00000000" w:rsidR="00000000" w:rsidRPr="00000000">
              <w:rPr>
                <w:sz w:val="19.920000076293945"/>
                <w:szCs w:val="19.920000076293945"/>
                <w:rtl w:val="0"/>
              </w:rPr>
              <w:t xml:space="preserve">If the order of the data in a  base or update file is such  that: </w:t>
            </w:r>
          </w:p>
          <w:p w:rsidR="00000000" w:rsidDel="00000000" w:rsidP="00000000" w:rsidRDefault="00000000" w:rsidRPr="00000000" w14:paraId="00000A28">
            <w:pPr>
              <w:widowControl w:val="0"/>
              <w:spacing w:after="0" w:before="5.95947265625" w:line="231.23205184936523" w:lineRule="auto"/>
              <w:ind w:left="119.97116088867188" w:right="271.1944580078125" w:firstLine="12.947998046875"/>
              <w:jc w:val="left"/>
              <w:rPr>
                <w:sz w:val="19.920000076293945"/>
                <w:szCs w:val="19.920000076293945"/>
              </w:rPr>
            </w:pPr>
            <w:r w:rsidDel="00000000" w:rsidR="00000000" w:rsidRPr="00000000">
              <w:rPr>
                <w:sz w:val="19.920000076293945"/>
                <w:szCs w:val="19.920000076293945"/>
                <w:rtl w:val="0"/>
              </w:rPr>
              <w:t xml:space="preserve">1. Isolated nodes (SG2D)  are listed before isolated  nodes (SG3D) OR </w:t>
            </w:r>
          </w:p>
          <w:p w:rsidR="00000000" w:rsidDel="00000000" w:rsidP="00000000" w:rsidRDefault="00000000" w:rsidRPr="00000000" w14:paraId="00000A29">
            <w:pPr>
              <w:widowControl w:val="0"/>
              <w:spacing w:after="0" w:before="2.811279296875" w:line="231.23263835906982" w:lineRule="auto"/>
              <w:ind w:left="126.14639282226562" w:right="90.9185791015625" w:hanging="8.167266845703125"/>
              <w:jc w:val="left"/>
              <w:rPr>
                <w:sz w:val="19.920000076293945"/>
                <w:szCs w:val="19.920000076293945"/>
              </w:rPr>
            </w:pPr>
            <w:r w:rsidDel="00000000" w:rsidR="00000000" w:rsidRPr="00000000">
              <w:rPr>
                <w:sz w:val="19.920000076293945"/>
                <w:szCs w:val="19.920000076293945"/>
                <w:rtl w:val="0"/>
              </w:rPr>
              <w:t xml:space="preserve">2. Connected nodes are  listed before isolated nodes  (SG3D) OR </w:t>
            </w:r>
          </w:p>
          <w:p w:rsidR="00000000" w:rsidDel="00000000" w:rsidP="00000000" w:rsidRDefault="00000000" w:rsidRPr="00000000" w14:paraId="00000A2A">
            <w:pPr>
              <w:widowControl w:val="0"/>
              <w:spacing w:after="0" w:before="5.2099609375" w:line="231.23305320739746" w:lineRule="auto"/>
              <w:ind w:left="126.14639282226562" w:right="90.9185791015625" w:hanging="6.573638916015625"/>
              <w:jc w:val="left"/>
              <w:rPr>
                <w:sz w:val="19.920000076293945"/>
                <w:szCs w:val="19.920000076293945"/>
              </w:rPr>
            </w:pPr>
            <w:r w:rsidDel="00000000" w:rsidR="00000000" w:rsidRPr="00000000">
              <w:rPr>
                <w:sz w:val="19.920000076293945"/>
                <w:szCs w:val="19.920000076293945"/>
                <w:rtl w:val="0"/>
              </w:rPr>
              <w:t xml:space="preserve">3. Connected nodes are  listed before isolated nodes  (SG2D) OR </w:t>
            </w:r>
          </w:p>
          <w:p w:rsidR="00000000" w:rsidDel="00000000" w:rsidP="00000000" w:rsidRDefault="00000000" w:rsidRPr="00000000" w14:paraId="00000A2B">
            <w:pPr>
              <w:widowControl w:val="0"/>
              <w:spacing w:after="0" w:before="2.81005859375" w:line="231.23273849487305" w:lineRule="auto"/>
              <w:ind w:left="124.3536376953125" w:right="282.2088623046875" w:hanging="6.573638916015625"/>
              <w:jc w:val="left"/>
              <w:rPr>
                <w:sz w:val="19.920000076293945"/>
                <w:szCs w:val="19.920000076293945"/>
              </w:rPr>
            </w:pPr>
            <w:r w:rsidDel="00000000" w:rsidR="00000000" w:rsidRPr="00000000">
              <w:rPr>
                <w:sz w:val="19.920000076293945"/>
                <w:szCs w:val="19.920000076293945"/>
                <w:rtl w:val="0"/>
              </w:rPr>
              <w:t xml:space="preserve">4. Geo features are listed  before Meta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Incorrect data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data 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after="0" w:line="240" w:lineRule="auto"/>
              <w:ind w:left="120.369873046875" w:firstLine="0"/>
              <w:jc w:val="left"/>
              <w:rPr>
                <w:sz w:val="19.920000076293945"/>
                <w:szCs w:val="19.920000076293945"/>
              </w:rPr>
            </w:pPr>
            <w:r w:rsidDel="00000000" w:rsidR="00000000" w:rsidRPr="00000000">
              <w:rPr>
                <w:sz w:val="19.920000076293945"/>
                <w:szCs w:val="19.920000076293945"/>
                <w:rtl w:val="0"/>
              </w:rPr>
              <w:t xml:space="preserve">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after="0" w:line="240" w:lineRule="auto"/>
              <w:jc w:val="center"/>
              <w:rPr>
                <w:strike w:val="1"/>
                <w:sz w:val="19.920000076293945"/>
                <w:szCs w:val="19.920000076293945"/>
              </w:rPr>
            </w:pPr>
            <w:sdt>
              <w:sdtPr>
                <w:tag w:val="goog_rdk_1721"/>
              </w:sdtPr>
              <w:sdtContent>
                <w:del w:author="Thomas Cervone-Richards - NOAA Federal" w:id="150" w:date="2023-07-07T15:12:45Z">
                  <w:commentRangeEnd w:id="79"/>
                  <w:r w:rsidDel="00000000" w:rsidR="00000000" w:rsidRPr="00000000">
                    <w:commentReference w:id="79"/>
                  </w:r>
                  <w:r w:rsidDel="00000000" w:rsidR="00000000" w:rsidRPr="00000000">
                    <w:rPr>
                      <w:strike w:val="1"/>
                      <w:sz w:val="19.920000076293945"/>
                      <w:szCs w:val="19.920000076293945"/>
                      <w:rtl w:val="0"/>
                    </w:rPr>
                    <w:delText xml:space="preserve">556a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after="0" w:line="240" w:lineRule="auto"/>
              <w:ind w:left="134.31365966796875" w:firstLine="0"/>
              <w:jc w:val="left"/>
              <w:rPr>
                <w:i w:val="1"/>
                <w:sz w:val="19.920000076293945"/>
                <w:szCs w:val="19.920000076293945"/>
              </w:rPr>
            </w:pPr>
            <w:sdt>
              <w:sdtPr>
                <w:tag w:val="goog_rdk_1723"/>
              </w:sdtPr>
              <w:sdtContent>
                <w:del w:author="Thomas Cervone-Richards - NOAA Federal" w:id="150" w:date="2023-07-07T15:12:45Z">
                  <w:r w:rsidDel="00000000" w:rsidR="00000000" w:rsidRPr="00000000">
                    <w:rPr>
                      <w:i w:val="1"/>
                      <w:sz w:val="19.920000076293945"/>
                      <w:szCs w:val="19.920000076293945"/>
                      <w:rtl w:val="0"/>
                    </w:rPr>
                    <w:delText xml:space="preserve">Check renumbered 1024a.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after="0" w:line="240" w:lineRule="auto"/>
              <w:jc w:val="center"/>
              <w:rPr>
                <w:strike w:val="1"/>
                <w:sz w:val="19.920000076293945"/>
                <w:szCs w:val="19.920000076293945"/>
              </w:rPr>
            </w:pPr>
            <w:sdt>
              <w:sdtPr>
                <w:tag w:val="goog_rdk_1725"/>
              </w:sdtPr>
              <w:sdtContent>
                <w:del w:author="Thomas Cervone-Richards - NOAA Federal" w:id="150" w:date="2023-07-07T15:12:45Z">
                  <w:r w:rsidDel="00000000" w:rsidR="00000000" w:rsidRPr="00000000">
                    <w:rPr>
                      <w:strike w:val="1"/>
                      <w:sz w:val="19.920000076293945"/>
                      <w:szCs w:val="19.920000076293945"/>
                      <w:rtl w:val="0"/>
                    </w:rPr>
                    <w:delText xml:space="preserve">556b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after="0" w:line="240" w:lineRule="auto"/>
              <w:ind w:left="134.31365966796875" w:firstLine="0"/>
              <w:jc w:val="left"/>
              <w:rPr>
                <w:i w:val="1"/>
                <w:sz w:val="19.920000076293945"/>
                <w:szCs w:val="19.920000076293945"/>
              </w:rPr>
            </w:pPr>
            <w:sdt>
              <w:sdtPr>
                <w:tag w:val="goog_rdk_1727"/>
              </w:sdtPr>
              <w:sdtContent>
                <w:del w:author="Thomas Cervone-Richards - NOAA Federal" w:id="150" w:date="2023-07-07T15:12:45Z">
                  <w:r w:rsidDel="00000000" w:rsidR="00000000" w:rsidRPr="00000000">
                    <w:rPr>
                      <w:i w:val="1"/>
                      <w:sz w:val="19.920000076293945"/>
                      <w:szCs w:val="19.920000076293945"/>
                      <w:rtl w:val="0"/>
                    </w:rPr>
                    <w:delText xml:space="preserve">Check renumbered 1024b.</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after="0" w:line="240" w:lineRule="auto"/>
              <w:jc w:val="center"/>
              <w:rPr>
                <w:sz w:val="19.920000076293945"/>
                <w:szCs w:val="19.920000076293945"/>
              </w:rPr>
            </w:pPr>
            <w:sdt>
              <w:sdtPr>
                <w:tag w:val="goog_rdk_1729"/>
              </w:sdtPr>
              <w:sdtContent>
                <w:del w:author="Thomas Cervone-Richards - NOAA Federal" w:id="151" w:date="2023-09-26T15:56:00Z">
                  <w:r w:rsidDel="00000000" w:rsidR="00000000" w:rsidRPr="00000000">
                    <w:rPr>
                      <w:sz w:val="19.920000076293945"/>
                      <w:szCs w:val="19.920000076293945"/>
                      <w:rtl w:val="0"/>
                    </w:rPr>
                    <w:delText xml:space="preserve">557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732"/>
            </w:sdtPr>
            <w:sdtContent>
              <w:p w:rsidR="00000000" w:rsidDel="00000000" w:rsidP="00000000" w:rsidRDefault="00000000" w:rsidRPr="00000000" w14:paraId="00000A40">
                <w:pPr>
                  <w:widowControl w:val="0"/>
                  <w:spacing w:after="0" w:line="231.23273849487305" w:lineRule="auto"/>
                  <w:ind w:left="114.39361572265625" w:right="138.3282470703125" w:firstLine="15.537567138671875"/>
                  <w:jc w:val="left"/>
                  <w:rPr>
                    <w:del w:author="Thomas Cervone-Richards - NOAA Federal" w:id="151" w:date="2023-09-26T15:56:00Z"/>
                    <w:sz w:val="19.920000076293945"/>
                    <w:szCs w:val="19.920000076293945"/>
                  </w:rPr>
                </w:pPr>
                <w:sdt>
                  <w:sdtPr>
                    <w:tag w:val="goog_rdk_1731"/>
                  </w:sdtPr>
                  <w:sdtContent>
                    <w:del w:author="Thomas Cervone-Richards - NOAA Federal" w:id="151" w:date="2023-09-26T15:56:00Z">
                      <w:r w:rsidDel="00000000" w:rsidR="00000000" w:rsidRPr="00000000">
                        <w:rPr>
                          <w:sz w:val="19.920000076293945"/>
                          <w:szCs w:val="19.920000076293945"/>
                          <w:rtl w:val="0"/>
                        </w:rPr>
                        <w:delText xml:space="preserve">For each SIGSEQ attribute  value which does not  </w:delText>
                      </w:r>
                    </w:del>
                  </w:sdtContent>
                </w:sdt>
              </w:p>
            </w:sdtContent>
          </w:sdt>
          <w:sdt>
            <w:sdtPr>
              <w:tag w:val="goog_rdk_1734"/>
            </w:sdtPr>
            <w:sdtContent>
              <w:p w:rsidR="00000000" w:rsidDel="00000000" w:rsidP="00000000" w:rsidRDefault="00000000" w:rsidRPr="00000000" w14:paraId="00000A41">
                <w:pPr>
                  <w:widowControl w:val="0"/>
                  <w:spacing w:after="0" w:before="5.2105712890625" w:line="240" w:lineRule="auto"/>
                  <w:ind w:left="120.76797485351562" w:firstLine="0"/>
                  <w:jc w:val="left"/>
                  <w:rPr>
                    <w:del w:author="Thomas Cervone-Richards - NOAA Federal" w:id="151" w:date="2023-09-26T15:56:00Z"/>
                    <w:sz w:val="19.920000076293945"/>
                    <w:szCs w:val="19.920000076293945"/>
                  </w:rPr>
                </w:pPr>
                <w:sdt>
                  <w:sdtPr>
                    <w:tag w:val="goog_rdk_1733"/>
                  </w:sdtPr>
                  <w:sdtContent>
                    <w:del w:author="Thomas Cervone-Richards - NOAA Federal" w:id="151" w:date="2023-09-26T15:56:00Z">
                      <w:r w:rsidDel="00000000" w:rsidR="00000000" w:rsidRPr="00000000">
                        <w:rPr>
                          <w:sz w:val="19.920000076293945"/>
                          <w:szCs w:val="19.920000076293945"/>
                          <w:rtl w:val="0"/>
                        </w:rPr>
                        <w:delText xml:space="preserve">conform to the correct  </w:delText>
                      </w:r>
                    </w:del>
                  </w:sdtContent>
                </w:sdt>
              </w:p>
            </w:sdtContent>
          </w:sdt>
          <w:sdt>
            <w:sdtPr>
              <w:tag w:val="goog_rdk_1736"/>
            </w:sdtPr>
            <w:sdtContent>
              <w:p w:rsidR="00000000" w:rsidDel="00000000" w:rsidP="00000000" w:rsidRDefault="00000000" w:rsidRPr="00000000" w14:paraId="00000A42">
                <w:pPr>
                  <w:widowControl w:val="0"/>
                  <w:spacing w:after="0" w:line="231.23273849487305" w:lineRule="auto"/>
                  <w:ind w:left="120.76797485351562" w:right="548.3856201171875" w:hanging="1.5936279296875"/>
                  <w:jc w:val="left"/>
                  <w:rPr>
                    <w:del w:author="Thomas Cervone-Richards - NOAA Federal" w:id="151" w:date="2023-09-26T15:56:00Z"/>
                    <w:sz w:val="19.920000076293945"/>
                    <w:szCs w:val="19.920000076293945"/>
                  </w:rPr>
                </w:pPr>
                <w:sdt>
                  <w:sdtPr>
                    <w:tag w:val="goog_rdk_1735"/>
                  </w:sdtPr>
                  <w:sdtContent>
                    <w:del w:author="Thomas Cervone-Richards - NOAA Federal" w:id="151" w:date="2023-09-26T15:56:00Z">
                      <w:r w:rsidDel="00000000" w:rsidR="00000000" w:rsidRPr="00000000">
                        <w:rPr>
                          <w:sz w:val="19.920000076293945"/>
                          <w:szCs w:val="19.920000076293945"/>
                          <w:rtl w:val="0"/>
                        </w:rPr>
                        <w:delText xml:space="preserve">structure (that is string  content is not in  </w:delText>
                      </w:r>
                    </w:del>
                  </w:sdtContent>
                </w:sdt>
              </w:p>
            </w:sdtContent>
          </w:sdt>
          <w:p w:rsidR="00000000" w:rsidDel="00000000" w:rsidP="00000000" w:rsidRDefault="00000000" w:rsidRPr="00000000" w14:paraId="00000A43">
            <w:pPr>
              <w:widowControl w:val="0"/>
              <w:spacing w:after="0" w:before="2.8106689453125" w:line="231.23335361480713" w:lineRule="auto"/>
              <w:ind w:left="119.17434692382812" w:right="457.247314453125" w:firstLine="0.79681396484375"/>
              <w:jc w:val="left"/>
              <w:rPr>
                <w:sz w:val="19.920000076293945"/>
                <w:szCs w:val="19.920000076293945"/>
              </w:rPr>
            </w:pPr>
            <w:sdt>
              <w:sdtPr>
                <w:tag w:val="goog_rdk_1737"/>
              </w:sdtPr>
              <w:sdtContent>
                <w:del w:author="Thomas Cervone-Richards - NOAA Federal" w:id="151" w:date="2023-09-26T15:56:00Z">
                  <w:r w:rsidDel="00000000" w:rsidR="00000000" w:rsidRPr="00000000">
                    <w:rPr>
                      <w:sz w:val="19.920000076293945"/>
                      <w:szCs w:val="19.920000076293945"/>
                      <w:rtl w:val="0"/>
                    </w:rPr>
                    <w:delText xml:space="preserve">accordance with format  specification).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after="0" w:line="231.23273849487305" w:lineRule="auto"/>
              <w:ind w:left="115.58868408203125" w:right="82.357177734375" w:firstLine="6.9720458984375"/>
              <w:jc w:val="left"/>
              <w:rPr>
                <w:sz w:val="19.920000076293945"/>
                <w:szCs w:val="19.920000076293945"/>
              </w:rPr>
            </w:pPr>
            <w:sdt>
              <w:sdtPr>
                <w:tag w:val="goog_rdk_1739"/>
              </w:sdtPr>
              <w:sdtContent>
                <w:del w:author="Thomas Cervone-Richards - NOAA Federal" w:id="151" w:date="2023-09-26T15:56:00Z">
                  <w:r w:rsidDel="00000000" w:rsidR="00000000" w:rsidRPr="00000000">
                    <w:rPr>
                      <w:sz w:val="19.920000076293945"/>
                      <w:szCs w:val="19.920000076293945"/>
                      <w:rtl w:val="0"/>
                    </w:rPr>
                    <w:delText xml:space="preserve">SIGSEQ attribute not  formatted correctly.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742"/>
            </w:sdtPr>
            <w:sdtContent>
              <w:p w:rsidR="00000000" w:rsidDel="00000000" w:rsidP="00000000" w:rsidRDefault="00000000" w:rsidRPr="00000000" w14:paraId="00000A45">
                <w:pPr>
                  <w:widowControl w:val="0"/>
                  <w:spacing w:after="0" w:line="231.23273849487305" w:lineRule="auto"/>
                  <w:ind w:left="122.56103515625" w:right="301.6455078125" w:hanging="6.9720458984375"/>
                  <w:jc w:val="left"/>
                  <w:rPr>
                    <w:del w:author="Thomas Cervone-Richards - NOAA Federal" w:id="151" w:date="2023-09-26T15:56:00Z"/>
                    <w:sz w:val="19.920000076293945"/>
                    <w:szCs w:val="19.920000076293945"/>
                  </w:rPr>
                </w:pPr>
                <w:sdt>
                  <w:sdtPr>
                    <w:tag w:val="goog_rdk_1741"/>
                  </w:sdtPr>
                  <w:sdtContent>
                    <w:del w:author="Thomas Cervone-Richards - NOAA Federal" w:id="151" w:date="2023-09-26T15:56:00Z">
                      <w:r w:rsidDel="00000000" w:rsidR="00000000" w:rsidRPr="00000000">
                        <w:rPr>
                          <w:sz w:val="19.920000076293945"/>
                          <w:szCs w:val="19.920000076293945"/>
                          <w:rtl w:val="0"/>
                        </w:rPr>
                        <w:delText xml:space="preserve">Amend formatting of  SIGSEQ attribute  </w:delText>
                      </w:r>
                    </w:del>
                  </w:sdtContent>
                </w:sdt>
              </w:p>
            </w:sdtContent>
          </w:sdt>
          <w:p w:rsidR="00000000" w:rsidDel="00000000" w:rsidP="00000000" w:rsidRDefault="00000000" w:rsidRPr="00000000" w14:paraId="00000A46">
            <w:pPr>
              <w:widowControl w:val="0"/>
              <w:spacing w:after="0" w:before="5.2105712890625" w:line="240" w:lineRule="auto"/>
              <w:ind w:left="114.3939208984375" w:firstLine="0"/>
              <w:jc w:val="left"/>
              <w:rPr>
                <w:sz w:val="19.920000076293945"/>
                <w:szCs w:val="19.920000076293945"/>
              </w:rPr>
            </w:pPr>
            <w:sdt>
              <w:sdtPr>
                <w:tag w:val="goog_rdk_1743"/>
              </w:sdtPr>
              <w:sdtContent>
                <w:del w:author="Thomas Cervone-Richards - NOAA Federal" w:id="151" w:date="2023-09-26T15:56:00Z">
                  <w:r w:rsidDel="00000000" w:rsidR="00000000" w:rsidRPr="00000000">
                    <w:rPr>
                      <w:sz w:val="19.920000076293945"/>
                      <w:szCs w:val="19.920000076293945"/>
                      <w:rtl w:val="0"/>
                    </w:rPr>
                    <w:delText xml:space="preserve">value.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after="0" w:line="231.23273849487305" w:lineRule="auto"/>
              <w:ind w:left="126.3458251953125" w:right="176.641845703125" w:hanging="10.7568359375"/>
              <w:jc w:val="left"/>
              <w:rPr>
                <w:sz w:val="19.920000076293945"/>
                <w:szCs w:val="19.920000076293945"/>
              </w:rPr>
            </w:pPr>
            <w:sdt>
              <w:sdtPr>
                <w:tag w:val="goog_rdk_1745"/>
              </w:sdtPr>
              <w:sdtContent>
                <w:del w:author="Thomas Cervone-Richards - NOAA Federal" w:id="151" w:date="2023-09-26T15:56:00Z">
                  <w:r w:rsidDel="00000000" w:rsidR="00000000" w:rsidRPr="00000000">
                    <w:rPr>
                      <w:sz w:val="19.920000076293945"/>
                      <w:szCs w:val="19.920000076293945"/>
                      <w:rtl w:val="0"/>
                    </w:rPr>
                    <w:delText xml:space="preserve">Appendix A Ch.2  (code 143)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after="0" w:line="240" w:lineRule="auto"/>
              <w:jc w:val="center"/>
              <w:rPr>
                <w:sz w:val="19.920000076293945"/>
                <w:szCs w:val="19.920000076293945"/>
              </w:rPr>
            </w:pPr>
            <w:sdt>
              <w:sdtPr>
                <w:tag w:val="goog_rdk_1747"/>
              </w:sdtPr>
              <w:sdtContent>
                <w:del w:author="Thomas Cervone-Richards - NOAA Federal" w:id="151" w:date="2023-09-26T15:56:0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after="0" w:line="240" w:lineRule="auto"/>
              <w:jc w:val="center"/>
              <w:rPr>
                <w:sz w:val="19.920000076293945"/>
                <w:szCs w:val="19.920000076293945"/>
              </w:rPr>
            </w:pPr>
            <w:sdt>
              <w:sdtPr>
                <w:tag w:val="goog_rdk_1749"/>
              </w:sdtPr>
              <w:sdtContent>
                <w:del w:author="Thomas Cervone-Richards - NOAA Federal" w:id="152" w:date="2023-09-26T15:56:10Z">
                  <w:r w:rsidDel="00000000" w:rsidR="00000000" w:rsidRPr="00000000">
                    <w:rPr>
                      <w:sz w:val="19.920000076293945"/>
                      <w:szCs w:val="19.920000076293945"/>
                      <w:rtl w:val="0"/>
                    </w:rPr>
                    <w:delText xml:space="preserve">558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after="0" w:line="230.87159156799316" w:lineRule="auto"/>
              <w:ind w:left="115.58883666992188" w:right="125.3802490234375" w:firstLine="14.34234619140625"/>
              <w:jc w:val="left"/>
              <w:rPr>
                <w:sz w:val="19.920000076293945"/>
                <w:szCs w:val="19.920000076293945"/>
              </w:rPr>
            </w:pPr>
            <w:sdt>
              <w:sdtPr>
                <w:tag w:val="goog_rdk_1751"/>
              </w:sdtPr>
              <w:sdtContent>
                <w:del w:author="Thomas Cervone-Richards - NOAA Federal" w:id="152" w:date="2023-09-26T15:56:10Z">
                  <w:r w:rsidDel="00000000" w:rsidR="00000000" w:rsidRPr="00000000">
                    <w:rPr>
                      <w:sz w:val="19.920000076293945"/>
                      <w:szCs w:val="19.920000076293945"/>
                      <w:rtl w:val="0"/>
                    </w:rPr>
                    <w:delText xml:space="preserve">For each feature object  where SIGSEQ is Known AND SIGPER is Not equal  to the sum of the intervals  of light and eclipse given in  SIGSEQ.</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754"/>
            </w:sdtPr>
            <w:sdtContent>
              <w:p w:rsidR="00000000" w:rsidDel="00000000" w:rsidP="00000000" w:rsidRDefault="00000000" w:rsidRPr="00000000" w14:paraId="00000A4C">
                <w:pPr>
                  <w:widowControl w:val="0"/>
                  <w:spacing w:after="0" w:line="231.23273849487305" w:lineRule="auto"/>
                  <w:ind w:left="120.76812744140625" w:right="382.352294921875" w:firstLine="1.7926025390625"/>
                  <w:jc w:val="left"/>
                  <w:rPr>
                    <w:del w:author="Thomas Cervone-Richards - NOAA Federal" w:id="152" w:date="2023-09-26T15:56:10Z"/>
                    <w:sz w:val="19.920000076293945"/>
                    <w:szCs w:val="19.920000076293945"/>
                  </w:rPr>
                </w:pPr>
                <w:sdt>
                  <w:sdtPr>
                    <w:tag w:val="goog_rdk_1753"/>
                  </w:sdtPr>
                  <w:sdtContent>
                    <w:del w:author="Thomas Cervone-Richards - NOAA Federal" w:id="152" w:date="2023-09-26T15:56:10Z">
                      <w:r w:rsidDel="00000000" w:rsidR="00000000" w:rsidRPr="00000000">
                        <w:rPr>
                          <w:sz w:val="19.920000076293945"/>
                          <w:szCs w:val="19.920000076293945"/>
                          <w:rtl w:val="0"/>
                        </w:rPr>
                        <w:delText xml:space="preserve">SIGPER does not  correspond to  </w:delText>
                      </w:r>
                    </w:del>
                  </w:sdtContent>
                </w:sdt>
              </w:p>
            </w:sdtContent>
          </w:sdt>
          <w:p w:rsidR="00000000" w:rsidDel="00000000" w:rsidP="00000000" w:rsidRDefault="00000000" w:rsidRPr="00000000" w14:paraId="00000A4D">
            <w:pPr>
              <w:widowControl w:val="0"/>
              <w:spacing w:after="0" w:before="5.2105712890625" w:line="240" w:lineRule="auto"/>
              <w:ind w:left="122.56072998046875" w:firstLine="0"/>
              <w:jc w:val="left"/>
              <w:rPr>
                <w:sz w:val="19.920000076293945"/>
                <w:szCs w:val="19.920000076293945"/>
              </w:rPr>
            </w:pPr>
            <w:sdt>
              <w:sdtPr>
                <w:tag w:val="goog_rdk_1755"/>
              </w:sdtPr>
              <w:sdtContent>
                <w:del w:author="Thomas Cervone-Richards - NOAA Federal" w:id="152" w:date="2023-09-26T15:56:10Z">
                  <w:r w:rsidDel="00000000" w:rsidR="00000000" w:rsidRPr="00000000">
                    <w:rPr>
                      <w:sz w:val="19.920000076293945"/>
                      <w:szCs w:val="19.920000076293945"/>
                      <w:rtl w:val="0"/>
                    </w:rPr>
                    <w:delText xml:space="preserve">SIGSEQ.</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758"/>
            </w:sdtPr>
            <w:sdtContent>
              <w:p w:rsidR="00000000" w:rsidDel="00000000" w:rsidP="00000000" w:rsidRDefault="00000000" w:rsidRPr="00000000" w14:paraId="00000A4E">
                <w:pPr>
                  <w:widowControl w:val="0"/>
                  <w:spacing w:after="0" w:line="240" w:lineRule="auto"/>
                  <w:ind w:left="129.931640625" w:firstLine="0"/>
                  <w:jc w:val="left"/>
                  <w:rPr>
                    <w:del w:author="Thomas Cervone-Richards - NOAA Federal" w:id="152" w:date="2023-09-26T15:56:10Z"/>
                    <w:sz w:val="19.920000076293945"/>
                    <w:szCs w:val="19.920000076293945"/>
                  </w:rPr>
                </w:pPr>
                <w:sdt>
                  <w:sdtPr>
                    <w:tag w:val="goog_rdk_1757"/>
                  </w:sdtPr>
                  <w:sdtContent>
                    <w:del w:author="Thomas Cervone-Richards - NOAA Federal" w:id="152" w:date="2023-09-26T15:56:10Z">
                      <w:r w:rsidDel="00000000" w:rsidR="00000000" w:rsidRPr="00000000">
                        <w:rPr>
                          <w:sz w:val="19.920000076293945"/>
                          <w:szCs w:val="19.920000076293945"/>
                          <w:rtl w:val="0"/>
                        </w:rPr>
                        <w:delText xml:space="preserve">Ensure SIGPER  </w:delText>
                      </w:r>
                    </w:del>
                  </w:sdtContent>
                </w:sdt>
              </w:p>
            </w:sdtContent>
          </w:sdt>
          <w:sdt>
            <w:sdtPr>
              <w:tag w:val="goog_rdk_1760"/>
            </w:sdtPr>
            <w:sdtContent>
              <w:p w:rsidR="00000000" w:rsidDel="00000000" w:rsidP="00000000" w:rsidRDefault="00000000" w:rsidRPr="00000000" w14:paraId="00000A4F">
                <w:pPr>
                  <w:widowControl w:val="0"/>
                  <w:spacing w:after="0" w:line="240" w:lineRule="auto"/>
                  <w:ind w:left="120.7684326171875" w:firstLine="0"/>
                  <w:jc w:val="left"/>
                  <w:rPr>
                    <w:del w:author="Thomas Cervone-Richards - NOAA Federal" w:id="152" w:date="2023-09-26T15:56:10Z"/>
                    <w:sz w:val="19.920000076293945"/>
                    <w:szCs w:val="19.920000076293945"/>
                  </w:rPr>
                </w:pPr>
                <w:sdt>
                  <w:sdtPr>
                    <w:tag w:val="goog_rdk_1759"/>
                  </w:sdtPr>
                  <w:sdtContent>
                    <w:del w:author="Thomas Cervone-Richards - NOAA Federal" w:id="152" w:date="2023-09-26T15:56:10Z">
                      <w:r w:rsidDel="00000000" w:rsidR="00000000" w:rsidRPr="00000000">
                        <w:rPr>
                          <w:sz w:val="19.920000076293945"/>
                          <w:szCs w:val="19.920000076293945"/>
                          <w:rtl w:val="0"/>
                        </w:rPr>
                        <w:delText xml:space="preserve">corresponds to the  </w:delText>
                      </w:r>
                    </w:del>
                  </w:sdtContent>
                </w:sdt>
              </w:p>
            </w:sdtContent>
          </w:sdt>
          <w:p w:rsidR="00000000" w:rsidDel="00000000" w:rsidP="00000000" w:rsidRDefault="00000000" w:rsidRPr="00000000" w14:paraId="00000A50">
            <w:pPr>
              <w:widowControl w:val="0"/>
              <w:spacing w:after="0" w:line="230.02874851226807" w:lineRule="auto"/>
              <w:ind w:left="126.1468505859375" w:right="136.707763671875" w:hanging="6.9720458984375"/>
              <w:rPr>
                <w:sz w:val="19.920000076293945"/>
                <w:szCs w:val="19.920000076293945"/>
              </w:rPr>
            </w:pPr>
            <w:sdt>
              <w:sdtPr>
                <w:tag w:val="goog_rdk_1761"/>
              </w:sdtPr>
              <w:sdtContent>
                <w:del w:author="Thomas Cervone-Richards - NOAA Federal" w:id="152" w:date="2023-09-26T15:56:10Z">
                  <w:r w:rsidDel="00000000" w:rsidR="00000000" w:rsidRPr="00000000">
                    <w:rPr>
                      <w:sz w:val="19.920000076293945"/>
                      <w:szCs w:val="19.920000076293945"/>
                      <w:rtl w:val="0"/>
                    </w:rPr>
                    <w:delText xml:space="preserve">sum of the intervals of  light and eclipse given  in SIGSEQ.</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764"/>
            </w:sdtPr>
            <w:sdtContent>
              <w:p w:rsidR="00000000" w:rsidDel="00000000" w:rsidP="00000000" w:rsidRDefault="00000000" w:rsidRPr="00000000" w14:paraId="00000A51">
                <w:pPr>
                  <w:widowControl w:val="0"/>
                  <w:spacing w:after="0" w:line="231.23273849487305" w:lineRule="auto"/>
                  <w:ind w:left="126.3458251953125" w:right="176.641845703125" w:hanging="10.7568359375"/>
                  <w:jc w:val="left"/>
                  <w:rPr>
                    <w:del w:author="Thomas Cervone-Richards - NOAA Federal" w:id="152" w:date="2023-09-26T15:56:10Z"/>
                    <w:sz w:val="19.920000076293945"/>
                    <w:szCs w:val="19.920000076293945"/>
                  </w:rPr>
                </w:pPr>
                <w:sdt>
                  <w:sdtPr>
                    <w:tag w:val="goog_rdk_1763"/>
                  </w:sdtPr>
                  <w:sdtContent>
                    <w:del w:author="Thomas Cervone-Richards - NOAA Federal" w:id="152" w:date="2023-09-26T15:56:10Z">
                      <w:r w:rsidDel="00000000" w:rsidR="00000000" w:rsidRPr="00000000">
                        <w:rPr>
                          <w:sz w:val="19.920000076293945"/>
                          <w:szCs w:val="19.920000076293945"/>
                          <w:rtl w:val="0"/>
                        </w:rPr>
                        <w:delText xml:space="preserve">Appendix A Ch.2  (code 143) and  Logical  </w:delText>
                      </w:r>
                    </w:del>
                  </w:sdtContent>
                </w:sdt>
              </w:p>
            </w:sdtContent>
          </w:sdt>
          <w:p w:rsidR="00000000" w:rsidDel="00000000" w:rsidP="00000000" w:rsidRDefault="00000000" w:rsidRPr="00000000" w14:paraId="00000A52">
            <w:pPr>
              <w:widowControl w:val="0"/>
              <w:spacing w:after="0" w:before="5.211181640625" w:line="240" w:lineRule="auto"/>
              <w:ind w:left="120.7684326171875" w:firstLine="0"/>
              <w:jc w:val="left"/>
              <w:rPr>
                <w:sz w:val="19.920000076293945"/>
                <w:szCs w:val="19.920000076293945"/>
              </w:rPr>
            </w:pPr>
            <w:sdt>
              <w:sdtPr>
                <w:tag w:val="goog_rdk_1765"/>
              </w:sdtPr>
              <w:sdtContent>
                <w:del w:author="Thomas Cervone-Richards - NOAA Federal" w:id="152" w:date="2023-09-26T15:56:10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after="0" w:line="240" w:lineRule="auto"/>
              <w:jc w:val="center"/>
              <w:rPr>
                <w:sz w:val="19.920000076293945"/>
                <w:szCs w:val="19.920000076293945"/>
              </w:rPr>
            </w:pPr>
            <w:sdt>
              <w:sdtPr>
                <w:tag w:val="goog_rdk_1767"/>
              </w:sdtPr>
              <w:sdtContent>
                <w:del w:author="Thomas Cervone-Richards - NOAA Federal" w:id="152" w:date="2023-09-26T15:56:1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559a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after="0" w:line="230.8313512802124" w:lineRule="auto"/>
              <w:ind w:left="115.58883666992188" w:right="193.5064697265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STATUS includes  the value 1 (permanent) in  combination with at least  one of 2 (occasional), 5  (periodic/intermittent) or 7  (temporary).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after="0" w:line="231.23335361480713" w:lineRule="auto"/>
              <w:ind w:left="119.77203369140625" w:right="160.2447509765625" w:firstLine="11.15509033203125"/>
              <w:jc w:val="left"/>
              <w:rPr>
                <w:sz w:val="19.920000076293945"/>
                <w:szCs w:val="19.920000076293945"/>
              </w:rPr>
            </w:pPr>
            <w:r w:rsidDel="00000000" w:rsidR="00000000" w:rsidRPr="00000000">
              <w:rPr>
                <w:sz w:val="19.920000076293945"/>
                <w:szCs w:val="19.920000076293945"/>
                <w:rtl w:val="0"/>
              </w:rPr>
              <w:t xml:space="preserve">Illogical combination  of STATUS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values for  </w:t>
            </w:r>
          </w:p>
          <w:p w:rsidR="00000000" w:rsidDel="00000000" w:rsidP="00000000" w:rsidRDefault="00000000" w:rsidRPr="00000000" w14:paraId="00000A59">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after="0" w:line="231.23305320739746" w:lineRule="auto"/>
              <w:ind w:left="126.3458251953125" w:right="176.641845703125" w:hanging="10.7568359375"/>
              <w:jc w:val="left"/>
              <w:rPr>
                <w:sz w:val="19.920000076293945"/>
                <w:szCs w:val="19.920000076293945"/>
              </w:rPr>
            </w:pPr>
            <w:r w:rsidDel="00000000" w:rsidR="00000000" w:rsidRPr="00000000">
              <w:rPr>
                <w:sz w:val="19.920000076293945"/>
                <w:szCs w:val="19.920000076293945"/>
                <w:rtl w:val="0"/>
              </w:rPr>
              <w:t xml:space="preserve">Appendix A Ch.2  (code 149) and  Logical  </w:t>
            </w:r>
          </w:p>
          <w:p w:rsidR="00000000" w:rsidDel="00000000" w:rsidP="00000000" w:rsidRDefault="00000000" w:rsidRPr="00000000" w14:paraId="00000A5B">
            <w:pPr>
              <w:widowControl w:val="0"/>
              <w:spacing w:after="0" w:before="5.2102661132812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after="0" w:line="240" w:lineRule="auto"/>
              <w:jc w:val="center"/>
              <w:rPr>
                <w:sz w:val="19.920000076293945"/>
                <w:szCs w:val="19.920000076293945"/>
              </w:rPr>
            </w:pPr>
            <w:sdt>
              <w:sdtPr>
                <w:tag w:val="goog_rdk_1769"/>
              </w:sdtPr>
              <w:sdtContent>
                <w:ins w:author="Thomas Cervone-Richards - NOAA Federal" w:id="153" w:date="2023-09-26T15:58:58Z"/>
                <w:sdt>
                  <w:sdtPr>
                    <w:tag w:val="goog_rdk_1770"/>
                  </w:sdtPr>
                  <w:sdtContent>
                    <w:commentRangeStart w:id="81"/>
                  </w:sdtContent>
                </w:sdt>
                <w:ins w:author="Thomas Cervone-Richards - NOAA Federal" w:id="153" w:date="2023-09-26T15:58:58Z">
                  <w:r w:rsidDel="00000000" w:rsidR="00000000" w:rsidRPr="00000000">
                    <w:rPr>
                      <w:sz w:val="19.920000076293945"/>
                      <w:szCs w:val="19.920000076293945"/>
                      <w:rtl w:val="0"/>
                    </w:rPr>
                    <w:t xml:space="preserve">414</w:t>
                  </w:r>
                </w:ins>
              </w:sdtContent>
            </w:sdt>
            <w:commentRangeEnd w:id="81"/>
            <w:r w:rsidDel="00000000" w:rsidR="00000000" w:rsidRPr="00000000">
              <w:commentReference w:id="81"/>
            </w:r>
            <w:r w:rsidDel="00000000" w:rsidR="00000000" w:rsidRPr="00000000">
              <w:rPr>
                <w:rtl w:val="0"/>
              </w:rPr>
            </w:r>
          </w:p>
        </w:tc>
      </w:tr>
      <w:tr>
        <w:trPr>
          <w:cantSplit w:val="0"/>
          <w:trHeight w:val="138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559b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after="0" w:line="230.8311653137207" w:lineRule="auto"/>
              <w:ind w:left="115.58883666992188" w:right="81.75537109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STATUS includes  the value 3 (recommended)  in combination with at least  one of 4 (not in use) or 11  (extinguished).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after="0" w:line="231.2324094772339" w:lineRule="auto"/>
              <w:ind w:left="119.77203369140625" w:right="160.2447509765625" w:firstLine="11.15509033203125"/>
              <w:jc w:val="left"/>
              <w:rPr>
                <w:sz w:val="19.920000076293945"/>
                <w:szCs w:val="19.920000076293945"/>
              </w:rPr>
            </w:pPr>
            <w:r w:rsidDel="00000000" w:rsidR="00000000" w:rsidRPr="00000000">
              <w:rPr>
                <w:sz w:val="19.920000076293945"/>
                <w:szCs w:val="19.920000076293945"/>
                <w:rtl w:val="0"/>
              </w:rPr>
              <w:t xml:space="preserve">Illogical combination  of STATUS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values for  </w:t>
            </w:r>
          </w:p>
          <w:p w:rsidR="00000000" w:rsidDel="00000000" w:rsidP="00000000" w:rsidRDefault="00000000" w:rsidRPr="00000000" w14:paraId="00000A62">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after="0" w:line="231.23255252838135" w:lineRule="auto"/>
              <w:ind w:left="126.3458251953125" w:right="176.641845703125" w:hanging="10.7568359375"/>
              <w:jc w:val="left"/>
              <w:rPr>
                <w:sz w:val="19.920000076293945"/>
                <w:szCs w:val="19.920000076293945"/>
              </w:rPr>
            </w:pPr>
            <w:r w:rsidDel="00000000" w:rsidR="00000000" w:rsidRPr="00000000">
              <w:rPr>
                <w:sz w:val="19.920000076293945"/>
                <w:szCs w:val="19.920000076293945"/>
                <w:rtl w:val="0"/>
              </w:rPr>
              <w:t xml:space="preserve">Appendix A Ch.2  (code 149) and  Logical  </w:t>
            </w:r>
          </w:p>
          <w:p w:rsidR="00000000" w:rsidDel="00000000" w:rsidP="00000000" w:rsidRDefault="00000000" w:rsidRPr="00000000" w14:paraId="00000A64">
            <w:pPr>
              <w:widowControl w:val="0"/>
              <w:spacing w:after="0" w:before="5.210571289062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after="0" w:line="240" w:lineRule="auto"/>
              <w:jc w:val="center"/>
              <w:rPr>
                <w:sz w:val="19.920000076293945"/>
                <w:szCs w:val="19.920000076293945"/>
              </w:rPr>
            </w:pPr>
            <w:sdt>
              <w:sdtPr>
                <w:tag w:val="goog_rdk_1772"/>
              </w:sdtPr>
              <w:sdtContent>
                <w:ins w:author="Thomas Cervone-Richards - NOAA Federal" w:id="154" w:date="2023-09-26T16:01:32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1619.9999237060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559c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after="0" w:line="231.23281002044678" w:lineRule="auto"/>
              <w:ind w:left="115.58883666992188" w:right="282.15026855468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STATUS includes  the value 4 (not in use) in  combination with at least  one of 5  </w:t>
            </w:r>
          </w:p>
          <w:p w:rsidR="00000000" w:rsidDel="00000000" w:rsidP="00000000" w:rsidRDefault="00000000" w:rsidRPr="00000000" w14:paraId="00000A69">
            <w:pPr>
              <w:widowControl w:val="0"/>
              <w:spacing w:after="0" w:before="2.81036376953125" w:line="231.23270988464355" w:lineRule="auto"/>
              <w:ind w:left="126.34552001953125" w:right="249.8797607421875" w:firstLine="0"/>
              <w:jc w:val="left"/>
              <w:rPr>
                <w:sz w:val="19.920000076293945"/>
                <w:szCs w:val="19.920000076293945"/>
              </w:rPr>
            </w:pPr>
            <w:r w:rsidDel="00000000" w:rsidR="00000000" w:rsidRPr="00000000">
              <w:rPr>
                <w:sz w:val="19.920000076293945"/>
                <w:szCs w:val="19.920000076293945"/>
                <w:rtl w:val="0"/>
              </w:rPr>
              <w:t xml:space="preserve">(periodic/intermittent) or 9  (mandatory).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after="0" w:line="231.2328815460205" w:lineRule="auto"/>
              <w:ind w:left="119.77203369140625" w:right="160.2447509765625" w:firstLine="11.15509033203125"/>
              <w:jc w:val="left"/>
              <w:rPr>
                <w:sz w:val="19.920000076293945"/>
                <w:szCs w:val="19.920000076293945"/>
              </w:rPr>
            </w:pPr>
            <w:r w:rsidDel="00000000" w:rsidR="00000000" w:rsidRPr="00000000">
              <w:rPr>
                <w:sz w:val="19.920000076293945"/>
                <w:szCs w:val="19.920000076293945"/>
                <w:rtl w:val="0"/>
              </w:rPr>
              <w:t xml:space="preserve">Illogical combination  of STATUS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values for  </w:t>
            </w:r>
          </w:p>
          <w:p w:rsidR="00000000" w:rsidDel="00000000" w:rsidP="00000000" w:rsidRDefault="00000000" w:rsidRPr="00000000" w14:paraId="00000A6C">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after="0" w:line="231.23281002044678" w:lineRule="auto"/>
              <w:ind w:left="126.3458251953125" w:right="176.641845703125" w:hanging="10.7568359375"/>
              <w:jc w:val="left"/>
              <w:rPr>
                <w:sz w:val="19.920000076293945"/>
                <w:szCs w:val="19.920000076293945"/>
              </w:rPr>
            </w:pPr>
            <w:r w:rsidDel="00000000" w:rsidR="00000000" w:rsidRPr="00000000">
              <w:rPr>
                <w:sz w:val="19.920000076293945"/>
                <w:szCs w:val="19.920000076293945"/>
                <w:rtl w:val="0"/>
              </w:rPr>
              <w:t xml:space="preserve">Appendix A Ch.2  (code 149) and  Logical  </w:t>
            </w:r>
          </w:p>
          <w:p w:rsidR="00000000" w:rsidDel="00000000" w:rsidP="00000000" w:rsidRDefault="00000000" w:rsidRPr="00000000" w14:paraId="00000A6E">
            <w:pPr>
              <w:widowControl w:val="0"/>
              <w:spacing w:after="0" w:before="5.2102661132812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after="0" w:line="240" w:lineRule="auto"/>
              <w:jc w:val="center"/>
              <w:rPr>
                <w:sz w:val="19.920000076293945"/>
                <w:szCs w:val="19.920000076293945"/>
              </w:rPr>
            </w:pPr>
            <w:sdt>
              <w:sdtPr>
                <w:tag w:val="goog_rdk_1774"/>
              </w:sdtPr>
              <w:sdtContent>
                <w:ins w:author="Thomas Cervone-Richards - NOAA Federal" w:id="155" w:date="2023-10-03T15:17:30Z">
                  <w:r w:rsidDel="00000000" w:rsidR="00000000" w:rsidRPr="00000000">
                    <w:rPr>
                      <w:sz w:val="19.920000076293945"/>
                      <w:szCs w:val="19.920000076293945"/>
                      <w:rtl w:val="0"/>
                    </w:rPr>
                    <w:t xml:space="preserve">414</w:t>
                  </w:r>
                </w:ins>
              </w:sdtContent>
            </w:sdt>
            <w:r w:rsidDel="00000000" w:rsidR="00000000" w:rsidRPr="00000000">
              <w:rPr>
                <w:rtl w:val="0"/>
              </w:rPr>
            </w:r>
          </w:p>
        </w:tc>
      </w:tr>
    </w:tbl>
    <w:p w:rsidR="00000000" w:rsidDel="00000000" w:rsidP="00000000" w:rsidRDefault="00000000" w:rsidRPr="00000000" w14:paraId="00000A71">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A72">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A73">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A74">
      <w:pPr>
        <w:widowControl w:val="0"/>
        <w:spacing w:after="0" w:line="240" w:lineRule="auto"/>
        <w:ind w:right="1256.595458984375"/>
        <w:jc w:val="right"/>
        <w:rPr>
          <w:sz w:val="16.079999923706055"/>
          <w:szCs w:val="16.079999923706055"/>
        </w:rPr>
      </w:pPr>
      <w:r w:rsidDel="00000000" w:rsidR="00000000" w:rsidRPr="00000000">
        <w:rPr>
          <w:sz w:val="16.079999923706055"/>
          <w:szCs w:val="16.079999923706055"/>
          <w:rtl w:val="0"/>
        </w:rPr>
        <w:t xml:space="preserve"> ENC Validation Checks 34 </w:t>
      </w:r>
    </w:p>
    <w:tbl>
      <w:tblPr>
        <w:tblStyle w:val="Table25"/>
        <w:tblW w:w="11100.0" w:type="dxa"/>
        <w:jc w:val="left"/>
        <w:tblInd w:w="-86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490"/>
        <w:gridCol w:w="1335"/>
        <w:gridCol w:w="705"/>
        <w:gridCol w:w="1380"/>
        <w:gridCol w:w="585"/>
        <w:gridCol w:w="2235"/>
        <w:gridCol w:w="585"/>
        <w:gridCol w:w="915"/>
        <w:tblGridChange w:id="0">
          <w:tblGrid>
            <w:gridCol w:w="870"/>
            <w:gridCol w:w="2490"/>
            <w:gridCol w:w="1335"/>
            <w:gridCol w:w="705"/>
            <w:gridCol w:w="1380"/>
            <w:gridCol w:w="585"/>
            <w:gridCol w:w="2235"/>
            <w:gridCol w:w="585"/>
            <w:gridCol w:w="915"/>
          </w:tblGrid>
        </w:tblGridChange>
      </w:tblGrid>
      <w:tr>
        <w:trPr>
          <w:cantSplit w:val="0"/>
          <w:trHeight w:val="1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559d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widowControl w:val="0"/>
              <w:spacing w:after="0" w:line="230.22869110107422" w:lineRule="auto"/>
              <w:ind w:left="115.58883666992188" w:right="349.281005859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STATUS includes  the value 5  </w:t>
            </w:r>
          </w:p>
          <w:p w:rsidR="00000000" w:rsidDel="00000000" w:rsidP="00000000" w:rsidRDefault="00000000" w:rsidRPr="00000000" w14:paraId="00000A77">
            <w:pPr>
              <w:widowControl w:val="0"/>
              <w:spacing w:after="0" w:before="6.04248046875" w:line="231.23263835906982" w:lineRule="auto"/>
              <w:ind w:left="120.76797485351562" w:right="438.72161865234375" w:firstLine="5.577545166015625"/>
              <w:jc w:val="left"/>
              <w:rPr>
                <w:sz w:val="19.920000076293945"/>
                <w:szCs w:val="19.920000076293945"/>
              </w:rPr>
            </w:pPr>
            <w:r w:rsidDel="00000000" w:rsidR="00000000" w:rsidRPr="00000000">
              <w:rPr>
                <w:sz w:val="19.920000076293945"/>
                <w:szCs w:val="19.920000076293945"/>
                <w:rtl w:val="0"/>
              </w:rPr>
              <w:t xml:space="preserve">(periodic/intermittent) in  combination with 11  </w:t>
            </w:r>
          </w:p>
          <w:p w:rsidR="00000000" w:rsidDel="00000000" w:rsidP="00000000" w:rsidRDefault="00000000" w:rsidRPr="00000000" w14:paraId="00000A78">
            <w:pPr>
              <w:widowControl w:val="0"/>
              <w:spacing w:after="0" w:before="5.2099609375" w:line="240" w:lineRule="auto"/>
              <w:ind w:left="126.34552001953125" w:firstLine="0"/>
              <w:jc w:val="left"/>
              <w:rPr>
                <w:sz w:val="19.920000076293945"/>
                <w:szCs w:val="19.920000076293945"/>
              </w:rPr>
            </w:pPr>
            <w:r w:rsidDel="00000000" w:rsidR="00000000" w:rsidRPr="00000000">
              <w:rPr>
                <w:sz w:val="19.920000076293945"/>
                <w:szCs w:val="19.920000076293945"/>
                <w:rtl w:val="0"/>
              </w:rPr>
              <w:t xml:space="preserve">(extinguished).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after="0" w:line="231.63326740264893" w:lineRule="auto"/>
              <w:ind w:left="119.77203369140625" w:right="160.2447509765625" w:firstLine="11.15509033203125"/>
              <w:jc w:val="left"/>
              <w:rPr>
                <w:sz w:val="19.920000076293945"/>
                <w:szCs w:val="19.920000076293945"/>
              </w:rPr>
            </w:pPr>
            <w:r w:rsidDel="00000000" w:rsidR="00000000" w:rsidRPr="00000000">
              <w:rPr>
                <w:sz w:val="19.920000076293945"/>
                <w:szCs w:val="19.920000076293945"/>
                <w:rtl w:val="0"/>
              </w:rPr>
              <w:t xml:space="preserve">Illogical combination  of STATUS values.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values for  </w:t>
            </w:r>
          </w:p>
          <w:p w:rsidR="00000000" w:rsidDel="00000000" w:rsidP="00000000" w:rsidRDefault="00000000" w:rsidRPr="00000000" w14:paraId="00000A7C">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after="0" w:line="230.22869110107422" w:lineRule="auto"/>
              <w:ind w:left="126.3458251953125" w:right="176.641845703125" w:hanging="10.7568359375"/>
              <w:jc w:val="left"/>
              <w:rPr>
                <w:sz w:val="19.920000076293945"/>
                <w:szCs w:val="19.920000076293945"/>
              </w:rPr>
            </w:pPr>
            <w:r w:rsidDel="00000000" w:rsidR="00000000" w:rsidRPr="00000000">
              <w:rPr>
                <w:sz w:val="19.920000076293945"/>
                <w:szCs w:val="19.920000076293945"/>
                <w:rtl w:val="0"/>
              </w:rPr>
              <w:t xml:space="preserve">Appendix A Ch.2  (code 149) and  Logical  </w:t>
            </w:r>
          </w:p>
          <w:p w:rsidR="00000000" w:rsidDel="00000000" w:rsidP="00000000" w:rsidRDefault="00000000" w:rsidRPr="00000000" w14:paraId="00000A7F">
            <w:pPr>
              <w:widowControl w:val="0"/>
              <w:spacing w:after="0" w:before="6.0424804687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after="0" w:line="240" w:lineRule="auto"/>
              <w:jc w:val="center"/>
              <w:rPr>
                <w:sz w:val="19.920000076293945"/>
                <w:szCs w:val="19.920000076293945"/>
              </w:rPr>
            </w:pPr>
            <w:sdt>
              <w:sdtPr>
                <w:tag w:val="goog_rdk_1776"/>
              </w:sdtPr>
              <w:sdtContent>
                <w:ins w:author="Thomas Cervone-Richards - NOAA Federal" w:id="156" w:date="2023-10-03T15:19:19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after="0" w:line="240" w:lineRule="auto"/>
              <w:jc w:val="center"/>
              <w:rPr>
                <w:sz w:val="19.920000076293945"/>
                <w:szCs w:val="19.920000076293945"/>
              </w:rPr>
            </w:pPr>
            <w:sdt>
              <w:sdtPr>
                <w:tag w:val="goog_rdk_1778"/>
              </w:sdtPr>
              <w:sdtContent>
                <w:del w:author="Thomas Cervone-Richards - NOAA Federal" w:id="157" w:date="2023-10-03T15:21:15Z">
                  <w:r w:rsidDel="00000000" w:rsidR="00000000" w:rsidRPr="00000000">
                    <w:rPr>
                      <w:sz w:val="19.920000076293945"/>
                      <w:szCs w:val="19.920000076293945"/>
                      <w:rtl w:val="0"/>
                    </w:rPr>
                    <w:delText xml:space="preserve">559e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781"/>
            </w:sdtPr>
            <w:sdtContent>
              <w:p w:rsidR="00000000" w:rsidDel="00000000" w:rsidP="00000000" w:rsidRDefault="00000000" w:rsidRPr="00000000" w14:paraId="00000A83">
                <w:pPr>
                  <w:widowControl w:val="0"/>
                  <w:spacing w:after="0" w:line="230.42937755584717" w:lineRule="auto"/>
                  <w:ind w:left="115.58883666992188" w:right="205.65765380859375" w:firstLine="14.34234619140625"/>
                  <w:jc w:val="left"/>
                  <w:rPr>
                    <w:del w:author="Thomas Cervone-Richards - NOAA Federal" w:id="157" w:date="2023-10-03T15:21:15Z"/>
                    <w:sz w:val="19.920000076293945"/>
                    <w:szCs w:val="19.920000076293945"/>
                  </w:rPr>
                </w:pPr>
                <w:sdt>
                  <w:sdtPr>
                    <w:tag w:val="goog_rdk_1780"/>
                  </w:sdtPr>
                  <w:sdtContent>
                    <w:del w:author="Thomas Cervone-Richards - NOAA Federal" w:id="157" w:date="2023-10-03T15:21:15Z">
                      <w:r w:rsidDel="00000000" w:rsidR="00000000" w:rsidRPr="00000000">
                        <w:rPr>
                          <w:sz w:val="19.920000076293945"/>
                          <w:szCs w:val="19.920000076293945"/>
                          <w:rtl w:val="0"/>
                        </w:rPr>
                        <w:delText xml:space="preserve">For each feature object  where STATUS includes  the value 9 (mandatory) in  combination with 11  </w:delText>
                      </w:r>
                    </w:del>
                  </w:sdtContent>
                </w:sdt>
              </w:p>
            </w:sdtContent>
          </w:sdt>
          <w:p w:rsidR="00000000" w:rsidDel="00000000" w:rsidP="00000000" w:rsidRDefault="00000000" w:rsidRPr="00000000" w14:paraId="00000A84">
            <w:pPr>
              <w:widowControl w:val="0"/>
              <w:spacing w:after="0" w:before="5.87646484375" w:line="240" w:lineRule="auto"/>
              <w:ind w:left="126.34552001953125" w:firstLine="0"/>
              <w:jc w:val="left"/>
              <w:rPr>
                <w:sz w:val="19.920000076293945"/>
                <w:szCs w:val="19.920000076293945"/>
              </w:rPr>
            </w:pPr>
            <w:sdt>
              <w:sdtPr>
                <w:tag w:val="goog_rdk_1782"/>
              </w:sdtPr>
              <w:sdtContent>
                <w:del w:author="Thomas Cervone-Richards - NOAA Federal" w:id="157" w:date="2023-10-03T15:21:15Z">
                  <w:r w:rsidDel="00000000" w:rsidR="00000000" w:rsidRPr="00000000">
                    <w:rPr>
                      <w:sz w:val="19.920000076293945"/>
                      <w:szCs w:val="19.920000076293945"/>
                      <w:rtl w:val="0"/>
                    </w:rPr>
                    <w:delText xml:space="preserve">(extinguished).</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after="0" w:line="231.2314224243164" w:lineRule="auto"/>
              <w:ind w:left="119.77203369140625" w:right="160.2447509765625" w:firstLine="11.15509033203125"/>
              <w:jc w:val="left"/>
              <w:rPr>
                <w:sz w:val="19.920000076293945"/>
                <w:szCs w:val="19.920000076293945"/>
              </w:rPr>
            </w:pPr>
            <w:sdt>
              <w:sdtPr>
                <w:tag w:val="goog_rdk_1784"/>
              </w:sdtPr>
              <w:sdtContent>
                <w:del w:author="Thomas Cervone-Richards - NOAA Federal" w:id="157" w:date="2023-10-03T15:21:15Z">
                  <w:r w:rsidDel="00000000" w:rsidR="00000000" w:rsidRPr="00000000">
                    <w:rPr>
                      <w:sz w:val="19.920000076293945"/>
                      <w:szCs w:val="19.920000076293945"/>
                      <w:rtl w:val="0"/>
                    </w:rPr>
                    <w:delText xml:space="preserve">Illogical combination  of STATUS values.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787"/>
            </w:sdtPr>
            <w:sdtContent>
              <w:p w:rsidR="00000000" w:rsidDel="00000000" w:rsidP="00000000" w:rsidRDefault="00000000" w:rsidRPr="00000000" w14:paraId="00000A87">
                <w:pPr>
                  <w:widowControl w:val="0"/>
                  <w:spacing w:after="0" w:line="240" w:lineRule="auto"/>
                  <w:ind w:left="115.5889892578125" w:firstLine="0"/>
                  <w:jc w:val="left"/>
                  <w:rPr>
                    <w:del w:author="Thomas Cervone-Richards - NOAA Federal" w:id="157" w:date="2023-10-03T15:21:15Z"/>
                    <w:sz w:val="19.920000076293945"/>
                    <w:szCs w:val="19.920000076293945"/>
                  </w:rPr>
                </w:pPr>
                <w:sdt>
                  <w:sdtPr>
                    <w:tag w:val="goog_rdk_1786"/>
                  </w:sdtPr>
                  <w:sdtContent>
                    <w:del w:author="Thomas Cervone-Richards - NOAA Federal" w:id="157" w:date="2023-10-03T15:21:15Z">
                      <w:r w:rsidDel="00000000" w:rsidR="00000000" w:rsidRPr="00000000">
                        <w:rPr>
                          <w:sz w:val="19.920000076293945"/>
                          <w:szCs w:val="19.920000076293945"/>
                          <w:rtl w:val="0"/>
                        </w:rPr>
                        <w:delText xml:space="preserve">Amend values for  </w:delText>
                      </w:r>
                    </w:del>
                  </w:sdtContent>
                </w:sdt>
              </w:p>
            </w:sdtContent>
          </w:sdt>
          <w:p w:rsidR="00000000" w:rsidDel="00000000" w:rsidP="00000000" w:rsidRDefault="00000000" w:rsidRPr="00000000" w14:paraId="00000A88">
            <w:pPr>
              <w:widowControl w:val="0"/>
              <w:spacing w:after="0" w:line="240" w:lineRule="auto"/>
              <w:ind w:left="122.56103515625" w:firstLine="0"/>
              <w:jc w:val="left"/>
              <w:rPr>
                <w:sz w:val="19.920000076293945"/>
                <w:szCs w:val="19.920000076293945"/>
              </w:rPr>
            </w:pPr>
            <w:sdt>
              <w:sdtPr>
                <w:tag w:val="goog_rdk_1788"/>
              </w:sdtPr>
              <w:sdtContent>
                <w:del w:author="Thomas Cervone-Richards - NOAA Federal" w:id="157" w:date="2023-10-03T15:21:15Z">
                  <w:r w:rsidDel="00000000" w:rsidR="00000000" w:rsidRPr="00000000">
                    <w:rPr>
                      <w:sz w:val="19.920000076293945"/>
                      <w:szCs w:val="19.920000076293945"/>
                      <w:rtl w:val="0"/>
                    </w:rPr>
                    <w:delText xml:space="preserve">STATUS.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791"/>
            </w:sdtPr>
            <w:sdtContent>
              <w:p w:rsidR="00000000" w:rsidDel="00000000" w:rsidP="00000000" w:rsidRDefault="00000000" w:rsidRPr="00000000" w14:paraId="00000A8A">
                <w:pPr>
                  <w:widowControl w:val="0"/>
                  <w:spacing w:after="0" w:line="231.23205184936523" w:lineRule="auto"/>
                  <w:ind w:left="126.3458251953125" w:right="176.641845703125" w:hanging="10.7568359375"/>
                  <w:jc w:val="left"/>
                  <w:rPr>
                    <w:del w:author="Thomas Cervone-Richards - NOAA Federal" w:id="157" w:date="2023-10-03T15:21:15Z"/>
                    <w:sz w:val="19.920000076293945"/>
                    <w:szCs w:val="19.920000076293945"/>
                  </w:rPr>
                </w:pPr>
                <w:sdt>
                  <w:sdtPr>
                    <w:tag w:val="goog_rdk_1790"/>
                  </w:sdtPr>
                  <w:sdtContent>
                    <w:del w:author="Thomas Cervone-Richards - NOAA Federal" w:id="157" w:date="2023-10-03T15:21:15Z">
                      <w:r w:rsidDel="00000000" w:rsidR="00000000" w:rsidRPr="00000000">
                        <w:rPr>
                          <w:sz w:val="19.920000076293945"/>
                          <w:szCs w:val="19.920000076293945"/>
                          <w:rtl w:val="0"/>
                        </w:rPr>
                        <w:delText xml:space="preserve">Appendix A Ch.2  (code 149) and  Logical  </w:delText>
                      </w:r>
                    </w:del>
                  </w:sdtContent>
                </w:sdt>
              </w:p>
            </w:sdtContent>
          </w:sdt>
          <w:p w:rsidR="00000000" w:rsidDel="00000000" w:rsidP="00000000" w:rsidRDefault="00000000" w:rsidRPr="00000000" w14:paraId="00000A8B">
            <w:pPr>
              <w:widowControl w:val="0"/>
              <w:spacing w:after="0" w:before="2.811279296875" w:line="240" w:lineRule="auto"/>
              <w:ind w:left="120.7684326171875" w:firstLine="0"/>
              <w:jc w:val="left"/>
              <w:rPr>
                <w:sz w:val="19.920000076293945"/>
                <w:szCs w:val="19.920000076293945"/>
              </w:rPr>
            </w:pPr>
            <w:sdt>
              <w:sdtPr>
                <w:tag w:val="goog_rdk_1792"/>
              </w:sdtPr>
              <w:sdtContent>
                <w:del w:author="Thomas Cervone-Richards - NOAA Federal" w:id="157" w:date="2023-10-03T15:21:15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after="0" w:line="240" w:lineRule="auto"/>
              <w:jc w:val="center"/>
              <w:rPr>
                <w:sz w:val="19.920000076293945"/>
                <w:szCs w:val="19.920000076293945"/>
              </w:rPr>
            </w:pPr>
            <w:sdt>
              <w:sdtPr>
                <w:tag w:val="goog_rdk_1794"/>
              </w:sdtPr>
              <w:sdtContent>
                <w:del w:author="Thomas Cervone-Richards - NOAA Federal" w:id="157" w:date="2023-10-03T15:21:1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after="0" w:line="240" w:lineRule="auto"/>
              <w:jc w:val="center"/>
              <w:rPr>
                <w:sz w:val="19.920000076293945"/>
                <w:szCs w:val="19.920000076293945"/>
              </w:rPr>
            </w:pPr>
            <w:sdt>
              <w:sdtPr>
                <w:tag w:val="goog_rdk_1796"/>
              </w:sdtPr>
              <w:sdtContent>
                <w:del w:author="Thomas Cervone-Richards - NOAA Federal" w:id="157" w:date="2023-10-03T15:21:15Z">
                  <w:r w:rsidDel="00000000" w:rsidR="00000000" w:rsidRPr="00000000">
                    <w:rPr>
                      <w:sz w:val="19.920000076293945"/>
                      <w:szCs w:val="19.920000076293945"/>
                      <w:rtl w:val="0"/>
                    </w:rPr>
                    <w:delText xml:space="preserve">559f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after="0" w:line="231.3827419281006" w:lineRule="auto"/>
              <w:ind w:left="115.58883666992188" w:right="349.281005859375" w:firstLine="14.34234619140625"/>
              <w:jc w:val="left"/>
              <w:rPr>
                <w:sz w:val="19.920000076293945"/>
                <w:szCs w:val="19.920000076293945"/>
              </w:rPr>
            </w:pPr>
            <w:sdt>
              <w:sdtPr>
                <w:tag w:val="goog_rdk_1798"/>
              </w:sdtPr>
              <w:sdtContent>
                <w:del w:author="Thomas Cervone-Richards - NOAA Federal" w:id="157" w:date="2023-10-03T15:21:15Z">
                  <w:r w:rsidDel="00000000" w:rsidR="00000000" w:rsidRPr="00000000">
                    <w:rPr>
                      <w:sz w:val="19.920000076293945"/>
                      <w:szCs w:val="19.920000076293945"/>
                      <w:rtl w:val="0"/>
                    </w:rPr>
                    <w:delText xml:space="preserve">For each feature object  where STATUS includes  the value16 (watched) in  combination with 17 (un watched).</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0">
            <w:pPr>
              <w:widowControl w:val="0"/>
              <w:spacing w:after="0" w:line="231.23263835906982" w:lineRule="auto"/>
              <w:ind w:left="119.77203369140625" w:right="160.2447509765625" w:firstLine="11.15509033203125"/>
              <w:jc w:val="left"/>
              <w:rPr>
                <w:sz w:val="19.920000076293945"/>
                <w:szCs w:val="19.920000076293945"/>
              </w:rPr>
            </w:pPr>
            <w:sdt>
              <w:sdtPr>
                <w:tag w:val="goog_rdk_1800"/>
              </w:sdtPr>
              <w:sdtContent>
                <w:del w:author="Thomas Cervone-Richards - NOAA Federal" w:id="157" w:date="2023-10-03T15:21:15Z">
                  <w:r w:rsidDel="00000000" w:rsidR="00000000" w:rsidRPr="00000000">
                    <w:rPr>
                      <w:sz w:val="19.920000076293945"/>
                      <w:szCs w:val="19.920000076293945"/>
                      <w:rtl w:val="0"/>
                    </w:rPr>
                    <w:delText xml:space="preserve">Illogical combination  of STATUS values.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803"/>
            </w:sdtPr>
            <w:sdtContent>
              <w:p w:rsidR="00000000" w:rsidDel="00000000" w:rsidP="00000000" w:rsidRDefault="00000000" w:rsidRPr="00000000" w14:paraId="00000A92">
                <w:pPr>
                  <w:widowControl w:val="0"/>
                  <w:spacing w:after="0" w:line="240" w:lineRule="auto"/>
                  <w:ind w:left="115.5889892578125" w:firstLine="0"/>
                  <w:jc w:val="left"/>
                  <w:rPr>
                    <w:del w:author="Thomas Cervone-Richards - NOAA Federal" w:id="157" w:date="2023-10-03T15:21:15Z"/>
                    <w:sz w:val="19.920000076293945"/>
                    <w:szCs w:val="19.920000076293945"/>
                  </w:rPr>
                </w:pPr>
                <w:sdt>
                  <w:sdtPr>
                    <w:tag w:val="goog_rdk_1802"/>
                  </w:sdtPr>
                  <w:sdtContent>
                    <w:del w:author="Thomas Cervone-Richards - NOAA Federal" w:id="157" w:date="2023-10-03T15:21:15Z">
                      <w:r w:rsidDel="00000000" w:rsidR="00000000" w:rsidRPr="00000000">
                        <w:rPr>
                          <w:sz w:val="19.920000076293945"/>
                          <w:szCs w:val="19.920000076293945"/>
                          <w:rtl w:val="0"/>
                        </w:rPr>
                        <w:delText xml:space="preserve">Amend values for  </w:delText>
                      </w:r>
                    </w:del>
                  </w:sdtContent>
                </w:sdt>
              </w:p>
            </w:sdtContent>
          </w:sdt>
          <w:p w:rsidR="00000000" w:rsidDel="00000000" w:rsidP="00000000" w:rsidRDefault="00000000" w:rsidRPr="00000000" w14:paraId="00000A93">
            <w:pPr>
              <w:widowControl w:val="0"/>
              <w:spacing w:after="0" w:line="240" w:lineRule="auto"/>
              <w:ind w:left="122.56103515625" w:firstLine="0"/>
              <w:jc w:val="left"/>
              <w:rPr>
                <w:sz w:val="19.920000076293945"/>
                <w:szCs w:val="19.920000076293945"/>
              </w:rPr>
            </w:pPr>
            <w:sdt>
              <w:sdtPr>
                <w:tag w:val="goog_rdk_1804"/>
              </w:sdtPr>
              <w:sdtContent>
                <w:del w:author="Thomas Cervone-Richards - NOAA Federal" w:id="157" w:date="2023-10-03T15:21:15Z">
                  <w:r w:rsidDel="00000000" w:rsidR="00000000" w:rsidRPr="00000000">
                    <w:rPr>
                      <w:sz w:val="19.920000076293945"/>
                      <w:szCs w:val="19.920000076293945"/>
                      <w:rtl w:val="0"/>
                    </w:rPr>
                    <w:delText xml:space="preserve">STATUS.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807"/>
            </w:sdtPr>
            <w:sdtContent>
              <w:p w:rsidR="00000000" w:rsidDel="00000000" w:rsidP="00000000" w:rsidRDefault="00000000" w:rsidRPr="00000000" w14:paraId="00000A95">
                <w:pPr>
                  <w:widowControl w:val="0"/>
                  <w:spacing w:after="0" w:line="231.23263835906982" w:lineRule="auto"/>
                  <w:ind w:left="126.3458251953125" w:right="233.4130859375" w:hanging="10.7568359375"/>
                  <w:jc w:val="left"/>
                  <w:rPr>
                    <w:del w:author="Thomas Cervone-Richards - NOAA Federal" w:id="157" w:date="2023-10-03T15:21:15Z"/>
                    <w:sz w:val="19.920000076293945"/>
                    <w:szCs w:val="19.920000076293945"/>
                  </w:rPr>
                </w:pPr>
                <w:sdt>
                  <w:sdtPr>
                    <w:tag w:val="goog_rdk_1806"/>
                  </w:sdtPr>
                  <w:sdtContent>
                    <w:del w:author="Thomas Cervone-Richards - NOAA Federal" w:id="157" w:date="2023-10-03T15:21:15Z">
                      <w:r w:rsidDel="00000000" w:rsidR="00000000" w:rsidRPr="00000000">
                        <w:rPr>
                          <w:sz w:val="19.920000076293945"/>
                          <w:szCs w:val="19.920000076293945"/>
                          <w:rtl w:val="0"/>
                        </w:rPr>
                        <w:delText xml:space="preserve">Appendix A Ch.2 (code 149) and  Logical  </w:delText>
                      </w:r>
                    </w:del>
                  </w:sdtContent>
                </w:sdt>
              </w:p>
            </w:sdtContent>
          </w:sdt>
          <w:p w:rsidR="00000000" w:rsidDel="00000000" w:rsidP="00000000" w:rsidRDefault="00000000" w:rsidRPr="00000000" w14:paraId="00000A96">
            <w:pPr>
              <w:widowControl w:val="0"/>
              <w:spacing w:after="0" w:before="5.208740234375" w:line="240" w:lineRule="auto"/>
              <w:ind w:left="120.7684326171875" w:firstLine="0"/>
              <w:jc w:val="left"/>
              <w:rPr>
                <w:sz w:val="19.920000076293945"/>
                <w:szCs w:val="19.920000076293945"/>
              </w:rPr>
            </w:pPr>
            <w:sdt>
              <w:sdtPr>
                <w:tag w:val="goog_rdk_1808"/>
              </w:sdtPr>
              <w:sdtContent>
                <w:del w:author="Thomas Cervone-Richards - NOAA Federal" w:id="157" w:date="2023-10-03T15:21:15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after="0" w:line="240" w:lineRule="auto"/>
              <w:jc w:val="center"/>
              <w:rPr>
                <w:sz w:val="19.920000076293945"/>
                <w:szCs w:val="19.920000076293945"/>
              </w:rPr>
            </w:pPr>
            <w:sdt>
              <w:sdtPr>
                <w:tag w:val="goog_rdk_1810"/>
              </w:sdtPr>
              <w:sdtContent>
                <w:del w:author="Thomas Cervone-Richards - NOAA Federal" w:id="157" w:date="2023-10-03T15:21:1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after="0" w:line="240" w:lineRule="auto"/>
              <w:jc w:val="center"/>
              <w:rPr>
                <w:sz w:val="19.920000076293945"/>
                <w:szCs w:val="19.920000076293945"/>
              </w:rPr>
            </w:pPr>
            <w:sdt>
              <w:sdtPr>
                <w:tag w:val="goog_rdk_1812"/>
              </w:sdtPr>
              <w:sdtContent>
                <w:del w:author="Thomas Cervone-Richards - NOAA Federal" w:id="158" w:date="2023-10-03T15:24:40Z">
                  <w:r w:rsidDel="00000000" w:rsidR="00000000" w:rsidRPr="00000000">
                    <w:rPr>
                      <w:sz w:val="19.920000076293945"/>
                      <w:szCs w:val="19.920000076293945"/>
                      <w:rtl w:val="0"/>
                    </w:rPr>
                    <w:delText xml:space="preserve">559g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815"/>
            </w:sdtPr>
            <w:sdtContent>
              <w:p w:rsidR="00000000" w:rsidDel="00000000" w:rsidP="00000000" w:rsidRDefault="00000000" w:rsidRPr="00000000" w14:paraId="00000A9A">
                <w:pPr>
                  <w:widowControl w:val="0"/>
                  <w:spacing w:after="0" w:line="230.42937755584717" w:lineRule="auto"/>
                  <w:ind w:left="115.58883666992188" w:right="349.281005859375" w:firstLine="14.34234619140625"/>
                  <w:jc w:val="left"/>
                  <w:rPr>
                    <w:del w:author="Thomas Cervone-Richards - NOAA Federal" w:id="158" w:date="2023-10-03T15:24:40Z"/>
                    <w:sz w:val="19.920000076293945"/>
                    <w:szCs w:val="19.920000076293945"/>
                  </w:rPr>
                </w:pPr>
                <w:sdt>
                  <w:sdtPr>
                    <w:tag w:val="goog_rdk_1814"/>
                  </w:sdtPr>
                  <w:sdtContent>
                    <w:del w:author="Thomas Cervone-Richards - NOAA Federal" w:id="158" w:date="2023-10-03T15:24:40Z">
                      <w:r w:rsidDel="00000000" w:rsidR="00000000" w:rsidRPr="00000000">
                        <w:rPr>
                          <w:sz w:val="19.920000076293945"/>
                          <w:szCs w:val="19.920000076293945"/>
                          <w:rtl w:val="0"/>
                        </w:rPr>
                        <w:delText xml:space="preserve">For each feature object  where STATUS includes  the value 8 (private) in  combination with 14  </w:delText>
                      </w:r>
                    </w:del>
                  </w:sdtContent>
                </w:sdt>
              </w:p>
            </w:sdtContent>
          </w:sdt>
          <w:p w:rsidR="00000000" w:rsidDel="00000000" w:rsidP="00000000" w:rsidRDefault="00000000" w:rsidRPr="00000000" w14:paraId="00000A9B">
            <w:pPr>
              <w:widowControl w:val="0"/>
              <w:spacing w:after="0" w:before="5.877685546875" w:line="240" w:lineRule="auto"/>
              <w:ind w:left="126.34552001953125" w:firstLine="0"/>
              <w:jc w:val="left"/>
              <w:rPr>
                <w:sz w:val="19.920000076293945"/>
                <w:szCs w:val="19.920000076293945"/>
              </w:rPr>
            </w:pPr>
            <w:sdt>
              <w:sdtPr>
                <w:tag w:val="goog_rdk_1816"/>
              </w:sdtPr>
              <w:sdtContent>
                <w:del w:author="Thomas Cervone-Richards - NOAA Federal" w:id="158" w:date="2023-10-03T15:24:40Z">
                  <w:r w:rsidDel="00000000" w:rsidR="00000000" w:rsidRPr="00000000">
                    <w:rPr>
                      <w:sz w:val="19.920000076293945"/>
                      <w:szCs w:val="19.920000076293945"/>
                      <w:rtl w:val="0"/>
                    </w:rPr>
                    <w:delText xml:space="preserve">(public).</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after="0" w:line="228.82407188415527" w:lineRule="auto"/>
              <w:ind w:left="119.77203369140625" w:right="160.2447509765625" w:firstLine="11.15509033203125"/>
              <w:jc w:val="left"/>
              <w:rPr>
                <w:sz w:val="19.920000076293945"/>
                <w:szCs w:val="19.920000076293945"/>
              </w:rPr>
            </w:pPr>
            <w:sdt>
              <w:sdtPr>
                <w:tag w:val="goog_rdk_1818"/>
              </w:sdtPr>
              <w:sdtContent>
                <w:del w:author="Thomas Cervone-Richards - NOAA Federal" w:id="158" w:date="2023-10-03T15:24:40Z">
                  <w:r w:rsidDel="00000000" w:rsidR="00000000" w:rsidRPr="00000000">
                    <w:rPr>
                      <w:sz w:val="19.920000076293945"/>
                      <w:szCs w:val="19.920000076293945"/>
                      <w:rtl w:val="0"/>
                    </w:rPr>
                    <w:delText xml:space="preserve">Illogical combination  of STATUS values.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821"/>
            </w:sdtPr>
            <w:sdtContent>
              <w:p w:rsidR="00000000" w:rsidDel="00000000" w:rsidP="00000000" w:rsidRDefault="00000000" w:rsidRPr="00000000" w14:paraId="00000A9E">
                <w:pPr>
                  <w:widowControl w:val="0"/>
                  <w:spacing w:after="0" w:line="240" w:lineRule="auto"/>
                  <w:ind w:left="115.5889892578125" w:firstLine="0"/>
                  <w:jc w:val="left"/>
                  <w:rPr>
                    <w:del w:author="Thomas Cervone-Richards - NOAA Federal" w:id="158" w:date="2023-10-03T15:24:40Z"/>
                    <w:sz w:val="19.920000076293945"/>
                    <w:szCs w:val="19.920000076293945"/>
                  </w:rPr>
                </w:pPr>
                <w:sdt>
                  <w:sdtPr>
                    <w:tag w:val="goog_rdk_1820"/>
                  </w:sdtPr>
                  <w:sdtContent>
                    <w:del w:author="Thomas Cervone-Richards - NOAA Federal" w:id="158" w:date="2023-10-03T15:24:40Z">
                      <w:r w:rsidDel="00000000" w:rsidR="00000000" w:rsidRPr="00000000">
                        <w:rPr>
                          <w:sz w:val="19.920000076293945"/>
                          <w:szCs w:val="19.920000076293945"/>
                          <w:rtl w:val="0"/>
                        </w:rPr>
                        <w:delText xml:space="preserve">Amend values for  </w:delText>
                      </w:r>
                    </w:del>
                  </w:sdtContent>
                </w:sdt>
              </w:p>
            </w:sdtContent>
          </w:sdt>
          <w:p w:rsidR="00000000" w:rsidDel="00000000" w:rsidP="00000000" w:rsidRDefault="00000000" w:rsidRPr="00000000" w14:paraId="00000A9F">
            <w:pPr>
              <w:widowControl w:val="0"/>
              <w:spacing w:after="0" w:line="240" w:lineRule="auto"/>
              <w:ind w:left="122.56103515625" w:firstLine="0"/>
              <w:jc w:val="left"/>
              <w:rPr>
                <w:sz w:val="19.920000076293945"/>
                <w:szCs w:val="19.920000076293945"/>
              </w:rPr>
            </w:pPr>
            <w:sdt>
              <w:sdtPr>
                <w:tag w:val="goog_rdk_1822"/>
              </w:sdtPr>
              <w:sdtContent>
                <w:del w:author="Thomas Cervone-Richards - NOAA Federal" w:id="158" w:date="2023-10-03T15:24:40Z">
                  <w:r w:rsidDel="00000000" w:rsidR="00000000" w:rsidRPr="00000000">
                    <w:rPr>
                      <w:sz w:val="19.920000076293945"/>
                      <w:szCs w:val="19.920000076293945"/>
                      <w:rtl w:val="0"/>
                    </w:rPr>
                    <w:delText xml:space="preserve">STATUS.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825"/>
            </w:sdtPr>
            <w:sdtContent>
              <w:p w:rsidR="00000000" w:rsidDel="00000000" w:rsidP="00000000" w:rsidRDefault="00000000" w:rsidRPr="00000000" w14:paraId="00000AA1">
                <w:pPr>
                  <w:widowControl w:val="0"/>
                  <w:spacing w:after="0" w:line="230.02837657928467" w:lineRule="auto"/>
                  <w:ind w:left="126.3458251953125" w:right="176.641845703125" w:hanging="10.7568359375"/>
                  <w:jc w:val="left"/>
                  <w:rPr>
                    <w:del w:author="Thomas Cervone-Richards - NOAA Federal" w:id="158" w:date="2023-10-03T15:24:40Z"/>
                    <w:sz w:val="19.920000076293945"/>
                    <w:szCs w:val="19.920000076293945"/>
                  </w:rPr>
                </w:pPr>
                <w:sdt>
                  <w:sdtPr>
                    <w:tag w:val="goog_rdk_1824"/>
                  </w:sdtPr>
                  <w:sdtContent>
                    <w:del w:author="Thomas Cervone-Richards - NOAA Federal" w:id="158" w:date="2023-10-03T15:24:40Z">
                      <w:r w:rsidDel="00000000" w:rsidR="00000000" w:rsidRPr="00000000">
                        <w:rPr>
                          <w:sz w:val="19.920000076293945"/>
                          <w:szCs w:val="19.920000076293945"/>
                          <w:rtl w:val="0"/>
                        </w:rPr>
                        <w:delText xml:space="preserve">Appendix A Ch.2  (code 149) and  Logical  </w:delText>
                      </w:r>
                    </w:del>
                  </w:sdtContent>
                </w:sdt>
              </w:p>
            </w:sdtContent>
          </w:sdt>
          <w:p w:rsidR="00000000" w:rsidDel="00000000" w:rsidP="00000000" w:rsidRDefault="00000000" w:rsidRPr="00000000" w14:paraId="00000AA2">
            <w:pPr>
              <w:widowControl w:val="0"/>
              <w:spacing w:after="0" w:before="6.20849609375" w:line="240" w:lineRule="auto"/>
              <w:ind w:left="120.7684326171875" w:firstLine="0"/>
              <w:jc w:val="left"/>
              <w:rPr>
                <w:sz w:val="19.920000076293945"/>
                <w:szCs w:val="19.920000076293945"/>
              </w:rPr>
            </w:pPr>
            <w:sdt>
              <w:sdtPr>
                <w:tag w:val="goog_rdk_1826"/>
              </w:sdtPr>
              <w:sdtContent>
                <w:del w:author="Thomas Cervone-Richards - NOAA Federal" w:id="158" w:date="2023-10-03T15:24:40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after="0" w:line="240" w:lineRule="auto"/>
              <w:jc w:val="center"/>
              <w:rPr>
                <w:sz w:val="19.920000076293945"/>
                <w:szCs w:val="19.920000076293945"/>
              </w:rPr>
            </w:pPr>
            <w:sdt>
              <w:sdtPr>
                <w:tag w:val="goog_rdk_1828"/>
              </w:sdtPr>
              <w:sdtContent>
                <w:del w:author="Thomas Cervone-Richards - NOAA Federal" w:id="158" w:date="2023-10-03T15:24:4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560a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after="0" w:line="230.42983531951904" w:lineRule="auto"/>
              <w:ind w:left="114.39361572265625" w:right="194.10369873046875" w:firstLine="15.537567138671875"/>
              <w:jc w:val="left"/>
              <w:rPr>
                <w:sz w:val="19.920000076293945"/>
                <w:szCs w:val="19.920000076293945"/>
              </w:rPr>
            </w:pPr>
            <w:r w:rsidDel="00000000" w:rsidR="00000000" w:rsidRPr="00000000">
              <w:rPr>
                <w:sz w:val="19.920000076293945"/>
                <w:szCs w:val="19.920000076293945"/>
                <w:rtl w:val="0"/>
              </w:rPr>
              <w:t xml:space="preserve">For all feature objects with  the same </w:t>
            </w:r>
            <w:sdt>
              <w:sdtPr>
                <w:tag w:val="goog_rdk_1829"/>
              </w:sdtPr>
              <w:sdtContent>
                <w:commentRangeStart w:id="82"/>
              </w:sdtContent>
            </w:sdt>
            <w:sdt>
              <w:sdtPr>
                <w:tag w:val="goog_rdk_1830"/>
              </w:sdtPr>
              <w:sdtContent>
                <w:commentRangeStart w:id="83"/>
              </w:sdtContent>
            </w:sdt>
            <w:sdt>
              <w:sdtPr>
                <w:tag w:val="goog_rdk_1831"/>
              </w:sdtPr>
              <w:sdtContent>
                <w:commentRangeStart w:id="84"/>
              </w:sdtContent>
            </w:sdt>
            <w:r w:rsidDel="00000000" w:rsidR="00000000" w:rsidRPr="00000000">
              <w:rPr>
                <w:sz w:val="19.920000076293945"/>
                <w:szCs w:val="19.920000076293945"/>
                <w:rtl w:val="0"/>
              </w:rPr>
              <w:t xml:space="preserve">FOID</w:t>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sz w:val="19.920000076293945"/>
                <w:szCs w:val="19.920000076293945"/>
                <w:rtl w:val="0"/>
              </w:rPr>
              <w:t xml:space="preserve"> where the  object class and attribute  values are not identical.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after="0" w:line="240" w:lineRule="auto"/>
              <w:ind w:left="120.56884765625" w:firstLine="0"/>
              <w:jc w:val="left"/>
              <w:rPr>
                <w:sz w:val="19.920000076293945"/>
                <w:szCs w:val="19.920000076293945"/>
              </w:rPr>
            </w:pPr>
            <w:r w:rsidDel="00000000" w:rsidR="00000000" w:rsidRPr="00000000">
              <w:rPr>
                <w:sz w:val="19.920000076293945"/>
                <w:szCs w:val="19.920000076293945"/>
                <w:rtl w:val="0"/>
              </w:rPr>
              <w:t xml:space="preserve">Objects with the  </w:t>
            </w:r>
          </w:p>
          <w:p w:rsidR="00000000" w:rsidDel="00000000" w:rsidP="00000000" w:rsidRDefault="00000000" w:rsidRPr="00000000" w14:paraId="00000AA8">
            <w:pPr>
              <w:widowControl w:val="0"/>
              <w:spacing w:after="0" w:line="228.82531642913818" w:lineRule="auto"/>
              <w:ind w:left="125.74798583984375" w:right="326.97509765625" w:hanging="6.573486328125"/>
              <w:jc w:val="left"/>
              <w:rPr>
                <w:sz w:val="19.920000076293945"/>
                <w:szCs w:val="19.920000076293945"/>
              </w:rPr>
            </w:pPr>
            <w:r w:rsidDel="00000000" w:rsidR="00000000" w:rsidRPr="00000000">
              <w:rPr>
                <w:sz w:val="19.920000076293945"/>
                <w:szCs w:val="19.920000076293945"/>
                <w:rtl w:val="0"/>
              </w:rPr>
              <w:t xml:space="preserve">same FOID do not  have the same  </w:t>
            </w:r>
          </w:p>
          <w:p w:rsidR="00000000" w:rsidDel="00000000" w:rsidP="00000000" w:rsidRDefault="00000000" w:rsidRPr="00000000" w14:paraId="00000AA9">
            <w:pPr>
              <w:widowControl w:val="0"/>
              <w:spacing w:after="0" w:before="7.208251953125" w:line="240" w:lineRule="auto"/>
              <w:ind w:left="115.58868408203125" w:firstLine="0"/>
              <w:jc w:val="left"/>
              <w:rPr>
                <w:sz w:val="19.920000076293945"/>
                <w:szCs w:val="19.920000076293945"/>
              </w:rPr>
            </w:pPr>
            <w:r w:rsidDel="00000000" w:rsidR="00000000" w:rsidRPr="00000000">
              <w:rPr>
                <w:sz w:val="19.920000076293945"/>
                <w:szCs w:val="19.920000076293945"/>
                <w:rtl w:val="0"/>
              </w:rPr>
              <w:t xml:space="preserve">feature encoding.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after="0" w:line="230.42983531951904" w:lineRule="auto"/>
              <w:ind w:left="115.5889892578125" w:right="179.3365478515625" w:firstLine="14.3426513671875"/>
              <w:jc w:val="left"/>
              <w:rPr>
                <w:sz w:val="19.920000076293945"/>
                <w:szCs w:val="19.920000076293945"/>
              </w:rPr>
            </w:pPr>
            <w:r w:rsidDel="00000000" w:rsidR="00000000" w:rsidRPr="00000000">
              <w:rPr>
                <w:sz w:val="19.920000076293945"/>
                <w:szCs w:val="19.920000076293945"/>
                <w:rtl w:val="0"/>
              </w:rPr>
              <w:t xml:space="preserve">Ensure objects with  the same FOID have  the same object class  and attribute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after="0" w:line="240" w:lineRule="auto"/>
              <w:jc w:val="center"/>
              <w:rPr>
                <w:sz w:val="19.920000076293945"/>
                <w:szCs w:val="19.920000076293945"/>
              </w:rPr>
            </w:pPr>
            <w:sdt>
              <w:sdtPr>
                <w:tag w:val="goog_rdk_1833"/>
              </w:sdtPr>
              <w:sdtContent>
                <w:ins w:author="Thomas Cervone-Richards - NOAA Federal" w:id="159" w:date="2023-10-03T15:25:21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6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560b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after="0" w:line="231.33336067199707" w:lineRule="auto"/>
              <w:ind w:left="115.58883666992188" w:right="194.10369873046875" w:firstLine="14.34234619140625"/>
              <w:jc w:val="left"/>
              <w:rPr>
                <w:sz w:val="19.920000076293945"/>
                <w:szCs w:val="19.920000076293945"/>
              </w:rPr>
            </w:pPr>
            <w:r w:rsidDel="00000000" w:rsidR="00000000" w:rsidRPr="00000000">
              <w:rPr>
                <w:sz w:val="19.920000076293945"/>
                <w:szCs w:val="19.920000076293945"/>
                <w:rtl w:val="0"/>
              </w:rPr>
              <w:t xml:space="preserve">For all feature objects with  the same FOID where the  geometric primitives are  Point OR are not of the  same geometric primitive.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after="0" w:line="240" w:lineRule="auto"/>
              <w:ind w:left="120.56884765625" w:firstLine="0"/>
              <w:jc w:val="left"/>
              <w:rPr>
                <w:sz w:val="19.920000076293945"/>
                <w:szCs w:val="19.920000076293945"/>
              </w:rPr>
            </w:pPr>
            <w:r w:rsidDel="00000000" w:rsidR="00000000" w:rsidRPr="00000000">
              <w:rPr>
                <w:sz w:val="19.920000076293945"/>
                <w:szCs w:val="19.920000076293945"/>
                <w:rtl w:val="0"/>
              </w:rPr>
              <w:t xml:space="preserve">Objects with the  </w:t>
            </w:r>
          </w:p>
          <w:p w:rsidR="00000000" w:rsidDel="00000000" w:rsidP="00000000" w:rsidRDefault="00000000" w:rsidRPr="00000000" w14:paraId="00000AB3">
            <w:pPr>
              <w:widowControl w:val="0"/>
              <w:spacing w:after="0" w:line="231.43366813659668" w:lineRule="auto"/>
              <w:ind w:left="119.17449951171875" w:right="283.5491943359375" w:hanging="1.5936279296875"/>
              <w:jc w:val="left"/>
              <w:rPr>
                <w:sz w:val="19.920000076293945"/>
                <w:szCs w:val="19.920000076293945"/>
              </w:rPr>
            </w:pPr>
            <w:r w:rsidDel="00000000" w:rsidR="00000000" w:rsidRPr="00000000">
              <w:rPr>
                <w:sz w:val="19.920000076293945"/>
                <w:szCs w:val="19.920000076293945"/>
                <w:rtl w:val="0"/>
              </w:rPr>
              <w:t xml:space="preserve">same FOID are of  geometric primitive  point or have  </w:t>
            </w:r>
          </w:p>
          <w:p w:rsidR="00000000" w:rsidDel="00000000" w:rsidP="00000000" w:rsidRDefault="00000000" w:rsidRPr="00000000" w14:paraId="00000AB4">
            <w:pPr>
              <w:widowControl w:val="0"/>
              <w:spacing w:after="0" w:before="5.0433349609375" w:line="228.8241720199585" w:lineRule="auto"/>
              <w:ind w:left="124.3536376953125" w:right="302.9486083984375" w:hanging="4.58160400390625"/>
              <w:jc w:val="left"/>
              <w:rPr>
                <w:sz w:val="19.920000076293945"/>
                <w:szCs w:val="19.920000076293945"/>
              </w:rPr>
            </w:pPr>
            <w:r w:rsidDel="00000000" w:rsidR="00000000" w:rsidRPr="00000000">
              <w:rPr>
                <w:sz w:val="19.920000076293945"/>
                <w:szCs w:val="19.920000076293945"/>
                <w:rtl w:val="0"/>
              </w:rPr>
              <w:t xml:space="preserve">different geometric  primitives.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after="0" w:line="231.3668918609619" w:lineRule="auto"/>
              <w:ind w:left="119.7723388671875" w:right="90.4937744140625" w:firstLine="10.1593017578125"/>
              <w:jc w:val="left"/>
              <w:rPr>
                <w:sz w:val="19.920000076293945"/>
                <w:szCs w:val="19.920000076293945"/>
              </w:rPr>
            </w:pPr>
            <w:r w:rsidDel="00000000" w:rsidR="00000000" w:rsidRPr="00000000">
              <w:rPr>
                <w:sz w:val="19.920000076293945"/>
                <w:szCs w:val="19.920000076293945"/>
                <w:rtl w:val="0"/>
              </w:rPr>
              <w:t xml:space="preserve">Ensure point objects  do not have the same  FOID and that line and  area objects which  </w:t>
            </w:r>
          </w:p>
          <w:p w:rsidR="00000000" w:rsidDel="00000000" w:rsidP="00000000" w:rsidRDefault="00000000" w:rsidRPr="00000000" w14:paraId="00000AB7">
            <w:pPr>
              <w:widowControl w:val="0"/>
              <w:spacing w:after="0" w:before="5.098876953125" w:line="228.8241720199585" w:lineRule="auto"/>
              <w:ind w:left="119.1748046875" w:right="148.062744140625" w:firstLine="0"/>
              <w:jc w:val="left"/>
              <w:rPr>
                <w:sz w:val="19.920000076293945"/>
                <w:szCs w:val="19.920000076293945"/>
              </w:rPr>
            </w:pPr>
            <w:r w:rsidDel="00000000" w:rsidR="00000000" w:rsidRPr="00000000">
              <w:rPr>
                <w:sz w:val="19.920000076293945"/>
                <w:szCs w:val="19.920000076293945"/>
                <w:rtl w:val="0"/>
              </w:rPr>
              <w:t xml:space="preserve">share FOIDs have the  same geometric  </w:t>
            </w:r>
          </w:p>
          <w:p w:rsidR="00000000" w:rsidDel="00000000" w:rsidP="00000000" w:rsidRDefault="00000000" w:rsidRPr="00000000" w14:paraId="00000AB8">
            <w:pPr>
              <w:widowControl w:val="0"/>
              <w:spacing w:after="0" w:before="7.2100830078125" w:line="240" w:lineRule="auto"/>
              <w:ind w:left="124.3536376953125" w:firstLine="0"/>
              <w:jc w:val="left"/>
              <w:rPr>
                <w:sz w:val="19.920000076293945"/>
                <w:szCs w:val="19.920000076293945"/>
              </w:rPr>
            </w:pPr>
            <w:r w:rsidDel="00000000" w:rsidR="00000000" w:rsidRPr="00000000">
              <w:rPr>
                <w:sz w:val="19.920000076293945"/>
                <w:szCs w:val="19.920000076293945"/>
                <w:rtl w:val="0"/>
              </w:rPr>
              <w:t xml:space="preserve">primitive.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after="0" w:line="240" w:lineRule="auto"/>
              <w:jc w:val="center"/>
              <w:rPr>
                <w:sz w:val="19.920000076293945"/>
                <w:szCs w:val="19.920000076293945"/>
              </w:rPr>
            </w:pPr>
            <w:sdt>
              <w:sdtPr>
                <w:tag w:val="goog_rdk_1835"/>
              </w:sdtPr>
              <w:sdtContent>
                <w:ins w:author="Thomas Cervone-Richards - NOAA Federal" w:id="160" w:date="2023-10-03T15:25:5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after="0" w:line="240" w:lineRule="auto"/>
              <w:jc w:val="center"/>
              <w:rPr>
                <w:strike w:val="1"/>
                <w:sz w:val="19.920000076293945"/>
                <w:szCs w:val="19.920000076293945"/>
              </w:rPr>
            </w:pPr>
            <w:sdt>
              <w:sdtPr>
                <w:tag w:val="goog_rdk_1837"/>
              </w:sdtPr>
              <w:sdtContent>
                <w:del w:author="Thomas Cervone-Richards - NOAA Federal" w:id="161" w:date="2023-07-07T15:21:11Z">
                  <w:r w:rsidDel="00000000" w:rsidR="00000000" w:rsidRPr="00000000">
                    <w:rPr>
                      <w:strike w:val="1"/>
                      <w:sz w:val="19.920000076293945"/>
                      <w:szCs w:val="19.920000076293945"/>
                      <w:rtl w:val="0"/>
                    </w:rPr>
                    <w:delText xml:space="preserve">561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after="0" w:line="240" w:lineRule="auto"/>
              <w:ind w:left="134.31365966796875" w:firstLine="0"/>
              <w:jc w:val="left"/>
              <w:rPr>
                <w:i w:val="1"/>
                <w:sz w:val="19.920000076293945"/>
                <w:szCs w:val="19.920000076293945"/>
              </w:rPr>
            </w:pPr>
            <w:sdt>
              <w:sdtPr>
                <w:tag w:val="goog_rdk_1839"/>
              </w:sdtPr>
              <w:sdtContent>
                <w:del w:author="Thomas Cervone-Richards - NOAA Federal" w:id="161" w:date="2023-07-07T15:21:11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after="0" w:line="276" w:lineRule="auto"/>
              <w:jc w:val="left"/>
              <w:rPr>
                <w:i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61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after="0" w:line="240" w:lineRule="auto"/>
              <w:jc w:val="center"/>
              <w:rPr>
                <w:sz w:val="19.920000076293945"/>
                <w:szCs w:val="19.920000076293945"/>
              </w:rPr>
            </w:pPr>
            <w:sdt>
              <w:sdtPr>
                <w:tag w:val="goog_rdk_1841"/>
              </w:sdtPr>
              <w:sdtContent>
                <w:del w:author="Thomas Cervone-Richards - NOAA Federal" w:id="162" w:date="2023-10-03T15:35:59Z">
                  <w:r w:rsidDel="00000000" w:rsidR="00000000" w:rsidRPr="00000000">
                    <w:rPr>
                      <w:sz w:val="19.920000076293945"/>
                      <w:szCs w:val="19.920000076293945"/>
                      <w:rtl w:val="0"/>
                    </w:rPr>
                    <w:delText xml:space="preserve">562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after="0" w:line="230.7511568069458" w:lineRule="auto"/>
              <w:ind w:left="119.77203369140625" w:right="58.050537109375" w:firstLine="10.159149169921875"/>
              <w:jc w:val="left"/>
              <w:rPr>
                <w:sz w:val="19.920000076293945"/>
                <w:szCs w:val="19.920000076293945"/>
              </w:rPr>
            </w:pPr>
            <w:sdt>
              <w:sdtPr>
                <w:tag w:val="goog_rdk_1843"/>
              </w:sdtPr>
              <w:sdtContent>
                <w:del w:author="Thomas Cervone-Richards - NOAA Federal" w:id="162" w:date="2023-10-03T15:35:59Z">
                  <w:r w:rsidDel="00000000" w:rsidR="00000000" w:rsidRPr="00000000">
                    <w:rPr>
                      <w:sz w:val="19.920000076293945"/>
                      <w:szCs w:val="19.920000076293945"/>
                      <w:rtl w:val="0"/>
                    </w:rPr>
                    <w:delText xml:space="preserve">For each NEWOBJ feature  object where INFORM does  not commence with the  CLSNAM AND contain the  CLSDEF of the feature  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846"/>
            </w:sdtPr>
            <w:sdtContent>
              <w:p w:rsidR="00000000" w:rsidDel="00000000" w:rsidP="00000000" w:rsidRDefault="00000000" w:rsidRPr="00000000" w14:paraId="00000AC8">
                <w:pPr>
                  <w:widowControl w:val="0"/>
                  <w:spacing w:after="0" w:line="231.23291015625" w:lineRule="auto"/>
                  <w:ind w:left="115.58868408203125" w:right="157.4560546875" w:firstLine="0"/>
                  <w:jc w:val="left"/>
                  <w:rPr>
                    <w:del w:author="Thomas Cervone-Richards - NOAA Federal" w:id="162" w:date="2023-10-03T15:35:59Z"/>
                    <w:sz w:val="19.920000076293945"/>
                    <w:szCs w:val="19.920000076293945"/>
                  </w:rPr>
                </w:pPr>
                <w:sdt>
                  <w:sdtPr>
                    <w:tag w:val="goog_rdk_1845"/>
                  </w:sdtPr>
                  <w:sdtContent>
                    <w:del w:author="Thomas Cervone-Richards - NOAA Federal" w:id="162" w:date="2023-10-03T15:35:59Z">
                      <w:r w:rsidDel="00000000" w:rsidR="00000000" w:rsidRPr="00000000">
                        <w:rPr>
                          <w:sz w:val="19.920000076293945"/>
                          <w:szCs w:val="19.920000076293945"/>
                          <w:rtl w:val="0"/>
                        </w:rPr>
                        <w:delText xml:space="preserve">The text in INFORM  does not commence  with the CLSNAM  object or contain the  CLSDEF of the  </w:delText>
                      </w:r>
                    </w:del>
                  </w:sdtContent>
                </w:sdt>
              </w:p>
            </w:sdtContent>
          </w:sdt>
          <w:sdt>
            <w:sdtPr>
              <w:tag w:val="goog_rdk_1848"/>
            </w:sdtPr>
            <w:sdtContent>
              <w:p w:rsidR="00000000" w:rsidDel="00000000" w:rsidP="00000000" w:rsidRDefault="00000000" w:rsidRPr="00000000" w14:paraId="00000AC9">
                <w:pPr>
                  <w:widowControl w:val="0"/>
                  <w:spacing w:after="0" w:before="2.81005859375" w:line="240" w:lineRule="auto"/>
                  <w:ind w:left="127.93914794921875" w:firstLine="0"/>
                  <w:jc w:val="left"/>
                  <w:rPr>
                    <w:del w:author="Thomas Cervone-Richards - NOAA Federal" w:id="162" w:date="2023-10-03T15:35:59Z"/>
                    <w:sz w:val="19.920000076293945"/>
                    <w:szCs w:val="19.920000076293945"/>
                  </w:rPr>
                </w:pPr>
                <w:sdt>
                  <w:sdtPr>
                    <w:tag w:val="goog_rdk_1847"/>
                  </w:sdtPr>
                  <w:sdtContent>
                    <w:del w:author="Thomas Cervone-Richards - NOAA Federal" w:id="162" w:date="2023-10-03T15:35:59Z">
                      <w:r w:rsidDel="00000000" w:rsidR="00000000" w:rsidRPr="00000000">
                        <w:rPr>
                          <w:sz w:val="19.920000076293945"/>
                          <w:szCs w:val="19.920000076293945"/>
                          <w:rtl w:val="0"/>
                        </w:rPr>
                        <w:delText xml:space="preserve">NEWOBJ feature  </w:delText>
                      </w:r>
                    </w:del>
                  </w:sdtContent>
                </w:sdt>
              </w:p>
            </w:sdtContent>
          </w:sdt>
          <w:p w:rsidR="00000000" w:rsidDel="00000000" w:rsidP="00000000" w:rsidRDefault="00000000" w:rsidRPr="00000000" w14:paraId="00000ACA">
            <w:pPr>
              <w:widowControl w:val="0"/>
              <w:spacing w:after="0" w:line="240" w:lineRule="auto"/>
              <w:ind w:left="119.77203369140625" w:firstLine="0"/>
              <w:jc w:val="left"/>
              <w:rPr>
                <w:sz w:val="19.920000076293945"/>
                <w:szCs w:val="19.920000076293945"/>
              </w:rPr>
            </w:pPr>
            <w:sdt>
              <w:sdtPr>
                <w:tag w:val="goog_rdk_1849"/>
              </w:sdtPr>
              <w:sdtContent>
                <w:del w:author="Thomas Cervone-Richards - NOAA Federal" w:id="162" w:date="2023-10-03T15:35:5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852"/>
            </w:sdtPr>
            <w:sdtContent>
              <w:p w:rsidR="00000000" w:rsidDel="00000000" w:rsidP="00000000" w:rsidRDefault="00000000" w:rsidRPr="00000000" w14:paraId="00000ACC">
                <w:pPr>
                  <w:widowControl w:val="0"/>
                  <w:spacing w:after="0" w:line="231.23273849487305" w:lineRule="auto"/>
                  <w:ind w:left="115.5889892578125" w:right="157.42431640625" w:firstLine="14.3426513671875"/>
                  <w:rPr>
                    <w:del w:author="Thomas Cervone-Richards - NOAA Federal" w:id="162" w:date="2023-10-03T15:35:59Z"/>
                    <w:sz w:val="19.920000076293945"/>
                    <w:szCs w:val="19.920000076293945"/>
                  </w:rPr>
                </w:pPr>
                <w:sdt>
                  <w:sdtPr>
                    <w:tag w:val="goog_rdk_1851"/>
                  </w:sdtPr>
                  <w:sdtContent>
                    <w:del w:author="Thomas Cervone-Richards - NOAA Federal" w:id="162" w:date="2023-10-03T15:35:59Z">
                      <w:r w:rsidDel="00000000" w:rsidR="00000000" w:rsidRPr="00000000">
                        <w:rPr>
                          <w:sz w:val="19.920000076293945"/>
                          <w:szCs w:val="19.920000076293945"/>
                          <w:rtl w:val="0"/>
                        </w:rPr>
                        <w:delText xml:space="preserve">Ensure that the text in  INFORM commences  with the CLSNAM  </w:delText>
                      </w:r>
                    </w:del>
                  </w:sdtContent>
                </w:sdt>
              </w:p>
            </w:sdtContent>
          </w:sdt>
          <w:sdt>
            <w:sdtPr>
              <w:tag w:val="goog_rdk_1854"/>
            </w:sdtPr>
            <w:sdtContent>
              <w:p w:rsidR="00000000" w:rsidDel="00000000" w:rsidP="00000000" w:rsidRDefault="00000000" w:rsidRPr="00000000" w14:paraId="00000ACD">
                <w:pPr>
                  <w:widowControl w:val="0"/>
                  <w:spacing w:after="0" w:before="5.211181640625" w:line="240" w:lineRule="auto"/>
                  <w:ind w:left="115.5889892578125" w:firstLine="0"/>
                  <w:jc w:val="left"/>
                  <w:rPr>
                    <w:del w:author="Thomas Cervone-Richards - NOAA Federal" w:id="162" w:date="2023-10-03T15:35:59Z"/>
                    <w:sz w:val="19.920000076293945"/>
                    <w:szCs w:val="19.920000076293945"/>
                  </w:rPr>
                </w:pPr>
                <w:sdt>
                  <w:sdtPr>
                    <w:tag w:val="goog_rdk_1853"/>
                  </w:sdtPr>
                  <w:sdtContent>
                    <w:del w:author="Thomas Cervone-Richards - NOAA Federal" w:id="162" w:date="2023-10-03T15:35:59Z">
                      <w:r w:rsidDel="00000000" w:rsidR="00000000" w:rsidRPr="00000000">
                        <w:rPr>
                          <w:sz w:val="19.920000076293945"/>
                          <w:szCs w:val="19.920000076293945"/>
                          <w:rtl w:val="0"/>
                        </w:rPr>
                        <w:delText xml:space="preserve">followed by the  </w:delText>
                      </w:r>
                    </w:del>
                  </w:sdtContent>
                </w:sdt>
              </w:p>
            </w:sdtContent>
          </w:sdt>
          <w:sdt>
            <w:sdtPr>
              <w:tag w:val="goog_rdk_1856"/>
            </w:sdtPr>
            <w:sdtContent>
              <w:p w:rsidR="00000000" w:rsidDel="00000000" w:rsidP="00000000" w:rsidRDefault="00000000" w:rsidRPr="00000000" w14:paraId="00000ACE">
                <w:pPr>
                  <w:widowControl w:val="0"/>
                  <w:spacing w:after="0" w:line="240" w:lineRule="auto"/>
                  <w:ind w:left="121.56494140625" w:firstLine="0"/>
                  <w:jc w:val="left"/>
                  <w:rPr>
                    <w:del w:author="Thomas Cervone-Richards - NOAA Federal" w:id="162" w:date="2023-10-03T15:35:59Z"/>
                    <w:sz w:val="19.920000076293945"/>
                    <w:szCs w:val="19.920000076293945"/>
                  </w:rPr>
                </w:pPr>
                <w:sdt>
                  <w:sdtPr>
                    <w:tag w:val="goog_rdk_1855"/>
                  </w:sdtPr>
                  <w:sdtContent>
                    <w:del w:author="Thomas Cervone-Richards - NOAA Federal" w:id="162" w:date="2023-10-03T15:35:59Z">
                      <w:r w:rsidDel="00000000" w:rsidR="00000000" w:rsidRPr="00000000">
                        <w:rPr>
                          <w:sz w:val="19.920000076293945"/>
                          <w:szCs w:val="19.920000076293945"/>
                          <w:rtl w:val="0"/>
                        </w:rPr>
                        <w:delText xml:space="preserve">CLSDEF of the  </w:delText>
                      </w:r>
                    </w:del>
                  </w:sdtContent>
                </w:sdt>
              </w:p>
            </w:sdtContent>
          </w:sdt>
          <w:sdt>
            <w:sdtPr>
              <w:tag w:val="goog_rdk_1858"/>
            </w:sdtPr>
            <w:sdtContent>
              <w:p w:rsidR="00000000" w:rsidDel="00000000" w:rsidP="00000000" w:rsidRDefault="00000000" w:rsidRPr="00000000" w14:paraId="00000ACF">
                <w:pPr>
                  <w:widowControl w:val="0"/>
                  <w:spacing w:after="0" w:line="240" w:lineRule="auto"/>
                  <w:ind w:left="127.939453125" w:firstLine="0"/>
                  <w:jc w:val="left"/>
                  <w:rPr>
                    <w:del w:author="Thomas Cervone-Richards - NOAA Federal" w:id="162" w:date="2023-10-03T15:35:59Z"/>
                    <w:sz w:val="19.920000076293945"/>
                    <w:szCs w:val="19.920000076293945"/>
                  </w:rPr>
                </w:pPr>
                <w:sdt>
                  <w:sdtPr>
                    <w:tag w:val="goog_rdk_1857"/>
                  </w:sdtPr>
                  <w:sdtContent>
                    <w:del w:author="Thomas Cervone-Richards - NOAA Federal" w:id="162" w:date="2023-10-03T15:35:59Z">
                      <w:r w:rsidDel="00000000" w:rsidR="00000000" w:rsidRPr="00000000">
                        <w:rPr>
                          <w:sz w:val="19.920000076293945"/>
                          <w:szCs w:val="19.920000076293945"/>
                          <w:rtl w:val="0"/>
                        </w:rPr>
                        <w:delText xml:space="preserve">NEWOBJ feature  </w:delText>
                      </w:r>
                    </w:del>
                  </w:sdtContent>
                </w:sdt>
              </w:p>
            </w:sdtContent>
          </w:sdt>
          <w:p w:rsidR="00000000" w:rsidDel="00000000" w:rsidP="00000000" w:rsidRDefault="00000000" w:rsidRPr="00000000" w14:paraId="00000AD0">
            <w:pPr>
              <w:widowControl w:val="0"/>
              <w:spacing w:after="0" w:line="240" w:lineRule="auto"/>
              <w:ind w:left="119.7723388671875" w:firstLine="0"/>
              <w:jc w:val="left"/>
              <w:rPr>
                <w:sz w:val="19.920000076293945"/>
                <w:szCs w:val="19.920000076293945"/>
              </w:rPr>
            </w:pPr>
            <w:sdt>
              <w:sdtPr>
                <w:tag w:val="goog_rdk_1859"/>
              </w:sdtPr>
              <w:sdtContent>
                <w:del w:author="Thomas Cervone-Richards - NOAA Federal" w:id="162" w:date="2023-10-03T15:35:5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862"/>
            </w:sdtPr>
            <w:sdtContent>
              <w:p w:rsidR="00000000" w:rsidDel="00000000" w:rsidP="00000000" w:rsidRDefault="00000000" w:rsidRPr="00000000" w14:paraId="00000AD2">
                <w:pPr>
                  <w:widowControl w:val="0"/>
                  <w:spacing w:after="0" w:line="231.23273849487305" w:lineRule="auto"/>
                  <w:ind w:left="115.5889892578125" w:right="132.618408203125" w:firstLine="6.9720458984375"/>
                  <w:jc w:val="left"/>
                  <w:rPr>
                    <w:del w:author="Thomas Cervone-Richards - NOAA Federal" w:id="162" w:date="2023-10-03T15:35:59Z"/>
                    <w:sz w:val="19.920000076293945"/>
                    <w:szCs w:val="19.920000076293945"/>
                  </w:rPr>
                </w:pPr>
                <w:sdt>
                  <w:sdtPr>
                    <w:tag w:val="goog_rdk_1861"/>
                  </w:sdtPr>
                  <w:sdtContent>
                    <w:del w:author="Thomas Cervone-Richards - NOAA Federal" w:id="162" w:date="2023-10-03T15:35:59Z">
                      <w:r w:rsidDel="00000000" w:rsidR="00000000" w:rsidRPr="00000000">
                        <w:rPr>
                          <w:sz w:val="19.920000076293945"/>
                          <w:szCs w:val="19.920000076293945"/>
                          <w:rtl w:val="0"/>
                        </w:rPr>
                        <w:delText xml:space="preserve">Supplement No.3  Ch.4 (3.3.1) and  Appendix B1,  </w:delText>
                      </w:r>
                    </w:del>
                  </w:sdtContent>
                </w:sdt>
              </w:p>
            </w:sdtContent>
          </w:sdt>
          <w:p w:rsidR="00000000" w:rsidDel="00000000" w:rsidP="00000000" w:rsidRDefault="00000000" w:rsidRPr="00000000" w14:paraId="00000AD3">
            <w:pPr>
              <w:widowControl w:val="0"/>
              <w:spacing w:after="0" w:before="5.211181640625" w:line="240" w:lineRule="auto"/>
              <w:ind w:left="115.5889892578125" w:firstLine="0"/>
              <w:jc w:val="left"/>
              <w:rPr>
                <w:sz w:val="19.920000076293945"/>
                <w:szCs w:val="19.920000076293945"/>
              </w:rPr>
            </w:pPr>
            <w:sdt>
              <w:sdtPr>
                <w:tag w:val="goog_rdk_1863"/>
              </w:sdtPr>
              <w:sdtContent>
                <w:del w:author="Thomas Cervone-Richards - NOAA Federal" w:id="162" w:date="2023-10-03T15:35:59Z">
                  <w:r w:rsidDel="00000000" w:rsidR="00000000" w:rsidRPr="00000000">
                    <w:rPr>
                      <w:sz w:val="19.920000076293945"/>
                      <w:szCs w:val="19.920000076293945"/>
                      <w:rtl w:val="0"/>
                    </w:rPr>
                    <w:delText xml:space="preserve">Annex A (16)</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after="0" w:line="240" w:lineRule="auto"/>
              <w:jc w:val="center"/>
              <w:rPr>
                <w:sz w:val="19.920000076293945"/>
                <w:szCs w:val="19.920000076293945"/>
              </w:rPr>
            </w:pPr>
            <w:sdt>
              <w:sdtPr>
                <w:tag w:val="goog_rdk_1865"/>
              </w:sdtPr>
              <w:sdtContent>
                <w:del w:author="Thomas Cervone-Richards - NOAA Federal" w:id="162" w:date="2023-10-03T15:35:59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after="0" w:line="240" w:lineRule="auto"/>
              <w:jc w:val="center"/>
              <w:rPr>
                <w:sz w:val="19.920000076293945"/>
                <w:szCs w:val="19.920000076293945"/>
              </w:rPr>
            </w:pPr>
            <w:sdt>
              <w:sdtPr>
                <w:tag w:val="goog_rdk_1868"/>
              </w:sdtPr>
              <w:sdtContent>
                <w:ins w:author="Thomas Cervone-Richards - NOAA Federal" w:id="163" w:date="2023-10-03T15:33:37Z">
                  <w:sdt>
                    <w:sdtPr>
                      <w:tag w:val="goog_rdk_1869"/>
                    </w:sdtPr>
                    <w:sdtContent>
                      <w:del w:author="Thomas Cervone-Richards - NOAA Federal" w:id="162" w:date="2023-10-03T15:35:59Z">
                        <w:r w:rsidDel="00000000" w:rsidR="00000000" w:rsidRPr="00000000">
                          <w:rPr>
                            <w:sz w:val="19.920000076293945"/>
                            <w:szCs w:val="19.920000076293945"/>
                            <w:rtl w:val="0"/>
                          </w:rPr>
                          <w:delText xml:space="preserve">57, 411, 412, 413, 414</w:delText>
                        </w:r>
                      </w:del>
                    </w:sdtContent>
                  </w:sdt>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after="0" w:line="240" w:lineRule="auto"/>
              <w:jc w:val="center"/>
              <w:rPr>
                <w:strike w:val="1"/>
                <w:sz w:val="19.920000076293945"/>
                <w:szCs w:val="19.920000076293945"/>
              </w:rPr>
            </w:pPr>
            <w:sdt>
              <w:sdtPr>
                <w:tag w:val="goog_rdk_1871"/>
              </w:sdtPr>
              <w:sdtContent>
                <w:del w:author="Thomas Cervone-Richards - NOAA Federal" w:id="164" w:date="2023-07-07T15:21:59Z">
                  <w:r w:rsidDel="00000000" w:rsidR="00000000" w:rsidRPr="00000000">
                    <w:rPr>
                      <w:strike w:val="1"/>
                      <w:sz w:val="19.920000076293945"/>
                      <w:szCs w:val="19.920000076293945"/>
                      <w:rtl w:val="0"/>
                    </w:rPr>
                    <w:delText xml:space="preserve">563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after="0" w:line="240" w:lineRule="auto"/>
              <w:ind w:left="134.31365966796875" w:firstLine="0"/>
              <w:jc w:val="left"/>
              <w:rPr>
                <w:i w:val="1"/>
                <w:sz w:val="19.920000076293945"/>
                <w:szCs w:val="19.920000076293945"/>
              </w:rPr>
            </w:pPr>
            <w:sdt>
              <w:sdtPr>
                <w:tag w:val="goog_rdk_1873"/>
              </w:sdtPr>
              <w:sdtContent>
                <w:del w:author="Thomas Cervone-Richards - NOAA Federal" w:id="164" w:date="2023-07-07T15:21:59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after="0" w:line="276" w:lineRule="auto"/>
              <w:jc w:val="left"/>
              <w:rPr>
                <w:i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after="0" w:line="240" w:lineRule="auto"/>
              <w:jc w:val="center"/>
              <w:rPr>
                <w:strike w:val="1"/>
                <w:sz w:val="19.920000076293945"/>
                <w:szCs w:val="19.920000076293945"/>
              </w:rPr>
            </w:pPr>
            <w:sdt>
              <w:sdtPr>
                <w:tag w:val="goog_rdk_1875"/>
              </w:sdtPr>
              <w:sdtContent>
                <w:del w:author="Thomas Cervone-Richards - NOAA Federal" w:id="164" w:date="2023-07-07T15:21:59Z">
                  <w:r w:rsidDel="00000000" w:rsidR="00000000" w:rsidRPr="00000000">
                    <w:rPr>
                      <w:strike w:val="1"/>
                      <w:sz w:val="19.920000076293945"/>
                      <w:szCs w:val="19.920000076293945"/>
                      <w:rtl w:val="0"/>
                    </w:rPr>
                    <w:delText xml:space="preserve">564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after="0" w:line="240" w:lineRule="auto"/>
              <w:ind w:left="134.31365966796875" w:firstLine="0"/>
              <w:jc w:val="left"/>
              <w:rPr>
                <w:i w:val="1"/>
                <w:sz w:val="19.920000076293945"/>
                <w:szCs w:val="19.920000076293945"/>
              </w:rPr>
            </w:pPr>
            <w:sdt>
              <w:sdtPr>
                <w:tag w:val="goog_rdk_1877"/>
              </w:sdtPr>
              <w:sdtContent>
                <w:del w:author="Thomas Cervone-Richards - NOAA Federal" w:id="164" w:date="2023-07-07T15:21:59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after="0" w:line="276" w:lineRule="auto"/>
              <w:jc w:val="left"/>
              <w:rPr>
                <w:i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after="0" w:line="240" w:lineRule="auto"/>
              <w:jc w:val="center"/>
              <w:rPr>
                <w:strike w:val="1"/>
                <w:sz w:val="19.920000076293945"/>
                <w:szCs w:val="19.920000076293945"/>
              </w:rPr>
            </w:pPr>
            <w:sdt>
              <w:sdtPr>
                <w:tag w:val="goog_rdk_1879"/>
              </w:sdtPr>
              <w:sdtContent>
                <w:del w:author="Thomas Cervone-Richards - NOAA Federal" w:id="164" w:date="2023-07-07T15:21:59Z">
                  <w:r w:rsidDel="00000000" w:rsidR="00000000" w:rsidRPr="00000000">
                    <w:rPr>
                      <w:strike w:val="1"/>
                      <w:sz w:val="19.920000076293945"/>
                      <w:szCs w:val="19.920000076293945"/>
                      <w:rtl w:val="0"/>
                    </w:rPr>
                    <w:delText xml:space="preserve">565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after="0" w:line="240" w:lineRule="auto"/>
              <w:ind w:left="134.31365966796875" w:firstLine="0"/>
              <w:jc w:val="left"/>
              <w:rPr>
                <w:i w:val="1"/>
                <w:sz w:val="19.920000076293945"/>
                <w:szCs w:val="19.920000076293945"/>
              </w:rPr>
            </w:pPr>
            <w:sdt>
              <w:sdtPr>
                <w:tag w:val="goog_rdk_1881"/>
              </w:sdtPr>
              <w:sdtContent>
                <w:del w:author="Thomas Cervone-Richards - NOAA Federal" w:id="164" w:date="2023-07-07T15:21:59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after="0" w:line="276" w:lineRule="auto"/>
              <w:jc w:val="left"/>
              <w:rPr>
                <w:i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389.60021972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after="0" w:line="240" w:lineRule="auto"/>
              <w:jc w:val="center"/>
              <w:rPr>
                <w:sz w:val="19.920000076293945"/>
                <w:szCs w:val="19.920000076293945"/>
              </w:rPr>
            </w:pPr>
            <w:sdt>
              <w:sdtPr>
                <w:tag w:val="goog_rdk_1883"/>
              </w:sdtPr>
              <w:sdtContent>
                <w:del w:author="Thomas Cervone-Richards - NOAA Federal" w:id="165" w:date="2023-10-03T15:36:38Z"/>
                <w:sdt>
                  <w:sdtPr>
                    <w:tag w:val="goog_rdk_1884"/>
                  </w:sdtPr>
                  <w:sdtContent>
                    <w:commentRangeStart w:id="85"/>
                  </w:sdtContent>
                </w:sdt>
                <w:del w:author="Thomas Cervone-Richards - NOAA Federal" w:id="165" w:date="2023-10-03T15:36:38Z">
                  <w:r w:rsidDel="00000000" w:rsidR="00000000" w:rsidRPr="00000000">
                    <w:rPr>
                      <w:sz w:val="19.920000076293945"/>
                      <w:szCs w:val="19.920000076293945"/>
                      <w:rtl w:val="0"/>
                    </w:rPr>
                    <w:delText xml:space="preserve">566 </w:delText>
                  </w:r>
                </w:del>
              </w:sdtContent>
            </w:sdt>
            <w:commentRangeEnd w:id="85"/>
            <w:r w:rsidDel="00000000" w:rsidR="00000000" w:rsidRPr="00000000">
              <w:commentReference w:id="8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after="0" w:line="230.7509422302246" w:lineRule="auto"/>
              <w:ind w:left="119.77203369140625" w:right="79.248046875" w:firstLine="10.159149169921875"/>
              <w:jc w:val="left"/>
              <w:rPr>
                <w:sz w:val="19.920000076293945"/>
                <w:szCs w:val="19.920000076293945"/>
              </w:rPr>
            </w:pPr>
            <w:sdt>
              <w:sdtPr>
                <w:tag w:val="goog_rdk_1886"/>
              </w:sdtPr>
              <w:sdtContent>
                <w:del w:author="Thomas Cervone-Richards - NOAA Federal" w:id="165" w:date="2023-10-03T15:36:38Z">
                  <w:r w:rsidDel="00000000" w:rsidR="00000000" w:rsidRPr="00000000">
                    <w:rPr>
                      <w:sz w:val="19.920000076293945"/>
                      <w:szCs w:val="19.920000076293945"/>
                      <w:rtl w:val="0"/>
                    </w:rPr>
                    <w:delText xml:space="preserve">For each NEWOBJ feature  object with the attributes  CLSDEF, CLSNAM and  SYMINS not populated with  exactly one of the following  combinations: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889"/>
            </w:sdtPr>
            <w:sdtContent>
              <w:p w:rsidR="00000000" w:rsidDel="00000000" w:rsidP="00000000" w:rsidRDefault="00000000" w:rsidRPr="00000000" w14:paraId="00000AF3">
                <w:pPr>
                  <w:widowControl w:val="0"/>
                  <w:spacing w:after="0" w:line="240" w:lineRule="auto"/>
                  <w:ind w:left="130.9271240234375" w:firstLine="0"/>
                  <w:jc w:val="left"/>
                  <w:rPr>
                    <w:del w:author="Thomas Cervone-Richards - NOAA Federal" w:id="165" w:date="2023-10-03T15:36:38Z"/>
                    <w:sz w:val="19.920000076293945"/>
                    <w:szCs w:val="19.920000076293945"/>
                  </w:rPr>
                </w:pPr>
                <w:sdt>
                  <w:sdtPr>
                    <w:tag w:val="goog_rdk_1888"/>
                  </w:sdtPr>
                  <w:sdtContent>
                    <w:del w:author="Thomas Cervone-Richards - NOAA Federal" w:id="165" w:date="2023-10-03T15:36:38Z">
                      <w:r w:rsidDel="00000000" w:rsidR="00000000" w:rsidRPr="00000000">
                        <w:rPr>
                          <w:sz w:val="19.920000076293945"/>
                          <w:szCs w:val="19.920000076293945"/>
                          <w:rtl w:val="0"/>
                        </w:rPr>
                        <w:delText xml:space="preserve">Invalid use of  </w:delText>
                      </w:r>
                    </w:del>
                  </w:sdtContent>
                </w:sdt>
              </w:p>
            </w:sdtContent>
          </w:sdt>
          <w:p w:rsidR="00000000" w:rsidDel="00000000" w:rsidP="00000000" w:rsidRDefault="00000000" w:rsidRPr="00000000" w14:paraId="00000AF4">
            <w:pPr>
              <w:widowControl w:val="0"/>
              <w:spacing w:after="0" w:line="240" w:lineRule="auto"/>
              <w:ind w:left="127.93914794921875" w:firstLine="0"/>
              <w:jc w:val="left"/>
              <w:rPr>
                <w:sz w:val="19.920000076293945"/>
                <w:szCs w:val="19.920000076293945"/>
              </w:rPr>
            </w:pPr>
            <w:sdt>
              <w:sdtPr>
                <w:tag w:val="goog_rdk_1890"/>
              </w:sdtPr>
              <w:sdtContent>
                <w:del w:author="Thomas Cervone-Richards - NOAA Federal" w:id="165" w:date="2023-10-03T15:36:38Z">
                  <w:r w:rsidDel="00000000" w:rsidR="00000000" w:rsidRPr="00000000">
                    <w:rPr>
                      <w:sz w:val="19.920000076293945"/>
                      <w:szCs w:val="19.920000076293945"/>
                      <w:rtl w:val="0"/>
                    </w:rPr>
                    <w:delText xml:space="preserve">NEWOBJ.</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893"/>
            </w:sdtPr>
            <w:sdtContent>
              <w:p w:rsidR="00000000" w:rsidDel="00000000" w:rsidP="00000000" w:rsidRDefault="00000000" w:rsidRPr="00000000" w14:paraId="00000AF6">
                <w:pPr>
                  <w:widowControl w:val="0"/>
                  <w:spacing w:after="0" w:line="240" w:lineRule="auto"/>
                  <w:ind w:left="115.5889892578125" w:firstLine="0"/>
                  <w:jc w:val="left"/>
                  <w:rPr>
                    <w:del w:author="Thomas Cervone-Richards - NOAA Federal" w:id="165" w:date="2023-10-03T15:36:38Z"/>
                    <w:sz w:val="19.920000076293945"/>
                    <w:szCs w:val="19.920000076293945"/>
                  </w:rPr>
                </w:pPr>
                <w:sdt>
                  <w:sdtPr>
                    <w:tag w:val="goog_rdk_1892"/>
                  </w:sdtPr>
                  <w:sdtContent>
                    <w:del w:author="Thomas Cervone-Richards - NOAA Federal" w:id="165" w:date="2023-10-03T15:36:38Z">
                      <w:r w:rsidDel="00000000" w:rsidR="00000000" w:rsidRPr="00000000">
                        <w:rPr>
                          <w:sz w:val="19.920000076293945"/>
                          <w:szCs w:val="19.920000076293945"/>
                          <w:rtl w:val="0"/>
                        </w:rPr>
                        <w:delText xml:space="preserve">Amend to reflect  </w:delText>
                      </w:r>
                    </w:del>
                  </w:sdtContent>
                </w:sdt>
              </w:p>
            </w:sdtContent>
          </w:sdt>
          <w:p w:rsidR="00000000" w:rsidDel="00000000" w:rsidP="00000000" w:rsidRDefault="00000000" w:rsidRPr="00000000" w14:paraId="00000AF7">
            <w:pPr>
              <w:widowControl w:val="0"/>
              <w:spacing w:after="0" w:line="240" w:lineRule="auto"/>
              <w:ind w:left="120.7684326171875" w:firstLine="0"/>
              <w:jc w:val="left"/>
              <w:rPr>
                <w:sz w:val="19.920000076293945"/>
                <w:szCs w:val="19.920000076293945"/>
              </w:rPr>
            </w:pPr>
            <w:sdt>
              <w:sdtPr>
                <w:tag w:val="goog_rdk_1894"/>
              </w:sdtPr>
              <w:sdtContent>
                <w:del w:author="Thomas Cervone-Richards - NOAA Federal" w:id="165" w:date="2023-10-03T15:36:38Z">
                  <w:r w:rsidDel="00000000" w:rsidR="00000000" w:rsidRPr="00000000">
                    <w:rPr>
                      <w:sz w:val="19.920000076293945"/>
                      <w:szCs w:val="19.920000076293945"/>
                      <w:rtl w:val="0"/>
                    </w:rPr>
                    <w:delText xml:space="preserve">encoding guidance.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1897"/>
            </w:sdtPr>
            <w:sdtContent>
              <w:p w:rsidR="00000000" w:rsidDel="00000000" w:rsidP="00000000" w:rsidRDefault="00000000" w:rsidRPr="00000000" w14:paraId="00000AF9">
                <w:pPr>
                  <w:widowControl w:val="0"/>
                  <w:spacing w:after="0" w:line="240" w:lineRule="auto"/>
                  <w:ind w:left="115.5889892578125" w:firstLine="0"/>
                  <w:jc w:val="left"/>
                  <w:rPr>
                    <w:del w:author="Thomas Cervone-Richards - NOAA Federal" w:id="165" w:date="2023-10-03T15:36:38Z"/>
                    <w:sz w:val="19.920000076293945"/>
                    <w:szCs w:val="19.920000076293945"/>
                  </w:rPr>
                </w:pPr>
                <w:sdt>
                  <w:sdtPr>
                    <w:tag w:val="goog_rdk_1896"/>
                  </w:sdtPr>
                  <w:sdtContent>
                    <w:del w:author="Thomas Cervone-Richards - NOAA Federal" w:id="165" w:date="2023-10-03T15:36:38Z">
                      <w:r w:rsidDel="00000000" w:rsidR="00000000" w:rsidRPr="00000000">
                        <w:rPr>
                          <w:sz w:val="19.920000076293945"/>
                          <w:szCs w:val="19.920000076293945"/>
                          <w:rtl w:val="0"/>
                        </w:rPr>
                        <w:delText xml:space="preserve">Appendix B1,  </w:delText>
                      </w:r>
                    </w:del>
                  </w:sdtContent>
                </w:sdt>
              </w:p>
            </w:sdtContent>
          </w:sdt>
          <w:sdt>
            <w:sdtPr>
              <w:tag w:val="goog_rdk_1899"/>
            </w:sdtPr>
            <w:sdtContent>
              <w:p w:rsidR="00000000" w:rsidDel="00000000" w:rsidP="00000000" w:rsidRDefault="00000000" w:rsidRPr="00000000" w14:paraId="00000AFA">
                <w:pPr>
                  <w:widowControl w:val="0"/>
                  <w:spacing w:after="0" w:line="240" w:lineRule="auto"/>
                  <w:ind w:left="115.5889892578125" w:firstLine="0"/>
                  <w:jc w:val="left"/>
                  <w:rPr>
                    <w:del w:author="Thomas Cervone-Richards - NOAA Federal" w:id="165" w:date="2023-10-03T15:36:38Z"/>
                    <w:sz w:val="19.920000076293945"/>
                    <w:szCs w:val="19.920000076293945"/>
                  </w:rPr>
                </w:pPr>
                <w:sdt>
                  <w:sdtPr>
                    <w:tag w:val="goog_rdk_1898"/>
                  </w:sdtPr>
                  <w:sdtContent>
                    <w:del w:author="Thomas Cervone-Richards - NOAA Federal" w:id="165" w:date="2023-10-03T15:36:38Z">
                      <w:r w:rsidDel="00000000" w:rsidR="00000000" w:rsidRPr="00000000">
                        <w:rPr>
                          <w:sz w:val="19.920000076293945"/>
                          <w:szCs w:val="19.920000076293945"/>
                          <w:rtl w:val="0"/>
                        </w:rPr>
                        <w:delText xml:space="preserve">Annex A  </w:delText>
                      </w:r>
                    </w:del>
                  </w:sdtContent>
                </w:sdt>
              </w:p>
            </w:sdtContent>
          </w:sdt>
          <w:p w:rsidR="00000000" w:rsidDel="00000000" w:rsidP="00000000" w:rsidRDefault="00000000" w:rsidRPr="00000000" w14:paraId="00000AFB">
            <w:pPr>
              <w:widowControl w:val="0"/>
              <w:spacing w:after="0" w:line="240" w:lineRule="auto"/>
              <w:ind w:left="126.3458251953125" w:firstLine="0"/>
              <w:jc w:val="left"/>
              <w:rPr>
                <w:sz w:val="19.920000076293945"/>
                <w:szCs w:val="19.920000076293945"/>
              </w:rPr>
            </w:pPr>
            <w:sdt>
              <w:sdtPr>
                <w:tag w:val="goog_rdk_1900"/>
              </w:sdtPr>
              <w:sdtContent>
                <w:del w:author="Thomas Cervone-Richards - NOAA Federal" w:id="165" w:date="2023-10-03T15:36:38Z">
                  <w:r w:rsidDel="00000000" w:rsidR="00000000" w:rsidRPr="00000000">
                    <w:rPr>
                      <w:sz w:val="19.920000076293945"/>
                      <w:szCs w:val="19.920000076293945"/>
                      <w:rtl w:val="0"/>
                    </w:rPr>
                    <w:delText xml:space="preserve">(12.14.1.1)</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after="0" w:line="240" w:lineRule="auto"/>
              <w:jc w:val="center"/>
              <w:rPr>
                <w:sz w:val="19.920000076293945"/>
                <w:szCs w:val="19.920000076293945"/>
              </w:rPr>
            </w:pPr>
            <w:r w:rsidDel="00000000" w:rsidR="00000000" w:rsidRPr="00000000">
              <w:rPr>
                <w:rtl w:val="0"/>
              </w:rPr>
            </w:r>
          </w:p>
        </w:tc>
      </w:tr>
      <w:tr>
        <w:trPr>
          <w:cantSplit w:val="0"/>
          <w:trHeight w:val="383.9999389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after="0" w:line="240" w:lineRule="auto"/>
              <w:jc w:val="center"/>
              <w:rPr>
                <w:b w:val="1"/>
                <w:sz w:val="18"/>
                <w:szCs w:val="18"/>
              </w:rPr>
            </w:pPr>
            <w:sdt>
              <w:sdtPr>
                <w:tag w:val="goog_rdk_1902"/>
              </w:sdtPr>
              <w:sdtContent>
                <w:del w:author="Thomas Cervone-Richards - NOAA Federal" w:id="165" w:date="2023-10-03T15:36:38Z">
                  <w:r w:rsidDel="00000000" w:rsidR="00000000" w:rsidRPr="00000000">
                    <w:rPr>
                      <w:b w:val="1"/>
                      <w:sz w:val="18"/>
                      <w:szCs w:val="18"/>
                      <w:rtl w:val="0"/>
                    </w:rPr>
                    <w:delText xml:space="preserve">CLSDEF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after="0" w:line="240" w:lineRule="auto"/>
              <w:jc w:val="center"/>
              <w:rPr>
                <w:b w:val="1"/>
                <w:sz w:val="18"/>
                <w:szCs w:val="18"/>
              </w:rPr>
            </w:pPr>
            <w:sdt>
              <w:sdtPr>
                <w:tag w:val="goog_rdk_1904"/>
              </w:sdtPr>
              <w:sdtContent>
                <w:del w:author="Thomas Cervone-Richards - NOAA Federal" w:id="165" w:date="2023-10-03T15:36:38Z">
                  <w:r w:rsidDel="00000000" w:rsidR="00000000" w:rsidRPr="00000000">
                    <w:rPr>
                      <w:b w:val="1"/>
                      <w:sz w:val="18"/>
                      <w:szCs w:val="18"/>
                      <w:rtl w:val="0"/>
                    </w:rPr>
                    <w:delText xml:space="preserve">CLSNAM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3">
            <w:pPr>
              <w:widowControl w:val="0"/>
              <w:spacing w:after="0" w:line="240" w:lineRule="auto"/>
              <w:jc w:val="center"/>
              <w:rPr>
                <w:b w:val="1"/>
                <w:sz w:val="18"/>
                <w:szCs w:val="18"/>
              </w:rPr>
            </w:pPr>
            <w:sdt>
              <w:sdtPr>
                <w:tag w:val="goog_rdk_1906"/>
              </w:sdtPr>
              <w:sdtContent>
                <w:del w:author="Thomas Cervone-Richards - NOAA Federal" w:id="165" w:date="2023-10-03T15:36:38Z">
                  <w:r w:rsidDel="00000000" w:rsidR="00000000" w:rsidRPr="00000000">
                    <w:rPr>
                      <w:b w:val="1"/>
                      <w:sz w:val="18"/>
                      <w:szCs w:val="18"/>
                      <w:rtl w:val="0"/>
                    </w:rPr>
                    <w:delText xml:space="preserve">SYMINS</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499.19860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09"/>
            </w:sdtPr>
            <w:sdtContent>
              <w:p w:rsidR="00000000" w:rsidDel="00000000" w:rsidP="00000000" w:rsidRDefault="00000000" w:rsidRPr="00000000" w14:paraId="00000B08">
                <w:pPr>
                  <w:widowControl w:val="0"/>
                  <w:spacing w:after="0" w:line="240" w:lineRule="auto"/>
                  <w:ind w:left="115.05111694335938" w:firstLine="0"/>
                  <w:jc w:val="left"/>
                  <w:rPr>
                    <w:del w:author="Thomas Cervone-Richards - NOAA Federal" w:id="165" w:date="2023-10-03T15:36:38Z"/>
                    <w:sz w:val="16.079999923706055"/>
                    <w:szCs w:val="16.079999923706055"/>
                  </w:rPr>
                </w:pPr>
                <w:sdt>
                  <w:sdtPr>
                    <w:tag w:val="goog_rdk_1908"/>
                  </w:sdtPr>
                  <w:sdtContent>
                    <w:del w:author="Thomas Cervone-Richards - NOAA Federal" w:id="165" w:date="2023-10-03T15:36:38Z">
                      <w:r w:rsidDel="00000000" w:rsidR="00000000" w:rsidRPr="00000000">
                        <w:rPr>
                          <w:sz w:val="16.079999923706055"/>
                          <w:szCs w:val="16.079999923706055"/>
                          <w:rtl w:val="0"/>
                        </w:rPr>
                        <w:delText xml:space="preserve">A Virtual object which indicates  </w:delText>
                      </w:r>
                    </w:del>
                  </w:sdtContent>
                </w:sdt>
              </w:p>
            </w:sdtContent>
          </w:sdt>
          <w:p w:rsidR="00000000" w:rsidDel="00000000" w:rsidP="00000000" w:rsidRDefault="00000000" w:rsidRPr="00000000" w14:paraId="00000B09">
            <w:pPr>
              <w:widowControl w:val="0"/>
              <w:spacing w:after="0" w:line="240" w:lineRule="auto"/>
              <w:ind w:left="123.251953125" w:firstLine="0"/>
              <w:jc w:val="left"/>
              <w:rPr>
                <w:sz w:val="16.079999923706055"/>
                <w:szCs w:val="16.079999923706055"/>
              </w:rPr>
            </w:pPr>
            <w:sdt>
              <w:sdtPr>
                <w:tag w:val="goog_rdk_1910"/>
              </w:sdtPr>
              <w:sdtContent>
                <w:del w:author="Thomas Cervone-Richards - NOAA Federal" w:id="165" w:date="2023-10-03T15:36:38Z">
                  <w:r w:rsidDel="00000000" w:rsidR="00000000" w:rsidRPr="00000000">
                    <w:rPr>
                      <w:sz w:val="16.079999923706055"/>
                      <w:szCs w:val="16.079999923706055"/>
                      <w:rtl w:val="0"/>
                    </w:rPr>
                    <w:delText xml:space="preserve">navigable water lies northwards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after="0" w:line="240" w:lineRule="auto"/>
              <w:jc w:val="center"/>
              <w:rPr>
                <w:sz w:val="16.079999923706055"/>
                <w:szCs w:val="16.079999923706055"/>
              </w:rPr>
            </w:pPr>
            <w:sdt>
              <w:sdtPr>
                <w:tag w:val="goog_rdk_1912"/>
              </w:sdtPr>
              <w:sdtContent>
                <w:del w:author="Thomas Cervone-Richards - NOAA Federal" w:id="165" w:date="2023-10-03T15:36:38Z">
                  <w:r w:rsidDel="00000000" w:rsidR="00000000" w:rsidRPr="00000000">
                    <w:rPr>
                      <w:sz w:val="16.079999923706055"/>
                      <w:szCs w:val="16.079999923706055"/>
                      <w:rtl w:val="0"/>
                    </w:rPr>
                    <w:delText xml:space="preserve">Virtual AtoN, North Cardinal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15"/>
            </w:sdtPr>
            <w:sdtContent>
              <w:p w:rsidR="00000000" w:rsidDel="00000000" w:rsidP="00000000" w:rsidRDefault="00000000" w:rsidRPr="00000000" w14:paraId="00000B0D">
                <w:pPr>
                  <w:widowControl w:val="0"/>
                  <w:spacing w:after="0" w:line="240" w:lineRule="auto"/>
                  <w:ind w:left="120.6787109375" w:firstLine="0"/>
                  <w:jc w:val="left"/>
                  <w:rPr>
                    <w:del w:author="Thomas Cervone-Richards - NOAA Federal" w:id="165" w:date="2023-10-03T15:36:38Z"/>
                    <w:sz w:val="16.079999923706055"/>
                    <w:szCs w:val="16.079999923706055"/>
                  </w:rPr>
                </w:pPr>
                <w:sdt>
                  <w:sdtPr>
                    <w:tag w:val="goog_rdk_1914"/>
                  </w:sdtPr>
                  <w:sdtContent>
                    <w:del w:author="Thomas Cervone-Richards - NOAA Federal" w:id="165" w:date="2023-10-03T15:36:38Z">
                      <w:r w:rsidDel="00000000" w:rsidR="00000000" w:rsidRPr="00000000">
                        <w:rPr>
                          <w:sz w:val="16.079999923706055"/>
                          <w:szCs w:val="16.079999923706055"/>
                          <w:rtl w:val="0"/>
                        </w:rPr>
                        <w:delText xml:space="preserve">SY(BRTHNO01);SY(BCNCAR01); </w:delText>
                      </w:r>
                    </w:del>
                  </w:sdtContent>
                </w:sdt>
              </w:p>
            </w:sdtContent>
          </w:sdt>
          <w:p w:rsidR="00000000" w:rsidDel="00000000" w:rsidP="00000000" w:rsidRDefault="00000000" w:rsidRPr="00000000" w14:paraId="00000B0E">
            <w:pPr>
              <w:widowControl w:val="0"/>
              <w:spacing w:after="0" w:line="240" w:lineRule="auto"/>
              <w:ind w:left="115.0506591796875" w:firstLine="0"/>
              <w:jc w:val="left"/>
              <w:rPr>
                <w:sz w:val="16.079999923706055"/>
                <w:szCs w:val="16.079999923706055"/>
              </w:rPr>
            </w:pPr>
            <w:sdt>
              <w:sdtPr>
                <w:tag w:val="goog_rdk_1916"/>
              </w:sdtPr>
              <w:sdtContent>
                <w:del w:author="Thomas Cervone-Richards - NOAA Federal" w:id="165" w:date="2023-10-03T15:36:38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r>
        <w:trPr>
          <w:cantSplit w:val="0"/>
          <w:trHeight w:val="496.801452636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19"/>
            </w:sdtPr>
            <w:sdtContent>
              <w:p w:rsidR="00000000" w:rsidDel="00000000" w:rsidP="00000000" w:rsidRDefault="00000000" w:rsidRPr="00000000" w14:paraId="00000B13">
                <w:pPr>
                  <w:widowControl w:val="0"/>
                  <w:spacing w:after="0" w:line="240" w:lineRule="auto"/>
                  <w:ind w:left="115.05111694335938" w:firstLine="0"/>
                  <w:jc w:val="left"/>
                  <w:rPr>
                    <w:del w:author="Thomas Cervone-Richards - NOAA Federal" w:id="165" w:date="2023-10-03T15:36:38Z"/>
                    <w:sz w:val="16.079999923706055"/>
                    <w:szCs w:val="16.079999923706055"/>
                  </w:rPr>
                </w:pPr>
                <w:sdt>
                  <w:sdtPr>
                    <w:tag w:val="goog_rdk_1918"/>
                  </w:sdtPr>
                  <w:sdtContent>
                    <w:del w:author="Thomas Cervone-Richards - NOAA Federal" w:id="165" w:date="2023-10-03T15:36:38Z">
                      <w:r w:rsidDel="00000000" w:rsidR="00000000" w:rsidRPr="00000000">
                        <w:rPr>
                          <w:sz w:val="16.079999923706055"/>
                          <w:szCs w:val="16.079999923706055"/>
                          <w:rtl w:val="0"/>
                        </w:rPr>
                        <w:delText xml:space="preserve">A Virtual object which indicates  </w:delText>
                      </w:r>
                    </w:del>
                  </w:sdtContent>
                </w:sdt>
              </w:p>
            </w:sdtContent>
          </w:sdt>
          <w:p w:rsidR="00000000" w:rsidDel="00000000" w:rsidP="00000000" w:rsidRDefault="00000000" w:rsidRPr="00000000" w14:paraId="00000B14">
            <w:pPr>
              <w:widowControl w:val="0"/>
              <w:spacing w:after="0" w:line="240" w:lineRule="auto"/>
              <w:ind w:left="123.251953125" w:firstLine="0"/>
              <w:jc w:val="left"/>
              <w:rPr>
                <w:sz w:val="16.079999923706055"/>
                <w:szCs w:val="16.079999923706055"/>
              </w:rPr>
            </w:pPr>
            <w:sdt>
              <w:sdtPr>
                <w:tag w:val="goog_rdk_1920"/>
              </w:sdtPr>
              <w:sdtContent>
                <w:del w:author="Thomas Cervone-Richards - NOAA Federal" w:id="165" w:date="2023-10-03T15:36:38Z">
                  <w:r w:rsidDel="00000000" w:rsidR="00000000" w:rsidRPr="00000000">
                    <w:rPr>
                      <w:sz w:val="16.079999923706055"/>
                      <w:szCs w:val="16.079999923706055"/>
                      <w:rtl w:val="0"/>
                    </w:rPr>
                    <w:delText xml:space="preserve">navigable water lies eastwards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after="0" w:line="240" w:lineRule="auto"/>
              <w:jc w:val="center"/>
              <w:rPr>
                <w:sz w:val="16.079999923706055"/>
                <w:szCs w:val="16.079999923706055"/>
              </w:rPr>
            </w:pPr>
            <w:sdt>
              <w:sdtPr>
                <w:tag w:val="goog_rdk_1922"/>
              </w:sdtPr>
              <w:sdtContent>
                <w:del w:author="Thomas Cervone-Richards - NOAA Federal" w:id="165" w:date="2023-10-03T15:36:38Z">
                  <w:r w:rsidDel="00000000" w:rsidR="00000000" w:rsidRPr="00000000">
                    <w:rPr>
                      <w:sz w:val="16.079999923706055"/>
                      <w:szCs w:val="16.079999923706055"/>
                      <w:rtl w:val="0"/>
                    </w:rPr>
                    <w:delText xml:space="preserve">Virtual AtoN, East Cardinal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25"/>
            </w:sdtPr>
            <w:sdtContent>
              <w:p w:rsidR="00000000" w:rsidDel="00000000" w:rsidP="00000000" w:rsidRDefault="00000000" w:rsidRPr="00000000" w14:paraId="00000B18">
                <w:pPr>
                  <w:widowControl w:val="0"/>
                  <w:spacing w:after="0" w:line="240" w:lineRule="auto"/>
                  <w:ind w:left="120.6787109375" w:firstLine="0"/>
                  <w:jc w:val="left"/>
                  <w:rPr>
                    <w:del w:author="Thomas Cervone-Richards - NOAA Federal" w:id="165" w:date="2023-10-03T15:36:38Z"/>
                    <w:sz w:val="16.079999923706055"/>
                    <w:szCs w:val="16.079999923706055"/>
                  </w:rPr>
                </w:pPr>
                <w:sdt>
                  <w:sdtPr>
                    <w:tag w:val="goog_rdk_1924"/>
                  </w:sdtPr>
                  <w:sdtContent>
                    <w:del w:author="Thomas Cervone-Richards - NOAA Federal" w:id="165" w:date="2023-10-03T15:36:38Z">
                      <w:r w:rsidDel="00000000" w:rsidR="00000000" w:rsidRPr="00000000">
                        <w:rPr>
                          <w:sz w:val="16.079999923706055"/>
                          <w:szCs w:val="16.079999923706055"/>
                          <w:rtl w:val="0"/>
                        </w:rPr>
                        <w:delText xml:space="preserve">SY(BRTHNO01);SY(BCNCAR02); </w:delText>
                      </w:r>
                    </w:del>
                  </w:sdtContent>
                </w:sdt>
              </w:p>
            </w:sdtContent>
          </w:sdt>
          <w:p w:rsidR="00000000" w:rsidDel="00000000" w:rsidP="00000000" w:rsidRDefault="00000000" w:rsidRPr="00000000" w14:paraId="00000B19">
            <w:pPr>
              <w:widowControl w:val="0"/>
              <w:spacing w:after="0" w:line="240" w:lineRule="auto"/>
              <w:ind w:left="115.0506591796875" w:firstLine="0"/>
              <w:jc w:val="left"/>
              <w:rPr>
                <w:sz w:val="16.079999923706055"/>
                <w:szCs w:val="16.079999923706055"/>
              </w:rPr>
            </w:pPr>
            <w:sdt>
              <w:sdtPr>
                <w:tag w:val="goog_rdk_1926"/>
              </w:sdtPr>
              <w:sdtContent>
                <w:del w:author="Thomas Cervone-Richards - NOAA Federal" w:id="165" w:date="2023-10-03T15:36:38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r>
        <w:trPr>
          <w:cantSplit w:val="0"/>
          <w:trHeight w:val="499.5999145507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29"/>
            </w:sdtPr>
            <w:sdtContent>
              <w:p w:rsidR="00000000" w:rsidDel="00000000" w:rsidP="00000000" w:rsidRDefault="00000000" w:rsidRPr="00000000" w14:paraId="00000B1E">
                <w:pPr>
                  <w:widowControl w:val="0"/>
                  <w:spacing w:after="0" w:line="240" w:lineRule="auto"/>
                  <w:ind w:left="115.05111694335938" w:firstLine="0"/>
                  <w:jc w:val="left"/>
                  <w:rPr>
                    <w:del w:author="Thomas Cervone-Richards - NOAA Federal" w:id="165" w:date="2023-10-03T15:36:38Z"/>
                    <w:sz w:val="16.079999923706055"/>
                    <w:szCs w:val="16.079999923706055"/>
                  </w:rPr>
                </w:pPr>
                <w:sdt>
                  <w:sdtPr>
                    <w:tag w:val="goog_rdk_1928"/>
                  </w:sdtPr>
                  <w:sdtContent>
                    <w:del w:author="Thomas Cervone-Richards - NOAA Federal" w:id="165" w:date="2023-10-03T15:36:38Z">
                      <w:r w:rsidDel="00000000" w:rsidR="00000000" w:rsidRPr="00000000">
                        <w:rPr>
                          <w:sz w:val="16.079999923706055"/>
                          <w:szCs w:val="16.079999923706055"/>
                          <w:rtl w:val="0"/>
                        </w:rPr>
                        <w:delText xml:space="preserve">A Virtual object which indicates  </w:delText>
                      </w:r>
                    </w:del>
                  </w:sdtContent>
                </w:sdt>
              </w:p>
            </w:sdtContent>
          </w:sdt>
          <w:p w:rsidR="00000000" w:rsidDel="00000000" w:rsidP="00000000" w:rsidRDefault="00000000" w:rsidRPr="00000000" w14:paraId="00000B1F">
            <w:pPr>
              <w:widowControl w:val="0"/>
              <w:spacing w:after="0" w:line="240" w:lineRule="auto"/>
              <w:ind w:left="123.251953125" w:firstLine="0"/>
              <w:jc w:val="left"/>
              <w:rPr>
                <w:sz w:val="16.079999923706055"/>
                <w:szCs w:val="16.079999923706055"/>
              </w:rPr>
            </w:pPr>
            <w:sdt>
              <w:sdtPr>
                <w:tag w:val="goog_rdk_1930"/>
              </w:sdtPr>
              <w:sdtContent>
                <w:del w:author="Thomas Cervone-Richards - NOAA Federal" w:id="165" w:date="2023-10-03T15:36:38Z">
                  <w:r w:rsidDel="00000000" w:rsidR="00000000" w:rsidRPr="00000000">
                    <w:rPr>
                      <w:sz w:val="16.079999923706055"/>
                      <w:szCs w:val="16.079999923706055"/>
                      <w:rtl w:val="0"/>
                    </w:rPr>
                    <w:delText xml:space="preserve">navigable water lies southwards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33"/>
            </w:sdtPr>
            <w:sdtContent>
              <w:p w:rsidR="00000000" w:rsidDel="00000000" w:rsidP="00000000" w:rsidRDefault="00000000" w:rsidRPr="00000000" w14:paraId="00000B21">
                <w:pPr>
                  <w:widowControl w:val="0"/>
                  <w:spacing w:after="0" w:line="240" w:lineRule="auto"/>
                  <w:ind w:left="116.01593017578125" w:firstLine="0"/>
                  <w:jc w:val="left"/>
                  <w:rPr>
                    <w:del w:author="Thomas Cervone-Richards - NOAA Federal" w:id="165" w:date="2023-10-03T15:36:38Z"/>
                    <w:sz w:val="16.079999923706055"/>
                    <w:szCs w:val="16.079999923706055"/>
                  </w:rPr>
                </w:pPr>
                <w:sdt>
                  <w:sdtPr>
                    <w:tag w:val="goog_rdk_1932"/>
                  </w:sdtPr>
                  <w:sdtContent>
                    <w:del w:author="Thomas Cervone-Richards - NOAA Federal" w:id="165" w:date="2023-10-03T15:36:38Z">
                      <w:r w:rsidDel="00000000" w:rsidR="00000000" w:rsidRPr="00000000">
                        <w:rPr>
                          <w:sz w:val="16.079999923706055"/>
                          <w:szCs w:val="16.079999923706055"/>
                          <w:rtl w:val="0"/>
                        </w:rPr>
                        <w:delText xml:space="preserve">Virtual AtoN, South  </w:delText>
                      </w:r>
                    </w:del>
                  </w:sdtContent>
                </w:sdt>
              </w:p>
            </w:sdtContent>
          </w:sdt>
          <w:p w:rsidR="00000000" w:rsidDel="00000000" w:rsidP="00000000" w:rsidRDefault="00000000" w:rsidRPr="00000000" w14:paraId="00000B22">
            <w:pPr>
              <w:widowControl w:val="0"/>
              <w:spacing w:after="0" w:line="240" w:lineRule="auto"/>
              <w:ind w:left="119.87518310546875" w:firstLine="0"/>
              <w:jc w:val="left"/>
              <w:rPr>
                <w:sz w:val="16.079999923706055"/>
                <w:szCs w:val="16.079999923706055"/>
              </w:rPr>
            </w:pPr>
            <w:sdt>
              <w:sdtPr>
                <w:tag w:val="goog_rdk_1934"/>
              </w:sdtPr>
              <w:sdtContent>
                <w:del w:author="Thomas Cervone-Richards - NOAA Federal" w:id="165" w:date="2023-10-03T15:36:38Z">
                  <w:r w:rsidDel="00000000" w:rsidR="00000000" w:rsidRPr="00000000">
                    <w:rPr>
                      <w:sz w:val="16.079999923706055"/>
                      <w:szCs w:val="16.079999923706055"/>
                      <w:rtl w:val="0"/>
                    </w:rPr>
                    <w:delText xml:space="preserve">Cardinal</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37"/>
            </w:sdtPr>
            <w:sdtContent>
              <w:p w:rsidR="00000000" w:rsidDel="00000000" w:rsidP="00000000" w:rsidRDefault="00000000" w:rsidRPr="00000000" w14:paraId="00000B24">
                <w:pPr>
                  <w:widowControl w:val="0"/>
                  <w:spacing w:after="0" w:line="240" w:lineRule="auto"/>
                  <w:ind w:left="120.6787109375" w:firstLine="0"/>
                  <w:jc w:val="left"/>
                  <w:rPr>
                    <w:del w:author="Thomas Cervone-Richards - NOAA Federal" w:id="165" w:date="2023-10-03T15:36:38Z"/>
                    <w:sz w:val="16.079999923706055"/>
                    <w:szCs w:val="16.079999923706055"/>
                  </w:rPr>
                </w:pPr>
                <w:sdt>
                  <w:sdtPr>
                    <w:tag w:val="goog_rdk_1936"/>
                  </w:sdtPr>
                  <w:sdtContent>
                    <w:del w:author="Thomas Cervone-Richards - NOAA Federal" w:id="165" w:date="2023-10-03T15:36:38Z">
                      <w:r w:rsidDel="00000000" w:rsidR="00000000" w:rsidRPr="00000000">
                        <w:rPr>
                          <w:sz w:val="16.079999923706055"/>
                          <w:szCs w:val="16.079999923706055"/>
                          <w:rtl w:val="0"/>
                        </w:rPr>
                        <w:delText xml:space="preserve">SY(BRTHNO01);SY(BCNCAR03); </w:delText>
                      </w:r>
                    </w:del>
                  </w:sdtContent>
                </w:sdt>
              </w:p>
            </w:sdtContent>
          </w:sdt>
          <w:p w:rsidR="00000000" w:rsidDel="00000000" w:rsidP="00000000" w:rsidRDefault="00000000" w:rsidRPr="00000000" w14:paraId="00000B25">
            <w:pPr>
              <w:widowControl w:val="0"/>
              <w:spacing w:after="0" w:line="240" w:lineRule="auto"/>
              <w:ind w:left="115.0506591796875" w:firstLine="0"/>
              <w:jc w:val="left"/>
              <w:rPr>
                <w:sz w:val="16.079999923706055"/>
                <w:szCs w:val="16.079999923706055"/>
              </w:rPr>
            </w:pPr>
            <w:sdt>
              <w:sdtPr>
                <w:tag w:val="goog_rdk_1938"/>
              </w:sdtPr>
              <w:sdtContent>
                <w:del w:author="Thomas Cervone-Richards - NOAA Federal" w:id="165" w:date="2023-10-03T15:36:38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r>
        <w:trPr>
          <w:cantSplit w:val="0"/>
          <w:trHeight w:val="496.7988586425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41"/>
            </w:sdtPr>
            <w:sdtContent>
              <w:p w:rsidR="00000000" w:rsidDel="00000000" w:rsidP="00000000" w:rsidRDefault="00000000" w:rsidRPr="00000000" w14:paraId="00000B2A">
                <w:pPr>
                  <w:widowControl w:val="0"/>
                  <w:spacing w:after="0" w:line="240" w:lineRule="auto"/>
                  <w:ind w:left="115.05111694335938" w:firstLine="0"/>
                  <w:jc w:val="left"/>
                  <w:rPr>
                    <w:del w:author="Thomas Cervone-Richards - NOAA Federal" w:id="165" w:date="2023-10-03T15:36:38Z"/>
                    <w:sz w:val="16.079999923706055"/>
                    <w:szCs w:val="16.079999923706055"/>
                  </w:rPr>
                </w:pPr>
                <w:sdt>
                  <w:sdtPr>
                    <w:tag w:val="goog_rdk_1940"/>
                  </w:sdtPr>
                  <w:sdtContent>
                    <w:del w:author="Thomas Cervone-Richards - NOAA Federal" w:id="165" w:date="2023-10-03T15:36:38Z">
                      <w:r w:rsidDel="00000000" w:rsidR="00000000" w:rsidRPr="00000000">
                        <w:rPr>
                          <w:sz w:val="16.079999923706055"/>
                          <w:szCs w:val="16.079999923706055"/>
                          <w:rtl w:val="0"/>
                        </w:rPr>
                        <w:delText xml:space="preserve">A Virtual object which indicates  </w:delText>
                      </w:r>
                    </w:del>
                  </w:sdtContent>
                </w:sdt>
              </w:p>
            </w:sdtContent>
          </w:sdt>
          <w:p w:rsidR="00000000" w:rsidDel="00000000" w:rsidP="00000000" w:rsidRDefault="00000000" w:rsidRPr="00000000" w14:paraId="00000B2B">
            <w:pPr>
              <w:widowControl w:val="0"/>
              <w:spacing w:after="0" w:line="240" w:lineRule="auto"/>
              <w:ind w:left="123.251953125" w:firstLine="0"/>
              <w:jc w:val="left"/>
              <w:rPr>
                <w:sz w:val="16.079999923706055"/>
                <w:szCs w:val="16.079999923706055"/>
              </w:rPr>
            </w:pPr>
            <w:sdt>
              <w:sdtPr>
                <w:tag w:val="goog_rdk_1942"/>
              </w:sdtPr>
              <w:sdtContent>
                <w:del w:author="Thomas Cervone-Richards - NOAA Federal" w:id="165" w:date="2023-10-03T15:36:38Z">
                  <w:r w:rsidDel="00000000" w:rsidR="00000000" w:rsidRPr="00000000">
                    <w:rPr>
                      <w:sz w:val="16.079999923706055"/>
                      <w:szCs w:val="16.079999923706055"/>
                      <w:rtl w:val="0"/>
                    </w:rPr>
                    <w:delText xml:space="preserve">navigable water lies westwards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D">
            <w:pPr>
              <w:widowControl w:val="0"/>
              <w:spacing w:after="0" w:line="240" w:lineRule="auto"/>
              <w:jc w:val="center"/>
              <w:rPr>
                <w:sz w:val="16.079999923706055"/>
                <w:szCs w:val="16.079999923706055"/>
              </w:rPr>
            </w:pPr>
            <w:sdt>
              <w:sdtPr>
                <w:tag w:val="goog_rdk_1944"/>
              </w:sdtPr>
              <w:sdtContent>
                <w:del w:author="Thomas Cervone-Richards - NOAA Federal" w:id="165" w:date="2023-10-03T15:36:38Z">
                  <w:r w:rsidDel="00000000" w:rsidR="00000000" w:rsidRPr="00000000">
                    <w:rPr>
                      <w:sz w:val="16.079999923706055"/>
                      <w:szCs w:val="16.079999923706055"/>
                      <w:rtl w:val="0"/>
                    </w:rPr>
                    <w:delText xml:space="preserve">Virtual AtoN, West Cardinal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47"/>
            </w:sdtPr>
            <w:sdtContent>
              <w:p w:rsidR="00000000" w:rsidDel="00000000" w:rsidP="00000000" w:rsidRDefault="00000000" w:rsidRPr="00000000" w14:paraId="00000B2F">
                <w:pPr>
                  <w:widowControl w:val="0"/>
                  <w:spacing w:after="0" w:line="240" w:lineRule="auto"/>
                  <w:ind w:left="120.6787109375" w:firstLine="0"/>
                  <w:jc w:val="left"/>
                  <w:rPr>
                    <w:del w:author="Thomas Cervone-Richards - NOAA Federal" w:id="165" w:date="2023-10-03T15:36:38Z"/>
                    <w:sz w:val="16.079999923706055"/>
                    <w:szCs w:val="16.079999923706055"/>
                  </w:rPr>
                </w:pPr>
                <w:sdt>
                  <w:sdtPr>
                    <w:tag w:val="goog_rdk_1946"/>
                  </w:sdtPr>
                  <w:sdtContent>
                    <w:del w:author="Thomas Cervone-Richards - NOAA Federal" w:id="165" w:date="2023-10-03T15:36:38Z">
                      <w:r w:rsidDel="00000000" w:rsidR="00000000" w:rsidRPr="00000000">
                        <w:rPr>
                          <w:sz w:val="16.079999923706055"/>
                          <w:szCs w:val="16.079999923706055"/>
                          <w:rtl w:val="0"/>
                        </w:rPr>
                        <w:delText xml:space="preserve">SY(BRTHNO01);SY(BCNCAR04); </w:delText>
                      </w:r>
                    </w:del>
                  </w:sdtContent>
                </w:sdt>
              </w:p>
            </w:sdtContent>
          </w:sdt>
          <w:p w:rsidR="00000000" w:rsidDel="00000000" w:rsidP="00000000" w:rsidRDefault="00000000" w:rsidRPr="00000000" w14:paraId="00000B30">
            <w:pPr>
              <w:widowControl w:val="0"/>
              <w:spacing w:after="0" w:line="240" w:lineRule="auto"/>
              <w:ind w:left="115.0506591796875" w:firstLine="0"/>
              <w:jc w:val="left"/>
              <w:rPr>
                <w:sz w:val="16.079999923706055"/>
                <w:szCs w:val="16.079999923706055"/>
              </w:rPr>
            </w:pPr>
            <w:sdt>
              <w:sdtPr>
                <w:tag w:val="goog_rdk_1948"/>
              </w:sdtPr>
              <w:sdtContent>
                <w:del w:author="Thomas Cervone-Richards - NOAA Federal" w:id="165" w:date="2023-10-03T15:36:38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r>
        <w:trPr>
          <w:cantSplit w:val="0"/>
          <w:trHeight w:val="499.2012023925781"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after="0" w:line="226.77477836608887" w:lineRule="auto"/>
              <w:ind w:left="118.58871459960938" w:right="127.68585205078125" w:hanging="3.53759765625"/>
              <w:jc w:val="left"/>
              <w:rPr>
                <w:sz w:val="16.079999923706055"/>
                <w:szCs w:val="16.079999923706055"/>
              </w:rPr>
            </w:pPr>
            <w:sdt>
              <w:sdtPr>
                <w:tag w:val="goog_rdk_1950"/>
              </w:sdtPr>
              <w:sdtContent>
                <w:del w:author="Thomas Cervone-Richards - NOAA Federal" w:id="165" w:date="2023-10-03T15:36:38Z">
                  <w:r w:rsidDel="00000000" w:rsidR="00000000" w:rsidRPr="00000000">
                    <w:rPr>
                      <w:sz w:val="16.079999923706055"/>
                      <w:szCs w:val="16.079999923706055"/>
                      <w:rtl w:val="0"/>
                    </w:rPr>
                    <w:delText xml:space="preserve">A Virtual object marking the port side of  a channel</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after="0" w:line="240" w:lineRule="auto"/>
              <w:ind w:left="116.01593017578125" w:firstLine="0"/>
              <w:jc w:val="left"/>
              <w:rPr>
                <w:sz w:val="16.079999923706055"/>
                <w:szCs w:val="16.079999923706055"/>
              </w:rPr>
            </w:pPr>
            <w:sdt>
              <w:sdtPr>
                <w:tag w:val="goog_rdk_1952"/>
              </w:sdtPr>
              <w:sdtContent>
                <w:del w:author="Thomas Cervone-Richards - NOAA Federal" w:id="165" w:date="2023-10-03T15:36:38Z">
                  <w:r w:rsidDel="00000000" w:rsidR="00000000" w:rsidRPr="00000000">
                    <w:rPr>
                      <w:sz w:val="16.079999923706055"/>
                      <w:szCs w:val="16.079999923706055"/>
                      <w:rtl w:val="0"/>
                    </w:rPr>
                    <w:delText xml:space="preserve">Virtual AtoN, Port Lateral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55"/>
            </w:sdtPr>
            <w:sdtContent>
              <w:p w:rsidR="00000000" w:rsidDel="00000000" w:rsidP="00000000" w:rsidRDefault="00000000" w:rsidRPr="00000000" w14:paraId="00000B39">
                <w:pPr>
                  <w:widowControl w:val="0"/>
                  <w:spacing w:after="0" w:line="240" w:lineRule="auto"/>
                  <w:ind w:left="120.6787109375" w:firstLine="0"/>
                  <w:jc w:val="left"/>
                  <w:rPr>
                    <w:del w:author="Thomas Cervone-Richards - NOAA Federal" w:id="165" w:date="2023-10-03T15:36:38Z"/>
                    <w:sz w:val="16.079999923706055"/>
                    <w:szCs w:val="16.079999923706055"/>
                  </w:rPr>
                </w:pPr>
                <w:sdt>
                  <w:sdtPr>
                    <w:tag w:val="goog_rdk_1954"/>
                  </w:sdtPr>
                  <w:sdtContent>
                    <w:del w:author="Thomas Cervone-Richards - NOAA Federal" w:id="165" w:date="2023-10-03T15:36:38Z">
                      <w:r w:rsidDel="00000000" w:rsidR="00000000" w:rsidRPr="00000000">
                        <w:rPr>
                          <w:sz w:val="16.079999923706055"/>
                          <w:szCs w:val="16.079999923706055"/>
                          <w:rtl w:val="0"/>
                        </w:rPr>
                        <w:delText xml:space="preserve">SY(BRTHNO01);SY(BOYLAT24); </w:delText>
                      </w:r>
                    </w:del>
                  </w:sdtContent>
                </w:sdt>
              </w:p>
            </w:sdtContent>
          </w:sdt>
          <w:p w:rsidR="00000000" w:rsidDel="00000000" w:rsidP="00000000" w:rsidRDefault="00000000" w:rsidRPr="00000000" w14:paraId="00000B3A">
            <w:pPr>
              <w:widowControl w:val="0"/>
              <w:spacing w:after="0" w:line="240" w:lineRule="auto"/>
              <w:ind w:left="115.0506591796875" w:firstLine="0"/>
              <w:jc w:val="left"/>
              <w:rPr>
                <w:sz w:val="16.079999923706055"/>
                <w:szCs w:val="16.079999923706055"/>
              </w:rPr>
            </w:pPr>
            <w:sdt>
              <w:sdtPr>
                <w:tag w:val="goog_rdk_1956"/>
              </w:sdtPr>
              <w:sdtContent>
                <w:del w:author="Thomas Cervone-Richards - NOAA Federal" w:id="165" w:date="2023-10-03T15:36:38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bl>
    <w:p w:rsidR="00000000" w:rsidDel="00000000" w:rsidP="00000000" w:rsidRDefault="00000000" w:rsidRPr="00000000" w14:paraId="00000B3E">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B3F">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B40">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B41">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35 </w:t>
      </w:r>
    </w:p>
    <w:tbl>
      <w:tblPr>
        <w:tblStyle w:val="Table26"/>
        <w:tblW w:w="10619.999999999998" w:type="dxa"/>
        <w:jc w:val="left"/>
        <w:tblInd w:w="-69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6498673740053"/>
        <w:gridCol w:w="2985.9946949602127"/>
        <w:gridCol w:w="633.8196286472148"/>
        <w:gridCol w:w="1619.761273209549"/>
        <w:gridCol w:w="718.3289124668436"/>
        <w:gridCol w:w="1352.1485411140584"/>
        <w:gridCol w:w="1408.4880636604773"/>
        <w:gridCol w:w="647.9045092838196"/>
        <w:gridCol w:w="647.9045092838196"/>
        <w:tblGridChange w:id="0">
          <w:tblGrid>
            <w:gridCol w:w="605.6498673740053"/>
            <w:gridCol w:w="2985.9946949602127"/>
            <w:gridCol w:w="633.8196286472148"/>
            <w:gridCol w:w="1619.761273209549"/>
            <w:gridCol w:w="718.3289124668436"/>
            <w:gridCol w:w="1352.1485411140584"/>
            <w:gridCol w:w="1408.4880636604773"/>
            <w:gridCol w:w="647.9045092838196"/>
            <w:gridCol w:w="647.9045092838196"/>
          </w:tblGrid>
        </w:tblGridChange>
      </w:tblGrid>
      <w:tr>
        <w:trPr>
          <w:cantSplit w:val="0"/>
          <w:trHeight w:val="49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after="0" w:line="276" w:lineRule="auto"/>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after="0" w:line="227.273211479187" w:lineRule="auto"/>
              <w:ind w:left="117.945556640625" w:right="245.39215087890625" w:hanging="2.894439697265625"/>
              <w:jc w:val="left"/>
              <w:rPr>
                <w:sz w:val="16.079999923706055"/>
                <w:szCs w:val="16.079999923706055"/>
              </w:rPr>
            </w:pPr>
            <w:sdt>
              <w:sdtPr>
                <w:tag w:val="goog_rdk_1958"/>
              </w:sdtPr>
              <w:sdtContent>
                <w:del w:author="Thomas Cervone-Richards - NOAA Federal" w:id="166" w:date="2023-10-03T15:36:46Z">
                  <w:r w:rsidDel="00000000" w:rsidR="00000000" w:rsidRPr="00000000">
                    <w:rPr>
                      <w:sz w:val="16.079999923706055"/>
                      <w:szCs w:val="16.079999923706055"/>
                      <w:rtl w:val="0"/>
                    </w:rPr>
                    <w:delText xml:space="preserve">A Virtual object marking the starboard  side of a channel</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after="0" w:line="227.273211479187" w:lineRule="auto"/>
              <w:ind w:left="125.020751953125" w:right="405.2703857421875" w:hanging="9.00482177734375"/>
              <w:jc w:val="left"/>
              <w:rPr>
                <w:sz w:val="16.079999923706055"/>
                <w:szCs w:val="16.079999923706055"/>
              </w:rPr>
            </w:pPr>
            <w:sdt>
              <w:sdtPr>
                <w:tag w:val="goog_rdk_1960"/>
              </w:sdtPr>
              <w:sdtContent>
                <w:del w:author="Thomas Cervone-Richards - NOAA Federal" w:id="166" w:date="2023-10-03T15:36:46Z">
                  <w:r w:rsidDel="00000000" w:rsidR="00000000" w:rsidRPr="00000000">
                    <w:rPr>
                      <w:sz w:val="16.079999923706055"/>
                      <w:szCs w:val="16.079999923706055"/>
                      <w:rtl w:val="0"/>
                    </w:rPr>
                    <w:delText xml:space="preserve">Virtual AtoN, Starboard  Lateral</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63"/>
            </w:sdtPr>
            <w:sdtContent>
              <w:p w:rsidR="00000000" w:rsidDel="00000000" w:rsidP="00000000" w:rsidRDefault="00000000" w:rsidRPr="00000000" w14:paraId="00000B47">
                <w:pPr>
                  <w:widowControl w:val="0"/>
                  <w:spacing w:after="0" w:line="240" w:lineRule="auto"/>
                  <w:ind w:left="120.6787109375" w:firstLine="0"/>
                  <w:jc w:val="left"/>
                  <w:rPr>
                    <w:del w:author="Thomas Cervone-Richards - NOAA Federal" w:id="166" w:date="2023-10-03T15:36:46Z"/>
                    <w:sz w:val="16.079999923706055"/>
                    <w:szCs w:val="16.079999923706055"/>
                  </w:rPr>
                </w:pPr>
                <w:sdt>
                  <w:sdtPr>
                    <w:tag w:val="goog_rdk_1962"/>
                  </w:sdtPr>
                  <w:sdtContent>
                    <w:del w:author="Thomas Cervone-Richards - NOAA Federal" w:id="166" w:date="2023-10-03T15:36:46Z">
                      <w:r w:rsidDel="00000000" w:rsidR="00000000" w:rsidRPr="00000000">
                        <w:rPr>
                          <w:sz w:val="16.079999923706055"/>
                          <w:szCs w:val="16.079999923706055"/>
                          <w:rtl w:val="0"/>
                        </w:rPr>
                        <w:delText xml:space="preserve">SY(BRTHNO01);SY(BOYLAT13); </w:delText>
                      </w:r>
                    </w:del>
                  </w:sdtContent>
                </w:sdt>
              </w:p>
            </w:sdtContent>
          </w:sdt>
          <w:p w:rsidR="00000000" w:rsidDel="00000000" w:rsidP="00000000" w:rsidRDefault="00000000" w:rsidRPr="00000000" w14:paraId="00000B48">
            <w:pPr>
              <w:widowControl w:val="0"/>
              <w:spacing w:after="0" w:line="240" w:lineRule="auto"/>
              <w:ind w:left="115.0506591796875" w:firstLine="0"/>
              <w:jc w:val="left"/>
              <w:rPr>
                <w:sz w:val="16.079999923706055"/>
                <w:szCs w:val="16.079999923706055"/>
              </w:rPr>
            </w:pPr>
            <w:sdt>
              <w:sdtPr>
                <w:tag w:val="goog_rdk_1964"/>
              </w:sdtPr>
              <w:sdtContent>
                <w:del w:author="Thomas Cervone-Richards - NOAA Federal" w:id="166" w:date="2023-10-03T15:36:46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after="0" w:line="276" w:lineRule="auto"/>
              <w:jc w:val="left"/>
              <w:rPr>
                <w:sz w:val="16.079999923706055"/>
                <w:szCs w:val="16.07999992370605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after="0" w:line="276" w:lineRule="auto"/>
              <w:jc w:val="left"/>
              <w:rPr>
                <w:sz w:val="16.079999923706055"/>
                <w:szCs w:val="16.079999923706055"/>
              </w:rPr>
            </w:pPr>
            <w:r w:rsidDel="00000000" w:rsidR="00000000" w:rsidRPr="00000000">
              <w:rPr>
                <w:rtl w:val="0"/>
              </w:rPr>
            </w:r>
          </w:p>
        </w:tc>
      </w:tr>
      <w:tr>
        <w:trPr>
          <w:cantSplit w:val="0"/>
          <w:trHeight w:val="49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after="0" w:line="229.75918292999268" w:lineRule="auto"/>
              <w:ind w:left="118.58871459960938" w:right="127.68585205078125" w:hanging="3.53759765625"/>
              <w:jc w:val="left"/>
              <w:rPr>
                <w:sz w:val="16.079999923706055"/>
                <w:szCs w:val="16.079999923706055"/>
              </w:rPr>
            </w:pPr>
            <w:sdt>
              <w:sdtPr>
                <w:tag w:val="goog_rdk_1966"/>
              </w:sdtPr>
              <w:sdtContent>
                <w:del w:author="Thomas Cervone-Richards - NOAA Federal" w:id="166" w:date="2023-10-03T15:36:46Z">
                  <w:r w:rsidDel="00000000" w:rsidR="00000000" w:rsidRPr="00000000">
                    <w:rPr>
                      <w:sz w:val="16.079999923706055"/>
                      <w:szCs w:val="16.079999923706055"/>
                      <w:rtl w:val="0"/>
                    </w:rPr>
                    <w:delText xml:space="preserve">A Virtual object marking the port side of  a channel</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after="0" w:line="240" w:lineRule="auto"/>
              <w:ind w:left="116.01593017578125" w:firstLine="0"/>
              <w:jc w:val="left"/>
              <w:rPr>
                <w:sz w:val="16.079999923706055"/>
                <w:szCs w:val="16.079999923706055"/>
              </w:rPr>
            </w:pPr>
            <w:sdt>
              <w:sdtPr>
                <w:tag w:val="goog_rdk_1968"/>
              </w:sdtPr>
              <w:sdtContent>
                <w:del w:author="Thomas Cervone-Richards - NOAA Federal" w:id="166" w:date="2023-10-03T15:36:46Z">
                  <w:r w:rsidDel="00000000" w:rsidR="00000000" w:rsidRPr="00000000">
                    <w:rPr>
                      <w:sz w:val="16.079999923706055"/>
                      <w:szCs w:val="16.079999923706055"/>
                      <w:rtl w:val="0"/>
                    </w:rPr>
                    <w:delText xml:space="preserve">Virtual AtoN, Port Lateral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71"/>
            </w:sdtPr>
            <w:sdtContent>
              <w:p w:rsidR="00000000" w:rsidDel="00000000" w:rsidP="00000000" w:rsidRDefault="00000000" w:rsidRPr="00000000" w14:paraId="00000B51">
                <w:pPr>
                  <w:widowControl w:val="0"/>
                  <w:spacing w:after="0" w:line="240" w:lineRule="auto"/>
                  <w:ind w:left="120.6787109375" w:firstLine="0"/>
                  <w:jc w:val="left"/>
                  <w:rPr>
                    <w:del w:author="Thomas Cervone-Richards - NOAA Federal" w:id="166" w:date="2023-10-03T15:36:46Z"/>
                    <w:sz w:val="16.079999923706055"/>
                    <w:szCs w:val="16.079999923706055"/>
                  </w:rPr>
                </w:pPr>
                <w:sdt>
                  <w:sdtPr>
                    <w:tag w:val="goog_rdk_1970"/>
                  </w:sdtPr>
                  <w:sdtContent>
                    <w:del w:author="Thomas Cervone-Richards - NOAA Federal" w:id="166" w:date="2023-10-03T15:36:46Z">
                      <w:r w:rsidDel="00000000" w:rsidR="00000000" w:rsidRPr="00000000">
                        <w:rPr>
                          <w:sz w:val="16.079999923706055"/>
                          <w:szCs w:val="16.079999923706055"/>
                          <w:rtl w:val="0"/>
                        </w:rPr>
                        <w:delText xml:space="preserve">SY(BRTHNO01);SY(BOYLAT23); </w:delText>
                      </w:r>
                    </w:del>
                  </w:sdtContent>
                </w:sdt>
              </w:p>
            </w:sdtContent>
          </w:sdt>
          <w:p w:rsidR="00000000" w:rsidDel="00000000" w:rsidP="00000000" w:rsidRDefault="00000000" w:rsidRPr="00000000" w14:paraId="00000B52">
            <w:pPr>
              <w:widowControl w:val="0"/>
              <w:spacing w:after="0" w:line="240" w:lineRule="auto"/>
              <w:ind w:left="115.0506591796875" w:firstLine="0"/>
              <w:jc w:val="left"/>
              <w:rPr>
                <w:sz w:val="16.079999923706055"/>
                <w:szCs w:val="16.079999923706055"/>
              </w:rPr>
            </w:pPr>
            <w:sdt>
              <w:sdtPr>
                <w:tag w:val="goog_rdk_1972"/>
              </w:sdtPr>
              <w:sdtContent>
                <w:del w:author="Thomas Cervone-Richards - NOAA Federal" w:id="166" w:date="2023-10-03T15:36:46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r>
        <w:trPr>
          <w:cantSplit w:val="0"/>
          <w:trHeight w:val="496.8005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after="0" w:line="226.77390575408936" w:lineRule="auto"/>
              <w:ind w:left="117.945556640625" w:right="245.39215087890625" w:hanging="2.894439697265625"/>
              <w:jc w:val="left"/>
              <w:rPr>
                <w:sz w:val="16.079999923706055"/>
                <w:szCs w:val="16.079999923706055"/>
              </w:rPr>
            </w:pPr>
            <w:sdt>
              <w:sdtPr>
                <w:tag w:val="goog_rdk_1974"/>
              </w:sdtPr>
              <w:sdtContent>
                <w:del w:author="Thomas Cervone-Richards - NOAA Federal" w:id="166" w:date="2023-10-03T15:36:46Z">
                  <w:r w:rsidDel="00000000" w:rsidR="00000000" w:rsidRPr="00000000">
                    <w:rPr>
                      <w:sz w:val="16.079999923706055"/>
                      <w:szCs w:val="16.079999923706055"/>
                      <w:rtl w:val="0"/>
                    </w:rPr>
                    <w:delText xml:space="preserve">A Virtual object marking the starboard  side of a channel</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after="0" w:line="226.77390575408936" w:lineRule="auto"/>
              <w:ind w:left="125.020751953125" w:right="405.2703857421875" w:hanging="9.00482177734375"/>
              <w:jc w:val="left"/>
              <w:rPr>
                <w:sz w:val="16.079999923706055"/>
                <w:szCs w:val="16.079999923706055"/>
              </w:rPr>
            </w:pPr>
            <w:sdt>
              <w:sdtPr>
                <w:tag w:val="goog_rdk_1976"/>
              </w:sdtPr>
              <w:sdtContent>
                <w:del w:author="Thomas Cervone-Richards - NOAA Federal" w:id="166" w:date="2023-10-03T15:36:46Z">
                  <w:r w:rsidDel="00000000" w:rsidR="00000000" w:rsidRPr="00000000">
                    <w:rPr>
                      <w:sz w:val="16.079999923706055"/>
                      <w:szCs w:val="16.079999923706055"/>
                      <w:rtl w:val="0"/>
                    </w:rPr>
                    <w:delText xml:space="preserve">Virtual AtoN, Starboard  Lateral</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79"/>
            </w:sdtPr>
            <w:sdtContent>
              <w:p w:rsidR="00000000" w:rsidDel="00000000" w:rsidP="00000000" w:rsidRDefault="00000000" w:rsidRPr="00000000" w14:paraId="00000B5B">
                <w:pPr>
                  <w:widowControl w:val="0"/>
                  <w:spacing w:after="0" w:line="240" w:lineRule="auto"/>
                  <w:ind w:left="120.6787109375" w:firstLine="0"/>
                  <w:jc w:val="left"/>
                  <w:rPr>
                    <w:del w:author="Thomas Cervone-Richards - NOAA Federal" w:id="166" w:date="2023-10-03T15:36:46Z"/>
                    <w:sz w:val="16.079999923706055"/>
                    <w:szCs w:val="16.079999923706055"/>
                  </w:rPr>
                </w:pPr>
                <w:sdt>
                  <w:sdtPr>
                    <w:tag w:val="goog_rdk_1978"/>
                  </w:sdtPr>
                  <w:sdtContent>
                    <w:del w:author="Thomas Cervone-Richards - NOAA Federal" w:id="166" w:date="2023-10-03T15:36:46Z">
                      <w:r w:rsidDel="00000000" w:rsidR="00000000" w:rsidRPr="00000000">
                        <w:rPr>
                          <w:sz w:val="16.079999923706055"/>
                          <w:szCs w:val="16.079999923706055"/>
                          <w:rtl w:val="0"/>
                        </w:rPr>
                        <w:delText xml:space="preserve">SY(BRTHNO01);SY(BOYLAT14); </w:delText>
                      </w:r>
                    </w:del>
                  </w:sdtContent>
                </w:sdt>
              </w:p>
            </w:sdtContent>
          </w:sdt>
          <w:p w:rsidR="00000000" w:rsidDel="00000000" w:rsidP="00000000" w:rsidRDefault="00000000" w:rsidRPr="00000000" w14:paraId="00000B5C">
            <w:pPr>
              <w:widowControl w:val="0"/>
              <w:spacing w:after="0" w:line="240" w:lineRule="auto"/>
              <w:ind w:left="115.0506591796875" w:firstLine="0"/>
              <w:jc w:val="left"/>
              <w:rPr>
                <w:sz w:val="16.079999923706055"/>
                <w:szCs w:val="16.079999923706055"/>
              </w:rPr>
            </w:pPr>
            <w:sdt>
              <w:sdtPr>
                <w:tag w:val="goog_rdk_1980"/>
              </w:sdtPr>
              <w:sdtContent>
                <w:del w:author="Thomas Cervone-Richards - NOAA Federal" w:id="166" w:date="2023-10-03T15:36:46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r>
        <w:trPr>
          <w:cantSplit w:val="0"/>
          <w:trHeight w:val="499.2004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after="0" w:line="229.75918292999268" w:lineRule="auto"/>
              <w:ind w:left="118.42803955078125" w:right="413.4283447265625" w:hanging="3.376922607421875"/>
              <w:jc w:val="left"/>
              <w:rPr>
                <w:sz w:val="16.079999923706055"/>
                <w:szCs w:val="16.079999923706055"/>
              </w:rPr>
            </w:pPr>
            <w:sdt>
              <w:sdtPr>
                <w:tag w:val="goog_rdk_1982"/>
              </w:sdtPr>
              <w:sdtContent>
                <w:del w:author="Thomas Cervone-Richards - NOAA Federal" w:id="166" w:date="2023-10-03T15:36:46Z">
                  <w:r w:rsidDel="00000000" w:rsidR="00000000" w:rsidRPr="00000000">
                    <w:rPr>
                      <w:sz w:val="16.079999923706055"/>
                      <w:szCs w:val="16.079999923706055"/>
                      <w:rtl w:val="0"/>
                    </w:rPr>
                    <w:delText xml:space="preserve">A Virtual object marking an isolated  danger</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85"/>
            </w:sdtPr>
            <w:sdtContent>
              <w:p w:rsidR="00000000" w:rsidDel="00000000" w:rsidP="00000000" w:rsidRDefault="00000000" w:rsidRPr="00000000" w14:paraId="00000B63">
                <w:pPr>
                  <w:widowControl w:val="0"/>
                  <w:spacing w:after="0" w:line="240" w:lineRule="auto"/>
                  <w:ind w:left="116.01593017578125" w:firstLine="0"/>
                  <w:jc w:val="left"/>
                  <w:rPr>
                    <w:del w:author="Thomas Cervone-Richards - NOAA Federal" w:id="166" w:date="2023-10-03T15:36:46Z"/>
                    <w:sz w:val="16.079999923706055"/>
                    <w:szCs w:val="16.079999923706055"/>
                  </w:rPr>
                </w:pPr>
                <w:sdt>
                  <w:sdtPr>
                    <w:tag w:val="goog_rdk_1984"/>
                  </w:sdtPr>
                  <w:sdtContent>
                    <w:del w:author="Thomas Cervone-Richards - NOAA Federal" w:id="166" w:date="2023-10-03T15:36:46Z">
                      <w:r w:rsidDel="00000000" w:rsidR="00000000" w:rsidRPr="00000000">
                        <w:rPr>
                          <w:sz w:val="16.079999923706055"/>
                          <w:szCs w:val="16.079999923706055"/>
                          <w:rtl w:val="0"/>
                        </w:rPr>
                        <w:delText xml:space="preserve">Virtual AtoN, Isolated  </w:delText>
                      </w:r>
                    </w:del>
                  </w:sdtContent>
                </w:sdt>
              </w:p>
            </w:sdtContent>
          </w:sdt>
          <w:p w:rsidR="00000000" w:rsidDel="00000000" w:rsidP="00000000" w:rsidRDefault="00000000" w:rsidRPr="00000000" w14:paraId="00000B64">
            <w:pPr>
              <w:widowControl w:val="0"/>
              <w:spacing w:after="0" w:line="240" w:lineRule="auto"/>
              <w:ind w:left="125.82489013671875" w:firstLine="0"/>
              <w:jc w:val="left"/>
              <w:rPr>
                <w:sz w:val="16.079999923706055"/>
                <w:szCs w:val="16.079999923706055"/>
              </w:rPr>
            </w:pPr>
            <w:sdt>
              <w:sdtPr>
                <w:tag w:val="goog_rdk_1986"/>
              </w:sdtPr>
              <w:sdtContent>
                <w:del w:author="Thomas Cervone-Richards - NOAA Federal" w:id="166" w:date="2023-10-03T15:36:46Z">
                  <w:r w:rsidDel="00000000" w:rsidR="00000000" w:rsidRPr="00000000">
                    <w:rPr>
                      <w:sz w:val="16.079999923706055"/>
                      <w:szCs w:val="16.079999923706055"/>
                      <w:rtl w:val="0"/>
                    </w:rPr>
                    <w:delText xml:space="preserve">Danger</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89"/>
            </w:sdtPr>
            <w:sdtContent>
              <w:p w:rsidR="00000000" w:rsidDel="00000000" w:rsidP="00000000" w:rsidRDefault="00000000" w:rsidRPr="00000000" w14:paraId="00000B66">
                <w:pPr>
                  <w:widowControl w:val="0"/>
                  <w:spacing w:after="0" w:line="240" w:lineRule="auto"/>
                  <w:ind w:left="120.6787109375" w:firstLine="0"/>
                  <w:jc w:val="left"/>
                  <w:rPr>
                    <w:del w:author="Thomas Cervone-Richards - NOAA Federal" w:id="166" w:date="2023-10-03T15:36:46Z"/>
                    <w:sz w:val="16.079999923706055"/>
                    <w:szCs w:val="16.079999923706055"/>
                  </w:rPr>
                </w:pPr>
                <w:sdt>
                  <w:sdtPr>
                    <w:tag w:val="goog_rdk_1988"/>
                  </w:sdtPr>
                  <w:sdtContent>
                    <w:del w:author="Thomas Cervone-Richards - NOAA Federal" w:id="166" w:date="2023-10-03T15:36:46Z">
                      <w:r w:rsidDel="00000000" w:rsidR="00000000" w:rsidRPr="00000000">
                        <w:rPr>
                          <w:sz w:val="16.079999923706055"/>
                          <w:szCs w:val="16.079999923706055"/>
                          <w:rtl w:val="0"/>
                        </w:rPr>
                        <w:delText xml:space="preserve">SY(BRTHNO01);SY(BCNISD21); </w:delText>
                      </w:r>
                    </w:del>
                  </w:sdtContent>
                </w:sdt>
              </w:p>
            </w:sdtContent>
          </w:sdt>
          <w:p w:rsidR="00000000" w:rsidDel="00000000" w:rsidP="00000000" w:rsidRDefault="00000000" w:rsidRPr="00000000" w14:paraId="00000B67">
            <w:pPr>
              <w:widowControl w:val="0"/>
              <w:spacing w:after="0" w:line="240" w:lineRule="auto"/>
              <w:ind w:left="115.0506591796875" w:firstLine="0"/>
              <w:jc w:val="left"/>
              <w:rPr>
                <w:sz w:val="16.079999923706055"/>
                <w:szCs w:val="16.079999923706055"/>
              </w:rPr>
            </w:pPr>
            <w:sdt>
              <w:sdtPr>
                <w:tag w:val="goog_rdk_1990"/>
              </w:sdtPr>
              <w:sdtContent>
                <w:del w:author="Thomas Cervone-Richards - NOAA Federal" w:id="166" w:date="2023-10-03T15:36:46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r>
        <w:trPr>
          <w:cantSplit w:val="0"/>
          <w:trHeight w:val="496.79931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after="0" w:line="240" w:lineRule="auto"/>
              <w:ind w:left="115.05111694335938" w:firstLine="0"/>
              <w:jc w:val="left"/>
              <w:rPr>
                <w:sz w:val="16.079999923706055"/>
                <w:szCs w:val="16.079999923706055"/>
              </w:rPr>
            </w:pPr>
            <w:sdt>
              <w:sdtPr>
                <w:tag w:val="goog_rdk_1992"/>
              </w:sdtPr>
              <w:sdtContent>
                <w:del w:author="Thomas Cervone-Richards - NOAA Federal" w:id="166" w:date="2023-10-03T15:36:46Z">
                  <w:r w:rsidDel="00000000" w:rsidR="00000000" w:rsidRPr="00000000">
                    <w:rPr>
                      <w:sz w:val="16.079999923706055"/>
                      <w:szCs w:val="16.079999923706055"/>
                      <w:rtl w:val="0"/>
                    </w:rPr>
                    <w:delText xml:space="preserve">A Virtual object marking safe water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after="0" w:line="240" w:lineRule="auto"/>
              <w:ind w:left="116.01593017578125" w:firstLine="0"/>
              <w:jc w:val="left"/>
              <w:rPr>
                <w:sz w:val="16.079999923706055"/>
                <w:szCs w:val="16.079999923706055"/>
              </w:rPr>
            </w:pPr>
            <w:sdt>
              <w:sdtPr>
                <w:tag w:val="goog_rdk_1994"/>
              </w:sdtPr>
              <w:sdtContent>
                <w:del w:author="Thomas Cervone-Richards - NOAA Federal" w:id="166" w:date="2023-10-03T15:36:46Z">
                  <w:r w:rsidDel="00000000" w:rsidR="00000000" w:rsidRPr="00000000">
                    <w:rPr>
                      <w:sz w:val="16.079999923706055"/>
                      <w:szCs w:val="16.079999923706055"/>
                      <w:rtl w:val="0"/>
                    </w:rPr>
                    <w:delText xml:space="preserve">Virtual AtoN, Safe Water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1997"/>
            </w:sdtPr>
            <w:sdtContent>
              <w:p w:rsidR="00000000" w:rsidDel="00000000" w:rsidP="00000000" w:rsidRDefault="00000000" w:rsidRPr="00000000" w14:paraId="00000B70">
                <w:pPr>
                  <w:widowControl w:val="0"/>
                  <w:spacing w:after="0" w:line="240" w:lineRule="auto"/>
                  <w:ind w:left="120.6787109375" w:firstLine="0"/>
                  <w:jc w:val="left"/>
                  <w:rPr>
                    <w:del w:author="Thomas Cervone-Richards - NOAA Federal" w:id="166" w:date="2023-10-03T15:36:46Z"/>
                    <w:sz w:val="16.079999923706055"/>
                    <w:szCs w:val="16.079999923706055"/>
                  </w:rPr>
                </w:pPr>
                <w:sdt>
                  <w:sdtPr>
                    <w:tag w:val="goog_rdk_1996"/>
                  </w:sdtPr>
                  <w:sdtContent>
                    <w:del w:author="Thomas Cervone-Richards - NOAA Federal" w:id="166" w:date="2023-10-03T15:36:46Z">
                      <w:r w:rsidDel="00000000" w:rsidR="00000000" w:rsidRPr="00000000">
                        <w:rPr>
                          <w:sz w:val="16.079999923706055"/>
                          <w:szCs w:val="16.079999923706055"/>
                          <w:rtl w:val="0"/>
                        </w:rPr>
                        <w:delText xml:space="preserve">SY(BRTHNO01);SY(BOYSAW12); </w:delText>
                      </w:r>
                    </w:del>
                  </w:sdtContent>
                </w:sdt>
              </w:p>
            </w:sdtContent>
          </w:sdt>
          <w:p w:rsidR="00000000" w:rsidDel="00000000" w:rsidP="00000000" w:rsidRDefault="00000000" w:rsidRPr="00000000" w14:paraId="00000B71">
            <w:pPr>
              <w:widowControl w:val="0"/>
              <w:spacing w:after="0" w:line="240" w:lineRule="auto"/>
              <w:ind w:left="115.0506591796875" w:firstLine="0"/>
              <w:jc w:val="left"/>
              <w:rPr>
                <w:sz w:val="16.079999923706055"/>
                <w:szCs w:val="16.079999923706055"/>
              </w:rPr>
            </w:pPr>
            <w:sdt>
              <w:sdtPr>
                <w:tag w:val="goog_rdk_1998"/>
              </w:sdtPr>
              <w:sdtContent>
                <w:del w:author="Thomas Cervone-Richards - NOAA Federal" w:id="166" w:date="2023-10-03T15:36:46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r>
        <w:trPr>
          <w:cantSplit w:val="0"/>
          <w:trHeight w:val="681.60034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2001"/>
            </w:sdtPr>
            <w:sdtContent>
              <w:p w:rsidR="00000000" w:rsidDel="00000000" w:rsidP="00000000" w:rsidRDefault="00000000" w:rsidRPr="00000000" w14:paraId="00000B76">
                <w:pPr>
                  <w:widowControl w:val="0"/>
                  <w:spacing w:after="0" w:line="229.75918292999268" w:lineRule="auto"/>
                  <w:ind w:left="115.05111694335938" w:right="99.6722412109375" w:firstLine="0"/>
                  <w:jc w:val="left"/>
                  <w:rPr>
                    <w:del w:author="Thomas Cervone-Richards - NOAA Federal" w:id="166" w:date="2023-10-03T15:36:46Z"/>
                    <w:sz w:val="16.079999923706055"/>
                    <w:szCs w:val="16.079999923706055"/>
                  </w:rPr>
                </w:pPr>
                <w:sdt>
                  <w:sdtPr>
                    <w:tag w:val="goog_rdk_2000"/>
                  </w:sdtPr>
                  <w:sdtContent>
                    <w:del w:author="Thomas Cervone-Richards - NOAA Federal" w:id="166" w:date="2023-10-03T15:36:46Z">
                      <w:r w:rsidDel="00000000" w:rsidR="00000000" w:rsidRPr="00000000">
                        <w:rPr>
                          <w:sz w:val="16.079999923706055"/>
                          <w:szCs w:val="16.079999923706055"/>
                          <w:rtl w:val="0"/>
                        </w:rPr>
                        <w:delText xml:space="preserve">A Virtual object used to mark an area or  feature referred to in nautical  </w:delText>
                      </w:r>
                    </w:del>
                  </w:sdtContent>
                </w:sdt>
              </w:p>
            </w:sdtContent>
          </w:sdt>
          <w:p w:rsidR="00000000" w:rsidDel="00000000" w:rsidP="00000000" w:rsidRDefault="00000000" w:rsidRPr="00000000" w14:paraId="00000B77">
            <w:pPr>
              <w:widowControl w:val="0"/>
              <w:spacing w:after="0" w:before="4.007568359375" w:line="240" w:lineRule="auto"/>
              <w:ind w:left="118.42803955078125" w:firstLine="0"/>
              <w:jc w:val="left"/>
              <w:rPr>
                <w:sz w:val="16.079999923706055"/>
                <w:szCs w:val="16.079999923706055"/>
              </w:rPr>
            </w:pPr>
            <w:sdt>
              <w:sdtPr>
                <w:tag w:val="goog_rdk_2002"/>
              </w:sdtPr>
              <w:sdtContent>
                <w:del w:author="Thomas Cervone-Richards - NOAA Federal" w:id="166" w:date="2023-10-03T15:36:46Z">
                  <w:r w:rsidDel="00000000" w:rsidR="00000000" w:rsidRPr="00000000">
                    <w:rPr>
                      <w:sz w:val="16.079999923706055"/>
                      <w:szCs w:val="16.079999923706055"/>
                      <w:rtl w:val="0"/>
                    </w:rPr>
                    <w:delText xml:space="preserve">documents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2005"/>
            </w:sdtPr>
            <w:sdtContent>
              <w:p w:rsidR="00000000" w:rsidDel="00000000" w:rsidP="00000000" w:rsidRDefault="00000000" w:rsidRPr="00000000" w14:paraId="00000B79">
                <w:pPr>
                  <w:widowControl w:val="0"/>
                  <w:spacing w:after="0" w:line="240" w:lineRule="auto"/>
                  <w:ind w:left="116.01593017578125" w:firstLine="0"/>
                  <w:jc w:val="left"/>
                  <w:rPr>
                    <w:del w:author="Thomas Cervone-Richards - NOAA Federal" w:id="166" w:date="2023-10-03T15:36:46Z"/>
                    <w:sz w:val="16.079999923706055"/>
                    <w:szCs w:val="16.079999923706055"/>
                  </w:rPr>
                </w:pPr>
                <w:sdt>
                  <w:sdtPr>
                    <w:tag w:val="goog_rdk_2004"/>
                  </w:sdtPr>
                  <w:sdtContent>
                    <w:del w:author="Thomas Cervone-Richards - NOAA Federal" w:id="166" w:date="2023-10-03T15:36:46Z">
                      <w:r w:rsidDel="00000000" w:rsidR="00000000" w:rsidRPr="00000000">
                        <w:rPr>
                          <w:sz w:val="16.079999923706055"/>
                          <w:szCs w:val="16.079999923706055"/>
                          <w:rtl w:val="0"/>
                        </w:rPr>
                        <w:delText xml:space="preserve">Virtual AtoN, Special  </w:delText>
                      </w:r>
                    </w:del>
                  </w:sdtContent>
                </w:sdt>
              </w:p>
            </w:sdtContent>
          </w:sdt>
          <w:p w:rsidR="00000000" w:rsidDel="00000000" w:rsidP="00000000" w:rsidRDefault="00000000" w:rsidRPr="00000000" w14:paraId="00000B7A">
            <w:pPr>
              <w:widowControl w:val="0"/>
              <w:spacing w:after="0" w:line="240" w:lineRule="auto"/>
              <w:ind w:left="126.62872314453125" w:firstLine="0"/>
              <w:jc w:val="left"/>
              <w:rPr>
                <w:sz w:val="16.079999923706055"/>
                <w:szCs w:val="16.079999923706055"/>
              </w:rPr>
            </w:pPr>
            <w:sdt>
              <w:sdtPr>
                <w:tag w:val="goog_rdk_2006"/>
              </w:sdtPr>
              <w:sdtContent>
                <w:del w:author="Thomas Cervone-Richards - NOAA Federal" w:id="166" w:date="2023-10-03T15:36:46Z">
                  <w:r w:rsidDel="00000000" w:rsidR="00000000" w:rsidRPr="00000000">
                    <w:rPr>
                      <w:sz w:val="16.079999923706055"/>
                      <w:szCs w:val="16.079999923706055"/>
                      <w:rtl w:val="0"/>
                    </w:rPr>
                    <w:delText xml:space="preserve">Purpose</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2009"/>
            </w:sdtPr>
            <w:sdtContent>
              <w:p w:rsidR="00000000" w:rsidDel="00000000" w:rsidP="00000000" w:rsidRDefault="00000000" w:rsidRPr="00000000" w14:paraId="00000B7C">
                <w:pPr>
                  <w:widowControl w:val="0"/>
                  <w:spacing w:after="0" w:line="240" w:lineRule="auto"/>
                  <w:ind w:left="120.6787109375" w:firstLine="0"/>
                  <w:jc w:val="left"/>
                  <w:rPr>
                    <w:del w:author="Thomas Cervone-Richards - NOAA Federal" w:id="166" w:date="2023-10-03T15:36:46Z"/>
                    <w:sz w:val="16.079999923706055"/>
                    <w:szCs w:val="16.079999923706055"/>
                  </w:rPr>
                </w:pPr>
                <w:sdt>
                  <w:sdtPr>
                    <w:tag w:val="goog_rdk_2008"/>
                  </w:sdtPr>
                  <w:sdtContent>
                    <w:del w:author="Thomas Cervone-Richards - NOAA Federal" w:id="166" w:date="2023-10-03T15:36:46Z">
                      <w:r w:rsidDel="00000000" w:rsidR="00000000" w:rsidRPr="00000000">
                        <w:rPr>
                          <w:sz w:val="16.079999923706055"/>
                          <w:szCs w:val="16.079999923706055"/>
                          <w:rtl w:val="0"/>
                        </w:rPr>
                        <w:delText xml:space="preserve">SY(BRTHNO01);SY(BOYSPP11); </w:delText>
                      </w:r>
                    </w:del>
                  </w:sdtContent>
                </w:sdt>
              </w:p>
            </w:sdtContent>
          </w:sdt>
          <w:p w:rsidR="00000000" w:rsidDel="00000000" w:rsidP="00000000" w:rsidRDefault="00000000" w:rsidRPr="00000000" w14:paraId="00000B7D">
            <w:pPr>
              <w:widowControl w:val="0"/>
              <w:spacing w:after="0" w:line="240" w:lineRule="auto"/>
              <w:ind w:left="115.0506591796875" w:firstLine="0"/>
              <w:jc w:val="left"/>
              <w:rPr>
                <w:sz w:val="16.079999923706055"/>
                <w:szCs w:val="16.079999923706055"/>
              </w:rPr>
            </w:pPr>
            <w:sdt>
              <w:sdtPr>
                <w:tag w:val="goog_rdk_2010"/>
              </w:sdtPr>
              <w:sdtContent>
                <w:del w:author="Thomas Cervone-Richards - NOAA Federal" w:id="166" w:date="2023-10-03T15:36:46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r>
        <w:trPr>
          <w:cantSplit w:val="0"/>
          <w:trHeight w:val="499.7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after="0" w:line="240" w:lineRule="auto"/>
              <w:ind w:left="115.05111694335938" w:firstLine="0"/>
              <w:jc w:val="left"/>
              <w:rPr>
                <w:sz w:val="16.079999923706055"/>
                <w:szCs w:val="16.079999923706055"/>
              </w:rPr>
            </w:pPr>
            <w:sdt>
              <w:sdtPr>
                <w:tag w:val="goog_rdk_2012"/>
              </w:sdtPr>
              <w:sdtContent>
                <w:del w:author="Thomas Cervone-Richards - NOAA Federal" w:id="166" w:date="2023-10-03T15:36:46Z">
                  <w:r w:rsidDel="00000000" w:rsidR="00000000" w:rsidRPr="00000000">
                    <w:rPr>
                      <w:sz w:val="16.079999923706055"/>
                      <w:szCs w:val="16.079999923706055"/>
                      <w:rtl w:val="0"/>
                    </w:rPr>
                    <w:delText xml:space="preserve">A Virtual object marking a wreck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2015"/>
            </w:sdtPr>
            <w:sdtContent>
              <w:p w:rsidR="00000000" w:rsidDel="00000000" w:rsidP="00000000" w:rsidRDefault="00000000" w:rsidRPr="00000000" w14:paraId="00000B84">
                <w:pPr>
                  <w:widowControl w:val="0"/>
                  <w:spacing w:after="0" w:line="240" w:lineRule="auto"/>
                  <w:ind w:left="116.01593017578125" w:firstLine="0"/>
                  <w:jc w:val="left"/>
                  <w:rPr>
                    <w:del w:author="Thomas Cervone-Richards - NOAA Federal" w:id="166" w:date="2023-10-03T15:36:46Z"/>
                    <w:sz w:val="16.079999923706055"/>
                    <w:szCs w:val="16.079999923706055"/>
                  </w:rPr>
                </w:pPr>
                <w:sdt>
                  <w:sdtPr>
                    <w:tag w:val="goog_rdk_2014"/>
                  </w:sdtPr>
                  <w:sdtContent>
                    <w:del w:author="Thomas Cervone-Richards - NOAA Federal" w:id="166" w:date="2023-10-03T15:36:46Z">
                      <w:r w:rsidDel="00000000" w:rsidR="00000000" w:rsidRPr="00000000">
                        <w:rPr>
                          <w:sz w:val="16.079999923706055"/>
                          <w:szCs w:val="16.079999923706055"/>
                          <w:rtl w:val="0"/>
                        </w:rPr>
                        <w:delText xml:space="preserve">Virtual AtoN, Wreck  </w:delText>
                      </w:r>
                    </w:del>
                  </w:sdtContent>
                </w:sdt>
              </w:p>
            </w:sdtContent>
          </w:sdt>
          <w:p w:rsidR="00000000" w:rsidDel="00000000" w:rsidP="00000000" w:rsidRDefault="00000000" w:rsidRPr="00000000" w14:paraId="00000B85">
            <w:pPr>
              <w:widowControl w:val="0"/>
              <w:spacing w:after="0" w:line="240" w:lineRule="auto"/>
              <w:ind w:left="124.53826904296875" w:firstLine="0"/>
              <w:jc w:val="left"/>
              <w:rPr>
                <w:sz w:val="16.079999923706055"/>
                <w:szCs w:val="16.079999923706055"/>
              </w:rPr>
            </w:pPr>
            <w:sdt>
              <w:sdtPr>
                <w:tag w:val="goog_rdk_2016"/>
              </w:sdtPr>
              <w:sdtContent>
                <w:del w:author="Thomas Cervone-Richards - NOAA Federal" w:id="166" w:date="2023-10-03T15:36:46Z">
                  <w:r w:rsidDel="00000000" w:rsidR="00000000" w:rsidRPr="00000000">
                    <w:rPr>
                      <w:sz w:val="16.079999923706055"/>
                      <w:szCs w:val="16.079999923706055"/>
                      <w:rtl w:val="0"/>
                    </w:rPr>
                    <w:delText xml:space="preserve">Marking</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2019"/>
            </w:sdtPr>
            <w:sdtContent>
              <w:p w:rsidR="00000000" w:rsidDel="00000000" w:rsidP="00000000" w:rsidRDefault="00000000" w:rsidRPr="00000000" w14:paraId="00000B87">
                <w:pPr>
                  <w:widowControl w:val="0"/>
                  <w:spacing w:after="0" w:line="240" w:lineRule="auto"/>
                  <w:ind w:left="120.6787109375" w:firstLine="0"/>
                  <w:jc w:val="left"/>
                  <w:rPr>
                    <w:del w:author="Thomas Cervone-Richards - NOAA Federal" w:id="166" w:date="2023-10-03T15:36:46Z"/>
                    <w:sz w:val="16.079999923706055"/>
                    <w:szCs w:val="16.079999923706055"/>
                  </w:rPr>
                </w:pPr>
                <w:sdt>
                  <w:sdtPr>
                    <w:tag w:val="goog_rdk_2018"/>
                  </w:sdtPr>
                  <w:sdtContent>
                    <w:del w:author="Thomas Cervone-Richards - NOAA Federal" w:id="166" w:date="2023-10-03T15:36:46Z">
                      <w:r w:rsidDel="00000000" w:rsidR="00000000" w:rsidRPr="00000000">
                        <w:rPr>
                          <w:sz w:val="16.079999923706055"/>
                          <w:szCs w:val="16.079999923706055"/>
                          <w:rtl w:val="0"/>
                        </w:rPr>
                        <w:delText xml:space="preserve">SY(BRTHNO01);SY(BOYSPP11); </w:delText>
                      </w:r>
                    </w:del>
                  </w:sdtContent>
                </w:sdt>
              </w:p>
            </w:sdtContent>
          </w:sdt>
          <w:p w:rsidR="00000000" w:rsidDel="00000000" w:rsidP="00000000" w:rsidRDefault="00000000" w:rsidRPr="00000000" w14:paraId="00000B88">
            <w:pPr>
              <w:widowControl w:val="0"/>
              <w:spacing w:after="0" w:line="240" w:lineRule="auto"/>
              <w:ind w:left="115.0506591796875" w:firstLine="0"/>
              <w:jc w:val="left"/>
              <w:rPr>
                <w:sz w:val="16.079999923706055"/>
                <w:szCs w:val="16.079999923706055"/>
              </w:rPr>
            </w:pPr>
            <w:sdt>
              <w:sdtPr>
                <w:tag w:val="goog_rdk_2020"/>
              </w:sdtPr>
              <w:sdtContent>
                <w:del w:author="Thomas Cervone-Richards - NOAA Federal" w:id="166" w:date="2023-10-03T15:36:46Z">
                  <w:r w:rsidDel="00000000" w:rsidR="00000000" w:rsidRPr="00000000">
                    <w:rPr>
                      <w:sz w:val="16.079999923706055"/>
                      <w:szCs w:val="16.079999923706055"/>
                      <w:rtl w:val="0"/>
                    </w:rPr>
                    <w:delText xml:space="preserve">TX('V-AIS',3,2,2,'15110',2,0,CHMGD,11)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079999923706055"/>
                <w:szCs w:val="16.079999923706055"/>
              </w:rPr>
            </w:pPr>
            <w:r w:rsidDel="00000000" w:rsidR="00000000" w:rsidRPr="00000000">
              <w:rPr>
                <w:rtl w:val="0"/>
              </w:rPr>
            </w:r>
          </w:p>
        </w:tc>
      </w:tr>
      <w:tr>
        <w:trPr>
          <w:cantSplit w:val="0"/>
          <w:trHeight w:val="11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widowControl w:val="0"/>
              <w:spacing w:after="0" w:line="230.42937755584717" w:lineRule="auto"/>
              <w:ind w:left="115.58883666992188" w:right="261.8316650390625" w:firstLine="14.34234619140625"/>
              <w:jc w:val="left"/>
              <w:rPr>
                <w:sz w:val="19.920000076293945"/>
                <w:szCs w:val="19.920000076293945"/>
              </w:rPr>
            </w:pPr>
            <w:r w:rsidDel="00000000" w:rsidR="00000000" w:rsidRPr="00000000">
              <w:rPr>
                <w:sz w:val="19.920000076293945"/>
                <w:szCs w:val="19.920000076293945"/>
                <w:rtl w:val="0"/>
              </w:rPr>
              <w:t xml:space="preserve">For each attribute of type  ‘list’ (excluding COLOUR,  NATQUA and NATSUR)  with more than one  </w:t>
            </w:r>
          </w:p>
          <w:p w:rsidR="00000000" w:rsidDel="00000000" w:rsidP="00000000" w:rsidRDefault="00000000" w:rsidRPr="00000000" w14:paraId="00000B8E">
            <w:pPr>
              <w:widowControl w:val="0"/>
              <w:spacing w:after="0" w:before="5.877685546875" w:line="240" w:lineRule="auto"/>
              <w:jc w:val="center"/>
              <w:rPr>
                <w:sz w:val="19.920000076293945"/>
                <w:szCs w:val="19.920000076293945"/>
              </w:rPr>
            </w:pPr>
            <w:r w:rsidDel="00000000" w:rsidR="00000000" w:rsidRPr="00000000">
              <w:rPr>
                <w:sz w:val="19.920000076293945"/>
                <w:szCs w:val="19.920000076293945"/>
                <w:rtl w:val="0"/>
              </w:rPr>
              <w:t xml:space="preserve">instance of the same value.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F">
            <w:pPr>
              <w:widowControl w:val="0"/>
              <w:spacing w:after="0" w:line="231.23205184936523" w:lineRule="auto"/>
              <w:ind w:left="115.58868408203125" w:right="71.9989013671875" w:firstLine="12.3504638671875"/>
              <w:rPr>
                <w:sz w:val="19.920000076293945"/>
                <w:szCs w:val="19.920000076293945"/>
              </w:rPr>
            </w:pPr>
            <w:r w:rsidDel="00000000" w:rsidR="00000000" w:rsidRPr="00000000">
              <w:rPr>
                <w:sz w:val="19.920000076293945"/>
                <w:szCs w:val="19.920000076293945"/>
                <w:rtl w:val="0"/>
              </w:rPr>
              <w:t xml:space="preserve">List attribute contains  the same value more  than once.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91">
            <w:pPr>
              <w:widowControl w:val="0"/>
              <w:spacing w:after="0" w:line="231.2314224243164" w:lineRule="auto"/>
              <w:ind w:left="119.9713134765625" w:right="169.576416015625" w:firstLine="10.3582763671875"/>
              <w:jc w:val="left"/>
              <w:rPr>
                <w:sz w:val="19.920000076293945"/>
                <w:szCs w:val="19.920000076293945"/>
              </w:rPr>
            </w:pPr>
            <w:r w:rsidDel="00000000" w:rsidR="00000000" w:rsidRPr="00000000">
              <w:rPr>
                <w:sz w:val="19.920000076293945"/>
                <w:szCs w:val="19.920000076293945"/>
                <w:rtl w:val="0"/>
              </w:rPr>
              <w:t xml:space="preserve">Remove unnecessary  attribute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B94">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after="0" w:line="240" w:lineRule="auto"/>
              <w:jc w:val="center"/>
              <w:rPr>
                <w:sz w:val="19.920000076293945"/>
                <w:szCs w:val="19.920000076293945"/>
              </w:rPr>
            </w:pPr>
            <w:sdt>
              <w:sdtPr>
                <w:tag w:val="goog_rdk_2022"/>
              </w:sdtPr>
              <w:sdtContent>
                <w:ins w:author="Thomas Cervone-Richards - NOAA Federal" w:id="167" w:date="2023-10-03T15:38:17Z">
                  <w:r w:rsidDel="00000000" w:rsidR="00000000" w:rsidRPr="00000000">
                    <w:rPr>
                      <w:sz w:val="19.920000076293945"/>
                      <w:szCs w:val="19.920000076293945"/>
                      <w:rtl w:val="0"/>
                    </w:rPr>
                    <w:t xml:space="preserve">413, 414</w:t>
                  </w:r>
                </w:ins>
              </w:sdtContent>
            </w:sdt>
            <w:r w:rsidDel="00000000" w:rsidR="00000000" w:rsidRPr="00000000">
              <w:rPr>
                <w:rtl w:val="0"/>
              </w:rPr>
            </w:r>
          </w:p>
        </w:tc>
      </w:tr>
      <w:tr>
        <w:trPr>
          <w:cantSplit w:val="0"/>
          <w:trHeight w:val="92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after="0" w:line="240" w:lineRule="auto"/>
              <w:jc w:val="center"/>
              <w:rPr>
                <w:sz w:val="19.920000076293945"/>
                <w:szCs w:val="19.920000076293945"/>
              </w:rPr>
            </w:pPr>
            <w:sdt>
              <w:sdtPr>
                <w:tag w:val="goog_rdk_2023"/>
              </w:sdtPr>
              <w:sdtContent>
                <w:commentRangeStart w:id="86"/>
              </w:sdtContent>
            </w:sdt>
            <w:r w:rsidDel="00000000" w:rsidR="00000000" w:rsidRPr="00000000">
              <w:rPr>
                <w:sz w:val="19.920000076293945"/>
                <w:szCs w:val="19.920000076293945"/>
                <w:rtl w:val="0"/>
              </w:rPr>
              <w:t xml:space="preserve">568 </w:t>
            </w:r>
            <w:commentRangeEnd w:id="86"/>
            <w:r w:rsidDel="00000000" w:rsidR="00000000" w:rsidRPr="00000000">
              <w:commentReference w:id="8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after="0" w:line="231.2314224243164" w:lineRule="auto"/>
              <w:ind w:left="115.58883666992188" w:right="471.9879150390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PERSTA and  </w:t>
            </w:r>
          </w:p>
          <w:p w:rsidR="00000000" w:rsidDel="00000000" w:rsidP="00000000" w:rsidRDefault="00000000" w:rsidRPr="00000000" w14:paraId="00000B99">
            <w:pPr>
              <w:widowControl w:val="0"/>
              <w:spacing w:after="0" w:before="5.211181640625" w:line="231.23326778411865" w:lineRule="auto"/>
              <w:ind w:left="115.58883666992188" w:right="204.107666015625" w:firstLine="14.34234619140625"/>
              <w:jc w:val="left"/>
              <w:rPr>
                <w:sz w:val="19.920000076293945"/>
                <w:szCs w:val="19.920000076293945"/>
              </w:rPr>
            </w:pPr>
            <w:r w:rsidDel="00000000" w:rsidR="00000000" w:rsidRPr="00000000">
              <w:rPr>
                <w:sz w:val="19.920000076293945"/>
                <w:szCs w:val="19.920000076293945"/>
                <w:rtl w:val="0"/>
              </w:rPr>
              <w:t xml:space="preserve">PEREND are Known AND  their values are identical.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after="0" w:line="231.23205184936523" w:lineRule="auto"/>
              <w:ind w:left="114.39361572265625" w:right="218.0120849609375" w:firstLine="6.17523193359375"/>
              <w:jc w:val="left"/>
              <w:rPr>
                <w:sz w:val="19.920000076293945"/>
                <w:szCs w:val="19.920000076293945"/>
              </w:rPr>
            </w:pPr>
            <w:r w:rsidDel="00000000" w:rsidR="00000000" w:rsidRPr="00000000">
              <w:rPr>
                <w:sz w:val="19.920000076293945"/>
                <w:szCs w:val="19.920000076293945"/>
                <w:rtl w:val="0"/>
              </w:rPr>
              <w:t xml:space="preserve">Object has identical  values of PERSTA  and PEREND.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Ensure values of  </w:t>
            </w:r>
          </w:p>
          <w:p w:rsidR="00000000" w:rsidDel="00000000" w:rsidP="00000000" w:rsidRDefault="00000000" w:rsidRPr="00000000" w14:paraId="00000B9D">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PERSTA and  </w:t>
            </w:r>
          </w:p>
          <w:p w:rsidR="00000000" w:rsidDel="00000000" w:rsidP="00000000" w:rsidRDefault="00000000" w:rsidRPr="00000000" w14:paraId="00000B9E">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PEREND are 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BA1">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widowControl w:val="0"/>
              <w:spacing w:after="0" w:line="240" w:lineRule="auto"/>
              <w:jc w:val="center"/>
              <w:rPr>
                <w:sz w:val="19.920000076293945"/>
                <w:szCs w:val="19.920000076293945"/>
              </w:rPr>
            </w:pPr>
            <w:sdt>
              <w:sdtPr>
                <w:tag w:val="goog_rdk_2025"/>
              </w:sdtPr>
              <w:sdtContent>
                <w:ins w:author="Thomas Cervone-Richards - NOAA Federal" w:id="168" w:date="2023-10-03T15:39:4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after="0" w:line="230.43009281158447" w:lineRule="auto"/>
              <w:ind w:left="115.58883666992188" w:right="182.543640136718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PERSTA is Known AND PEREND is Unknown OR not Present.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after="0" w:line="230.02846240997314" w:lineRule="auto"/>
              <w:ind w:left="115.58868408203125" w:right="150.08544921875" w:firstLine="4.98016357421875"/>
              <w:jc w:val="left"/>
              <w:rPr>
                <w:sz w:val="19.920000076293945"/>
                <w:szCs w:val="19.920000076293945"/>
              </w:rPr>
            </w:pPr>
            <w:r w:rsidDel="00000000" w:rsidR="00000000" w:rsidRPr="00000000">
              <w:rPr>
                <w:sz w:val="19.920000076293945"/>
                <w:szCs w:val="19.920000076293945"/>
                <w:rtl w:val="0"/>
              </w:rPr>
              <w:t xml:space="preserve">Object has PERSTA  without a value of  PEREND.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after="0" w:line="228.8241720199585" w:lineRule="auto"/>
              <w:ind w:left="128.138427734375" w:right="191.090087890625" w:firstLine="1.793212890625"/>
              <w:jc w:val="left"/>
              <w:rPr>
                <w:sz w:val="19.920000076293945"/>
                <w:szCs w:val="19.920000076293945"/>
              </w:rPr>
            </w:pPr>
            <w:r w:rsidDel="00000000" w:rsidR="00000000" w:rsidRPr="00000000">
              <w:rPr>
                <w:sz w:val="19.920000076293945"/>
                <w:szCs w:val="19.920000076293945"/>
                <w:rtl w:val="0"/>
              </w:rPr>
              <w:t xml:space="preserve">Populate PEREND or  remove PERSTA.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BAB">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after="0" w:line="240" w:lineRule="auto"/>
              <w:jc w:val="center"/>
              <w:rPr>
                <w:sz w:val="19.920000076293945"/>
                <w:szCs w:val="19.920000076293945"/>
              </w:rPr>
            </w:pPr>
            <w:sdt>
              <w:sdtPr>
                <w:tag w:val="goog_rdk_2027"/>
              </w:sdtPr>
              <w:sdtContent>
                <w:ins w:author="Thomas Cervone-Richards - NOAA Federal" w:id="169" w:date="2023-10-03T15:39:57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after="0" w:line="230.43009281158447" w:lineRule="auto"/>
              <w:ind w:left="115.58883666992188" w:right="216.14410400390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PEREND is Known AND PERSTA is Unknown OR not Present.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after="0" w:line="230.02874851226807" w:lineRule="auto"/>
              <w:ind w:left="115.58868408203125" w:right="117.017822265625" w:firstLine="4.98016357421875"/>
              <w:jc w:val="left"/>
              <w:rPr>
                <w:sz w:val="19.920000076293945"/>
                <w:szCs w:val="19.920000076293945"/>
              </w:rPr>
            </w:pPr>
            <w:r w:rsidDel="00000000" w:rsidR="00000000" w:rsidRPr="00000000">
              <w:rPr>
                <w:sz w:val="19.920000076293945"/>
                <w:szCs w:val="19.920000076293945"/>
                <w:rtl w:val="0"/>
              </w:rPr>
              <w:t xml:space="preserve">Object has PEREND  without a value of  PERSTA.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B2">
            <w:pPr>
              <w:widowControl w:val="0"/>
              <w:spacing w:after="0" w:line="228.8241720199585" w:lineRule="auto"/>
              <w:ind w:left="128.138427734375" w:right="224.5556640625" w:firstLine="1.793212890625"/>
              <w:jc w:val="left"/>
              <w:rPr>
                <w:sz w:val="19.920000076293945"/>
                <w:szCs w:val="19.920000076293945"/>
              </w:rPr>
            </w:pPr>
            <w:r w:rsidDel="00000000" w:rsidR="00000000" w:rsidRPr="00000000">
              <w:rPr>
                <w:sz w:val="19.920000076293945"/>
                <w:szCs w:val="19.920000076293945"/>
                <w:rtl w:val="0"/>
              </w:rPr>
              <w:t xml:space="preserve">Populate PERSTA or  remove PEREND.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BB5">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after="0" w:line="240" w:lineRule="auto"/>
              <w:jc w:val="center"/>
              <w:rPr>
                <w:sz w:val="19.920000076293945"/>
                <w:szCs w:val="19.920000076293945"/>
              </w:rPr>
            </w:pPr>
            <w:sdt>
              <w:sdtPr>
                <w:tag w:val="goog_rdk_2029"/>
              </w:sdtPr>
              <w:sdtContent>
                <w:ins w:author="Thomas Cervone-Richards - NOAA Federal" w:id="170" w:date="2023-10-03T15:40:2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after="0" w:line="240" w:lineRule="auto"/>
              <w:jc w:val="center"/>
              <w:rPr>
                <w:sz w:val="19.920000076293945"/>
                <w:szCs w:val="19.920000076293945"/>
              </w:rPr>
            </w:pPr>
            <w:sdt>
              <w:sdtPr>
                <w:tag w:val="goog_rdk_2030"/>
              </w:sdtPr>
              <w:sdtContent>
                <w:commentRangeStart w:id="87"/>
              </w:sdtContent>
            </w:sdt>
            <w:r w:rsidDel="00000000" w:rsidR="00000000" w:rsidRPr="00000000">
              <w:rPr>
                <w:sz w:val="19.920000076293945"/>
                <w:szCs w:val="19.920000076293945"/>
                <w:rtl w:val="0"/>
              </w:rPr>
              <w:t xml:space="preserve">571</w:t>
            </w:r>
            <w:commentRangeEnd w:id="87"/>
            <w:r w:rsidDel="00000000" w:rsidR="00000000" w:rsidRPr="00000000">
              <w:commentReference w:id="87"/>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For each edge which  </w:t>
            </w:r>
          </w:p>
          <w:p w:rsidR="00000000" w:rsidDel="00000000" w:rsidP="00000000" w:rsidRDefault="00000000" w:rsidRPr="00000000" w14:paraId="00000BBA">
            <w:pPr>
              <w:widowControl w:val="0"/>
              <w:spacing w:after="0" w:line="240" w:lineRule="auto"/>
              <w:ind w:left="120.76797485351562" w:firstLine="0"/>
              <w:jc w:val="left"/>
              <w:rPr>
                <w:sz w:val="19.920000076293945"/>
                <w:szCs w:val="19.920000076293945"/>
              </w:rPr>
            </w:pPr>
            <w:r w:rsidDel="00000000" w:rsidR="00000000" w:rsidRPr="00000000">
              <w:rPr>
                <w:sz w:val="19.920000076293945"/>
                <w:szCs w:val="19.920000076293945"/>
                <w:rtl w:val="0"/>
              </w:rPr>
              <w:t xml:space="preserve">contains vertices at a  </w:t>
            </w:r>
          </w:p>
          <w:p w:rsidR="00000000" w:rsidDel="00000000" w:rsidP="00000000" w:rsidRDefault="00000000" w:rsidRPr="00000000" w14:paraId="00000BBB">
            <w:pPr>
              <w:widowControl w:val="0"/>
              <w:spacing w:after="0"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density Greater than  </w:t>
            </w:r>
          </w:p>
          <w:p w:rsidR="00000000" w:rsidDel="00000000" w:rsidP="00000000" w:rsidRDefault="00000000" w:rsidRPr="00000000" w14:paraId="00000BBC">
            <w:pPr>
              <w:widowControl w:val="0"/>
              <w:spacing w:after="0" w:line="240" w:lineRule="auto"/>
              <w:ind w:left="120.36956787109375" w:firstLine="0"/>
              <w:jc w:val="left"/>
              <w:rPr>
                <w:sz w:val="19.920000076293945"/>
                <w:szCs w:val="19.920000076293945"/>
              </w:rPr>
            </w:pPr>
            <w:r w:rsidDel="00000000" w:rsidR="00000000" w:rsidRPr="00000000">
              <w:rPr>
                <w:sz w:val="19.920000076293945"/>
                <w:szCs w:val="19.920000076293945"/>
                <w:rtl w:val="0"/>
              </w:rPr>
              <w:t xml:space="preserve">0.3mm at compilation  </w:t>
            </w:r>
          </w:p>
          <w:p w:rsidR="00000000" w:rsidDel="00000000" w:rsidP="00000000" w:rsidRDefault="00000000" w:rsidRPr="00000000" w14:paraId="00000BBD">
            <w:pPr>
              <w:widowControl w:val="0"/>
              <w:spacing w:after="0" w:line="240" w:lineRule="auto"/>
              <w:ind w:left="119.17434692382812" w:firstLine="0"/>
              <w:jc w:val="left"/>
              <w:rPr>
                <w:sz w:val="19.920000076293945"/>
                <w:szCs w:val="19.920000076293945"/>
              </w:rPr>
            </w:pPr>
            <w:r w:rsidDel="00000000" w:rsidR="00000000" w:rsidRPr="00000000">
              <w:rPr>
                <w:sz w:val="19.920000076293945"/>
                <w:szCs w:val="19.920000076293945"/>
                <w:rtl w:val="0"/>
              </w:rPr>
              <w:t xml:space="preserve">scale.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BE">
            <w:pPr>
              <w:widowControl w:val="0"/>
              <w:spacing w:after="0" w:line="240" w:lineRule="auto"/>
              <w:ind w:left="116.7840576171875" w:firstLine="0"/>
              <w:jc w:val="left"/>
              <w:rPr>
                <w:sz w:val="19.920000076293945"/>
                <w:szCs w:val="19.920000076293945"/>
              </w:rPr>
            </w:pPr>
            <w:r w:rsidDel="00000000" w:rsidR="00000000" w:rsidRPr="00000000">
              <w:rPr>
                <w:sz w:val="19.920000076293945"/>
                <w:szCs w:val="19.920000076293945"/>
                <w:rtl w:val="0"/>
              </w:rPr>
              <w:t xml:space="preserve">Vertex density  </w:t>
            </w:r>
          </w:p>
          <w:p w:rsidR="00000000" w:rsidDel="00000000" w:rsidP="00000000" w:rsidRDefault="00000000" w:rsidRPr="00000000" w14:paraId="00000BBF">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exceeds the  </w:t>
            </w:r>
          </w:p>
          <w:p w:rsidR="00000000" w:rsidDel="00000000" w:rsidP="00000000" w:rsidRDefault="00000000" w:rsidRPr="00000000" w14:paraId="00000BC0">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allowable tolerance.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after="0" w:line="240" w:lineRule="auto"/>
              <w:ind w:left="122.362060546875" w:firstLine="0"/>
              <w:jc w:val="left"/>
              <w:rPr>
                <w:sz w:val="19.920000076293945"/>
                <w:szCs w:val="19.920000076293945"/>
              </w:rPr>
            </w:pPr>
            <w:r w:rsidDel="00000000" w:rsidR="00000000" w:rsidRPr="00000000">
              <w:rPr>
                <w:sz w:val="19.920000076293945"/>
                <w:szCs w:val="19.920000076293945"/>
                <w:rtl w:val="0"/>
              </w:rPr>
              <w:t xml:space="preserve">Generalise edge(s).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after="0" w:line="240" w:lineRule="auto"/>
              <w:ind w:left="119.5733642578125" w:firstLine="0"/>
              <w:jc w:val="left"/>
              <w:rPr>
                <w:sz w:val="19.920000076293945"/>
                <w:szCs w:val="19.920000076293945"/>
              </w:rPr>
            </w:pPr>
            <w:sdt>
              <w:sdtPr>
                <w:tag w:val="goog_rdk_2031"/>
              </w:sdtPr>
              <w:sdtContent>
                <w:commentRangeStart w:id="88"/>
              </w:sdtContent>
            </w:sdt>
            <w:r w:rsidDel="00000000" w:rsidR="00000000" w:rsidRPr="00000000">
              <w:rPr>
                <w:sz w:val="19.920000076293945"/>
                <w:szCs w:val="19.920000076293945"/>
                <w:rtl w:val="0"/>
              </w:rPr>
              <w:t xml:space="preserve">3.8 </w:t>
            </w:r>
            <w:commentRangeEnd w:id="88"/>
            <w:r w:rsidDel="00000000" w:rsidR="00000000" w:rsidRPr="00000000">
              <w:commentReference w:id="8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after="0" w:line="240" w:lineRule="auto"/>
              <w:jc w:val="center"/>
              <w:rPr>
                <w:sz w:val="19.920000076293945"/>
                <w:szCs w:val="19.920000076293945"/>
              </w:rPr>
            </w:pPr>
            <w:sdt>
              <w:sdtPr>
                <w:tag w:val="goog_rdk_2033"/>
              </w:sdtPr>
              <w:sdtContent>
                <w:ins w:author="Thomas Cervone-Richards - NOAA Federal" w:id="171" w:date="2023-10-03T15:40:31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after="0" w:line="231.23295307159424" w:lineRule="auto"/>
              <w:ind w:left="115.58883666992188" w:right="170.575561523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NINFOM is Known AND INFORM is Unknown  OR not Present.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after="0" w:line="240" w:lineRule="auto"/>
              <w:ind w:left="127.93914794921875" w:firstLine="0"/>
              <w:jc w:val="left"/>
              <w:rPr>
                <w:sz w:val="19.920000076293945"/>
                <w:szCs w:val="19.920000076293945"/>
              </w:rPr>
            </w:pPr>
            <w:r w:rsidDel="00000000" w:rsidR="00000000" w:rsidRPr="00000000">
              <w:rPr>
                <w:sz w:val="19.920000076293945"/>
                <w:szCs w:val="19.920000076293945"/>
                <w:rtl w:val="0"/>
              </w:rPr>
              <w:t xml:space="preserve">NINFOM is  </w:t>
            </w:r>
          </w:p>
          <w:p w:rsidR="00000000" w:rsidDel="00000000" w:rsidP="00000000" w:rsidRDefault="00000000" w:rsidRPr="00000000" w14:paraId="00000BCA">
            <w:pPr>
              <w:widowControl w:val="0"/>
              <w:spacing w:after="0" w:line="231.23273849487305" w:lineRule="auto"/>
              <w:ind w:left="130.9271240234375" w:right="394.90234375" w:hanging="6.573486328125"/>
              <w:jc w:val="left"/>
              <w:rPr>
                <w:sz w:val="19.920000076293945"/>
                <w:szCs w:val="19.920000076293945"/>
              </w:rPr>
            </w:pPr>
            <w:r w:rsidDel="00000000" w:rsidR="00000000" w:rsidRPr="00000000">
              <w:rPr>
                <w:sz w:val="19.920000076293945"/>
                <w:szCs w:val="19.920000076293945"/>
                <w:rtl w:val="0"/>
              </w:rPr>
              <w:t xml:space="preserve">populated without  INFORM.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Populate INFORM.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widowControl w:val="0"/>
              <w:spacing w:after="0" w:line="240" w:lineRule="auto"/>
              <w:jc w:val="center"/>
              <w:rPr>
                <w:sz w:val="19.920000076293945"/>
                <w:szCs w:val="19.920000076293945"/>
              </w:rPr>
            </w:pPr>
            <w:sdt>
              <w:sdtPr>
                <w:tag w:val="goog_rdk_2035"/>
              </w:sdtPr>
              <w:sdtContent>
                <w:ins w:author="Thomas Cervone-Richards - NOAA Federal" w:id="172" w:date="2023-10-03T15:41:01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29.3997192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after="0" w:line="240" w:lineRule="auto"/>
              <w:jc w:val="center"/>
              <w:rPr>
                <w:sz w:val="19.920000076293945"/>
                <w:szCs w:val="19.920000076293945"/>
              </w:rPr>
            </w:pPr>
            <w:sdt>
              <w:sdtPr>
                <w:tag w:val="goog_rdk_2037"/>
              </w:sdtPr>
              <w:sdtContent>
                <w:del w:author="Thomas Cervone-Richards - NOAA Federal" w:id="173" w:date="2023-10-03T15:41:49Z">
                  <w:r w:rsidDel="00000000" w:rsidR="00000000" w:rsidRPr="00000000">
                    <w:rPr>
                      <w:sz w:val="19.920000076293945"/>
                      <w:szCs w:val="19.920000076293945"/>
                      <w:rtl w:val="0"/>
                    </w:rPr>
                    <w:delText xml:space="preserve">573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after="0" w:line="230.43009281158447" w:lineRule="auto"/>
              <w:ind w:left="115.58883666992188" w:right="315.14434814453125" w:firstLine="14.34234619140625"/>
              <w:jc w:val="left"/>
              <w:rPr>
                <w:sz w:val="19.920000076293945"/>
                <w:szCs w:val="19.920000076293945"/>
              </w:rPr>
            </w:pPr>
            <w:sdt>
              <w:sdtPr>
                <w:tag w:val="goog_rdk_2039"/>
              </w:sdtPr>
              <w:sdtContent>
                <w:del w:author="Thomas Cervone-Richards - NOAA Federal" w:id="173" w:date="2023-10-03T15:41:49Z">
                  <w:r w:rsidDel="00000000" w:rsidR="00000000" w:rsidRPr="00000000">
                    <w:rPr>
                      <w:sz w:val="19.920000076293945"/>
                      <w:szCs w:val="19.920000076293945"/>
                      <w:rtl w:val="0"/>
                    </w:rPr>
                    <w:delText xml:space="preserve">For each feature object  where NPLDST is Known AND PILDST is Unknown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2042"/>
            </w:sdtPr>
            <w:sdtContent>
              <w:p w:rsidR="00000000" w:rsidDel="00000000" w:rsidP="00000000" w:rsidRDefault="00000000" w:rsidRPr="00000000" w14:paraId="00000BD3">
                <w:pPr>
                  <w:widowControl w:val="0"/>
                  <w:spacing w:after="0" w:line="240" w:lineRule="auto"/>
                  <w:ind w:left="127.93914794921875" w:firstLine="0"/>
                  <w:jc w:val="left"/>
                  <w:rPr>
                    <w:del w:author="Thomas Cervone-Richards - NOAA Federal" w:id="173" w:date="2023-10-03T15:41:49Z"/>
                    <w:sz w:val="19.920000076293945"/>
                    <w:szCs w:val="19.920000076293945"/>
                  </w:rPr>
                </w:pPr>
                <w:sdt>
                  <w:sdtPr>
                    <w:tag w:val="goog_rdk_2041"/>
                  </w:sdtPr>
                  <w:sdtContent>
                    <w:del w:author="Thomas Cervone-Richards - NOAA Federal" w:id="173" w:date="2023-10-03T15:41:49Z">
                      <w:r w:rsidDel="00000000" w:rsidR="00000000" w:rsidRPr="00000000">
                        <w:rPr>
                          <w:sz w:val="19.920000076293945"/>
                          <w:szCs w:val="19.920000076293945"/>
                          <w:rtl w:val="0"/>
                        </w:rPr>
                        <w:delText xml:space="preserve">NPLDST is  </w:delText>
                      </w:r>
                    </w:del>
                  </w:sdtContent>
                </w:sdt>
              </w:p>
            </w:sdtContent>
          </w:sdt>
          <w:p w:rsidR="00000000" w:rsidDel="00000000" w:rsidP="00000000" w:rsidRDefault="00000000" w:rsidRPr="00000000" w14:paraId="00000BD4">
            <w:pPr>
              <w:widowControl w:val="0"/>
              <w:spacing w:after="0" w:line="231.23273849487305" w:lineRule="auto"/>
              <w:ind w:left="129.93133544921875" w:right="394.90234375" w:hanging="5.57769775390625"/>
              <w:jc w:val="left"/>
              <w:rPr>
                <w:sz w:val="19.920000076293945"/>
                <w:szCs w:val="19.920000076293945"/>
              </w:rPr>
            </w:pPr>
            <w:sdt>
              <w:sdtPr>
                <w:tag w:val="goog_rdk_2043"/>
              </w:sdtPr>
              <w:sdtContent>
                <w:del w:author="Thomas Cervone-Richards - NOAA Federal" w:id="173" w:date="2023-10-03T15:41:49Z">
                  <w:r w:rsidDel="00000000" w:rsidR="00000000" w:rsidRPr="00000000">
                    <w:rPr>
                      <w:sz w:val="19.920000076293945"/>
                      <w:szCs w:val="19.920000076293945"/>
                      <w:rtl w:val="0"/>
                    </w:rPr>
                    <w:delText xml:space="preserve">populated without  PILDST.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after="0" w:line="240" w:lineRule="auto"/>
              <w:ind w:left="129.931640625" w:firstLine="0"/>
              <w:jc w:val="left"/>
              <w:rPr>
                <w:sz w:val="19.920000076293945"/>
                <w:szCs w:val="19.920000076293945"/>
              </w:rPr>
            </w:pPr>
            <w:sdt>
              <w:sdtPr>
                <w:tag w:val="goog_rdk_2045"/>
              </w:sdtPr>
              <w:sdtContent>
                <w:del w:author="Thomas Cervone-Richards - NOAA Federal" w:id="173" w:date="2023-10-03T15:41:49Z">
                  <w:r w:rsidDel="00000000" w:rsidR="00000000" w:rsidRPr="00000000">
                    <w:rPr>
                      <w:sz w:val="19.920000076293945"/>
                      <w:szCs w:val="19.920000076293945"/>
                      <w:rtl w:val="0"/>
                    </w:rPr>
                    <w:delText xml:space="preserve">Populate PILDST.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after="0" w:line="240" w:lineRule="auto"/>
              <w:ind w:left="119.5733642578125" w:firstLine="0"/>
              <w:jc w:val="left"/>
              <w:rPr>
                <w:sz w:val="19.920000076293945"/>
                <w:szCs w:val="19.920000076293945"/>
              </w:rPr>
            </w:pPr>
            <w:sdt>
              <w:sdtPr>
                <w:tag w:val="goog_rdk_2047"/>
              </w:sdtPr>
              <w:sdtContent>
                <w:del w:author="Thomas Cervone-Richards - NOAA Federal" w:id="173" w:date="2023-10-03T15:41:49Z">
                  <w:r w:rsidDel="00000000" w:rsidR="00000000" w:rsidRPr="00000000">
                    <w:rPr>
                      <w:sz w:val="19.920000076293945"/>
                      <w:szCs w:val="19.920000076293945"/>
                      <w:rtl w:val="0"/>
                    </w:rPr>
                    <w:delText xml:space="preserve">3.11.1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after="0" w:line="240" w:lineRule="auto"/>
              <w:jc w:val="center"/>
              <w:rPr>
                <w:sz w:val="19.920000076293945"/>
                <w:szCs w:val="19.920000076293945"/>
              </w:rPr>
            </w:pPr>
            <w:sdt>
              <w:sdtPr>
                <w:tag w:val="goog_rdk_2049"/>
              </w:sdtPr>
              <w:sdtContent>
                <w:del w:author="Thomas Cervone-Richards - NOAA Federal" w:id="173" w:date="2023-10-03T15:41:4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after="0" w:line="231.23249530792236" w:lineRule="auto"/>
              <w:ind w:left="115.58883666992188" w:right="215.93536376953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NTXTDS is Known AND TXTDSC is Unknown OR not Present.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after="0" w:line="240" w:lineRule="auto"/>
              <w:ind w:left="127.93914794921875" w:firstLine="0"/>
              <w:jc w:val="left"/>
              <w:rPr>
                <w:sz w:val="19.920000076293945"/>
                <w:szCs w:val="19.920000076293945"/>
              </w:rPr>
            </w:pPr>
            <w:r w:rsidDel="00000000" w:rsidR="00000000" w:rsidRPr="00000000">
              <w:rPr>
                <w:sz w:val="19.920000076293945"/>
                <w:szCs w:val="19.920000076293945"/>
                <w:rtl w:val="0"/>
              </w:rPr>
              <w:t xml:space="preserve">NTXTDS is  </w:t>
            </w:r>
          </w:p>
          <w:p w:rsidR="00000000" w:rsidDel="00000000" w:rsidP="00000000" w:rsidRDefault="00000000" w:rsidRPr="00000000" w14:paraId="00000BDE">
            <w:pPr>
              <w:widowControl w:val="0"/>
              <w:spacing w:after="0" w:line="231.2326955795288" w:lineRule="auto"/>
              <w:ind w:left="115.58868408203125" w:right="394.90234375" w:firstLine="8.76495361328125"/>
              <w:jc w:val="left"/>
              <w:rPr>
                <w:sz w:val="19.920000076293945"/>
                <w:szCs w:val="19.920000076293945"/>
              </w:rPr>
            </w:pPr>
            <w:r w:rsidDel="00000000" w:rsidR="00000000" w:rsidRPr="00000000">
              <w:rPr>
                <w:sz w:val="19.920000076293945"/>
                <w:szCs w:val="19.920000076293945"/>
                <w:rtl w:val="0"/>
              </w:rPr>
              <w:t xml:space="preserve">populated without  TXTDSC.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after="0" w:line="231.23255252838135" w:lineRule="auto"/>
              <w:ind w:left="115.5889892578125" w:right="67.984619140625" w:firstLine="14.3426513671875"/>
              <w:jc w:val="left"/>
              <w:rPr>
                <w:sz w:val="19.920000076293945"/>
                <w:szCs w:val="19.920000076293945"/>
              </w:rPr>
            </w:pPr>
            <w:r w:rsidDel="00000000" w:rsidR="00000000" w:rsidRPr="00000000">
              <w:rPr>
                <w:sz w:val="19.920000076293945"/>
                <w:szCs w:val="19.920000076293945"/>
                <w:rtl w:val="0"/>
              </w:rPr>
              <w:t xml:space="preserve">Populate TXTDSC and  include relevant 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after="0" w:line="240" w:lineRule="auto"/>
              <w:ind w:left="119.5733642578125" w:firstLine="0"/>
              <w:jc w:val="left"/>
              <w:rPr>
                <w:sz w:val="19.920000076293945"/>
                <w:szCs w:val="19.920000076293945"/>
              </w:rPr>
            </w:pPr>
            <w:r w:rsidDel="00000000" w:rsidR="00000000" w:rsidRPr="00000000">
              <w:rPr>
                <w:sz w:val="19.920000076293945"/>
                <w:szCs w:val="19.920000076293945"/>
                <w:rtl w:val="0"/>
              </w:rPr>
              <w:t xml:space="preserve">3.11.1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after="0" w:line="240" w:lineRule="auto"/>
              <w:jc w:val="center"/>
              <w:rPr>
                <w:sz w:val="19.920000076293945"/>
                <w:szCs w:val="19.920000076293945"/>
              </w:rPr>
            </w:pPr>
            <w:sdt>
              <w:sdtPr>
                <w:tag w:val="goog_rdk_2051"/>
              </w:sdtPr>
              <w:sdtContent>
                <w:ins w:author="Thomas Cervone-Richards - NOAA Federal" w:id="174" w:date="2023-10-03T15:41:53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7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after="0" w:line="230.0284194946289" w:lineRule="auto"/>
              <w:ind w:left="126.34552001953125" w:right="138.5272216796875" w:firstLine="4.58160400390625"/>
              <w:jc w:val="left"/>
              <w:rPr>
                <w:sz w:val="19.920000076293945"/>
                <w:szCs w:val="19.920000076293945"/>
              </w:rPr>
            </w:pPr>
            <w:r w:rsidDel="00000000" w:rsidR="00000000" w:rsidRPr="00000000">
              <w:rPr>
                <w:sz w:val="19.920000076293945"/>
                <w:szCs w:val="19.920000076293945"/>
                <w:rtl w:val="0"/>
              </w:rPr>
              <w:t xml:space="preserve">If the DSTR subfield of the  DSSI field is Not equal to 2  (</w:t>
            </w:r>
            <w:sdt>
              <w:sdtPr>
                <w:tag w:val="goog_rdk_2052"/>
              </w:sdtPr>
              <w:sdtContent>
                <w:commentRangeStart w:id="89"/>
              </w:sdtContent>
            </w:sdt>
            <w:sdt>
              <w:sdtPr>
                <w:tag w:val="goog_rdk_2053"/>
              </w:sdtPr>
              <w:sdtContent>
                <w:commentRangeStart w:id="90"/>
              </w:sdtContent>
            </w:sdt>
            <w:sdt>
              <w:sdtPr>
                <w:tag w:val="goog_rdk_2054"/>
              </w:sdtPr>
              <w:sdtContent>
                <w:commentRangeStart w:id="91"/>
              </w:sdtContent>
            </w:sdt>
            <w:r w:rsidDel="00000000" w:rsidR="00000000" w:rsidRPr="00000000">
              <w:rPr>
                <w:sz w:val="19.920000076293945"/>
                <w:szCs w:val="19.920000076293945"/>
                <w:rtl w:val="0"/>
              </w:rPr>
              <w:t xml:space="preserve">chain node</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r w:rsidDel="00000000" w:rsidR="00000000" w:rsidRPr="00000000">
              <w:rPr>
                <w:sz w:val="19.920000076293945"/>
                <w:szCs w:val="19.920000076293945"/>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after="0" w:line="240" w:lineRule="auto"/>
              <w:ind w:left="128.93524169921875" w:firstLine="0"/>
              <w:jc w:val="left"/>
              <w:rPr>
                <w:sz w:val="19.920000076293945"/>
                <w:szCs w:val="19.920000076293945"/>
              </w:rPr>
            </w:pPr>
            <w:r w:rsidDel="00000000" w:rsidR="00000000" w:rsidRPr="00000000">
              <w:rPr>
                <w:sz w:val="19.920000076293945"/>
                <w:szCs w:val="19.920000076293945"/>
                <w:rtl w:val="0"/>
              </w:rPr>
              <w:t xml:space="preserve">DSTR does not  </w:t>
            </w:r>
          </w:p>
          <w:p w:rsidR="00000000" w:rsidDel="00000000" w:rsidP="00000000" w:rsidRDefault="00000000" w:rsidRPr="00000000" w14:paraId="00000BE8">
            <w:pPr>
              <w:widowControl w:val="0"/>
              <w:spacing w:after="0" w:line="240" w:lineRule="auto"/>
              <w:ind w:left="120.76812744140625" w:firstLine="0"/>
              <w:jc w:val="left"/>
              <w:rPr>
                <w:sz w:val="19.920000076293945"/>
                <w:szCs w:val="19.920000076293945"/>
              </w:rPr>
            </w:pPr>
            <w:r w:rsidDel="00000000" w:rsidR="00000000" w:rsidRPr="00000000">
              <w:rPr>
                <w:sz w:val="19.920000076293945"/>
                <w:szCs w:val="19.920000076293945"/>
                <w:rtl w:val="0"/>
              </w:rPr>
              <w:t xml:space="preserve">equal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EA">
            <w:pPr>
              <w:widowControl w:val="0"/>
              <w:spacing w:after="0" w:line="231.2326955795288" w:lineRule="auto"/>
              <w:ind w:left="115.5889892578125" w:right="123.7603759765625" w:firstLine="6.9720458984375"/>
              <w:jc w:val="left"/>
              <w:rPr>
                <w:sz w:val="19.920000076293945"/>
                <w:szCs w:val="19.920000076293945"/>
              </w:rPr>
            </w:pPr>
            <w:r w:rsidDel="00000000" w:rsidR="00000000" w:rsidRPr="00000000">
              <w:rPr>
                <w:sz w:val="19.920000076293945"/>
                <w:szCs w:val="19.920000076293945"/>
                <w:rtl w:val="0"/>
              </w:rPr>
              <w:t xml:space="preserve">Set the DSTR subfield  to 2 (chain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after="0" w:line="240" w:lineRule="auto"/>
              <w:ind w:left="120.369873046875" w:firstLine="0"/>
              <w:jc w:val="left"/>
              <w:rPr>
                <w:sz w:val="19.920000076293945"/>
                <w:szCs w:val="19.920000076293945"/>
              </w:rPr>
            </w:pPr>
            <w:r w:rsidDel="00000000" w:rsidR="00000000" w:rsidRPr="00000000">
              <w:rPr>
                <w:sz w:val="19.920000076293945"/>
                <w:szCs w:val="19.920000076293945"/>
                <w:rtl w:val="0"/>
              </w:rPr>
              <w:t xml:space="preserve">6.3.2.2 and  </w:t>
            </w:r>
          </w:p>
          <w:p w:rsidR="00000000" w:rsidDel="00000000" w:rsidP="00000000" w:rsidRDefault="00000000" w:rsidRPr="00000000" w14:paraId="00000BED">
            <w:pPr>
              <w:widowControl w:val="0"/>
              <w:spacing w:after="0" w:line="240" w:lineRule="auto"/>
              <w:ind w:left="120.369873046875" w:firstLine="0"/>
              <w:jc w:val="left"/>
              <w:rPr>
                <w:sz w:val="19.920000076293945"/>
                <w:szCs w:val="19.920000076293945"/>
              </w:rPr>
            </w:pPr>
            <w:r w:rsidDel="00000000" w:rsidR="00000000" w:rsidRPr="00000000">
              <w:rPr>
                <w:sz w:val="19.920000076293945"/>
                <w:szCs w:val="19.920000076293945"/>
                <w:rtl w:val="0"/>
              </w:rPr>
              <w:t xml:space="preserve">6.4.2.2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after="0" w:line="240" w:lineRule="auto"/>
              <w:jc w:val="center"/>
              <w:rPr>
                <w:sz w:val="19.920000076293945"/>
                <w:szCs w:val="19.920000076293945"/>
              </w:rPr>
            </w:pPr>
            <w:sdt>
              <w:sdtPr>
                <w:tag w:val="goog_rdk_2056"/>
              </w:sdtPr>
              <w:sdtContent>
                <w:ins w:author="Thomas Cervone-Richards - NOAA Federal" w:id="175" w:date="2023-10-03T15:48:0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29.198913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576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after="0" w:line="230.22902011871338" w:lineRule="auto"/>
              <w:ind w:left="119.77203369140625" w:right="55.543212890625" w:firstLine="10.159149169921875"/>
              <w:jc w:val="left"/>
              <w:rPr>
                <w:sz w:val="19.920000076293945"/>
                <w:szCs w:val="19.920000076293945"/>
              </w:rPr>
            </w:pPr>
            <w:r w:rsidDel="00000000" w:rsidR="00000000" w:rsidRPr="00000000">
              <w:rPr>
                <w:sz w:val="19.920000076293945"/>
                <w:szCs w:val="19.920000076293945"/>
                <w:rtl w:val="0"/>
              </w:rPr>
              <w:t xml:space="preserve">For each M_QUAL meta  object which OVERLAPS or  is WITHIN another  </w:t>
            </w:r>
          </w:p>
          <w:p w:rsidR="00000000" w:rsidDel="00000000" w:rsidP="00000000" w:rsidRDefault="00000000" w:rsidRPr="00000000" w14:paraId="00000BF2">
            <w:pPr>
              <w:widowControl w:val="0"/>
              <w:spacing w:after="0" w:before="6.04339599609375"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M_QUAL meta object.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after="0" w:line="240" w:lineRule="auto"/>
              <w:ind w:left="127.34161376953125" w:firstLine="0"/>
              <w:jc w:val="left"/>
              <w:rPr>
                <w:sz w:val="19.920000076293945"/>
                <w:szCs w:val="19.920000076293945"/>
              </w:rPr>
            </w:pPr>
            <w:r w:rsidDel="00000000" w:rsidR="00000000" w:rsidRPr="00000000">
              <w:rPr>
                <w:sz w:val="19.920000076293945"/>
                <w:szCs w:val="19.920000076293945"/>
                <w:rtl w:val="0"/>
              </w:rPr>
              <w:t xml:space="preserve">M_QUAL objects  </w:t>
            </w:r>
          </w:p>
          <w:p w:rsidR="00000000" w:rsidDel="00000000" w:rsidP="00000000" w:rsidRDefault="00000000" w:rsidRPr="00000000" w14:paraId="00000BF4">
            <w:pPr>
              <w:widowControl w:val="0"/>
              <w:spacing w:after="0"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overlap.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6">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objects to  </w:t>
            </w:r>
          </w:p>
          <w:p w:rsidR="00000000" w:rsidDel="00000000" w:rsidP="00000000" w:rsidRDefault="00000000" w:rsidRPr="00000000" w14:paraId="00000BF7">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remove 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after="0" w:line="231.2326955795288" w:lineRule="auto"/>
              <w:ind w:left="127.5408935546875" w:right="121.533203125" w:hanging="7.967529296875"/>
              <w:jc w:val="left"/>
              <w:rPr>
                <w:sz w:val="19.920000076293945"/>
                <w:szCs w:val="19.920000076293945"/>
              </w:rPr>
            </w:pPr>
            <w:r w:rsidDel="00000000" w:rsidR="00000000" w:rsidRPr="00000000">
              <w:rPr>
                <w:sz w:val="19.920000076293945"/>
                <w:szCs w:val="19.920000076293945"/>
                <w:rtl w:val="0"/>
              </w:rPr>
              <w:t xml:space="preserve">3.4 and Appendix  B1, Annex A  </w:t>
            </w:r>
          </w:p>
          <w:p w:rsidR="00000000" w:rsidDel="00000000" w:rsidP="00000000" w:rsidRDefault="00000000" w:rsidRPr="00000000" w14:paraId="00000BFA">
            <w:pPr>
              <w:widowControl w:val="0"/>
              <w:spacing w:after="0" w:before="3.2101440429687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(2.2.3.1)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after="0" w:line="240" w:lineRule="auto"/>
              <w:jc w:val="center"/>
              <w:rPr>
                <w:sz w:val="19.920000076293945"/>
                <w:szCs w:val="19.920000076293945"/>
              </w:rPr>
            </w:pPr>
            <w:sdt>
              <w:sdtPr>
                <w:tag w:val="goog_rdk_2058"/>
              </w:sdtPr>
              <w:sdtContent>
                <w:ins w:author="Thomas Cervone-Richards - NOAA Federal" w:id="176" w:date="2023-10-03T15:48:53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BFD">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BFE">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BFF">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C00">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36 </w:t>
      </w:r>
    </w:p>
    <w:tbl>
      <w:tblPr>
        <w:tblStyle w:val="Table27"/>
        <w:tblW w:w="10410.0" w:type="dxa"/>
        <w:jc w:val="left"/>
        <w:tblInd w:w="-83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220"/>
        <w:gridCol w:w="2100"/>
        <w:gridCol w:w="1815"/>
        <w:gridCol w:w="1650"/>
        <w:gridCol w:w="705"/>
        <w:gridCol w:w="870"/>
        <w:tblGridChange w:id="0">
          <w:tblGrid>
            <w:gridCol w:w="1050"/>
            <w:gridCol w:w="2220"/>
            <w:gridCol w:w="2100"/>
            <w:gridCol w:w="1815"/>
            <w:gridCol w:w="1650"/>
            <w:gridCol w:w="705"/>
            <w:gridCol w:w="870"/>
          </w:tblGrid>
        </w:tblGridChange>
      </w:tblGrid>
      <w:tr>
        <w:trPr>
          <w:cantSplit w:val="0"/>
          <w:trHeight w:val="340.8007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after="0" w:line="240" w:lineRule="auto"/>
              <w:ind w:left="120.9600830078125" w:firstLine="0"/>
              <w:jc w:val="left"/>
              <w:rPr>
                <w:color w:val="2e74b5"/>
                <w:sz w:val="24"/>
                <w:szCs w:val="24"/>
              </w:rPr>
            </w:pPr>
            <w:r w:rsidDel="00000000" w:rsidR="00000000" w:rsidRPr="00000000">
              <w:rPr>
                <w:color w:val="2e74b5"/>
                <w:sz w:val="24"/>
                <w:szCs w:val="24"/>
                <w:rtl w:val="0"/>
              </w:rPr>
              <w:t xml:space="preserve">3.3 Exchange Set Level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widowControl w:val="0"/>
              <w:spacing w:after="0" w:line="240" w:lineRule="auto"/>
              <w:ind w:left="120.9600830078125" w:firstLine="0"/>
              <w:jc w:val="left"/>
              <w:rPr>
                <w:color w:val="2e74b5"/>
                <w:sz w:val="24"/>
                <w:szCs w:val="24"/>
              </w:rPr>
            </w:pPr>
            <w:r w:rsidDel="00000000" w:rsidR="00000000" w:rsidRPr="00000000">
              <w:rPr>
                <w:rtl w:val="0"/>
              </w:rPr>
            </w:r>
          </w:p>
        </w:tc>
      </w:tr>
      <w:tr>
        <w:trPr>
          <w:cantSplit w:val="0"/>
          <w:trHeight w:val="3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8">
            <w:pPr>
              <w:widowControl w:val="0"/>
              <w:spacing w:after="0" w:line="240" w:lineRule="auto"/>
              <w:jc w:val="center"/>
              <w:rPr>
                <w:b w:val="1"/>
                <w:sz w:val="19.920000076293945"/>
                <w:szCs w:val="19.920000076293945"/>
              </w:rPr>
            </w:pPr>
            <w:r w:rsidDel="00000000" w:rsidR="00000000" w:rsidRPr="00000000">
              <w:rPr>
                <w:b w:val="1"/>
                <w:sz w:val="19.920000076293945"/>
                <w:szCs w:val="19.920000076293945"/>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after="0" w:line="240" w:lineRule="auto"/>
              <w:ind w:left="121.56494140625" w:firstLine="0"/>
              <w:jc w:val="left"/>
              <w:rPr>
                <w:b w:val="1"/>
                <w:sz w:val="19.920000076293945"/>
                <w:szCs w:val="19.920000076293945"/>
              </w:rPr>
            </w:pPr>
            <w:r w:rsidDel="00000000" w:rsidR="00000000" w:rsidRPr="00000000">
              <w:rPr>
                <w:b w:val="1"/>
                <w:sz w:val="19.920000076293945"/>
                <w:szCs w:val="19.920000076293945"/>
                <w:rtl w:val="0"/>
              </w:rPr>
              <w:t xml:space="preserve">Check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after="0" w:line="240" w:lineRule="auto"/>
              <w:ind w:left="121.5643310546875" w:firstLine="0"/>
              <w:jc w:val="left"/>
              <w:rPr>
                <w:b w:val="1"/>
                <w:sz w:val="19.920000076293945"/>
                <w:szCs w:val="19.920000076293945"/>
              </w:rPr>
            </w:pPr>
            <w:r w:rsidDel="00000000" w:rsidR="00000000" w:rsidRPr="00000000">
              <w:rPr>
                <w:b w:val="1"/>
                <w:sz w:val="19.920000076293945"/>
                <w:szCs w:val="19.920000076293945"/>
                <w:rtl w:val="0"/>
              </w:rPr>
              <w:t xml:space="preserve">Check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after="0" w:line="240" w:lineRule="auto"/>
              <w:ind w:left="119.1650390625" w:firstLine="0"/>
              <w:jc w:val="left"/>
              <w:rPr>
                <w:b w:val="1"/>
                <w:sz w:val="19.920000076293945"/>
                <w:szCs w:val="19.920000076293945"/>
              </w:rPr>
            </w:pPr>
            <w:r w:rsidDel="00000000" w:rsidR="00000000" w:rsidRPr="00000000">
              <w:rPr>
                <w:b w:val="1"/>
                <w:sz w:val="19.920000076293945"/>
                <w:szCs w:val="19.920000076293945"/>
                <w:rtl w:val="0"/>
              </w:rPr>
              <w:t xml:space="preserve">Check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after="0" w:line="240" w:lineRule="auto"/>
              <w:ind w:left="121.56494140625" w:firstLine="0"/>
              <w:jc w:val="left"/>
              <w:rPr>
                <w:b w:val="1"/>
                <w:sz w:val="19.920000076293945"/>
                <w:szCs w:val="19.920000076293945"/>
              </w:rPr>
            </w:pPr>
            <w:r w:rsidDel="00000000" w:rsidR="00000000" w:rsidRPr="00000000">
              <w:rPr>
                <w:b w:val="1"/>
                <w:sz w:val="19.920000076293945"/>
                <w:szCs w:val="19.920000076293945"/>
                <w:rtl w:val="0"/>
              </w:rPr>
              <w:t xml:space="preserve">Conformity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after="0" w:line="240" w:lineRule="auto"/>
              <w:jc w:val="center"/>
              <w:rPr>
                <w:b w:val="1"/>
                <w:sz w:val="19.920000076293945"/>
                <w:szCs w:val="19.920000076293945"/>
              </w:rPr>
            </w:pPr>
            <w:r w:rsidDel="00000000" w:rsidR="00000000" w:rsidRPr="00000000">
              <w:rPr>
                <w:b w:val="1"/>
                <w:sz w:val="19.920000076293945"/>
                <w:szCs w:val="19.920000076293945"/>
                <w:rtl w:val="0"/>
              </w:rPr>
              <w:t xml:space="preserve">Cat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after="0" w:line="240" w:lineRule="auto"/>
              <w:jc w:val="center"/>
              <w:rPr>
                <w:b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after="0" w:line="240" w:lineRule="auto"/>
              <w:jc w:val="center"/>
              <w:rPr>
                <w:strike w:val="1"/>
                <w:sz w:val="19.920000076293945"/>
                <w:szCs w:val="19.920000076293945"/>
              </w:rPr>
            </w:pPr>
            <w:sdt>
              <w:sdtPr>
                <w:tag w:val="goog_rdk_2060"/>
              </w:sdtPr>
              <w:sdtContent>
                <w:del w:author="Thomas Cervone-Richards - NOAA Federal" w:id="177" w:date="2023-07-13T18:57:18Z">
                  <w:r w:rsidDel="00000000" w:rsidR="00000000" w:rsidRPr="00000000">
                    <w:rPr>
                      <w:strike w:val="1"/>
                      <w:sz w:val="19.920000076293945"/>
                      <w:szCs w:val="19.920000076293945"/>
                      <w:rtl w:val="0"/>
                    </w:rPr>
                    <w:delText xml:space="preserve">1000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after="0" w:line="240" w:lineRule="auto"/>
              <w:ind w:left="134.31381225585938" w:firstLine="0"/>
              <w:jc w:val="left"/>
              <w:rPr>
                <w:i w:val="1"/>
                <w:sz w:val="19.920000076293945"/>
                <w:szCs w:val="19.920000076293945"/>
              </w:rPr>
            </w:pPr>
            <w:sdt>
              <w:sdtPr>
                <w:tag w:val="goog_rdk_2062"/>
              </w:sdtPr>
              <w:sdtContent>
                <w:del w:author="Thomas Cervone-Richards - NOAA Federal" w:id="177" w:date="2023-07-13T18:57:1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5">
            <w:pPr>
              <w:widowControl w:val="0"/>
              <w:spacing w:after="0" w:line="240" w:lineRule="auto"/>
              <w:jc w:val="center"/>
              <w:rPr>
                <w:strike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6">
            <w:pPr>
              <w:widowControl w:val="0"/>
              <w:spacing w:after="0" w:line="240" w:lineRule="auto"/>
              <w:jc w:val="center"/>
              <w:rPr>
                <w:strike w:val="1"/>
                <w:sz w:val="19.920000076293945"/>
                <w:szCs w:val="19.920000076293945"/>
              </w:rPr>
            </w:pPr>
            <w:sdt>
              <w:sdtPr>
                <w:tag w:val="goog_rdk_2064"/>
              </w:sdtPr>
              <w:sdtContent>
                <w:del w:author="Thomas Cervone-Richards - NOAA Federal" w:id="177" w:date="2023-07-13T18:57:18Z">
                  <w:r w:rsidDel="00000000" w:rsidR="00000000" w:rsidRPr="00000000">
                    <w:rPr>
                      <w:strike w:val="1"/>
                      <w:sz w:val="19.920000076293945"/>
                      <w:szCs w:val="19.920000076293945"/>
                      <w:rtl w:val="0"/>
                    </w:rPr>
                    <w:delText xml:space="preserve">1001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widowControl w:val="0"/>
              <w:spacing w:after="0" w:line="240" w:lineRule="auto"/>
              <w:ind w:left="134.31381225585938" w:firstLine="0"/>
              <w:jc w:val="left"/>
              <w:rPr>
                <w:i w:val="1"/>
                <w:sz w:val="19.920000076293945"/>
                <w:szCs w:val="19.920000076293945"/>
              </w:rPr>
            </w:pPr>
            <w:sdt>
              <w:sdtPr>
                <w:tag w:val="goog_rdk_2066"/>
              </w:sdtPr>
              <w:sdtContent>
                <w:del w:author="Thomas Cervone-Richards - NOAA Federal" w:id="177" w:date="2023-07-13T18:57:1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after="0" w:line="240" w:lineRule="auto"/>
              <w:jc w:val="center"/>
              <w:rPr>
                <w:strike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after="0" w:line="240" w:lineRule="auto"/>
              <w:jc w:val="center"/>
              <w:rPr>
                <w:strike w:val="1"/>
                <w:sz w:val="19.920000076293945"/>
                <w:szCs w:val="19.920000076293945"/>
              </w:rPr>
            </w:pPr>
            <w:sdt>
              <w:sdtPr>
                <w:tag w:val="goog_rdk_2068"/>
              </w:sdtPr>
              <w:sdtContent>
                <w:del w:author="Thomas Cervone-Richards - NOAA Federal" w:id="177" w:date="2023-07-13T18:57:18Z">
                  <w:r w:rsidDel="00000000" w:rsidR="00000000" w:rsidRPr="00000000">
                    <w:rPr>
                      <w:strike w:val="1"/>
                      <w:sz w:val="19.920000076293945"/>
                      <w:szCs w:val="19.920000076293945"/>
                      <w:rtl w:val="0"/>
                    </w:rPr>
                    <w:delText xml:space="preserve">1002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after="0" w:line="240" w:lineRule="auto"/>
              <w:ind w:left="134.31381225585938" w:firstLine="0"/>
              <w:jc w:val="left"/>
              <w:rPr>
                <w:i w:val="1"/>
                <w:sz w:val="19.920000076293945"/>
                <w:szCs w:val="19.920000076293945"/>
              </w:rPr>
            </w:pPr>
            <w:sdt>
              <w:sdtPr>
                <w:tag w:val="goog_rdk_2070"/>
              </w:sdtPr>
              <w:sdtContent>
                <w:del w:author="Thomas Cervone-Richards - NOAA Federal" w:id="177" w:date="2023-07-13T18:57:1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after="0" w:line="240" w:lineRule="auto"/>
              <w:jc w:val="center"/>
              <w:rPr>
                <w:strike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after="0" w:line="240" w:lineRule="auto"/>
              <w:jc w:val="center"/>
              <w:rPr>
                <w:strike w:val="1"/>
                <w:sz w:val="19.920000076293945"/>
                <w:szCs w:val="19.920000076293945"/>
              </w:rPr>
            </w:pPr>
            <w:sdt>
              <w:sdtPr>
                <w:tag w:val="goog_rdk_2072"/>
              </w:sdtPr>
              <w:sdtContent>
                <w:del w:author="Thomas Cervone-Richards - NOAA Federal" w:id="177" w:date="2023-07-13T18:57:18Z">
                  <w:r w:rsidDel="00000000" w:rsidR="00000000" w:rsidRPr="00000000">
                    <w:rPr>
                      <w:strike w:val="1"/>
                      <w:sz w:val="19.920000076293945"/>
                      <w:szCs w:val="19.920000076293945"/>
                      <w:rtl w:val="0"/>
                    </w:rPr>
                    <w:delText xml:space="preserve">1003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after="0" w:line="240" w:lineRule="auto"/>
              <w:ind w:left="134.31381225585938" w:firstLine="0"/>
              <w:jc w:val="left"/>
              <w:rPr>
                <w:i w:val="1"/>
                <w:sz w:val="19.920000076293945"/>
                <w:szCs w:val="19.920000076293945"/>
              </w:rPr>
            </w:pPr>
            <w:sdt>
              <w:sdtPr>
                <w:tag w:val="goog_rdk_2074"/>
              </w:sdtPr>
              <w:sdtContent>
                <w:del w:author="Thomas Cervone-Richards - NOAA Federal" w:id="177" w:date="2023-07-13T18:57:1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after="0" w:line="240" w:lineRule="auto"/>
              <w:jc w:val="center"/>
              <w:rPr>
                <w:strike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after="0" w:line="240" w:lineRule="auto"/>
              <w:jc w:val="center"/>
              <w:rPr>
                <w:strike w:val="1"/>
                <w:sz w:val="19.920000076293945"/>
                <w:szCs w:val="19.920000076293945"/>
              </w:rPr>
            </w:pPr>
            <w:sdt>
              <w:sdtPr>
                <w:tag w:val="goog_rdk_2076"/>
              </w:sdtPr>
              <w:sdtContent>
                <w:del w:author="Thomas Cervone-Richards - NOAA Federal" w:id="177" w:date="2023-07-13T18:57:18Z">
                  <w:r w:rsidDel="00000000" w:rsidR="00000000" w:rsidRPr="00000000">
                    <w:rPr>
                      <w:strike w:val="1"/>
                      <w:sz w:val="19.920000076293945"/>
                      <w:szCs w:val="19.920000076293945"/>
                      <w:rtl w:val="0"/>
                    </w:rPr>
                    <w:delText xml:space="preserve">1004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after="0" w:line="240" w:lineRule="auto"/>
              <w:ind w:left="134.31381225585938" w:firstLine="0"/>
              <w:jc w:val="left"/>
              <w:rPr>
                <w:i w:val="1"/>
                <w:sz w:val="19.920000076293945"/>
                <w:szCs w:val="19.920000076293945"/>
              </w:rPr>
            </w:pPr>
            <w:sdt>
              <w:sdtPr>
                <w:tag w:val="goog_rdk_2078"/>
              </w:sdtPr>
              <w:sdtContent>
                <w:del w:author="Thomas Cervone-Richards - NOAA Federal" w:id="177" w:date="2023-07-13T18:57:1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after="0" w:line="240" w:lineRule="auto"/>
              <w:jc w:val="center"/>
              <w:rPr>
                <w:strike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after="0" w:line="240" w:lineRule="auto"/>
              <w:jc w:val="center"/>
              <w:rPr>
                <w:strike w:val="1"/>
                <w:sz w:val="19.920000076293945"/>
                <w:szCs w:val="19.920000076293945"/>
              </w:rPr>
            </w:pPr>
            <w:sdt>
              <w:sdtPr>
                <w:tag w:val="goog_rdk_2080"/>
              </w:sdtPr>
              <w:sdtContent>
                <w:del w:author="Thomas Cervone-Richards - NOAA Federal" w:id="177" w:date="2023-07-13T18:57:18Z">
                  <w:r w:rsidDel="00000000" w:rsidR="00000000" w:rsidRPr="00000000">
                    <w:rPr>
                      <w:strike w:val="1"/>
                      <w:sz w:val="19.920000076293945"/>
                      <w:szCs w:val="19.920000076293945"/>
                      <w:rtl w:val="0"/>
                    </w:rPr>
                    <w:delText xml:space="preserve">1005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after="0" w:line="240" w:lineRule="auto"/>
              <w:ind w:left="134.31381225585938" w:firstLine="0"/>
              <w:jc w:val="left"/>
              <w:rPr>
                <w:i w:val="1"/>
                <w:sz w:val="19.920000076293945"/>
                <w:szCs w:val="19.920000076293945"/>
              </w:rPr>
            </w:pPr>
            <w:sdt>
              <w:sdtPr>
                <w:tag w:val="goog_rdk_2082"/>
              </w:sdtPr>
              <w:sdtContent>
                <w:del w:author="Thomas Cervone-Richards - NOAA Federal" w:id="177" w:date="2023-07-13T18:57:1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after="0" w:line="240" w:lineRule="auto"/>
              <w:jc w:val="center"/>
              <w:rPr>
                <w:strike w:val="1"/>
                <w:sz w:val="19.920000076293945"/>
                <w:szCs w:val="19.920000076293945"/>
              </w:rPr>
            </w:pPr>
            <w:r w:rsidDel="00000000" w:rsidR="00000000" w:rsidRPr="00000000">
              <w:rPr>
                <w:rtl w:val="0"/>
              </w:rPr>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after="0" w:line="230.02774715423584" w:lineRule="auto"/>
              <w:ind w:left="120.76812744140625" w:right="232.4920654296875" w:firstLine="10.159149169921875"/>
              <w:jc w:val="left"/>
              <w:rPr>
                <w:sz w:val="19.920000076293945"/>
                <w:szCs w:val="19.920000076293945"/>
              </w:rPr>
            </w:pPr>
            <w:r w:rsidDel="00000000" w:rsidR="00000000" w:rsidRPr="00000000">
              <w:rPr>
                <w:sz w:val="19.920000076293945"/>
                <w:szCs w:val="19.920000076293945"/>
                <w:rtl w:val="0"/>
              </w:rPr>
              <w:t xml:space="preserve">If an update and its base  cell do not have the same  lexical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C3B">
            <w:pPr>
              <w:widowControl w:val="0"/>
              <w:spacing w:after="0" w:line="228.82407188415527" w:lineRule="auto"/>
              <w:ind w:left="119.771728515625" w:right="71.153564453125" w:firstLine="8.7646484375"/>
              <w:jc w:val="left"/>
              <w:rPr>
                <w:sz w:val="19.920000076293945"/>
                <w:szCs w:val="19.920000076293945"/>
              </w:rPr>
            </w:pPr>
            <w:r w:rsidDel="00000000" w:rsidR="00000000" w:rsidRPr="00000000">
              <w:rPr>
                <w:sz w:val="19.920000076293945"/>
                <w:szCs w:val="19.920000076293945"/>
                <w:rtl w:val="0"/>
              </w:rPr>
              <w:t xml:space="preserve">Update and base cell  do not have the  </w:t>
            </w:r>
          </w:p>
          <w:p w:rsidR="00000000" w:rsidDel="00000000" w:rsidP="00000000" w:rsidRDefault="00000000" w:rsidRPr="00000000" w14:paraId="00000C3C">
            <w:pPr>
              <w:widowControl w:val="0"/>
              <w:spacing w:after="0" w:before="7.208251953125" w:line="240" w:lineRule="auto"/>
              <w:ind w:left="119.1741943359375" w:firstLine="0"/>
              <w:jc w:val="left"/>
              <w:rPr>
                <w:sz w:val="19.920000076293945"/>
                <w:szCs w:val="19.920000076293945"/>
              </w:rPr>
            </w:pPr>
            <w:r w:rsidDel="00000000" w:rsidR="00000000" w:rsidRPr="00000000">
              <w:rPr>
                <w:sz w:val="19.920000076293945"/>
                <w:szCs w:val="19.920000076293945"/>
                <w:rtl w:val="0"/>
              </w:rPr>
              <w:t xml:space="preserve">same lexical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after="0" w:line="240" w:lineRule="auto"/>
              <w:ind w:left="113.1890869140625" w:firstLine="0"/>
              <w:jc w:val="left"/>
              <w:rPr>
                <w:sz w:val="19.920000076293945"/>
                <w:szCs w:val="19.920000076293945"/>
              </w:rPr>
            </w:pPr>
            <w:r w:rsidDel="00000000" w:rsidR="00000000" w:rsidRPr="00000000">
              <w:rPr>
                <w:sz w:val="19.920000076293945"/>
                <w:szCs w:val="19.920000076293945"/>
                <w:rtl w:val="0"/>
              </w:rPr>
              <w:t xml:space="preserve">Amend the lexical  </w:t>
            </w:r>
          </w:p>
          <w:p w:rsidR="00000000" w:rsidDel="00000000" w:rsidP="00000000" w:rsidRDefault="00000000" w:rsidRPr="00000000" w14:paraId="00000C3E">
            <w:pPr>
              <w:widowControl w:val="0"/>
              <w:spacing w:after="0" w:line="240" w:lineRule="auto"/>
              <w:ind w:left="123.7469482421875" w:firstLine="0"/>
              <w:jc w:val="left"/>
              <w:rPr>
                <w:sz w:val="19.920000076293945"/>
                <w:szCs w:val="19.920000076293945"/>
              </w:rPr>
            </w:pPr>
            <w:r w:rsidDel="00000000" w:rsidR="00000000" w:rsidRPr="00000000">
              <w:rPr>
                <w:sz w:val="19.920000076293945"/>
                <w:szCs w:val="19.920000076293945"/>
                <w:rtl w:val="0"/>
              </w:rPr>
              <w:t xml:space="preserve">level of the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(8.4.2.2a)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after="0" w:line="240" w:lineRule="auto"/>
              <w:jc w:val="center"/>
              <w:rPr>
                <w:sz w:val="19.920000076293945"/>
                <w:szCs w:val="19.920000076293945"/>
              </w:rPr>
            </w:pPr>
            <w:sdt>
              <w:sdtPr>
                <w:tag w:val="goog_rdk_2084"/>
              </w:sdtPr>
              <w:sdtContent>
                <w:ins w:author="Thomas Cervone-Richards - NOAA Federal" w:id="178" w:date="2023-10-03T15:50:2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after="0" w:line="240" w:lineRule="auto"/>
              <w:jc w:val="center"/>
              <w:rPr>
                <w:strike w:val="1"/>
                <w:sz w:val="19.920000076293945"/>
                <w:szCs w:val="19.920000076293945"/>
              </w:rPr>
            </w:pPr>
            <w:sdt>
              <w:sdtPr>
                <w:tag w:val="goog_rdk_2086"/>
              </w:sdtPr>
              <w:sdtContent>
                <w:del w:author="Thomas Cervone-Richards - NOAA Federal" w:id="179" w:date="2023-07-13T18:57:25Z">
                  <w:r w:rsidDel="00000000" w:rsidR="00000000" w:rsidRPr="00000000">
                    <w:rPr>
                      <w:strike w:val="1"/>
                      <w:sz w:val="19.920000076293945"/>
                      <w:szCs w:val="19.920000076293945"/>
                      <w:rtl w:val="0"/>
                    </w:rPr>
                    <w:delText xml:space="preserve">1007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after="0" w:line="240" w:lineRule="auto"/>
              <w:ind w:left="134.31381225585938" w:firstLine="0"/>
              <w:jc w:val="left"/>
              <w:rPr>
                <w:i w:val="1"/>
                <w:sz w:val="19.920000076293945"/>
                <w:szCs w:val="19.920000076293945"/>
              </w:rPr>
            </w:pPr>
            <w:sdt>
              <w:sdtPr>
                <w:tag w:val="goog_rdk_2088"/>
              </w:sdtPr>
              <w:sdtContent>
                <w:del w:author="Thomas Cervone-Richards - NOAA Federal" w:id="179" w:date="2023-07-13T18:57:25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after="0" w:line="240" w:lineRule="auto"/>
              <w:jc w:val="center"/>
              <w:rPr>
                <w:strike w:val="1"/>
                <w:sz w:val="19.920000076293945"/>
                <w:szCs w:val="19.920000076293945"/>
              </w:rPr>
            </w:pPr>
            <w:r w:rsidDel="00000000" w:rsidR="00000000" w:rsidRPr="00000000">
              <w:rPr>
                <w:rtl w:val="0"/>
              </w:rPr>
            </w:r>
          </w:p>
        </w:tc>
      </w:tr>
      <w:tr>
        <w:trPr>
          <w:cantSplit w:val="0"/>
          <w:trHeight w:val="13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after="0" w:line="231.43276691436768" w:lineRule="auto"/>
              <w:ind w:left="114.39376831054688" w:right="67.75360107421875" w:firstLine="15.537567138671875"/>
              <w:rPr>
                <w:sz w:val="19.920000076293945"/>
                <w:szCs w:val="19.920000076293945"/>
              </w:rPr>
            </w:pPr>
            <w:r w:rsidDel="00000000" w:rsidR="00000000" w:rsidRPr="00000000">
              <w:rPr>
                <w:sz w:val="19.920000076293945"/>
                <w:szCs w:val="19.920000076293945"/>
                <w:rtl w:val="0"/>
              </w:rPr>
              <w:t xml:space="preserve">For each ER (update) file  where an </w:t>
            </w:r>
            <w:sdt>
              <w:sdtPr>
                <w:tag w:val="goog_rdk_2089"/>
              </w:sdtPr>
              <w:sdtContent>
                <w:commentRangeStart w:id="92"/>
              </w:sdtContent>
            </w:sdt>
            <w:r w:rsidDel="00000000" w:rsidR="00000000" w:rsidRPr="00000000">
              <w:rPr>
                <w:sz w:val="19.920000076293945"/>
                <w:szCs w:val="19.920000076293945"/>
                <w:rtl w:val="0"/>
              </w:rPr>
              <w:t xml:space="preserve">AGEN</w:t>
            </w:r>
            <w:commentRangeEnd w:id="92"/>
            <w:r w:rsidDel="00000000" w:rsidR="00000000" w:rsidRPr="00000000">
              <w:commentReference w:id="92"/>
            </w:r>
            <w:r w:rsidDel="00000000" w:rsidR="00000000" w:rsidRPr="00000000">
              <w:rPr>
                <w:sz w:val="19.920000076293945"/>
                <w:szCs w:val="19.920000076293945"/>
                <w:rtl w:val="0"/>
              </w:rPr>
              <w:t xml:space="preserve"> subfield  value of the </w:t>
            </w:r>
            <w:sdt>
              <w:sdtPr>
                <w:tag w:val="goog_rdk_2090"/>
              </w:sdtPr>
              <w:sdtContent>
                <w:commentRangeStart w:id="93"/>
              </w:sdtContent>
            </w:sdt>
            <w:r w:rsidDel="00000000" w:rsidR="00000000" w:rsidRPr="00000000">
              <w:rPr>
                <w:sz w:val="19.920000076293945"/>
                <w:szCs w:val="19.920000076293945"/>
                <w:rtl w:val="0"/>
              </w:rPr>
              <w:t xml:space="preserve">DSID</w:t>
            </w:r>
            <w:commentRangeEnd w:id="93"/>
            <w:r w:rsidDel="00000000" w:rsidR="00000000" w:rsidRPr="00000000">
              <w:commentReference w:id="93"/>
            </w:r>
            <w:r w:rsidDel="00000000" w:rsidR="00000000" w:rsidRPr="00000000">
              <w:rPr>
                <w:sz w:val="19.920000076293945"/>
                <w:szCs w:val="19.920000076293945"/>
                <w:rtl w:val="0"/>
              </w:rPr>
              <w:t xml:space="preserve"> field or  FOID field is not identical to the AGEN subfield values  in the EN (base)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after="0" w:line="240" w:lineRule="auto"/>
              <w:ind w:left="115.58837890625" w:firstLine="0"/>
              <w:jc w:val="left"/>
              <w:rPr>
                <w:sz w:val="19.920000076293945"/>
                <w:szCs w:val="19.920000076293945"/>
              </w:rPr>
            </w:pPr>
            <w:r w:rsidDel="00000000" w:rsidR="00000000" w:rsidRPr="00000000">
              <w:rPr>
                <w:sz w:val="19.920000076293945"/>
                <w:szCs w:val="19.920000076293945"/>
                <w:rtl w:val="0"/>
              </w:rPr>
              <w:t xml:space="preserve">AGEN subfield  </w:t>
            </w:r>
          </w:p>
          <w:p w:rsidR="00000000" w:rsidDel="00000000" w:rsidP="00000000" w:rsidRDefault="00000000" w:rsidRPr="00000000" w14:paraId="00000C4C">
            <w:pPr>
              <w:widowControl w:val="0"/>
              <w:spacing w:after="0" w:line="231.53281688690186" w:lineRule="auto"/>
              <w:ind w:left="119.97100830078125" w:right="59.998779296875" w:hanging="5.57769775390625"/>
              <w:jc w:val="left"/>
              <w:rPr>
                <w:sz w:val="19.920000076293945"/>
                <w:szCs w:val="19.920000076293945"/>
              </w:rPr>
            </w:pPr>
            <w:r w:rsidDel="00000000" w:rsidR="00000000" w:rsidRPr="00000000">
              <w:rPr>
                <w:sz w:val="19.920000076293945"/>
                <w:szCs w:val="19.920000076293945"/>
                <w:rtl w:val="0"/>
              </w:rPr>
              <w:t xml:space="preserve">values do not agree  between ER (update)  and EN (base)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after="0" w:line="231.23263835906982" w:lineRule="auto"/>
              <w:ind w:left="111.9940185546875" w:right="90.2471923828125" w:firstLine="1.195068359375"/>
              <w:jc w:val="left"/>
              <w:rPr>
                <w:sz w:val="19.920000076293945"/>
                <w:szCs w:val="19.920000076293945"/>
              </w:rPr>
            </w:pPr>
            <w:r w:rsidDel="00000000" w:rsidR="00000000" w:rsidRPr="00000000">
              <w:rPr>
                <w:sz w:val="19.920000076293945"/>
                <w:szCs w:val="19.920000076293945"/>
                <w:rtl w:val="0"/>
              </w:rPr>
              <w:t xml:space="preserve">Amend AGEN subfield  values to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after="0" w:line="231.23263835906982" w:lineRule="auto"/>
              <w:ind w:left="126.3458251953125" w:right="111.065673828125" w:firstLine="3.5858154296875"/>
              <w:jc w:val="left"/>
              <w:rPr>
                <w:sz w:val="19.920000076293945"/>
                <w:szCs w:val="19.920000076293945"/>
              </w:rPr>
            </w:pPr>
            <w:r w:rsidDel="00000000" w:rsidR="00000000" w:rsidRPr="00000000">
              <w:rPr>
                <w:sz w:val="19.920000076293945"/>
                <w:szCs w:val="19.920000076293945"/>
                <w:rtl w:val="0"/>
              </w:rPr>
              <w:t xml:space="preserve">Part 3 (4.3.1) and  (7.3.1.1)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after="0" w:line="240" w:lineRule="auto"/>
              <w:jc w:val="center"/>
              <w:rPr>
                <w:sz w:val="19.920000076293945"/>
                <w:szCs w:val="19.920000076293945"/>
              </w:rPr>
            </w:pPr>
            <w:sdt>
              <w:sdtPr>
                <w:tag w:val="goog_rdk_2092"/>
              </w:sdtPr>
              <w:sdtContent>
                <w:ins w:author="Thomas Cervone-Richards - NOAA Federal" w:id="180" w:date="2023-10-06T14:47:2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after="0" w:line="231.23223781585693" w:lineRule="auto"/>
              <w:ind w:left="115.5889892578125" w:right="213.56781005859375" w:firstLine="14.34234619140625"/>
              <w:rPr>
                <w:sz w:val="19.920000076293945"/>
                <w:szCs w:val="19.920000076293945"/>
              </w:rPr>
            </w:pPr>
            <w:r w:rsidDel="00000000" w:rsidR="00000000" w:rsidRPr="00000000">
              <w:rPr>
                <w:sz w:val="19.920000076293945"/>
                <w:szCs w:val="19.920000076293945"/>
                <w:rtl w:val="0"/>
              </w:rPr>
              <w:t xml:space="preserve">For a catalogue file where  the </w:t>
            </w:r>
            <w:sdt>
              <w:sdtPr>
                <w:tag w:val="goog_rdk_2093"/>
              </w:sdtPr>
              <w:sdtContent>
                <w:commentRangeStart w:id="94"/>
              </w:sdtContent>
            </w:sdt>
            <w:r w:rsidDel="00000000" w:rsidR="00000000" w:rsidRPr="00000000">
              <w:rPr>
                <w:sz w:val="19.920000076293945"/>
                <w:szCs w:val="19.920000076293945"/>
                <w:rtl w:val="0"/>
              </w:rPr>
              <w:t xml:space="preserve">DDR</w:t>
            </w:r>
            <w:sdt>
              <w:sdtPr>
                <w:tag w:val="goog_rdk_2094"/>
              </w:sdtPr>
              <w:sdtContent>
                <w:ins w:author="Thomas Cervone-Richards - NOAA Federal" w:id="181" w:date="2023-10-06T14:48:29Z">
                  <w:commentRangeEnd w:id="94"/>
                  <w:r w:rsidDel="00000000" w:rsidR="00000000" w:rsidRPr="00000000">
                    <w:commentReference w:id="94"/>
                  </w:r>
                  <w:r w:rsidDel="00000000" w:rsidR="00000000" w:rsidRPr="00000000">
                    <w:rPr>
                      <w:sz w:val="19.920000076293945"/>
                      <w:szCs w:val="19.920000076293945"/>
                      <w:rtl w:val="0"/>
                    </w:rPr>
                    <w:t xml:space="preserve">(Data Descriptive Record)</w:t>
                  </w:r>
                </w:ins>
              </w:sdtContent>
            </w:sdt>
            <w:r w:rsidDel="00000000" w:rsidR="00000000" w:rsidRPr="00000000">
              <w:rPr>
                <w:sz w:val="19.920000076293945"/>
                <w:szCs w:val="19.920000076293945"/>
                <w:rtl w:val="0"/>
              </w:rPr>
              <w:t xml:space="preserve"> does not contain  only the description of the  catalogue file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after="0" w:line="240" w:lineRule="auto"/>
              <w:ind w:left="130.92681884765625" w:firstLine="0"/>
              <w:jc w:val="left"/>
              <w:rPr>
                <w:sz w:val="19.920000076293945"/>
                <w:szCs w:val="19.920000076293945"/>
              </w:rPr>
            </w:pPr>
            <w:r w:rsidDel="00000000" w:rsidR="00000000" w:rsidRPr="00000000">
              <w:rPr>
                <w:sz w:val="19.920000076293945"/>
                <w:szCs w:val="19.920000076293945"/>
                <w:rtl w:val="0"/>
              </w:rPr>
              <w:t xml:space="preserve">Invalid DDR in  </w:t>
            </w:r>
          </w:p>
          <w:p w:rsidR="00000000" w:rsidDel="00000000" w:rsidP="00000000" w:rsidRDefault="00000000" w:rsidRPr="00000000" w14:paraId="00000C54">
            <w:pPr>
              <w:widowControl w:val="0"/>
              <w:spacing w:after="0" w:line="240" w:lineRule="auto"/>
              <w:ind w:left="120.767822265625" w:firstLine="0"/>
              <w:jc w:val="left"/>
              <w:rPr>
                <w:sz w:val="19.920000076293945"/>
                <w:szCs w:val="19.920000076293945"/>
              </w:rPr>
            </w:pPr>
            <w:r w:rsidDel="00000000" w:rsidR="00000000" w:rsidRPr="00000000">
              <w:rPr>
                <w:sz w:val="19.920000076293945"/>
                <w:szCs w:val="19.920000076293945"/>
                <w:rtl w:val="0"/>
              </w:rPr>
              <w:t xml:space="preserve">catalogue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widowControl w:val="0"/>
              <w:spacing w:after="0" w:line="240" w:lineRule="auto"/>
              <w:ind w:left="113.1890869140625" w:firstLine="0"/>
              <w:jc w:val="left"/>
              <w:rPr>
                <w:sz w:val="19.920000076293945"/>
                <w:szCs w:val="19.920000076293945"/>
              </w:rPr>
            </w:pPr>
            <w:r w:rsidDel="00000000" w:rsidR="00000000" w:rsidRPr="00000000">
              <w:rPr>
                <w:sz w:val="19.920000076293945"/>
                <w:szCs w:val="19.920000076293945"/>
                <w:rtl w:val="0"/>
              </w:rPr>
              <w:t xml:space="preserve">Amend DDR.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6">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( 7 ) and  </w:t>
            </w:r>
          </w:p>
          <w:p w:rsidR="00000000" w:rsidDel="00000000" w:rsidP="00000000" w:rsidRDefault="00000000" w:rsidRPr="00000000" w14:paraId="00000C57">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(A.2)</w:t>
            </w:r>
          </w:p>
        </w:tc>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after="0" w:line="240" w:lineRule="auto"/>
              <w:jc w:val="center"/>
              <w:rPr>
                <w:sz w:val="19.920000076293945"/>
                <w:szCs w:val="19.920000076293945"/>
              </w:rPr>
            </w:pPr>
            <w:sdt>
              <w:sdtPr>
                <w:tag w:val="goog_rdk_2096"/>
              </w:sdtPr>
              <w:sdtContent>
                <w:ins w:author="Thomas Cervone-Richards - NOAA Federal" w:id="182" w:date="2023-10-06T14:49:3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6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after="0" w:line="230.42990684509277" w:lineRule="auto"/>
              <w:ind w:left="115.5889892578125" w:right="88.66943359375" w:firstLine="14.34234619140625"/>
              <w:jc w:val="left"/>
              <w:rPr>
                <w:sz w:val="19.920000076293945"/>
                <w:szCs w:val="19.920000076293945"/>
              </w:rPr>
            </w:pPr>
            <w:r w:rsidDel="00000000" w:rsidR="00000000" w:rsidRPr="00000000">
              <w:rPr>
                <w:sz w:val="19.920000076293945"/>
                <w:szCs w:val="19.920000076293945"/>
                <w:rtl w:val="0"/>
              </w:rPr>
              <w:t xml:space="preserve">For each FRID field in an  ER (update) file where  RUIN is Equal to 3 (modify)  AND the FOID for the  </w:t>
            </w:r>
          </w:p>
          <w:p w:rsidR="00000000" w:rsidDel="00000000" w:rsidP="00000000" w:rsidRDefault="00000000" w:rsidRPr="00000000" w14:paraId="00000C5C">
            <w:pPr>
              <w:widowControl w:val="0"/>
              <w:spacing w:after="0" w:before="5.8770751953125" w:line="240" w:lineRule="auto"/>
              <w:ind w:left="125.74813842773438" w:firstLine="0"/>
              <w:jc w:val="left"/>
              <w:rPr>
                <w:sz w:val="19.920000076293945"/>
                <w:szCs w:val="19.920000076293945"/>
              </w:rPr>
            </w:pPr>
            <w:r w:rsidDel="00000000" w:rsidR="00000000" w:rsidRPr="00000000">
              <w:rPr>
                <w:sz w:val="19.920000076293945"/>
                <w:szCs w:val="19.920000076293945"/>
                <w:rtl w:val="0"/>
              </w:rPr>
              <w:t xml:space="preserve">modified object is not  </w:t>
            </w:r>
          </w:p>
          <w:p w:rsidR="00000000" w:rsidDel="00000000" w:rsidP="00000000" w:rsidRDefault="00000000" w:rsidRPr="00000000" w14:paraId="00000C5D">
            <w:pPr>
              <w:widowControl w:val="0"/>
              <w:spacing w:after="0" w:line="231.23273849487305" w:lineRule="auto"/>
              <w:ind w:left="119.9713134765625" w:right="281.29608154296875" w:firstLine="6.17523193359375"/>
              <w:jc w:val="left"/>
              <w:rPr>
                <w:sz w:val="19.920000076293945"/>
                <w:szCs w:val="19.920000076293945"/>
              </w:rPr>
            </w:pPr>
            <w:r w:rsidDel="00000000" w:rsidR="00000000" w:rsidRPr="00000000">
              <w:rPr>
                <w:sz w:val="19.920000076293945"/>
                <w:szCs w:val="19.920000076293945"/>
                <w:rtl w:val="0"/>
              </w:rPr>
              <w:t xml:space="preserve">identical in the EN (base)  and ER (update)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after="0" w:line="240" w:lineRule="auto"/>
              <w:ind w:left="129.9310302734375" w:firstLine="0"/>
              <w:jc w:val="left"/>
              <w:rPr>
                <w:sz w:val="19.920000076293945"/>
                <w:szCs w:val="19.920000076293945"/>
              </w:rPr>
            </w:pPr>
            <w:r w:rsidDel="00000000" w:rsidR="00000000" w:rsidRPr="00000000">
              <w:rPr>
                <w:sz w:val="19.920000076293945"/>
                <w:szCs w:val="19.920000076293945"/>
                <w:rtl w:val="0"/>
              </w:rPr>
              <w:t xml:space="preserve">FOID for the  </w:t>
            </w:r>
          </w:p>
          <w:p w:rsidR="00000000" w:rsidDel="00000000" w:rsidP="00000000" w:rsidRDefault="00000000" w:rsidRPr="00000000" w14:paraId="00000C5F">
            <w:pPr>
              <w:widowControl w:val="0"/>
              <w:spacing w:after="0" w:line="230.02846240997314" w:lineRule="auto"/>
              <w:ind w:left="126.14593505859375" w:right="70.755615234375" w:hanging="0.39825439453125"/>
              <w:jc w:val="left"/>
              <w:rPr>
                <w:sz w:val="19.920000076293945"/>
                <w:szCs w:val="19.920000076293945"/>
              </w:rPr>
            </w:pPr>
            <w:r w:rsidDel="00000000" w:rsidR="00000000" w:rsidRPr="00000000">
              <w:rPr>
                <w:sz w:val="19.920000076293945"/>
                <w:szCs w:val="19.920000076293945"/>
                <w:rtl w:val="0"/>
              </w:rPr>
              <w:t xml:space="preserve">modified object is not  identical in the EN  (base) and ER  </w:t>
            </w:r>
          </w:p>
          <w:p w:rsidR="00000000" w:rsidDel="00000000" w:rsidP="00000000" w:rsidRDefault="00000000" w:rsidRPr="00000000" w14:paraId="00000C60">
            <w:pPr>
              <w:widowControl w:val="0"/>
              <w:spacing w:after="0" w:before="6.2103271484375" w:line="240" w:lineRule="auto"/>
              <w:ind w:left="126.34521484375" w:firstLine="0"/>
              <w:jc w:val="left"/>
              <w:rPr>
                <w:sz w:val="19.920000076293945"/>
                <w:szCs w:val="19.920000076293945"/>
              </w:rPr>
            </w:pPr>
            <w:r w:rsidDel="00000000" w:rsidR="00000000" w:rsidRPr="00000000">
              <w:rPr>
                <w:sz w:val="19.920000076293945"/>
                <w:szCs w:val="19.920000076293945"/>
                <w:rtl w:val="0"/>
              </w:rPr>
              <w:t xml:space="preserve">(update)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after="0" w:line="231.23273849487305" w:lineRule="auto"/>
              <w:ind w:left="123.7469482421875" w:right="322.91259765625" w:hanging="10.557861328125"/>
              <w:jc w:val="left"/>
              <w:rPr>
                <w:sz w:val="19.920000076293945"/>
                <w:szCs w:val="19.920000076293945"/>
              </w:rPr>
            </w:pPr>
            <w:r w:rsidDel="00000000" w:rsidR="00000000" w:rsidRPr="00000000">
              <w:rPr>
                <w:sz w:val="19.920000076293945"/>
                <w:szCs w:val="19.920000076293945"/>
                <w:rtl w:val="0"/>
              </w:rPr>
              <w:t xml:space="preserve">Amend FOIDs to be  identical or make  </w:t>
            </w:r>
          </w:p>
          <w:p w:rsidR="00000000" w:rsidDel="00000000" w:rsidP="00000000" w:rsidRDefault="00000000" w:rsidRPr="00000000" w14:paraId="00000C62">
            <w:pPr>
              <w:widowControl w:val="0"/>
              <w:spacing w:after="0" w:before="2.8106689453125" w:line="231.23273849487305" w:lineRule="auto"/>
              <w:ind w:left="117.3724365234375" w:right="378.4893798828125" w:hanging="0.5975341796875"/>
              <w:jc w:val="left"/>
              <w:rPr>
                <w:sz w:val="19.920000076293945"/>
                <w:szCs w:val="19.920000076293945"/>
              </w:rPr>
            </w:pPr>
            <w:r w:rsidDel="00000000" w:rsidR="00000000" w:rsidRPr="00000000">
              <w:rPr>
                <w:sz w:val="19.920000076293945"/>
                <w:szCs w:val="19.920000076293945"/>
                <w:rtl w:val="0"/>
              </w:rPr>
              <w:t xml:space="preserve">separate insert and  delete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Part 3 (8.4.2)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after="0" w:line="240" w:lineRule="auto"/>
              <w:jc w:val="center"/>
              <w:rPr>
                <w:sz w:val="19.920000076293945"/>
                <w:szCs w:val="19.920000076293945"/>
              </w:rPr>
            </w:pPr>
            <w:sdt>
              <w:sdtPr>
                <w:tag w:val="goog_rdk_2098"/>
              </w:sdtPr>
              <w:sdtContent>
                <w:ins w:author="Thomas Cervone-Richards - NOAA Federal" w:id="183" w:date="2023-10-06T14:58:45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8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after="0" w:line="230.83152294158936" w:lineRule="auto"/>
              <w:ind w:left="115.5889892578125" w:right="55.403442382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TXTDSC, NTXTDS,  PICREP is Known and  references a file that is Not  present in the exchange set  OR their names do not  conform to the ENC  </w:t>
            </w:r>
          </w:p>
          <w:p w:rsidR="00000000" w:rsidDel="00000000" w:rsidP="00000000" w:rsidRDefault="00000000" w:rsidRPr="00000000" w14:paraId="00000C68">
            <w:pPr>
              <w:widowControl w:val="0"/>
              <w:spacing w:after="0" w:before="3.143310546875" w:line="240" w:lineRule="auto"/>
              <w:ind w:left="129.93133544921875" w:firstLine="0"/>
              <w:jc w:val="left"/>
              <w:rPr>
                <w:sz w:val="19.920000076293945"/>
                <w:szCs w:val="19.920000076293945"/>
              </w:rPr>
            </w:pPr>
            <w:r w:rsidDel="00000000" w:rsidR="00000000" w:rsidRPr="00000000">
              <w:rPr>
                <w:sz w:val="19.920000076293945"/>
                <w:szCs w:val="19.920000076293945"/>
                <w:rtl w:val="0"/>
              </w:rPr>
              <w:t xml:space="preserve">Product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after="0" w:line="231.23273849487305" w:lineRule="auto"/>
              <w:ind w:left="128.13812255859375" w:right="360.989990234375" w:hanging="12.54974365234375"/>
              <w:jc w:val="left"/>
              <w:rPr>
                <w:sz w:val="19.920000076293945"/>
                <w:szCs w:val="19.920000076293945"/>
              </w:rPr>
            </w:pPr>
            <w:r w:rsidDel="00000000" w:rsidR="00000000" w:rsidRPr="00000000">
              <w:rPr>
                <w:sz w:val="19.920000076293945"/>
                <w:szCs w:val="19.920000076293945"/>
                <w:rtl w:val="0"/>
              </w:rPr>
              <w:t xml:space="preserve">Text or picture file  referenced by a  </w:t>
            </w:r>
          </w:p>
          <w:p w:rsidR="00000000" w:rsidDel="00000000" w:rsidP="00000000" w:rsidRDefault="00000000" w:rsidRPr="00000000" w14:paraId="00000C6A">
            <w:pPr>
              <w:widowControl w:val="0"/>
              <w:spacing w:after="0" w:before="2.8106689453125" w:line="231.23335361480713" w:lineRule="auto"/>
              <w:ind w:left="124.35333251953125" w:right="203.2232666015625" w:hanging="8.76495361328125"/>
              <w:jc w:val="left"/>
              <w:rPr>
                <w:sz w:val="19.920000076293945"/>
                <w:szCs w:val="19.920000076293945"/>
              </w:rPr>
            </w:pPr>
            <w:r w:rsidDel="00000000" w:rsidR="00000000" w:rsidRPr="00000000">
              <w:rPr>
                <w:sz w:val="19.920000076293945"/>
                <w:szCs w:val="19.920000076293945"/>
                <w:rtl w:val="0"/>
              </w:rPr>
              <w:t xml:space="preserve">feature object is not  present in the  </w:t>
            </w:r>
          </w:p>
          <w:p w:rsidR="00000000" w:rsidDel="00000000" w:rsidP="00000000" w:rsidRDefault="00000000" w:rsidRPr="00000000" w14:paraId="00000C6B">
            <w:pPr>
              <w:widowControl w:val="0"/>
              <w:spacing w:after="0" w:before="5.2099609375" w:line="231.23335361480713" w:lineRule="auto"/>
              <w:ind w:left="125.7476806640625" w:right="270.552978515625" w:hanging="4.9798583984375"/>
              <w:jc w:val="left"/>
              <w:rPr>
                <w:sz w:val="19.920000076293945"/>
                <w:szCs w:val="19.920000076293945"/>
              </w:rPr>
            </w:pPr>
            <w:r w:rsidDel="00000000" w:rsidR="00000000" w:rsidRPr="00000000">
              <w:rPr>
                <w:sz w:val="19.920000076293945"/>
                <w:szCs w:val="19.920000076293945"/>
                <w:rtl w:val="0"/>
              </w:rPr>
              <w:t xml:space="preserve">exchange set or its  name is non </w:t>
            </w:r>
          </w:p>
          <w:p w:rsidR="00000000" w:rsidDel="00000000" w:rsidP="00000000" w:rsidRDefault="00000000" w:rsidRPr="00000000" w14:paraId="00000C6C">
            <w:pPr>
              <w:widowControl w:val="0"/>
              <w:spacing w:after="0" w:before="5.2099609375" w:line="240" w:lineRule="auto"/>
              <w:ind w:left="120.767822265625" w:firstLine="0"/>
              <w:jc w:val="left"/>
              <w:rPr>
                <w:sz w:val="19.920000076293945"/>
                <w:szCs w:val="19.920000076293945"/>
              </w:rPr>
            </w:pPr>
            <w:r w:rsidDel="00000000" w:rsidR="00000000" w:rsidRPr="00000000">
              <w:rPr>
                <w:sz w:val="19.920000076293945"/>
                <w:szCs w:val="19.920000076293945"/>
                <w:rtl w:val="0"/>
              </w:rPr>
              <w:t xml:space="preserve">conformant.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after="0" w:line="240" w:lineRule="auto"/>
              <w:ind w:left="127.53173828125" w:firstLine="0"/>
              <w:jc w:val="left"/>
              <w:rPr>
                <w:sz w:val="19.920000076293945"/>
                <w:szCs w:val="19.920000076293945"/>
              </w:rPr>
            </w:pPr>
            <w:r w:rsidDel="00000000" w:rsidR="00000000" w:rsidRPr="00000000">
              <w:rPr>
                <w:sz w:val="19.920000076293945"/>
                <w:szCs w:val="19.920000076293945"/>
                <w:rtl w:val="0"/>
              </w:rPr>
              <w:t xml:space="preserve">Ensure referenced  </w:t>
            </w:r>
          </w:p>
          <w:p w:rsidR="00000000" w:rsidDel="00000000" w:rsidP="00000000" w:rsidRDefault="00000000" w:rsidRPr="00000000" w14:paraId="00000C6E">
            <w:pPr>
              <w:widowControl w:val="0"/>
              <w:spacing w:after="0" w:line="240" w:lineRule="auto"/>
              <w:ind w:left="113.1890869140625" w:firstLine="0"/>
              <w:jc w:val="left"/>
              <w:rPr>
                <w:sz w:val="19.920000076293945"/>
                <w:szCs w:val="19.920000076293945"/>
              </w:rPr>
            </w:pPr>
            <w:r w:rsidDel="00000000" w:rsidR="00000000" w:rsidRPr="00000000">
              <w:rPr>
                <w:sz w:val="19.920000076293945"/>
                <w:szCs w:val="19.920000076293945"/>
                <w:rtl w:val="0"/>
              </w:rPr>
              <w:t xml:space="preserve">files exist and are  </w:t>
            </w:r>
          </w:p>
          <w:p w:rsidR="00000000" w:rsidDel="00000000" w:rsidP="00000000" w:rsidRDefault="00000000" w:rsidRPr="00000000" w14:paraId="00000C6F">
            <w:pPr>
              <w:widowControl w:val="0"/>
              <w:spacing w:after="0" w:line="240" w:lineRule="auto"/>
              <w:ind w:left="123.348388671875" w:firstLine="0"/>
              <w:jc w:val="left"/>
              <w:rPr>
                <w:sz w:val="19.920000076293945"/>
                <w:szCs w:val="19.920000076293945"/>
              </w:rPr>
            </w:pPr>
            <w:r w:rsidDel="00000000" w:rsidR="00000000" w:rsidRPr="00000000">
              <w:rPr>
                <w:sz w:val="19.920000076293945"/>
                <w:szCs w:val="19.920000076293945"/>
                <w:rtl w:val="0"/>
              </w:rPr>
              <w:t xml:space="preserve">named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71">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(5.4.1 and 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after="0" w:line="240" w:lineRule="auto"/>
              <w:jc w:val="center"/>
              <w:rPr>
                <w:sz w:val="19.920000076293945"/>
                <w:szCs w:val="19.920000076293945"/>
              </w:rPr>
            </w:pPr>
            <w:sdt>
              <w:sdtPr>
                <w:tag w:val="goog_rdk_2100"/>
              </w:sdtPr>
              <w:sdtContent>
                <w:ins w:author="Thomas Cervone-Richards - NOAA Federal" w:id="184" w:date="2023-10-06T14:59:08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47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after="0" w:line="231.23273849487305" w:lineRule="auto"/>
              <w:ind w:left="120.76812744140625" w:right="179.50469970703125" w:firstLine="10.159149169921875"/>
              <w:jc w:val="left"/>
              <w:rPr>
                <w:sz w:val="19.920000076293945"/>
                <w:szCs w:val="19.920000076293945"/>
              </w:rPr>
            </w:pPr>
            <w:r w:rsidDel="00000000" w:rsidR="00000000" w:rsidRPr="00000000">
              <w:rPr>
                <w:sz w:val="19.920000076293945"/>
                <w:szCs w:val="19.920000076293945"/>
                <w:rtl w:val="0"/>
              </w:rPr>
              <w:t xml:space="preserve">If a catalogue file does not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after="0" w:line="240" w:lineRule="auto"/>
              <w:ind w:left="127.9388427734375" w:firstLine="0"/>
              <w:jc w:val="left"/>
              <w:rPr>
                <w:sz w:val="19.920000076293945"/>
                <w:szCs w:val="19.920000076293945"/>
              </w:rPr>
            </w:pPr>
            <w:r w:rsidDel="00000000" w:rsidR="00000000" w:rsidRPr="00000000">
              <w:rPr>
                <w:sz w:val="19.920000076293945"/>
                <w:szCs w:val="19.920000076293945"/>
                <w:rtl w:val="0"/>
              </w:rPr>
              <w:t xml:space="preserve">No catalogue file  </w:t>
            </w:r>
          </w:p>
          <w:p w:rsidR="00000000" w:rsidDel="00000000" w:rsidP="00000000" w:rsidRDefault="00000000" w:rsidRPr="00000000" w14:paraId="00000C77">
            <w:pPr>
              <w:widowControl w:val="0"/>
              <w:spacing w:after="0" w:line="240" w:lineRule="auto"/>
              <w:ind w:left="120.767822265625" w:firstLine="0"/>
              <w:jc w:val="left"/>
              <w:rPr>
                <w:sz w:val="19.920000076293945"/>
                <w:szCs w:val="19.920000076293945"/>
              </w:rPr>
            </w:pPr>
            <w:r w:rsidDel="00000000" w:rsidR="00000000" w:rsidRPr="00000000">
              <w:rPr>
                <w:sz w:val="19.920000076293945"/>
                <w:szCs w:val="19.920000076293945"/>
                <w:rtl w:val="0"/>
              </w:rPr>
              <w:t xml:space="preserve">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after="0" w:line="231.23273849487305" w:lineRule="auto"/>
              <w:ind w:left="113.1890869140625" w:right="402.1942138671875" w:firstLine="5.9759521484375"/>
              <w:jc w:val="left"/>
              <w:rPr>
                <w:sz w:val="19.920000076293945"/>
                <w:szCs w:val="19.920000076293945"/>
              </w:rPr>
            </w:pPr>
            <w:r w:rsidDel="00000000" w:rsidR="00000000" w:rsidRPr="00000000">
              <w:rPr>
                <w:sz w:val="19.920000076293945"/>
                <w:szCs w:val="19.920000076293945"/>
                <w:rtl w:val="0"/>
              </w:rPr>
              <w:t xml:space="preserve">Create a catalogue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7A">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after="0" w:line="240" w:lineRule="auto"/>
              <w:jc w:val="center"/>
              <w:rPr>
                <w:sz w:val="19.920000076293945"/>
                <w:szCs w:val="19.920000076293945"/>
              </w:rPr>
            </w:pPr>
            <w:sdt>
              <w:sdtPr>
                <w:tag w:val="goog_rdk_2102"/>
              </w:sdtPr>
              <w:sdtContent>
                <w:ins w:author="Thomas Cervone-Richards - NOAA Federal" w:id="185" w:date="2023-10-06T15:00:1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after="0" w:line="231.53411865234375" w:lineRule="auto"/>
              <w:ind w:left="119.9713134765625" w:right="258.78662109375" w:firstLine="10.955963134765625"/>
              <w:jc w:val="left"/>
              <w:rPr>
                <w:sz w:val="19.920000076293945"/>
                <w:szCs w:val="19.920000076293945"/>
              </w:rPr>
            </w:pPr>
            <w:sdt>
              <w:sdtPr>
                <w:tag w:val="goog_rdk_2103"/>
              </w:sdtPr>
              <w:sdtContent>
                <w:commentRangeStart w:id="95"/>
              </w:sdtContent>
            </w:sdt>
            <w:sdt>
              <w:sdtPr>
                <w:tag w:val="goog_rdk_2104"/>
              </w:sdtPr>
              <w:sdtContent>
                <w:commentRangeStart w:id="96"/>
              </w:sdtContent>
            </w:sdt>
            <w:sdt>
              <w:sdtPr>
                <w:tag w:val="goog_rdk_2105"/>
              </w:sdtPr>
              <w:sdtContent>
                <w:commentRangeStart w:id="97"/>
              </w:sdtContent>
            </w:sdt>
            <w:r w:rsidDel="00000000" w:rsidR="00000000" w:rsidRPr="00000000">
              <w:rPr>
                <w:sz w:val="19.920000076293945"/>
                <w:szCs w:val="19.920000076293945"/>
                <w:rtl w:val="0"/>
              </w:rPr>
              <w:t xml:space="preserve">If volume name is not in  accordance with the ENC  Product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after="0" w:line="231.53411865234375" w:lineRule="auto"/>
              <w:ind w:left="115.58837890625" w:right="180.5145263671875" w:firstLine="1.19537353515625"/>
              <w:jc w:val="left"/>
              <w:rPr>
                <w:sz w:val="19.920000076293945"/>
                <w:szCs w:val="19.920000076293945"/>
              </w:rPr>
            </w:pP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r w:rsidDel="00000000" w:rsidR="00000000" w:rsidRPr="00000000">
              <w:rPr>
                <w:sz w:val="19.920000076293945"/>
                <w:szCs w:val="19.920000076293945"/>
                <w:rtl w:val="0"/>
              </w:rPr>
              <w:t xml:space="preserve">Volume name is not  in accordance with  the ENC Product  </w:t>
            </w:r>
          </w:p>
          <w:p w:rsidR="00000000" w:rsidDel="00000000" w:rsidP="00000000" w:rsidRDefault="00000000" w:rsidRPr="00000000" w14:paraId="00000C80">
            <w:pPr>
              <w:widowControl w:val="0"/>
              <w:spacing w:after="0" w:before="4.9609375" w:line="240" w:lineRule="auto"/>
              <w:ind w:left="122.5604248046875" w:firstLine="0"/>
              <w:jc w:val="left"/>
              <w:rPr>
                <w:sz w:val="19.920000076293945"/>
                <w:szCs w:val="19.920000076293945"/>
              </w:rPr>
            </w:pPr>
            <w:r w:rsidDel="00000000" w:rsidR="00000000" w:rsidRPr="00000000">
              <w:rPr>
                <w:sz w:val="19.920000076293945"/>
                <w:szCs w:val="19.920000076293945"/>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after="0" w:line="231.23335361480713" w:lineRule="auto"/>
              <w:ind w:left="123.348388671875" w:right="421.1181640625" w:hanging="10.1593017578125"/>
              <w:jc w:val="left"/>
              <w:rPr>
                <w:sz w:val="19.920000076293945"/>
                <w:szCs w:val="19.920000076293945"/>
              </w:rPr>
            </w:pPr>
            <w:r w:rsidDel="00000000" w:rsidR="00000000" w:rsidRPr="00000000">
              <w:rPr>
                <w:sz w:val="19.920000076293945"/>
                <w:szCs w:val="19.920000076293945"/>
                <w:rtl w:val="0"/>
              </w:rPr>
              <w:t xml:space="preserve">Amend the volume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83">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after="0" w:line="240" w:lineRule="auto"/>
              <w:jc w:val="center"/>
              <w:rPr>
                <w:sz w:val="19.920000076293945"/>
                <w:szCs w:val="19.920000076293945"/>
              </w:rPr>
            </w:pPr>
            <w:sdt>
              <w:sdtPr>
                <w:tag w:val="goog_rdk_2107"/>
              </w:sdtPr>
              <w:sdtContent>
                <w:ins w:author="Thomas Cervone-Richards - NOAA Federal" w:id="186" w:date="2023-10-06T15:09:19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389.5986938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after="0" w:line="230.42977809906006" w:lineRule="auto"/>
              <w:ind w:left="119.9713134765625" w:right="123.131103515625" w:firstLine="10.955963134765625"/>
              <w:jc w:val="left"/>
              <w:rPr>
                <w:sz w:val="19.920000076293945"/>
                <w:szCs w:val="19.920000076293945"/>
              </w:rPr>
            </w:pPr>
            <w:r w:rsidDel="00000000" w:rsidR="00000000" w:rsidRPr="00000000">
              <w:rPr>
                <w:sz w:val="19.920000076293945"/>
                <w:szCs w:val="19.920000076293945"/>
                <w:rtl w:val="0"/>
              </w:rPr>
              <w:t xml:space="preserve">If the directory structure for  physical media is not in  accordance with the ENC  Product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after="0" w:line="240" w:lineRule="auto"/>
              <w:ind w:left="115.58837890625" w:firstLine="0"/>
              <w:jc w:val="left"/>
              <w:rPr>
                <w:sz w:val="19.920000076293945"/>
                <w:szCs w:val="19.920000076293945"/>
              </w:rPr>
            </w:pPr>
            <w:r w:rsidDel="00000000" w:rsidR="00000000" w:rsidRPr="00000000">
              <w:rPr>
                <w:sz w:val="19.920000076293945"/>
                <w:szCs w:val="19.920000076293945"/>
                <w:rtl w:val="0"/>
              </w:rPr>
              <w:t xml:space="preserve">The directory  </w:t>
            </w:r>
          </w:p>
          <w:p w:rsidR="00000000" w:rsidDel="00000000" w:rsidP="00000000" w:rsidRDefault="00000000" w:rsidRPr="00000000" w14:paraId="00000C89">
            <w:pPr>
              <w:widowControl w:val="0"/>
              <w:spacing w:after="0" w:line="228.82385730743408" w:lineRule="auto"/>
              <w:ind w:left="125.7476806640625" w:right="105.21728515625" w:hanging="6.573486328125"/>
              <w:jc w:val="left"/>
              <w:rPr>
                <w:sz w:val="19.920000076293945"/>
                <w:szCs w:val="19.920000076293945"/>
              </w:rPr>
            </w:pPr>
            <w:r w:rsidDel="00000000" w:rsidR="00000000" w:rsidRPr="00000000">
              <w:rPr>
                <w:sz w:val="19.920000076293945"/>
                <w:szCs w:val="19.920000076293945"/>
                <w:rtl w:val="0"/>
              </w:rPr>
              <w:t xml:space="preserve">structure for physical  media is not in  </w:t>
            </w:r>
          </w:p>
          <w:p w:rsidR="00000000" w:rsidDel="00000000" w:rsidP="00000000" w:rsidRDefault="00000000" w:rsidRPr="00000000" w14:paraId="00000C8A">
            <w:pPr>
              <w:widowControl w:val="0"/>
              <w:spacing w:after="0" w:before="7.20977783203125" w:line="231.2326955795288" w:lineRule="auto"/>
              <w:ind w:left="129.9310302734375" w:right="171.7498779296875" w:hanging="9.96002197265625"/>
              <w:jc w:val="left"/>
              <w:rPr>
                <w:sz w:val="19.920000076293945"/>
                <w:szCs w:val="19.920000076293945"/>
              </w:rPr>
            </w:pPr>
            <w:r w:rsidDel="00000000" w:rsidR="00000000" w:rsidRPr="00000000">
              <w:rPr>
                <w:sz w:val="19.920000076293945"/>
                <w:szCs w:val="19.920000076293945"/>
                <w:rtl w:val="0"/>
              </w:rPr>
              <w:t xml:space="preserve">accordance with the  ENC Product  </w:t>
            </w:r>
          </w:p>
          <w:p w:rsidR="00000000" w:rsidDel="00000000" w:rsidP="00000000" w:rsidRDefault="00000000" w:rsidRPr="00000000" w14:paraId="00000C8B">
            <w:pPr>
              <w:widowControl w:val="0"/>
              <w:spacing w:after="0" w:before="5.21026611328125" w:line="240" w:lineRule="auto"/>
              <w:ind w:left="122.5604248046875" w:firstLine="0"/>
              <w:jc w:val="left"/>
              <w:rPr>
                <w:sz w:val="19.920000076293945"/>
                <w:szCs w:val="19.920000076293945"/>
              </w:rPr>
            </w:pPr>
            <w:r w:rsidDel="00000000" w:rsidR="00000000" w:rsidRPr="00000000">
              <w:rPr>
                <w:sz w:val="19.920000076293945"/>
                <w:szCs w:val="19.920000076293945"/>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after="0" w:line="231.23273849487305" w:lineRule="auto"/>
              <w:ind w:left="116.77490234375" w:right="280.682373046875" w:firstLine="2.39013671875"/>
              <w:jc w:val="left"/>
              <w:rPr>
                <w:sz w:val="19.920000076293945"/>
                <w:szCs w:val="19.920000076293945"/>
              </w:rPr>
            </w:pPr>
            <w:r w:rsidDel="00000000" w:rsidR="00000000" w:rsidRPr="00000000">
              <w:rPr>
                <w:sz w:val="19.920000076293945"/>
                <w:szCs w:val="19.920000076293945"/>
                <w:rtl w:val="0"/>
              </w:rPr>
              <w:t xml:space="preserve">Correct the directory  structure of the  </w:t>
            </w:r>
          </w:p>
          <w:p w:rsidR="00000000" w:rsidDel="00000000" w:rsidP="00000000" w:rsidRDefault="00000000" w:rsidRPr="00000000" w14:paraId="00000C8D">
            <w:pPr>
              <w:widowControl w:val="0"/>
              <w:spacing w:after="0" w:before="2.81005859375" w:line="240" w:lineRule="auto"/>
              <w:ind w:left="121.9537353515625" w:firstLine="0"/>
              <w:jc w:val="left"/>
              <w:rPr>
                <w:sz w:val="19.920000076293945"/>
                <w:szCs w:val="19.920000076293945"/>
              </w:rPr>
            </w:pPr>
            <w:r w:rsidDel="00000000" w:rsidR="00000000" w:rsidRPr="00000000">
              <w:rPr>
                <w:sz w:val="19.920000076293945"/>
                <w:szCs w:val="19.920000076293945"/>
                <w:rtl w:val="0"/>
              </w:rPr>
              <w:t xml:space="preserve">physical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8F">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after="0" w:line="240" w:lineRule="auto"/>
              <w:jc w:val="center"/>
              <w:rPr>
                <w:sz w:val="19.920000076293945"/>
                <w:szCs w:val="19.920000076293945"/>
              </w:rPr>
            </w:pPr>
            <w:sdt>
              <w:sdtPr>
                <w:tag w:val="goog_rdk_2109"/>
              </w:sdtPr>
              <w:sdtContent>
                <w:ins w:author="Thomas Cervone-Richards - NOAA Federal" w:id="187" w:date="2023-10-06T15:09:4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28.8003540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after="0" w:line="231.2324094772339" w:lineRule="auto"/>
              <w:ind w:left="125.74813842773438" w:right="335.47821044921875" w:firstLine="5.17913818359375"/>
              <w:jc w:val="left"/>
              <w:rPr>
                <w:sz w:val="19.920000076293945"/>
                <w:szCs w:val="19.920000076293945"/>
              </w:rPr>
            </w:pPr>
            <w:sdt>
              <w:sdtPr>
                <w:tag w:val="goog_rdk_2110"/>
              </w:sdtPr>
              <w:sdtContent>
                <w:commentRangeStart w:id="98"/>
              </w:sdtContent>
            </w:sdt>
            <w:r w:rsidDel="00000000" w:rsidR="00000000" w:rsidRPr="00000000">
              <w:rPr>
                <w:sz w:val="19.920000076293945"/>
                <w:szCs w:val="19.920000076293945"/>
                <w:rtl w:val="0"/>
              </w:rPr>
              <w:t xml:space="preserve">If the text and picture file  names are not in  </w:t>
            </w:r>
          </w:p>
          <w:p w:rsidR="00000000" w:rsidDel="00000000" w:rsidP="00000000" w:rsidRDefault="00000000" w:rsidRPr="00000000" w14:paraId="00000C94">
            <w:pPr>
              <w:widowControl w:val="0"/>
              <w:spacing w:after="0" w:before="5.2105712890625" w:line="228.82381439208984" w:lineRule="auto"/>
              <w:ind w:left="129.93133544921875" w:right="258.78662109375" w:hanging="9.96002197265625"/>
              <w:jc w:val="left"/>
              <w:rPr>
                <w:sz w:val="19.920000076293945"/>
                <w:szCs w:val="19.920000076293945"/>
              </w:rPr>
            </w:pPr>
            <w:r w:rsidDel="00000000" w:rsidR="00000000" w:rsidRPr="00000000">
              <w:rPr>
                <w:sz w:val="19.920000076293945"/>
                <w:szCs w:val="19.920000076293945"/>
                <w:rtl w:val="0"/>
              </w:rPr>
              <w:t xml:space="preserve">accordance with the ENC  Product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after="0" w:line="231.2324094772339" w:lineRule="auto"/>
              <w:ind w:left="125.7476806640625" w:right="205.0164794921875" w:hanging="10.1593017578125"/>
              <w:jc w:val="left"/>
              <w:rPr>
                <w:sz w:val="19.920000076293945"/>
                <w:szCs w:val="19.920000076293945"/>
              </w:rPr>
            </w:pPr>
            <w:commentRangeEnd w:id="98"/>
            <w:r w:rsidDel="00000000" w:rsidR="00000000" w:rsidRPr="00000000">
              <w:commentReference w:id="98"/>
            </w:r>
            <w:r w:rsidDel="00000000" w:rsidR="00000000" w:rsidRPr="00000000">
              <w:rPr>
                <w:sz w:val="19.920000076293945"/>
                <w:szCs w:val="19.920000076293945"/>
                <w:rtl w:val="0"/>
              </w:rPr>
              <w:t xml:space="preserve">Text and picture file  names have  </w:t>
            </w:r>
          </w:p>
          <w:p w:rsidR="00000000" w:rsidDel="00000000" w:rsidP="00000000" w:rsidRDefault="00000000" w:rsidRPr="00000000" w14:paraId="00000C96">
            <w:pPr>
              <w:widowControl w:val="0"/>
              <w:spacing w:after="0" w:before="5.2105712890625" w:line="240" w:lineRule="auto"/>
              <w:ind w:left="126.14593505859375" w:firstLine="0"/>
              <w:jc w:val="left"/>
              <w:rPr>
                <w:sz w:val="19.920000076293945"/>
                <w:szCs w:val="19.920000076293945"/>
              </w:rPr>
            </w:pPr>
            <w:r w:rsidDel="00000000" w:rsidR="00000000" w:rsidRPr="00000000">
              <w:rPr>
                <w:sz w:val="19.920000076293945"/>
                <w:szCs w:val="19.920000076293945"/>
                <w:rtl w:val="0"/>
              </w:rPr>
              <w:t xml:space="preserve">incorrect  </w:t>
            </w:r>
          </w:p>
          <w:p w:rsidR="00000000" w:rsidDel="00000000" w:rsidP="00000000" w:rsidRDefault="00000000" w:rsidRPr="00000000" w14:paraId="00000C97">
            <w:pPr>
              <w:widowControl w:val="0"/>
              <w:spacing w:after="0" w:line="240" w:lineRule="auto"/>
              <w:ind w:left="115.58837890625" w:firstLine="0"/>
              <w:jc w:val="left"/>
              <w:rPr>
                <w:sz w:val="19.920000076293945"/>
                <w:szCs w:val="19.920000076293945"/>
              </w:rPr>
            </w:pPr>
            <w:r w:rsidDel="00000000" w:rsidR="00000000" w:rsidRPr="00000000">
              <w:rPr>
                <w:sz w:val="19.920000076293945"/>
                <w:szCs w:val="19.920000076293945"/>
                <w:rtl w:val="0"/>
              </w:rPr>
              <w:t xml:space="preserve">format/name.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after="0" w:line="240" w:lineRule="auto"/>
              <w:ind w:left="126.1370849609375" w:firstLine="0"/>
              <w:jc w:val="left"/>
              <w:rPr>
                <w:sz w:val="19.920000076293945"/>
                <w:szCs w:val="19.920000076293945"/>
              </w:rPr>
            </w:pPr>
            <w:r w:rsidDel="00000000" w:rsidR="00000000" w:rsidRPr="00000000">
              <w:rPr>
                <w:sz w:val="19.920000076293945"/>
                <w:szCs w:val="19.920000076293945"/>
                <w:rtl w:val="0"/>
              </w:rPr>
              <w:t xml:space="preserve">Use correctly  </w:t>
            </w:r>
          </w:p>
          <w:p w:rsidR="00000000" w:rsidDel="00000000" w:rsidP="00000000" w:rsidRDefault="00000000" w:rsidRPr="00000000" w14:paraId="00000C99">
            <w:pPr>
              <w:widowControl w:val="0"/>
              <w:spacing w:after="0" w:line="231.2326955795288" w:lineRule="auto"/>
              <w:ind w:left="113.1890869140625" w:right="188.851318359375" w:firstLine="0"/>
              <w:jc w:val="left"/>
              <w:rPr>
                <w:sz w:val="19.920000076293945"/>
                <w:szCs w:val="19.920000076293945"/>
              </w:rPr>
            </w:pPr>
            <w:r w:rsidDel="00000000" w:rsidR="00000000" w:rsidRPr="00000000">
              <w:rPr>
                <w:sz w:val="19.920000076293945"/>
                <w:szCs w:val="19.920000076293945"/>
                <w:rtl w:val="0"/>
              </w:rPr>
              <w:t xml:space="preserve">formatted and named  text and picture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9B">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(5.6.4) and  </w:t>
            </w:r>
          </w:p>
          <w:p w:rsidR="00000000" w:rsidDel="00000000" w:rsidP="00000000" w:rsidRDefault="00000000" w:rsidRPr="00000000" w14:paraId="00000C9C">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9D">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Annex A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after="0" w:line="240" w:lineRule="auto"/>
              <w:jc w:val="center"/>
              <w:rPr>
                <w:sz w:val="19.920000076293945"/>
                <w:szCs w:val="19.920000076293945"/>
              </w:rPr>
            </w:pPr>
            <w:sdt>
              <w:sdtPr>
                <w:tag w:val="goog_rdk_2112"/>
              </w:sdtPr>
              <w:sdtContent>
                <w:ins w:author="Thomas Cervone-Richards - NOAA Federal" w:id="188" w:date="2023-10-06T15:10:1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701.2010192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after="0" w:line="240" w:lineRule="auto"/>
              <w:jc w:val="center"/>
              <w:rPr>
                <w:sz w:val="19.920000076293945"/>
                <w:szCs w:val="19.920000076293945"/>
              </w:rPr>
            </w:pPr>
            <w:sdt>
              <w:sdtPr>
                <w:tag w:val="goog_rdk_2113"/>
              </w:sdtPr>
              <w:sdtContent>
                <w:commentRangeStart w:id="99"/>
              </w:sdtContent>
            </w:sdt>
            <w:r w:rsidDel="00000000" w:rsidR="00000000" w:rsidRPr="00000000">
              <w:rPr>
                <w:sz w:val="19.920000076293945"/>
                <w:szCs w:val="19.920000076293945"/>
                <w:rtl w:val="0"/>
              </w:rPr>
              <w:t xml:space="preserve">1016 </w:t>
            </w:r>
            <w:commentRangeEnd w:id="99"/>
            <w:r w:rsidDel="00000000" w:rsidR="00000000" w:rsidRPr="00000000">
              <w:commentReference w:id="9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after="0" w:line="231.43331050872803" w:lineRule="auto"/>
              <w:ind w:left="119.17449951171875" w:right="88.86932373046875" w:firstLine="11.752777099609375"/>
              <w:jc w:val="left"/>
              <w:rPr>
                <w:sz w:val="19.920000076293945"/>
                <w:szCs w:val="19.920000076293945"/>
              </w:rPr>
            </w:pPr>
            <w:r w:rsidDel="00000000" w:rsidR="00000000" w:rsidRPr="00000000">
              <w:rPr>
                <w:sz w:val="19.920000076293945"/>
                <w:szCs w:val="19.920000076293945"/>
                <w:rtl w:val="0"/>
              </w:rPr>
              <w:t xml:space="preserve">If the calculated CRC value  of a file is Not equal to that  stated in the catalogue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after="0" w:line="231.63424015045166" w:lineRule="auto"/>
              <w:ind w:left="125.7476806640625" w:right="269.9554443359375" w:hanging="4.183349609375"/>
              <w:jc w:val="left"/>
              <w:rPr>
                <w:sz w:val="19.920000076293945"/>
                <w:szCs w:val="19.920000076293945"/>
              </w:rPr>
            </w:pPr>
            <w:r w:rsidDel="00000000" w:rsidR="00000000" w:rsidRPr="00000000">
              <w:rPr>
                <w:sz w:val="19.920000076293945"/>
                <w:szCs w:val="19.920000076293945"/>
                <w:rtl w:val="0"/>
              </w:rPr>
              <w:t xml:space="preserve">CRC values do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after="0" w:line="240" w:lineRule="auto"/>
              <w:ind w:left="113.1890869140625" w:firstLine="0"/>
              <w:jc w:val="left"/>
              <w:rPr>
                <w:sz w:val="19.920000076293945"/>
                <w:szCs w:val="19.920000076293945"/>
              </w:rPr>
            </w:pPr>
            <w:r w:rsidDel="00000000" w:rsidR="00000000" w:rsidRPr="00000000">
              <w:rPr>
                <w:sz w:val="19.920000076293945"/>
                <w:szCs w:val="19.920000076293945"/>
                <w:rtl w:val="0"/>
              </w:rPr>
              <w:t xml:space="preserve">Amend CRC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A5">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after="0" w:line="240" w:lineRule="auto"/>
              <w:jc w:val="center"/>
              <w:rPr>
                <w:sz w:val="19.920000076293945"/>
                <w:szCs w:val="19.920000076293945"/>
              </w:rPr>
            </w:pPr>
            <w:sdt>
              <w:sdtPr>
                <w:tag w:val="goog_rdk_2115"/>
              </w:sdtPr>
              <w:sdtContent>
                <w:ins w:author="Thomas Cervone-Richards - NOAA Federal" w:id="189" w:date="2023-10-06T15:11:33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518.40011596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widowControl w:val="0"/>
              <w:spacing w:after="0" w:line="240" w:lineRule="auto"/>
              <w:ind w:left="130.92727661132812" w:firstLine="0"/>
              <w:jc w:val="left"/>
              <w:rPr>
                <w:sz w:val="19.920000076293945"/>
                <w:szCs w:val="19.920000076293945"/>
              </w:rPr>
            </w:pPr>
            <w:r w:rsidDel="00000000" w:rsidR="00000000" w:rsidRPr="00000000">
              <w:rPr>
                <w:sz w:val="19.920000076293945"/>
                <w:szCs w:val="19.920000076293945"/>
                <w:rtl w:val="0"/>
              </w:rPr>
              <w:t xml:space="preserve">If the format of the  </w:t>
            </w:r>
          </w:p>
          <w:p w:rsidR="00000000" w:rsidDel="00000000" w:rsidP="00000000" w:rsidRDefault="00000000" w:rsidRPr="00000000" w14:paraId="00000CA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catalogue file is not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after="0" w:line="231.2328815460205" w:lineRule="auto"/>
              <w:ind w:left="125.7476806640625" w:right="102.030029296875" w:hanging="4.183349609375"/>
              <w:jc w:val="left"/>
              <w:rPr>
                <w:sz w:val="19.920000076293945"/>
                <w:szCs w:val="19.920000076293945"/>
              </w:rPr>
            </w:pPr>
            <w:r w:rsidDel="00000000" w:rsidR="00000000" w:rsidRPr="00000000">
              <w:rPr>
                <w:sz w:val="19.920000076293945"/>
                <w:szCs w:val="19.920000076293945"/>
                <w:rtl w:val="0"/>
              </w:rPr>
              <w:t xml:space="preserve">catalogue file format  not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after="0" w:line="231.2328815460205" w:lineRule="auto"/>
              <w:ind w:left="118.3685302734375" w:right="277.296142578125" w:hanging="5.179443359375"/>
              <w:jc w:val="left"/>
              <w:rPr>
                <w:sz w:val="19.920000076293945"/>
                <w:szCs w:val="19.920000076293945"/>
              </w:rPr>
            </w:pPr>
            <w:r w:rsidDel="00000000" w:rsidR="00000000" w:rsidRPr="00000000">
              <w:rPr>
                <w:sz w:val="19.920000076293945"/>
                <w:szCs w:val="19.920000076293945"/>
                <w:rtl w:val="0"/>
              </w:rPr>
              <w:t xml:space="preserve">Amend format of the  catalogue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AE">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widowControl w:val="0"/>
              <w:spacing w:after="0" w:line="240" w:lineRule="auto"/>
              <w:jc w:val="center"/>
              <w:rPr>
                <w:sz w:val="19.920000076293945"/>
                <w:szCs w:val="19.920000076293945"/>
              </w:rPr>
            </w:pPr>
            <w:sdt>
              <w:sdtPr>
                <w:tag w:val="goog_rdk_2117"/>
              </w:sdtPr>
              <w:sdtContent>
                <w:ins w:author="Thomas Cervone-Richards - NOAA Federal" w:id="190" w:date="2023-10-06T15:11:51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70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after="0" w:line="230.0284481048584" w:lineRule="auto"/>
              <w:ind w:left="120.9674072265625" w:right="212.77130126953125" w:firstLine="9.959869384765625"/>
              <w:rPr>
                <w:sz w:val="19.920000076293945"/>
                <w:szCs w:val="19.920000076293945"/>
              </w:rPr>
            </w:pPr>
            <w:r w:rsidDel="00000000" w:rsidR="00000000" w:rsidRPr="00000000">
              <w:rPr>
                <w:sz w:val="19.920000076293945"/>
                <w:szCs w:val="19.920000076293945"/>
                <w:rtl w:val="0"/>
              </w:rPr>
              <w:t xml:space="preserve">If the IMPL subfield of the  </w:t>
            </w:r>
            <w:sdt>
              <w:sdtPr>
                <w:tag w:val="goog_rdk_2118"/>
              </w:sdtPr>
              <w:sdtContent>
                <w:commentRangeStart w:id="100"/>
              </w:sdtContent>
            </w:sdt>
            <w:r w:rsidDel="00000000" w:rsidR="00000000" w:rsidRPr="00000000">
              <w:rPr>
                <w:sz w:val="19.920000076293945"/>
                <w:szCs w:val="19.920000076293945"/>
                <w:rtl w:val="0"/>
              </w:rPr>
              <w:t xml:space="preserve">CATD</w:t>
            </w:r>
            <w:commentRangeEnd w:id="100"/>
            <w:r w:rsidDel="00000000" w:rsidR="00000000" w:rsidRPr="00000000">
              <w:commentReference w:id="100"/>
            </w:r>
            <w:r w:rsidDel="00000000" w:rsidR="00000000" w:rsidRPr="00000000">
              <w:rPr>
                <w:sz w:val="19.920000076293945"/>
                <w:szCs w:val="19.920000076293945"/>
                <w:rtl w:val="0"/>
              </w:rPr>
              <w:t xml:space="preserve"> field is Not equal to  “BIN” for the data set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after="0" w:line="228.824143409729" w:lineRule="auto"/>
              <w:ind w:left="120.16998291015625" w:right="336.8292236328125" w:firstLine="1.39434814453125"/>
              <w:jc w:val="left"/>
              <w:rPr>
                <w:sz w:val="19.920000076293945"/>
                <w:szCs w:val="19.920000076293945"/>
              </w:rPr>
            </w:pPr>
            <w:sdt>
              <w:sdtPr>
                <w:tag w:val="goog_rdk_2119"/>
              </w:sdtPr>
              <w:sdtContent>
                <w:commentRangeStart w:id="101"/>
              </w:sdtContent>
            </w:sdt>
            <w:r w:rsidDel="00000000" w:rsidR="00000000" w:rsidRPr="00000000">
              <w:rPr>
                <w:sz w:val="19.920000076293945"/>
                <w:szCs w:val="19.920000076293945"/>
                <w:rtl w:val="0"/>
              </w:rPr>
              <w:t xml:space="preserve">CATD-IMPL is not  equal to “BIN”.</w:t>
            </w:r>
            <w:commentRangeEnd w:id="101"/>
            <w:r w:rsidDel="00000000" w:rsidR="00000000" w:rsidRPr="00000000">
              <w:commentReference w:id="10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after="0" w:line="240" w:lineRule="auto"/>
              <w:ind w:left="113.1890869140625" w:firstLine="0"/>
              <w:jc w:val="left"/>
              <w:rPr>
                <w:sz w:val="19.920000076293945"/>
                <w:szCs w:val="19.920000076293945"/>
              </w:rPr>
            </w:pPr>
            <w:r w:rsidDel="00000000" w:rsidR="00000000" w:rsidRPr="00000000">
              <w:rPr>
                <w:sz w:val="19.920000076293945"/>
                <w:szCs w:val="19.920000076293945"/>
                <w:rtl w:val="0"/>
              </w:rPr>
              <w:t xml:space="preserve">Amend CATD-IMPL.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B6">
            <w:pPr>
              <w:widowControl w:val="0"/>
              <w:spacing w:after="0"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(5.1 and 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after="0" w:line="240" w:lineRule="auto"/>
              <w:jc w:val="center"/>
              <w:rPr>
                <w:sz w:val="19.920000076293945"/>
                <w:szCs w:val="19.920000076293945"/>
              </w:rPr>
            </w:pPr>
            <w:sdt>
              <w:sdtPr>
                <w:tag w:val="goog_rdk_2121"/>
              </w:sdtPr>
              <w:sdtContent>
                <w:ins w:author="Thomas Cervone-Richards - NOAA Federal" w:id="191" w:date="2023-10-06T15:21:1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CB9">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CBA">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CBB">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CBC">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37 </w:t>
      </w:r>
    </w:p>
    <w:tbl>
      <w:tblPr>
        <w:tblStyle w:val="Table28"/>
        <w:tblW w:w="10365.0" w:type="dxa"/>
        <w:jc w:val="left"/>
        <w:tblInd w:w="-807.6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385"/>
        <w:gridCol w:w="2070"/>
        <w:gridCol w:w="1815"/>
        <w:gridCol w:w="1665"/>
        <w:gridCol w:w="675"/>
        <w:gridCol w:w="855"/>
        <w:tblGridChange w:id="0">
          <w:tblGrid>
            <w:gridCol w:w="900"/>
            <w:gridCol w:w="2385"/>
            <w:gridCol w:w="2070"/>
            <w:gridCol w:w="1815"/>
            <w:gridCol w:w="1665"/>
            <w:gridCol w:w="675"/>
            <w:gridCol w:w="855"/>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after="0" w:line="231.63326740264893" w:lineRule="auto"/>
              <w:ind w:left="115.5889892578125" w:right="457.5881958007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TXTDSC AND  </w:t>
            </w:r>
          </w:p>
          <w:p w:rsidR="00000000" w:rsidDel="00000000" w:rsidP="00000000" w:rsidRDefault="00000000" w:rsidRPr="00000000" w14:paraId="00000CBF">
            <w:pPr>
              <w:widowControl w:val="0"/>
              <w:spacing w:after="0" w:before="2.47802734375" w:line="231.23205184936523" w:lineRule="auto"/>
              <w:ind w:left="115.5889892578125" w:right="223.30841064453125" w:firstLine="12.350311279296875"/>
              <w:jc w:val="left"/>
              <w:rPr>
                <w:sz w:val="19.920000076293945"/>
                <w:szCs w:val="19.920000076293945"/>
              </w:rPr>
            </w:pPr>
            <w:r w:rsidDel="00000000" w:rsidR="00000000" w:rsidRPr="00000000">
              <w:rPr>
                <w:sz w:val="19.920000076293945"/>
                <w:szCs w:val="19.920000076293945"/>
                <w:rtl w:val="0"/>
              </w:rPr>
              <w:t xml:space="preserve">NTXTDS are Known AND  the files referenced are  identical or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spacing w:after="0" w:line="231.63326740264893" w:lineRule="auto"/>
              <w:ind w:left="115.58837890625" w:right="249.039306640625" w:firstLine="14.3426513671875"/>
              <w:jc w:val="left"/>
              <w:rPr>
                <w:sz w:val="19.920000076293945"/>
                <w:szCs w:val="19.920000076293945"/>
              </w:rPr>
            </w:pPr>
            <w:r w:rsidDel="00000000" w:rsidR="00000000" w:rsidRPr="00000000">
              <w:rPr>
                <w:sz w:val="19.920000076293945"/>
                <w:szCs w:val="19.920000076293945"/>
                <w:rtl w:val="0"/>
              </w:rPr>
              <w:t xml:space="preserve">Files referenced by  TXTDSC and  </w:t>
            </w:r>
          </w:p>
          <w:p w:rsidR="00000000" w:rsidDel="00000000" w:rsidP="00000000" w:rsidRDefault="00000000" w:rsidRPr="00000000" w14:paraId="00000CC1">
            <w:pPr>
              <w:widowControl w:val="0"/>
              <w:spacing w:after="0" w:before="2.47802734375" w:line="240" w:lineRule="auto"/>
              <w:ind w:left="127.9388427734375" w:firstLine="0"/>
              <w:jc w:val="left"/>
              <w:rPr>
                <w:sz w:val="19.920000076293945"/>
                <w:szCs w:val="19.920000076293945"/>
              </w:rPr>
            </w:pPr>
            <w:r w:rsidDel="00000000" w:rsidR="00000000" w:rsidRPr="00000000">
              <w:rPr>
                <w:sz w:val="19.920000076293945"/>
                <w:szCs w:val="19.920000076293945"/>
                <w:rtl w:val="0"/>
              </w:rPr>
              <w:t xml:space="preserve">NTXTDS are the  </w:t>
            </w:r>
          </w:p>
          <w:p w:rsidR="00000000" w:rsidDel="00000000" w:rsidP="00000000" w:rsidRDefault="00000000" w:rsidRPr="00000000" w14:paraId="00000CC2">
            <w:pPr>
              <w:widowControl w:val="0"/>
              <w:spacing w:after="0" w:line="240" w:lineRule="auto"/>
              <w:ind w:left="119.1741943359375" w:firstLine="0"/>
              <w:jc w:val="left"/>
              <w:rPr>
                <w:sz w:val="19.920000076293945"/>
                <w:szCs w:val="19.920000076293945"/>
              </w:rPr>
            </w:pPr>
            <w:r w:rsidDel="00000000" w:rsidR="00000000" w:rsidRPr="00000000">
              <w:rPr>
                <w:sz w:val="19.920000076293945"/>
                <w:szCs w:val="19.920000076293945"/>
                <w:rtl w:val="0"/>
              </w:rPr>
              <w:t xml:space="preserve">same or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after="0" w:line="240" w:lineRule="auto"/>
              <w:ind w:left="127.53173828125" w:firstLine="0"/>
              <w:jc w:val="left"/>
              <w:rPr>
                <w:sz w:val="19.920000076293945"/>
                <w:szCs w:val="19.920000076293945"/>
              </w:rPr>
            </w:pPr>
            <w:r w:rsidDel="00000000" w:rsidR="00000000" w:rsidRPr="00000000">
              <w:rPr>
                <w:sz w:val="19.920000076293945"/>
                <w:szCs w:val="19.920000076293945"/>
                <w:rtl w:val="0"/>
              </w:rPr>
              <w:t xml:space="preserve">Ensure files are  </w:t>
            </w:r>
          </w:p>
          <w:p w:rsidR="00000000" w:rsidDel="00000000" w:rsidP="00000000" w:rsidRDefault="00000000" w:rsidRPr="00000000" w14:paraId="00000CC4">
            <w:pPr>
              <w:widowControl w:val="0"/>
              <w:spacing w:after="0" w:line="240" w:lineRule="auto"/>
              <w:ind w:left="117.3724365234375" w:firstLine="0"/>
              <w:jc w:val="left"/>
              <w:rPr>
                <w:sz w:val="19.920000076293945"/>
                <w:szCs w:val="19.920000076293945"/>
              </w:rPr>
            </w:pPr>
            <w:r w:rsidDel="00000000" w:rsidR="00000000" w:rsidRPr="00000000">
              <w:rPr>
                <w:sz w:val="19.920000076293945"/>
                <w:szCs w:val="19.920000076293945"/>
                <w:rtl w:val="0"/>
              </w:rPr>
              <w:t xml:space="preserve">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after="0"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0CC6">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after="0" w:line="240" w:lineRule="auto"/>
              <w:jc w:val="center"/>
              <w:rPr>
                <w:sz w:val="19.920000076293945"/>
                <w:szCs w:val="19.920000076293945"/>
              </w:rPr>
            </w:pPr>
            <w:sdt>
              <w:sdtPr>
                <w:tag w:val="goog_rdk_2123"/>
              </w:sdtPr>
              <w:sdtContent>
                <w:ins w:author="Thomas Cervone-Richards - NOAA Federal" w:id="192" w:date="2023-10-06T15:22:2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after="0" w:line="240" w:lineRule="auto"/>
              <w:jc w:val="center"/>
              <w:rPr>
                <w:strike w:val="1"/>
                <w:sz w:val="19.920000076293945"/>
                <w:szCs w:val="19.920000076293945"/>
              </w:rPr>
            </w:pPr>
            <w:sdt>
              <w:sdtPr>
                <w:tag w:val="goog_rdk_2125"/>
              </w:sdtPr>
              <w:sdtContent>
                <w:del w:author="Thomas Cervone-Richards - NOAA Federal" w:id="193" w:date="2023-07-14T15:25:05Z">
                  <w:r w:rsidDel="00000000" w:rsidR="00000000" w:rsidRPr="00000000">
                    <w:rPr>
                      <w:strike w:val="1"/>
                      <w:sz w:val="19.920000076293945"/>
                      <w:szCs w:val="19.920000076293945"/>
                      <w:rtl w:val="0"/>
                    </w:rPr>
                    <w:delText xml:space="preserve">1020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after="0" w:line="240" w:lineRule="auto"/>
              <w:ind w:left="134.31381225585938" w:firstLine="0"/>
              <w:jc w:val="left"/>
              <w:rPr>
                <w:sz w:val="19.920000076293945"/>
                <w:szCs w:val="19.920000076293945"/>
              </w:rPr>
            </w:pPr>
            <w:sdt>
              <w:sdtPr>
                <w:tag w:val="goog_rdk_2127"/>
              </w:sdtPr>
              <w:sdtContent>
                <w:del w:author="Thomas Cervone-Richards - NOAA Federal" w:id="193" w:date="2023-07-14T15:25:05Z">
                  <w:r w:rsidDel="00000000" w:rsidR="00000000" w:rsidRPr="00000000">
                    <w:rPr>
                      <w:i w:val="1"/>
                      <w:sz w:val="19.920000076293945"/>
                      <w:szCs w:val="19.920000076293945"/>
                      <w:rtl w:val="0"/>
                    </w:rPr>
                    <w:delText xml:space="preserve">Check removed</w:delText>
                  </w:r>
                  <w:r w:rsidDel="00000000" w:rsidR="00000000" w:rsidRPr="00000000">
                    <w:rPr>
                      <w:sz w:val="19.920000076293945"/>
                      <w:szCs w:val="19.920000076293945"/>
                      <w:rtl w:val="0"/>
                    </w:rPr>
                    <w:delText xml:space="preserv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after="0" w:line="276" w:lineRule="auto"/>
              <w:jc w:val="left"/>
              <w:rPr>
                <w:sz w:val="19.920000076293945"/>
                <w:szCs w:val="19.920000076293945"/>
              </w:rPr>
            </w:pPr>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1021a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after="0" w:line="231.23263835906982" w:lineRule="auto"/>
              <w:ind w:left="126.14654541015625" w:right="364.83154296875" w:firstLine="4.780731201171875"/>
              <w:jc w:val="left"/>
              <w:rPr>
                <w:sz w:val="19.920000076293945"/>
                <w:szCs w:val="19.920000076293945"/>
              </w:rPr>
            </w:pPr>
            <w:r w:rsidDel="00000000" w:rsidR="00000000" w:rsidRPr="00000000">
              <w:rPr>
                <w:sz w:val="19.920000076293945"/>
                <w:szCs w:val="19.920000076293945"/>
                <w:rtl w:val="0"/>
              </w:rPr>
              <w:t xml:space="preserve">If the data set is not a re issue AND the UPDN  </w:t>
            </w:r>
          </w:p>
          <w:p w:rsidR="00000000" w:rsidDel="00000000" w:rsidP="00000000" w:rsidRDefault="00000000" w:rsidRPr="00000000" w14:paraId="00000CD2">
            <w:pPr>
              <w:widowControl w:val="0"/>
              <w:spacing w:after="0" w:before="5.208740234375" w:line="230.02837657928467" w:lineRule="auto"/>
              <w:ind w:left="115.5889892578125" w:right="100.17608642578125" w:firstLine="3.58551025390625"/>
              <w:jc w:val="left"/>
              <w:rPr>
                <w:sz w:val="19.920000076293945"/>
                <w:szCs w:val="19.920000076293945"/>
              </w:rPr>
            </w:pPr>
            <w:r w:rsidDel="00000000" w:rsidR="00000000" w:rsidRPr="00000000">
              <w:rPr>
                <w:sz w:val="19.920000076293945"/>
                <w:szCs w:val="19.920000076293945"/>
                <w:rtl w:val="0"/>
              </w:rPr>
              <w:t xml:space="preserve">subfield is not equivalent to  the extension of the data  set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after="0" w:line="231.23263835906982" w:lineRule="auto"/>
              <w:ind w:left="126.14593505859375" w:right="368.360595703125" w:firstLine="2.39044189453125"/>
              <w:jc w:val="left"/>
              <w:rPr>
                <w:sz w:val="19.920000076293945"/>
                <w:szCs w:val="19.920000076293945"/>
              </w:rPr>
            </w:pPr>
            <w:r w:rsidDel="00000000" w:rsidR="00000000" w:rsidRPr="00000000">
              <w:rPr>
                <w:sz w:val="19.920000076293945"/>
                <w:szCs w:val="19.920000076293945"/>
                <w:rtl w:val="0"/>
              </w:rPr>
              <w:t xml:space="preserve">Update number is  incorrect or not  </w:t>
            </w:r>
          </w:p>
          <w:p w:rsidR="00000000" w:rsidDel="00000000" w:rsidP="00000000" w:rsidRDefault="00000000" w:rsidRPr="00000000" w14:paraId="00000CD4">
            <w:pPr>
              <w:widowControl w:val="0"/>
              <w:spacing w:after="0" w:before="5.208740234375" w:line="240" w:lineRule="auto"/>
              <w:ind w:left="120.767822265625" w:firstLine="0"/>
              <w:jc w:val="left"/>
              <w:rPr>
                <w:sz w:val="19.920000076293945"/>
                <w:szCs w:val="19.920000076293945"/>
              </w:rPr>
            </w:pPr>
            <w:r w:rsidDel="00000000" w:rsidR="00000000" w:rsidRPr="00000000">
              <w:rPr>
                <w:sz w:val="19.920000076293945"/>
                <w:szCs w:val="19.920000076293945"/>
                <w:rtl w:val="0"/>
              </w:rPr>
              <w:t xml:space="preserve">equivalent to the  </w:t>
            </w:r>
          </w:p>
          <w:p w:rsidR="00000000" w:rsidDel="00000000" w:rsidP="00000000" w:rsidRDefault="00000000" w:rsidRPr="00000000" w14:paraId="00000CD5">
            <w:pPr>
              <w:widowControl w:val="0"/>
              <w:spacing w:after="0" w:line="228.82407188415527" w:lineRule="auto"/>
              <w:ind w:left="120.767822265625" w:right="368.5595703125" w:hanging="0.99609375"/>
              <w:jc w:val="left"/>
              <w:rPr>
                <w:sz w:val="19.920000076293945"/>
                <w:szCs w:val="19.920000076293945"/>
              </w:rPr>
            </w:pPr>
            <w:r w:rsidDel="00000000" w:rsidR="00000000" w:rsidRPr="00000000">
              <w:rPr>
                <w:sz w:val="19.920000076293945"/>
                <w:szCs w:val="19.920000076293945"/>
                <w:rtl w:val="0"/>
              </w:rPr>
              <w:t xml:space="preserve">data set file name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after="0" w:line="240" w:lineRule="auto"/>
              <w:ind w:left="113.1890869140625" w:firstLine="0"/>
              <w:jc w:val="left"/>
              <w:rPr>
                <w:sz w:val="19.920000076293945"/>
                <w:szCs w:val="19.920000076293945"/>
              </w:rPr>
            </w:pPr>
            <w:r w:rsidDel="00000000" w:rsidR="00000000" w:rsidRPr="00000000">
              <w:rPr>
                <w:sz w:val="19.920000076293945"/>
                <w:szCs w:val="19.920000076293945"/>
                <w:rtl w:val="0"/>
              </w:rPr>
              <w:t xml:space="preserve">Amend UPDN  </w:t>
            </w:r>
          </w:p>
          <w:p w:rsidR="00000000" w:rsidDel="00000000" w:rsidP="00000000" w:rsidRDefault="00000000" w:rsidRPr="00000000" w14:paraId="00000CD7">
            <w:pPr>
              <w:widowControl w:val="0"/>
              <w:spacing w:after="0" w:line="240" w:lineRule="auto"/>
              <w:ind w:left="116.77490234375" w:firstLine="0"/>
              <w:jc w:val="left"/>
              <w:rPr>
                <w:sz w:val="19.920000076293945"/>
                <w:szCs w:val="19.920000076293945"/>
              </w:rPr>
            </w:pPr>
            <w:r w:rsidDel="00000000" w:rsidR="00000000" w:rsidRPr="00000000">
              <w:rPr>
                <w:sz w:val="19.920000076293945"/>
                <w:szCs w:val="19.920000076293945"/>
                <w:rtl w:val="0"/>
              </w:rPr>
              <w:t xml:space="preserve">subfield.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D9">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Annex A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widowControl w:val="0"/>
              <w:spacing w:after="0" w:line="240" w:lineRule="auto"/>
              <w:jc w:val="center"/>
              <w:rPr>
                <w:sz w:val="19.920000076293945"/>
                <w:szCs w:val="19.920000076293945"/>
              </w:rPr>
            </w:pPr>
            <w:sdt>
              <w:sdtPr>
                <w:tag w:val="goog_rdk_2129"/>
              </w:sdtPr>
              <w:sdtContent>
                <w:ins w:author="Thomas Cervone-Richards - NOAA Federal" w:id="194" w:date="2023-10-06T15:23:37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C">
            <w:pPr>
              <w:widowControl w:val="0"/>
              <w:spacing w:after="0" w:line="240" w:lineRule="auto"/>
              <w:jc w:val="center"/>
              <w:rPr>
                <w:strike w:val="1"/>
                <w:sz w:val="19.920000076293945"/>
                <w:szCs w:val="19.920000076293945"/>
              </w:rPr>
            </w:pPr>
            <w:sdt>
              <w:sdtPr>
                <w:tag w:val="goog_rdk_2131"/>
              </w:sdtPr>
              <w:sdtContent>
                <w:del w:author="Thomas Cervone-Richards - NOAA Federal" w:id="195" w:date="2023-10-06T15:23:50Z">
                  <w:r w:rsidDel="00000000" w:rsidR="00000000" w:rsidRPr="00000000">
                    <w:rPr>
                      <w:strike w:val="1"/>
                      <w:sz w:val="19.920000076293945"/>
                      <w:szCs w:val="19.920000076293945"/>
                      <w:rtl w:val="0"/>
                    </w:rPr>
                    <w:delText xml:space="preserve">1021b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widowControl w:val="0"/>
              <w:spacing w:after="0" w:line="240" w:lineRule="auto"/>
              <w:ind w:left="134.31381225585938" w:firstLine="0"/>
              <w:jc w:val="left"/>
              <w:rPr>
                <w:sz w:val="19.920000076293945"/>
                <w:szCs w:val="19.920000076293945"/>
              </w:rPr>
            </w:pPr>
            <w:sdt>
              <w:sdtPr>
                <w:tag w:val="goog_rdk_2133"/>
              </w:sdtPr>
              <w:sdtContent>
                <w:del w:author="Thomas Cervone-Richards - NOAA Federal" w:id="195" w:date="2023-10-06T15:23:50Z">
                  <w:r w:rsidDel="00000000" w:rsidR="00000000" w:rsidRPr="00000000">
                    <w:rPr>
                      <w:i w:val="1"/>
                      <w:sz w:val="19.920000076293945"/>
                      <w:szCs w:val="19.920000076293945"/>
                      <w:rtl w:val="0"/>
                    </w:rPr>
                    <w:delText xml:space="preserve">Check removed</w:delText>
                  </w:r>
                  <w:r w:rsidDel="00000000" w:rsidR="00000000" w:rsidRPr="00000000">
                    <w:rPr>
                      <w:sz w:val="19.920000076293945"/>
                      <w:szCs w:val="19.920000076293945"/>
                      <w:rtl w:val="0"/>
                    </w:rPr>
                    <w:delText xml:space="preserv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after="0" w:line="276" w:lineRule="auto"/>
              <w:jc w:val="left"/>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after="0" w:line="240" w:lineRule="auto"/>
              <w:jc w:val="center"/>
              <w:rPr>
                <w:strike w:val="1"/>
                <w:sz w:val="19.920000076293945"/>
                <w:szCs w:val="19.920000076293945"/>
              </w:rPr>
            </w:pPr>
            <w:sdt>
              <w:sdtPr>
                <w:tag w:val="goog_rdk_2135"/>
              </w:sdtPr>
              <w:sdtContent>
                <w:del w:author="Thomas Cervone-Richards - NOAA Federal" w:id="195" w:date="2023-10-06T15:23:50Z">
                  <w:r w:rsidDel="00000000" w:rsidR="00000000" w:rsidRPr="00000000">
                    <w:rPr>
                      <w:strike w:val="1"/>
                      <w:sz w:val="19.920000076293945"/>
                      <w:szCs w:val="19.920000076293945"/>
                      <w:rtl w:val="0"/>
                    </w:rPr>
                    <w:delText xml:space="preserve">1022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after="0" w:line="240" w:lineRule="auto"/>
              <w:ind w:left="134.31381225585938" w:firstLine="0"/>
              <w:jc w:val="left"/>
              <w:rPr>
                <w:sz w:val="19.920000076293945"/>
                <w:szCs w:val="19.920000076293945"/>
              </w:rPr>
            </w:pPr>
            <w:sdt>
              <w:sdtPr>
                <w:tag w:val="goog_rdk_2137"/>
              </w:sdtPr>
              <w:sdtContent>
                <w:del w:author="Thomas Cervone-Richards - NOAA Federal" w:id="195" w:date="2023-10-06T15:23:50Z">
                  <w:r w:rsidDel="00000000" w:rsidR="00000000" w:rsidRPr="00000000">
                    <w:rPr>
                      <w:i w:val="1"/>
                      <w:sz w:val="19.920000076293945"/>
                      <w:szCs w:val="19.920000076293945"/>
                      <w:rtl w:val="0"/>
                    </w:rPr>
                    <w:delText xml:space="preserve">Check removed</w:delText>
                  </w:r>
                  <w:r w:rsidDel="00000000" w:rsidR="00000000" w:rsidRPr="00000000">
                    <w:rPr>
                      <w:sz w:val="19.920000076293945"/>
                      <w:szCs w:val="19.920000076293945"/>
                      <w:rtl w:val="0"/>
                    </w:rPr>
                    <w:delText xml:space="preserv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7">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widowControl w:val="0"/>
              <w:spacing w:after="0" w:line="276" w:lineRule="auto"/>
              <w:jc w:val="left"/>
              <w:rPr>
                <w:sz w:val="19.920000076293945"/>
                <w:szCs w:val="19.920000076293945"/>
              </w:rPr>
            </w:pPr>
            <w:r w:rsidDel="00000000" w:rsidR="00000000" w:rsidRPr="00000000">
              <w:rPr>
                <w:rtl w:val="0"/>
              </w:rPr>
            </w:r>
          </w:p>
        </w:tc>
      </w:tr>
      <w:tr>
        <w:trPr>
          <w:cantSplit w:val="0"/>
          <w:trHeight w:val="70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spacing w:after="0" w:line="231.2314224243164" w:lineRule="auto"/>
              <w:ind w:left="126.14654541015625" w:right="190.95611572265625" w:firstLine="3.7847900390625"/>
              <w:jc w:val="left"/>
              <w:rPr>
                <w:sz w:val="19.920000076293945"/>
                <w:szCs w:val="19.920000076293945"/>
              </w:rPr>
            </w:pPr>
            <w:sdt>
              <w:sdtPr>
                <w:tag w:val="goog_rdk_2138"/>
              </w:sdtPr>
              <w:sdtContent>
                <w:commentRangeStart w:id="102"/>
              </w:sdtContent>
            </w:sdt>
            <w:r w:rsidDel="00000000" w:rsidR="00000000" w:rsidRPr="00000000">
              <w:rPr>
                <w:sz w:val="19.920000076293945"/>
                <w:szCs w:val="19.920000076293945"/>
                <w:rtl w:val="0"/>
              </w:rPr>
              <w:t xml:space="preserve">For each picture file which  is not in the TIF format.</w:t>
            </w:r>
            <w:commentRangeEnd w:id="102"/>
            <w:r w:rsidDel="00000000" w:rsidR="00000000" w:rsidRPr="00000000">
              <w:commentReference w:id="10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widowControl w:val="0"/>
              <w:spacing w:after="0" w:line="231.2314224243164" w:lineRule="auto"/>
              <w:ind w:left="115.58837890625" w:right="114.7784423828125" w:firstLine="14.3426513671875"/>
              <w:jc w:val="left"/>
              <w:rPr>
                <w:sz w:val="19.920000076293945"/>
                <w:szCs w:val="19.920000076293945"/>
              </w:rPr>
            </w:pPr>
            <w:r w:rsidDel="00000000" w:rsidR="00000000" w:rsidRPr="00000000">
              <w:rPr>
                <w:sz w:val="19.920000076293945"/>
                <w:szCs w:val="19.920000076293945"/>
                <w:rtl w:val="0"/>
              </w:rPr>
              <w:t xml:space="preserve">Picture file not in TIF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after="0" w:line="231.2314224243164" w:lineRule="auto"/>
              <w:ind w:left="113.1890869140625" w:right="390.042724609375" w:firstLine="14.7406005859375"/>
              <w:jc w:val="left"/>
              <w:rPr>
                <w:sz w:val="19.920000076293945"/>
                <w:szCs w:val="19.920000076293945"/>
              </w:rPr>
            </w:pPr>
            <w:r w:rsidDel="00000000" w:rsidR="00000000" w:rsidRPr="00000000">
              <w:rPr>
                <w:sz w:val="19.920000076293945"/>
                <w:szCs w:val="19.920000076293945"/>
                <w:rtl w:val="0"/>
              </w:rPr>
              <w:t xml:space="preserve">Replace picture file  with TIF format  </w:t>
            </w:r>
          </w:p>
          <w:p w:rsidR="00000000" w:rsidDel="00000000" w:rsidP="00000000" w:rsidRDefault="00000000" w:rsidRPr="00000000" w14:paraId="00000CEE">
            <w:pPr>
              <w:widowControl w:val="0"/>
              <w:spacing w:after="0" w:before="5.810546875" w:line="240" w:lineRule="auto"/>
              <w:ind w:left="111.9940185546875" w:firstLine="0"/>
              <w:jc w:val="left"/>
              <w:rPr>
                <w:sz w:val="19.920000076293945"/>
                <w:szCs w:val="19.920000076293945"/>
              </w:rPr>
            </w:pPr>
            <w:r w:rsidDel="00000000" w:rsidR="00000000" w:rsidRPr="00000000">
              <w:rPr>
                <w:sz w:val="19.920000076293945"/>
                <w:szCs w:val="19.920000076293945"/>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F0">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Annex A (4.8.20)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after="0" w:line="240" w:lineRule="auto"/>
              <w:jc w:val="center"/>
              <w:rPr>
                <w:sz w:val="19.920000076293945"/>
                <w:szCs w:val="19.920000076293945"/>
              </w:rPr>
            </w:pPr>
            <w:sdt>
              <w:sdtPr>
                <w:tag w:val="goog_rdk_2140"/>
              </w:sdtPr>
              <w:sdtContent>
                <w:ins w:author="Thomas Cervone-Richards - NOAA Federal" w:id="196" w:date="2023-10-06T15:24:10Z">
                  <w:r w:rsidDel="00000000" w:rsidR="00000000" w:rsidRPr="00000000">
                    <w:rPr>
                      <w:sz w:val="19.920000076293945"/>
                      <w:szCs w:val="19.920000076293945"/>
                      <w:rtl w:val="0"/>
                    </w:rPr>
                    <w:t xml:space="preserve">57, 413</w:t>
                  </w:r>
                </w:ins>
              </w:sdtContent>
            </w:sdt>
            <w:r w:rsidDel="00000000" w:rsidR="00000000" w:rsidRPr="00000000">
              <w:rPr>
                <w:rtl w:val="0"/>
              </w:rPr>
            </w:r>
          </w:p>
        </w:tc>
      </w:tr>
      <w:tr>
        <w:trPr>
          <w:cantSplit w:val="0"/>
          <w:trHeight w:val="23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1024a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after="0" w:line="231.23263835906982" w:lineRule="auto"/>
              <w:ind w:left="126.14654541015625" w:right="402.80731201171875" w:firstLine="3.7847900390625"/>
              <w:jc w:val="left"/>
              <w:rPr>
                <w:sz w:val="19.920000076293945"/>
                <w:szCs w:val="19.920000076293945"/>
              </w:rPr>
            </w:pPr>
            <w:r w:rsidDel="00000000" w:rsidR="00000000" w:rsidRPr="00000000">
              <w:rPr>
                <w:sz w:val="19.920000076293945"/>
                <w:szCs w:val="19.920000076293945"/>
                <w:rtl w:val="0"/>
              </w:rPr>
              <w:t xml:space="preserve">For a base cell file if the  limits contained in the  </w:t>
            </w:r>
          </w:p>
          <w:p w:rsidR="00000000" w:rsidDel="00000000" w:rsidP="00000000" w:rsidRDefault="00000000" w:rsidRPr="00000000" w14:paraId="00000CF5">
            <w:pPr>
              <w:widowControl w:val="0"/>
              <w:spacing w:after="0" w:before="5.208740234375" w:line="230.54441928863525" w:lineRule="auto"/>
              <w:ind w:left="115.5889892578125" w:right="66.7578125" w:firstLine="3.58551025390625"/>
              <w:jc w:val="left"/>
              <w:rPr>
                <w:sz w:val="19.920000076293945"/>
                <w:szCs w:val="19.920000076293945"/>
              </w:rPr>
            </w:pPr>
            <w:r w:rsidDel="00000000" w:rsidR="00000000" w:rsidRPr="00000000">
              <w:rPr>
                <w:sz w:val="19.920000076293945"/>
                <w:szCs w:val="19.920000076293945"/>
                <w:rtl w:val="0"/>
              </w:rPr>
              <w:t xml:space="preserve">subfields SLAT, WLON,  NLAT, and ELON of the  CATD field of the catalogue  file are Not equal to the  furthest coordinates of the  M_COVR meta object in  the corresponding base cell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6">
            <w:pPr>
              <w:widowControl w:val="0"/>
              <w:spacing w:after="0" w:line="230.42937755584717" w:lineRule="auto"/>
              <w:ind w:left="119.771728515625" w:right="114.779052734375" w:firstLine="8.1671142578125"/>
              <w:jc w:val="left"/>
              <w:rPr>
                <w:sz w:val="19.920000076293945"/>
                <w:szCs w:val="19.920000076293945"/>
              </w:rPr>
            </w:pPr>
            <w:r w:rsidDel="00000000" w:rsidR="00000000" w:rsidRPr="00000000">
              <w:rPr>
                <w:sz w:val="19.920000076293945"/>
                <w:szCs w:val="19.920000076293945"/>
                <w:rtl w:val="0"/>
              </w:rPr>
              <w:t xml:space="preserve">Limits in catalogue  do not correspond to  M_COVR limits for a  base cell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widowControl w:val="0"/>
              <w:spacing w:after="0" w:line="240" w:lineRule="auto"/>
              <w:ind w:left="113.1890869140625" w:firstLine="0"/>
              <w:jc w:val="left"/>
              <w:rPr>
                <w:sz w:val="19.920000076293945"/>
                <w:szCs w:val="19.920000076293945"/>
              </w:rPr>
            </w:pPr>
            <w:r w:rsidDel="00000000" w:rsidR="00000000" w:rsidRPr="00000000">
              <w:rPr>
                <w:sz w:val="19.920000076293945"/>
                <w:szCs w:val="19.920000076293945"/>
                <w:rtl w:val="0"/>
              </w:rPr>
              <w:t xml:space="preserve">Amend limits in  </w:t>
            </w:r>
          </w:p>
          <w:p w:rsidR="00000000" w:rsidDel="00000000" w:rsidP="00000000" w:rsidRDefault="00000000" w:rsidRPr="00000000" w14:paraId="00000CF8">
            <w:pPr>
              <w:widowControl w:val="0"/>
              <w:spacing w:after="0" w:line="230.02774715423584" w:lineRule="auto"/>
              <w:ind w:left="113.1890869140625" w:right="112.159423828125" w:firstLine="5.179443359375"/>
              <w:rPr>
                <w:sz w:val="19.920000076293945"/>
                <w:szCs w:val="19.920000076293945"/>
              </w:rPr>
            </w:pPr>
            <w:r w:rsidDel="00000000" w:rsidR="00000000" w:rsidRPr="00000000">
              <w:rPr>
                <w:sz w:val="19.920000076293945"/>
                <w:szCs w:val="19.920000076293945"/>
                <w:rtl w:val="0"/>
              </w:rPr>
              <w:t xml:space="preserve">catalogue or base cell  file M_COVR object to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CFA">
            <w:pPr>
              <w:widowControl w:val="0"/>
              <w:spacing w:after="0" w:line="231.2314224243164" w:lineRule="auto"/>
              <w:ind w:left="119.9713134765625" w:right="200.904541015625" w:firstLine="6.37451171875"/>
              <w:jc w:val="left"/>
              <w:rPr>
                <w:sz w:val="19.920000076293945"/>
                <w:szCs w:val="19.920000076293945"/>
              </w:rPr>
            </w:pPr>
            <w:r w:rsidDel="00000000" w:rsidR="00000000" w:rsidRPr="00000000">
              <w:rPr>
                <w:sz w:val="19.920000076293945"/>
                <w:szCs w:val="19.920000076293945"/>
                <w:rtl w:val="0"/>
              </w:rPr>
              <w:t xml:space="preserve">(5.6.3 and 6.2.2)  and Logical  </w:t>
            </w:r>
          </w:p>
          <w:p w:rsidR="00000000" w:rsidDel="00000000" w:rsidP="00000000" w:rsidRDefault="00000000" w:rsidRPr="00000000" w14:paraId="00000CFB">
            <w:pPr>
              <w:widowControl w:val="0"/>
              <w:spacing w:after="0" w:before="2.81127929687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widowControl w:val="0"/>
              <w:spacing w:after="0" w:line="240" w:lineRule="auto"/>
              <w:jc w:val="center"/>
              <w:rPr>
                <w:sz w:val="19.920000076293945"/>
                <w:szCs w:val="19.920000076293945"/>
              </w:rPr>
            </w:pPr>
            <w:sdt>
              <w:sdtPr>
                <w:tag w:val="goog_rdk_2142"/>
              </w:sdtPr>
              <w:sdtContent>
                <w:ins w:author="Thomas Cervone-Richards - NOAA Federal" w:id="197" w:date="2023-10-10T15:22:07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3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1024b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after="0" w:line="231.36670589447021" w:lineRule="auto"/>
              <w:ind w:left="115.5889892578125" w:right="100.62164306640625" w:firstLine="14.34234619140625"/>
              <w:jc w:val="left"/>
              <w:rPr>
                <w:sz w:val="19.920000076293945"/>
                <w:szCs w:val="19.920000076293945"/>
              </w:rPr>
            </w:pPr>
            <w:r w:rsidDel="00000000" w:rsidR="00000000" w:rsidRPr="00000000">
              <w:rPr>
                <w:sz w:val="19.920000076293945"/>
                <w:szCs w:val="19.920000076293945"/>
                <w:rtl w:val="0"/>
              </w:rPr>
              <w:t xml:space="preserve">For an update cell file if the  limits are not identical to  the limits of the base cell to  which they apply.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after="0" w:line="231.43366813659668" w:lineRule="auto"/>
              <w:ind w:left="119.771728515625" w:right="59.002685546875" w:firstLine="8.7646484375"/>
              <w:jc w:val="left"/>
              <w:rPr>
                <w:sz w:val="19.920000076293945"/>
                <w:szCs w:val="19.920000076293945"/>
              </w:rPr>
            </w:pPr>
            <w:r w:rsidDel="00000000" w:rsidR="00000000" w:rsidRPr="00000000">
              <w:rPr>
                <w:sz w:val="19.920000076293945"/>
                <w:szCs w:val="19.920000076293945"/>
                <w:rtl w:val="0"/>
              </w:rPr>
              <w:t xml:space="preserve">Update with limits  different to that of the  base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after="0" w:line="231.23273849487305" w:lineRule="auto"/>
              <w:ind w:left="113.1890869140625" w:right="56.5826416015625" w:firstLine="0"/>
              <w:jc w:val="left"/>
              <w:rPr>
                <w:sz w:val="19.920000076293945"/>
                <w:szCs w:val="19.920000076293945"/>
              </w:rPr>
            </w:pPr>
            <w:r w:rsidDel="00000000" w:rsidR="00000000" w:rsidRPr="00000000">
              <w:rPr>
                <w:sz w:val="19.920000076293945"/>
                <w:szCs w:val="19.920000076293945"/>
                <w:rtl w:val="0"/>
              </w:rPr>
              <w:t xml:space="preserve">Amend limits of update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D03">
            <w:pPr>
              <w:widowControl w:val="0"/>
              <w:spacing w:after="0" w:line="231.63458347320557" w:lineRule="auto"/>
              <w:ind w:left="119.9713134765625" w:right="200.904541015625" w:firstLine="6.37451171875"/>
              <w:jc w:val="left"/>
              <w:rPr>
                <w:sz w:val="19.920000076293945"/>
                <w:szCs w:val="19.920000076293945"/>
              </w:rPr>
            </w:pPr>
            <w:r w:rsidDel="00000000" w:rsidR="00000000" w:rsidRPr="00000000">
              <w:rPr>
                <w:sz w:val="19.920000076293945"/>
                <w:szCs w:val="19.920000076293945"/>
                <w:rtl w:val="0"/>
              </w:rPr>
              <w:t xml:space="preserve">(5.6.3 and 6.2.2)  and Logical  </w:t>
            </w:r>
          </w:p>
          <w:p w:rsidR="00000000" w:rsidDel="00000000" w:rsidP="00000000" w:rsidRDefault="00000000" w:rsidRPr="00000000" w14:paraId="00000D04">
            <w:pPr>
              <w:widowControl w:val="0"/>
              <w:spacing w:after="0" w:before="4.87670898437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D0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D06">
            <w:pPr>
              <w:widowControl w:val="0"/>
              <w:spacing w:after="0" w:line="240" w:lineRule="auto"/>
              <w:jc w:val="center"/>
              <w:rPr>
                <w:sz w:val="19.920000076293945"/>
                <w:szCs w:val="19.920000076293945"/>
              </w:rPr>
            </w:pPr>
            <w:sdt>
              <w:sdtPr>
                <w:tag w:val="goog_rdk_2144"/>
              </w:sdtPr>
              <w:sdtContent>
                <w:ins w:author="Thomas Cervone-Richards - NOAA Federal" w:id="198" w:date="2023-10-10T15:22:48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0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1024c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widowControl w:val="0"/>
              <w:spacing w:after="0" w:line="231.23305320739746" w:lineRule="auto"/>
              <w:ind w:left="119.77218627929688" w:right="136.07940673828125" w:firstLine="10.159149169921875"/>
              <w:jc w:val="left"/>
              <w:rPr>
                <w:sz w:val="19.920000076293945"/>
                <w:szCs w:val="19.920000076293945"/>
              </w:rPr>
            </w:pPr>
            <w:r w:rsidDel="00000000" w:rsidR="00000000" w:rsidRPr="00000000">
              <w:rPr>
                <w:sz w:val="19.920000076293945"/>
                <w:szCs w:val="19.920000076293945"/>
                <w:rtl w:val="0"/>
              </w:rPr>
              <w:t xml:space="preserve">For each M_COVR feature  object where CATCOV is  Equal to 1 (coverage  </w:t>
            </w:r>
          </w:p>
          <w:p w:rsidR="00000000" w:rsidDel="00000000" w:rsidP="00000000" w:rsidRDefault="00000000" w:rsidRPr="00000000" w14:paraId="00000D09">
            <w:pPr>
              <w:widowControl w:val="0"/>
              <w:spacing w:after="0" w:before="2.81005859375" w:line="231.23295307159424" w:lineRule="auto"/>
              <w:ind w:left="115.5889892578125" w:right="146.2384033203125" w:firstLine="4.38232421875"/>
              <w:jc w:val="left"/>
              <w:rPr>
                <w:sz w:val="19.920000076293945"/>
                <w:szCs w:val="19.920000076293945"/>
              </w:rPr>
            </w:pPr>
            <w:r w:rsidDel="00000000" w:rsidR="00000000" w:rsidRPr="00000000">
              <w:rPr>
                <w:sz w:val="19.920000076293945"/>
                <w:szCs w:val="19.920000076293945"/>
                <w:rtl w:val="0"/>
              </w:rPr>
              <w:t xml:space="preserve">available) in an update cell  file that moves any part of  the M_COVR boundary of  the base cell file coverage  </w:t>
            </w:r>
          </w:p>
          <w:p w:rsidR="00000000" w:rsidDel="00000000" w:rsidP="00000000" w:rsidRDefault="00000000" w:rsidRPr="00000000" w14:paraId="00000D0A">
            <w:pPr>
              <w:widowControl w:val="0"/>
              <w:spacing w:after="0" w:before="5.2105712890625" w:line="231.23273849487305" w:lineRule="auto"/>
              <w:ind w:left="120.76812744140625" w:right="342.64984130859375" w:firstLine="3.585662841796875"/>
              <w:jc w:val="left"/>
              <w:rPr>
                <w:sz w:val="19.920000076293945"/>
                <w:szCs w:val="19.920000076293945"/>
              </w:rPr>
            </w:pPr>
            <w:r w:rsidDel="00000000" w:rsidR="00000000" w:rsidRPr="00000000">
              <w:rPr>
                <w:sz w:val="19.920000076293945"/>
                <w:szCs w:val="19.920000076293945"/>
                <w:rtl w:val="0"/>
              </w:rPr>
              <w:t xml:space="preserve">by more than 0.25mm at  compilation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B">
            <w:pPr>
              <w:widowControl w:val="0"/>
              <w:spacing w:after="0" w:line="231.23335361480713" w:lineRule="auto"/>
              <w:ind w:left="120.767822265625" w:right="214.9761962890625" w:firstLine="9.1632080078125"/>
              <w:jc w:val="left"/>
              <w:rPr>
                <w:sz w:val="19.920000076293945"/>
                <w:szCs w:val="19.920000076293945"/>
              </w:rPr>
            </w:pPr>
            <w:r w:rsidDel="00000000" w:rsidR="00000000" w:rsidRPr="00000000">
              <w:rPr>
                <w:sz w:val="19.920000076293945"/>
                <w:szCs w:val="19.920000076293945"/>
                <w:rtl w:val="0"/>
              </w:rPr>
              <w:t xml:space="preserve">ER file changes the  extent of data  </w:t>
            </w:r>
          </w:p>
          <w:p w:rsidR="00000000" w:rsidDel="00000000" w:rsidP="00000000" w:rsidRDefault="00000000" w:rsidRPr="00000000" w14:paraId="00000D0C">
            <w:pPr>
              <w:widowControl w:val="0"/>
              <w:spacing w:after="0" w:before="5.2099609375" w:line="240" w:lineRule="auto"/>
              <w:ind w:left="120.767822265625" w:firstLine="0"/>
              <w:jc w:val="left"/>
              <w:rPr>
                <w:sz w:val="19.920000076293945"/>
                <w:szCs w:val="19.920000076293945"/>
              </w:rPr>
            </w:pPr>
            <w:r w:rsidDel="00000000" w:rsidR="00000000" w:rsidRPr="00000000">
              <w:rPr>
                <w:sz w:val="19.920000076293945"/>
                <w:szCs w:val="19.920000076293945"/>
                <w:rtl w:val="0"/>
              </w:rPr>
              <w:t xml:space="preserve">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after="0" w:line="240" w:lineRule="auto"/>
              <w:ind w:left="128.52783203125" w:firstLine="0"/>
              <w:jc w:val="left"/>
              <w:rPr>
                <w:sz w:val="19.920000076293945"/>
                <w:szCs w:val="19.920000076293945"/>
              </w:rPr>
            </w:pPr>
            <w:r w:rsidDel="00000000" w:rsidR="00000000" w:rsidRPr="00000000">
              <w:rPr>
                <w:sz w:val="19.920000076293945"/>
                <w:szCs w:val="19.920000076293945"/>
                <w:rtl w:val="0"/>
              </w:rPr>
              <w:t xml:space="preserve">Issue as new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Appendix B.1,  </w:t>
            </w:r>
          </w:p>
          <w:p w:rsidR="00000000" w:rsidDel="00000000" w:rsidP="00000000" w:rsidRDefault="00000000" w:rsidRPr="00000000" w14:paraId="00000D0F">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Annex A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widowControl w:val="0"/>
              <w:spacing w:after="0" w:line="240" w:lineRule="auto"/>
              <w:jc w:val="center"/>
              <w:rPr>
                <w:sz w:val="19.920000076293945"/>
                <w:szCs w:val="19.920000076293945"/>
              </w:rPr>
            </w:pPr>
            <w:sdt>
              <w:sdtPr>
                <w:tag w:val="goog_rdk_2146"/>
              </w:sdtPr>
              <w:sdtContent>
                <w:ins w:author="Thomas Cervone-Richards - NOAA Federal" w:id="199" w:date="2023-10-10T15:24:46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bl>
    <w:p w:rsidR="00000000" w:rsidDel="00000000" w:rsidP="00000000" w:rsidRDefault="00000000" w:rsidRPr="00000000" w14:paraId="00000D12">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D13">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D14">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D15">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38 </w:t>
      </w:r>
    </w:p>
    <w:tbl>
      <w:tblPr>
        <w:tblStyle w:val="Table29"/>
        <w:tblW w:w="10350.0" w:type="dxa"/>
        <w:jc w:val="left"/>
        <w:tblInd w:w="-56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3481781376519"/>
        <w:gridCol w:w="2570.0404858299594"/>
        <w:gridCol w:w="2039.271255060729"/>
        <w:gridCol w:w="2039.271255060729"/>
        <w:gridCol w:w="1690.080971659919"/>
        <w:gridCol w:w="586.6396761133603"/>
        <w:gridCol w:w="712.3481781376519"/>
        <w:tblGridChange w:id="0">
          <w:tblGrid>
            <w:gridCol w:w="712.3481781376519"/>
            <w:gridCol w:w="2570.0404858299594"/>
            <w:gridCol w:w="2039.271255060729"/>
            <w:gridCol w:w="2039.271255060729"/>
            <w:gridCol w:w="1690.080971659919"/>
            <w:gridCol w:w="586.6396761133603"/>
            <w:gridCol w:w="712.3481781376519"/>
          </w:tblGrid>
        </w:tblGridChange>
      </w:tblGrid>
      <w:tr>
        <w:trPr>
          <w:cantSplit w:val="0"/>
          <w:trHeight w:val="341.19995117187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16">
            <w:pPr>
              <w:widowControl w:val="0"/>
              <w:spacing w:after="0" w:line="240" w:lineRule="auto"/>
              <w:ind w:left="120.96000671386719" w:firstLine="0"/>
              <w:jc w:val="left"/>
              <w:rPr>
                <w:color w:val="2e74b5"/>
                <w:sz w:val="24"/>
                <w:szCs w:val="24"/>
              </w:rPr>
            </w:pPr>
            <w:r w:rsidDel="00000000" w:rsidR="00000000" w:rsidRPr="00000000">
              <w:rPr>
                <w:color w:val="2e74b5"/>
                <w:sz w:val="24"/>
                <w:szCs w:val="24"/>
                <w:rtl w:val="0"/>
              </w:rPr>
              <w:t xml:space="preserve">3.4 Checks Relating to the Use of the Object catalogue for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after="0" w:line="240" w:lineRule="auto"/>
              <w:ind w:left="120.96000671386719" w:firstLine="0"/>
              <w:jc w:val="left"/>
              <w:rPr>
                <w:color w:val="2e74b5"/>
                <w:sz w:val="24"/>
                <w:szCs w:val="24"/>
              </w:rPr>
            </w:pPr>
            <w:r w:rsidDel="00000000" w:rsidR="00000000" w:rsidRPr="00000000">
              <w:rPr>
                <w:rtl w:val="0"/>
              </w:rPr>
            </w:r>
          </w:p>
        </w:tc>
      </w:tr>
      <w:tr>
        <w:trPr>
          <w:cantSplit w:val="0"/>
          <w:trHeight w:val="3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D">
            <w:pPr>
              <w:widowControl w:val="0"/>
              <w:spacing w:after="0" w:line="240" w:lineRule="auto"/>
              <w:ind w:right="247.29110717773438"/>
              <w:jc w:val="right"/>
              <w:rPr>
                <w:b w:val="1"/>
                <w:sz w:val="19.920000076293945"/>
                <w:szCs w:val="19.920000076293945"/>
              </w:rPr>
            </w:pPr>
            <w:r w:rsidDel="00000000" w:rsidR="00000000" w:rsidRPr="00000000">
              <w:rPr>
                <w:b w:val="1"/>
                <w:sz w:val="19.920000076293945"/>
                <w:szCs w:val="19.920000076293945"/>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widowControl w:val="0"/>
              <w:spacing w:after="0" w:line="240" w:lineRule="auto"/>
              <w:ind w:left="121.56478881835938" w:firstLine="0"/>
              <w:jc w:val="left"/>
              <w:rPr>
                <w:b w:val="1"/>
                <w:sz w:val="19.920000076293945"/>
                <w:szCs w:val="19.920000076293945"/>
              </w:rPr>
            </w:pPr>
            <w:r w:rsidDel="00000000" w:rsidR="00000000" w:rsidRPr="00000000">
              <w:rPr>
                <w:b w:val="1"/>
                <w:sz w:val="19.920000076293945"/>
                <w:szCs w:val="19.920000076293945"/>
                <w:rtl w:val="0"/>
              </w:rPr>
              <w:t xml:space="preserve">Check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F">
            <w:pPr>
              <w:widowControl w:val="0"/>
              <w:spacing w:after="0" w:line="240" w:lineRule="auto"/>
              <w:ind w:left="121.56494140625" w:firstLine="0"/>
              <w:jc w:val="left"/>
              <w:rPr>
                <w:b w:val="1"/>
                <w:sz w:val="19.920000076293945"/>
                <w:szCs w:val="19.920000076293945"/>
              </w:rPr>
            </w:pPr>
            <w:r w:rsidDel="00000000" w:rsidR="00000000" w:rsidRPr="00000000">
              <w:rPr>
                <w:b w:val="1"/>
                <w:sz w:val="19.920000076293945"/>
                <w:szCs w:val="19.920000076293945"/>
                <w:rtl w:val="0"/>
              </w:rPr>
              <w:t xml:space="preserve">Check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0">
            <w:pPr>
              <w:widowControl w:val="0"/>
              <w:spacing w:after="0" w:line="240" w:lineRule="auto"/>
              <w:ind w:left="121.56494140625" w:firstLine="0"/>
              <w:jc w:val="left"/>
              <w:rPr>
                <w:b w:val="1"/>
                <w:sz w:val="19.920000076293945"/>
                <w:szCs w:val="19.920000076293945"/>
              </w:rPr>
            </w:pPr>
            <w:r w:rsidDel="00000000" w:rsidR="00000000" w:rsidRPr="00000000">
              <w:rPr>
                <w:b w:val="1"/>
                <w:sz w:val="19.920000076293945"/>
                <w:szCs w:val="19.920000076293945"/>
                <w:rtl w:val="0"/>
              </w:rPr>
              <w:t xml:space="preserve">Check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1">
            <w:pPr>
              <w:widowControl w:val="0"/>
              <w:spacing w:after="0" w:line="240" w:lineRule="auto"/>
              <w:ind w:left="121.5643310546875" w:firstLine="0"/>
              <w:jc w:val="left"/>
              <w:rPr>
                <w:b w:val="1"/>
                <w:sz w:val="19.920000076293945"/>
                <w:szCs w:val="19.920000076293945"/>
              </w:rPr>
            </w:pPr>
            <w:r w:rsidDel="00000000" w:rsidR="00000000" w:rsidRPr="00000000">
              <w:rPr>
                <w:b w:val="1"/>
                <w:sz w:val="19.920000076293945"/>
                <w:szCs w:val="19.920000076293945"/>
                <w:rtl w:val="0"/>
              </w:rPr>
              <w:t xml:space="preserve">Conformity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2">
            <w:pPr>
              <w:widowControl w:val="0"/>
              <w:spacing w:after="0" w:line="240" w:lineRule="auto"/>
              <w:jc w:val="center"/>
              <w:rPr>
                <w:b w:val="1"/>
                <w:sz w:val="19.920000076293945"/>
                <w:szCs w:val="19.920000076293945"/>
              </w:rPr>
            </w:pPr>
            <w:r w:rsidDel="00000000" w:rsidR="00000000" w:rsidRPr="00000000">
              <w:rPr>
                <w:b w:val="1"/>
                <w:sz w:val="19.920000076293945"/>
                <w:szCs w:val="19.920000076293945"/>
                <w:rtl w:val="0"/>
              </w:rPr>
              <w:t xml:space="preserve">Cat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widowControl w:val="0"/>
              <w:spacing w:after="0" w:line="240" w:lineRule="auto"/>
              <w:ind w:right="247.29110717773438"/>
              <w:jc w:val="right"/>
              <w:rPr>
                <w:b w:val="1"/>
                <w:sz w:val="19.920000076293945"/>
                <w:szCs w:val="19.920000076293945"/>
              </w:rPr>
            </w:pPr>
            <w:r w:rsidDel="00000000" w:rsidR="00000000" w:rsidRPr="00000000">
              <w:rPr>
                <w:rtl w:val="0"/>
              </w:rPr>
            </w:r>
          </w:p>
        </w:tc>
      </w:tr>
      <w:tr>
        <w:trPr>
          <w:cantSplit w:val="0"/>
          <w:trHeight w:val="11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4">
            <w:pPr>
              <w:widowControl w:val="0"/>
              <w:spacing w:after="0" w:line="240" w:lineRule="auto"/>
              <w:jc w:val="center"/>
              <w:rPr>
                <w:sz w:val="19.920000076293945"/>
                <w:szCs w:val="19.920000076293945"/>
              </w:rPr>
            </w:pPr>
            <w:sdt>
              <w:sdtPr>
                <w:tag w:val="goog_rdk_2148"/>
              </w:sdtPr>
              <w:sdtContent>
                <w:del w:author="Thomas Cervone-Richards - NOAA Federal" w:id="200" w:date="2023-10-10T15:29:54Z">
                  <w:r w:rsidDel="00000000" w:rsidR="00000000" w:rsidRPr="00000000">
                    <w:rPr>
                      <w:sz w:val="19.920000076293945"/>
                      <w:szCs w:val="19.920000076293945"/>
                      <w:rtl w:val="0"/>
                    </w:rPr>
                    <w:delText xml:space="preserve">1500a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widowControl w:val="0"/>
              <w:spacing w:after="0" w:line="230.6299066543579" w:lineRule="auto"/>
              <w:ind w:left="115.58883666992188" w:right="103.2684326171875" w:firstLine="14.34234619140625"/>
              <w:jc w:val="left"/>
              <w:rPr>
                <w:sz w:val="19.920000076293945"/>
                <w:szCs w:val="19.920000076293945"/>
              </w:rPr>
            </w:pPr>
            <w:sdt>
              <w:sdtPr>
                <w:tag w:val="goog_rdk_2150"/>
              </w:sdtPr>
              <w:sdtContent>
                <w:del w:author="Thomas Cervone-Richards - NOAA Federal" w:id="200" w:date="2023-10-10T15:29:54Z">
                  <w:r w:rsidDel="00000000" w:rsidR="00000000" w:rsidRPr="00000000">
                    <w:rPr>
                      <w:sz w:val="19.920000076293945"/>
                      <w:szCs w:val="19.920000076293945"/>
                      <w:rtl w:val="0"/>
                    </w:rPr>
                    <w:delText xml:space="preserve">For each CBLARE feature  object which is WITHIN OR  OVERLAPS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153"/>
            </w:sdtPr>
            <w:sdtContent>
              <w:p w:rsidR="00000000" w:rsidDel="00000000" w:rsidP="00000000" w:rsidRDefault="00000000" w:rsidRPr="00000000" w14:paraId="00000D26">
                <w:pPr>
                  <w:widowControl w:val="0"/>
                  <w:spacing w:after="0" w:line="240" w:lineRule="auto"/>
                  <w:ind w:left="121.56494140625" w:firstLine="0"/>
                  <w:jc w:val="left"/>
                  <w:rPr>
                    <w:del w:author="Thomas Cervone-Richards - NOAA Federal" w:id="200" w:date="2023-10-10T15:29:54Z"/>
                    <w:sz w:val="19.920000076293945"/>
                    <w:szCs w:val="19.920000076293945"/>
                  </w:rPr>
                </w:pPr>
                <w:sdt>
                  <w:sdtPr>
                    <w:tag w:val="goog_rdk_2152"/>
                  </w:sdtPr>
                  <w:sdtContent>
                    <w:del w:author="Thomas Cervone-Richards - NOAA Federal" w:id="200" w:date="2023-10-10T15:29:54Z">
                      <w:r w:rsidDel="00000000" w:rsidR="00000000" w:rsidRPr="00000000">
                        <w:rPr>
                          <w:sz w:val="19.920000076293945"/>
                          <w:szCs w:val="19.920000076293945"/>
                          <w:rtl w:val="0"/>
                        </w:rPr>
                        <w:delText xml:space="preserve">CBLARE object  </w:delText>
                      </w:r>
                    </w:del>
                  </w:sdtContent>
                </w:sdt>
              </w:p>
            </w:sdtContent>
          </w:sdt>
          <w:p w:rsidR="00000000" w:rsidDel="00000000" w:rsidP="00000000" w:rsidRDefault="00000000" w:rsidRPr="00000000" w14:paraId="00000D27">
            <w:pPr>
              <w:widowControl w:val="0"/>
              <w:spacing w:after="0" w:line="231.2314224243164" w:lineRule="auto"/>
              <w:ind w:left="119.7723388671875" w:right="171.39892578125" w:firstLine="0"/>
              <w:jc w:val="left"/>
              <w:rPr>
                <w:sz w:val="19.920000076293945"/>
                <w:szCs w:val="19.920000076293945"/>
              </w:rPr>
            </w:pPr>
            <w:sdt>
              <w:sdtPr>
                <w:tag w:val="goog_rdk_2154"/>
              </w:sdtPr>
              <w:sdtContent>
                <w:del w:author="Thomas Cervone-Richards - NOAA Federal" w:id="200" w:date="2023-10-10T15:29:54Z">
                  <w:r w:rsidDel="00000000" w:rsidR="00000000" w:rsidRPr="00000000">
                    <w:rPr>
                      <w:sz w:val="19.920000076293945"/>
                      <w:szCs w:val="19.920000076293945"/>
                      <w:rtl w:val="0"/>
                    </w:rPr>
                    <w:delText xml:space="preserve">overlaps a 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157"/>
            </w:sdtPr>
            <w:sdtContent>
              <w:p w:rsidR="00000000" w:rsidDel="00000000" w:rsidP="00000000" w:rsidRDefault="00000000" w:rsidRPr="00000000" w14:paraId="00000D28">
                <w:pPr>
                  <w:widowControl w:val="0"/>
                  <w:spacing w:after="0" w:line="240" w:lineRule="auto"/>
                  <w:ind w:left="115.5889892578125" w:firstLine="0"/>
                  <w:jc w:val="left"/>
                  <w:rPr>
                    <w:del w:author="Thomas Cervone-Richards - NOAA Federal" w:id="200" w:date="2023-10-10T15:29:54Z"/>
                    <w:sz w:val="19.920000076293945"/>
                    <w:szCs w:val="19.920000076293945"/>
                  </w:rPr>
                </w:pPr>
                <w:sdt>
                  <w:sdtPr>
                    <w:tag w:val="goog_rdk_2156"/>
                  </w:sdtPr>
                  <w:sdtContent>
                    <w:del w:author="Thomas Cervone-Richards - NOAA Federal" w:id="200" w:date="2023-10-10T15:29:54Z">
                      <w:r w:rsidDel="00000000" w:rsidR="00000000" w:rsidRPr="00000000">
                        <w:rPr>
                          <w:sz w:val="19.920000076293945"/>
                          <w:szCs w:val="19.920000076293945"/>
                          <w:rtl w:val="0"/>
                        </w:rPr>
                        <w:delText xml:space="preserve">Amend objects to  </w:delText>
                      </w:r>
                    </w:del>
                  </w:sdtContent>
                </w:sdt>
              </w:p>
            </w:sdtContent>
          </w:sdt>
          <w:p w:rsidR="00000000" w:rsidDel="00000000" w:rsidP="00000000" w:rsidRDefault="00000000" w:rsidRPr="00000000" w14:paraId="00000D29">
            <w:pPr>
              <w:widowControl w:val="0"/>
              <w:spacing w:after="0" w:line="240" w:lineRule="auto"/>
              <w:ind w:left="128.138427734375" w:firstLine="0"/>
              <w:jc w:val="left"/>
              <w:rPr>
                <w:sz w:val="19.920000076293945"/>
                <w:szCs w:val="19.920000076293945"/>
              </w:rPr>
            </w:pPr>
            <w:sdt>
              <w:sdtPr>
                <w:tag w:val="goog_rdk_2158"/>
              </w:sdtPr>
              <w:sdtContent>
                <w:del w:author="Thomas Cervone-Richards - NOAA Federal" w:id="200" w:date="2023-10-10T15:29:54Z">
                  <w:r w:rsidDel="00000000" w:rsidR="00000000" w:rsidRPr="00000000">
                    <w:rPr>
                      <w:sz w:val="19.920000076293945"/>
                      <w:szCs w:val="19.920000076293945"/>
                      <w:rtl w:val="0"/>
                    </w:rPr>
                    <w:delText xml:space="preserve">remove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161"/>
            </w:sdtPr>
            <w:sdtContent>
              <w:p w:rsidR="00000000" w:rsidDel="00000000" w:rsidP="00000000" w:rsidRDefault="00000000" w:rsidRPr="00000000" w14:paraId="00000D2A">
                <w:pPr>
                  <w:widowControl w:val="0"/>
                  <w:spacing w:after="0" w:line="240" w:lineRule="auto"/>
                  <w:ind w:left="127.9388427734375" w:firstLine="0"/>
                  <w:jc w:val="left"/>
                  <w:rPr>
                    <w:del w:author="Thomas Cervone-Richards - NOAA Federal" w:id="200" w:date="2023-10-10T15:29:54Z"/>
                    <w:sz w:val="19.920000076293945"/>
                    <w:szCs w:val="19.920000076293945"/>
                  </w:rPr>
                </w:pPr>
                <w:sdt>
                  <w:sdtPr>
                    <w:tag w:val="goog_rdk_2160"/>
                  </w:sdtPr>
                  <w:sdtContent>
                    <w:del w:author="Thomas Cervone-Richards - NOAA Federal" w:id="200" w:date="2023-10-10T15:29:54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D2B">
            <w:pPr>
              <w:widowControl w:val="0"/>
              <w:spacing w:after="0" w:line="240" w:lineRule="auto"/>
              <w:ind w:left="120.767822265625" w:firstLine="0"/>
              <w:jc w:val="left"/>
              <w:rPr>
                <w:sz w:val="19.920000076293945"/>
                <w:szCs w:val="19.920000076293945"/>
              </w:rPr>
            </w:pPr>
            <w:sdt>
              <w:sdtPr>
                <w:tag w:val="goog_rdk_2162"/>
              </w:sdtPr>
              <w:sdtContent>
                <w:del w:author="Thomas Cervone-Richards - NOAA Federal" w:id="200" w:date="2023-10-10T15:29:54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after="0" w:line="240" w:lineRule="auto"/>
              <w:jc w:val="center"/>
              <w:rPr>
                <w:sz w:val="19.920000076293945"/>
                <w:szCs w:val="19.920000076293945"/>
              </w:rPr>
            </w:pPr>
            <w:sdt>
              <w:sdtPr>
                <w:tag w:val="goog_rdk_2164"/>
              </w:sdtPr>
              <w:sdtContent>
                <w:del w:author="Thomas Cervone-Richards - NOAA Federal" w:id="200" w:date="2023-10-10T15:29:54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after="0" w:line="240" w:lineRule="auto"/>
              <w:jc w:val="center"/>
              <w:rPr>
                <w:sz w:val="19.920000076293945"/>
                <w:szCs w:val="19.920000076293945"/>
              </w:rPr>
            </w:pPr>
            <w:sdt>
              <w:sdtPr>
                <w:tag w:val="goog_rdk_2166"/>
              </w:sdtPr>
              <w:sdtContent>
                <w:del w:author="Thomas Cervone-Richards - NOAA Federal" w:id="201" w:date="2023-07-14T15:43:34Z">
                  <w:r w:rsidDel="00000000" w:rsidR="00000000" w:rsidRPr="00000000">
                    <w:rPr>
                      <w:sz w:val="19.920000076293945"/>
                      <w:szCs w:val="19.920000076293945"/>
                      <w:rtl w:val="0"/>
                    </w:rPr>
                    <w:delText xml:space="preserve">1500b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widowControl w:val="0"/>
              <w:spacing w:after="0" w:line="230.6299066543579" w:lineRule="auto"/>
              <w:ind w:left="119.77203369140625" w:right="57.25341796875" w:firstLine="10.159149169921875"/>
              <w:jc w:val="left"/>
              <w:rPr>
                <w:sz w:val="19.920000076293945"/>
                <w:szCs w:val="19.920000076293945"/>
              </w:rPr>
            </w:pPr>
            <w:sdt>
              <w:sdtPr>
                <w:tag w:val="goog_rdk_2168"/>
              </w:sdtPr>
              <w:sdtContent>
                <w:del w:author="Thomas Cervone-Richards - NOAA Federal" w:id="201" w:date="2023-07-14T15:43:34Z">
                  <w:r w:rsidDel="00000000" w:rsidR="00000000" w:rsidRPr="00000000">
                    <w:rPr>
                      <w:sz w:val="19.920000076293945"/>
                      <w:szCs w:val="19.920000076293945"/>
                      <w:rtl w:val="0"/>
                    </w:rPr>
                    <w:delText xml:space="preserve">For each SBDARE feature  object which is WITHIN, CROSSES OR OVERLAPS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widowControl w:val="0"/>
              <w:spacing w:after="0" w:line="231.23263835906982" w:lineRule="auto"/>
              <w:ind w:left="115.5889892578125" w:right="303.6676025390625" w:firstLine="6.9720458984375"/>
              <w:jc w:val="left"/>
              <w:rPr>
                <w:sz w:val="19.920000076293945"/>
                <w:szCs w:val="19.920000076293945"/>
              </w:rPr>
            </w:pPr>
            <w:sdt>
              <w:sdtPr>
                <w:tag w:val="goog_rdk_2170"/>
              </w:sdtPr>
              <w:sdtContent>
                <w:del w:author="Thomas Cervone-Richards - NOAA Federal" w:id="201" w:date="2023-07-14T15:43:34Z">
                  <w:r w:rsidDel="00000000" w:rsidR="00000000" w:rsidRPr="00000000">
                    <w:rPr>
                      <w:sz w:val="19.920000076293945"/>
                      <w:szCs w:val="19.920000076293945"/>
                      <w:rtl w:val="0"/>
                    </w:rPr>
                    <w:delText xml:space="preserve">SBDARE object is  within or crosses a  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173"/>
            </w:sdtPr>
            <w:sdtContent>
              <w:p w:rsidR="00000000" w:rsidDel="00000000" w:rsidP="00000000" w:rsidRDefault="00000000" w:rsidRPr="00000000" w14:paraId="00000D31">
                <w:pPr>
                  <w:widowControl w:val="0"/>
                  <w:spacing w:after="0" w:line="240" w:lineRule="auto"/>
                  <w:ind w:left="115.5889892578125" w:firstLine="0"/>
                  <w:jc w:val="left"/>
                  <w:rPr>
                    <w:del w:author="Thomas Cervone-Richards - NOAA Federal" w:id="201" w:date="2023-07-14T15:43:34Z"/>
                    <w:sz w:val="19.920000076293945"/>
                    <w:szCs w:val="19.920000076293945"/>
                  </w:rPr>
                </w:pPr>
                <w:sdt>
                  <w:sdtPr>
                    <w:tag w:val="goog_rdk_2172"/>
                  </w:sdtPr>
                  <w:sdtContent>
                    <w:del w:author="Thomas Cervone-Richards - NOAA Federal" w:id="201" w:date="2023-07-14T15:43:34Z">
                      <w:r w:rsidDel="00000000" w:rsidR="00000000" w:rsidRPr="00000000">
                        <w:rPr>
                          <w:sz w:val="19.920000076293945"/>
                          <w:szCs w:val="19.920000076293945"/>
                          <w:rtl w:val="0"/>
                        </w:rPr>
                        <w:delText xml:space="preserve">Amend objects to  </w:delText>
                      </w:r>
                    </w:del>
                  </w:sdtContent>
                </w:sdt>
              </w:p>
            </w:sdtContent>
          </w:sdt>
          <w:p w:rsidR="00000000" w:rsidDel="00000000" w:rsidP="00000000" w:rsidRDefault="00000000" w:rsidRPr="00000000" w14:paraId="00000D32">
            <w:pPr>
              <w:widowControl w:val="0"/>
              <w:spacing w:after="0" w:line="240" w:lineRule="auto"/>
              <w:ind w:left="128.138427734375" w:firstLine="0"/>
              <w:jc w:val="left"/>
              <w:rPr>
                <w:sz w:val="19.920000076293945"/>
                <w:szCs w:val="19.920000076293945"/>
              </w:rPr>
            </w:pPr>
            <w:sdt>
              <w:sdtPr>
                <w:tag w:val="goog_rdk_2174"/>
              </w:sdtPr>
              <w:sdtContent>
                <w:del w:author="Thomas Cervone-Richards - NOAA Federal" w:id="201" w:date="2023-07-14T15:43:34Z">
                  <w:r w:rsidDel="00000000" w:rsidR="00000000" w:rsidRPr="00000000">
                    <w:rPr>
                      <w:sz w:val="19.920000076293945"/>
                      <w:szCs w:val="19.920000076293945"/>
                      <w:rtl w:val="0"/>
                    </w:rPr>
                    <w:delText xml:space="preserve">remove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177"/>
            </w:sdtPr>
            <w:sdtContent>
              <w:p w:rsidR="00000000" w:rsidDel="00000000" w:rsidP="00000000" w:rsidRDefault="00000000" w:rsidRPr="00000000" w14:paraId="00000D33">
                <w:pPr>
                  <w:widowControl w:val="0"/>
                  <w:spacing w:after="0" w:line="240" w:lineRule="auto"/>
                  <w:ind w:left="127.9388427734375" w:firstLine="0"/>
                  <w:jc w:val="left"/>
                  <w:rPr>
                    <w:del w:author="Thomas Cervone-Richards - NOAA Federal" w:id="201" w:date="2023-07-14T15:43:34Z"/>
                    <w:sz w:val="19.920000076293945"/>
                    <w:szCs w:val="19.920000076293945"/>
                  </w:rPr>
                </w:pPr>
                <w:sdt>
                  <w:sdtPr>
                    <w:tag w:val="goog_rdk_2176"/>
                  </w:sdtPr>
                  <w:sdtContent>
                    <w:del w:author="Thomas Cervone-Richards - NOAA Federal" w:id="201" w:date="2023-07-14T15:43:34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0D34">
            <w:pPr>
              <w:widowControl w:val="0"/>
              <w:spacing w:after="0" w:line="240" w:lineRule="auto"/>
              <w:ind w:left="120.767822265625" w:firstLine="0"/>
              <w:jc w:val="left"/>
              <w:rPr>
                <w:sz w:val="19.920000076293945"/>
                <w:szCs w:val="19.920000076293945"/>
              </w:rPr>
            </w:pPr>
            <w:sdt>
              <w:sdtPr>
                <w:tag w:val="goog_rdk_2178"/>
              </w:sdtPr>
              <w:sdtContent>
                <w:del w:author="Thomas Cervone-Richards - NOAA Federal" w:id="201" w:date="2023-07-14T15:43:34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5">
            <w:pPr>
              <w:widowControl w:val="0"/>
              <w:spacing w:after="0" w:line="240" w:lineRule="auto"/>
              <w:jc w:val="center"/>
              <w:rPr>
                <w:sz w:val="19.920000076293945"/>
                <w:szCs w:val="19.920000076293945"/>
              </w:rPr>
            </w:pPr>
            <w:sdt>
              <w:sdtPr>
                <w:tag w:val="goog_rdk_2180"/>
              </w:sdtPr>
              <w:sdtContent>
                <w:del w:author="Thomas Cervone-Richards - NOAA Federal" w:id="201" w:date="2023-07-14T15:43:34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6">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7">
            <w:pPr>
              <w:widowControl w:val="0"/>
              <w:spacing w:after="0" w:line="240" w:lineRule="auto"/>
              <w:jc w:val="center"/>
              <w:rPr>
                <w:strike w:val="1"/>
                <w:sz w:val="19.920000076293945"/>
                <w:szCs w:val="19.920000076293945"/>
              </w:rPr>
            </w:pPr>
            <w:sdt>
              <w:sdtPr>
                <w:tag w:val="goog_rdk_2182"/>
              </w:sdtPr>
              <w:sdtContent>
                <w:del w:author="Thomas Cervone-Richards - NOAA Federal" w:id="202" w:date="2023-07-14T15:43:38Z">
                  <w:r w:rsidDel="00000000" w:rsidR="00000000" w:rsidRPr="00000000">
                    <w:rPr>
                      <w:strike w:val="1"/>
                      <w:sz w:val="19.920000076293945"/>
                      <w:szCs w:val="19.920000076293945"/>
                      <w:rtl w:val="0"/>
                    </w:rPr>
                    <w:delText xml:space="preserve">1501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8">
            <w:pPr>
              <w:widowControl w:val="0"/>
              <w:spacing w:after="0" w:line="240" w:lineRule="auto"/>
              <w:ind w:left="134.31365966796875" w:firstLine="0"/>
              <w:jc w:val="left"/>
              <w:rPr>
                <w:i w:val="1"/>
                <w:sz w:val="19.920000076293945"/>
                <w:szCs w:val="19.920000076293945"/>
              </w:rPr>
            </w:pPr>
            <w:sdt>
              <w:sdtPr>
                <w:tag w:val="goog_rdk_2184"/>
              </w:sdtPr>
              <w:sdtContent>
                <w:del w:author="Thomas Cervone-Richards - NOAA Federal" w:id="202" w:date="2023-07-14T15:43:3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widowControl w:val="0"/>
              <w:spacing w:after="0" w:line="240" w:lineRule="auto"/>
              <w:jc w:val="center"/>
              <w:rPr>
                <w:strike w:val="1"/>
                <w:sz w:val="19.920000076293945"/>
                <w:szCs w:val="19.920000076293945"/>
              </w:rPr>
            </w:pPr>
            <w:r w:rsidDel="00000000" w:rsidR="00000000" w:rsidRPr="00000000">
              <w:rPr>
                <w:rtl w:val="0"/>
              </w:rPr>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after="0" w:line="231.23263835906982" w:lineRule="auto"/>
              <w:ind w:left="115.58883666992188" w:right="515.8114624023438" w:firstLine="14.34234619140625"/>
              <w:jc w:val="left"/>
              <w:rPr>
                <w:sz w:val="19.920000076293945"/>
                <w:szCs w:val="19.920000076293945"/>
              </w:rPr>
            </w:pPr>
            <w:r w:rsidDel="00000000" w:rsidR="00000000" w:rsidRPr="00000000">
              <w:rPr>
                <w:sz w:val="19.920000076293945"/>
                <w:szCs w:val="19.920000076293945"/>
                <w:rtl w:val="0"/>
              </w:rPr>
              <w:t xml:space="preserve">For each spatial object  where the attribute  </w:t>
            </w:r>
          </w:p>
          <w:p w:rsidR="00000000" w:rsidDel="00000000" w:rsidP="00000000" w:rsidRDefault="00000000" w:rsidRPr="00000000" w14:paraId="00000D40">
            <w:pPr>
              <w:widowControl w:val="0"/>
              <w:spacing w:after="0" w:before="5.2099609375"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HORDAT is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after="0" w:line="231.23263835906982" w:lineRule="auto"/>
              <w:ind w:left="119.1748046875" w:right="250.6805419921875" w:firstLine="8.96392822265625"/>
              <w:jc w:val="left"/>
              <w:rPr>
                <w:sz w:val="19.920000076293945"/>
                <w:szCs w:val="19.920000076293945"/>
              </w:rPr>
            </w:pPr>
            <w:sdt>
              <w:sdtPr>
                <w:tag w:val="goog_rdk_2185"/>
              </w:sdtPr>
              <w:sdtContent>
                <w:commentRangeStart w:id="103"/>
              </w:sdtContent>
            </w:sdt>
            <w:r w:rsidDel="00000000" w:rsidR="00000000" w:rsidRPr="00000000">
              <w:rPr>
                <w:sz w:val="19.920000076293945"/>
                <w:szCs w:val="19.920000076293945"/>
                <w:rtl w:val="0"/>
              </w:rPr>
              <w:t xml:space="preserve">HORDAT used in a  spatial object.</w:t>
            </w:r>
            <w:commentRangeEnd w:id="103"/>
            <w:r w:rsidDel="00000000" w:rsidR="00000000" w:rsidRPr="00000000">
              <w:commentReference w:id="10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HORDAT.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after="0" w:line="240" w:lineRule="auto"/>
              <w:jc w:val="center"/>
              <w:rPr>
                <w:sz w:val="19.920000076293945"/>
                <w:szCs w:val="19.920000076293945"/>
              </w:rPr>
            </w:pPr>
            <w:sdt>
              <w:sdtPr>
                <w:tag w:val="goog_rdk_2187"/>
              </w:sdtPr>
              <w:sdtContent>
                <w:ins w:author="Thomas Cervone-Richards - NOAA Federal" w:id="203" w:date="2023-10-10T15:33:17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0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6">
            <w:pPr>
              <w:widowControl w:val="0"/>
              <w:spacing w:after="0" w:line="240" w:lineRule="auto"/>
              <w:jc w:val="center"/>
              <w:rPr>
                <w:sz w:val="19.920000076293945"/>
                <w:szCs w:val="19.920000076293945"/>
              </w:rPr>
            </w:pPr>
            <w:sdt>
              <w:sdtPr>
                <w:tag w:val="goog_rdk_2189"/>
              </w:sdtPr>
              <w:sdtContent>
                <w:del w:author="Thomas Cervone-Richards - NOAA Federal" w:id="204" w:date="2023-10-10T15:42:10Z"/>
                <w:sdt>
                  <w:sdtPr>
                    <w:tag w:val="goog_rdk_2190"/>
                  </w:sdtPr>
                  <w:sdtContent>
                    <w:commentRangeStart w:id="104"/>
                  </w:sdtContent>
                </w:sdt>
                <w:del w:author="Thomas Cervone-Richards - NOAA Federal" w:id="204" w:date="2023-10-10T15:42:10Z">
                  <w:r w:rsidDel="00000000" w:rsidR="00000000" w:rsidRPr="00000000">
                    <w:rPr>
                      <w:sz w:val="19.920000076293945"/>
                      <w:szCs w:val="19.920000076293945"/>
                      <w:rtl w:val="0"/>
                    </w:rPr>
                    <w:delText xml:space="preserve">1503 </w:delText>
                  </w:r>
                </w:del>
              </w:sdtContent>
            </w:sdt>
            <w:commentRangeEnd w:id="104"/>
            <w:r w:rsidDel="00000000" w:rsidR="00000000" w:rsidRPr="00000000">
              <w:commentReference w:id="104"/>
            </w:r>
            <w:r w:rsidDel="00000000" w:rsidR="00000000" w:rsidRPr="00000000">
              <w:rPr>
                <w:rtl w:val="0"/>
              </w:rPr>
            </w:r>
          </w:p>
        </w:tc>
        <w:tc>
          <w:tcPr>
            <w:shd w:fill="auto" w:val="clear"/>
            <w:tcMar>
              <w:top w:w="100.0" w:type="dxa"/>
              <w:left w:w="100.0" w:type="dxa"/>
              <w:bottom w:w="100.0" w:type="dxa"/>
              <w:right w:w="100.0" w:type="dxa"/>
            </w:tcMar>
            <w:vAlign w:val="top"/>
          </w:tcPr>
          <w:sdt>
            <w:sdtPr>
              <w:tag w:val="goog_rdk_2193"/>
            </w:sdtPr>
            <w:sdtContent>
              <w:p w:rsidR="00000000" w:rsidDel="00000000" w:rsidP="00000000" w:rsidRDefault="00000000" w:rsidRPr="00000000" w14:paraId="00000D47">
                <w:pPr>
                  <w:widowControl w:val="0"/>
                  <w:spacing w:after="0" w:line="230.7504415512085" w:lineRule="auto"/>
                  <w:ind w:left="115.58883666992188" w:right="181.15570068359375" w:firstLine="14.34234619140625"/>
                  <w:jc w:val="left"/>
                  <w:rPr>
                    <w:del w:author="Thomas Cervone-Richards - NOAA Federal" w:id="204" w:date="2023-10-10T15:42:10Z"/>
                    <w:sz w:val="19.920000076293945"/>
                    <w:szCs w:val="19.920000076293945"/>
                  </w:rPr>
                </w:pPr>
                <w:sdt>
                  <w:sdtPr>
                    <w:tag w:val="goog_rdk_2192"/>
                  </w:sdtPr>
                  <w:sdtContent>
                    <w:del w:author="Thomas Cervone-Richards - NOAA Federal" w:id="204" w:date="2023-10-10T15:42:10Z">
                      <w:r w:rsidDel="00000000" w:rsidR="00000000" w:rsidRPr="00000000">
                        <w:rPr>
                          <w:sz w:val="19.920000076293945"/>
                          <w:szCs w:val="19.920000076293945"/>
                          <w:rtl w:val="0"/>
                        </w:rPr>
                        <w:delText xml:space="preserve">For each feature object  (excluding M_VDAT and  M_SDAT) where VERDAT  is Known AND all of the  following attributes are  Unknown: ELEVAT,  </w:delText>
                      </w:r>
                    </w:del>
                  </w:sdtContent>
                </w:sdt>
              </w:p>
            </w:sdtContent>
          </w:sdt>
          <w:sdt>
            <w:sdtPr>
              <w:tag w:val="goog_rdk_2195"/>
            </w:sdtPr>
            <w:sdtContent>
              <w:p w:rsidR="00000000" w:rsidDel="00000000" w:rsidP="00000000" w:rsidRDefault="00000000" w:rsidRPr="00000000" w14:paraId="00000D48">
                <w:pPr>
                  <w:widowControl w:val="0"/>
                  <w:spacing w:after="0" w:before="5.6109619140625" w:line="240" w:lineRule="auto"/>
                  <w:ind w:left="128.138427734375" w:firstLine="0"/>
                  <w:jc w:val="left"/>
                  <w:rPr>
                    <w:del w:author="Thomas Cervone-Richards - NOAA Federal" w:id="204" w:date="2023-10-10T15:42:10Z"/>
                    <w:sz w:val="19.920000076293945"/>
                    <w:szCs w:val="19.920000076293945"/>
                  </w:rPr>
                </w:pPr>
                <w:sdt>
                  <w:sdtPr>
                    <w:tag w:val="goog_rdk_2194"/>
                  </w:sdtPr>
                  <w:sdtContent>
                    <w:del w:author="Thomas Cervone-Richards - NOAA Federal" w:id="204" w:date="2023-10-10T15:42:10Z">
                      <w:r w:rsidDel="00000000" w:rsidR="00000000" w:rsidRPr="00000000">
                        <w:rPr>
                          <w:sz w:val="19.920000076293945"/>
                          <w:szCs w:val="19.920000076293945"/>
                          <w:rtl w:val="0"/>
                        </w:rPr>
                        <w:delText xml:space="preserve">HEIGHT, VERCCL,  </w:delText>
                      </w:r>
                    </w:del>
                  </w:sdtContent>
                </w:sdt>
              </w:p>
            </w:sdtContent>
          </w:sdt>
          <w:p w:rsidR="00000000" w:rsidDel="00000000" w:rsidP="00000000" w:rsidRDefault="00000000" w:rsidRPr="00000000" w14:paraId="00000D49">
            <w:pPr>
              <w:widowControl w:val="0"/>
              <w:spacing w:after="0" w:line="228.8241720199585" w:lineRule="auto"/>
              <w:ind w:left="116.7840576171875" w:right="370.59539794921875" w:firstLine="0"/>
              <w:jc w:val="left"/>
              <w:rPr>
                <w:sz w:val="19.920000076293945"/>
                <w:szCs w:val="19.920000076293945"/>
              </w:rPr>
            </w:pPr>
            <w:sdt>
              <w:sdtPr>
                <w:tag w:val="goog_rdk_2196"/>
              </w:sdtPr>
              <w:sdtContent>
                <w:del w:author="Thomas Cervone-Richards - NOAA Federal" w:id="204" w:date="2023-10-10T15:42:10Z">
                  <w:r w:rsidDel="00000000" w:rsidR="00000000" w:rsidRPr="00000000">
                    <w:rPr>
                      <w:sz w:val="19.920000076293945"/>
                      <w:szCs w:val="19.920000076293945"/>
                      <w:rtl w:val="0"/>
                    </w:rPr>
                    <w:delText xml:space="preserve">VERCLR, VERCOP and  VERCSA.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199"/>
            </w:sdtPr>
            <w:sdtContent>
              <w:p w:rsidR="00000000" w:rsidDel="00000000" w:rsidP="00000000" w:rsidRDefault="00000000" w:rsidRPr="00000000" w14:paraId="00000D4A">
                <w:pPr>
                  <w:widowControl w:val="0"/>
                  <w:spacing w:after="0" w:line="231.2314224243164" w:lineRule="auto"/>
                  <w:ind w:left="115.5889892578125" w:right="358.6468505859375" w:firstLine="1.19537353515625"/>
                  <w:jc w:val="left"/>
                  <w:rPr>
                    <w:del w:author="Thomas Cervone-Richards - NOAA Federal" w:id="204" w:date="2023-10-10T15:42:10Z"/>
                    <w:sz w:val="19.920000076293945"/>
                    <w:szCs w:val="19.920000076293945"/>
                  </w:rPr>
                </w:pPr>
                <w:sdt>
                  <w:sdtPr>
                    <w:tag w:val="goog_rdk_2198"/>
                  </w:sdtPr>
                  <w:sdtContent>
                    <w:del w:author="Thomas Cervone-Richards - NOAA Federal" w:id="204" w:date="2023-10-10T15:42:10Z">
                      <w:r w:rsidDel="00000000" w:rsidR="00000000" w:rsidRPr="00000000">
                        <w:rPr>
                          <w:sz w:val="19.920000076293945"/>
                          <w:szCs w:val="19.920000076293945"/>
                          <w:rtl w:val="0"/>
                        </w:rPr>
                        <w:delText xml:space="preserve">Value of VERDAT  without  </w:delText>
                      </w:r>
                    </w:del>
                  </w:sdtContent>
                </w:sdt>
              </w:p>
            </w:sdtContent>
          </w:sdt>
          <w:sdt>
            <w:sdtPr>
              <w:tag w:val="goog_rdk_2201"/>
            </w:sdtPr>
            <w:sdtContent>
              <w:p w:rsidR="00000000" w:rsidDel="00000000" w:rsidP="00000000" w:rsidRDefault="00000000" w:rsidRPr="00000000" w14:paraId="00000D4B">
                <w:pPr>
                  <w:widowControl w:val="0"/>
                  <w:spacing w:after="0" w:before="2.81005859375" w:line="240" w:lineRule="auto"/>
                  <w:ind w:left="120.7684326171875" w:firstLine="0"/>
                  <w:jc w:val="left"/>
                  <w:rPr>
                    <w:del w:author="Thomas Cervone-Richards - NOAA Federal" w:id="204" w:date="2023-10-10T15:42:10Z"/>
                    <w:sz w:val="19.920000076293945"/>
                    <w:szCs w:val="19.920000076293945"/>
                  </w:rPr>
                </w:pPr>
                <w:sdt>
                  <w:sdtPr>
                    <w:tag w:val="goog_rdk_2200"/>
                  </w:sdtPr>
                  <w:sdtContent>
                    <w:del w:author="Thomas Cervone-Richards - NOAA Federal" w:id="204" w:date="2023-10-10T15:42:10Z">
                      <w:r w:rsidDel="00000000" w:rsidR="00000000" w:rsidRPr="00000000">
                        <w:rPr>
                          <w:sz w:val="19.920000076293945"/>
                          <w:szCs w:val="19.920000076293945"/>
                          <w:rtl w:val="0"/>
                        </w:rPr>
                        <w:delText xml:space="preserve">corresponding  </w:delText>
                      </w:r>
                    </w:del>
                  </w:sdtContent>
                </w:sdt>
              </w:p>
            </w:sdtContent>
          </w:sdt>
          <w:sdt>
            <w:sdtPr>
              <w:tag w:val="goog_rdk_2203"/>
            </w:sdtPr>
            <w:sdtContent>
              <w:p w:rsidR="00000000" w:rsidDel="00000000" w:rsidP="00000000" w:rsidRDefault="00000000" w:rsidRPr="00000000" w14:paraId="00000D4C">
                <w:pPr>
                  <w:widowControl w:val="0"/>
                  <w:spacing w:after="0" w:line="240" w:lineRule="auto"/>
                  <w:ind w:left="114.3939208984375" w:firstLine="0"/>
                  <w:jc w:val="left"/>
                  <w:rPr>
                    <w:del w:author="Thomas Cervone-Richards - NOAA Federal" w:id="204" w:date="2023-10-10T15:42:10Z"/>
                    <w:sz w:val="19.920000076293945"/>
                    <w:szCs w:val="19.920000076293945"/>
                  </w:rPr>
                </w:pPr>
                <w:sdt>
                  <w:sdtPr>
                    <w:tag w:val="goog_rdk_2202"/>
                  </w:sdtPr>
                  <w:sdtContent>
                    <w:del w:author="Thomas Cervone-Richards - NOAA Federal" w:id="204" w:date="2023-10-10T15:42:10Z">
                      <w:r w:rsidDel="00000000" w:rsidR="00000000" w:rsidRPr="00000000">
                        <w:rPr>
                          <w:sz w:val="19.920000076293945"/>
                          <w:szCs w:val="19.920000076293945"/>
                          <w:rtl w:val="0"/>
                        </w:rPr>
                        <w:delText xml:space="preserve">vertical distance  </w:delText>
                      </w:r>
                    </w:del>
                  </w:sdtContent>
                </w:sdt>
              </w:p>
            </w:sdtContent>
          </w:sdt>
          <w:p w:rsidR="00000000" w:rsidDel="00000000" w:rsidP="00000000" w:rsidRDefault="00000000" w:rsidRPr="00000000" w14:paraId="00000D4D">
            <w:pPr>
              <w:widowControl w:val="0"/>
              <w:spacing w:after="0" w:line="240" w:lineRule="auto"/>
              <w:ind w:left="114.3939208984375" w:firstLine="0"/>
              <w:jc w:val="left"/>
              <w:rPr>
                <w:sz w:val="19.920000076293945"/>
                <w:szCs w:val="19.920000076293945"/>
              </w:rPr>
            </w:pPr>
            <w:sdt>
              <w:sdtPr>
                <w:tag w:val="goog_rdk_2204"/>
              </w:sdtPr>
              <w:sdtContent>
                <w:del w:author="Thomas Cervone-Richards - NOAA Federal" w:id="204" w:date="2023-10-10T15:42:10Z">
                  <w:r w:rsidDel="00000000" w:rsidR="00000000" w:rsidRPr="00000000">
                    <w:rPr>
                      <w:sz w:val="19.920000076293945"/>
                      <w:szCs w:val="19.920000076293945"/>
                      <w:rtl w:val="0"/>
                    </w:rPr>
                    <w:delText xml:space="preserve">value.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08"/>
            </w:sdtPr>
            <w:sdtContent>
              <w:p w:rsidR="00000000" w:rsidDel="00000000" w:rsidP="00000000" w:rsidRDefault="00000000" w:rsidRPr="00000000" w14:paraId="00000D4E">
                <w:pPr>
                  <w:widowControl w:val="0"/>
                  <w:spacing w:after="0" w:line="231.2314224243164" w:lineRule="auto"/>
                  <w:ind w:left="124.3536376953125" w:right="255.631103515625" w:firstLine="5.9759521484375"/>
                  <w:jc w:val="left"/>
                  <w:rPr>
                    <w:del w:author="Thomas Cervone-Richards - NOAA Federal" w:id="204" w:date="2023-10-10T15:42:10Z"/>
                    <w:sz w:val="19.920000076293945"/>
                    <w:szCs w:val="19.920000076293945"/>
                  </w:rPr>
                </w:pPr>
                <w:sdt>
                  <w:sdtPr>
                    <w:tag w:val="goog_rdk_2206"/>
                  </w:sdtPr>
                  <w:sdtContent>
                    <w:del w:author="Thomas Cervone-Richards - NOAA Federal" w:id="204" w:date="2023-10-10T15:42:10Z"/>
                    <w:sdt>
                      <w:sdtPr>
                        <w:tag w:val="goog_rdk_2207"/>
                      </w:sdtPr>
                      <w:sdtContent>
                        <w:commentRangeStart w:id="105"/>
                      </w:sdtContent>
                    </w:sdt>
                    <w:del w:author="Thomas Cervone-Richards - NOAA Federal" w:id="204" w:date="2023-10-10T15:42:10Z">
                      <w:r w:rsidDel="00000000" w:rsidR="00000000" w:rsidRPr="00000000">
                        <w:rPr>
                          <w:sz w:val="19.920000076293945"/>
                          <w:szCs w:val="19.920000076293945"/>
                          <w:rtl w:val="0"/>
                        </w:rPr>
                        <w:delText xml:space="preserve">Remove VERDAT or  populate vertical  </w:delText>
                      </w:r>
                    </w:del>
                  </w:sdtContent>
                </w:sdt>
              </w:p>
            </w:sdtContent>
          </w:sdt>
          <w:p w:rsidR="00000000" w:rsidDel="00000000" w:rsidP="00000000" w:rsidRDefault="00000000" w:rsidRPr="00000000" w14:paraId="00000D4F">
            <w:pPr>
              <w:widowControl w:val="0"/>
              <w:spacing w:after="0" w:before="2.81005859375" w:line="240" w:lineRule="auto"/>
              <w:ind w:left="119.7723388671875" w:firstLine="0"/>
              <w:jc w:val="left"/>
              <w:rPr>
                <w:sz w:val="19.920000076293945"/>
                <w:szCs w:val="19.920000076293945"/>
              </w:rPr>
            </w:pPr>
            <w:sdt>
              <w:sdtPr>
                <w:tag w:val="goog_rdk_2209"/>
              </w:sdtPr>
              <w:sdtContent>
                <w:del w:author="Thomas Cervone-Richards - NOAA Federal" w:id="204" w:date="2023-10-10T15:42:10Z">
                  <w:r w:rsidDel="00000000" w:rsidR="00000000" w:rsidRPr="00000000">
                    <w:rPr>
                      <w:sz w:val="19.920000076293945"/>
                      <w:szCs w:val="19.920000076293945"/>
                      <w:rtl w:val="0"/>
                    </w:rPr>
                    <w:delText xml:space="preserve">distance attribute.</w:delText>
                  </w:r>
                </w:del>
              </w:sdtContent>
            </w:sdt>
            <w:commentRangeEnd w:id="105"/>
            <w:r w:rsidDel="00000000" w:rsidR="00000000" w:rsidRPr="00000000">
              <w:commentReference w:id="10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widowControl w:val="0"/>
              <w:spacing w:after="0" w:line="240" w:lineRule="auto"/>
              <w:ind w:left="117.9791259765625" w:firstLine="0"/>
              <w:jc w:val="left"/>
              <w:rPr>
                <w:sz w:val="19.920000076293945"/>
                <w:szCs w:val="19.920000076293945"/>
              </w:rPr>
            </w:pPr>
            <w:sdt>
              <w:sdtPr>
                <w:tag w:val="goog_rdk_2211"/>
              </w:sdtPr>
              <w:sdtContent>
                <w:del w:author="Thomas Cervone-Richards - NOAA Federal" w:id="204" w:date="2023-10-10T15:42:10Z">
                  <w:r w:rsidDel="00000000" w:rsidR="00000000" w:rsidRPr="00000000">
                    <w:rPr>
                      <w:sz w:val="19.920000076293945"/>
                      <w:szCs w:val="19.920000076293945"/>
                      <w:rtl w:val="0"/>
                    </w:rPr>
                    <w:delText xml:space="preserve">2.1.2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after="0" w:line="240" w:lineRule="auto"/>
              <w:jc w:val="center"/>
              <w:rPr>
                <w:sz w:val="19.920000076293945"/>
                <w:szCs w:val="19.920000076293945"/>
              </w:rPr>
            </w:pPr>
            <w:sdt>
              <w:sdtPr>
                <w:tag w:val="goog_rdk_2213"/>
              </w:sdtPr>
              <w:sdtContent>
                <w:del w:author="Thomas Cervone-Richards - NOAA Federal" w:id="204" w:date="2023-10-10T15:42:1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after="0" w:line="240" w:lineRule="auto"/>
              <w:jc w:val="center"/>
              <w:rPr>
                <w:sz w:val="19.920000076293945"/>
                <w:szCs w:val="19.920000076293945"/>
              </w:rPr>
            </w:pPr>
            <w:sdt>
              <w:sdtPr>
                <w:tag w:val="goog_rdk_2214"/>
              </w:sdtPr>
              <w:sdtContent>
                <w:commentRangeStart w:id="106"/>
              </w:sdtContent>
            </w:sdt>
            <w:sdt>
              <w:sdtPr>
                <w:tag w:val="goog_rdk_2215"/>
              </w:sdtPr>
              <w:sdtContent>
                <w:commentRangeStart w:id="107"/>
              </w:sdtContent>
            </w:sdt>
            <w:sdt>
              <w:sdtPr>
                <w:tag w:val="goog_rdk_2216"/>
              </w:sdtPr>
              <w:sdtContent>
                <w:commentRangeStart w:id="108"/>
              </w:sdtContent>
            </w:sdt>
            <w:r w:rsidDel="00000000" w:rsidR="00000000" w:rsidRPr="00000000">
              <w:rPr>
                <w:sz w:val="19.920000076293945"/>
                <w:szCs w:val="19.920000076293945"/>
                <w:rtl w:val="0"/>
              </w:rPr>
              <w:t xml:space="preserve">1504a</w:t>
            </w:r>
            <w:commentRangeEnd w:id="106"/>
            <w:r w:rsidDel="00000000" w:rsidR="00000000" w:rsidRPr="00000000">
              <w:commentReference w:id="106"/>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4">
            <w:pPr>
              <w:widowControl w:val="0"/>
              <w:spacing w:after="0" w:line="231.43366813659668" w:lineRule="auto"/>
              <w:ind w:left="119.17434692382812" w:right="227.37030029296875" w:firstLine="11.752777099609375"/>
              <w:jc w:val="left"/>
              <w:rPr>
                <w:sz w:val="19.920000076293945"/>
                <w:szCs w:val="19.920000076293945"/>
              </w:rPr>
            </w:pPr>
            <w:r w:rsidDel="00000000" w:rsidR="00000000" w:rsidRPr="00000000">
              <w:rPr>
                <w:sz w:val="19.920000076293945"/>
                <w:szCs w:val="19.920000076293945"/>
                <w:rtl w:val="0"/>
              </w:rPr>
              <w:t xml:space="preserve">If the value of the VDAT  subfield of the DSPM field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D55">
            <w:pPr>
              <w:widowControl w:val="0"/>
              <w:spacing w:after="0" w:line="240" w:lineRule="auto"/>
              <w:ind w:left="116.78436279296875" w:firstLine="0"/>
              <w:jc w:val="left"/>
              <w:rPr>
                <w:sz w:val="19.920000076293945"/>
                <w:szCs w:val="19.920000076293945"/>
              </w:rPr>
            </w:pPr>
            <w:r w:rsidDel="00000000" w:rsidR="00000000" w:rsidRPr="00000000">
              <w:rPr>
                <w:sz w:val="19.920000076293945"/>
                <w:szCs w:val="19.920000076293945"/>
                <w:rtl w:val="0"/>
              </w:rPr>
              <w:t xml:space="preserve">VDAT is not  </w:t>
            </w:r>
          </w:p>
          <w:p w:rsidR="00000000" w:rsidDel="00000000" w:rsidP="00000000" w:rsidRDefault="00000000" w:rsidRPr="00000000" w14:paraId="00000D56">
            <w:pPr>
              <w:widowControl w:val="0"/>
              <w:spacing w:after="0" w:line="240" w:lineRule="auto"/>
              <w:ind w:left="124.35394287109375" w:firstLine="0"/>
              <w:jc w:val="left"/>
              <w:rPr>
                <w:sz w:val="19.920000076293945"/>
                <w:szCs w:val="19.920000076293945"/>
              </w:rPr>
            </w:pPr>
            <w:r w:rsidDel="00000000" w:rsidR="00000000" w:rsidRPr="00000000">
              <w:rPr>
                <w:sz w:val="19.920000076293945"/>
                <w:szCs w:val="19.920000076293945"/>
                <w:rtl w:val="0"/>
              </w:rPr>
              <w:t xml:space="preserve">populated.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after="0" w:line="231.63458347320557" w:lineRule="auto"/>
              <w:ind w:left="119.1748046875" w:right="387.8997802734375" w:firstLine="10.7568359375"/>
              <w:jc w:val="left"/>
              <w:rPr>
                <w:sz w:val="19.920000076293945"/>
                <w:szCs w:val="19.920000076293945"/>
              </w:rPr>
            </w:pPr>
            <w:r w:rsidDel="00000000" w:rsidR="00000000" w:rsidRPr="00000000">
              <w:rPr>
                <w:sz w:val="19.920000076293945"/>
                <w:szCs w:val="19.920000076293945"/>
                <w:rtl w:val="0"/>
              </w:rPr>
              <w:t xml:space="preserve">Populate the VDAT  subfield with the  </w:t>
            </w:r>
          </w:p>
          <w:p w:rsidR="00000000" w:rsidDel="00000000" w:rsidP="00000000" w:rsidRDefault="00000000" w:rsidRPr="00000000" w14:paraId="00000D58">
            <w:pPr>
              <w:widowControl w:val="0"/>
              <w:spacing w:after="0" w:before="4.876708984375" w:line="231.23335361480713" w:lineRule="auto"/>
              <w:ind w:left="120.7684326171875" w:right="301.24755859375" w:hanging="6.37451171875"/>
              <w:jc w:val="left"/>
              <w:rPr>
                <w:sz w:val="19.920000076293945"/>
                <w:szCs w:val="19.920000076293945"/>
              </w:rPr>
            </w:pPr>
            <w:r w:rsidDel="00000000" w:rsidR="00000000" w:rsidRPr="00000000">
              <w:rPr>
                <w:sz w:val="19.920000076293945"/>
                <w:szCs w:val="19.920000076293945"/>
                <w:rtl w:val="0"/>
              </w:rPr>
              <w:t xml:space="preserve">vertical datum of the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widowControl w:val="0"/>
              <w:spacing w:after="0" w:line="240" w:lineRule="auto"/>
              <w:jc w:val="center"/>
              <w:rPr>
                <w:sz w:val="19.920000076293945"/>
                <w:szCs w:val="19.920000076293945"/>
              </w:rPr>
            </w:pPr>
            <w:commentRangeEnd w:id="107"/>
            <w:r w:rsidDel="00000000" w:rsidR="00000000" w:rsidRPr="00000000">
              <w:commentReference w:id="107"/>
            </w:r>
            <w:commentRangeEnd w:id="108"/>
            <w:r w:rsidDel="00000000" w:rsidR="00000000" w:rsidRPr="00000000">
              <w:commentReference w:id="108"/>
            </w:r>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C">
            <w:pPr>
              <w:widowControl w:val="0"/>
              <w:spacing w:after="0" w:line="240" w:lineRule="auto"/>
              <w:jc w:val="center"/>
              <w:rPr>
                <w:sz w:val="19.920000076293945"/>
                <w:szCs w:val="19.920000076293945"/>
              </w:rPr>
            </w:pPr>
            <w:sdt>
              <w:sdtPr>
                <w:tag w:val="goog_rdk_2217"/>
              </w:sdtPr>
              <w:sdtContent>
                <w:commentRangeStart w:id="109"/>
              </w:sdtContent>
            </w:sdt>
            <w:sdt>
              <w:sdtPr>
                <w:tag w:val="goog_rdk_2218"/>
              </w:sdtPr>
              <w:sdtContent>
                <w:commentRangeStart w:id="110"/>
              </w:sdtContent>
            </w:sdt>
            <w:sdt>
              <w:sdtPr>
                <w:tag w:val="goog_rdk_2219"/>
              </w:sdtPr>
              <w:sdtContent>
                <w:commentRangeStart w:id="111"/>
              </w:sdtContent>
            </w:sdt>
            <w:r w:rsidDel="00000000" w:rsidR="00000000" w:rsidRPr="00000000">
              <w:rPr>
                <w:sz w:val="19.920000076293945"/>
                <w:szCs w:val="19.920000076293945"/>
                <w:rtl w:val="0"/>
              </w:rPr>
              <w:t xml:space="preserve">1504b</w:t>
            </w:r>
            <w:commentRangeEnd w:id="109"/>
            <w:r w:rsidDel="00000000" w:rsidR="00000000" w:rsidRPr="00000000">
              <w:commentReference w:id="109"/>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after="0" w:line="230.63076496124268" w:lineRule="auto"/>
              <w:ind w:left="115.58883666992188" w:right="113.4814453125" w:firstLine="15.338287353515625"/>
              <w:jc w:val="left"/>
              <w:rPr>
                <w:sz w:val="19.920000076293945"/>
                <w:szCs w:val="19.920000076293945"/>
              </w:rPr>
            </w:pPr>
            <w:r w:rsidDel="00000000" w:rsidR="00000000" w:rsidRPr="00000000">
              <w:rPr>
                <w:sz w:val="19.920000076293945"/>
                <w:szCs w:val="19.920000076293945"/>
                <w:rtl w:val="0"/>
              </w:rPr>
              <w:t xml:space="preserve">If the value of the VDAT  subfield of the DSPM field  is notNull AND is Not equal  to 3, 16, 17, 18, 19, 20, 21,  24, 25, 26, 28, 29 or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after="0" w:line="231.23273849487305" w:lineRule="auto"/>
              <w:ind w:left="115.5889892578125" w:right="138.370361328125" w:firstLine="1.19537353515625"/>
              <w:jc w:val="left"/>
              <w:rPr>
                <w:sz w:val="19.920000076293945"/>
                <w:szCs w:val="19.920000076293945"/>
              </w:rPr>
            </w:pPr>
            <w:r w:rsidDel="00000000" w:rsidR="00000000" w:rsidRPr="00000000">
              <w:rPr>
                <w:sz w:val="19.920000076293945"/>
                <w:szCs w:val="19.920000076293945"/>
                <w:rtl w:val="0"/>
              </w:rPr>
              <w:t xml:space="preserve">VDAT does not refer  to a high water or  </w:t>
            </w:r>
          </w:p>
          <w:p w:rsidR="00000000" w:rsidDel="00000000" w:rsidP="00000000" w:rsidRDefault="00000000" w:rsidRPr="00000000" w14:paraId="00000D5F">
            <w:pPr>
              <w:widowControl w:val="0"/>
              <w:spacing w:after="0" w:before="2.8106689453125" w:line="240" w:lineRule="auto"/>
              <w:ind w:left="126.14654541015625" w:firstLine="0"/>
              <w:jc w:val="left"/>
              <w:rPr>
                <w:sz w:val="19.920000076293945"/>
                <w:szCs w:val="19.920000076293945"/>
              </w:rPr>
            </w:pPr>
            <w:r w:rsidDel="00000000" w:rsidR="00000000" w:rsidRPr="00000000">
              <w:rPr>
                <w:sz w:val="19.920000076293945"/>
                <w:szCs w:val="19.920000076293945"/>
                <w:rtl w:val="0"/>
              </w:rPr>
              <w:t xml:space="preserve">local datum.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after="0" w:line="231.23273849487305" w:lineRule="auto"/>
              <w:ind w:left="114.3939208984375" w:right="312.943115234375" w:firstLine="15.5377197265625"/>
              <w:jc w:val="left"/>
              <w:rPr>
                <w:sz w:val="19.920000076293945"/>
                <w:szCs w:val="19.920000076293945"/>
              </w:rPr>
            </w:pPr>
            <w:r w:rsidDel="00000000" w:rsidR="00000000" w:rsidRPr="00000000">
              <w:rPr>
                <w:sz w:val="19.920000076293945"/>
                <w:szCs w:val="19.920000076293945"/>
                <w:rtl w:val="0"/>
              </w:rPr>
              <w:t xml:space="preserve">Encode an allowable value for VDAT.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widowControl w:val="0"/>
              <w:spacing w:after="0" w:line="240" w:lineRule="auto"/>
              <w:jc w:val="center"/>
              <w:rPr>
                <w:sz w:val="19.920000076293945"/>
                <w:szCs w:val="19.920000076293945"/>
              </w:rPr>
            </w:pPr>
            <w:commentRangeEnd w:id="110"/>
            <w:r w:rsidDel="00000000" w:rsidR="00000000" w:rsidRPr="00000000">
              <w:commentReference w:id="110"/>
            </w:r>
            <w:commentRangeEnd w:id="111"/>
            <w:r w:rsidDel="00000000" w:rsidR="00000000" w:rsidRPr="00000000">
              <w:commentReference w:id="111"/>
            </w:r>
            <w:r w:rsidDel="00000000" w:rsidR="00000000" w:rsidRPr="00000000">
              <w:rPr>
                <w:rtl w:val="0"/>
              </w:rPr>
            </w:r>
          </w:p>
        </w:tc>
      </w:tr>
      <w:tr>
        <w:trPr>
          <w:cantSplit w:val="0"/>
          <w:trHeight w:val="1389.721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4">
            <w:pPr>
              <w:widowControl w:val="0"/>
              <w:spacing w:after="0" w:line="240" w:lineRule="auto"/>
              <w:jc w:val="center"/>
              <w:rPr>
                <w:sz w:val="19.920000076293945"/>
                <w:szCs w:val="19.920000076293945"/>
              </w:rPr>
            </w:pPr>
            <w:sdt>
              <w:sdtPr>
                <w:tag w:val="goog_rdk_2220"/>
              </w:sdtPr>
              <w:sdtContent>
                <w:commentRangeStart w:id="112"/>
              </w:sdtContent>
            </w:sdt>
            <w:sdt>
              <w:sdtPr>
                <w:tag w:val="goog_rdk_2221"/>
              </w:sdtPr>
              <w:sdtContent>
                <w:commentRangeStart w:id="113"/>
              </w:sdtContent>
            </w:sdt>
            <w:sdt>
              <w:sdtPr>
                <w:tag w:val="goog_rdk_2222"/>
              </w:sdtPr>
              <w:sdtContent>
                <w:commentRangeStart w:id="114"/>
              </w:sdtContent>
            </w:sdt>
            <w:r w:rsidDel="00000000" w:rsidR="00000000" w:rsidRPr="00000000">
              <w:rPr>
                <w:sz w:val="19.920000076293945"/>
                <w:szCs w:val="19.920000076293945"/>
                <w:rtl w:val="0"/>
              </w:rPr>
              <w:t xml:space="preserve">1505</w:t>
            </w:r>
            <w:commentRangeEnd w:id="112"/>
            <w:r w:rsidDel="00000000" w:rsidR="00000000" w:rsidRPr="00000000">
              <w:commentReference w:id="112"/>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widowControl w:val="0"/>
              <w:spacing w:after="0" w:line="230.7511568069458" w:lineRule="auto"/>
              <w:ind w:left="114.39361572265625" w:right="59.0460205078125" w:firstLine="15.537567138671875"/>
              <w:jc w:val="left"/>
              <w:rPr>
                <w:sz w:val="19.920000076293945"/>
                <w:szCs w:val="19.920000076293945"/>
              </w:rPr>
            </w:pPr>
            <w:r w:rsidDel="00000000" w:rsidR="00000000" w:rsidRPr="00000000">
              <w:rPr>
                <w:sz w:val="19.920000076293945"/>
                <w:szCs w:val="19.920000076293945"/>
                <w:rtl w:val="0"/>
              </w:rPr>
              <w:t xml:space="preserve">For each M_VDAT meta  object where VERDAT is  Known AND is Equal to the  value of VERDAT in the  VDAT subfield of the DSPM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66">
            <w:pPr>
              <w:widowControl w:val="0"/>
              <w:spacing w:after="0" w:line="231.23295307159424" w:lineRule="auto"/>
              <w:ind w:left="116.78436279296875" w:right="128.172607421875" w:hanging="2.98797607421875"/>
              <w:rPr>
                <w:sz w:val="19.920000076293945"/>
                <w:szCs w:val="19.920000076293945"/>
              </w:rPr>
            </w:pPr>
            <w:r w:rsidDel="00000000" w:rsidR="00000000" w:rsidRPr="00000000">
              <w:rPr>
                <w:sz w:val="19.920000076293945"/>
                <w:szCs w:val="19.920000076293945"/>
                <w:rtl w:val="0"/>
              </w:rPr>
              <w:t xml:space="preserve">Value of VERDAT is  identical to the value  of the VDAT subfield  of the DSPM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after="0" w:line="231.23305320739746" w:lineRule="auto"/>
              <w:ind w:left="114.3939208984375" w:right="76.55029296875" w:firstLine="15.9356689453125"/>
              <w:jc w:val="left"/>
              <w:rPr>
                <w:sz w:val="19.920000076293945"/>
                <w:szCs w:val="19.920000076293945"/>
              </w:rPr>
            </w:pPr>
            <w:r w:rsidDel="00000000" w:rsidR="00000000" w:rsidRPr="00000000">
              <w:rPr>
                <w:sz w:val="19.920000076293945"/>
                <w:szCs w:val="19.920000076293945"/>
                <w:rtl w:val="0"/>
              </w:rPr>
              <w:t xml:space="preserve">Remove unnecessary  value of VERDAT from  M_VDAT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after="0" w:line="240" w:lineRule="auto"/>
              <w:jc w:val="center"/>
              <w:rPr>
                <w:sz w:val="19.920000076293945"/>
                <w:szCs w:val="19.920000076293945"/>
              </w:rPr>
            </w:pPr>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p>
        </w:tc>
      </w:tr>
      <w:tr>
        <w:trPr>
          <w:cantSplit w:val="0"/>
          <w:trHeight w:val="1850.8795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after="0" w:line="240" w:lineRule="auto"/>
              <w:jc w:val="center"/>
              <w:rPr>
                <w:sz w:val="19.920000076293945"/>
                <w:szCs w:val="19.920000076293945"/>
              </w:rPr>
            </w:pPr>
            <w:sdt>
              <w:sdtPr>
                <w:tag w:val="goog_rdk_2223"/>
              </w:sdtPr>
              <w:sdtContent>
                <w:commentRangeStart w:id="115"/>
              </w:sdtContent>
            </w:sdt>
            <w:r w:rsidDel="00000000" w:rsidR="00000000" w:rsidRPr="00000000">
              <w:rPr>
                <w:sz w:val="19.920000076293945"/>
                <w:szCs w:val="19.920000076293945"/>
                <w:rtl w:val="0"/>
              </w:rPr>
              <w:t xml:space="preserve">1506</w:t>
            </w:r>
            <w:commentRangeEnd w:id="115"/>
            <w:r w:rsidDel="00000000" w:rsidR="00000000" w:rsidRPr="00000000">
              <w:commentReference w:id="115"/>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after="0" w:line="231.23273849487305" w:lineRule="auto"/>
              <w:ind w:left="115.58883666992188" w:right="471.98760986328125" w:firstLine="14.34234619140625"/>
              <w:rPr>
                <w:sz w:val="19.920000076293945"/>
                <w:szCs w:val="19.920000076293945"/>
              </w:rPr>
            </w:pPr>
            <w:r w:rsidDel="00000000" w:rsidR="00000000" w:rsidRPr="00000000">
              <w:rPr>
                <w:sz w:val="19.920000076293945"/>
                <w:szCs w:val="19.920000076293945"/>
                <w:rtl w:val="0"/>
              </w:rPr>
              <w:t xml:space="preserve">For each feature object  where any of ELEVAT,  HEIGHT, VERCCL,  </w:t>
            </w:r>
          </w:p>
          <w:p w:rsidR="00000000" w:rsidDel="00000000" w:rsidP="00000000" w:rsidRDefault="00000000" w:rsidRPr="00000000" w14:paraId="00000D6D">
            <w:pPr>
              <w:widowControl w:val="0"/>
              <w:spacing w:after="0" w:before="5.2105712890625" w:line="230.63047885894775" w:lineRule="auto"/>
              <w:ind w:left="115.58883666992188" w:right="360.10772705078125" w:firstLine="1.195220947265625"/>
              <w:jc w:val="left"/>
              <w:rPr>
                <w:sz w:val="19.920000076293945"/>
                <w:szCs w:val="19.920000076293945"/>
              </w:rPr>
            </w:pPr>
            <w:r w:rsidDel="00000000" w:rsidR="00000000" w:rsidRPr="00000000">
              <w:rPr>
                <w:sz w:val="19.920000076293945"/>
                <w:szCs w:val="19.920000076293945"/>
                <w:rtl w:val="0"/>
              </w:rPr>
              <w:t xml:space="preserve">VERCLR, VERCOP or  VERCSA is Known AND  which OVERLAPS OR  CROSSES at least one  M_VDAT meta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widowControl w:val="0"/>
              <w:spacing w:after="0" w:line="231.23273849487305" w:lineRule="auto"/>
              <w:ind w:left="119.1748046875" w:right="270.799560546875" w:firstLine="1.39434814453125"/>
              <w:jc w:val="left"/>
              <w:rPr>
                <w:sz w:val="19.920000076293945"/>
                <w:szCs w:val="19.920000076293945"/>
              </w:rPr>
            </w:pPr>
            <w:r w:rsidDel="00000000" w:rsidR="00000000" w:rsidRPr="00000000">
              <w:rPr>
                <w:sz w:val="19.920000076293945"/>
                <w:szCs w:val="19.920000076293945"/>
                <w:rtl w:val="0"/>
              </w:rPr>
              <w:t xml:space="preserve">Object with vertical  distance value not  split at boundary of  M_VDAT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Split object at  </w:t>
            </w:r>
          </w:p>
          <w:p w:rsidR="00000000" w:rsidDel="00000000" w:rsidP="00000000" w:rsidRDefault="00000000" w:rsidRPr="00000000" w14:paraId="00000D70">
            <w:pPr>
              <w:widowControl w:val="0"/>
              <w:spacing w:after="0" w:line="231.23273849487305" w:lineRule="auto"/>
              <w:ind w:left="119.7723388671875" w:right="179.13818359375" w:firstLine="4.581298828125"/>
              <w:jc w:val="left"/>
              <w:rPr>
                <w:sz w:val="19.920000076293945"/>
                <w:szCs w:val="19.920000076293945"/>
              </w:rPr>
            </w:pPr>
            <w:r w:rsidDel="00000000" w:rsidR="00000000" w:rsidRPr="00000000">
              <w:rPr>
                <w:sz w:val="19.920000076293945"/>
                <w:szCs w:val="19.920000076293945"/>
                <w:rtl w:val="0"/>
              </w:rPr>
              <w:t xml:space="preserve">boundary of M_VDAT  object or amend the  M_VDAT object to  </w:t>
            </w:r>
          </w:p>
          <w:p w:rsidR="00000000" w:rsidDel="00000000" w:rsidP="00000000" w:rsidRDefault="00000000" w:rsidRPr="00000000" w14:paraId="00000D71">
            <w:pPr>
              <w:widowControl w:val="0"/>
              <w:spacing w:after="0" w:before="5.2102661132812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cover the entire  </w:t>
            </w:r>
          </w:p>
          <w:p w:rsidR="00000000" w:rsidDel="00000000" w:rsidP="00000000" w:rsidRDefault="00000000" w:rsidRPr="00000000" w14:paraId="00000D72">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feature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413, 414?</w:t>
            </w:r>
          </w:p>
        </w:tc>
      </w:tr>
      <w:tr>
        <w:trPr>
          <w:cantSplit w:val="0"/>
          <w:trHeight w:val="1159.198913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after="0" w:line="240" w:lineRule="auto"/>
              <w:jc w:val="center"/>
              <w:rPr>
                <w:sz w:val="19.920000076293945"/>
                <w:szCs w:val="19.920000076293945"/>
              </w:rPr>
            </w:pPr>
            <w:sdt>
              <w:sdtPr>
                <w:tag w:val="goog_rdk_2224"/>
              </w:sdtPr>
              <w:sdtContent>
                <w:commentRangeStart w:id="116"/>
              </w:sdtContent>
            </w:sdt>
            <w:r w:rsidDel="00000000" w:rsidR="00000000" w:rsidRPr="00000000">
              <w:rPr>
                <w:sz w:val="19.920000076293945"/>
                <w:szCs w:val="19.920000076293945"/>
                <w:rtl w:val="0"/>
              </w:rPr>
              <w:t xml:space="preserve">1507</w:t>
            </w:r>
            <w:commentRangeEnd w:id="116"/>
            <w:r w:rsidDel="00000000" w:rsidR="00000000" w:rsidRPr="00000000">
              <w:commentReference w:id="116"/>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after="0" w:line="231.23255252838135" w:lineRule="auto"/>
              <w:ind w:left="119.77203369140625" w:right="294.70001220703125" w:firstLine="10.159149169921875"/>
              <w:jc w:val="left"/>
              <w:rPr>
                <w:sz w:val="19.920000076293945"/>
                <w:szCs w:val="19.920000076293945"/>
              </w:rPr>
            </w:pPr>
            <w:r w:rsidDel="00000000" w:rsidR="00000000" w:rsidRPr="00000000">
              <w:rPr>
                <w:sz w:val="19.920000076293945"/>
                <w:szCs w:val="19.920000076293945"/>
                <w:rtl w:val="0"/>
              </w:rPr>
              <w:t xml:space="preserve">For each M_VDAT meta  object which OVERLAPS  OR is COVERED_BY  </w:t>
            </w:r>
          </w:p>
          <w:p w:rsidR="00000000" w:rsidDel="00000000" w:rsidP="00000000" w:rsidRDefault="00000000" w:rsidRPr="00000000" w14:paraId="00000D78">
            <w:pPr>
              <w:widowControl w:val="0"/>
              <w:spacing w:after="0" w:before="2.8106689453125" w:line="231.2326955795288" w:lineRule="auto"/>
              <w:ind w:left="119.77203369140625" w:right="481.7486572265625" w:firstLine="0.199127197265625"/>
              <w:jc w:val="left"/>
              <w:rPr>
                <w:sz w:val="19.920000076293945"/>
                <w:szCs w:val="19.920000076293945"/>
              </w:rPr>
            </w:pPr>
            <w:r w:rsidDel="00000000" w:rsidR="00000000" w:rsidRPr="00000000">
              <w:rPr>
                <w:sz w:val="19.920000076293945"/>
                <w:szCs w:val="19.920000076293945"/>
                <w:rtl w:val="0"/>
              </w:rPr>
              <w:t xml:space="preserve">another M_VDAT meta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widowControl w:val="0"/>
              <w:spacing w:after="0" w:line="240" w:lineRule="auto"/>
              <w:ind w:left="127.3419189453125" w:firstLine="0"/>
              <w:jc w:val="left"/>
              <w:rPr>
                <w:sz w:val="19.920000076293945"/>
                <w:szCs w:val="19.920000076293945"/>
              </w:rPr>
            </w:pPr>
            <w:r w:rsidDel="00000000" w:rsidR="00000000" w:rsidRPr="00000000">
              <w:rPr>
                <w:sz w:val="19.920000076293945"/>
                <w:szCs w:val="19.920000076293945"/>
                <w:rtl w:val="0"/>
              </w:rPr>
              <w:t xml:space="preserve">M_VDAT objects  </w:t>
            </w:r>
          </w:p>
          <w:p w:rsidR="00000000" w:rsidDel="00000000" w:rsidP="00000000" w:rsidRDefault="00000000" w:rsidRPr="00000000" w14:paraId="00000D7A">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after="0" w:line="231.2326955795288" w:lineRule="auto"/>
              <w:ind w:left="119.1748046875" w:right="200.65185546875" w:firstLine="10.7568359375"/>
              <w:jc w:val="left"/>
              <w:rPr>
                <w:sz w:val="19.920000076293945"/>
                <w:szCs w:val="19.920000076293945"/>
              </w:rPr>
            </w:pPr>
            <w:r w:rsidDel="00000000" w:rsidR="00000000" w:rsidRPr="00000000">
              <w:rPr>
                <w:sz w:val="19.920000076293945"/>
                <w:szCs w:val="19.920000076293945"/>
                <w:rtl w:val="0"/>
              </w:rPr>
              <w:t xml:space="preserve">Edit M_VDAT objects  so that they do not  </w:t>
            </w:r>
          </w:p>
          <w:p w:rsidR="00000000" w:rsidDel="00000000" w:rsidP="00000000" w:rsidRDefault="00000000" w:rsidRPr="00000000" w14:paraId="00000D7C">
            <w:pPr>
              <w:widowControl w:val="0"/>
              <w:spacing w:after="0" w:before="5.2099609375"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widowControl w:val="0"/>
              <w:spacing w:after="0" w:line="240" w:lineRule="auto"/>
              <w:jc w:val="center"/>
              <w:rPr>
                <w:sz w:val="19.920000076293945"/>
                <w:szCs w:val="19.920000076293945"/>
              </w:rPr>
            </w:pPr>
            <w:sdt>
              <w:sdtPr>
                <w:tag w:val="goog_rdk_2226"/>
              </w:sdtPr>
              <w:sdtContent>
                <w:ins w:author="Thomas Cervone-Richards - NOAA Federal" w:id="205" w:date="2023-10-10T15:55:24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1159.5997619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after="0" w:line="240" w:lineRule="auto"/>
              <w:jc w:val="center"/>
              <w:rPr>
                <w:sz w:val="19.920000076293945"/>
                <w:szCs w:val="19.920000076293945"/>
              </w:rPr>
            </w:pPr>
            <w:sdt>
              <w:sdtPr>
                <w:tag w:val="goog_rdk_2228"/>
              </w:sdtPr>
              <w:sdtContent>
                <w:del w:author="Thomas Cervone-Richards - NOAA Federal" w:id="206" w:date="2023-10-10T15:55:54Z">
                  <w:r w:rsidDel="00000000" w:rsidR="00000000" w:rsidRPr="00000000">
                    <w:rPr>
                      <w:sz w:val="19.920000076293945"/>
                      <w:szCs w:val="19.920000076293945"/>
                      <w:rtl w:val="0"/>
                    </w:rPr>
                    <w:delText xml:space="preserve">1508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31"/>
            </w:sdtPr>
            <w:sdtContent>
              <w:p w:rsidR="00000000" w:rsidDel="00000000" w:rsidP="00000000" w:rsidRDefault="00000000" w:rsidRPr="00000000" w14:paraId="00000D81">
                <w:pPr>
                  <w:widowControl w:val="0"/>
                  <w:spacing w:after="0" w:line="231.23285293579102" w:lineRule="auto"/>
                  <w:ind w:left="119.77203369140625" w:right="349.2803955078125" w:firstLine="10.159149169921875"/>
                  <w:rPr>
                    <w:del w:author="Thomas Cervone-Richards - NOAA Federal" w:id="206" w:date="2023-10-10T15:55:54Z"/>
                    <w:sz w:val="19.920000076293945"/>
                    <w:szCs w:val="19.920000076293945"/>
                  </w:rPr>
                </w:pPr>
                <w:sdt>
                  <w:sdtPr>
                    <w:tag w:val="goog_rdk_2230"/>
                  </w:sdtPr>
                  <w:sdtContent>
                    <w:del w:author="Thomas Cervone-Richards - NOAA Federal" w:id="206" w:date="2023-10-10T15:55:54Z">
                      <w:r w:rsidDel="00000000" w:rsidR="00000000" w:rsidRPr="00000000">
                        <w:rPr>
                          <w:sz w:val="19.920000076293945"/>
                          <w:szCs w:val="19.920000076293945"/>
                          <w:rtl w:val="0"/>
                        </w:rPr>
                        <w:delText xml:space="preserve">For each M_SDAT meta  object which OVERLAPS OR is COVERED_BY  </w:delText>
                      </w:r>
                    </w:del>
                  </w:sdtContent>
                </w:sdt>
              </w:p>
            </w:sdtContent>
          </w:sdt>
          <w:p w:rsidR="00000000" w:rsidDel="00000000" w:rsidP="00000000" w:rsidRDefault="00000000" w:rsidRPr="00000000" w14:paraId="00000D82">
            <w:pPr>
              <w:widowControl w:val="0"/>
              <w:spacing w:after="0" w:before="5.210418701171875" w:line="231.23270988464355" w:lineRule="auto"/>
              <w:ind w:left="119.77203369140625" w:right="481.09161376953125" w:firstLine="0.199127197265625"/>
              <w:jc w:val="left"/>
              <w:rPr>
                <w:sz w:val="19.920000076293945"/>
                <w:szCs w:val="19.920000076293945"/>
              </w:rPr>
            </w:pPr>
            <w:sdt>
              <w:sdtPr>
                <w:tag w:val="goog_rdk_2232"/>
              </w:sdtPr>
              <w:sdtContent>
                <w:del w:author="Thomas Cervone-Richards - NOAA Federal" w:id="206" w:date="2023-10-10T15:55:54Z">
                  <w:r w:rsidDel="00000000" w:rsidR="00000000" w:rsidRPr="00000000">
                    <w:rPr>
                      <w:sz w:val="19.920000076293945"/>
                      <w:szCs w:val="19.920000076293945"/>
                      <w:rtl w:val="0"/>
                    </w:rPr>
                    <w:delText xml:space="preserve">another M_SDAT meta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35"/>
            </w:sdtPr>
            <w:sdtContent>
              <w:p w:rsidR="00000000" w:rsidDel="00000000" w:rsidP="00000000" w:rsidRDefault="00000000" w:rsidRPr="00000000" w14:paraId="00000D83">
                <w:pPr>
                  <w:widowControl w:val="0"/>
                  <w:spacing w:after="0" w:line="240" w:lineRule="auto"/>
                  <w:ind w:left="127.3419189453125" w:firstLine="0"/>
                  <w:jc w:val="left"/>
                  <w:rPr>
                    <w:del w:author="Thomas Cervone-Richards - NOAA Federal" w:id="206" w:date="2023-10-10T15:55:54Z"/>
                    <w:sz w:val="19.920000076293945"/>
                    <w:szCs w:val="19.920000076293945"/>
                  </w:rPr>
                </w:pPr>
                <w:sdt>
                  <w:sdtPr>
                    <w:tag w:val="goog_rdk_2234"/>
                  </w:sdtPr>
                  <w:sdtContent>
                    <w:del w:author="Thomas Cervone-Richards - NOAA Federal" w:id="206" w:date="2023-10-10T15:55:54Z">
                      <w:r w:rsidDel="00000000" w:rsidR="00000000" w:rsidRPr="00000000">
                        <w:rPr>
                          <w:sz w:val="19.920000076293945"/>
                          <w:szCs w:val="19.920000076293945"/>
                          <w:rtl w:val="0"/>
                        </w:rPr>
                        <w:delText xml:space="preserve">M_SDAT objects  </w:delText>
                      </w:r>
                    </w:del>
                  </w:sdtContent>
                </w:sdt>
              </w:p>
            </w:sdtContent>
          </w:sdt>
          <w:p w:rsidR="00000000" w:rsidDel="00000000" w:rsidP="00000000" w:rsidRDefault="00000000" w:rsidRPr="00000000" w14:paraId="00000D84">
            <w:pPr>
              <w:widowControl w:val="0"/>
              <w:spacing w:after="0" w:line="240" w:lineRule="auto"/>
              <w:ind w:left="119.7723388671875" w:firstLine="0"/>
              <w:jc w:val="left"/>
              <w:rPr>
                <w:sz w:val="19.920000076293945"/>
                <w:szCs w:val="19.920000076293945"/>
              </w:rPr>
            </w:pPr>
            <w:sdt>
              <w:sdtPr>
                <w:tag w:val="goog_rdk_2236"/>
              </w:sdtPr>
              <w:sdtContent>
                <w:del w:author="Thomas Cervone-Richards - NOAA Federal" w:id="206" w:date="2023-10-10T15:55:54Z">
                  <w:r w:rsidDel="00000000" w:rsidR="00000000" w:rsidRPr="00000000">
                    <w:rPr>
                      <w:sz w:val="19.920000076293945"/>
                      <w:szCs w:val="19.920000076293945"/>
                      <w:rtl w:val="0"/>
                    </w:rPr>
                    <w:delText xml:space="preserve">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39"/>
            </w:sdtPr>
            <w:sdtContent>
              <w:p w:rsidR="00000000" w:rsidDel="00000000" w:rsidP="00000000" w:rsidRDefault="00000000" w:rsidRPr="00000000" w14:paraId="00000D85">
                <w:pPr>
                  <w:widowControl w:val="0"/>
                  <w:spacing w:after="0" w:line="231.23299598693848" w:lineRule="auto"/>
                  <w:ind w:left="119.1748046875" w:right="200.65185546875" w:firstLine="10.7568359375"/>
                  <w:jc w:val="left"/>
                  <w:rPr>
                    <w:del w:author="Thomas Cervone-Richards - NOAA Federal" w:id="206" w:date="2023-10-10T15:55:54Z"/>
                    <w:sz w:val="19.920000076293945"/>
                    <w:szCs w:val="19.920000076293945"/>
                  </w:rPr>
                </w:pPr>
                <w:sdt>
                  <w:sdtPr>
                    <w:tag w:val="goog_rdk_2238"/>
                  </w:sdtPr>
                  <w:sdtContent>
                    <w:del w:author="Thomas Cervone-Richards - NOAA Federal" w:id="206" w:date="2023-10-10T15:55:54Z">
                      <w:r w:rsidDel="00000000" w:rsidR="00000000" w:rsidRPr="00000000">
                        <w:rPr>
                          <w:sz w:val="19.920000076293945"/>
                          <w:szCs w:val="19.920000076293945"/>
                          <w:rtl w:val="0"/>
                        </w:rPr>
                        <w:delText xml:space="preserve">Edit M_SDAT objects  so that they do not  </w:delText>
                      </w:r>
                    </w:del>
                  </w:sdtContent>
                </w:sdt>
              </w:p>
            </w:sdtContent>
          </w:sdt>
          <w:p w:rsidR="00000000" w:rsidDel="00000000" w:rsidP="00000000" w:rsidRDefault="00000000" w:rsidRPr="00000000" w14:paraId="00000D86">
            <w:pPr>
              <w:widowControl w:val="0"/>
              <w:spacing w:after="0" w:before="5.210113525390625" w:line="240" w:lineRule="auto"/>
              <w:ind w:left="119.7723388671875" w:firstLine="0"/>
              <w:jc w:val="left"/>
              <w:rPr>
                <w:sz w:val="19.920000076293945"/>
                <w:szCs w:val="19.920000076293945"/>
              </w:rPr>
            </w:pPr>
            <w:sdt>
              <w:sdtPr>
                <w:tag w:val="goog_rdk_2240"/>
              </w:sdtPr>
              <w:sdtContent>
                <w:del w:author="Thomas Cervone-Richards - NOAA Federal" w:id="206" w:date="2023-10-10T15:55:54Z">
                  <w:r w:rsidDel="00000000" w:rsidR="00000000" w:rsidRPr="00000000">
                    <w:rPr>
                      <w:sz w:val="19.920000076293945"/>
                      <w:szCs w:val="19.920000076293945"/>
                      <w:rtl w:val="0"/>
                    </w:rPr>
                    <w:delText xml:space="preserve">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after="0" w:line="240" w:lineRule="auto"/>
              <w:ind w:left="117.9791259765625" w:firstLine="0"/>
              <w:jc w:val="left"/>
              <w:rPr>
                <w:sz w:val="19.920000076293945"/>
                <w:szCs w:val="19.920000076293945"/>
              </w:rPr>
            </w:pPr>
            <w:sdt>
              <w:sdtPr>
                <w:tag w:val="goog_rdk_2242"/>
              </w:sdtPr>
              <w:sdtContent>
                <w:del w:author="Thomas Cervone-Richards - NOAA Federal" w:id="206" w:date="2023-10-10T15:55:54Z">
                  <w:r w:rsidDel="00000000" w:rsidR="00000000" w:rsidRPr="00000000">
                    <w:rPr>
                      <w:sz w:val="19.920000076293945"/>
                      <w:szCs w:val="19.920000076293945"/>
                      <w:rtl w:val="0"/>
                    </w:rPr>
                    <w:delText xml:space="preserve">2.1.3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widowControl w:val="0"/>
              <w:spacing w:after="0" w:line="240" w:lineRule="auto"/>
              <w:jc w:val="center"/>
              <w:rPr>
                <w:sz w:val="19.920000076293945"/>
                <w:szCs w:val="19.920000076293945"/>
              </w:rPr>
            </w:pPr>
            <w:sdt>
              <w:sdtPr>
                <w:tag w:val="goog_rdk_2244"/>
              </w:sdtPr>
              <w:sdtContent>
                <w:del w:author="Thomas Cervone-Richards - NOAA Federal" w:id="206" w:date="2023-10-10T15:55: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9">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A">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1509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after="0" w:line="240" w:lineRule="auto"/>
              <w:jc w:val="center"/>
              <w:rPr>
                <w:strike w:val="1"/>
                <w:sz w:val="19.920000076293945"/>
                <w:szCs w:val="19.920000076293945"/>
              </w:rPr>
            </w:pPr>
            <w:r w:rsidDel="00000000" w:rsidR="00000000" w:rsidRPr="00000000">
              <w:rPr>
                <w:rtl w:val="0"/>
              </w:rPr>
            </w:r>
          </w:p>
        </w:tc>
      </w:tr>
    </w:tbl>
    <w:p w:rsidR="00000000" w:rsidDel="00000000" w:rsidP="00000000" w:rsidRDefault="00000000" w:rsidRPr="00000000" w14:paraId="00000D91">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D92">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D93">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D94">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39 </w:t>
      </w:r>
    </w:p>
    <w:tbl>
      <w:tblPr>
        <w:tblStyle w:val="Table30"/>
        <w:tblW w:w="10320.0" w:type="dxa"/>
        <w:jc w:val="left"/>
        <w:tblInd w:w="-56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550"/>
        <w:gridCol w:w="1965"/>
        <w:gridCol w:w="2130"/>
        <w:gridCol w:w="1620"/>
        <w:gridCol w:w="645"/>
        <w:gridCol w:w="615"/>
        <w:tblGridChange w:id="0">
          <w:tblGrid>
            <w:gridCol w:w="795"/>
            <w:gridCol w:w="2550"/>
            <w:gridCol w:w="1965"/>
            <w:gridCol w:w="2130"/>
            <w:gridCol w:w="1620"/>
            <w:gridCol w:w="645"/>
            <w:gridCol w:w="615"/>
          </w:tblGrid>
        </w:tblGridChange>
      </w:tblGrid>
      <w:tr>
        <w:trPr>
          <w:cantSplit w:val="0"/>
          <w:trHeight w:val="9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after="0" w:line="240" w:lineRule="auto"/>
              <w:jc w:val="center"/>
              <w:rPr>
                <w:sz w:val="19.920000076293945"/>
                <w:szCs w:val="19.920000076293945"/>
              </w:rPr>
            </w:pPr>
            <w:sdt>
              <w:sdtPr>
                <w:tag w:val="goog_rdk_2246"/>
              </w:sdtPr>
              <w:sdtContent>
                <w:del w:author="Thomas Cervone-Richards - NOAA Federal" w:id="207" w:date="2023-10-10T15:57:27Z">
                  <w:r w:rsidDel="00000000" w:rsidR="00000000" w:rsidRPr="00000000">
                    <w:rPr>
                      <w:sz w:val="19.920000076293945"/>
                      <w:szCs w:val="19.920000076293945"/>
                      <w:rtl w:val="0"/>
                    </w:rPr>
                    <w:delText xml:space="preserve">1510a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widowControl w:val="0"/>
              <w:spacing w:after="0" w:line="230.22869110107422" w:lineRule="auto"/>
              <w:ind w:left="119.17434692382812" w:right="227.37030029296875" w:firstLine="11.752777099609375"/>
              <w:jc w:val="left"/>
              <w:rPr>
                <w:sz w:val="19.920000076293945"/>
                <w:szCs w:val="19.920000076293945"/>
              </w:rPr>
            </w:pPr>
            <w:sdt>
              <w:sdtPr>
                <w:tag w:val="goog_rdk_2248"/>
              </w:sdtPr>
              <w:sdtContent>
                <w:del w:author="Thomas Cervone-Richards - NOAA Federal" w:id="207" w:date="2023-10-10T15:57:27Z">
                  <w:r w:rsidDel="00000000" w:rsidR="00000000" w:rsidRPr="00000000">
                    <w:rPr>
                      <w:sz w:val="19.920000076293945"/>
                      <w:szCs w:val="19.920000076293945"/>
                      <w:rtl w:val="0"/>
                    </w:rPr>
                    <w:delText xml:space="preserve">If the value of the SDAT  subfield of the DSPM field  is Null.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51"/>
            </w:sdtPr>
            <w:sdtContent>
              <w:p w:rsidR="00000000" w:rsidDel="00000000" w:rsidP="00000000" w:rsidRDefault="00000000" w:rsidRPr="00000000" w14:paraId="00000D97">
                <w:pPr>
                  <w:widowControl w:val="0"/>
                  <w:spacing w:after="0" w:line="240" w:lineRule="auto"/>
                  <w:ind w:left="122.56103515625" w:firstLine="0"/>
                  <w:jc w:val="left"/>
                  <w:rPr>
                    <w:del w:author="Thomas Cervone-Richards - NOAA Federal" w:id="207" w:date="2023-10-10T15:57:27Z"/>
                    <w:sz w:val="19.920000076293945"/>
                    <w:szCs w:val="19.920000076293945"/>
                  </w:rPr>
                </w:pPr>
                <w:sdt>
                  <w:sdtPr>
                    <w:tag w:val="goog_rdk_2250"/>
                  </w:sdtPr>
                  <w:sdtContent>
                    <w:del w:author="Thomas Cervone-Richards - NOAA Federal" w:id="207" w:date="2023-10-10T15:57:27Z">
                      <w:r w:rsidDel="00000000" w:rsidR="00000000" w:rsidRPr="00000000">
                        <w:rPr>
                          <w:sz w:val="19.920000076293945"/>
                          <w:szCs w:val="19.920000076293945"/>
                          <w:rtl w:val="0"/>
                        </w:rPr>
                        <w:delText xml:space="preserve">SDAT is not  </w:delText>
                      </w:r>
                    </w:del>
                  </w:sdtContent>
                </w:sdt>
              </w:p>
            </w:sdtContent>
          </w:sdt>
          <w:p w:rsidR="00000000" w:rsidDel="00000000" w:rsidP="00000000" w:rsidRDefault="00000000" w:rsidRPr="00000000" w14:paraId="00000D98">
            <w:pPr>
              <w:widowControl w:val="0"/>
              <w:spacing w:after="0" w:line="240" w:lineRule="auto"/>
              <w:ind w:left="124.35394287109375" w:firstLine="0"/>
              <w:jc w:val="left"/>
              <w:rPr>
                <w:sz w:val="19.920000076293945"/>
                <w:szCs w:val="19.920000076293945"/>
              </w:rPr>
            </w:pPr>
            <w:sdt>
              <w:sdtPr>
                <w:tag w:val="goog_rdk_2252"/>
              </w:sdtPr>
              <w:sdtContent>
                <w:del w:author="Thomas Cervone-Richards - NOAA Federal" w:id="207" w:date="2023-10-10T15:57:27Z">
                  <w:r w:rsidDel="00000000" w:rsidR="00000000" w:rsidRPr="00000000">
                    <w:rPr>
                      <w:sz w:val="19.920000076293945"/>
                      <w:szCs w:val="19.920000076293945"/>
                      <w:rtl w:val="0"/>
                    </w:rPr>
                    <w:delText xml:space="preserve">populated.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55"/>
            </w:sdtPr>
            <w:sdtContent>
              <w:p w:rsidR="00000000" w:rsidDel="00000000" w:rsidP="00000000" w:rsidRDefault="00000000" w:rsidRPr="00000000" w14:paraId="00000D99">
                <w:pPr>
                  <w:widowControl w:val="0"/>
                  <w:spacing w:after="0" w:line="231.63326740264893" w:lineRule="auto"/>
                  <w:ind w:left="119.1748046875" w:right="387.8997802734375" w:firstLine="10.7568359375"/>
                  <w:jc w:val="left"/>
                  <w:rPr>
                    <w:del w:author="Thomas Cervone-Richards - NOAA Federal" w:id="207" w:date="2023-10-10T15:57:27Z"/>
                    <w:sz w:val="19.920000076293945"/>
                    <w:szCs w:val="19.920000076293945"/>
                  </w:rPr>
                </w:pPr>
                <w:sdt>
                  <w:sdtPr>
                    <w:tag w:val="goog_rdk_2254"/>
                  </w:sdtPr>
                  <w:sdtContent>
                    <w:del w:author="Thomas Cervone-Richards - NOAA Federal" w:id="207" w:date="2023-10-10T15:57:27Z">
                      <w:r w:rsidDel="00000000" w:rsidR="00000000" w:rsidRPr="00000000">
                        <w:rPr>
                          <w:sz w:val="19.920000076293945"/>
                          <w:szCs w:val="19.920000076293945"/>
                          <w:rtl w:val="0"/>
                        </w:rPr>
                        <w:delText xml:space="preserve">Populate the SDAT  subfield with the  </w:delText>
                      </w:r>
                    </w:del>
                  </w:sdtContent>
                </w:sdt>
              </w:p>
            </w:sdtContent>
          </w:sdt>
          <w:p w:rsidR="00000000" w:rsidDel="00000000" w:rsidP="00000000" w:rsidRDefault="00000000" w:rsidRPr="00000000" w14:paraId="00000D9A">
            <w:pPr>
              <w:widowControl w:val="0"/>
              <w:spacing w:after="0" w:before="2.47802734375" w:line="231.2314224243164" w:lineRule="auto"/>
              <w:ind w:left="120.7684326171875" w:right="121.768798828125" w:hanging="1.5936279296875"/>
              <w:jc w:val="left"/>
              <w:rPr>
                <w:sz w:val="19.920000076293945"/>
                <w:szCs w:val="19.920000076293945"/>
              </w:rPr>
            </w:pPr>
            <w:sdt>
              <w:sdtPr>
                <w:tag w:val="goog_rdk_2256"/>
              </w:sdtPr>
              <w:sdtContent>
                <w:del w:author="Thomas Cervone-Richards - NOAA Federal" w:id="207" w:date="2023-10-10T15:57:27Z">
                  <w:r w:rsidDel="00000000" w:rsidR="00000000" w:rsidRPr="00000000">
                    <w:rPr>
                      <w:sz w:val="19.920000076293945"/>
                      <w:szCs w:val="19.920000076293945"/>
                      <w:rtl w:val="0"/>
                    </w:rPr>
                    <w:delText xml:space="preserve">sounding datum of the  cell.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B">
            <w:pPr>
              <w:widowControl w:val="0"/>
              <w:spacing w:after="0" w:line="240" w:lineRule="auto"/>
              <w:ind w:left="117.9791259765625" w:firstLine="0"/>
              <w:jc w:val="left"/>
              <w:rPr>
                <w:sz w:val="19.920000076293945"/>
                <w:szCs w:val="19.920000076293945"/>
              </w:rPr>
            </w:pPr>
            <w:sdt>
              <w:sdtPr>
                <w:tag w:val="goog_rdk_2258"/>
              </w:sdtPr>
              <w:sdtContent>
                <w:del w:author="Thomas Cervone-Richards - NOAA Federal" w:id="207" w:date="2023-10-10T15:57:27Z">
                  <w:r w:rsidDel="00000000" w:rsidR="00000000" w:rsidRPr="00000000">
                    <w:rPr>
                      <w:sz w:val="19.920000076293945"/>
                      <w:szCs w:val="19.920000076293945"/>
                      <w:rtl w:val="0"/>
                    </w:rPr>
                    <w:delText xml:space="preserve">2.1.3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widowControl w:val="0"/>
              <w:spacing w:after="0" w:line="240" w:lineRule="auto"/>
              <w:jc w:val="center"/>
              <w:rPr>
                <w:sz w:val="19.920000076293945"/>
                <w:szCs w:val="19.920000076293945"/>
              </w:rPr>
            </w:pPr>
            <w:sdt>
              <w:sdtPr>
                <w:tag w:val="goog_rdk_2260"/>
              </w:sdtPr>
              <w:sdtContent>
                <w:del w:author="Thomas Cervone-Richards - NOAA Federal" w:id="207" w:date="2023-10-10T15:57:27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after="0" w:line="240" w:lineRule="auto"/>
              <w:jc w:val="center"/>
              <w:rPr>
                <w:sz w:val="19.920000076293945"/>
                <w:szCs w:val="19.920000076293945"/>
              </w:rPr>
            </w:pPr>
            <w:sdt>
              <w:sdtPr>
                <w:tag w:val="goog_rdk_2262"/>
              </w:sdtPr>
              <w:sdtContent>
                <w:del w:author="Thomas Cervone-Richards - NOAA Federal" w:id="207" w:date="2023-10-10T15:57:27Z">
                  <w:r w:rsidDel="00000000" w:rsidR="00000000" w:rsidRPr="00000000">
                    <w:rPr>
                      <w:sz w:val="19.920000076293945"/>
                      <w:szCs w:val="19.920000076293945"/>
                      <w:rtl w:val="0"/>
                    </w:rPr>
                    <w:delText xml:space="preserve">1510b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after="0" w:line="230.75068473815918" w:lineRule="auto"/>
              <w:ind w:left="115.58883666992188" w:right="113.4814453125" w:firstLine="15.338287353515625"/>
              <w:jc w:val="left"/>
              <w:rPr>
                <w:sz w:val="19.920000076293945"/>
                <w:szCs w:val="19.920000076293945"/>
              </w:rPr>
            </w:pPr>
            <w:sdt>
              <w:sdtPr>
                <w:tag w:val="goog_rdk_2264"/>
              </w:sdtPr>
              <w:sdtContent>
                <w:del w:author="Thomas Cervone-Richards - NOAA Federal" w:id="207" w:date="2023-10-10T15:57:27Z">
                  <w:r w:rsidDel="00000000" w:rsidR="00000000" w:rsidRPr="00000000">
                    <w:rPr>
                      <w:sz w:val="19.920000076293945"/>
                      <w:szCs w:val="19.920000076293945"/>
                      <w:rtl w:val="0"/>
                    </w:rPr>
                    <w:delText xml:space="preserve">If the value of the SDAT  subfield of the DSPM field  is notNull AND is Not equal  to any of 1, 2, 3, 4, 5, 6, 7,  8, 9, 10, 11, 12, 13, 14, 15,  19, 22, 23, 24, 25, 26 or 27.</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67"/>
            </w:sdtPr>
            <w:sdtContent>
              <w:p w:rsidR="00000000" w:rsidDel="00000000" w:rsidP="00000000" w:rsidRDefault="00000000" w:rsidRPr="00000000" w14:paraId="00000DA0">
                <w:pPr>
                  <w:widowControl w:val="0"/>
                  <w:spacing w:after="0" w:line="231.23263835906982" w:lineRule="auto"/>
                  <w:ind w:left="115.5889892578125" w:right="138.370361328125" w:firstLine="6.9720458984375"/>
                  <w:jc w:val="left"/>
                  <w:rPr>
                    <w:del w:author="Thomas Cervone-Richards - NOAA Federal" w:id="207" w:date="2023-10-10T15:57:27Z"/>
                    <w:sz w:val="19.920000076293945"/>
                    <w:szCs w:val="19.920000076293945"/>
                  </w:rPr>
                </w:pPr>
                <w:sdt>
                  <w:sdtPr>
                    <w:tag w:val="goog_rdk_2266"/>
                  </w:sdtPr>
                  <w:sdtContent>
                    <w:del w:author="Thomas Cervone-Richards - NOAA Federal" w:id="207" w:date="2023-10-10T15:57:27Z">
                      <w:r w:rsidDel="00000000" w:rsidR="00000000" w:rsidRPr="00000000">
                        <w:rPr>
                          <w:sz w:val="19.920000076293945"/>
                          <w:szCs w:val="19.920000076293945"/>
                          <w:rtl w:val="0"/>
                        </w:rPr>
                        <w:delText xml:space="preserve">SDAT does not refer  to a low water or  </w:delText>
                      </w:r>
                    </w:del>
                  </w:sdtContent>
                </w:sdt>
              </w:p>
            </w:sdtContent>
          </w:sdt>
          <w:p w:rsidR="00000000" w:rsidDel="00000000" w:rsidP="00000000" w:rsidRDefault="00000000" w:rsidRPr="00000000" w14:paraId="00000DA1">
            <w:pPr>
              <w:widowControl w:val="0"/>
              <w:spacing w:after="0" w:before="5.2099609375" w:line="240" w:lineRule="auto"/>
              <w:ind w:left="126.14654541015625" w:firstLine="0"/>
              <w:jc w:val="left"/>
              <w:rPr>
                <w:sz w:val="19.920000076293945"/>
                <w:szCs w:val="19.920000076293945"/>
              </w:rPr>
            </w:pPr>
            <w:sdt>
              <w:sdtPr>
                <w:tag w:val="goog_rdk_2268"/>
              </w:sdtPr>
              <w:sdtContent>
                <w:del w:author="Thomas Cervone-Richards - NOAA Federal" w:id="207" w:date="2023-10-10T15:57:27Z">
                  <w:r w:rsidDel="00000000" w:rsidR="00000000" w:rsidRPr="00000000">
                    <w:rPr>
                      <w:sz w:val="19.920000076293945"/>
                      <w:szCs w:val="19.920000076293945"/>
                      <w:rtl w:val="0"/>
                    </w:rPr>
                    <w:delText xml:space="preserve">local datum.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after="0" w:line="231.23263835906982" w:lineRule="auto"/>
              <w:ind w:left="114.3939208984375" w:right="312.943115234375" w:firstLine="15.5377197265625"/>
              <w:jc w:val="left"/>
              <w:rPr>
                <w:sz w:val="19.920000076293945"/>
                <w:szCs w:val="19.920000076293945"/>
              </w:rPr>
            </w:pPr>
            <w:sdt>
              <w:sdtPr>
                <w:tag w:val="goog_rdk_2270"/>
              </w:sdtPr>
              <w:sdtContent>
                <w:del w:author="Thomas Cervone-Richards - NOAA Federal" w:id="207" w:date="2023-10-10T15:57:27Z">
                  <w:r w:rsidDel="00000000" w:rsidR="00000000" w:rsidRPr="00000000">
                    <w:rPr>
                      <w:sz w:val="19.920000076293945"/>
                      <w:szCs w:val="19.920000076293945"/>
                      <w:rtl w:val="0"/>
                    </w:rPr>
                    <w:delText xml:space="preserve">Encode an allowable value for SDAT.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after="0" w:line="240" w:lineRule="auto"/>
              <w:ind w:left="117.9791259765625" w:firstLine="0"/>
              <w:jc w:val="left"/>
              <w:rPr>
                <w:sz w:val="19.920000076293945"/>
                <w:szCs w:val="19.920000076293945"/>
              </w:rPr>
            </w:pPr>
            <w:sdt>
              <w:sdtPr>
                <w:tag w:val="goog_rdk_2272"/>
              </w:sdtPr>
              <w:sdtContent>
                <w:del w:author="Thomas Cervone-Richards - NOAA Federal" w:id="207" w:date="2023-10-10T15:57:27Z">
                  <w:r w:rsidDel="00000000" w:rsidR="00000000" w:rsidRPr="00000000">
                    <w:rPr>
                      <w:sz w:val="19.920000076293945"/>
                      <w:szCs w:val="19.920000076293945"/>
                      <w:rtl w:val="0"/>
                    </w:rPr>
                    <w:delText xml:space="preserve">2.1.3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after="0" w:line="240" w:lineRule="auto"/>
              <w:jc w:val="center"/>
              <w:rPr>
                <w:sz w:val="19.920000076293945"/>
                <w:szCs w:val="19.920000076293945"/>
              </w:rPr>
            </w:pPr>
            <w:sdt>
              <w:sdtPr>
                <w:tag w:val="goog_rdk_2274"/>
              </w:sdtPr>
              <w:sdtContent>
                <w:del w:author="Thomas Cervone-Richards - NOAA Federal" w:id="207" w:date="2023-10-10T15:57:2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7">
            <w:pPr>
              <w:widowControl w:val="0"/>
              <w:spacing w:after="0" w:line="231.23205184936523" w:lineRule="auto"/>
              <w:ind w:left="119.77203369140625" w:right="325.97442626953125" w:firstLine="10.159149169921875"/>
              <w:jc w:val="left"/>
              <w:rPr>
                <w:sz w:val="19.920000076293945"/>
                <w:szCs w:val="19.920000076293945"/>
              </w:rPr>
            </w:pPr>
            <w:r w:rsidDel="00000000" w:rsidR="00000000" w:rsidRPr="00000000">
              <w:rPr>
                <w:sz w:val="19.920000076293945"/>
                <w:szCs w:val="19.920000076293945"/>
                <w:rtl w:val="0"/>
              </w:rPr>
              <w:t xml:space="preserve">For each M_SDAT meta  object where VERDAT is  Equal to the value of the  </w:t>
            </w:r>
          </w:p>
          <w:p w:rsidR="00000000" w:rsidDel="00000000" w:rsidP="00000000" w:rsidRDefault="00000000" w:rsidRPr="00000000" w14:paraId="00000DA8">
            <w:pPr>
              <w:widowControl w:val="0"/>
              <w:spacing w:after="0" w:before="5.211181640625" w:line="231.2314224243164" w:lineRule="auto"/>
              <w:ind w:left="115.58883666992188" w:right="59.0460205078125" w:firstLine="6.971893310546875"/>
              <w:jc w:val="left"/>
              <w:rPr>
                <w:sz w:val="19.920000076293945"/>
                <w:szCs w:val="19.920000076293945"/>
              </w:rPr>
            </w:pPr>
            <w:r w:rsidDel="00000000" w:rsidR="00000000" w:rsidRPr="00000000">
              <w:rPr>
                <w:sz w:val="19.920000076293945"/>
                <w:szCs w:val="19.920000076293945"/>
                <w:rtl w:val="0"/>
              </w:rPr>
              <w:t xml:space="preserve">SDAT subfield of the DSPM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A9">
            <w:pPr>
              <w:widowControl w:val="0"/>
              <w:spacing w:after="0" w:line="231.23205184936523" w:lineRule="auto"/>
              <w:ind w:left="115.5889892578125" w:right="183.3514404296875" w:firstLine="11.7529296875"/>
              <w:jc w:val="left"/>
              <w:rPr>
                <w:sz w:val="19.920000076293945"/>
                <w:szCs w:val="19.920000076293945"/>
              </w:rPr>
            </w:pPr>
            <w:r w:rsidDel="00000000" w:rsidR="00000000" w:rsidRPr="00000000">
              <w:rPr>
                <w:sz w:val="19.920000076293945"/>
                <w:szCs w:val="19.920000076293945"/>
                <w:rtl w:val="0"/>
              </w:rPr>
              <w:t xml:space="preserve">M_SDAT object has  the same VERDAT  as in the SDAT  </w:t>
            </w:r>
          </w:p>
          <w:p w:rsidR="00000000" w:rsidDel="00000000" w:rsidP="00000000" w:rsidRDefault="00000000" w:rsidRPr="00000000" w14:paraId="00000DAA">
            <w:pPr>
              <w:widowControl w:val="0"/>
              <w:spacing w:after="0" w:before="5.211181640625" w:line="240" w:lineRule="auto"/>
              <w:ind w:left="119.1748046875" w:firstLine="0"/>
              <w:jc w:val="left"/>
              <w:rPr>
                <w:sz w:val="19.920000076293945"/>
                <w:szCs w:val="19.920000076293945"/>
              </w:rPr>
            </w:pPr>
            <w:r w:rsidDel="00000000" w:rsidR="00000000" w:rsidRPr="00000000">
              <w:rPr>
                <w:sz w:val="19.920000076293945"/>
                <w:szCs w:val="19.920000076293945"/>
                <w:rtl w:val="0"/>
              </w:rPr>
              <w:t xml:space="preserve">subfield of the  </w:t>
            </w:r>
          </w:p>
          <w:p w:rsidR="00000000" w:rsidDel="00000000" w:rsidP="00000000" w:rsidRDefault="00000000" w:rsidRPr="00000000" w14:paraId="00000DAB">
            <w:pPr>
              <w:widowControl w:val="0"/>
              <w:spacing w:after="0"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DSPM.</w:t>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M_SDAT  </w:t>
            </w:r>
          </w:p>
          <w:p w:rsidR="00000000" w:rsidDel="00000000" w:rsidP="00000000" w:rsidRDefault="00000000" w:rsidRPr="00000000" w14:paraId="00000DAD">
            <w:pPr>
              <w:widowControl w:val="0"/>
              <w:spacing w:after="0" w:line="231.23263835906982" w:lineRule="auto"/>
              <w:ind w:left="119.7723388671875" w:right="136.5093994140625" w:firstLine="0"/>
              <w:jc w:val="left"/>
              <w:rPr>
                <w:sz w:val="19.920000076293945"/>
                <w:szCs w:val="19.920000076293945"/>
              </w:rPr>
            </w:pPr>
            <w:r w:rsidDel="00000000" w:rsidR="00000000" w:rsidRPr="00000000">
              <w:rPr>
                <w:sz w:val="19.920000076293945"/>
                <w:szCs w:val="19.920000076293945"/>
                <w:rtl w:val="0"/>
              </w:rPr>
              <w:t xml:space="preserve">object or amend value  of VERDAT.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0">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1512a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widowControl w:val="0"/>
              <w:spacing w:after="0" w:line="230.63020706176758" w:lineRule="auto"/>
              <w:ind w:left="115.98724365234375" w:right="126.77459716796875" w:firstLine="13.943939208984375"/>
              <w:jc w:val="left"/>
              <w:rPr>
                <w:sz w:val="19.920000076293945"/>
                <w:szCs w:val="19.920000076293945"/>
              </w:rPr>
            </w:pPr>
            <w:r w:rsidDel="00000000" w:rsidR="00000000" w:rsidRPr="00000000">
              <w:rPr>
                <w:sz w:val="19.920000076293945"/>
                <w:szCs w:val="19.920000076293945"/>
                <w:rtl w:val="0"/>
              </w:rPr>
              <w:t xml:space="preserve">For each SOUNDG feature  object which does not lie  WITHIN a M_SDAT meta  object AND INTERSECTS a M_SDAT meta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SOUNDG object  </w:t>
            </w:r>
          </w:p>
          <w:p w:rsidR="00000000" w:rsidDel="00000000" w:rsidP="00000000" w:rsidRDefault="00000000" w:rsidRPr="00000000" w14:paraId="00000DB4">
            <w:pPr>
              <w:widowControl w:val="0"/>
              <w:spacing w:after="0" w:line="228.82407188415527" w:lineRule="auto"/>
              <w:ind w:left="119.1748046875" w:right="370.9979248046875" w:firstLine="8.96392822265625"/>
              <w:jc w:val="left"/>
              <w:rPr>
                <w:sz w:val="19.920000076293945"/>
                <w:szCs w:val="19.920000076293945"/>
              </w:rPr>
            </w:pPr>
            <w:r w:rsidDel="00000000" w:rsidR="00000000" w:rsidRPr="00000000">
              <w:rPr>
                <w:sz w:val="19.920000076293945"/>
                <w:szCs w:val="19.920000076293945"/>
                <w:rtl w:val="0"/>
              </w:rPr>
              <w:t xml:space="preserve">reference multiple  sounding datums.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widowControl w:val="0"/>
              <w:spacing w:after="0" w:line="231.23263835906982" w:lineRule="auto"/>
              <w:ind w:left="119.9713134765625" w:right="191.2896728515625" w:firstLine="2.5897216796875"/>
              <w:jc w:val="left"/>
              <w:rPr>
                <w:sz w:val="19.920000076293945"/>
                <w:szCs w:val="19.920000076293945"/>
              </w:rPr>
            </w:pPr>
            <w:r w:rsidDel="00000000" w:rsidR="00000000" w:rsidRPr="00000000">
              <w:rPr>
                <w:sz w:val="19.920000076293945"/>
                <w:szCs w:val="19.920000076293945"/>
                <w:rtl w:val="0"/>
              </w:rPr>
              <w:t xml:space="preserve">Split SOUNDG object  at boundary of  </w:t>
            </w:r>
          </w:p>
          <w:p w:rsidR="00000000" w:rsidDel="00000000" w:rsidP="00000000" w:rsidRDefault="00000000" w:rsidRPr="00000000" w14:paraId="00000DB6">
            <w:pPr>
              <w:widowControl w:val="0"/>
              <w:spacing w:after="0" w:before="2.81005859375" w:line="240" w:lineRule="auto"/>
              <w:ind w:left="127.3419189453125" w:firstLine="0"/>
              <w:jc w:val="left"/>
              <w:rPr>
                <w:sz w:val="19.920000076293945"/>
                <w:szCs w:val="19.920000076293945"/>
              </w:rPr>
            </w:pPr>
            <w:r w:rsidDel="00000000" w:rsidR="00000000" w:rsidRPr="00000000">
              <w:rPr>
                <w:sz w:val="19.920000076293945"/>
                <w:szCs w:val="19.920000076293945"/>
                <w:rtl w:val="0"/>
              </w:rPr>
              <w:t xml:space="preserve">M_SDAT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A">
            <w:pPr>
              <w:widowControl w:val="0"/>
              <w:spacing w:after="0" w:line="240" w:lineRule="auto"/>
              <w:jc w:val="center"/>
              <w:rPr>
                <w:sz w:val="19.920000076293945"/>
                <w:szCs w:val="19.920000076293945"/>
              </w:rPr>
            </w:pPr>
            <w:sdt>
              <w:sdtPr>
                <w:tag w:val="goog_rdk_2276"/>
              </w:sdtPr>
              <w:sdtContent>
                <w:del w:author="Thomas Cervone-Richards - NOAA Federal" w:id="208" w:date="2023-10-10T15:58:11Z">
                  <w:r w:rsidDel="00000000" w:rsidR="00000000" w:rsidRPr="00000000">
                    <w:rPr>
                      <w:sz w:val="19.920000076293945"/>
                      <w:szCs w:val="19.920000076293945"/>
                      <w:rtl w:val="0"/>
                    </w:rPr>
                    <w:delText xml:space="preserve">1512b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79"/>
            </w:sdtPr>
            <w:sdtContent>
              <w:p w:rsidR="00000000" w:rsidDel="00000000" w:rsidP="00000000" w:rsidRDefault="00000000" w:rsidRPr="00000000" w14:paraId="00000DBB">
                <w:pPr>
                  <w:widowControl w:val="0"/>
                  <w:spacing w:after="0" w:line="231.23205184936523" w:lineRule="auto"/>
                  <w:ind w:left="115.58883666992188" w:right="459.83673095703125" w:firstLine="14.34234619140625"/>
                  <w:rPr>
                    <w:del w:author="Thomas Cervone-Richards - NOAA Federal" w:id="208" w:date="2023-10-10T15:58:11Z"/>
                    <w:sz w:val="19.920000076293945"/>
                    <w:szCs w:val="19.920000076293945"/>
                  </w:rPr>
                </w:pPr>
                <w:sdt>
                  <w:sdtPr>
                    <w:tag w:val="goog_rdk_2278"/>
                  </w:sdtPr>
                  <w:sdtContent>
                    <w:del w:author="Thomas Cervone-Richards - NOAA Federal" w:id="208" w:date="2023-10-10T15:58:11Z">
                      <w:r w:rsidDel="00000000" w:rsidR="00000000" w:rsidRPr="00000000">
                        <w:rPr>
                          <w:sz w:val="19.920000076293945"/>
                          <w:szCs w:val="19.920000076293945"/>
                          <w:rtl w:val="0"/>
                        </w:rPr>
                        <w:delText xml:space="preserve">For each feature object  where any of VALSOU,  VALDCO, WATLEV,  </w:delText>
                      </w:r>
                    </w:del>
                  </w:sdtContent>
                </w:sdt>
              </w:p>
            </w:sdtContent>
          </w:sdt>
          <w:sdt>
            <w:sdtPr>
              <w:tag w:val="goog_rdk_2281"/>
            </w:sdtPr>
            <w:sdtContent>
              <w:p w:rsidR="00000000" w:rsidDel="00000000" w:rsidP="00000000" w:rsidRDefault="00000000" w:rsidRPr="00000000" w14:paraId="00000DBC">
                <w:pPr>
                  <w:widowControl w:val="0"/>
                  <w:spacing w:after="0" w:before="2.8125" w:line="240" w:lineRule="auto"/>
                  <w:ind w:left="129.93118286132812" w:firstLine="0"/>
                  <w:jc w:val="left"/>
                  <w:rPr>
                    <w:del w:author="Thomas Cervone-Richards - NOAA Federal" w:id="208" w:date="2023-10-10T15:58:11Z"/>
                    <w:sz w:val="19.920000076293945"/>
                    <w:szCs w:val="19.920000076293945"/>
                  </w:rPr>
                </w:pPr>
                <w:sdt>
                  <w:sdtPr>
                    <w:tag w:val="goog_rdk_2280"/>
                  </w:sdtPr>
                  <w:sdtContent>
                    <w:del w:author="Thomas Cervone-Richards - NOAA Federal" w:id="208" w:date="2023-10-10T15:58:11Z">
                      <w:r w:rsidDel="00000000" w:rsidR="00000000" w:rsidRPr="00000000">
                        <w:rPr>
                          <w:sz w:val="19.920000076293945"/>
                          <w:szCs w:val="19.920000076293945"/>
                          <w:rtl w:val="0"/>
                        </w:rPr>
                        <w:delText xml:space="preserve">EXPSOU, DRVAL1 or  </w:delText>
                      </w:r>
                    </w:del>
                  </w:sdtContent>
                </w:sdt>
              </w:p>
            </w:sdtContent>
          </w:sdt>
          <w:p w:rsidR="00000000" w:rsidDel="00000000" w:rsidP="00000000" w:rsidRDefault="00000000" w:rsidRPr="00000000" w14:paraId="00000DBD">
            <w:pPr>
              <w:widowControl w:val="0"/>
              <w:spacing w:after="0" w:line="231.33336067199707" w:lineRule="auto"/>
              <w:ind w:left="115.58883666992188" w:right="69.69573974609375" w:firstLine="13.346405029296875"/>
              <w:jc w:val="left"/>
              <w:rPr>
                <w:sz w:val="19.920000076293945"/>
                <w:szCs w:val="19.920000076293945"/>
              </w:rPr>
            </w:pPr>
            <w:sdt>
              <w:sdtPr>
                <w:tag w:val="goog_rdk_2282"/>
              </w:sdtPr>
              <w:sdtContent>
                <w:del w:author="Thomas Cervone-Richards - NOAA Federal" w:id="208" w:date="2023-10-10T15:58:11Z">
                  <w:r w:rsidDel="00000000" w:rsidR="00000000" w:rsidRPr="00000000">
                    <w:rPr>
                      <w:sz w:val="19.920000076293945"/>
                      <w:szCs w:val="19.920000076293945"/>
                      <w:rtl w:val="0"/>
                    </w:rPr>
                    <w:delText xml:space="preserve">DRVAL2 is Known AND  which OVERLAPS OR  COVERS OR CROSSES at  least one M_SDAT meta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85"/>
            </w:sdtPr>
            <w:sdtContent>
              <w:p w:rsidR="00000000" w:rsidDel="00000000" w:rsidP="00000000" w:rsidRDefault="00000000" w:rsidRPr="00000000" w14:paraId="00000DBE">
                <w:pPr>
                  <w:widowControl w:val="0"/>
                  <w:spacing w:after="0" w:line="240" w:lineRule="auto"/>
                  <w:ind w:left="120.56915283203125" w:firstLine="0"/>
                  <w:jc w:val="left"/>
                  <w:rPr>
                    <w:del w:author="Thomas Cervone-Richards - NOAA Federal" w:id="208" w:date="2023-10-10T15:58:11Z"/>
                    <w:sz w:val="19.920000076293945"/>
                    <w:szCs w:val="19.920000076293945"/>
                  </w:rPr>
                </w:pPr>
                <w:sdt>
                  <w:sdtPr>
                    <w:tag w:val="goog_rdk_2284"/>
                  </w:sdtPr>
                  <w:sdtContent>
                    <w:del w:author="Thomas Cervone-Richards - NOAA Federal" w:id="208" w:date="2023-10-10T15:58:11Z">
                      <w:r w:rsidDel="00000000" w:rsidR="00000000" w:rsidRPr="00000000">
                        <w:rPr>
                          <w:sz w:val="19.920000076293945"/>
                          <w:szCs w:val="19.920000076293945"/>
                          <w:rtl w:val="0"/>
                        </w:rPr>
                        <w:delText xml:space="preserve">Object with depth  </w:delText>
                      </w:r>
                    </w:del>
                  </w:sdtContent>
                </w:sdt>
              </w:p>
            </w:sdtContent>
          </w:sdt>
          <w:sdt>
            <w:sdtPr>
              <w:tag w:val="goog_rdk_2287"/>
            </w:sdtPr>
            <w:sdtContent>
              <w:p w:rsidR="00000000" w:rsidDel="00000000" w:rsidP="00000000" w:rsidRDefault="00000000" w:rsidRPr="00000000" w14:paraId="00000DBF">
                <w:pPr>
                  <w:widowControl w:val="0"/>
                  <w:spacing w:after="0" w:line="231.2314224243164" w:lineRule="auto"/>
                  <w:ind w:left="124.35394287109375" w:right="59.249267578125" w:firstLine="1.7926025390625"/>
                  <w:jc w:val="left"/>
                  <w:rPr>
                    <w:del w:author="Thomas Cervone-Richards - NOAA Federal" w:id="208" w:date="2023-10-10T15:58:11Z"/>
                    <w:sz w:val="19.920000076293945"/>
                    <w:szCs w:val="19.920000076293945"/>
                  </w:rPr>
                </w:pPr>
                <w:sdt>
                  <w:sdtPr>
                    <w:tag w:val="goog_rdk_2286"/>
                  </w:sdtPr>
                  <w:sdtContent>
                    <w:del w:author="Thomas Cervone-Richards - NOAA Federal" w:id="208" w:date="2023-10-10T15:58:11Z">
                      <w:r w:rsidDel="00000000" w:rsidR="00000000" w:rsidRPr="00000000">
                        <w:rPr>
                          <w:sz w:val="19.920000076293945"/>
                          <w:szCs w:val="19.920000076293945"/>
                          <w:rtl w:val="0"/>
                        </w:rPr>
                        <w:delText xml:space="preserve">information intersects  boundary of  </w:delText>
                      </w:r>
                    </w:del>
                  </w:sdtContent>
                </w:sdt>
              </w:p>
            </w:sdtContent>
          </w:sdt>
          <w:p w:rsidR="00000000" w:rsidDel="00000000" w:rsidP="00000000" w:rsidRDefault="00000000" w:rsidRPr="00000000" w14:paraId="00000DC0">
            <w:pPr>
              <w:widowControl w:val="0"/>
              <w:spacing w:after="0" w:before="2.8125" w:line="240" w:lineRule="auto"/>
              <w:ind w:left="127.3419189453125" w:firstLine="0"/>
              <w:jc w:val="left"/>
              <w:rPr>
                <w:sz w:val="19.920000076293945"/>
                <w:szCs w:val="19.920000076293945"/>
              </w:rPr>
            </w:pPr>
            <w:sdt>
              <w:sdtPr>
                <w:tag w:val="goog_rdk_2288"/>
              </w:sdtPr>
              <w:sdtContent>
                <w:del w:author="Thomas Cervone-Richards - NOAA Federal" w:id="208" w:date="2023-10-10T15:58:11Z">
                  <w:r w:rsidDel="00000000" w:rsidR="00000000" w:rsidRPr="00000000">
                    <w:rPr>
                      <w:sz w:val="19.920000076293945"/>
                      <w:szCs w:val="19.920000076293945"/>
                      <w:rtl w:val="0"/>
                    </w:rPr>
                    <w:delText xml:space="preserve">M_SDAT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291"/>
            </w:sdtPr>
            <w:sdtContent>
              <w:p w:rsidR="00000000" w:rsidDel="00000000" w:rsidP="00000000" w:rsidRDefault="00000000" w:rsidRPr="00000000" w14:paraId="00000DC1">
                <w:pPr>
                  <w:widowControl w:val="0"/>
                  <w:spacing w:after="0" w:line="240" w:lineRule="auto"/>
                  <w:ind w:left="122.56103515625" w:firstLine="0"/>
                  <w:jc w:val="left"/>
                  <w:rPr>
                    <w:del w:author="Thomas Cervone-Richards - NOAA Federal" w:id="208" w:date="2023-10-10T15:58:11Z"/>
                    <w:sz w:val="19.920000076293945"/>
                    <w:szCs w:val="19.920000076293945"/>
                  </w:rPr>
                </w:pPr>
                <w:sdt>
                  <w:sdtPr>
                    <w:tag w:val="goog_rdk_2290"/>
                  </w:sdtPr>
                  <w:sdtContent>
                    <w:del w:author="Thomas Cervone-Richards - NOAA Federal" w:id="208" w:date="2023-10-10T15:58:11Z">
                      <w:r w:rsidDel="00000000" w:rsidR="00000000" w:rsidRPr="00000000">
                        <w:rPr>
                          <w:sz w:val="19.920000076293945"/>
                          <w:szCs w:val="19.920000076293945"/>
                          <w:rtl w:val="0"/>
                        </w:rPr>
                        <w:delText xml:space="preserve">Split object at  </w:delText>
                      </w:r>
                    </w:del>
                  </w:sdtContent>
                </w:sdt>
              </w:p>
            </w:sdtContent>
          </w:sdt>
          <w:p w:rsidR="00000000" w:rsidDel="00000000" w:rsidP="00000000" w:rsidRDefault="00000000" w:rsidRPr="00000000" w14:paraId="00000DC2">
            <w:pPr>
              <w:widowControl w:val="0"/>
              <w:spacing w:after="0" w:line="231.2314224243164" w:lineRule="auto"/>
              <w:ind w:left="119.7723388671875" w:right="179.13818359375" w:firstLine="4.581298828125"/>
              <w:jc w:val="left"/>
              <w:rPr>
                <w:sz w:val="19.920000076293945"/>
                <w:szCs w:val="19.920000076293945"/>
              </w:rPr>
            </w:pPr>
            <w:sdt>
              <w:sdtPr>
                <w:tag w:val="goog_rdk_2292"/>
              </w:sdtPr>
              <w:sdtContent>
                <w:del w:author="Thomas Cervone-Richards - NOAA Federal" w:id="208" w:date="2023-10-10T15:58:11Z">
                  <w:r w:rsidDel="00000000" w:rsidR="00000000" w:rsidRPr="00000000">
                    <w:rPr>
                      <w:sz w:val="19.920000076293945"/>
                      <w:szCs w:val="19.920000076293945"/>
                      <w:rtl w:val="0"/>
                    </w:rPr>
                    <w:delText xml:space="preserve">boundary of M_SDAT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after="0" w:line="240" w:lineRule="auto"/>
              <w:ind w:left="117.9791259765625" w:firstLine="0"/>
              <w:jc w:val="left"/>
              <w:rPr>
                <w:sz w:val="19.920000076293945"/>
                <w:szCs w:val="19.920000076293945"/>
              </w:rPr>
            </w:pPr>
            <w:sdt>
              <w:sdtPr>
                <w:tag w:val="goog_rdk_2294"/>
              </w:sdtPr>
              <w:sdtContent>
                <w:del w:author="Thomas Cervone-Richards - NOAA Federal" w:id="208" w:date="2023-10-10T15:58:11Z">
                  <w:r w:rsidDel="00000000" w:rsidR="00000000" w:rsidRPr="00000000">
                    <w:rPr>
                      <w:sz w:val="19.920000076293945"/>
                      <w:szCs w:val="19.920000076293945"/>
                      <w:rtl w:val="0"/>
                    </w:rPr>
                    <w:delText xml:space="preserve">2.1.3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widowControl w:val="0"/>
              <w:spacing w:after="0" w:line="240" w:lineRule="auto"/>
              <w:jc w:val="center"/>
              <w:rPr>
                <w:sz w:val="19.920000076293945"/>
                <w:szCs w:val="19.920000076293945"/>
              </w:rPr>
            </w:pPr>
            <w:sdt>
              <w:sdtPr>
                <w:tag w:val="goog_rdk_2296"/>
              </w:sdtPr>
              <w:sdtContent>
                <w:del w:author="Thomas Cervone-Richards - NOAA Federal" w:id="208" w:date="2023-10-10T15:58:1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6">
            <w:pPr>
              <w:widowControl w:val="0"/>
              <w:spacing w:after="0" w:line="240" w:lineRule="auto"/>
              <w:jc w:val="center"/>
              <w:rPr>
                <w:sz w:val="19.920000076293945"/>
                <w:szCs w:val="19.920000076293945"/>
              </w:rPr>
            </w:pPr>
            <w:sdt>
              <w:sdtPr>
                <w:tag w:val="goog_rdk_2298"/>
              </w:sdtPr>
              <w:sdtContent>
                <w:del w:author="Thomas Cervone-Richards - NOAA Federal" w:id="208" w:date="2023-10-10T15:58:11Z">
                  <w:r w:rsidDel="00000000" w:rsidR="00000000" w:rsidRPr="00000000">
                    <w:rPr>
                      <w:sz w:val="19.920000076293945"/>
                      <w:szCs w:val="19.920000076293945"/>
                      <w:rtl w:val="0"/>
                    </w:rPr>
                    <w:delText xml:space="preserve">1512c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301"/>
            </w:sdtPr>
            <w:sdtContent>
              <w:p w:rsidR="00000000" w:rsidDel="00000000" w:rsidP="00000000" w:rsidRDefault="00000000" w:rsidRPr="00000000" w14:paraId="00000DC7">
                <w:pPr>
                  <w:widowControl w:val="0"/>
                  <w:spacing w:after="0" w:line="240" w:lineRule="auto"/>
                  <w:ind w:left="129.93118286132812" w:firstLine="0"/>
                  <w:jc w:val="left"/>
                  <w:rPr>
                    <w:del w:author="Thomas Cervone-Richards - NOAA Federal" w:id="208" w:date="2023-10-10T15:58:11Z"/>
                    <w:sz w:val="19.920000076293945"/>
                    <w:szCs w:val="19.920000076293945"/>
                  </w:rPr>
                </w:pPr>
                <w:sdt>
                  <w:sdtPr>
                    <w:tag w:val="goog_rdk_2300"/>
                  </w:sdtPr>
                  <w:sdtContent>
                    <w:del w:author="Thomas Cervone-Richards - NOAA Federal" w:id="208" w:date="2023-10-10T15:58:11Z">
                      <w:r w:rsidDel="00000000" w:rsidR="00000000" w:rsidRPr="00000000">
                        <w:rPr>
                          <w:sz w:val="19.920000076293945"/>
                          <w:szCs w:val="19.920000076293945"/>
                          <w:rtl w:val="0"/>
                        </w:rPr>
                        <w:delText xml:space="preserve">For each point of a  </w:delText>
                      </w:r>
                    </w:del>
                  </w:sdtContent>
                </w:sdt>
              </w:p>
            </w:sdtContent>
          </w:sdt>
          <w:p w:rsidR="00000000" w:rsidDel="00000000" w:rsidP="00000000" w:rsidRDefault="00000000" w:rsidRPr="00000000" w14:paraId="00000DC8">
            <w:pPr>
              <w:widowControl w:val="0"/>
              <w:spacing w:after="0" w:line="231.23305320739746" w:lineRule="auto"/>
              <w:ind w:left="115.58883666992188" w:right="125.97747802734375" w:firstLine="6.971893310546875"/>
              <w:jc w:val="left"/>
              <w:rPr>
                <w:sz w:val="19.920000076293945"/>
                <w:szCs w:val="19.920000076293945"/>
              </w:rPr>
            </w:pPr>
            <w:sdt>
              <w:sdtPr>
                <w:tag w:val="goog_rdk_2302"/>
              </w:sdtPr>
              <w:sdtContent>
                <w:del w:author="Thomas Cervone-Richards - NOAA Federal" w:id="208" w:date="2023-10-10T15:58:11Z">
                  <w:r w:rsidDel="00000000" w:rsidR="00000000" w:rsidRPr="00000000">
                    <w:rPr>
                      <w:sz w:val="19.920000076293945"/>
                      <w:szCs w:val="19.920000076293945"/>
                      <w:rtl w:val="0"/>
                    </w:rPr>
                    <w:delText xml:space="preserve">SOUNDG feature object  that TOUCHES a M_SDAT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305"/>
            </w:sdtPr>
            <w:sdtContent>
              <w:p w:rsidR="00000000" w:rsidDel="00000000" w:rsidP="00000000" w:rsidRDefault="00000000" w:rsidRPr="00000000" w14:paraId="00000DC9">
                <w:pPr>
                  <w:widowControl w:val="0"/>
                  <w:spacing w:after="0" w:line="240" w:lineRule="auto"/>
                  <w:ind w:left="122.56103515625" w:firstLine="0"/>
                  <w:jc w:val="left"/>
                  <w:rPr>
                    <w:del w:author="Thomas Cervone-Richards - NOAA Federal" w:id="208" w:date="2023-10-10T15:58:11Z"/>
                    <w:sz w:val="19.920000076293945"/>
                    <w:szCs w:val="19.920000076293945"/>
                  </w:rPr>
                </w:pPr>
                <w:sdt>
                  <w:sdtPr>
                    <w:tag w:val="goog_rdk_2304"/>
                  </w:sdtPr>
                  <w:sdtContent>
                    <w:del w:author="Thomas Cervone-Richards - NOAA Federal" w:id="208" w:date="2023-10-10T15:58:11Z">
                      <w:r w:rsidDel="00000000" w:rsidR="00000000" w:rsidRPr="00000000">
                        <w:rPr>
                          <w:sz w:val="19.920000076293945"/>
                          <w:szCs w:val="19.920000076293945"/>
                          <w:rtl w:val="0"/>
                        </w:rPr>
                        <w:delText xml:space="preserve">SOUNDG object  </w:delText>
                      </w:r>
                    </w:del>
                  </w:sdtContent>
                </w:sdt>
              </w:p>
            </w:sdtContent>
          </w:sdt>
          <w:p w:rsidR="00000000" w:rsidDel="00000000" w:rsidP="00000000" w:rsidRDefault="00000000" w:rsidRPr="00000000" w14:paraId="00000DCA">
            <w:pPr>
              <w:widowControl w:val="0"/>
              <w:spacing w:after="0" w:line="231.23335361480713" w:lineRule="auto"/>
              <w:ind w:left="119.1748046875" w:right="370.9979248046875" w:firstLine="8.96392822265625"/>
              <w:jc w:val="left"/>
              <w:rPr>
                <w:sz w:val="19.920000076293945"/>
                <w:szCs w:val="19.920000076293945"/>
              </w:rPr>
            </w:pPr>
            <w:sdt>
              <w:sdtPr>
                <w:tag w:val="goog_rdk_2306"/>
              </w:sdtPr>
              <w:sdtContent>
                <w:del w:author="Thomas Cervone-Richards - NOAA Federal" w:id="208" w:date="2023-10-10T15:58:11Z">
                  <w:r w:rsidDel="00000000" w:rsidR="00000000" w:rsidRPr="00000000">
                    <w:rPr>
                      <w:sz w:val="19.920000076293945"/>
                      <w:szCs w:val="19.920000076293945"/>
                      <w:rtl w:val="0"/>
                    </w:rPr>
                    <w:delText xml:space="preserve">reference multiple  sounding datums.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widowControl w:val="0"/>
              <w:spacing w:after="0" w:line="230.02874851226807" w:lineRule="auto"/>
              <w:ind w:left="115.5889892578125" w:right="246.0693359375" w:hanging="3.5858154296875"/>
              <w:jc w:val="left"/>
              <w:rPr>
                <w:sz w:val="19.920000076293945"/>
                <w:szCs w:val="19.920000076293945"/>
              </w:rPr>
            </w:pPr>
            <w:sdt>
              <w:sdtPr>
                <w:tag w:val="goog_rdk_2308"/>
              </w:sdtPr>
              <w:sdtContent>
                <w:del w:author="Thomas Cervone-Richards - NOAA Federal" w:id="208" w:date="2023-10-10T15:58:11Z">
                  <w:r w:rsidDel="00000000" w:rsidR="00000000" w:rsidRPr="00000000">
                    <w:rPr>
                      <w:sz w:val="19.920000076293945"/>
                      <w:szCs w:val="19.920000076293945"/>
                      <w:rtl w:val="0"/>
                    </w:rPr>
                    <w:delText xml:space="preserve">Adjust boundary of  M_SDAT to clear the  sounding.</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widowControl w:val="0"/>
              <w:spacing w:after="0" w:line="240" w:lineRule="auto"/>
              <w:ind w:left="117.9791259765625" w:firstLine="0"/>
              <w:jc w:val="left"/>
              <w:rPr>
                <w:sz w:val="19.920000076293945"/>
                <w:szCs w:val="19.920000076293945"/>
              </w:rPr>
            </w:pPr>
            <w:sdt>
              <w:sdtPr>
                <w:tag w:val="goog_rdk_2310"/>
              </w:sdtPr>
              <w:sdtContent>
                <w:del w:author="Thomas Cervone-Richards - NOAA Federal" w:id="208" w:date="2023-10-10T15:58:11Z">
                  <w:r w:rsidDel="00000000" w:rsidR="00000000" w:rsidRPr="00000000">
                    <w:rPr>
                      <w:sz w:val="19.920000076293945"/>
                      <w:szCs w:val="19.920000076293945"/>
                      <w:rtl w:val="0"/>
                    </w:rPr>
                    <w:delText xml:space="preserve">2.1.3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widowControl w:val="0"/>
              <w:spacing w:after="0" w:line="240" w:lineRule="auto"/>
              <w:jc w:val="center"/>
              <w:rPr>
                <w:sz w:val="19.920000076293945"/>
                <w:szCs w:val="19.920000076293945"/>
              </w:rPr>
            </w:pPr>
            <w:sdt>
              <w:sdtPr>
                <w:tag w:val="goog_rdk_2312"/>
              </w:sdtPr>
              <w:sdtContent>
                <w:del w:author="Thomas Cervone-Richards - NOAA Federal" w:id="208" w:date="2023-10-10T15:58:1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E">
            <w:pPr>
              <w:widowControl w:val="0"/>
              <w:spacing w:after="0" w:line="240" w:lineRule="auto"/>
              <w:jc w:val="center"/>
              <w:rPr>
                <w:sz w:val="19.920000076293945"/>
                <w:szCs w:val="19.920000076293945"/>
              </w:rPr>
            </w:pPr>
            <w:r w:rsidDel="00000000" w:rsidR="00000000" w:rsidRPr="00000000">
              <w:rPr>
                <w:rtl w:val="0"/>
              </w:rPr>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F">
            <w:pPr>
              <w:widowControl w:val="0"/>
              <w:spacing w:after="0" w:line="240" w:lineRule="auto"/>
              <w:jc w:val="center"/>
              <w:rPr>
                <w:sz w:val="19.920000076293945"/>
                <w:szCs w:val="19.920000076293945"/>
              </w:rPr>
            </w:pPr>
            <w:sdt>
              <w:sdtPr>
                <w:tag w:val="goog_rdk_2313"/>
              </w:sdtPr>
              <w:sdtContent>
                <w:commentRangeStart w:id="117"/>
              </w:sdtContent>
            </w:sdt>
            <w:r w:rsidDel="00000000" w:rsidR="00000000" w:rsidRPr="00000000">
              <w:rPr>
                <w:sz w:val="19.920000076293945"/>
                <w:szCs w:val="19.920000076293945"/>
                <w:rtl w:val="0"/>
              </w:rPr>
              <w:t xml:space="preserve">1513 </w:t>
            </w:r>
            <w:commentRangeEnd w:id="117"/>
            <w:r w:rsidDel="00000000" w:rsidR="00000000" w:rsidRPr="00000000">
              <w:commentReference w:id="11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widowControl w:val="0"/>
              <w:spacing w:after="0" w:line="231.23305320739746" w:lineRule="auto"/>
              <w:ind w:left="119.17434692382812" w:right="227.37030029296875" w:firstLine="11.752777099609375"/>
              <w:jc w:val="left"/>
              <w:rPr>
                <w:sz w:val="19.920000076293945"/>
                <w:szCs w:val="19.920000076293945"/>
              </w:rPr>
            </w:pPr>
            <w:r w:rsidDel="00000000" w:rsidR="00000000" w:rsidRPr="00000000">
              <w:rPr>
                <w:sz w:val="19.920000076293945"/>
                <w:szCs w:val="19.920000076293945"/>
                <w:rtl w:val="0"/>
              </w:rPr>
              <w:t xml:space="preserve">If the value of the HUNI  subfield of the DSPM field  is Not equal to 1 (metres).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widowControl w:val="0"/>
              <w:spacing w:after="0" w:line="231.23273849487305" w:lineRule="auto"/>
              <w:ind w:left="120.7684326171875" w:right="193.5101318359375" w:firstLine="7.37030029296875"/>
              <w:jc w:val="left"/>
              <w:rPr>
                <w:sz w:val="19.920000076293945"/>
                <w:szCs w:val="19.920000076293945"/>
              </w:rPr>
            </w:pPr>
            <w:r w:rsidDel="00000000" w:rsidR="00000000" w:rsidRPr="00000000">
              <w:rPr>
                <w:sz w:val="19.920000076293945"/>
                <w:szCs w:val="19.920000076293945"/>
                <w:rtl w:val="0"/>
              </w:rPr>
              <w:t xml:space="preserve">HUNI subfield is not  equal to 1 (metres).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after="0" w:line="231.23273849487305" w:lineRule="auto"/>
              <w:ind w:left="126.3458251953125" w:right="114.398193359375" w:hanging="3.7847900390625"/>
              <w:jc w:val="left"/>
              <w:rPr>
                <w:sz w:val="19.920000076293945"/>
                <w:szCs w:val="19.920000076293945"/>
              </w:rPr>
            </w:pPr>
            <w:r w:rsidDel="00000000" w:rsidR="00000000" w:rsidRPr="00000000">
              <w:rPr>
                <w:sz w:val="19.920000076293945"/>
                <w:szCs w:val="19.920000076293945"/>
                <w:rtl w:val="0"/>
              </w:rPr>
              <w:t xml:space="preserve">Set value of HUNI to 1  (metres).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after="0" w:line="240" w:lineRule="auto"/>
              <w:jc w:val="center"/>
              <w:rPr>
                <w:sz w:val="19.920000076293945"/>
                <w:szCs w:val="19.920000076293945"/>
              </w:rPr>
            </w:pPr>
            <w:sdt>
              <w:sdtPr>
                <w:tag w:val="goog_rdk_2315"/>
              </w:sdtPr>
              <w:sdtContent>
                <w:ins w:author="Thomas Cervone-Richards - NOAA Federal" w:id="209" w:date="2023-10-10T15:58:55Z">
                  <w:r w:rsidDel="00000000" w:rsidR="00000000" w:rsidRPr="00000000">
                    <w:rPr>
                      <w:sz w:val="19.920000076293945"/>
                      <w:szCs w:val="19.920000076293945"/>
                      <w:rtl w:val="0"/>
                    </w:rPr>
                    <w:t xml:space="preserve">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6">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1514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61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1515a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widowControl w:val="0"/>
              <w:spacing w:after="0" w:line="230.02846240997314" w:lineRule="auto"/>
              <w:ind w:left="115.58883666992188" w:right="126.37542724609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a value of </w:t>
            </w:r>
            <w:sdt>
              <w:sdtPr>
                <w:tag w:val="goog_rdk_2316"/>
              </w:sdtPr>
              <w:sdtContent>
                <w:commentRangeStart w:id="118"/>
              </w:sdtContent>
            </w:sdt>
            <w:r w:rsidDel="00000000" w:rsidR="00000000" w:rsidRPr="00000000">
              <w:rPr>
                <w:sz w:val="19.920000076293945"/>
                <w:szCs w:val="19.920000076293945"/>
                <w:rtl w:val="0"/>
              </w:rPr>
              <w:t xml:space="preserve">DATEND,  DATSTA, PEREND or  </w:t>
            </w:r>
          </w:p>
          <w:p w:rsidR="00000000" w:rsidDel="00000000" w:rsidP="00000000" w:rsidRDefault="00000000" w:rsidRPr="00000000" w14:paraId="00000DDF">
            <w:pPr>
              <w:widowControl w:val="0"/>
              <w:spacing w:after="0" w:before="6.2103271484375" w:line="231.43366813659668" w:lineRule="auto"/>
              <w:ind w:left="115.58883666992188" w:right="123.98529052734375" w:firstLine="14.34234619140625"/>
              <w:jc w:val="left"/>
              <w:rPr>
                <w:sz w:val="19.920000076293945"/>
                <w:szCs w:val="19.920000076293945"/>
              </w:rPr>
            </w:pPr>
            <w:r w:rsidDel="00000000" w:rsidR="00000000" w:rsidRPr="00000000">
              <w:rPr>
                <w:sz w:val="19.920000076293945"/>
                <w:szCs w:val="19.920000076293945"/>
                <w:rtl w:val="0"/>
              </w:rPr>
              <w:t xml:space="preserve">PERSTA </w:t>
            </w:r>
            <w:commentRangeEnd w:id="118"/>
            <w:r w:rsidDel="00000000" w:rsidR="00000000" w:rsidRPr="00000000">
              <w:commentReference w:id="118"/>
            </w:r>
            <w:r w:rsidDel="00000000" w:rsidR="00000000" w:rsidRPr="00000000">
              <w:rPr>
                <w:sz w:val="19.920000076293945"/>
                <w:szCs w:val="19.920000076293945"/>
                <w:rtl w:val="0"/>
              </w:rPr>
              <w:t xml:space="preserve">does not conform  to the formatting defined in  </w:t>
            </w:r>
            <w:sdt>
              <w:sdtPr>
                <w:tag w:val="goog_rdk_2317"/>
              </w:sdtPr>
              <w:sdtContent>
                <w:commentRangeStart w:id="119"/>
              </w:sdtContent>
            </w:sdt>
            <w:r w:rsidDel="00000000" w:rsidR="00000000" w:rsidRPr="00000000">
              <w:rPr>
                <w:sz w:val="19.920000076293945"/>
                <w:szCs w:val="19.920000076293945"/>
                <w:rtl w:val="0"/>
              </w:rPr>
              <w:t xml:space="preserve">S-57 Appendix B.1, Annex  A.</w:t>
            </w:r>
            <w:commentRangeEnd w:id="119"/>
            <w:r w:rsidDel="00000000" w:rsidR="00000000" w:rsidRPr="00000000">
              <w:commentReference w:id="11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after="0"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Date attribute not  </w:t>
            </w:r>
          </w:p>
          <w:p w:rsidR="00000000" w:rsidDel="00000000" w:rsidP="00000000" w:rsidRDefault="00000000" w:rsidRPr="00000000" w14:paraId="00000DE1">
            <w:pPr>
              <w:widowControl w:val="0"/>
              <w:spacing w:after="0" w:line="230.43009281158447" w:lineRule="auto"/>
              <w:ind w:left="115.5889892578125" w:right="83.1536865234375" w:firstLine="0"/>
              <w:jc w:val="left"/>
              <w:rPr>
                <w:sz w:val="19.920000076293945"/>
                <w:szCs w:val="19.920000076293945"/>
              </w:rPr>
            </w:pPr>
            <w:r w:rsidDel="00000000" w:rsidR="00000000" w:rsidRPr="00000000">
              <w:rPr>
                <w:sz w:val="19.920000076293945"/>
                <w:szCs w:val="19.920000076293945"/>
                <w:rtl w:val="0"/>
              </w:rPr>
              <w:t xml:space="preserve">formatted according  to the S-57 Use of  the Object catalogue  for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after="0" w:line="230.02846240997314" w:lineRule="auto"/>
              <w:ind w:left="120.7684326171875" w:right="301.646728515625" w:hanging="5.179443359375"/>
              <w:jc w:val="left"/>
              <w:rPr>
                <w:sz w:val="19.920000076293945"/>
                <w:szCs w:val="19.920000076293945"/>
              </w:rPr>
            </w:pPr>
            <w:r w:rsidDel="00000000" w:rsidR="00000000" w:rsidRPr="00000000">
              <w:rPr>
                <w:sz w:val="19.920000076293945"/>
                <w:szCs w:val="19.920000076293945"/>
                <w:rtl w:val="0"/>
              </w:rPr>
              <w:t xml:space="preserve">Amend formatting to  conform to the S-57  Use of the Object  </w:t>
            </w:r>
          </w:p>
          <w:p w:rsidR="00000000" w:rsidDel="00000000" w:rsidP="00000000" w:rsidRDefault="00000000" w:rsidRPr="00000000" w14:paraId="00000DE3">
            <w:pPr>
              <w:widowControl w:val="0"/>
              <w:spacing w:after="0" w:before="6.2103271484375" w:line="240" w:lineRule="auto"/>
              <w:ind w:left="121.56494140625" w:firstLine="0"/>
              <w:jc w:val="left"/>
              <w:rPr>
                <w:sz w:val="19.920000076293945"/>
                <w:szCs w:val="19.920000076293945"/>
              </w:rPr>
            </w:pPr>
            <w:r w:rsidDel="00000000" w:rsidR="00000000" w:rsidRPr="00000000">
              <w:rPr>
                <w:sz w:val="19.920000076293945"/>
                <w:szCs w:val="19.920000076293945"/>
                <w:rtl w:val="0"/>
              </w:rPr>
              <w:t xml:space="preserve">catalogue for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after="0" w:line="240" w:lineRule="auto"/>
              <w:jc w:val="center"/>
              <w:rPr>
                <w:sz w:val="19.920000076293945"/>
                <w:szCs w:val="19.920000076293945"/>
              </w:rPr>
            </w:pPr>
            <w:sdt>
              <w:sdtPr>
                <w:tag w:val="goog_rdk_2319"/>
              </w:sdtPr>
              <w:sdtContent>
                <w:ins w:author="Synclaire Williamson - NOAA Affiliate" w:id="210" w:date="2023-10-13T15:27:49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3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1515b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widowControl w:val="0"/>
              <w:spacing w:after="0" w:line="230.42977809906006" w:lineRule="auto"/>
              <w:ind w:left="115.58883666992188" w:right="92.51220703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a value of </w:t>
            </w:r>
            <w:sdt>
              <w:sdtPr>
                <w:tag w:val="goog_rdk_2320"/>
              </w:sdtPr>
              <w:sdtContent>
                <w:commentRangeStart w:id="120"/>
              </w:sdtContent>
            </w:sdt>
            <w:sdt>
              <w:sdtPr>
                <w:tag w:val="goog_rdk_2321"/>
              </w:sdtPr>
              <w:sdtContent>
                <w:commentRangeStart w:id="121"/>
              </w:sdtContent>
            </w:sdt>
            <w:r w:rsidDel="00000000" w:rsidR="00000000" w:rsidRPr="00000000">
              <w:rPr>
                <w:sz w:val="19.920000076293945"/>
                <w:szCs w:val="19.920000076293945"/>
                <w:rtl w:val="0"/>
              </w:rPr>
              <w:t xml:space="preserve">SORDAT</w:t>
            </w:r>
            <w:commentRangeEnd w:id="120"/>
            <w:r w:rsidDel="00000000" w:rsidR="00000000" w:rsidRPr="00000000">
              <w:commentReference w:id="120"/>
            </w:r>
            <w:commentRangeEnd w:id="121"/>
            <w:r w:rsidDel="00000000" w:rsidR="00000000" w:rsidRPr="00000000">
              <w:commentReference w:id="121"/>
            </w:r>
            <w:r w:rsidDel="00000000" w:rsidR="00000000" w:rsidRPr="00000000">
              <w:rPr>
                <w:sz w:val="19.920000076293945"/>
                <w:szCs w:val="19.920000076293945"/>
                <w:rtl w:val="0"/>
              </w:rPr>
              <w:t xml:space="preserve">,  SUREND or SURSTA does  not conform to the  </w:t>
            </w:r>
          </w:p>
          <w:p w:rsidR="00000000" w:rsidDel="00000000" w:rsidP="00000000" w:rsidRDefault="00000000" w:rsidRPr="00000000" w14:paraId="00000DE9">
            <w:pPr>
              <w:widowControl w:val="0"/>
              <w:spacing w:after="0" w:before="5.87677001953125" w:line="231.2326955795288" w:lineRule="auto"/>
              <w:ind w:left="115.58883666992188" w:right="237.42401123046875" w:firstLine="0"/>
              <w:jc w:val="left"/>
              <w:rPr>
                <w:sz w:val="19.920000076293945"/>
                <w:szCs w:val="19.920000076293945"/>
              </w:rPr>
            </w:pPr>
            <w:r w:rsidDel="00000000" w:rsidR="00000000" w:rsidRPr="00000000">
              <w:rPr>
                <w:sz w:val="19.920000076293945"/>
                <w:szCs w:val="19.920000076293945"/>
                <w:rtl w:val="0"/>
              </w:rPr>
              <w:t xml:space="preserve">formatting defined in S-57  Appendix B.1, Annex A.</w:t>
            </w:r>
          </w:p>
        </w:tc>
        <w:tc>
          <w:tcPr>
            <w:shd w:fill="auto" w:val="clear"/>
            <w:tcMar>
              <w:top w:w="100.0" w:type="dxa"/>
              <w:left w:w="100.0" w:type="dxa"/>
              <w:bottom w:w="100.0" w:type="dxa"/>
              <w:right w:w="100.0" w:type="dxa"/>
            </w:tcMar>
            <w:vAlign w:val="top"/>
          </w:tcPr>
          <w:p w:rsidR="00000000" w:rsidDel="00000000" w:rsidP="00000000" w:rsidRDefault="00000000" w:rsidRPr="00000000" w14:paraId="00000DEA">
            <w:pPr>
              <w:widowControl w:val="0"/>
              <w:spacing w:after="0"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Date attribute not  </w:t>
            </w:r>
          </w:p>
          <w:p w:rsidR="00000000" w:rsidDel="00000000" w:rsidP="00000000" w:rsidRDefault="00000000" w:rsidRPr="00000000" w14:paraId="00000DEB">
            <w:pPr>
              <w:widowControl w:val="0"/>
              <w:spacing w:after="0" w:line="231.23262405395508" w:lineRule="auto"/>
              <w:ind w:left="115.5889892578125" w:right="83.1536865234375" w:firstLine="0"/>
              <w:jc w:val="left"/>
              <w:rPr>
                <w:sz w:val="19.920000076293945"/>
                <w:szCs w:val="19.920000076293945"/>
              </w:rPr>
            </w:pPr>
            <w:r w:rsidDel="00000000" w:rsidR="00000000" w:rsidRPr="00000000">
              <w:rPr>
                <w:sz w:val="19.920000076293945"/>
                <w:szCs w:val="19.920000076293945"/>
                <w:rtl w:val="0"/>
              </w:rPr>
              <w:t xml:space="preserve">formatted according  to the S-57 Use of  the Object catalogue  for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widowControl w:val="0"/>
              <w:spacing w:after="0" w:line="230.42977809906006" w:lineRule="auto"/>
              <w:ind w:left="119.1748046875" w:right="232.830810546875" w:hanging="3.5858154296875"/>
              <w:jc w:val="left"/>
              <w:rPr>
                <w:sz w:val="19.920000076293945"/>
                <w:szCs w:val="19.920000076293945"/>
              </w:rPr>
            </w:pPr>
            <w:r w:rsidDel="00000000" w:rsidR="00000000" w:rsidRPr="00000000">
              <w:rPr>
                <w:sz w:val="19.920000076293945"/>
                <w:szCs w:val="19.920000076293945"/>
                <w:rtl w:val="0"/>
              </w:rPr>
              <w:t xml:space="preserve">Amend formatting to  conform to ISO the S 57 Use of the Object  catalogue for ENC.</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after="0" w:line="240" w:lineRule="auto"/>
              <w:jc w:val="center"/>
              <w:rPr>
                <w:sz w:val="19.920000076293945"/>
                <w:szCs w:val="19.920000076293945"/>
              </w:rPr>
            </w:pPr>
            <w:sdt>
              <w:sdtPr>
                <w:tag w:val="goog_rdk_2323"/>
              </w:sdtPr>
              <w:sdtContent>
                <w:ins w:author="Synclaire Williamson - NOAA Affiliate" w:id="211" w:date="2023-10-13T15:29:34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850.8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widowControl w:val="0"/>
              <w:spacing w:after="0" w:line="231.2326955795288" w:lineRule="auto"/>
              <w:ind w:left="119.77203369140625" w:right="282.747802734375" w:firstLine="10.159149169921875"/>
              <w:jc w:val="left"/>
              <w:rPr>
                <w:sz w:val="19.920000076293945"/>
                <w:szCs w:val="19.920000076293945"/>
              </w:rPr>
            </w:pPr>
            <w:r w:rsidDel="00000000" w:rsidR="00000000" w:rsidRPr="00000000">
              <w:rPr>
                <w:sz w:val="19.920000076293945"/>
                <w:szCs w:val="19.920000076293945"/>
                <w:rtl w:val="0"/>
              </w:rPr>
              <w:t xml:space="preserve">For each Group 2 feature  object with allowable  </w:t>
            </w:r>
          </w:p>
          <w:p w:rsidR="00000000" w:rsidDel="00000000" w:rsidP="00000000" w:rsidRDefault="00000000" w:rsidRPr="00000000" w14:paraId="00000DF2">
            <w:pPr>
              <w:widowControl w:val="0"/>
              <w:spacing w:after="0" w:before="2.81005859375" w:line="240" w:lineRule="auto"/>
              <w:ind w:left="119.97116088867188" w:firstLine="0"/>
              <w:jc w:val="left"/>
              <w:rPr>
                <w:sz w:val="19.920000076293945"/>
                <w:szCs w:val="19.920000076293945"/>
              </w:rPr>
            </w:pPr>
            <w:r w:rsidDel="00000000" w:rsidR="00000000" w:rsidRPr="00000000">
              <w:rPr>
                <w:sz w:val="19.920000076293945"/>
                <w:szCs w:val="19.920000076293945"/>
                <w:rtl w:val="0"/>
              </w:rPr>
              <w:t xml:space="preserve">attributes STATUS,  </w:t>
            </w:r>
          </w:p>
          <w:p w:rsidR="00000000" w:rsidDel="00000000" w:rsidP="00000000" w:rsidRDefault="00000000" w:rsidRPr="00000000" w14:paraId="00000DF3">
            <w:pPr>
              <w:widowControl w:val="0"/>
              <w:spacing w:after="0" w:line="231.33300304412842" w:lineRule="auto"/>
              <w:ind w:left="115.58883666992188" w:right="173.1878662109375" w:firstLine="14.34234619140625"/>
              <w:jc w:val="left"/>
              <w:rPr>
                <w:sz w:val="19.920000076293945"/>
                <w:szCs w:val="19.920000076293945"/>
              </w:rPr>
            </w:pPr>
            <w:sdt>
              <w:sdtPr>
                <w:tag w:val="goog_rdk_2324"/>
              </w:sdtPr>
              <w:sdtContent>
                <w:commentRangeStart w:id="122"/>
              </w:sdtContent>
            </w:sdt>
            <w:r w:rsidDel="00000000" w:rsidR="00000000" w:rsidRPr="00000000">
              <w:rPr>
                <w:sz w:val="19.920000076293945"/>
                <w:szCs w:val="19.920000076293945"/>
                <w:rtl w:val="0"/>
              </w:rPr>
              <w:t xml:space="preserve">PEREND and PERSTA,</w:t>
            </w:r>
            <w:commentRangeEnd w:id="122"/>
            <w:r w:rsidDel="00000000" w:rsidR="00000000" w:rsidRPr="00000000">
              <w:commentReference w:id="122"/>
            </w:r>
            <w:r w:rsidDel="00000000" w:rsidR="00000000" w:rsidRPr="00000000">
              <w:rPr>
                <w:sz w:val="19.920000076293945"/>
                <w:szCs w:val="19.920000076293945"/>
                <w:rtl w:val="0"/>
              </w:rPr>
              <w:t xml:space="preserve">  where STATUS includes 5  (periodic/intermittent) AND  PEREND or PERSTA are  Unknown OR 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PEREND or  </w:t>
            </w:r>
          </w:p>
          <w:p w:rsidR="00000000" w:rsidDel="00000000" w:rsidP="00000000" w:rsidRDefault="00000000" w:rsidRPr="00000000" w14:paraId="00000DF5">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PERSTA not  </w:t>
            </w:r>
          </w:p>
          <w:p w:rsidR="00000000" w:rsidDel="00000000" w:rsidP="00000000" w:rsidRDefault="00000000" w:rsidRPr="00000000" w14:paraId="00000DF6">
            <w:pPr>
              <w:widowControl w:val="0"/>
              <w:spacing w:after="0" w:line="240" w:lineRule="auto"/>
              <w:ind w:left="124.35394287109375" w:firstLine="0"/>
              <w:jc w:val="left"/>
              <w:rPr>
                <w:sz w:val="19.920000076293945"/>
                <w:szCs w:val="19.920000076293945"/>
              </w:rPr>
            </w:pPr>
            <w:r w:rsidDel="00000000" w:rsidR="00000000" w:rsidRPr="00000000">
              <w:rPr>
                <w:sz w:val="19.920000076293945"/>
                <w:szCs w:val="19.920000076293945"/>
                <w:rtl w:val="0"/>
              </w:rPr>
              <w:t xml:space="preserve">populated where  </w:t>
            </w:r>
          </w:p>
          <w:p w:rsidR="00000000" w:rsidDel="00000000" w:rsidP="00000000" w:rsidRDefault="00000000" w:rsidRPr="00000000" w14:paraId="00000DF7">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STATUS =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8">
            <w:pPr>
              <w:widowControl w:val="0"/>
              <w:spacing w:after="0" w:line="230.42973518371582" w:lineRule="auto"/>
              <w:ind w:left="119.1748046875" w:right="185.711669921875" w:firstLine="10.7568359375"/>
              <w:jc w:val="left"/>
              <w:rPr>
                <w:sz w:val="19.920000076293945"/>
                <w:szCs w:val="19.920000076293945"/>
              </w:rPr>
            </w:pPr>
            <w:r w:rsidDel="00000000" w:rsidR="00000000" w:rsidRPr="00000000">
              <w:rPr>
                <w:sz w:val="19.920000076293945"/>
                <w:szCs w:val="19.920000076293945"/>
                <w:rtl w:val="0"/>
              </w:rPr>
              <w:t xml:space="preserve">Populate PEREND or  PERSTA with values  or remove STATUS =  5  </w:t>
            </w:r>
          </w:p>
          <w:p w:rsidR="00000000" w:rsidDel="00000000" w:rsidP="00000000" w:rsidRDefault="00000000" w:rsidRPr="00000000" w14:paraId="00000DF9">
            <w:pPr>
              <w:widowControl w:val="0"/>
              <w:spacing w:after="0" w:before="5.87646484375" w:line="240" w:lineRule="auto"/>
              <w:ind w:left="126.3458251953125" w:firstLine="0"/>
              <w:jc w:val="left"/>
              <w:rPr>
                <w:sz w:val="19.920000076293945"/>
                <w:szCs w:val="19.920000076293945"/>
              </w:rPr>
            </w:pPr>
            <w:r w:rsidDel="00000000" w:rsidR="00000000" w:rsidRPr="00000000">
              <w:rPr>
                <w:sz w:val="19.920000076293945"/>
                <w:szCs w:val="19.920000076293945"/>
                <w:rtl w:val="0"/>
              </w:rPr>
              <w:t xml:space="preserve">(periodic/intermittent).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after="0" w:line="240" w:lineRule="auto"/>
              <w:jc w:val="center"/>
              <w:rPr>
                <w:sz w:val="19.920000076293945"/>
                <w:szCs w:val="19.920000076293945"/>
              </w:rPr>
            </w:pPr>
            <w:sdt>
              <w:sdtPr>
                <w:tag w:val="goog_rdk_2326"/>
              </w:sdtPr>
              <w:sdtContent>
                <w:ins w:author="Synclaire Williamson - NOAA Affiliate" w:id="212" w:date="2023-10-13T15:32:35Z"/>
                <w:sdt>
                  <w:sdtPr>
                    <w:tag w:val="goog_rdk_2327"/>
                  </w:sdtPr>
                  <w:sdtContent>
                    <w:commentRangeStart w:id="123"/>
                  </w:sdtContent>
                </w:sdt>
                <w:ins w:author="Synclaire Williamson - NOAA Affiliate" w:id="212" w:date="2023-10-13T15:32:35Z">
                  <w:sdt>
                    <w:sdtPr>
                      <w:tag w:val="goog_rdk_2328"/>
                    </w:sdtPr>
                    <w:sdtContent>
                      <w:commentRangeStart w:id="124"/>
                    </w:sdtContent>
                  </w:sdt>
                  <w:r w:rsidDel="00000000" w:rsidR="00000000" w:rsidRPr="00000000">
                    <w:rPr>
                      <w:sz w:val="19.920000076293945"/>
                      <w:szCs w:val="19.920000076293945"/>
                      <w:rtl w:val="0"/>
                    </w:rPr>
                    <w:t xml:space="preserve">57, 411, 412, 413, 414</w:t>
                  </w:r>
                </w:ins>
              </w:sdtContent>
            </w:sdt>
            <w:commentRangeEnd w:id="123"/>
            <w:r w:rsidDel="00000000" w:rsidR="00000000" w:rsidRPr="00000000">
              <w:commentReference w:id="123"/>
            </w:r>
            <w:commentRangeEnd w:id="124"/>
            <w:r w:rsidDel="00000000" w:rsidR="00000000" w:rsidRPr="00000000">
              <w:commentReference w:id="124"/>
            </w:r>
            <w:r w:rsidDel="00000000" w:rsidR="00000000" w:rsidRPr="00000000">
              <w:rPr>
                <w:rtl w:val="0"/>
              </w:rPr>
            </w:r>
          </w:p>
        </w:tc>
      </w:tr>
    </w:tbl>
    <w:p w:rsidR="00000000" w:rsidDel="00000000" w:rsidP="00000000" w:rsidRDefault="00000000" w:rsidRPr="00000000" w14:paraId="00000DFD">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DFE">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DFF">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E00">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40 </w:t>
      </w:r>
    </w:p>
    <w:tbl>
      <w:tblPr>
        <w:tblStyle w:val="Table31"/>
        <w:tblW w:w="10395.0" w:type="dxa"/>
        <w:jc w:val="left"/>
        <w:tblInd w:w="-56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565"/>
        <w:gridCol w:w="1935"/>
        <w:gridCol w:w="2235"/>
        <w:gridCol w:w="1500"/>
        <w:gridCol w:w="645"/>
        <w:gridCol w:w="675"/>
        <w:tblGridChange w:id="0">
          <w:tblGrid>
            <w:gridCol w:w="840"/>
            <w:gridCol w:w="2565"/>
            <w:gridCol w:w="1935"/>
            <w:gridCol w:w="2235"/>
            <w:gridCol w:w="1500"/>
            <w:gridCol w:w="645"/>
            <w:gridCol w:w="675"/>
          </w:tblGrid>
        </w:tblGridChange>
      </w:tblGrid>
      <w:sdt>
        <w:sdtPr>
          <w:tag w:val="goog_rdk_2329"/>
        </w:sdtPr>
        <w:sdtContent>
          <w:tr>
            <w:trPr>
              <w:cantSplit w:val="0"/>
              <w:trHeight w:val="2033.250983580947" w:hRule="atLeast"/>
              <w:tblHeader w:val="0"/>
              <w:trPrChange w:author="Synclaire Williamson - NOAA Affiliate" w:id="213" w:date="2023-10-13T15:40:21Z">
                <w:trPr>
                  <w:cantSplit w:val="0"/>
                  <w:trHeight w:val="1390" w:hRule="atLeast"/>
                  <w:tblHeader w:val="0"/>
                </w:trPr>
              </w:trPrChange>
            </w:trPr>
            <w:tc>
              <w:tcPr>
                <w:shd w:fill="auto" w:val="clear"/>
                <w:tcMar>
                  <w:top w:w="100.0" w:type="dxa"/>
                  <w:left w:w="100.0" w:type="dxa"/>
                  <w:bottom w:w="100.0" w:type="dxa"/>
                  <w:right w:w="100.0" w:type="dxa"/>
                </w:tcMar>
                <w:vAlign w:val="top"/>
                <w:tcPrChange w:author="Synclaire Williamson - NOAA Affiliate" w:id="213" w:date="2023-10-13T15:40:2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E0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1517 </w:t>
                </w:r>
              </w:p>
            </w:tc>
            <w:tc>
              <w:tcPr>
                <w:shd w:fill="auto" w:val="clear"/>
                <w:tcMar>
                  <w:top w:w="100.0" w:type="dxa"/>
                  <w:left w:w="100.0" w:type="dxa"/>
                  <w:bottom w:w="100.0" w:type="dxa"/>
                  <w:right w:w="100.0" w:type="dxa"/>
                </w:tcMar>
                <w:vAlign w:val="top"/>
                <w:tcPrChange w:author="Synclaire Williamson - NOAA Affiliate" w:id="213" w:date="2023-10-13T15:40:2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E02">
                <w:pPr>
                  <w:widowControl w:val="0"/>
                  <w:spacing w:after="0" w:line="230.5629301071167" w:lineRule="auto"/>
                  <w:ind w:left="115.58883666992188" w:right="137.73040771484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w:t>
                </w:r>
                <w:sdt>
                  <w:sdtPr>
                    <w:tag w:val="goog_rdk_2330"/>
                  </w:sdtPr>
                  <w:sdtContent>
                    <w:commentRangeStart w:id="125"/>
                  </w:sdtContent>
                </w:sdt>
                <w:r w:rsidDel="00000000" w:rsidR="00000000" w:rsidRPr="00000000">
                  <w:rPr>
                    <w:sz w:val="19.920000076293945"/>
                    <w:szCs w:val="19.920000076293945"/>
                    <w:rtl w:val="0"/>
                  </w:rPr>
                  <w:t xml:space="preserve">TIMEND or TIMSTA</w:t>
                </w:r>
                <w:commentRangeEnd w:id="125"/>
                <w:r w:rsidDel="00000000" w:rsidR="00000000" w:rsidRPr="00000000">
                  <w:commentReference w:id="125"/>
                </w:r>
                <w:r w:rsidDel="00000000" w:rsidR="00000000" w:rsidRPr="00000000">
                  <w:rPr>
                    <w:sz w:val="19.920000076293945"/>
                    <w:szCs w:val="19.920000076293945"/>
                    <w:rtl w:val="0"/>
                  </w:rPr>
                  <w:t xml:space="preserve">  is Known AND their values  do not conform to the  </w:t>
                </w:r>
              </w:p>
              <w:p w:rsidR="00000000" w:rsidDel="00000000" w:rsidP="00000000" w:rsidRDefault="00000000" w:rsidRPr="00000000" w14:paraId="00000E03">
                <w:pPr>
                  <w:widowControl w:val="0"/>
                  <w:spacing w:after="0" w:before="5.7666015625" w:line="231.23263835906982" w:lineRule="auto"/>
                  <w:ind w:left="119.77203369140625" w:right="103.0694580078125" w:hanging="4.183197021484375"/>
                  <w:jc w:val="left"/>
                  <w:rPr>
                    <w:sz w:val="19.920000076293945"/>
                    <w:szCs w:val="19.920000076293945"/>
                  </w:rPr>
                </w:pPr>
                <w:r w:rsidDel="00000000" w:rsidR="00000000" w:rsidRPr="00000000">
                  <w:rPr>
                    <w:sz w:val="19.920000076293945"/>
                    <w:szCs w:val="19.920000076293945"/>
                    <w:rtl w:val="0"/>
                  </w:rPr>
                  <w:t xml:space="preserve">format defined in Chapter 2  of S-57 Appendix A.</w:t>
                </w:r>
              </w:p>
            </w:tc>
            <w:tc>
              <w:tcPr>
                <w:shd w:fill="auto" w:val="clear"/>
                <w:tcMar>
                  <w:top w:w="100.0" w:type="dxa"/>
                  <w:left w:w="100.0" w:type="dxa"/>
                  <w:bottom w:w="100.0" w:type="dxa"/>
                  <w:right w:w="100.0" w:type="dxa"/>
                </w:tcMar>
                <w:vAlign w:val="top"/>
                <w:tcPrChange w:author="Synclaire Williamson - NOAA Affiliate" w:id="213" w:date="2023-10-13T15:40:2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E04">
                <w:pPr>
                  <w:widowControl w:val="0"/>
                  <w:spacing w:after="0" w:line="231.63326740264893" w:lineRule="auto"/>
                  <w:ind w:left="119.97161865234375" w:right="171.199951171875" w:hanging="4.38262939453125"/>
                  <w:jc w:val="left"/>
                  <w:rPr>
                    <w:sz w:val="19.920000076293945"/>
                    <w:szCs w:val="19.920000076293945"/>
                  </w:rPr>
                </w:pPr>
                <w:r w:rsidDel="00000000" w:rsidR="00000000" w:rsidRPr="00000000">
                  <w:rPr>
                    <w:sz w:val="19.920000076293945"/>
                    <w:szCs w:val="19.920000076293945"/>
                    <w:rtl w:val="0"/>
                  </w:rPr>
                  <w:t xml:space="preserve">TIMEND or TIMSTA  are not formatted  </w:t>
                </w:r>
              </w:p>
              <w:p w:rsidR="00000000" w:rsidDel="00000000" w:rsidP="00000000" w:rsidRDefault="00000000" w:rsidRPr="00000000" w14:paraId="00000E05">
                <w:pPr>
                  <w:widowControl w:val="0"/>
                  <w:spacing w:after="0" w:before="2.4780273437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correctly. </w:t>
                </w:r>
              </w:p>
            </w:tc>
            <w:tc>
              <w:tcPr>
                <w:shd w:fill="auto" w:val="clear"/>
                <w:tcMar>
                  <w:top w:w="100.0" w:type="dxa"/>
                  <w:left w:w="100.0" w:type="dxa"/>
                  <w:bottom w:w="100.0" w:type="dxa"/>
                  <w:right w:w="100.0" w:type="dxa"/>
                </w:tcMar>
                <w:vAlign w:val="top"/>
                <w:tcPrChange w:author="Synclaire Williamson - NOAA Affiliate" w:id="213" w:date="2023-10-13T15:40:2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E06">
                <w:pPr>
                  <w:widowControl w:val="0"/>
                  <w:spacing w:after="0" w:line="231.63326740264893" w:lineRule="auto"/>
                  <w:ind w:left="119.7723388671875" w:right="191.090087890625" w:hanging="4.183349609375"/>
                  <w:jc w:val="left"/>
                  <w:rPr>
                    <w:sz w:val="19.920000076293945"/>
                    <w:szCs w:val="19.920000076293945"/>
                  </w:rPr>
                </w:pPr>
                <w:r w:rsidDel="00000000" w:rsidR="00000000" w:rsidRPr="00000000">
                  <w:rPr>
                    <w:sz w:val="19.920000076293945"/>
                    <w:szCs w:val="19.920000076293945"/>
                    <w:rtl w:val="0"/>
                  </w:rPr>
                  <w:t xml:space="preserve">Amend the formatting  of TIMEND or  </w:t>
                </w:r>
              </w:p>
              <w:p w:rsidR="00000000" w:rsidDel="00000000" w:rsidP="00000000" w:rsidRDefault="00000000" w:rsidRPr="00000000" w14:paraId="00000E07">
                <w:pPr>
                  <w:widowControl w:val="0"/>
                  <w:spacing w:after="0" w:before="2.47802734375"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TIMSTA.</w:t>
                </w:r>
              </w:p>
            </w:tc>
            <w:tc>
              <w:tcPr>
                <w:shd w:fill="auto" w:val="clear"/>
                <w:tcMar>
                  <w:top w:w="100.0" w:type="dxa"/>
                  <w:left w:w="100.0" w:type="dxa"/>
                  <w:bottom w:w="100.0" w:type="dxa"/>
                  <w:right w:w="100.0" w:type="dxa"/>
                </w:tcMar>
                <w:vAlign w:val="top"/>
                <w:tcPrChange w:author="Synclaire Williamson - NOAA Affiliate" w:id="213" w:date="2023-10-13T15:40:2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E08">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2.1.6 </w:t>
                </w:r>
              </w:p>
            </w:tc>
            <w:tc>
              <w:tcPr>
                <w:shd w:fill="auto" w:val="clear"/>
                <w:tcMar>
                  <w:top w:w="100.0" w:type="dxa"/>
                  <w:left w:w="100.0" w:type="dxa"/>
                  <w:bottom w:w="100.0" w:type="dxa"/>
                  <w:right w:w="100.0" w:type="dxa"/>
                </w:tcMar>
                <w:vAlign w:val="top"/>
                <w:tcPrChange w:author="Synclaire Williamson - NOAA Affiliate" w:id="213" w:date="2023-10-13T15:40:2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E0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Change w:author="Synclaire Williamson - NOAA Affiliate" w:id="213" w:date="2023-10-13T15:40:21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E0A">
                <w:pPr>
                  <w:widowControl w:val="0"/>
                  <w:spacing w:after="0" w:line="240" w:lineRule="auto"/>
                  <w:jc w:val="center"/>
                  <w:rPr>
                    <w:sz w:val="19.920000076293945"/>
                    <w:szCs w:val="19.920000076293945"/>
                  </w:rPr>
                </w:pPr>
                <w:sdt>
                  <w:sdtPr>
                    <w:tag w:val="goog_rdk_2332"/>
                  </w:sdtPr>
                  <w:sdtContent>
                    <w:ins w:author="Synclaire Williamson - NOAA Affiliate" w:id="214" w:date="2023-10-13T15:40:17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sdtContent>
      </w:sdt>
      <w:tr>
        <w:trPr>
          <w:cantSplit w:val="0"/>
          <w:trHeight w:val="92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1518a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widowControl w:val="0"/>
              <w:spacing w:after="0" w:line="231.23205184936523" w:lineRule="auto"/>
              <w:ind w:left="114.39361572265625" w:right="148.28765869140625" w:firstLine="16.53350830078125"/>
              <w:rPr>
                <w:sz w:val="19.920000076293945"/>
                <w:szCs w:val="19.920000076293945"/>
              </w:rPr>
            </w:pPr>
            <w:r w:rsidDel="00000000" w:rsidR="00000000" w:rsidRPr="00000000">
              <w:rPr>
                <w:sz w:val="19.920000076293945"/>
                <w:szCs w:val="19.920000076293945"/>
                <w:rtl w:val="0"/>
              </w:rPr>
              <w:t xml:space="preserve">If the AGEN subfield of the  DSID field is not one of the  values listed in </w:t>
            </w:r>
            <w:sdt>
              <w:sdtPr>
                <w:tag w:val="goog_rdk_2333"/>
              </w:sdtPr>
              <w:sdtContent>
                <w:commentRangeStart w:id="126"/>
              </w:sdtContent>
            </w:sdt>
            <w:r w:rsidDel="00000000" w:rsidR="00000000" w:rsidRPr="00000000">
              <w:rPr>
                <w:sz w:val="19.920000076293945"/>
                <w:szCs w:val="19.920000076293945"/>
                <w:rtl w:val="0"/>
              </w:rPr>
              <w:t xml:space="preserve">S-62  </w:t>
            </w:r>
          </w:p>
          <w:p w:rsidR="00000000" w:rsidDel="00000000" w:rsidP="00000000" w:rsidRDefault="00000000" w:rsidRPr="00000000" w14:paraId="00000E0D">
            <w:pPr>
              <w:widowControl w:val="0"/>
              <w:spacing w:after="0" w:before="2.811279296875" w:line="240" w:lineRule="auto"/>
              <w:ind w:left="119.17434692382812" w:firstLine="0"/>
              <w:jc w:val="left"/>
              <w:rPr>
                <w:sz w:val="19.920000076293945"/>
                <w:szCs w:val="19.920000076293945"/>
              </w:rPr>
            </w:pPr>
            <w:r w:rsidDel="00000000" w:rsidR="00000000" w:rsidRPr="00000000">
              <w:rPr>
                <w:sz w:val="19.920000076293945"/>
                <w:szCs w:val="19.920000076293945"/>
                <w:rtl w:val="0"/>
              </w:rPr>
              <w:t xml:space="preserve">sections I and II.</w:t>
            </w:r>
            <w:commentRangeEnd w:id="126"/>
            <w:r w:rsidDel="00000000" w:rsidR="00000000" w:rsidRPr="00000000">
              <w:commentReference w:id="12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widowControl w:val="0"/>
              <w:spacing w:after="0" w:line="231.23205184936523" w:lineRule="auto"/>
              <w:ind w:left="120.369873046875" w:right="168.0303955078125" w:firstLine="9.561767578125"/>
              <w:jc w:val="left"/>
              <w:rPr>
                <w:sz w:val="19.920000076293945"/>
                <w:szCs w:val="19.920000076293945"/>
              </w:rPr>
            </w:pPr>
            <w:r w:rsidDel="00000000" w:rsidR="00000000" w:rsidRPr="00000000">
              <w:rPr>
                <w:sz w:val="19.920000076293945"/>
                <w:szCs w:val="19.920000076293945"/>
                <w:rtl w:val="0"/>
              </w:rPr>
              <w:t xml:space="preserve">Producing Agency  code is not a valid S 62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widowControl w:val="0"/>
              <w:spacing w:after="0" w:line="231.2314224243164" w:lineRule="auto"/>
              <w:ind w:left="115.5889892578125" w:right="101.88232421875" w:firstLine="0"/>
              <w:jc w:val="left"/>
              <w:rPr>
                <w:sz w:val="19.920000076293945"/>
                <w:szCs w:val="19.920000076293945"/>
              </w:rPr>
            </w:pPr>
            <w:r w:rsidDel="00000000" w:rsidR="00000000" w:rsidRPr="00000000">
              <w:rPr>
                <w:sz w:val="19.920000076293945"/>
                <w:szCs w:val="19.920000076293945"/>
                <w:rtl w:val="0"/>
              </w:rPr>
              <w:t xml:space="preserve">Amend AGEN subfield  to a valid S-62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widowControl w:val="0"/>
              <w:spacing w:after="0" w:line="240" w:lineRule="auto"/>
              <w:jc w:val="center"/>
              <w:rPr>
                <w:sz w:val="19.920000076293945"/>
                <w:szCs w:val="19.920000076293945"/>
              </w:rPr>
            </w:pPr>
            <w:sdt>
              <w:sdtPr>
                <w:tag w:val="goog_rdk_2335"/>
              </w:sdtPr>
              <w:sdtContent>
                <w:ins w:author="Synclaire Williamson - NOAA Affiliate" w:id="215" w:date="2023-10-13T15:40:2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6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1518b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widowControl w:val="0"/>
              <w:spacing w:after="0" w:line="231.23205184936523" w:lineRule="auto"/>
              <w:ind w:left="115.58883666992188" w:right="103.26873779296875" w:firstLine="15.338287353515625"/>
              <w:jc w:val="left"/>
              <w:rPr>
                <w:sz w:val="19.920000076293945"/>
                <w:szCs w:val="19.920000076293945"/>
              </w:rPr>
            </w:pPr>
            <w:r w:rsidDel="00000000" w:rsidR="00000000" w:rsidRPr="00000000">
              <w:rPr>
                <w:sz w:val="19.920000076293945"/>
                <w:szCs w:val="19.920000076293945"/>
                <w:rtl w:val="0"/>
              </w:rPr>
              <w:t xml:space="preserve">If the first 2 characters of  the data set file name do  not correspond to the value  of the AGEN subfield of the  DSID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widowControl w:val="0"/>
              <w:spacing w:after="0" w:line="231.23205184936523" w:lineRule="auto"/>
              <w:ind w:left="115.5889892578125" w:right="238.7286376953125" w:firstLine="13.3465576171875"/>
              <w:jc w:val="left"/>
              <w:rPr>
                <w:sz w:val="19.920000076293945"/>
                <w:szCs w:val="19.920000076293945"/>
              </w:rPr>
            </w:pPr>
            <w:r w:rsidDel="00000000" w:rsidR="00000000" w:rsidRPr="00000000">
              <w:rPr>
                <w:sz w:val="19.920000076293945"/>
                <w:szCs w:val="19.920000076293945"/>
                <w:rtl w:val="0"/>
              </w:rPr>
              <w:t xml:space="preserve">Data set file name  does not begin with  the agency code  </w:t>
            </w:r>
          </w:p>
          <w:p w:rsidR="00000000" w:rsidDel="00000000" w:rsidP="00000000" w:rsidRDefault="00000000" w:rsidRPr="00000000" w14:paraId="00000E16">
            <w:pPr>
              <w:widowControl w:val="0"/>
              <w:spacing w:after="0" w:before="5.211181640625" w:line="231.2314224243164" w:lineRule="auto"/>
              <w:ind w:left="119.1748046875" w:right="82.9541015625" w:firstLine="1.5936279296875"/>
              <w:jc w:val="left"/>
              <w:rPr>
                <w:sz w:val="19.920000076293945"/>
                <w:szCs w:val="19.920000076293945"/>
              </w:rPr>
            </w:pPr>
            <w:r w:rsidDel="00000000" w:rsidR="00000000" w:rsidRPr="00000000">
              <w:rPr>
                <w:sz w:val="19.920000076293945"/>
                <w:szCs w:val="19.920000076293945"/>
                <w:rtl w:val="0"/>
              </w:rPr>
              <w:t xml:space="preserve">corresponding to that  set in the AGEN  </w:t>
            </w:r>
          </w:p>
          <w:p w:rsidR="00000000" w:rsidDel="00000000" w:rsidP="00000000" w:rsidRDefault="00000000" w:rsidRPr="00000000" w14:paraId="00000E17">
            <w:pPr>
              <w:widowControl w:val="0"/>
              <w:spacing w:after="0" w:before="5.810546875" w:line="228.82407188415527" w:lineRule="auto"/>
              <w:ind w:left="115.5889892578125" w:right="183.9483642578125" w:firstLine="3.5858154296875"/>
              <w:jc w:val="left"/>
              <w:rPr>
                <w:sz w:val="19.920000076293945"/>
                <w:szCs w:val="19.920000076293945"/>
              </w:rPr>
            </w:pPr>
            <w:r w:rsidDel="00000000" w:rsidR="00000000" w:rsidRPr="00000000">
              <w:rPr>
                <w:sz w:val="19.920000076293945"/>
                <w:szCs w:val="19.920000076293945"/>
                <w:rtl w:val="0"/>
              </w:rPr>
              <w:t xml:space="preserve">subfield of the DSID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the first 2  </w:t>
            </w:r>
          </w:p>
          <w:p w:rsidR="00000000" w:rsidDel="00000000" w:rsidP="00000000" w:rsidRDefault="00000000" w:rsidRPr="00000000" w14:paraId="00000E19">
            <w:pPr>
              <w:widowControl w:val="0"/>
              <w:spacing w:after="0" w:line="231.23263835906982" w:lineRule="auto"/>
              <w:ind w:left="119.1748046875" w:right="169.7760009765625" w:firstLine="1.5936279296875"/>
              <w:jc w:val="left"/>
              <w:rPr>
                <w:sz w:val="19.920000076293945"/>
                <w:szCs w:val="19.920000076293945"/>
              </w:rPr>
            </w:pPr>
            <w:r w:rsidDel="00000000" w:rsidR="00000000" w:rsidRPr="00000000">
              <w:rPr>
                <w:sz w:val="19.920000076293945"/>
                <w:szCs w:val="19.920000076293945"/>
                <w:rtl w:val="0"/>
              </w:rPr>
              <w:t xml:space="preserve">characters of the data  set 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widowControl w:val="0"/>
              <w:spacing w:after="0" w:line="240" w:lineRule="auto"/>
              <w:jc w:val="center"/>
              <w:rPr>
                <w:sz w:val="19.920000076293945"/>
                <w:szCs w:val="19.920000076293945"/>
              </w:rPr>
            </w:pPr>
            <w:sdt>
              <w:sdtPr>
                <w:tag w:val="goog_rdk_2337"/>
              </w:sdtPr>
              <w:sdtContent>
                <w:ins w:author="Synclaire Williamson - NOAA Affiliate" w:id="216" w:date="2023-10-13T15:41:01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after="0" w:line="240" w:lineRule="auto"/>
              <w:jc w:val="center"/>
              <w:rPr>
                <w:strike w:val="1"/>
                <w:sz w:val="19.920000076293945"/>
                <w:szCs w:val="19.920000076293945"/>
              </w:rPr>
            </w:pPr>
            <w:sdt>
              <w:sdtPr>
                <w:tag w:val="goog_rdk_2339"/>
              </w:sdtPr>
              <w:sdtContent>
                <w:del w:author="Thomas Cervone-Richards - NOAA Federal" w:id="217" w:date="2023-07-14T16:07:20Z">
                  <w:r w:rsidDel="00000000" w:rsidR="00000000" w:rsidRPr="00000000">
                    <w:rPr>
                      <w:strike w:val="1"/>
                      <w:sz w:val="19.920000076293945"/>
                      <w:szCs w:val="19.920000076293945"/>
                      <w:rtl w:val="0"/>
                    </w:rPr>
                    <w:delText xml:space="preserve">1519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widowControl w:val="0"/>
              <w:spacing w:after="0" w:line="240" w:lineRule="auto"/>
              <w:ind w:left="134.31365966796875" w:firstLine="0"/>
              <w:jc w:val="left"/>
              <w:rPr>
                <w:i w:val="1"/>
                <w:sz w:val="19.920000076293945"/>
                <w:szCs w:val="19.920000076293945"/>
              </w:rPr>
            </w:pPr>
            <w:sdt>
              <w:sdtPr>
                <w:tag w:val="goog_rdk_2341"/>
              </w:sdtPr>
              <w:sdtContent>
                <w:del w:author="Thomas Cervone-Richards - NOAA Federal" w:id="217" w:date="2023-07-14T16:07:20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4">
            <w:pPr>
              <w:widowControl w:val="0"/>
              <w:spacing w:after="0" w:line="240" w:lineRule="auto"/>
              <w:jc w:val="center"/>
              <w:rPr>
                <w:strike w:val="1"/>
                <w:sz w:val="19.920000076293945"/>
                <w:szCs w:val="19.920000076293945"/>
              </w:rPr>
            </w:pPr>
            <w:sdt>
              <w:sdtPr>
                <w:tag w:val="goog_rdk_2343"/>
              </w:sdtPr>
              <w:sdtContent>
                <w:del w:author="Thomas Cervone-Richards - NOAA Federal" w:id="217" w:date="2023-07-14T16:07:20Z">
                  <w:r w:rsidDel="00000000" w:rsidR="00000000" w:rsidRPr="00000000">
                    <w:rPr>
                      <w:strike w:val="1"/>
                      <w:sz w:val="19.920000076293945"/>
                      <w:szCs w:val="19.920000076293945"/>
                      <w:rtl w:val="0"/>
                    </w:rPr>
                    <w:delText xml:space="preserve">1520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widowControl w:val="0"/>
              <w:spacing w:after="0" w:line="240" w:lineRule="auto"/>
              <w:ind w:left="134.31365966796875" w:firstLine="0"/>
              <w:jc w:val="left"/>
              <w:rPr>
                <w:i w:val="1"/>
                <w:sz w:val="19.920000076293945"/>
                <w:szCs w:val="19.920000076293945"/>
              </w:rPr>
            </w:pPr>
            <w:sdt>
              <w:sdtPr>
                <w:tag w:val="goog_rdk_2345"/>
              </w:sdtPr>
              <w:sdtContent>
                <w:del w:author="Thomas Cervone-Richards - NOAA Federal" w:id="217" w:date="2023-07-14T16:07:20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B">
            <w:pPr>
              <w:widowControl w:val="0"/>
              <w:spacing w:after="0" w:line="240" w:lineRule="auto"/>
              <w:jc w:val="center"/>
              <w:rPr>
                <w:strike w:val="1"/>
                <w:sz w:val="19.920000076293945"/>
                <w:szCs w:val="19.920000076293945"/>
              </w:rPr>
            </w:pPr>
            <w:sdt>
              <w:sdtPr>
                <w:tag w:val="goog_rdk_2347"/>
              </w:sdtPr>
              <w:sdtContent>
                <w:del w:author="Thomas Cervone-Richards - NOAA Federal" w:id="217" w:date="2023-07-14T16:07:20Z">
                  <w:r w:rsidDel="00000000" w:rsidR="00000000" w:rsidRPr="00000000">
                    <w:rPr>
                      <w:strike w:val="1"/>
                      <w:sz w:val="19.920000076293945"/>
                      <w:szCs w:val="19.920000076293945"/>
                      <w:rtl w:val="0"/>
                    </w:rPr>
                    <w:delText xml:space="preserve">1521a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widowControl w:val="0"/>
              <w:spacing w:after="0" w:line="240" w:lineRule="auto"/>
              <w:ind w:left="134.31365966796875" w:firstLine="0"/>
              <w:jc w:val="left"/>
              <w:rPr>
                <w:i w:val="1"/>
                <w:sz w:val="19.920000076293945"/>
                <w:szCs w:val="19.920000076293945"/>
              </w:rPr>
            </w:pPr>
            <w:sdt>
              <w:sdtPr>
                <w:tag w:val="goog_rdk_2349"/>
              </w:sdtPr>
              <w:sdtContent>
                <w:del w:author="Thomas Cervone-Richards - NOAA Federal" w:id="217" w:date="2023-07-14T16:07:20Z">
                  <w:r w:rsidDel="00000000" w:rsidR="00000000" w:rsidRPr="00000000">
                    <w:rPr>
                      <w:i w:val="1"/>
                      <w:sz w:val="19.920000076293945"/>
                      <w:szCs w:val="19.920000076293945"/>
                      <w:rtl w:val="0"/>
                    </w:rPr>
                    <w:delText xml:space="preserve">Check renumbered 1021a.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2">
            <w:pPr>
              <w:widowControl w:val="0"/>
              <w:spacing w:after="0" w:line="240" w:lineRule="auto"/>
              <w:jc w:val="center"/>
              <w:rPr>
                <w:strike w:val="1"/>
                <w:sz w:val="19.920000076293945"/>
                <w:szCs w:val="19.920000076293945"/>
              </w:rPr>
            </w:pPr>
            <w:sdt>
              <w:sdtPr>
                <w:tag w:val="goog_rdk_2351"/>
              </w:sdtPr>
              <w:sdtContent>
                <w:del w:author="Thomas Cervone-Richards - NOAA Federal" w:id="217" w:date="2023-07-14T16:07:20Z">
                  <w:r w:rsidDel="00000000" w:rsidR="00000000" w:rsidRPr="00000000">
                    <w:rPr>
                      <w:strike w:val="1"/>
                      <w:sz w:val="19.920000076293945"/>
                      <w:szCs w:val="19.920000076293945"/>
                      <w:rtl w:val="0"/>
                    </w:rPr>
                    <w:delText xml:space="preserve">1521b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3">
            <w:pPr>
              <w:widowControl w:val="0"/>
              <w:spacing w:after="0" w:line="240" w:lineRule="auto"/>
              <w:ind w:left="134.31365966796875" w:firstLine="0"/>
              <w:jc w:val="left"/>
              <w:rPr>
                <w:i w:val="1"/>
                <w:sz w:val="19.920000076293945"/>
                <w:szCs w:val="19.920000076293945"/>
              </w:rPr>
            </w:pPr>
            <w:sdt>
              <w:sdtPr>
                <w:tag w:val="goog_rdk_2353"/>
              </w:sdtPr>
              <w:sdtContent>
                <w:del w:author="Thomas Cervone-Richards - NOAA Federal" w:id="217" w:date="2023-07-14T16:07:20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9">
            <w:pPr>
              <w:widowControl w:val="0"/>
              <w:spacing w:after="0" w:line="240" w:lineRule="auto"/>
              <w:jc w:val="center"/>
              <w:rPr>
                <w:strike w:val="1"/>
                <w:sz w:val="19.920000076293945"/>
                <w:szCs w:val="19.920000076293945"/>
              </w:rPr>
            </w:pPr>
            <w:sdt>
              <w:sdtPr>
                <w:tag w:val="goog_rdk_2355"/>
              </w:sdtPr>
              <w:sdtContent>
                <w:del w:author="Thomas Cervone-Richards - NOAA Federal" w:id="217" w:date="2023-07-14T16:07:20Z">
                  <w:r w:rsidDel="00000000" w:rsidR="00000000" w:rsidRPr="00000000">
                    <w:rPr>
                      <w:strike w:val="1"/>
                      <w:sz w:val="19.920000076293945"/>
                      <w:szCs w:val="19.920000076293945"/>
                      <w:rtl w:val="0"/>
                    </w:rPr>
                    <w:delText xml:space="preserve">1522a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after="0" w:line="240" w:lineRule="auto"/>
              <w:ind w:left="134.31365966796875" w:firstLine="0"/>
              <w:jc w:val="left"/>
              <w:rPr>
                <w:i w:val="1"/>
                <w:sz w:val="19.920000076293945"/>
                <w:szCs w:val="19.920000076293945"/>
              </w:rPr>
            </w:pPr>
            <w:sdt>
              <w:sdtPr>
                <w:tag w:val="goog_rdk_2357"/>
              </w:sdtPr>
              <w:sdtContent>
                <w:del w:author="Thomas Cervone-Richards - NOAA Federal" w:id="217" w:date="2023-07-14T16:07:20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1522b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1">
            <w:pPr>
              <w:widowControl w:val="0"/>
              <w:spacing w:after="0" w:line="231.23263835906982" w:lineRule="auto"/>
              <w:ind w:left="120.96725463867188" w:right="328.04107666015625" w:firstLine="9.959869384765625"/>
              <w:jc w:val="left"/>
              <w:rPr>
                <w:sz w:val="19.920000076293945"/>
                <w:szCs w:val="19.920000076293945"/>
              </w:rPr>
            </w:pPr>
            <w:r w:rsidDel="00000000" w:rsidR="00000000" w:rsidRPr="00000000">
              <w:rPr>
                <w:sz w:val="19.920000076293945"/>
                <w:szCs w:val="19.920000076293945"/>
                <w:rtl w:val="0"/>
              </w:rPr>
              <w:t xml:space="preserve">If the file extension is not  “.000” AND the </w:t>
            </w:r>
            <w:sdt>
              <w:sdtPr>
                <w:tag w:val="goog_rdk_2358"/>
              </w:sdtPr>
              <w:sdtContent>
                <w:commentRangeStart w:id="127"/>
              </w:sdtContent>
            </w:sdt>
            <w:r w:rsidDel="00000000" w:rsidR="00000000" w:rsidRPr="00000000">
              <w:rPr>
                <w:sz w:val="19.920000076293945"/>
                <w:szCs w:val="19.920000076293945"/>
                <w:rtl w:val="0"/>
              </w:rPr>
              <w:t xml:space="preserve">UADT</w:t>
            </w:r>
            <w:commentRangeEnd w:id="127"/>
            <w:r w:rsidDel="00000000" w:rsidR="00000000" w:rsidRPr="00000000">
              <w:commentReference w:id="127"/>
            </w:r>
            <w:r w:rsidDel="00000000" w:rsidR="00000000" w:rsidRPr="00000000">
              <w:rPr>
                <w:sz w:val="19.920000076293945"/>
                <w:szCs w:val="19.920000076293945"/>
                <w:rtl w:val="0"/>
              </w:rPr>
              <w:t xml:space="preserve">  </w:t>
            </w:r>
          </w:p>
          <w:p w:rsidR="00000000" w:rsidDel="00000000" w:rsidP="00000000" w:rsidRDefault="00000000" w:rsidRPr="00000000" w14:paraId="00000E42">
            <w:pPr>
              <w:widowControl w:val="0"/>
              <w:spacing w:after="0" w:before="5.2105712890625" w:line="231.23273849487305" w:lineRule="auto"/>
              <w:ind w:left="125.74798583984375" w:right="124.9810791015625" w:hanging="6.573638916015625"/>
              <w:jc w:val="left"/>
              <w:rPr>
                <w:sz w:val="19.920000076293945"/>
                <w:szCs w:val="19.920000076293945"/>
              </w:rPr>
            </w:pPr>
            <w:r w:rsidDel="00000000" w:rsidR="00000000" w:rsidRPr="00000000">
              <w:rPr>
                <w:sz w:val="19.920000076293945"/>
                <w:szCs w:val="19.920000076293945"/>
                <w:rtl w:val="0"/>
              </w:rPr>
              <w:t xml:space="preserve">subfield of the DSID field is  notNull.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widowControl w:val="0"/>
              <w:spacing w:after="0" w:line="231.23263835906982" w:lineRule="auto"/>
              <w:ind w:left="119.97161865234375" w:right="248.887939453125" w:firstLine="8.56536865234375"/>
              <w:jc w:val="left"/>
              <w:rPr>
                <w:sz w:val="19.920000076293945"/>
                <w:szCs w:val="19.920000076293945"/>
              </w:rPr>
            </w:pPr>
            <w:r w:rsidDel="00000000" w:rsidR="00000000" w:rsidRPr="00000000">
              <w:rPr>
                <w:sz w:val="19.920000076293945"/>
                <w:szCs w:val="19.920000076293945"/>
                <w:rtl w:val="0"/>
              </w:rPr>
              <w:t xml:space="preserve">UADT is notNull for  an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4">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Encode UADT as  </w:t>
            </w:r>
          </w:p>
          <w:p w:rsidR="00000000" w:rsidDel="00000000" w:rsidP="00000000" w:rsidRDefault="00000000" w:rsidRPr="00000000" w14:paraId="00000E4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missing subfield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widowControl w:val="0"/>
              <w:spacing w:after="0" w:line="240" w:lineRule="auto"/>
              <w:ind w:left="117.9791259765625" w:firstLine="0"/>
              <w:jc w:val="left"/>
              <w:rPr>
                <w:sz w:val="19.920000076293945"/>
                <w:szCs w:val="19.920000076293945"/>
              </w:rPr>
            </w:pPr>
            <w:sdt>
              <w:sdtPr>
                <w:tag w:val="goog_rdk_2359"/>
              </w:sdtPr>
              <w:sdtContent>
                <w:commentRangeStart w:id="128"/>
              </w:sdtContent>
            </w:sdt>
            <w:r w:rsidDel="00000000" w:rsidR="00000000" w:rsidRPr="00000000">
              <w:rPr>
                <w:sz w:val="19.920000076293945"/>
                <w:szCs w:val="19.920000076293945"/>
                <w:rtl w:val="0"/>
              </w:rPr>
              <w:t xml:space="preserve">2.2.2 and  </w:t>
            </w:r>
          </w:p>
          <w:p w:rsidR="00000000" w:rsidDel="00000000" w:rsidP="00000000" w:rsidRDefault="00000000" w:rsidRPr="00000000" w14:paraId="00000E47">
            <w:pPr>
              <w:widowControl w:val="0"/>
              <w:spacing w:after="0" w:line="231.23263835906982" w:lineRule="auto"/>
              <w:ind w:left="119.970703125" w:right="87.401123046875" w:hanging="4.38232421875"/>
              <w:jc w:val="left"/>
              <w:rPr>
                <w:sz w:val="19.920000076293945"/>
                <w:szCs w:val="19.920000076293945"/>
              </w:rPr>
            </w:pPr>
            <w:r w:rsidDel="00000000" w:rsidR="00000000" w:rsidRPr="00000000">
              <w:rPr>
                <w:sz w:val="19.920000076293945"/>
                <w:szCs w:val="19.920000076293945"/>
                <w:rtl w:val="0"/>
              </w:rPr>
              <w:t xml:space="preserve">Appendix B.</w:t>
            </w:r>
            <w:sdt>
              <w:sdtPr>
                <w:tag w:val="goog_rdk_2360"/>
              </w:sdtPr>
              <w:sdtContent>
                <w:del w:author="Synclaire Williamson - NOAA Affiliate" w:id="218" w:date="2023-10-13T15:45:33Z">
                  <w:r w:rsidDel="00000000" w:rsidR="00000000" w:rsidRPr="00000000">
                    <w:rPr>
                      <w:sz w:val="19.920000076293945"/>
                      <w:szCs w:val="19.920000076293945"/>
                      <w:rtl w:val="0"/>
                    </w:rPr>
                    <w:delText xml:space="preserve">1</w:delText>
                  </w:r>
                </w:del>
              </w:sdtContent>
            </w:sdt>
            <w:r w:rsidDel="00000000" w:rsidR="00000000" w:rsidRPr="00000000">
              <w:rPr>
                <w:sz w:val="19.920000076293945"/>
                <w:szCs w:val="19.920000076293945"/>
                <w:rtl w:val="0"/>
              </w:rPr>
              <w:t xml:space="preserve"> (5.7  and 6.1.4)</w:t>
            </w:r>
            <w:commentRangeEnd w:id="128"/>
            <w:r w:rsidDel="00000000" w:rsidR="00000000" w:rsidRPr="00000000">
              <w:commentReference w:id="12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after="0" w:line="240" w:lineRule="auto"/>
              <w:jc w:val="center"/>
              <w:rPr>
                <w:sz w:val="19.920000076293945"/>
                <w:szCs w:val="19.920000076293945"/>
              </w:rPr>
            </w:pPr>
            <w:sdt>
              <w:sdtPr>
                <w:tag w:val="goog_rdk_2362"/>
              </w:sdtPr>
              <w:sdtContent>
                <w:ins w:author="Synclaire Williamson - NOAA Affiliate" w:id="219" w:date="2023-10-13T15:42:05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sdt>
        <w:sdtPr>
          <w:tag w:val="goog_rdk_2364"/>
        </w:sdtPr>
        <w:sdtContent>
          <w:tr>
            <w:trPr>
              <w:cantSplit w:val="0"/>
              <w:trHeight w:val="240" w:hRule="atLeast"/>
              <w:tblHeader w:val="0"/>
              <w:del w:author="Synclaire Williamson - NOAA Affiliate" w:id="220" w:date="2023-10-13T15:41:35Z"/>
            </w:trPr>
            <w:tc>
              <w:tcPr>
                <w:shd w:fill="auto" w:val="clear"/>
                <w:tcMar>
                  <w:top w:w="100.0" w:type="dxa"/>
                  <w:left w:w="100.0" w:type="dxa"/>
                  <w:bottom w:w="100.0" w:type="dxa"/>
                  <w:right w:w="100.0" w:type="dxa"/>
                </w:tcMar>
                <w:vAlign w:val="top"/>
              </w:tcPr>
              <w:sdt>
                <w:sdtPr>
                  <w:tag w:val="goog_rdk_2366"/>
                </w:sdtPr>
                <w:sdtContent>
                  <w:p w:rsidR="00000000" w:rsidDel="00000000" w:rsidP="00000000" w:rsidRDefault="00000000" w:rsidRPr="00000000" w14:paraId="00000E4A">
                    <w:pPr>
                      <w:widowControl w:val="0"/>
                      <w:spacing w:after="0" w:line="240" w:lineRule="auto"/>
                      <w:jc w:val="center"/>
                      <w:rPr>
                        <w:del w:author="Synclaire Williamson - NOAA Affiliate" w:id="220" w:date="2023-10-13T15:41:35Z"/>
                        <w:strike w:val="1"/>
                        <w:sz w:val="19.920000076293945"/>
                        <w:szCs w:val="19.920000076293945"/>
                      </w:rPr>
                    </w:pPr>
                    <w:sdt>
                      <w:sdtPr>
                        <w:tag w:val="goog_rdk_2365"/>
                      </w:sdtPr>
                      <w:sdtContent>
                        <w:del w:author="Synclaire Williamson - NOAA Affiliate" w:id="220" w:date="2023-10-13T15:41:35Z">
                          <w:r w:rsidDel="00000000" w:rsidR="00000000" w:rsidRPr="00000000">
                            <w:rPr>
                              <w:strike w:val="1"/>
                              <w:sz w:val="19.920000076293945"/>
                              <w:szCs w:val="19.920000076293945"/>
                              <w:rtl w:val="0"/>
                            </w:rPr>
                            <w:delText xml:space="preserve">1523a </w:delText>
                          </w:r>
                        </w:del>
                      </w:sdtContent>
                    </w:sdt>
                  </w:p>
                </w:sdtContent>
              </w:sdt>
            </w:tc>
            <w:tc>
              <w:tcPr>
                <w:shd w:fill="auto" w:val="clear"/>
                <w:tcMar>
                  <w:top w:w="100.0" w:type="dxa"/>
                  <w:left w:w="100.0" w:type="dxa"/>
                  <w:bottom w:w="100.0" w:type="dxa"/>
                  <w:right w:w="100.0" w:type="dxa"/>
                </w:tcMar>
                <w:vAlign w:val="top"/>
              </w:tcPr>
              <w:sdt>
                <w:sdtPr>
                  <w:tag w:val="goog_rdk_2368"/>
                </w:sdtPr>
                <w:sdtContent>
                  <w:p w:rsidR="00000000" w:rsidDel="00000000" w:rsidP="00000000" w:rsidRDefault="00000000" w:rsidRPr="00000000" w14:paraId="00000E4B">
                    <w:pPr>
                      <w:widowControl w:val="0"/>
                      <w:spacing w:after="0" w:line="240" w:lineRule="auto"/>
                      <w:ind w:left="134.31365966796875" w:firstLine="0"/>
                      <w:jc w:val="left"/>
                      <w:rPr>
                        <w:del w:author="Synclaire Williamson - NOAA Affiliate" w:id="220" w:date="2023-10-13T15:41:35Z"/>
                        <w:i w:val="1"/>
                        <w:sz w:val="19.920000076293945"/>
                        <w:szCs w:val="19.920000076293945"/>
                      </w:rPr>
                    </w:pPr>
                    <w:sdt>
                      <w:sdtPr>
                        <w:tag w:val="goog_rdk_2367"/>
                      </w:sdtPr>
                      <w:sdtContent>
                        <w:del w:author="Synclaire Williamson - NOAA Affiliate" w:id="220" w:date="2023-10-13T15:41:35Z">
                          <w:r w:rsidDel="00000000" w:rsidR="00000000" w:rsidRPr="00000000">
                            <w:rPr>
                              <w:i w:val="1"/>
                              <w:sz w:val="19.920000076293945"/>
                              <w:szCs w:val="19.920000076293945"/>
                              <w:rtl w:val="0"/>
                            </w:rPr>
                            <w:delText xml:space="preserve">Check removed.</w:delText>
                          </w:r>
                        </w:del>
                      </w:sdtContent>
                    </w:sdt>
                  </w:p>
                </w:sdtContent>
              </w:sdt>
            </w:tc>
            <w:tc>
              <w:tcPr>
                <w:shd w:fill="auto" w:val="clear"/>
                <w:tcMar>
                  <w:top w:w="100.0" w:type="dxa"/>
                  <w:left w:w="100.0" w:type="dxa"/>
                  <w:bottom w:w="100.0" w:type="dxa"/>
                  <w:right w:w="100.0" w:type="dxa"/>
                </w:tcMar>
                <w:vAlign w:val="top"/>
              </w:tcPr>
              <w:sdt>
                <w:sdtPr>
                  <w:tag w:val="goog_rdk_2370"/>
                </w:sdtPr>
                <w:sdtContent>
                  <w:p w:rsidR="00000000" w:rsidDel="00000000" w:rsidP="00000000" w:rsidRDefault="00000000" w:rsidRPr="00000000" w14:paraId="00000E4C">
                    <w:pPr>
                      <w:widowControl w:val="0"/>
                      <w:spacing w:after="0" w:line="276" w:lineRule="auto"/>
                      <w:jc w:val="left"/>
                      <w:rPr>
                        <w:del w:author="Synclaire Williamson - NOAA Affiliate" w:id="220" w:date="2023-10-13T15:41:35Z"/>
                        <w:i w:val="1"/>
                        <w:sz w:val="19.920000076293945"/>
                        <w:szCs w:val="19.920000076293945"/>
                      </w:rPr>
                    </w:pPr>
                    <w:sdt>
                      <w:sdtPr>
                        <w:tag w:val="goog_rdk_2369"/>
                      </w:sdtPr>
                      <w:sdtContent>
                        <w:del w:author="Synclaire Williamson - NOAA Affiliate" w:id="220" w:date="2023-10-13T15:41:35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2372"/>
                </w:sdtPr>
                <w:sdtContent>
                  <w:p w:rsidR="00000000" w:rsidDel="00000000" w:rsidP="00000000" w:rsidRDefault="00000000" w:rsidRPr="00000000" w14:paraId="00000E4D">
                    <w:pPr>
                      <w:widowControl w:val="0"/>
                      <w:spacing w:after="0" w:line="276" w:lineRule="auto"/>
                      <w:jc w:val="left"/>
                      <w:rPr>
                        <w:del w:author="Synclaire Williamson - NOAA Affiliate" w:id="220" w:date="2023-10-13T15:41:35Z"/>
                        <w:i w:val="1"/>
                        <w:sz w:val="19.920000076293945"/>
                        <w:szCs w:val="19.920000076293945"/>
                      </w:rPr>
                    </w:pPr>
                    <w:sdt>
                      <w:sdtPr>
                        <w:tag w:val="goog_rdk_2371"/>
                      </w:sdtPr>
                      <w:sdtContent>
                        <w:del w:author="Synclaire Williamson - NOAA Affiliate" w:id="220" w:date="2023-10-13T15:41:35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2374"/>
                </w:sdtPr>
                <w:sdtContent>
                  <w:p w:rsidR="00000000" w:rsidDel="00000000" w:rsidP="00000000" w:rsidRDefault="00000000" w:rsidRPr="00000000" w14:paraId="00000E4E">
                    <w:pPr>
                      <w:widowControl w:val="0"/>
                      <w:spacing w:after="0" w:line="276" w:lineRule="auto"/>
                      <w:jc w:val="left"/>
                      <w:rPr>
                        <w:del w:author="Synclaire Williamson - NOAA Affiliate" w:id="220" w:date="2023-10-13T15:41:35Z"/>
                        <w:i w:val="1"/>
                        <w:sz w:val="19.920000076293945"/>
                        <w:szCs w:val="19.920000076293945"/>
                      </w:rPr>
                    </w:pPr>
                    <w:sdt>
                      <w:sdtPr>
                        <w:tag w:val="goog_rdk_2373"/>
                      </w:sdtPr>
                      <w:sdtContent>
                        <w:del w:author="Synclaire Williamson - NOAA Affiliate" w:id="220" w:date="2023-10-13T15:41:35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2376"/>
                </w:sdtPr>
                <w:sdtContent>
                  <w:p w:rsidR="00000000" w:rsidDel="00000000" w:rsidP="00000000" w:rsidRDefault="00000000" w:rsidRPr="00000000" w14:paraId="00000E4F">
                    <w:pPr>
                      <w:widowControl w:val="0"/>
                      <w:spacing w:after="0" w:line="276" w:lineRule="auto"/>
                      <w:jc w:val="left"/>
                      <w:rPr>
                        <w:del w:author="Synclaire Williamson - NOAA Affiliate" w:id="220" w:date="2023-10-13T15:41:35Z"/>
                        <w:i w:val="1"/>
                        <w:sz w:val="19.920000076293945"/>
                        <w:szCs w:val="19.920000076293945"/>
                      </w:rPr>
                    </w:pPr>
                    <w:sdt>
                      <w:sdtPr>
                        <w:tag w:val="goog_rdk_2375"/>
                      </w:sdtPr>
                      <w:sdtContent>
                        <w:del w:author="Synclaire Williamson - NOAA Affiliate" w:id="220" w:date="2023-10-13T15:41:35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2378"/>
                </w:sdtPr>
                <w:sdtContent>
                  <w:p w:rsidR="00000000" w:rsidDel="00000000" w:rsidP="00000000" w:rsidRDefault="00000000" w:rsidRPr="00000000" w14:paraId="00000E50">
                    <w:pPr>
                      <w:widowControl w:val="0"/>
                      <w:spacing w:after="0" w:line="276" w:lineRule="auto"/>
                      <w:jc w:val="left"/>
                      <w:rPr>
                        <w:del w:author="Synclaire Williamson - NOAA Affiliate" w:id="220" w:date="2023-10-13T15:41:35Z"/>
                        <w:i w:val="1"/>
                        <w:sz w:val="19.920000076293945"/>
                        <w:szCs w:val="19.920000076293945"/>
                      </w:rPr>
                    </w:pPr>
                    <w:sdt>
                      <w:sdtPr>
                        <w:tag w:val="goog_rdk_2377"/>
                      </w:sdtPr>
                      <w:sdtContent>
                        <w:del w:author="Synclaire Williamson - NOAA Affiliate" w:id="220" w:date="2023-10-13T15:41:35Z">
                          <w:r w:rsidDel="00000000" w:rsidR="00000000" w:rsidRPr="00000000">
                            <w:rPr>
                              <w:rtl w:val="0"/>
                            </w:rPr>
                          </w:r>
                        </w:del>
                      </w:sdtContent>
                    </w:sdt>
                  </w:p>
                </w:sdtContent>
              </w:sdt>
            </w:tc>
          </w:tr>
        </w:sdtContent>
      </w:sdt>
      <w:tr>
        <w:trPr>
          <w:cantSplit w:val="0"/>
          <w:trHeight w:val="1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1523b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widowControl w:val="0"/>
              <w:spacing w:after="0" w:line="230.73121547698975" w:lineRule="auto"/>
              <w:ind w:left="115.58883666992188" w:right="103.6669921875" w:firstLine="15.338287353515625"/>
              <w:jc w:val="left"/>
              <w:rPr>
                <w:sz w:val="19.920000076293945"/>
                <w:szCs w:val="19.920000076293945"/>
              </w:rPr>
            </w:pPr>
            <w:r w:rsidDel="00000000" w:rsidR="00000000" w:rsidRPr="00000000">
              <w:rPr>
                <w:sz w:val="19.920000076293945"/>
                <w:szCs w:val="19.920000076293945"/>
                <w:rtl w:val="0"/>
              </w:rPr>
              <w:t xml:space="preserve">If the data set file name  extension is Equal to “.000”  AND the </w:t>
            </w:r>
            <w:sdt>
              <w:sdtPr>
                <w:tag w:val="goog_rdk_2379"/>
              </w:sdtPr>
              <w:sdtContent>
                <w:commentRangeStart w:id="129"/>
              </w:sdtContent>
            </w:sdt>
            <w:r w:rsidDel="00000000" w:rsidR="00000000" w:rsidRPr="00000000">
              <w:rPr>
                <w:sz w:val="19.920000076293945"/>
                <w:szCs w:val="19.920000076293945"/>
                <w:rtl w:val="0"/>
              </w:rPr>
              <w:t xml:space="preserve">ISDT</w:t>
            </w:r>
            <w:commentRangeEnd w:id="129"/>
            <w:r w:rsidDel="00000000" w:rsidR="00000000" w:rsidRPr="00000000">
              <w:commentReference w:id="129"/>
            </w:r>
            <w:r w:rsidDel="00000000" w:rsidR="00000000" w:rsidRPr="00000000">
              <w:rPr>
                <w:sz w:val="19.920000076293945"/>
                <w:szCs w:val="19.920000076293945"/>
                <w:rtl w:val="0"/>
              </w:rPr>
              <w:t xml:space="preserve"> subfield of  the DSID field is Less than  the value of the UADT  </w:t>
            </w:r>
          </w:p>
          <w:p w:rsidR="00000000" w:rsidDel="00000000" w:rsidP="00000000" w:rsidRDefault="00000000" w:rsidRPr="00000000" w14:paraId="00000E53">
            <w:pPr>
              <w:widowControl w:val="0"/>
              <w:spacing w:after="0" w:before="5.6268310546875" w:line="240" w:lineRule="auto"/>
              <w:ind w:left="119.17434692382812" w:firstLine="0"/>
              <w:jc w:val="left"/>
              <w:rPr>
                <w:sz w:val="19.920000076293945"/>
                <w:szCs w:val="19.920000076293945"/>
              </w:rPr>
            </w:pPr>
            <w:r w:rsidDel="00000000" w:rsidR="00000000" w:rsidRPr="00000000">
              <w:rPr>
                <w:sz w:val="19.920000076293945"/>
                <w:szCs w:val="19.920000076293945"/>
                <w:rtl w:val="0"/>
              </w:rPr>
              <w:t xml:space="preserve">subfield.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54">
            <w:pPr>
              <w:widowControl w:val="0"/>
              <w:spacing w:after="0" w:line="230.22937774658203" w:lineRule="auto"/>
              <w:ind w:left="120.7684326171875" w:right="138.5308837890625" w:hanging="5.179443359375"/>
              <w:jc w:val="left"/>
              <w:rPr>
                <w:sz w:val="19.920000076293945"/>
                <w:szCs w:val="19.920000076293945"/>
              </w:rPr>
            </w:pPr>
            <w:r w:rsidDel="00000000" w:rsidR="00000000" w:rsidRPr="00000000">
              <w:rPr>
                <w:sz w:val="19.920000076293945"/>
                <w:szCs w:val="19.920000076293945"/>
                <w:rtl w:val="0"/>
              </w:rPr>
              <w:t xml:space="preserve">The ISDT of a base  cell file precedes the  UADT.</w:t>
            </w:r>
          </w:p>
        </w:tc>
        <w:tc>
          <w:tcPr>
            <w:shd w:fill="auto" w:val="clear"/>
            <w:tcMar>
              <w:top w:w="100.0" w:type="dxa"/>
              <w:left w:w="100.0" w:type="dxa"/>
              <w:bottom w:w="100.0" w:type="dxa"/>
              <w:right w:w="100.0" w:type="dxa"/>
            </w:tcMar>
            <w:vAlign w:val="top"/>
          </w:tcPr>
          <w:p w:rsidR="00000000" w:rsidDel="00000000" w:rsidP="00000000" w:rsidRDefault="00000000" w:rsidRPr="00000000" w14:paraId="00000E55">
            <w:pPr>
              <w:widowControl w:val="0"/>
              <w:spacing w:after="0" w:line="231.63458347320557" w:lineRule="auto"/>
              <w:ind w:left="119.9713134765625" w:right="123.56201171875" w:hanging="4.38232421875"/>
              <w:jc w:val="left"/>
              <w:rPr>
                <w:sz w:val="19.920000076293945"/>
                <w:szCs w:val="19.920000076293945"/>
              </w:rPr>
            </w:pPr>
            <w:r w:rsidDel="00000000" w:rsidR="00000000" w:rsidRPr="00000000">
              <w:rPr>
                <w:sz w:val="19.920000076293945"/>
                <w:szCs w:val="19.920000076293945"/>
                <w:rtl w:val="0"/>
              </w:rPr>
              <w:t xml:space="preserve">Amend UADT or ISDT  accordingly.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E56">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2.2.2 and  </w:t>
            </w:r>
          </w:p>
          <w:p w:rsidR="00000000" w:rsidDel="00000000" w:rsidP="00000000" w:rsidRDefault="00000000" w:rsidRPr="00000000" w14:paraId="00000E57">
            <w:pPr>
              <w:widowControl w:val="0"/>
              <w:spacing w:after="0" w:line="240" w:lineRule="auto"/>
              <w:ind w:left="115.58837890625" w:firstLine="0"/>
              <w:jc w:val="left"/>
              <w:rPr>
                <w:sz w:val="19.920000076293945"/>
                <w:szCs w:val="19.920000076293945"/>
              </w:rPr>
            </w:pPr>
            <w:r w:rsidDel="00000000" w:rsidR="00000000" w:rsidRPr="00000000">
              <w:rPr>
                <w:sz w:val="19.920000076293945"/>
                <w:szCs w:val="19.920000076293945"/>
                <w:rtl w:val="0"/>
              </w:rPr>
              <w:t xml:space="preserve">Appendix B.</w:t>
            </w:r>
            <w:sdt>
              <w:sdtPr>
                <w:tag w:val="goog_rdk_2380"/>
              </w:sdtPr>
              <w:sdtContent>
                <w:del w:author="Synclaire Williamson - NOAA Affiliate" w:id="221" w:date="2023-10-13T15:45:36Z">
                  <w:r w:rsidDel="00000000" w:rsidR="00000000" w:rsidRPr="00000000">
                    <w:rPr>
                      <w:sz w:val="19.920000076293945"/>
                      <w:szCs w:val="19.920000076293945"/>
                      <w:rtl w:val="0"/>
                    </w:rPr>
                    <w:delText xml:space="preserve">1 </w:delText>
                  </w:r>
                </w:del>
              </w:sdtContent>
            </w:sdt>
            <w:r w:rsidDel="00000000" w:rsidR="00000000" w:rsidRPr="00000000">
              <w:rPr>
                <w:sz w:val="19.920000076293945"/>
                <w:szCs w:val="19.920000076293945"/>
                <w:rtl w:val="0"/>
              </w:rPr>
              <w:t xml:space="preserve"> </w:t>
            </w:r>
          </w:p>
          <w:p w:rsidR="00000000" w:rsidDel="00000000" w:rsidP="00000000" w:rsidRDefault="00000000" w:rsidRPr="00000000" w14:paraId="00000E58">
            <w:pPr>
              <w:widowControl w:val="0"/>
              <w:spacing w:after="0" w:line="240" w:lineRule="auto"/>
              <w:ind w:left="126.34521484375" w:firstLine="0"/>
              <w:jc w:val="left"/>
              <w:rPr>
                <w:sz w:val="19.920000076293945"/>
                <w:szCs w:val="19.920000076293945"/>
              </w:rPr>
            </w:pPr>
            <w:r w:rsidDel="00000000" w:rsidR="00000000" w:rsidRPr="00000000">
              <w:rPr>
                <w:sz w:val="19.920000076293945"/>
                <w:szCs w:val="19.920000076293945"/>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widowControl w:val="0"/>
              <w:spacing w:after="0" w:line="240" w:lineRule="auto"/>
              <w:jc w:val="center"/>
              <w:rPr>
                <w:sz w:val="19.920000076293945"/>
                <w:szCs w:val="19.920000076293945"/>
              </w:rPr>
            </w:pPr>
            <w:sdt>
              <w:sdtPr>
                <w:tag w:val="goog_rdk_2382"/>
              </w:sdtPr>
              <w:sdtContent>
                <w:ins w:author="Synclaire Williamson - NOAA Affiliate" w:id="222" w:date="2023-10-13T15:43:21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sdt>
        <w:sdtPr>
          <w:tag w:val="goog_rdk_2384"/>
        </w:sdtPr>
        <w:sdtContent>
          <w:tr>
            <w:trPr>
              <w:cantSplit w:val="0"/>
              <w:trHeight w:val="1159.200439453125" w:hRule="atLeast"/>
              <w:tblHeader w:val="0"/>
              <w:del w:author="Synclaire Williamson - NOAA Affiliate" w:id="223" w:date="2023-10-13T15:48:26Z"/>
            </w:trPr>
            <w:tc>
              <w:tcPr>
                <w:shd w:fill="auto" w:val="clear"/>
                <w:tcMar>
                  <w:top w:w="100.0" w:type="dxa"/>
                  <w:left w:w="100.0" w:type="dxa"/>
                  <w:bottom w:w="100.0" w:type="dxa"/>
                  <w:right w:w="100.0" w:type="dxa"/>
                </w:tcMar>
                <w:vAlign w:val="top"/>
              </w:tcPr>
              <w:sdt>
                <w:sdtPr>
                  <w:tag w:val="goog_rdk_2386"/>
                </w:sdtPr>
                <w:sdtContent>
                  <w:p w:rsidR="00000000" w:rsidDel="00000000" w:rsidP="00000000" w:rsidRDefault="00000000" w:rsidRPr="00000000" w14:paraId="00000E5B">
                    <w:pPr>
                      <w:widowControl w:val="0"/>
                      <w:spacing w:after="0" w:line="240" w:lineRule="auto"/>
                      <w:jc w:val="center"/>
                      <w:rPr>
                        <w:del w:author="Synclaire Williamson - NOAA Affiliate" w:id="223" w:date="2023-10-13T15:48:26Z"/>
                        <w:sz w:val="19.920000076293945"/>
                        <w:szCs w:val="19.920000076293945"/>
                      </w:rPr>
                    </w:pPr>
                    <w:sdt>
                      <w:sdtPr>
                        <w:tag w:val="goog_rdk_2385"/>
                      </w:sdtPr>
                      <w:sdtContent>
                        <w:del w:author="Synclaire Williamson - NOAA Affiliate" w:id="223" w:date="2023-10-13T15:48:26Z">
                          <w:r w:rsidDel="00000000" w:rsidR="00000000" w:rsidRPr="00000000">
                            <w:rPr>
                              <w:sz w:val="19.920000076293945"/>
                              <w:szCs w:val="19.920000076293945"/>
                              <w:rtl w:val="0"/>
                            </w:rPr>
                            <w:delText xml:space="preserve">1524 </w:delText>
                          </w:r>
                        </w:del>
                      </w:sdtContent>
                    </w:sdt>
                  </w:p>
                </w:sdtContent>
              </w:sdt>
            </w:tc>
            <w:tc>
              <w:tcPr>
                <w:shd w:fill="auto" w:val="clear"/>
                <w:tcMar>
                  <w:top w:w="100.0" w:type="dxa"/>
                  <w:left w:w="100.0" w:type="dxa"/>
                  <w:bottom w:w="100.0" w:type="dxa"/>
                  <w:right w:w="100.0" w:type="dxa"/>
                </w:tcMar>
                <w:vAlign w:val="top"/>
              </w:tcPr>
              <w:sdt>
                <w:sdtPr>
                  <w:tag w:val="goog_rdk_2388"/>
                </w:sdtPr>
                <w:sdtContent>
                  <w:p w:rsidR="00000000" w:rsidDel="00000000" w:rsidP="00000000" w:rsidRDefault="00000000" w:rsidRPr="00000000" w14:paraId="00000E5C">
                    <w:pPr>
                      <w:widowControl w:val="0"/>
                      <w:spacing w:after="0" w:line="231.23335361480713" w:lineRule="auto"/>
                      <w:ind w:left="119.77203369140625" w:right="359.04144287109375" w:firstLine="10.159149169921875"/>
                      <w:jc w:val="left"/>
                      <w:rPr>
                        <w:del w:author="Synclaire Williamson - NOAA Affiliate" w:id="223" w:date="2023-10-13T15:48:26Z"/>
                        <w:sz w:val="19.920000076293945"/>
                        <w:szCs w:val="19.920000076293945"/>
                      </w:rPr>
                    </w:pPr>
                    <w:sdt>
                      <w:sdtPr>
                        <w:tag w:val="goog_rdk_2387"/>
                      </w:sdtPr>
                      <w:sdtContent>
                        <w:del w:author="Synclaire Williamson - NOAA Affiliate" w:id="223" w:date="2023-10-13T15:48:26Z">
                          <w:r w:rsidDel="00000000" w:rsidR="00000000" w:rsidRPr="00000000">
                            <w:rPr>
                              <w:sz w:val="19.920000076293945"/>
                              <w:szCs w:val="19.920000076293945"/>
                              <w:rtl w:val="0"/>
                            </w:rPr>
                            <w:delText xml:space="preserve">For each M_QUAL meta  object which is not  </w:delText>
                          </w:r>
                        </w:del>
                      </w:sdtContent>
                    </w:sdt>
                  </w:p>
                </w:sdtContent>
              </w:sdt>
              <w:sdt>
                <w:sdtPr>
                  <w:tag w:val="goog_rdk_2392"/>
                </w:sdtPr>
                <w:sdtContent>
                  <w:p w:rsidR="00000000" w:rsidDel="00000000" w:rsidP="00000000" w:rsidRDefault="00000000" w:rsidRPr="00000000" w14:paraId="00000E5D">
                    <w:pPr>
                      <w:widowControl w:val="0"/>
                      <w:spacing w:after="0" w:before="5.2099609375" w:line="230.02874851226807" w:lineRule="auto"/>
                      <w:ind w:left="115.58883666992188" w:right="70.60028076171875" w:firstLine="5.9759521484375"/>
                      <w:jc w:val="left"/>
                      <w:rPr>
                        <w:del w:author="Synclaire Williamson - NOAA Affiliate" w:id="223" w:date="2023-10-13T15:48:26Z"/>
                        <w:sz w:val="19.920000076293945"/>
                        <w:szCs w:val="19.920000076293945"/>
                      </w:rPr>
                    </w:pPr>
                    <w:sdt>
                      <w:sdtPr>
                        <w:tag w:val="goog_rdk_2389"/>
                      </w:sdtPr>
                      <w:sdtContent>
                        <w:del w:author="Synclaire Williamson - NOAA Affiliate" w:id="223" w:date="2023-10-13T15:48:26Z">
                          <w:r w:rsidDel="00000000" w:rsidR="00000000" w:rsidRPr="00000000">
                            <w:rPr>
                              <w:sz w:val="19.920000076293945"/>
                              <w:szCs w:val="19.920000076293945"/>
                              <w:rtl w:val="0"/>
                            </w:rPr>
                            <w:delText xml:space="preserve">COVERED_BY a </w:delText>
                          </w:r>
                        </w:del>
                        <w:sdt>
                          <w:sdtPr>
                            <w:tag w:val="goog_rdk_2390"/>
                          </w:sdtPr>
                          <w:sdtContent>
                            <w:commentRangeStart w:id="130"/>
                          </w:sdtContent>
                        </w:sdt>
                        <w:del w:author="Synclaire Williamson - NOAA Affiliate" w:id="223" w:date="2023-10-13T15:48:26Z">
                          <w:r w:rsidDel="00000000" w:rsidR="00000000" w:rsidRPr="00000000">
                            <w:rPr>
                              <w:sz w:val="19.920000076293945"/>
                              <w:szCs w:val="19.920000076293945"/>
                              <w:rtl w:val="0"/>
                            </w:rPr>
                            <w:delText xml:space="preserve">SWPARE</w:delText>
                          </w:r>
                          <w:commentRangeEnd w:id="130"/>
                          <w:r w:rsidDel="00000000" w:rsidR="00000000" w:rsidRPr="00000000">
                            <w:commentReference w:id="130"/>
                          </w:r>
                          <w:r w:rsidDel="00000000" w:rsidR="00000000" w:rsidRPr="00000000">
                            <w:rPr>
                              <w:sz w:val="19.920000076293945"/>
                              <w:szCs w:val="19.920000076293945"/>
                              <w:rtl w:val="0"/>
                            </w:rPr>
                            <w:delText xml:space="preserve">  feature object AND where  </w:delText>
                          </w:r>
                          <w:sdt>
                            <w:sdtPr>
                              <w:tag w:val="goog_rdk_2391"/>
                            </w:sdtPr>
                            <w:sdtContent>
                              <w:commentRangeStart w:id="131"/>
                            </w:sdtContent>
                          </w:sdt>
                          <w:r w:rsidDel="00000000" w:rsidR="00000000" w:rsidRPr="00000000">
                            <w:rPr>
                              <w:sz w:val="19.920000076293945"/>
                              <w:szCs w:val="19.920000076293945"/>
                              <w:rtl w:val="0"/>
                            </w:rPr>
                            <w:delText xml:space="preserve">DRVAL1</w:delText>
                          </w:r>
                          <w:commentRangeEnd w:id="131"/>
                          <w:r w:rsidDel="00000000" w:rsidR="00000000" w:rsidRPr="00000000">
                            <w:commentReference w:id="131"/>
                          </w:r>
                          <w:r w:rsidDel="00000000" w:rsidR="00000000" w:rsidRPr="00000000">
                            <w:rPr>
                              <w:sz w:val="19.920000076293945"/>
                              <w:szCs w:val="19.920000076293945"/>
                              <w:rtl w:val="0"/>
                            </w:rPr>
                            <w:delText xml:space="preserve"> is Known.</w:delText>
                          </w:r>
                        </w:del>
                      </w:sdtContent>
                    </w:sdt>
                  </w:p>
                </w:sdtContent>
              </w:sdt>
            </w:tc>
            <w:tc>
              <w:tcPr>
                <w:shd w:fill="auto" w:val="clear"/>
                <w:tcMar>
                  <w:top w:w="100.0" w:type="dxa"/>
                  <w:left w:w="100.0" w:type="dxa"/>
                  <w:bottom w:w="100.0" w:type="dxa"/>
                  <w:right w:w="100.0" w:type="dxa"/>
                </w:tcMar>
                <w:vAlign w:val="top"/>
              </w:tcPr>
              <w:sdt>
                <w:sdtPr>
                  <w:tag w:val="goog_rdk_2394"/>
                </w:sdtPr>
                <w:sdtContent>
                  <w:p w:rsidR="00000000" w:rsidDel="00000000" w:rsidP="00000000" w:rsidRDefault="00000000" w:rsidRPr="00000000" w14:paraId="00000E5E">
                    <w:pPr>
                      <w:widowControl w:val="0"/>
                      <w:spacing w:after="0" w:line="240" w:lineRule="auto"/>
                      <w:ind w:left="127.3419189453125" w:firstLine="0"/>
                      <w:jc w:val="left"/>
                      <w:rPr>
                        <w:del w:author="Synclaire Williamson - NOAA Affiliate" w:id="223" w:date="2023-10-13T15:48:26Z"/>
                        <w:sz w:val="19.920000076293945"/>
                        <w:szCs w:val="19.920000076293945"/>
                      </w:rPr>
                    </w:pPr>
                    <w:sdt>
                      <w:sdtPr>
                        <w:tag w:val="goog_rdk_2393"/>
                      </w:sdtPr>
                      <w:sdtContent>
                        <w:del w:author="Synclaire Williamson - NOAA Affiliate" w:id="223" w:date="2023-10-13T15:48:26Z">
                          <w:r w:rsidDel="00000000" w:rsidR="00000000" w:rsidRPr="00000000">
                            <w:rPr>
                              <w:sz w:val="19.920000076293945"/>
                              <w:szCs w:val="19.920000076293945"/>
                              <w:rtl w:val="0"/>
                            </w:rPr>
                            <w:delText xml:space="preserve">M_QUAL object  </w:delText>
                          </w:r>
                        </w:del>
                      </w:sdtContent>
                    </w:sdt>
                  </w:p>
                </w:sdtContent>
              </w:sdt>
              <w:sdt>
                <w:sdtPr>
                  <w:tag w:val="goog_rdk_2396"/>
                </w:sdtPr>
                <w:sdtContent>
                  <w:p w:rsidR="00000000" w:rsidDel="00000000" w:rsidP="00000000" w:rsidRDefault="00000000" w:rsidRPr="00000000" w14:paraId="00000E5F">
                    <w:pPr>
                      <w:widowControl w:val="0"/>
                      <w:spacing w:after="0" w:line="230.02846240997314" w:lineRule="auto"/>
                      <w:ind w:left="120.7684326171875" w:right="70.4046630859375" w:hanging="5.179443359375"/>
                      <w:jc w:val="left"/>
                      <w:rPr>
                        <w:del w:author="Synclaire Williamson - NOAA Affiliate" w:id="223" w:date="2023-10-13T15:48:26Z"/>
                        <w:sz w:val="19.920000076293945"/>
                        <w:szCs w:val="19.920000076293945"/>
                      </w:rPr>
                    </w:pPr>
                    <w:sdt>
                      <w:sdtPr>
                        <w:tag w:val="goog_rdk_2395"/>
                      </w:sdtPr>
                      <w:sdtContent>
                        <w:del w:author="Synclaire Williamson - NOAA Affiliate" w:id="223" w:date="2023-10-13T15:48:26Z">
                          <w:r w:rsidDel="00000000" w:rsidR="00000000" w:rsidRPr="00000000">
                            <w:rPr>
                              <w:sz w:val="19.920000076293945"/>
                              <w:szCs w:val="19.920000076293945"/>
                              <w:rtl w:val="0"/>
                            </w:rPr>
                            <w:delText xml:space="preserve">which is not covered  by a SWPARE object  contains DRVAL1.</w:delText>
                          </w:r>
                        </w:del>
                      </w:sdtContent>
                    </w:sdt>
                  </w:p>
                </w:sdtContent>
              </w:sdt>
            </w:tc>
            <w:tc>
              <w:tcPr>
                <w:shd w:fill="auto" w:val="clear"/>
                <w:tcMar>
                  <w:top w:w="100.0" w:type="dxa"/>
                  <w:left w:w="100.0" w:type="dxa"/>
                  <w:bottom w:w="100.0" w:type="dxa"/>
                  <w:right w:w="100.0" w:type="dxa"/>
                </w:tcMar>
                <w:vAlign w:val="top"/>
              </w:tcPr>
              <w:sdt>
                <w:sdtPr>
                  <w:tag w:val="goog_rdk_2398"/>
                </w:sdtPr>
                <w:sdtContent>
                  <w:p w:rsidR="00000000" w:rsidDel="00000000" w:rsidP="00000000" w:rsidRDefault="00000000" w:rsidRPr="00000000" w14:paraId="00000E60">
                    <w:pPr>
                      <w:widowControl w:val="0"/>
                      <w:spacing w:after="0" w:line="231.23335361480713" w:lineRule="auto"/>
                      <w:ind w:left="127.3419189453125" w:right="64.0008544921875" w:firstLine="2.9876708984375"/>
                      <w:jc w:val="left"/>
                      <w:rPr>
                        <w:del w:author="Synclaire Williamson - NOAA Affiliate" w:id="223" w:date="2023-10-13T15:48:26Z"/>
                        <w:sz w:val="19.920000076293945"/>
                        <w:szCs w:val="19.920000076293945"/>
                      </w:rPr>
                    </w:pPr>
                    <w:sdt>
                      <w:sdtPr>
                        <w:tag w:val="goog_rdk_2397"/>
                      </w:sdtPr>
                      <w:sdtContent>
                        <w:del w:author="Synclaire Williamson - NOAA Affiliate" w:id="223" w:date="2023-10-13T15:48:26Z">
                          <w:r w:rsidDel="00000000" w:rsidR="00000000" w:rsidRPr="00000000">
                            <w:rPr>
                              <w:sz w:val="19.920000076293945"/>
                              <w:szCs w:val="19.920000076293945"/>
                              <w:rtl w:val="0"/>
                            </w:rPr>
                            <w:delText xml:space="preserve">Remove DRVAL1 from  M_QUAL object.</w:delText>
                          </w:r>
                        </w:del>
                      </w:sdtContent>
                    </w:sdt>
                  </w:p>
                </w:sdtContent>
              </w:sdt>
            </w:tc>
            <w:tc>
              <w:tcPr>
                <w:shd w:fill="auto" w:val="clear"/>
                <w:tcMar>
                  <w:top w:w="100.0" w:type="dxa"/>
                  <w:left w:w="100.0" w:type="dxa"/>
                  <w:bottom w:w="100.0" w:type="dxa"/>
                  <w:right w:w="100.0" w:type="dxa"/>
                </w:tcMar>
                <w:vAlign w:val="top"/>
              </w:tcPr>
              <w:sdt>
                <w:sdtPr>
                  <w:tag w:val="goog_rdk_2400"/>
                </w:sdtPr>
                <w:sdtContent>
                  <w:p w:rsidR="00000000" w:rsidDel="00000000" w:rsidP="00000000" w:rsidRDefault="00000000" w:rsidRPr="00000000" w14:paraId="00000E61">
                    <w:pPr>
                      <w:widowControl w:val="0"/>
                      <w:spacing w:after="0" w:line="240" w:lineRule="auto"/>
                      <w:ind w:left="117.9791259765625" w:firstLine="0"/>
                      <w:jc w:val="left"/>
                      <w:rPr>
                        <w:del w:author="Synclaire Williamson - NOAA Affiliate" w:id="223" w:date="2023-10-13T15:48:26Z"/>
                        <w:sz w:val="19.920000076293945"/>
                        <w:szCs w:val="19.920000076293945"/>
                      </w:rPr>
                    </w:pPr>
                    <w:sdt>
                      <w:sdtPr>
                        <w:tag w:val="goog_rdk_2399"/>
                      </w:sdtPr>
                      <w:sdtContent>
                        <w:del w:author="Synclaire Williamson - NOAA Affiliate" w:id="223" w:date="2023-10-13T15:48:26Z">
                          <w:r w:rsidDel="00000000" w:rsidR="00000000" w:rsidRPr="00000000">
                            <w:rPr>
                              <w:sz w:val="19.920000076293945"/>
                              <w:szCs w:val="19.920000076293945"/>
                              <w:rtl w:val="0"/>
                            </w:rPr>
                            <w:delText xml:space="preserve">2.2.3.1 and 5.6 </w:delText>
                          </w:r>
                        </w:del>
                      </w:sdtContent>
                    </w:sdt>
                  </w:p>
                </w:sdtContent>
              </w:sdt>
            </w:tc>
            <w:tc>
              <w:tcPr>
                <w:shd w:fill="auto" w:val="clear"/>
                <w:tcMar>
                  <w:top w:w="100.0" w:type="dxa"/>
                  <w:left w:w="100.0" w:type="dxa"/>
                  <w:bottom w:w="100.0" w:type="dxa"/>
                  <w:right w:w="100.0" w:type="dxa"/>
                </w:tcMar>
                <w:vAlign w:val="top"/>
              </w:tcPr>
              <w:sdt>
                <w:sdtPr>
                  <w:tag w:val="goog_rdk_2402"/>
                </w:sdtPr>
                <w:sdtContent>
                  <w:p w:rsidR="00000000" w:rsidDel="00000000" w:rsidP="00000000" w:rsidRDefault="00000000" w:rsidRPr="00000000" w14:paraId="00000E62">
                    <w:pPr>
                      <w:widowControl w:val="0"/>
                      <w:spacing w:after="0" w:line="240" w:lineRule="auto"/>
                      <w:jc w:val="center"/>
                      <w:rPr>
                        <w:del w:author="Synclaire Williamson - NOAA Affiliate" w:id="223" w:date="2023-10-13T15:48:26Z"/>
                        <w:sz w:val="19.920000076293945"/>
                        <w:szCs w:val="19.920000076293945"/>
                      </w:rPr>
                    </w:pPr>
                    <w:sdt>
                      <w:sdtPr>
                        <w:tag w:val="goog_rdk_2401"/>
                      </w:sdtPr>
                      <w:sdtContent>
                        <w:del w:author="Synclaire Williamson - NOAA Affiliate" w:id="223" w:date="2023-10-13T15:48:26Z">
                          <w:r w:rsidDel="00000000" w:rsidR="00000000" w:rsidRPr="00000000">
                            <w:rPr>
                              <w:sz w:val="19.920000076293945"/>
                              <w:szCs w:val="19.920000076293945"/>
                              <w:rtl w:val="0"/>
                            </w:rPr>
                            <w:delText xml:space="preserve">W</w:delText>
                          </w:r>
                        </w:del>
                      </w:sdtContent>
                    </w:sdt>
                  </w:p>
                </w:sdtContent>
              </w:sdt>
            </w:tc>
            <w:tc>
              <w:tcPr>
                <w:shd w:fill="auto" w:val="clear"/>
                <w:tcMar>
                  <w:top w:w="100.0" w:type="dxa"/>
                  <w:left w:w="100.0" w:type="dxa"/>
                  <w:bottom w:w="100.0" w:type="dxa"/>
                  <w:right w:w="100.0" w:type="dxa"/>
                </w:tcMar>
                <w:vAlign w:val="top"/>
              </w:tcPr>
              <w:sdt>
                <w:sdtPr>
                  <w:tag w:val="goog_rdk_2404"/>
                </w:sdtPr>
                <w:sdtContent>
                  <w:p w:rsidR="00000000" w:rsidDel="00000000" w:rsidP="00000000" w:rsidRDefault="00000000" w:rsidRPr="00000000" w14:paraId="00000E63">
                    <w:pPr>
                      <w:widowControl w:val="0"/>
                      <w:spacing w:after="0" w:line="240" w:lineRule="auto"/>
                      <w:jc w:val="center"/>
                      <w:rPr>
                        <w:del w:author="Synclaire Williamson - NOAA Affiliate" w:id="223" w:date="2023-10-13T15:48:26Z"/>
                        <w:sz w:val="19.920000076293945"/>
                        <w:szCs w:val="19.920000076293945"/>
                      </w:rPr>
                    </w:pPr>
                    <w:sdt>
                      <w:sdtPr>
                        <w:tag w:val="goog_rdk_2403"/>
                      </w:sdtPr>
                      <w:sdtContent>
                        <w:del w:author="Synclaire Williamson - NOAA Affiliate" w:id="223" w:date="2023-10-13T15:48:26Z">
                          <w:r w:rsidDel="00000000" w:rsidR="00000000" w:rsidRPr="00000000">
                            <w:rPr>
                              <w:rtl w:val="0"/>
                            </w:rPr>
                          </w:r>
                        </w:del>
                      </w:sdtContent>
                    </w:sdt>
                  </w:p>
                </w:sdtContent>
              </w:sdt>
            </w:tc>
          </w:tr>
        </w:sdtContent>
      </w:sdt>
      <w:sdt>
        <w:sdtPr>
          <w:tag w:val="goog_rdk_2405"/>
        </w:sdtPr>
        <w:sdtContent>
          <w:tr>
            <w:trPr>
              <w:cantSplit w:val="0"/>
              <w:trHeight w:val="929.400634765625" w:hRule="atLeast"/>
              <w:tblHeader w:val="0"/>
              <w:del w:author="Synclaire Williamson - NOAA Affiliate" w:id="223" w:date="2023-10-13T15:48:26Z"/>
            </w:trPr>
            <w:tc>
              <w:tcPr>
                <w:shd w:fill="auto" w:val="clear"/>
                <w:tcMar>
                  <w:top w:w="100.0" w:type="dxa"/>
                  <w:left w:w="100.0" w:type="dxa"/>
                  <w:bottom w:w="100.0" w:type="dxa"/>
                  <w:right w:w="100.0" w:type="dxa"/>
                </w:tcMar>
                <w:vAlign w:val="top"/>
              </w:tcPr>
              <w:sdt>
                <w:sdtPr>
                  <w:tag w:val="goog_rdk_2407"/>
                </w:sdtPr>
                <w:sdtContent>
                  <w:p w:rsidR="00000000" w:rsidDel="00000000" w:rsidP="00000000" w:rsidRDefault="00000000" w:rsidRPr="00000000" w14:paraId="00000E64">
                    <w:pPr>
                      <w:widowControl w:val="0"/>
                      <w:spacing w:after="0" w:line="240" w:lineRule="auto"/>
                      <w:jc w:val="center"/>
                      <w:rPr>
                        <w:del w:author="Synclaire Williamson - NOAA Affiliate" w:id="223" w:date="2023-10-13T15:48:26Z"/>
                        <w:sz w:val="19.920000076293945"/>
                        <w:szCs w:val="19.920000076293945"/>
                      </w:rPr>
                    </w:pPr>
                    <w:sdt>
                      <w:sdtPr>
                        <w:tag w:val="goog_rdk_2406"/>
                      </w:sdtPr>
                      <w:sdtContent>
                        <w:del w:author="Synclaire Williamson - NOAA Affiliate" w:id="223" w:date="2023-10-13T15:48:26Z">
                          <w:r w:rsidDel="00000000" w:rsidR="00000000" w:rsidRPr="00000000">
                            <w:rPr>
                              <w:sz w:val="19.920000076293945"/>
                              <w:szCs w:val="19.920000076293945"/>
                              <w:rtl w:val="0"/>
                            </w:rPr>
                            <w:delText xml:space="preserve">1525 </w:delText>
                          </w:r>
                        </w:del>
                      </w:sdtContent>
                    </w:sdt>
                  </w:p>
                </w:sdtContent>
              </w:sdt>
            </w:tc>
            <w:tc>
              <w:tcPr>
                <w:shd w:fill="auto" w:val="clear"/>
                <w:tcMar>
                  <w:top w:w="100.0" w:type="dxa"/>
                  <w:left w:w="100.0" w:type="dxa"/>
                  <w:bottom w:w="100.0" w:type="dxa"/>
                  <w:right w:w="100.0" w:type="dxa"/>
                </w:tcMar>
                <w:vAlign w:val="top"/>
              </w:tcPr>
              <w:sdt>
                <w:sdtPr>
                  <w:tag w:val="goog_rdk_2411"/>
                </w:sdtPr>
                <w:sdtContent>
                  <w:p w:rsidR="00000000" w:rsidDel="00000000" w:rsidP="00000000" w:rsidRDefault="00000000" w:rsidRPr="00000000" w14:paraId="00000E65">
                    <w:pPr>
                      <w:widowControl w:val="0"/>
                      <w:spacing w:after="0" w:line="231.23295307159424" w:lineRule="auto"/>
                      <w:ind w:left="119.77203369140625" w:right="294.69970703125" w:firstLine="10.159149169921875"/>
                      <w:jc w:val="left"/>
                      <w:rPr>
                        <w:del w:author="Synclaire Williamson - NOAA Affiliate" w:id="223" w:date="2023-10-13T15:48:26Z"/>
                        <w:sz w:val="19.920000076293945"/>
                        <w:szCs w:val="19.920000076293945"/>
                      </w:rPr>
                    </w:pPr>
                    <w:sdt>
                      <w:sdtPr>
                        <w:tag w:val="goog_rdk_2408"/>
                      </w:sdtPr>
                      <w:sdtContent>
                        <w:del w:author="Synclaire Williamson - NOAA Affiliate" w:id="223" w:date="2023-10-13T15:48:26Z">
                          <w:r w:rsidDel="00000000" w:rsidR="00000000" w:rsidRPr="00000000">
                            <w:rPr>
                              <w:sz w:val="19.920000076293945"/>
                              <w:szCs w:val="19.920000076293945"/>
                              <w:rtl w:val="0"/>
                            </w:rPr>
                            <w:delText xml:space="preserve">For each </w:delText>
                          </w:r>
                        </w:del>
                        <w:sdt>
                          <w:sdtPr>
                            <w:tag w:val="goog_rdk_2409"/>
                          </w:sdtPr>
                          <w:sdtContent>
                            <w:commentRangeStart w:id="132"/>
                          </w:sdtContent>
                        </w:sdt>
                        <w:del w:author="Synclaire Williamson - NOAA Affiliate" w:id="223" w:date="2023-10-13T15:48:26Z">
                          <w:sdt>
                            <w:sdtPr>
                              <w:tag w:val="goog_rdk_2410"/>
                            </w:sdtPr>
                            <w:sdtContent>
                              <w:commentRangeStart w:id="133"/>
                            </w:sdtContent>
                          </w:sdt>
                          <w:r w:rsidDel="00000000" w:rsidR="00000000" w:rsidRPr="00000000">
                            <w:rPr>
                              <w:sz w:val="19.920000076293945"/>
                              <w:szCs w:val="19.920000076293945"/>
                              <w:rtl w:val="0"/>
                            </w:rPr>
                            <w:delText xml:space="preserve">M_QUAL</w:delText>
                          </w:r>
                          <w:commentRangeEnd w:id="132"/>
                          <w:r w:rsidDel="00000000" w:rsidR="00000000" w:rsidRPr="00000000">
                            <w:commentReference w:id="132"/>
                          </w:r>
                          <w:commentRangeEnd w:id="133"/>
                          <w:r w:rsidDel="00000000" w:rsidR="00000000" w:rsidRPr="00000000">
                            <w:commentReference w:id="133"/>
                          </w:r>
                          <w:r w:rsidDel="00000000" w:rsidR="00000000" w:rsidRPr="00000000">
                            <w:rPr>
                              <w:sz w:val="19.920000076293945"/>
                              <w:szCs w:val="19.920000076293945"/>
                              <w:rtl w:val="0"/>
                            </w:rPr>
                            <w:delText xml:space="preserve"> meta  object where POSACC is  Known AND DRVAL1 is  Known.</w:delText>
                          </w:r>
                        </w:del>
                      </w:sdtContent>
                    </w:sdt>
                  </w:p>
                </w:sdtContent>
              </w:sdt>
            </w:tc>
            <w:tc>
              <w:tcPr>
                <w:shd w:fill="auto" w:val="clear"/>
                <w:tcMar>
                  <w:top w:w="100.0" w:type="dxa"/>
                  <w:left w:w="100.0" w:type="dxa"/>
                  <w:bottom w:w="100.0" w:type="dxa"/>
                  <w:right w:w="100.0" w:type="dxa"/>
                </w:tcMar>
                <w:vAlign w:val="top"/>
              </w:tcPr>
              <w:sdt>
                <w:sdtPr>
                  <w:tag w:val="goog_rdk_2413"/>
                </w:sdtPr>
                <w:sdtContent>
                  <w:p w:rsidR="00000000" w:rsidDel="00000000" w:rsidP="00000000" w:rsidRDefault="00000000" w:rsidRPr="00000000" w14:paraId="00000E66">
                    <w:pPr>
                      <w:widowControl w:val="0"/>
                      <w:spacing w:after="0" w:line="231.23273849487305" w:lineRule="auto"/>
                      <w:ind w:left="124.35394287109375" w:right="137.9327392578125" w:firstLine="2.98797607421875"/>
                      <w:jc w:val="left"/>
                      <w:rPr>
                        <w:del w:author="Synclaire Williamson - NOAA Affiliate" w:id="223" w:date="2023-10-13T15:48:26Z"/>
                        <w:sz w:val="19.920000076293945"/>
                        <w:szCs w:val="19.920000076293945"/>
                      </w:rPr>
                    </w:pPr>
                    <w:sdt>
                      <w:sdtPr>
                        <w:tag w:val="goog_rdk_2412"/>
                      </w:sdtPr>
                      <w:sdtContent>
                        <w:del w:author="Synclaire Williamson - NOAA Affiliate" w:id="223" w:date="2023-10-13T15:48:26Z">
                          <w:r w:rsidDel="00000000" w:rsidR="00000000" w:rsidRPr="00000000">
                            <w:rPr>
                              <w:sz w:val="19.920000076293945"/>
                              <w:szCs w:val="19.920000076293945"/>
                              <w:rtl w:val="0"/>
                            </w:rPr>
                            <w:delText xml:space="preserve">M_QUAL object with  both DRVAL1 and  POSACC populated.</w:delText>
                          </w:r>
                        </w:del>
                      </w:sdtContent>
                    </w:sdt>
                  </w:p>
                </w:sdtContent>
              </w:sdt>
            </w:tc>
            <w:tc>
              <w:tcPr>
                <w:shd w:fill="auto" w:val="clear"/>
                <w:tcMar>
                  <w:top w:w="100.0" w:type="dxa"/>
                  <w:left w:w="100.0" w:type="dxa"/>
                  <w:bottom w:w="100.0" w:type="dxa"/>
                  <w:right w:w="100.0" w:type="dxa"/>
                </w:tcMar>
                <w:vAlign w:val="top"/>
              </w:tcPr>
              <w:sdt>
                <w:sdtPr>
                  <w:tag w:val="goog_rdk_2415"/>
                </w:sdtPr>
                <w:sdtContent>
                  <w:p w:rsidR="00000000" w:rsidDel="00000000" w:rsidP="00000000" w:rsidRDefault="00000000" w:rsidRPr="00000000" w14:paraId="00000E67">
                    <w:pPr>
                      <w:widowControl w:val="0"/>
                      <w:spacing w:after="0" w:line="240" w:lineRule="auto"/>
                      <w:ind w:left="130.32958984375" w:firstLine="0"/>
                      <w:jc w:val="left"/>
                      <w:rPr>
                        <w:del w:author="Synclaire Williamson - NOAA Affiliate" w:id="223" w:date="2023-10-13T15:48:26Z"/>
                        <w:sz w:val="19.920000076293945"/>
                        <w:szCs w:val="19.920000076293945"/>
                      </w:rPr>
                    </w:pPr>
                    <w:sdt>
                      <w:sdtPr>
                        <w:tag w:val="goog_rdk_2414"/>
                      </w:sdtPr>
                      <w:sdtContent>
                        <w:del w:author="Synclaire Williamson - NOAA Affiliate" w:id="223" w:date="2023-10-13T15:48:26Z">
                          <w:r w:rsidDel="00000000" w:rsidR="00000000" w:rsidRPr="00000000">
                            <w:rPr>
                              <w:sz w:val="19.920000076293945"/>
                              <w:szCs w:val="19.920000076293945"/>
                              <w:rtl w:val="0"/>
                            </w:rPr>
                            <w:delText xml:space="preserve">Remove POSACC  </w:delText>
                          </w:r>
                        </w:del>
                      </w:sdtContent>
                    </w:sdt>
                  </w:p>
                </w:sdtContent>
              </w:sdt>
              <w:sdt>
                <w:sdtPr>
                  <w:tag w:val="goog_rdk_2417"/>
                </w:sdtPr>
                <w:sdtContent>
                  <w:p w:rsidR="00000000" w:rsidDel="00000000" w:rsidP="00000000" w:rsidRDefault="00000000" w:rsidRPr="00000000" w14:paraId="00000E68">
                    <w:pPr>
                      <w:widowControl w:val="0"/>
                      <w:spacing w:after="0" w:line="240" w:lineRule="auto"/>
                      <w:ind w:left="115.5889892578125" w:firstLine="0"/>
                      <w:jc w:val="left"/>
                      <w:rPr>
                        <w:del w:author="Synclaire Williamson - NOAA Affiliate" w:id="223" w:date="2023-10-13T15:48:26Z"/>
                        <w:sz w:val="19.920000076293945"/>
                        <w:szCs w:val="19.920000076293945"/>
                      </w:rPr>
                    </w:pPr>
                    <w:sdt>
                      <w:sdtPr>
                        <w:tag w:val="goog_rdk_2416"/>
                      </w:sdtPr>
                      <w:sdtContent>
                        <w:del w:author="Synclaire Williamson - NOAA Affiliate" w:id="223" w:date="2023-10-13T15:48:26Z">
                          <w:r w:rsidDel="00000000" w:rsidR="00000000" w:rsidRPr="00000000">
                            <w:rPr>
                              <w:sz w:val="19.920000076293945"/>
                              <w:szCs w:val="19.920000076293945"/>
                              <w:rtl w:val="0"/>
                            </w:rPr>
                            <w:delText xml:space="preserve">from M_QUAL object.</w:delText>
                          </w:r>
                        </w:del>
                      </w:sdtContent>
                    </w:sdt>
                  </w:p>
                </w:sdtContent>
              </w:sdt>
            </w:tc>
            <w:tc>
              <w:tcPr>
                <w:shd w:fill="auto" w:val="clear"/>
                <w:tcMar>
                  <w:top w:w="100.0" w:type="dxa"/>
                  <w:left w:w="100.0" w:type="dxa"/>
                  <w:bottom w:w="100.0" w:type="dxa"/>
                  <w:right w:w="100.0" w:type="dxa"/>
                </w:tcMar>
                <w:vAlign w:val="top"/>
              </w:tcPr>
              <w:sdt>
                <w:sdtPr>
                  <w:tag w:val="goog_rdk_2419"/>
                </w:sdtPr>
                <w:sdtContent>
                  <w:p w:rsidR="00000000" w:rsidDel="00000000" w:rsidP="00000000" w:rsidRDefault="00000000" w:rsidRPr="00000000" w14:paraId="00000E69">
                    <w:pPr>
                      <w:widowControl w:val="0"/>
                      <w:spacing w:after="0" w:line="240" w:lineRule="auto"/>
                      <w:ind w:left="117.9791259765625" w:firstLine="0"/>
                      <w:jc w:val="left"/>
                      <w:rPr>
                        <w:del w:author="Synclaire Williamson - NOAA Affiliate" w:id="223" w:date="2023-10-13T15:48:26Z"/>
                        <w:sz w:val="19.920000076293945"/>
                        <w:szCs w:val="19.920000076293945"/>
                      </w:rPr>
                    </w:pPr>
                    <w:sdt>
                      <w:sdtPr>
                        <w:tag w:val="goog_rdk_2418"/>
                      </w:sdtPr>
                      <w:sdtContent>
                        <w:del w:author="Synclaire Williamson - NOAA Affiliate" w:id="223" w:date="2023-10-13T15:48:26Z">
                          <w:r w:rsidDel="00000000" w:rsidR="00000000" w:rsidRPr="00000000">
                            <w:rPr>
                              <w:sz w:val="19.920000076293945"/>
                              <w:szCs w:val="19.920000076293945"/>
                              <w:rtl w:val="0"/>
                            </w:rPr>
                            <w:delText xml:space="preserve">2.2.3.1 </w:delText>
                          </w:r>
                        </w:del>
                      </w:sdtContent>
                    </w:sdt>
                  </w:p>
                </w:sdtContent>
              </w:sdt>
            </w:tc>
            <w:tc>
              <w:tcPr>
                <w:shd w:fill="auto" w:val="clear"/>
                <w:tcMar>
                  <w:top w:w="100.0" w:type="dxa"/>
                  <w:left w:w="100.0" w:type="dxa"/>
                  <w:bottom w:w="100.0" w:type="dxa"/>
                  <w:right w:w="100.0" w:type="dxa"/>
                </w:tcMar>
                <w:vAlign w:val="top"/>
              </w:tcPr>
              <w:sdt>
                <w:sdtPr>
                  <w:tag w:val="goog_rdk_2421"/>
                </w:sdtPr>
                <w:sdtContent>
                  <w:p w:rsidR="00000000" w:rsidDel="00000000" w:rsidP="00000000" w:rsidRDefault="00000000" w:rsidRPr="00000000" w14:paraId="00000E6A">
                    <w:pPr>
                      <w:widowControl w:val="0"/>
                      <w:spacing w:after="0" w:line="240" w:lineRule="auto"/>
                      <w:jc w:val="center"/>
                      <w:rPr>
                        <w:del w:author="Synclaire Williamson - NOAA Affiliate" w:id="223" w:date="2023-10-13T15:48:26Z"/>
                        <w:sz w:val="19.920000076293945"/>
                        <w:szCs w:val="19.920000076293945"/>
                      </w:rPr>
                    </w:pPr>
                    <w:sdt>
                      <w:sdtPr>
                        <w:tag w:val="goog_rdk_2420"/>
                      </w:sdtPr>
                      <w:sdtContent>
                        <w:del w:author="Synclaire Williamson - NOAA Affiliate" w:id="223" w:date="2023-10-13T15:48:26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2423"/>
                </w:sdtPr>
                <w:sdtContent>
                  <w:p w:rsidR="00000000" w:rsidDel="00000000" w:rsidP="00000000" w:rsidRDefault="00000000" w:rsidRPr="00000000" w14:paraId="00000E6B">
                    <w:pPr>
                      <w:widowControl w:val="0"/>
                      <w:spacing w:after="0" w:line="240" w:lineRule="auto"/>
                      <w:jc w:val="center"/>
                      <w:rPr>
                        <w:del w:author="Synclaire Williamson - NOAA Affiliate" w:id="223" w:date="2023-10-13T15:48:26Z"/>
                        <w:sz w:val="19.920000076293945"/>
                        <w:szCs w:val="19.920000076293945"/>
                      </w:rPr>
                    </w:pPr>
                    <w:sdt>
                      <w:sdtPr>
                        <w:tag w:val="goog_rdk_2422"/>
                      </w:sdtPr>
                      <w:sdtContent>
                        <w:del w:author="Synclaire Williamson - NOAA Affiliate" w:id="223" w:date="2023-10-13T15:48:26Z">
                          <w:r w:rsidDel="00000000" w:rsidR="00000000" w:rsidRPr="00000000">
                            <w:rPr>
                              <w:rtl w:val="0"/>
                            </w:rPr>
                          </w:r>
                        </w:del>
                      </w:sdtContent>
                    </w:sdt>
                  </w:p>
                </w:sdtContent>
              </w:sdt>
            </w:tc>
          </w:tr>
        </w:sdtContent>
      </w:sdt>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C">
            <w:pPr>
              <w:widowControl w:val="0"/>
              <w:spacing w:after="0" w:line="240" w:lineRule="auto"/>
              <w:jc w:val="center"/>
              <w:rPr>
                <w:strike w:val="1"/>
                <w:sz w:val="19.920000076293945"/>
                <w:szCs w:val="19.920000076293945"/>
              </w:rPr>
            </w:pPr>
            <w:sdt>
              <w:sdtPr>
                <w:tag w:val="goog_rdk_2425"/>
              </w:sdtPr>
              <w:sdtContent>
                <w:del w:author="Thomas Cervone-Richards - NOAA Federal" w:id="224" w:date="2023-07-14T16:16:25Z">
                  <w:r w:rsidDel="00000000" w:rsidR="00000000" w:rsidRPr="00000000">
                    <w:rPr>
                      <w:strike w:val="1"/>
                      <w:sz w:val="19.920000076293945"/>
                      <w:szCs w:val="19.920000076293945"/>
                      <w:rtl w:val="0"/>
                    </w:rPr>
                    <w:delText xml:space="preserve">1526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widowControl w:val="0"/>
              <w:spacing w:after="0" w:line="240" w:lineRule="auto"/>
              <w:ind w:left="134.31365966796875" w:firstLine="0"/>
              <w:jc w:val="left"/>
              <w:rPr>
                <w:i w:val="1"/>
                <w:sz w:val="19.920000076293945"/>
                <w:szCs w:val="19.920000076293945"/>
              </w:rPr>
            </w:pPr>
            <w:sdt>
              <w:sdtPr>
                <w:tag w:val="goog_rdk_2427"/>
              </w:sdtPr>
              <w:sdtContent>
                <w:del w:author="Thomas Cervone-Richards - NOAA Federal" w:id="224" w:date="2023-07-14T16:16:25Z">
                  <w:r w:rsidDel="00000000" w:rsidR="00000000" w:rsidRPr="00000000">
                    <w:rPr>
                      <w:i w:val="1"/>
                      <w:sz w:val="19.920000076293945"/>
                      <w:szCs w:val="19.920000076293945"/>
                      <w:rtl w:val="0"/>
                    </w:rPr>
                    <w:delText xml:space="preserve">Check removed.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widowControl w:val="0"/>
              <w:spacing w:after="0" w:line="240" w:lineRule="auto"/>
              <w:ind w:left="130.1300048828125" w:firstLine="0"/>
              <w:jc w:val="left"/>
              <w:rPr>
                <w:i w:val="1"/>
                <w:sz w:val="19.920000076293945"/>
                <w:szCs w:val="19.920000076293945"/>
              </w:rPr>
            </w:pPr>
            <w:sdt>
              <w:sdtPr>
                <w:tag w:val="goog_rdk_2429"/>
              </w:sdtPr>
              <w:sdtContent>
                <w:del w:author="Thomas Cervone-Richards - NOAA Federal" w:id="224" w:date="2023-07-14T16:16:25Z">
                  <w:r w:rsidDel="00000000" w:rsidR="00000000" w:rsidRPr="00000000">
                    <w:rPr>
                      <w:i w:val="1"/>
                      <w:sz w:val="19.920000076293945"/>
                      <w:szCs w:val="19.920000076293945"/>
                      <w:rtl w:val="0"/>
                    </w:rPr>
                    <w:delText xml:space="preserv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3">
            <w:pPr>
              <w:widowControl w:val="0"/>
              <w:spacing w:after="0" w:line="240" w:lineRule="auto"/>
              <w:jc w:val="center"/>
              <w:rPr>
                <w:strike w:val="1"/>
                <w:sz w:val="19.920000076293945"/>
                <w:szCs w:val="19.920000076293945"/>
              </w:rPr>
            </w:pPr>
            <w:sdt>
              <w:sdtPr>
                <w:tag w:val="goog_rdk_2431"/>
              </w:sdtPr>
              <w:sdtContent>
                <w:del w:author="Thomas Cervone-Richards - NOAA Federal" w:id="224" w:date="2023-07-14T16:16:25Z">
                  <w:r w:rsidDel="00000000" w:rsidR="00000000" w:rsidRPr="00000000">
                    <w:rPr>
                      <w:strike w:val="1"/>
                      <w:sz w:val="19.920000076293945"/>
                      <w:szCs w:val="19.920000076293945"/>
                      <w:rtl w:val="0"/>
                    </w:rPr>
                    <w:delText xml:space="preserve">1527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widowControl w:val="0"/>
              <w:spacing w:after="0" w:line="240" w:lineRule="auto"/>
              <w:ind w:left="134.31365966796875" w:firstLine="0"/>
              <w:jc w:val="left"/>
              <w:rPr>
                <w:i w:val="1"/>
                <w:sz w:val="19.920000076293945"/>
                <w:szCs w:val="19.920000076293945"/>
              </w:rPr>
            </w:pPr>
            <w:sdt>
              <w:sdtPr>
                <w:tag w:val="goog_rdk_2433"/>
              </w:sdtPr>
              <w:sdtContent>
                <w:del w:author="Thomas Cervone-Richards - NOAA Federal" w:id="224" w:date="2023-07-14T16:16:25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after="0" w:line="240" w:lineRule="auto"/>
              <w:jc w:val="center"/>
              <w:rPr>
                <w:strike w:val="1"/>
                <w:sz w:val="19.920000076293945"/>
                <w:szCs w:val="19.920000076293945"/>
              </w:rPr>
            </w:pPr>
            <w:sdt>
              <w:sdtPr>
                <w:tag w:val="goog_rdk_2435"/>
              </w:sdtPr>
              <w:sdtContent>
                <w:del w:author="Thomas Cervone-Richards - NOAA Federal" w:id="224" w:date="2023-07-14T16:16:25Z">
                  <w:r w:rsidDel="00000000" w:rsidR="00000000" w:rsidRPr="00000000">
                    <w:rPr>
                      <w:strike w:val="1"/>
                      <w:sz w:val="19.920000076293945"/>
                      <w:szCs w:val="19.920000076293945"/>
                      <w:rtl w:val="0"/>
                    </w:rPr>
                    <w:delText xml:space="preserve">1528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widowControl w:val="0"/>
              <w:spacing w:after="0" w:line="240" w:lineRule="auto"/>
              <w:ind w:left="134.31365966796875" w:firstLine="0"/>
              <w:jc w:val="left"/>
              <w:rPr>
                <w:i w:val="1"/>
                <w:sz w:val="19.920000076293945"/>
                <w:szCs w:val="19.920000076293945"/>
              </w:rPr>
            </w:pPr>
            <w:sdt>
              <w:sdtPr>
                <w:tag w:val="goog_rdk_2437"/>
              </w:sdtPr>
              <w:sdtContent>
                <w:del w:author="Thomas Cervone-Richards - NOAA Federal" w:id="224" w:date="2023-07-14T16:16:25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widowControl w:val="0"/>
              <w:spacing w:after="0" w:line="276" w:lineRule="auto"/>
              <w:jc w:val="left"/>
              <w:rPr>
                <w:i w:val="1"/>
                <w:sz w:val="19.920000076293945"/>
                <w:szCs w:val="19.920000076293945"/>
              </w:rPr>
            </w:pPr>
            <w:r w:rsidDel="00000000" w:rsidR="00000000" w:rsidRPr="00000000">
              <w:rPr>
                <w:rtl w:val="0"/>
              </w:rPr>
            </w:r>
          </w:p>
        </w:tc>
      </w:tr>
      <w:sdt>
        <w:sdtPr>
          <w:tag w:val="goog_rdk_2439"/>
        </w:sdtPr>
        <w:sdtContent>
          <w:tr>
            <w:trPr>
              <w:cantSplit w:val="0"/>
              <w:trHeight w:val="1619.9993896484375" w:hRule="atLeast"/>
              <w:tblHeader w:val="0"/>
              <w:del w:author="Synclaire Williamson - NOAA Affiliate" w:id="225" w:date="2023-10-13T15:57:51Z"/>
            </w:trPr>
            <w:tc>
              <w:tcPr>
                <w:shd w:fill="auto" w:val="clear"/>
                <w:tcMar>
                  <w:top w:w="100.0" w:type="dxa"/>
                  <w:left w:w="100.0" w:type="dxa"/>
                  <w:bottom w:w="100.0" w:type="dxa"/>
                  <w:right w:w="100.0" w:type="dxa"/>
                </w:tcMar>
                <w:vAlign w:val="top"/>
              </w:tcPr>
              <w:sdt>
                <w:sdtPr>
                  <w:tag w:val="goog_rdk_2441"/>
                </w:sdtPr>
                <w:sdtContent>
                  <w:p w:rsidR="00000000" w:rsidDel="00000000" w:rsidP="00000000" w:rsidRDefault="00000000" w:rsidRPr="00000000" w14:paraId="00000E81">
                    <w:pPr>
                      <w:widowControl w:val="0"/>
                      <w:spacing w:after="0" w:line="240" w:lineRule="auto"/>
                      <w:jc w:val="center"/>
                      <w:rPr>
                        <w:del w:author="Synclaire Williamson - NOAA Affiliate" w:id="225" w:date="2023-10-13T15:57:51Z"/>
                        <w:sz w:val="19.920000076293945"/>
                        <w:szCs w:val="19.920000076293945"/>
                      </w:rPr>
                    </w:pPr>
                    <w:sdt>
                      <w:sdtPr>
                        <w:tag w:val="goog_rdk_2440"/>
                      </w:sdtPr>
                      <w:sdtContent>
                        <w:del w:author="Synclaire Williamson - NOAA Affiliate" w:id="225" w:date="2023-10-13T15:57:51Z">
                          <w:r w:rsidDel="00000000" w:rsidR="00000000" w:rsidRPr="00000000">
                            <w:rPr>
                              <w:sz w:val="19.920000076293945"/>
                              <w:szCs w:val="19.920000076293945"/>
                              <w:rtl w:val="0"/>
                            </w:rPr>
                            <w:delText xml:space="preserve">1529 </w:delText>
                          </w:r>
                        </w:del>
                      </w:sdtContent>
                    </w:sdt>
                  </w:p>
                </w:sdtContent>
              </w:sdt>
            </w:tc>
            <w:tc>
              <w:tcPr>
                <w:shd w:fill="auto" w:val="clear"/>
                <w:tcMar>
                  <w:top w:w="100.0" w:type="dxa"/>
                  <w:left w:w="100.0" w:type="dxa"/>
                  <w:bottom w:w="100.0" w:type="dxa"/>
                  <w:right w:w="100.0" w:type="dxa"/>
                </w:tcMar>
                <w:vAlign w:val="top"/>
              </w:tcPr>
              <w:sdt>
                <w:sdtPr>
                  <w:tag w:val="goog_rdk_2443"/>
                </w:sdtPr>
                <w:sdtContent>
                  <w:p w:rsidR="00000000" w:rsidDel="00000000" w:rsidP="00000000" w:rsidRDefault="00000000" w:rsidRPr="00000000" w14:paraId="00000E82">
                    <w:pPr>
                      <w:widowControl w:val="0"/>
                      <w:spacing w:after="0" w:line="230.02827644348145" w:lineRule="auto"/>
                      <w:ind w:left="121.56478881835938" w:right="114.42413330078125" w:firstLine="8.36639404296875"/>
                      <w:jc w:val="left"/>
                      <w:rPr>
                        <w:del w:author="Synclaire Williamson - NOAA Affiliate" w:id="225" w:date="2023-10-13T15:57:51Z"/>
                        <w:sz w:val="19.920000076293945"/>
                        <w:szCs w:val="19.920000076293945"/>
                      </w:rPr>
                    </w:pPr>
                    <w:sdt>
                      <w:sdtPr>
                        <w:tag w:val="goog_rdk_2442"/>
                      </w:sdtPr>
                      <w:sdtContent>
                        <w:del w:author="Synclaire Williamson - NOAA Affiliate" w:id="225" w:date="2023-10-13T15:57:51Z">
                          <w:r w:rsidDel="00000000" w:rsidR="00000000" w:rsidRPr="00000000">
                            <w:rPr>
                              <w:sz w:val="19.920000076293945"/>
                              <w:szCs w:val="19.920000076293945"/>
                              <w:rtl w:val="0"/>
                            </w:rPr>
                            <w:delText xml:space="preserve">For each feature object  COVERED_BY a M_QUAL  meta object where  </w:delText>
                          </w:r>
                        </w:del>
                      </w:sdtContent>
                    </w:sdt>
                  </w:p>
                </w:sdtContent>
              </w:sdt>
              <w:sdt>
                <w:sdtPr>
                  <w:tag w:val="goog_rdk_2446"/>
                </w:sdtPr>
                <w:sdtContent>
                  <w:p w:rsidR="00000000" w:rsidDel="00000000" w:rsidP="00000000" w:rsidRDefault="00000000" w:rsidRPr="00000000" w14:paraId="00000E83">
                    <w:pPr>
                      <w:widowControl w:val="0"/>
                      <w:spacing w:after="0" w:before="6.209716796875" w:line="231.2326955795288" w:lineRule="auto"/>
                      <w:ind w:left="115.58883666992188" w:right="299.2816162109375" w:firstLine="0"/>
                      <w:jc w:val="left"/>
                      <w:rPr>
                        <w:del w:author="Synclaire Williamson - NOAA Affiliate" w:id="225" w:date="2023-10-13T15:57:51Z"/>
                        <w:sz w:val="19.920000076293945"/>
                        <w:szCs w:val="19.920000076293945"/>
                      </w:rPr>
                    </w:pPr>
                    <w:sdt>
                      <w:sdtPr>
                        <w:tag w:val="goog_rdk_2444"/>
                      </w:sdtPr>
                      <w:sdtContent>
                        <w:del w:author="Synclaire Williamson - NOAA Affiliate" w:id="225" w:date="2023-10-13T15:57:51Z"/>
                        <w:sdt>
                          <w:sdtPr>
                            <w:tag w:val="goog_rdk_2445"/>
                          </w:sdtPr>
                          <w:sdtContent>
                            <w:commentRangeStart w:id="134"/>
                          </w:sdtContent>
                        </w:sdt>
                        <w:del w:author="Synclaire Williamson - NOAA Affiliate" w:id="225" w:date="2023-10-13T15:57:51Z">
                          <w:r w:rsidDel="00000000" w:rsidR="00000000" w:rsidRPr="00000000">
                            <w:rPr>
                              <w:sz w:val="19.920000076293945"/>
                              <w:szCs w:val="19.920000076293945"/>
                              <w:rtl w:val="0"/>
                            </w:rPr>
                            <w:delText xml:space="preserve">TECSOU</w:delText>
                          </w:r>
                          <w:commentRangeEnd w:id="134"/>
                          <w:r w:rsidDel="00000000" w:rsidR="00000000" w:rsidRPr="00000000">
                            <w:commentReference w:id="134"/>
                          </w:r>
                          <w:r w:rsidDel="00000000" w:rsidR="00000000" w:rsidRPr="00000000">
                            <w:rPr>
                              <w:sz w:val="19.920000076293945"/>
                              <w:szCs w:val="19.920000076293945"/>
                              <w:rtl w:val="0"/>
                            </w:rPr>
                            <w:delText xml:space="preserve"> is Known AND  the value of TECSOU is  Equal to the TECSOU of  the M_QUAL meta object.</w:delText>
                          </w:r>
                        </w:del>
                      </w:sdtContent>
                    </w:sdt>
                  </w:p>
                </w:sdtContent>
              </w:sdt>
            </w:tc>
            <w:tc>
              <w:tcPr>
                <w:shd w:fill="auto" w:val="clear"/>
                <w:tcMar>
                  <w:top w:w="100.0" w:type="dxa"/>
                  <w:left w:w="100.0" w:type="dxa"/>
                  <w:bottom w:w="100.0" w:type="dxa"/>
                  <w:right w:w="100.0" w:type="dxa"/>
                </w:tcMar>
                <w:vAlign w:val="top"/>
              </w:tcPr>
              <w:sdt>
                <w:sdtPr>
                  <w:tag w:val="goog_rdk_2448"/>
                </w:sdtPr>
                <w:sdtContent>
                  <w:p w:rsidR="00000000" w:rsidDel="00000000" w:rsidP="00000000" w:rsidRDefault="00000000" w:rsidRPr="00000000" w14:paraId="00000E84">
                    <w:pPr>
                      <w:widowControl w:val="0"/>
                      <w:spacing w:after="0" w:line="228.82385730743408" w:lineRule="auto"/>
                      <w:ind w:left="115.5889892578125" w:right="204.4659423828125" w:firstLine="0"/>
                      <w:jc w:val="left"/>
                      <w:rPr>
                        <w:del w:author="Synclaire Williamson - NOAA Affiliate" w:id="225" w:date="2023-10-13T15:57:51Z"/>
                        <w:sz w:val="19.920000076293945"/>
                        <w:szCs w:val="19.920000076293945"/>
                      </w:rPr>
                    </w:pPr>
                    <w:sdt>
                      <w:sdtPr>
                        <w:tag w:val="goog_rdk_2447"/>
                      </w:sdtPr>
                      <w:sdtContent>
                        <w:del w:author="Synclaire Williamson - NOAA Affiliate" w:id="225" w:date="2023-10-13T15:57:51Z">
                          <w:r w:rsidDel="00000000" w:rsidR="00000000" w:rsidRPr="00000000">
                            <w:rPr>
                              <w:sz w:val="19.920000076293945"/>
                              <w:szCs w:val="19.920000076293945"/>
                              <w:rtl w:val="0"/>
                            </w:rPr>
                            <w:delText xml:space="preserve">TECSOU value of a  feature object is  </w:delText>
                          </w:r>
                        </w:del>
                      </w:sdtContent>
                    </w:sdt>
                  </w:p>
                </w:sdtContent>
              </w:sdt>
              <w:sdt>
                <w:sdtPr>
                  <w:tag w:val="goog_rdk_2450"/>
                </w:sdtPr>
                <w:sdtContent>
                  <w:p w:rsidR="00000000" w:rsidDel="00000000" w:rsidP="00000000" w:rsidRDefault="00000000" w:rsidRPr="00000000" w14:paraId="00000E85">
                    <w:pPr>
                      <w:widowControl w:val="0"/>
                      <w:spacing w:after="0" w:before="7.20977783203125" w:line="231.23255252838135" w:lineRule="auto"/>
                      <w:ind w:left="126.14654541015625" w:right="93.1134033203125" w:hanging="5.37811279296875"/>
                      <w:jc w:val="left"/>
                      <w:rPr>
                        <w:del w:author="Synclaire Williamson - NOAA Affiliate" w:id="225" w:date="2023-10-13T15:57:51Z"/>
                        <w:sz w:val="19.920000076293945"/>
                        <w:szCs w:val="19.920000076293945"/>
                      </w:rPr>
                    </w:pPr>
                    <w:sdt>
                      <w:sdtPr>
                        <w:tag w:val="goog_rdk_2449"/>
                      </w:sdtPr>
                      <w:sdtContent>
                        <w:del w:author="Synclaire Williamson - NOAA Affiliate" w:id="225" w:date="2023-10-13T15:57:51Z">
                          <w:r w:rsidDel="00000000" w:rsidR="00000000" w:rsidRPr="00000000">
                            <w:rPr>
                              <w:sz w:val="19.920000076293945"/>
                              <w:szCs w:val="19.920000076293945"/>
                              <w:rtl w:val="0"/>
                            </w:rPr>
                            <w:delText xml:space="preserve">equal to value for the  M_QUAL object it  lies within.</w:delText>
                          </w:r>
                        </w:del>
                      </w:sdtContent>
                    </w:sdt>
                  </w:p>
                </w:sdtContent>
              </w:sdt>
            </w:tc>
            <w:tc>
              <w:tcPr>
                <w:shd w:fill="auto" w:val="clear"/>
                <w:tcMar>
                  <w:top w:w="100.0" w:type="dxa"/>
                  <w:left w:w="100.0" w:type="dxa"/>
                  <w:bottom w:w="100.0" w:type="dxa"/>
                  <w:right w:w="100.0" w:type="dxa"/>
                </w:tcMar>
                <w:vAlign w:val="top"/>
              </w:tcPr>
              <w:sdt>
                <w:sdtPr>
                  <w:tag w:val="goog_rdk_2452"/>
                </w:sdtPr>
                <w:sdtContent>
                  <w:p w:rsidR="00000000" w:rsidDel="00000000" w:rsidP="00000000" w:rsidRDefault="00000000" w:rsidRPr="00000000" w14:paraId="00000E86">
                    <w:pPr>
                      <w:widowControl w:val="0"/>
                      <w:spacing w:after="0" w:line="230.02827644348145" w:lineRule="auto"/>
                      <w:ind w:left="114.3939208984375" w:right="55.03662109375" w:firstLine="15.9356689453125"/>
                      <w:jc w:val="left"/>
                      <w:rPr>
                        <w:del w:author="Synclaire Williamson - NOAA Affiliate" w:id="225" w:date="2023-10-13T15:57:51Z"/>
                        <w:sz w:val="19.920000076293945"/>
                        <w:szCs w:val="19.920000076293945"/>
                      </w:rPr>
                    </w:pPr>
                    <w:sdt>
                      <w:sdtPr>
                        <w:tag w:val="goog_rdk_2451"/>
                      </w:sdtPr>
                      <w:sdtContent>
                        <w:del w:author="Synclaire Williamson - NOAA Affiliate" w:id="225" w:date="2023-10-13T15:57:51Z">
                          <w:r w:rsidDel="00000000" w:rsidR="00000000" w:rsidRPr="00000000">
                            <w:rPr>
                              <w:sz w:val="19.920000076293945"/>
                              <w:szCs w:val="19.920000076293945"/>
                              <w:rtl w:val="0"/>
                            </w:rPr>
                            <w:delText xml:space="preserve">Remove unnecessary  value of TECSOU from  feature object. </w:delText>
                          </w:r>
                        </w:del>
                      </w:sdtContent>
                    </w:sdt>
                  </w:p>
                </w:sdtContent>
              </w:sdt>
            </w:tc>
            <w:tc>
              <w:tcPr>
                <w:shd w:fill="auto" w:val="clear"/>
                <w:tcMar>
                  <w:top w:w="100.0" w:type="dxa"/>
                  <w:left w:w="100.0" w:type="dxa"/>
                  <w:bottom w:w="100.0" w:type="dxa"/>
                  <w:right w:w="100.0" w:type="dxa"/>
                </w:tcMar>
                <w:vAlign w:val="top"/>
              </w:tcPr>
              <w:sdt>
                <w:sdtPr>
                  <w:tag w:val="goog_rdk_2454"/>
                </w:sdtPr>
                <w:sdtContent>
                  <w:p w:rsidR="00000000" w:rsidDel="00000000" w:rsidP="00000000" w:rsidRDefault="00000000" w:rsidRPr="00000000" w14:paraId="00000E87">
                    <w:pPr>
                      <w:widowControl w:val="0"/>
                      <w:spacing w:after="0" w:line="240" w:lineRule="auto"/>
                      <w:ind w:left="117.9791259765625" w:firstLine="0"/>
                      <w:jc w:val="left"/>
                      <w:rPr>
                        <w:del w:author="Synclaire Williamson - NOAA Affiliate" w:id="225" w:date="2023-10-13T15:57:51Z"/>
                        <w:sz w:val="19.920000076293945"/>
                        <w:szCs w:val="19.920000076293945"/>
                      </w:rPr>
                    </w:pPr>
                    <w:sdt>
                      <w:sdtPr>
                        <w:tag w:val="goog_rdk_2453"/>
                      </w:sdtPr>
                      <w:sdtContent>
                        <w:del w:author="Synclaire Williamson - NOAA Affiliate" w:id="225" w:date="2023-10-13T15:57:51Z">
                          <w:r w:rsidDel="00000000" w:rsidR="00000000" w:rsidRPr="00000000">
                            <w:rPr>
                              <w:sz w:val="19.920000076293945"/>
                              <w:szCs w:val="19.920000076293945"/>
                              <w:rtl w:val="0"/>
                            </w:rPr>
                            <w:delText xml:space="preserve">2.2.3.1 and  </w:delText>
                          </w:r>
                        </w:del>
                      </w:sdtContent>
                    </w:sdt>
                  </w:p>
                </w:sdtContent>
              </w:sdt>
              <w:sdt>
                <w:sdtPr>
                  <w:tag w:val="goog_rdk_2456"/>
                </w:sdtPr>
                <w:sdtContent>
                  <w:p w:rsidR="00000000" w:rsidDel="00000000" w:rsidP="00000000" w:rsidRDefault="00000000" w:rsidRPr="00000000" w14:paraId="00000E88">
                    <w:pPr>
                      <w:widowControl w:val="0"/>
                      <w:spacing w:after="0" w:line="240" w:lineRule="auto"/>
                      <w:ind w:left="117.9791259765625" w:firstLine="0"/>
                      <w:jc w:val="left"/>
                      <w:rPr>
                        <w:del w:author="Synclaire Williamson - NOAA Affiliate" w:id="225" w:date="2023-10-13T15:57:51Z"/>
                        <w:sz w:val="19.920000076293945"/>
                        <w:szCs w:val="19.920000076293945"/>
                      </w:rPr>
                    </w:pPr>
                    <w:sdt>
                      <w:sdtPr>
                        <w:tag w:val="goog_rdk_2455"/>
                      </w:sdtPr>
                      <w:sdtContent>
                        <w:del w:author="Synclaire Williamson - NOAA Affiliate" w:id="225" w:date="2023-10-13T15:57:51Z">
                          <w:r w:rsidDel="00000000" w:rsidR="00000000" w:rsidRPr="00000000">
                            <w:rPr>
                              <w:sz w:val="19.920000076293945"/>
                              <w:szCs w:val="19.920000076293945"/>
                              <w:rtl w:val="0"/>
                            </w:rPr>
                            <w:delText xml:space="preserve">2.2.3.5</w:delText>
                          </w:r>
                        </w:del>
                      </w:sdtContent>
                    </w:sdt>
                  </w:p>
                </w:sdtContent>
              </w:sdt>
            </w:tc>
            <w:tc>
              <w:tcPr>
                <w:shd w:fill="auto" w:val="clear"/>
                <w:tcMar>
                  <w:top w:w="100.0" w:type="dxa"/>
                  <w:left w:w="100.0" w:type="dxa"/>
                  <w:bottom w:w="100.0" w:type="dxa"/>
                  <w:right w:w="100.0" w:type="dxa"/>
                </w:tcMar>
                <w:vAlign w:val="top"/>
              </w:tcPr>
              <w:sdt>
                <w:sdtPr>
                  <w:tag w:val="goog_rdk_2458"/>
                </w:sdtPr>
                <w:sdtContent>
                  <w:p w:rsidR="00000000" w:rsidDel="00000000" w:rsidP="00000000" w:rsidRDefault="00000000" w:rsidRPr="00000000" w14:paraId="00000E89">
                    <w:pPr>
                      <w:widowControl w:val="0"/>
                      <w:spacing w:after="0" w:line="240" w:lineRule="auto"/>
                      <w:jc w:val="center"/>
                      <w:rPr>
                        <w:del w:author="Synclaire Williamson - NOAA Affiliate" w:id="225" w:date="2023-10-13T15:57:51Z"/>
                        <w:sz w:val="19.920000076293945"/>
                        <w:szCs w:val="19.920000076293945"/>
                      </w:rPr>
                    </w:pPr>
                    <w:sdt>
                      <w:sdtPr>
                        <w:tag w:val="goog_rdk_2457"/>
                      </w:sdtPr>
                      <w:sdtContent>
                        <w:del w:author="Synclaire Williamson - NOAA Affiliate" w:id="225" w:date="2023-10-13T15:57:51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2460"/>
                </w:sdtPr>
                <w:sdtContent>
                  <w:p w:rsidR="00000000" w:rsidDel="00000000" w:rsidP="00000000" w:rsidRDefault="00000000" w:rsidRPr="00000000" w14:paraId="00000E8A">
                    <w:pPr>
                      <w:widowControl w:val="0"/>
                      <w:spacing w:after="0" w:line="240" w:lineRule="auto"/>
                      <w:jc w:val="center"/>
                      <w:rPr>
                        <w:del w:author="Synclaire Williamson - NOAA Affiliate" w:id="225" w:date="2023-10-13T15:57:51Z"/>
                        <w:sz w:val="19.920000076293945"/>
                        <w:szCs w:val="19.920000076293945"/>
                      </w:rPr>
                    </w:pPr>
                    <w:sdt>
                      <w:sdtPr>
                        <w:tag w:val="goog_rdk_2459"/>
                      </w:sdtPr>
                      <w:sdtContent>
                        <w:del w:author="Synclaire Williamson - NOAA Affiliate" w:id="225" w:date="2023-10-13T15:57:51Z">
                          <w:r w:rsidDel="00000000" w:rsidR="00000000" w:rsidRPr="00000000">
                            <w:rPr>
                              <w:rtl w:val="0"/>
                            </w:rPr>
                          </w:r>
                        </w:del>
                      </w:sdtContent>
                    </w:sdt>
                  </w:p>
                </w:sdtContent>
              </w:sdt>
            </w:tc>
          </w:tr>
        </w:sdtContent>
      </w:sdt>
      <w:tr>
        <w:trPr>
          <w:cantSplit w:val="0"/>
          <w:trHeight w:val="208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B">
            <w:pPr>
              <w:widowControl w:val="0"/>
              <w:spacing w:after="0" w:line="240" w:lineRule="auto"/>
              <w:jc w:val="center"/>
              <w:rPr>
                <w:sz w:val="19.920000076293945"/>
                <w:szCs w:val="19.920000076293945"/>
              </w:rPr>
            </w:pPr>
            <w:sdt>
              <w:sdtPr>
                <w:tag w:val="goog_rdk_2462"/>
              </w:sdtPr>
              <w:sdtContent>
                <w:del w:author="Synclaire Williamson - NOAA Affiliate" w:id="226" w:date="2023-10-13T15:58:29Z">
                  <w:r w:rsidDel="00000000" w:rsidR="00000000" w:rsidRPr="00000000">
                    <w:rPr>
                      <w:sz w:val="19.920000076293945"/>
                      <w:szCs w:val="19.920000076293945"/>
                      <w:rtl w:val="0"/>
                    </w:rPr>
                    <w:delText xml:space="preserve">1530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465"/>
            </w:sdtPr>
            <w:sdtContent>
              <w:p w:rsidR="00000000" w:rsidDel="00000000" w:rsidP="00000000" w:rsidRDefault="00000000" w:rsidRPr="00000000" w14:paraId="00000E8C">
                <w:pPr>
                  <w:widowControl w:val="0"/>
                  <w:spacing w:after="0" w:line="230.02824783325195" w:lineRule="auto"/>
                  <w:ind w:left="121.56478881835938" w:right="114.42413330078125" w:firstLine="8.36639404296875"/>
                  <w:jc w:val="left"/>
                  <w:rPr>
                    <w:del w:author="Synclaire Williamson - NOAA Affiliate" w:id="226" w:date="2023-10-13T15:58:29Z"/>
                    <w:sz w:val="19.920000076293945"/>
                    <w:szCs w:val="19.920000076293945"/>
                  </w:rPr>
                </w:pPr>
                <w:sdt>
                  <w:sdtPr>
                    <w:tag w:val="goog_rdk_2464"/>
                  </w:sdtPr>
                  <w:sdtContent>
                    <w:del w:author="Synclaire Williamson - NOAA Affiliate" w:id="226" w:date="2023-10-13T15:58:29Z">
                      <w:r w:rsidDel="00000000" w:rsidR="00000000" w:rsidRPr="00000000">
                        <w:rPr>
                          <w:sz w:val="19.920000076293945"/>
                          <w:szCs w:val="19.920000076293945"/>
                          <w:rtl w:val="0"/>
                        </w:rPr>
                        <w:delText xml:space="preserve">For each feature object  COVERED_BY a M_QUAL  meta object where  </w:delText>
                      </w:r>
                    </w:del>
                  </w:sdtContent>
                </w:sdt>
              </w:p>
            </w:sdtContent>
          </w:sdt>
          <w:sdt>
            <w:sdtPr>
              <w:tag w:val="goog_rdk_2467"/>
            </w:sdtPr>
            <w:sdtContent>
              <w:p w:rsidR="00000000" w:rsidDel="00000000" w:rsidP="00000000" w:rsidRDefault="00000000" w:rsidRPr="00000000" w14:paraId="00000E8D">
                <w:pPr>
                  <w:widowControl w:val="0"/>
                  <w:spacing w:after="0" w:before="6.60980224609375" w:line="231.23276710510254" w:lineRule="auto"/>
                  <w:ind w:left="115.58883666992188" w:right="194.10369873046875" w:firstLine="6.971893310546875"/>
                  <w:jc w:val="left"/>
                  <w:rPr>
                    <w:del w:author="Synclaire Williamson - NOAA Affiliate" w:id="226" w:date="2023-10-13T15:58:29Z"/>
                    <w:sz w:val="19.920000076293945"/>
                    <w:szCs w:val="19.920000076293945"/>
                  </w:rPr>
                </w:pPr>
                <w:sdt>
                  <w:sdtPr>
                    <w:tag w:val="goog_rdk_2466"/>
                  </w:sdtPr>
                  <w:sdtContent>
                    <w:del w:author="Synclaire Williamson - NOAA Affiliate" w:id="226" w:date="2023-10-13T15:58:29Z">
                      <w:r w:rsidDel="00000000" w:rsidR="00000000" w:rsidRPr="00000000">
                        <w:rPr>
                          <w:sz w:val="19.920000076293945"/>
                          <w:szCs w:val="19.920000076293945"/>
                          <w:rtl w:val="0"/>
                        </w:rPr>
                        <w:delText xml:space="preserve">SOUACC is Known AND  the value of SOUACC is  Equal to the SOUACC OR  is equivalent to the  </w:delText>
                      </w:r>
                    </w:del>
                  </w:sdtContent>
                </w:sdt>
              </w:p>
            </w:sdtContent>
          </w:sdt>
          <w:p w:rsidR="00000000" w:rsidDel="00000000" w:rsidP="00000000" w:rsidRDefault="00000000" w:rsidRPr="00000000" w14:paraId="00000E8E">
            <w:pPr>
              <w:widowControl w:val="0"/>
              <w:spacing w:after="0" w:before="2.810516357421875" w:line="231.2328815460205" w:lineRule="auto"/>
              <w:ind w:left="127.34161376953125" w:right="517.4050903320312" w:hanging="5.776824951171875"/>
              <w:jc w:val="left"/>
              <w:rPr>
                <w:sz w:val="19.920000076293945"/>
                <w:szCs w:val="19.920000076293945"/>
              </w:rPr>
            </w:pPr>
            <w:sdt>
              <w:sdtPr>
                <w:tag w:val="goog_rdk_2468"/>
              </w:sdtPr>
              <w:sdtContent>
                <w:del w:author="Synclaire Williamson - NOAA Affiliate" w:id="226" w:date="2023-10-13T15:58:29Z"/>
                <w:sdt>
                  <w:sdtPr>
                    <w:tag w:val="goog_rdk_2469"/>
                  </w:sdtPr>
                  <w:sdtContent>
                    <w:commentRangeStart w:id="135"/>
                  </w:sdtContent>
                </w:sdt>
                <w:del w:author="Synclaire Williamson - NOAA Affiliate" w:id="226" w:date="2023-10-13T15:58:29Z">
                  <w:r w:rsidDel="00000000" w:rsidR="00000000" w:rsidRPr="00000000">
                    <w:rPr>
                      <w:sz w:val="19.920000076293945"/>
                      <w:szCs w:val="19.920000076293945"/>
                      <w:rtl w:val="0"/>
                    </w:rPr>
                    <w:delText xml:space="preserve">CATZOC</w:delText>
                  </w:r>
                  <w:commentRangeEnd w:id="135"/>
                  <w:r w:rsidDel="00000000" w:rsidR="00000000" w:rsidRPr="00000000">
                    <w:commentReference w:id="135"/>
                  </w:r>
                  <w:r w:rsidDel="00000000" w:rsidR="00000000" w:rsidRPr="00000000">
                    <w:rPr>
                      <w:sz w:val="19.920000076293945"/>
                      <w:szCs w:val="19.920000076293945"/>
                      <w:rtl w:val="0"/>
                    </w:rPr>
                    <w:delText xml:space="preserve"> values of the  M_QUAL meta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472"/>
            </w:sdtPr>
            <w:sdtContent>
              <w:p w:rsidR="00000000" w:rsidDel="00000000" w:rsidP="00000000" w:rsidRDefault="00000000" w:rsidRPr="00000000" w14:paraId="00000E8F">
                <w:pPr>
                  <w:widowControl w:val="0"/>
                  <w:spacing w:after="0" w:line="228.82381439208984" w:lineRule="auto"/>
                  <w:ind w:left="115.5889892578125" w:right="183.15185546875" w:firstLine="6.9720458984375"/>
                  <w:jc w:val="left"/>
                  <w:rPr>
                    <w:del w:author="Synclaire Williamson - NOAA Affiliate" w:id="226" w:date="2023-10-13T15:58:29Z"/>
                    <w:sz w:val="19.920000076293945"/>
                    <w:szCs w:val="19.920000076293945"/>
                  </w:rPr>
                </w:pPr>
                <w:sdt>
                  <w:sdtPr>
                    <w:tag w:val="goog_rdk_2471"/>
                  </w:sdtPr>
                  <w:sdtContent>
                    <w:del w:author="Synclaire Williamson - NOAA Affiliate" w:id="226" w:date="2023-10-13T15:58:29Z">
                      <w:r w:rsidDel="00000000" w:rsidR="00000000" w:rsidRPr="00000000">
                        <w:rPr>
                          <w:sz w:val="19.920000076293945"/>
                          <w:szCs w:val="19.920000076293945"/>
                          <w:rtl w:val="0"/>
                        </w:rPr>
                        <w:delText xml:space="preserve">SOUACC value of a  feature object is  </w:delText>
                      </w:r>
                    </w:del>
                  </w:sdtContent>
                </w:sdt>
              </w:p>
            </w:sdtContent>
          </w:sdt>
          <w:sdt>
            <w:sdtPr>
              <w:tag w:val="goog_rdk_2474"/>
            </w:sdtPr>
            <w:sdtContent>
              <w:p w:rsidR="00000000" w:rsidDel="00000000" w:rsidP="00000000" w:rsidRDefault="00000000" w:rsidRPr="00000000" w14:paraId="00000E90">
                <w:pPr>
                  <w:widowControl w:val="0"/>
                  <w:spacing w:after="0" w:before="7.20977783203125" w:line="240" w:lineRule="auto"/>
                  <w:ind w:left="120.7684326171875" w:firstLine="0"/>
                  <w:jc w:val="left"/>
                  <w:rPr>
                    <w:del w:author="Synclaire Williamson - NOAA Affiliate" w:id="226" w:date="2023-10-13T15:58:29Z"/>
                    <w:sz w:val="19.920000076293945"/>
                    <w:szCs w:val="19.920000076293945"/>
                  </w:rPr>
                </w:pPr>
                <w:sdt>
                  <w:sdtPr>
                    <w:tag w:val="goog_rdk_2473"/>
                  </w:sdtPr>
                  <w:sdtContent>
                    <w:del w:author="Synclaire Williamson - NOAA Affiliate" w:id="226" w:date="2023-10-13T15:58:29Z">
                      <w:r w:rsidDel="00000000" w:rsidR="00000000" w:rsidRPr="00000000">
                        <w:rPr>
                          <w:sz w:val="19.920000076293945"/>
                          <w:szCs w:val="19.920000076293945"/>
                          <w:rtl w:val="0"/>
                        </w:rPr>
                        <w:delText xml:space="preserve">equal to the  </w:delText>
                      </w:r>
                    </w:del>
                  </w:sdtContent>
                </w:sdt>
              </w:p>
            </w:sdtContent>
          </w:sdt>
          <w:sdt>
            <w:sdtPr>
              <w:tag w:val="goog_rdk_2476"/>
            </w:sdtPr>
            <w:sdtContent>
              <w:p w:rsidR="00000000" w:rsidDel="00000000" w:rsidP="00000000" w:rsidRDefault="00000000" w:rsidRPr="00000000" w14:paraId="00000E91">
                <w:pPr>
                  <w:widowControl w:val="0"/>
                  <w:spacing w:after="0" w:line="231.2326955795288" w:lineRule="auto"/>
                  <w:ind w:left="120.7684326171875" w:right="339.722900390625" w:firstLine="1.7926025390625"/>
                  <w:jc w:val="left"/>
                  <w:rPr>
                    <w:del w:author="Synclaire Williamson - NOAA Affiliate" w:id="226" w:date="2023-10-13T15:58:29Z"/>
                    <w:sz w:val="19.920000076293945"/>
                    <w:szCs w:val="19.920000076293945"/>
                  </w:rPr>
                </w:pPr>
                <w:sdt>
                  <w:sdtPr>
                    <w:tag w:val="goog_rdk_2475"/>
                  </w:sdtPr>
                  <w:sdtContent>
                    <w:del w:author="Synclaire Williamson - NOAA Affiliate" w:id="226" w:date="2023-10-13T15:58:29Z">
                      <w:r w:rsidDel="00000000" w:rsidR="00000000" w:rsidRPr="00000000">
                        <w:rPr>
                          <w:sz w:val="19.920000076293945"/>
                          <w:szCs w:val="19.920000076293945"/>
                          <w:rtl w:val="0"/>
                        </w:rPr>
                        <w:delText xml:space="preserve">SOUACC value or  equivalent to the  </w:delText>
                      </w:r>
                    </w:del>
                  </w:sdtContent>
                </w:sdt>
              </w:p>
            </w:sdtContent>
          </w:sdt>
          <w:p w:rsidR="00000000" w:rsidDel="00000000" w:rsidP="00000000" w:rsidRDefault="00000000" w:rsidRPr="00000000" w14:paraId="00000E92">
            <w:pPr>
              <w:widowControl w:val="0"/>
              <w:spacing w:after="0" w:before="5.2105712890625" w:line="230.0284481048584" w:lineRule="auto"/>
              <w:ind w:left="114.3939208984375" w:right="61.241455078125" w:hanging="1.195068359375"/>
              <w:jc w:val="left"/>
              <w:rPr>
                <w:sz w:val="19.920000076293945"/>
                <w:szCs w:val="19.920000076293945"/>
              </w:rPr>
            </w:pPr>
            <w:sdt>
              <w:sdtPr>
                <w:tag w:val="goog_rdk_2477"/>
              </w:sdtPr>
              <w:sdtContent>
                <w:del w:author="Synclaire Williamson - NOAA Affiliate" w:id="226" w:date="2023-10-13T15:58:29Z">
                  <w:r w:rsidDel="00000000" w:rsidR="00000000" w:rsidRPr="00000000">
                    <w:rPr>
                      <w:sz w:val="19.920000076293945"/>
                      <w:szCs w:val="19.920000076293945"/>
                      <w:rtl w:val="0"/>
                    </w:rPr>
                    <w:delText xml:space="preserve">value of CATZOC of  the M_QUAL object it  lies within.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480"/>
            </w:sdtPr>
            <w:sdtContent>
              <w:p w:rsidR="00000000" w:rsidDel="00000000" w:rsidP="00000000" w:rsidRDefault="00000000" w:rsidRPr="00000000" w14:paraId="00000E93">
                <w:pPr>
                  <w:widowControl w:val="0"/>
                  <w:spacing w:after="0" w:line="228.82381439208984" w:lineRule="auto"/>
                  <w:ind w:left="114.3939208984375" w:right="169.5672607421875" w:firstLine="15.9356689453125"/>
                  <w:jc w:val="left"/>
                  <w:rPr>
                    <w:del w:author="Synclaire Williamson - NOAA Affiliate" w:id="226" w:date="2023-10-13T15:58:29Z"/>
                    <w:sz w:val="19.920000076293945"/>
                    <w:szCs w:val="19.920000076293945"/>
                  </w:rPr>
                </w:pPr>
                <w:sdt>
                  <w:sdtPr>
                    <w:tag w:val="goog_rdk_2479"/>
                  </w:sdtPr>
                  <w:sdtContent>
                    <w:del w:author="Synclaire Williamson - NOAA Affiliate" w:id="226" w:date="2023-10-13T15:58:29Z">
                      <w:r w:rsidDel="00000000" w:rsidR="00000000" w:rsidRPr="00000000">
                        <w:rPr>
                          <w:sz w:val="19.920000076293945"/>
                          <w:szCs w:val="19.920000076293945"/>
                          <w:rtl w:val="0"/>
                        </w:rPr>
                        <w:delText xml:space="preserve">Remove unnecessary  value of SOUACC  </w:delText>
                      </w:r>
                    </w:del>
                  </w:sdtContent>
                </w:sdt>
              </w:p>
            </w:sdtContent>
          </w:sdt>
          <w:p w:rsidR="00000000" w:rsidDel="00000000" w:rsidP="00000000" w:rsidRDefault="00000000" w:rsidRPr="00000000" w14:paraId="00000E94">
            <w:pPr>
              <w:widowControl w:val="0"/>
              <w:spacing w:after="0" w:before="7.20977783203125" w:line="240" w:lineRule="auto"/>
              <w:ind w:left="115.5889892578125" w:firstLine="0"/>
              <w:jc w:val="left"/>
              <w:rPr>
                <w:sz w:val="19.920000076293945"/>
                <w:szCs w:val="19.920000076293945"/>
              </w:rPr>
            </w:pPr>
            <w:sdt>
              <w:sdtPr>
                <w:tag w:val="goog_rdk_2481"/>
              </w:sdtPr>
              <w:sdtContent>
                <w:del w:author="Synclaire Williamson - NOAA Affiliate" w:id="226" w:date="2023-10-13T15:58:29Z">
                  <w:r w:rsidDel="00000000" w:rsidR="00000000" w:rsidRPr="00000000">
                    <w:rPr>
                      <w:sz w:val="19.920000076293945"/>
                      <w:szCs w:val="19.920000076293945"/>
                      <w:rtl w:val="0"/>
                    </w:rPr>
                    <w:delText xml:space="preserve">from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484"/>
            </w:sdtPr>
            <w:sdtContent>
              <w:p w:rsidR="00000000" w:rsidDel="00000000" w:rsidP="00000000" w:rsidRDefault="00000000" w:rsidRPr="00000000" w14:paraId="00000E95">
                <w:pPr>
                  <w:widowControl w:val="0"/>
                  <w:spacing w:after="0" w:line="240" w:lineRule="auto"/>
                  <w:ind w:left="117.9791259765625" w:firstLine="0"/>
                  <w:jc w:val="left"/>
                  <w:rPr>
                    <w:del w:author="Synclaire Williamson - NOAA Affiliate" w:id="226" w:date="2023-10-13T15:58:29Z"/>
                    <w:sz w:val="19.920000076293945"/>
                    <w:szCs w:val="19.920000076293945"/>
                  </w:rPr>
                </w:pPr>
                <w:sdt>
                  <w:sdtPr>
                    <w:tag w:val="goog_rdk_2483"/>
                  </w:sdtPr>
                  <w:sdtContent>
                    <w:del w:author="Synclaire Williamson - NOAA Affiliate" w:id="226" w:date="2023-10-13T15:58:29Z">
                      <w:r w:rsidDel="00000000" w:rsidR="00000000" w:rsidRPr="00000000">
                        <w:rPr>
                          <w:sz w:val="19.920000076293945"/>
                          <w:szCs w:val="19.920000076293945"/>
                          <w:rtl w:val="0"/>
                        </w:rPr>
                        <w:delText xml:space="preserve">2.2.3.1 and  </w:delText>
                      </w:r>
                    </w:del>
                  </w:sdtContent>
                </w:sdt>
              </w:p>
            </w:sdtContent>
          </w:sdt>
          <w:p w:rsidR="00000000" w:rsidDel="00000000" w:rsidP="00000000" w:rsidRDefault="00000000" w:rsidRPr="00000000" w14:paraId="00000E96">
            <w:pPr>
              <w:widowControl w:val="0"/>
              <w:spacing w:after="0" w:line="240" w:lineRule="auto"/>
              <w:ind w:left="117.9791259765625" w:firstLine="0"/>
              <w:jc w:val="left"/>
              <w:rPr>
                <w:sz w:val="19.920000076293945"/>
                <w:szCs w:val="19.920000076293945"/>
              </w:rPr>
            </w:pPr>
            <w:sdt>
              <w:sdtPr>
                <w:tag w:val="goog_rdk_2485"/>
              </w:sdtPr>
              <w:sdtContent>
                <w:del w:author="Synclaire Williamson - NOAA Affiliate" w:id="226" w:date="2023-10-13T15:58:29Z">
                  <w:r w:rsidDel="00000000" w:rsidR="00000000" w:rsidRPr="00000000">
                    <w:rPr>
                      <w:sz w:val="19.920000076293945"/>
                      <w:szCs w:val="19.920000076293945"/>
                      <w:rtl w:val="0"/>
                    </w:rPr>
                    <w:delText xml:space="preserve">2.2.3.4</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widowControl w:val="0"/>
              <w:spacing w:after="0" w:line="240" w:lineRule="auto"/>
              <w:jc w:val="center"/>
              <w:rPr>
                <w:sz w:val="19.920000076293945"/>
                <w:szCs w:val="19.920000076293945"/>
              </w:rPr>
            </w:pPr>
            <w:sdt>
              <w:sdtPr>
                <w:tag w:val="goog_rdk_2487"/>
              </w:sdtPr>
              <w:sdtContent>
                <w:del w:author="Synclaire Williamson - NOAA Affiliate" w:id="226" w:date="2023-10-13T15:58:2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8">
            <w:pPr>
              <w:widowControl w:val="0"/>
              <w:spacing w:after="0" w:line="240" w:lineRule="auto"/>
              <w:jc w:val="center"/>
              <w:rPr>
                <w:sz w:val="19.920000076293945"/>
                <w:szCs w:val="19.920000076293945"/>
              </w:rPr>
            </w:pPr>
            <w:sdt>
              <w:sdtPr>
                <w:tag w:val="goog_rdk_2489"/>
              </w:sdtPr>
              <w:sdtContent>
                <w:ins w:author="Synclaire Williamson - NOAA Affiliate" w:id="227" w:date="2023-10-13T15:57:56Z"/>
                <w:sdt>
                  <w:sdtPr>
                    <w:tag w:val="goog_rdk_2490"/>
                  </w:sdtPr>
                  <w:sdtContent>
                    <w:commentRangeStart w:id="136"/>
                  </w:sdtContent>
                </w:sdt>
                <w:ins w:author="Synclaire Williamson - NOAA Affiliate" w:id="227" w:date="2023-10-13T15:57:56Z">
                  <w:sdt>
                    <w:sdtPr>
                      <w:tag w:val="goog_rdk_2491"/>
                    </w:sdtPr>
                    <w:sdtContent>
                      <w:commentRangeStart w:id="137"/>
                    </w:sdtContent>
                  </w:sdt>
                  <w:r w:rsidDel="00000000" w:rsidR="00000000" w:rsidRPr="00000000">
                    <w:rPr>
                      <w:sz w:val="19.920000076293945"/>
                      <w:szCs w:val="19.920000076293945"/>
                      <w:rtl w:val="0"/>
                    </w:rPr>
                    <w:t xml:space="preserve">414?</w:t>
                  </w:r>
                </w:ins>
              </w:sdtContent>
            </w:sdt>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p>
        </w:tc>
      </w:tr>
    </w:tbl>
    <w:p w:rsidR="00000000" w:rsidDel="00000000" w:rsidP="00000000" w:rsidRDefault="00000000" w:rsidRPr="00000000" w14:paraId="00000E99">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E9A">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E9B">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E9C">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41 </w:t>
      </w:r>
    </w:p>
    <w:tbl>
      <w:tblPr>
        <w:tblStyle w:val="Table32"/>
        <w:tblW w:w="10455.0" w:type="dxa"/>
        <w:jc w:val="left"/>
        <w:tblInd w:w="-60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505"/>
        <w:gridCol w:w="1965"/>
        <w:gridCol w:w="2220"/>
        <w:gridCol w:w="1545"/>
        <w:gridCol w:w="645"/>
        <w:gridCol w:w="660"/>
        <w:tblGridChange w:id="0">
          <w:tblGrid>
            <w:gridCol w:w="915"/>
            <w:gridCol w:w="2505"/>
            <w:gridCol w:w="1965"/>
            <w:gridCol w:w="2220"/>
            <w:gridCol w:w="1545"/>
            <w:gridCol w:w="645"/>
            <w:gridCol w:w="660"/>
          </w:tblGrid>
        </w:tblGridChange>
      </w:tblGrid>
      <w:sdt>
        <w:sdtPr>
          <w:tag w:val="goog_rdk_2493"/>
        </w:sdtPr>
        <w:sdtContent>
          <w:tr>
            <w:trPr>
              <w:cantSplit w:val="0"/>
              <w:trHeight w:val="1848.40087890625" w:hRule="atLeast"/>
              <w:tblHeader w:val="0"/>
              <w:del w:author="Synclaire Williamson - NOAA Affiliate" w:id="228" w:date="2023-10-13T16:00:42Z"/>
            </w:trPr>
            <w:tc>
              <w:tcPr>
                <w:shd w:fill="auto" w:val="clear"/>
                <w:tcMar>
                  <w:top w:w="100.0" w:type="dxa"/>
                  <w:left w:w="100.0" w:type="dxa"/>
                  <w:bottom w:w="100.0" w:type="dxa"/>
                  <w:right w:w="100.0" w:type="dxa"/>
                </w:tcMar>
                <w:vAlign w:val="top"/>
              </w:tcPr>
              <w:sdt>
                <w:sdtPr>
                  <w:tag w:val="goog_rdk_2495"/>
                </w:sdtPr>
                <w:sdtContent>
                  <w:p w:rsidR="00000000" w:rsidDel="00000000" w:rsidP="00000000" w:rsidRDefault="00000000" w:rsidRPr="00000000" w14:paraId="00000E9D">
                    <w:pPr>
                      <w:widowControl w:val="0"/>
                      <w:spacing w:after="0" w:line="240" w:lineRule="auto"/>
                      <w:jc w:val="center"/>
                      <w:rPr>
                        <w:del w:author="Synclaire Williamson - NOAA Affiliate" w:id="228" w:date="2023-10-13T16:00:42Z"/>
                        <w:sz w:val="19.920000076293945"/>
                        <w:szCs w:val="19.920000076293945"/>
                      </w:rPr>
                    </w:pPr>
                    <w:sdt>
                      <w:sdtPr>
                        <w:tag w:val="goog_rdk_2494"/>
                      </w:sdtPr>
                      <w:sdtContent>
                        <w:del w:author="Synclaire Williamson - NOAA Affiliate" w:id="228" w:date="2023-10-13T16:00:42Z">
                          <w:r w:rsidDel="00000000" w:rsidR="00000000" w:rsidRPr="00000000">
                            <w:rPr>
                              <w:sz w:val="19.920000076293945"/>
                              <w:szCs w:val="19.920000076293945"/>
                              <w:rtl w:val="0"/>
                            </w:rPr>
                            <w:delText xml:space="preserve">1531 </w:delText>
                          </w:r>
                        </w:del>
                      </w:sdtContent>
                    </w:sdt>
                  </w:p>
                </w:sdtContent>
              </w:sdt>
            </w:tc>
            <w:tc>
              <w:tcPr>
                <w:shd w:fill="auto" w:val="clear"/>
                <w:tcMar>
                  <w:top w:w="100.0" w:type="dxa"/>
                  <w:left w:w="100.0" w:type="dxa"/>
                  <w:bottom w:w="100.0" w:type="dxa"/>
                  <w:right w:w="100.0" w:type="dxa"/>
                </w:tcMar>
                <w:vAlign w:val="top"/>
              </w:tcPr>
              <w:sdt>
                <w:sdtPr>
                  <w:tag w:val="goog_rdk_2497"/>
                </w:sdtPr>
                <w:sdtContent>
                  <w:p w:rsidR="00000000" w:rsidDel="00000000" w:rsidP="00000000" w:rsidRDefault="00000000" w:rsidRPr="00000000" w14:paraId="00000E9E">
                    <w:pPr>
                      <w:widowControl w:val="0"/>
                      <w:spacing w:after="0" w:line="230.89758396148682" w:lineRule="auto"/>
                      <w:ind w:left="115.58883666992188" w:right="148.91754150390625" w:firstLine="14.34234619140625"/>
                      <w:jc w:val="left"/>
                      <w:rPr>
                        <w:del w:author="Synclaire Williamson - NOAA Affiliate" w:id="228" w:date="2023-10-13T16:00:42Z"/>
                        <w:sz w:val="19.920000076293945"/>
                        <w:szCs w:val="19.920000076293945"/>
                      </w:rPr>
                    </w:pPr>
                    <w:sdt>
                      <w:sdtPr>
                        <w:tag w:val="goog_rdk_2496"/>
                      </w:sdtPr>
                      <w:sdtContent>
                        <w:del w:author="Synclaire Williamson - NOAA Affiliate" w:id="228" w:date="2023-10-13T16:00:42Z">
                          <w:r w:rsidDel="00000000" w:rsidR="00000000" w:rsidRPr="00000000">
                            <w:rPr>
                              <w:sz w:val="19.920000076293945"/>
                              <w:szCs w:val="19.920000076293945"/>
                              <w:rtl w:val="0"/>
                            </w:rPr>
                            <w:delText xml:space="preserve">For each M_QUAL meta  object where the value of  POSACC, SOUACC or  TECSOU is Known AND is  equivalent to or degrades  the accuracy indicated by  the value of CATZOC. </w:delText>
                          </w:r>
                        </w:del>
                      </w:sdtContent>
                    </w:sdt>
                  </w:p>
                </w:sdtContent>
              </w:sdt>
            </w:tc>
            <w:tc>
              <w:tcPr>
                <w:shd w:fill="auto" w:val="clear"/>
                <w:tcMar>
                  <w:top w:w="100.0" w:type="dxa"/>
                  <w:left w:w="100.0" w:type="dxa"/>
                  <w:bottom w:w="100.0" w:type="dxa"/>
                  <w:right w:w="100.0" w:type="dxa"/>
                </w:tcMar>
                <w:vAlign w:val="top"/>
              </w:tcPr>
              <w:sdt>
                <w:sdtPr>
                  <w:tag w:val="goog_rdk_2499"/>
                </w:sdtPr>
                <w:sdtContent>
                  <w:p w:rsidR="00000000" w:rsidDel="00000000" w:rsidP="00000000" w:rsidRDefault="00000000" w:rsidRPr="00000000" w14:paraId="00000E9F">
                    <w:pPr>
                      <w:widowControl w:val="0"/>
                      <w:spacing w:after="0" w:line="231.63326740264893" w:lineRule="auto"/>
                      <w:ind w:left="122.56103515625" w:right="272.5927734375" w:hanging="5.77667236328125"/>
                      <w:jc w:val="left"/>
                      <w:rPr>
                        <w:del w:author="Synclaire Williamson - NOAA Affiliate" w:id="228" w:date="2023-10-13T16:00:42Z"/>
                        <w:sz w:val="19.920000076293945"/>
                        <w:szCs w:val="19.920000076293945"/>
                      </w:rPr>
                    </w:pPr>
                    <w:sdt>
                      <w:sdtPr>
                        <w:tag w:val="goog_rdk_2498"/>
                      </w:sdtPr>
                      <w:sdtContent>
                        <w:del w:author="Synclaire Williamson - NOAA Affiliate" w:id="228" w:date="2023-10-13T16:00:42Z">
                          <w:r w:rsidDel="00000000" w:rsidR="00000000" w:rsidRPr="00000000">
                            <w:rPr>
                              <w:sz w:val="19.920000076293945"/>
                              <w:szCs w:val="19.920000076293945"/>
                              <w:rtl w:val="0"/>
                            </w:rPr>
                            <w:delText xml:space="preserve">Value of POSACC,  SOUACC, or  </w:delText>
                          </w:r>
                        </w:del>
                      </w:sdtContent>
                    </w:sdt>
                  </w:p>
                </w:sdtContent>
              </w:sdt>
              <w:sdt>
                <w:sdtPr>
                  <w:tag w:val="goog_rdk_2501"/>
                </w:sdtPr>
                <w:sdtContent>
                  <w:p w:rsidR="00000000" w:rsidDel="00000000" w:rsidP="00000000" w:rsidRDefault="00000000" w:rsidRPr="00000000" w14:paraId="00000EA0">
                    <w:pPr>
                      <w:widowControl w:val="0"/>
                      <w:spacing w:after="0" w:before="2.47802734375" w:line="240" w:lineRule="auto"/>
                      <w:ind w:left="115.5889892578125" w:firstLine="0"/>
                      <w:jc w:val="left"/>
                      <w:rPr>
                        <w:del w:author="Synclaire Williamson - NOAA Affiliate" w:id="228" w:date="2023-10-13T16:00:42Z"/>
                        <w:sz w:val="19.920000076293945"/>
                        <w:szCs w:val="19.920000076293945"/>
                      </w:rPr>
                    </w:pPr>
                    <w:sdt>
                      <w:sdtPr>
                        <w:tag w:val="goog_rdk_2500"/>
                      </w:sdtPr>
                      <w:sdtContent>
                        <w:del w:author="Synclaire Williamson - NOAA Affiliate" w:id="228" w:date="2023-10-13T16:00:42Z">
                          <w:r w:rsidDel="00000000" w:rsidR="00000000" w:rsidRPr="00000000">
                            <w:rPr>
                              <w:sz w:val="19.920000076293945"/>
                              <w:szCs w:val="19.920000076293945"/>
                              <w:rtl w:val="0"/>
                            </w:rPr>
                            <w:delText xml:space="preserve">TECSOU is  </w:delText>
                          </w:r>
                        </w:del>
                      </w:sdtContent>
                    </w:sdt>
                  </w:p>
                </w:sdtContent>
              </w:sdt>
              <w:sdt>
                <w:sdtPr>
                  <w:tag w:val="goog_rdk_2503"/>
                </w:sdtPr>
                <w:sdtContent>
                  <w:p w:rsidR="00000000" w:rsidDel="00000000" w:rsidP="00000000" w:rsidRDefault="00000000" w:rsidRPr="00000000" w14:paraId="00000EA1">
                    <w:pPr>
                      <w:widowControl w:val="0"/>
                      <w:spacing w:after="0" w:line="240" w:lineRule="auto"/>
                      <w:ind w:left="120.7684326171875" w:firstLine="0"/>
                      <w:jc w:val="left"/>
                      <w:rPr>
                        <w:del w:author="Synclaire Williamson - NOAA Affiliate" w:id="228" w:date="2023-10-13T16:00:42Z"/>
                        <w:sz w:val="19.920000076293945"/>
                        <w:szCs w:val="19.920000076293945"/>
                      </w:rPr>
                    </w:pPr>
                    <w:sdt>
                      <w:sdtPr>
                        <w:tag w:val="goog_rdk_2502"/>
                      </w:sdtPr>
                      <w:sdtContent>
                        <w:del w:author="Synclaire Williamson - NOAA Affiliate" w:id="228" w:date="2023-10-13T16:00:42Z">
                          <w:r w:rsidDel="00000000" w:rsidR="00000000" w:rsidRPr="00000000">
                            <w:rPr>
                              <w:sz w:val="19.920000076293945"/>
                              <w:szCs w:val="19.920000076293945"/>
                              <w:rtl w:val="0"/>
                            </w:rPr>
                            <w:delText xml:space="preserve">equivalent to or  </w:delText>
                          </w:r>
                        </w:del>
                      </w:sdtContent>
                    </w:sdt>
                  </w:p>
                </w:sdtContent>
              </w:sdt>
              <w:sdt>
                <w:sdtPr>
                  <w:tag w:val="goog_rdk_2505"/>
                </w:sdtPr>
                <w:sdtContent>
                  <w:p w:rsidR="00000000" w:rsidDel="00000000" w:rsidP="00000000" w:rsidRDefault="00000000" w:rsidRPr="00000000" w14:paraId="00000EA2">
                    <w:pPr>
                      <w:widowControl w:val="0"/>
                      <w:spacing w:after="0" w:line="240" w:lineRule="auto"/>
                      <w:ind w:left="119.7723388671875" w:firstLine="0"/>
                      <w:jc w:val="left"/>
                      <w:rPr>
                        <w:del w:author="Synclaire Williamson - NOAA Affiliate" w:id="228" w:date="2023-10-13T16:00:42Z"/>
                        <w:sz w:val="19.920000076293945"/>
                        <w:szCs w:val="19.920000076293945"/>
                      </w:rPr>
                    </w:pPr>
                    <w:sdt>
                      <w:sdtPr>
                        <w:tag w:val="goog_rdk_2504"/>
                      </w:sdtPr>
                      <w:sdtContent>
                        <w:del w:author="Synclaire Williamson - NOAA Affiliate" w:id="228" w:date="2023-10-13T16:00:42Z">
                          <w:r w:rsidDel="00000000" w:rsidR="00000000" w:rsidRPr="00000000">
                            <w:rPr>
                              <w:sz w:val="19.920000076293945"/>
                              <w:szCs w:val="19.920000076293945"/>
                              <w:rtl w:val="0"/>
                            </w:rPr>
                            <w:delText xml:space="preserve">degrades the  </w:delText>
                          </w:r>
                        </w:del>
                      </w:sdtContent>
                    </w:sdt>
                  </w:p>
                </w:sdtContent>
              </w:sdt>
              <w:sdt>
                <w:sdtPr>
                  <w:tag w:val="goog_rdk_2507"/>
                </w:sdtPr>
                <w:sdtContent>
                  <w:p w:rsidR="00000000" w:rsidDel="00000000" w:rsidP="00000000" w:rsidRDefault="00000000" w:rsidRPr="00000000" w14:paraId="00000EA3">
                    <w:pPr>
                      <w:widowControl w:val="0"/>
                      <w:spacing w:after="0" w:line="231.2314224243164" w:lineRule="auto"/>
                      <w:ind w:left="124.35394287109375" w:right="306.25732421875" w:hanging="4.38232421875"/>
                      <w:jc w:val="left"/>
                      <w:rPr>
                        <w:del w:author="Synclaire Williamson - NOAA Affiliate" w:id="228" w:date="2023-10-13T16:00:42Z"/>
                        <w:sz w:val="19.920000076293945"/>
                        <w:szCs w:val="19.920000076293945"/>
                      </w:rPr>
                    </w:pPr>
                    <w:sdt>
                      <w:sdtPr>
                        <w:tag w:val="goog_rdk_2506"/>
                      </w:sdtPr>
                      <w:sdtContent>
                        <w:del w:author="Synclaire Williamson - NOAA Affiliate" w:id="228" w:date="2023-10-13T16:00:42Z">
                          <w:r w:rsidDel="00000000" w:rsidR="00000000" w:rsidRPr="00000000">
                            <w:rPr>
                              <w:sz w:val="19.920000076293945"/>
                              <w:szCs w:val="19.920000076293945"/>
                              <w:rtl w:val="0"/>
                            </w:rPr>
                            <w:delText xml:space="preserve">accuracy indicated  by the value of  </w:delText>
                          </w:r>
                        </w:del>
                      </w:sdtContent>
                    </w:sdt>
                  </w:p>
                </w:sdtContent>
              </w:sdt>
              <w:sdt>
                <w:sdtPr>
                  <w:tag w:val="goog_rdk_2509"/>
                </w:sdtPr>
                <w:sdtContent>
                  <w:p w:rsidR="00000000" w:rsidDel="00000000" w:rsidP="00000000" w:rsidRDefault="00000000" w:rsidRPr="00000000" w14:paraId="00000EA4">
                    <w:pPr>
                      <w:widowControl w:val="0"/>
                      <w:spacing w:after="0" w:before="5.211181640625" w:line="240" w:lineRule="auto"/>
                      <w:ind w:left="121.56494140625" w:firstLine="0"/>
                      <w:jc w:val="left"/>
                      <w:rPr>
                        <w:del w:author="Synclaire Williamson - NOAA Affiliate" w:id="228" w:date="2023-10-13T16:00:42Z"/>
                        <w:sz w:val="19.920000076293945"/>
                        <w:szCs w:val="19.920000076293945"/>
                      </w:rPr>
                    </w:pPr>
                    <w:sdt>
                      <w:sdtPr>
                        <w:tag w:val="goog_rdk_2508"/>
                      </w:sdtPr>
                      <w:sdtContent>
                        <w:del w:author="Synclaire Williamson - NOAA Affiliate" w:id="228" w:date="2023-10-13T16:00:42Z">
                          <w:r w:rsidDel="00000000" w:rsidR="00000000" w:rsidRPr="00000000">
                            <w:rPr>
                              <w:sz w:val="19.920000076293945"/>
                              <w:szCs w:val="19.920000076293945"/>
                              <w:rtl w:val="0"/>
                            </w:rPr>
                            <w:delText xml:space="preserve">CATZOC. </w:delText>
                          </w:r>
                        </w:del>
                      </w:sdtContent>
                    </w:sdt>
                  </w:p>
                </w:sdtContent>
              </w:sdt>
            </w:tc>
            <w:tc>
              <w:tcPr>
                <w:shd w:fill="auto" w:val="clear"/>
                <w:tcMar>
                  <w:top w:w="100.0" w:type="dxa"/>
                  <w:left w:w="100.0" w:type="dxa"/>
                  <w:bottom w:w="100.0" w:type="dxa"/>
                  <w:right w:w="100.0" w:type="dxa"/>
                </w:tcMar>
                <w:vAlign w:val="top"/>
              </w:tcPr>
              <w:sdt>
                <w:sdtPr>
                  <w:tag w:val="goog_rdk_2511"/>
                </w:sdtPr>
                <w:sdtContent>
                  <w:p w:rsidR="00000000" w:rsidDel="00000000" w:rsidP="00000000" w:rsidRDefault="00000000" w:rsidRPr="00000000" w14:paraId="00000EA5">
                    <w:pPr>
                      <w:widowControl w:val="0"/>
                      <w:spacing w:after="0" w:line="231.63326740264893" w:lineRule="auto"/>
                      <w:ind w:left="119.7723388671875" w:right="59.219970703125" w:hanging="4.183349609375"/>
                      <w:jc w:val="left"/>
                      <w:rPr>
                        <w:del w:author="Synclaire Williamson - NOAA Affiliate" w:id="228" w:date="2023-10-13T16:00:42Z"/>
                        <w:sz w:val="19.920000076293945"/>
                        <w:szCs w:val="19.920000076293945"/>
                      </w:rPr>
                    </w:pPr>
                    <w:sdt>
                      <w:sdtPr>
                        <w:tag w:val="goog_rdk_2510"/>
                      </w:sdtPr>
                      <w:sdtContent>
                        <w:del w:author="Synclaire Williamson - NOAA Affiliate" w:id="228" w:date="2023-10-13T16:00:42Z">
                          <w:r w:rsidDel="00000000" w:rsidR="00000000" w:rsidRPr="00000000">
                            <w:rPr>
                              <w:sz w:val="19.920000076293945"/>
                              <w:szCs w:val="19.920000076293945"/>
                              <w:rtl w:val="0"/>
                            </w:rPr>
                            <w:delText xml:space="preserve">Amend CATZOC value  or remove  </w:delText>
                          </w:r>
                        </w:del>
                      </w:sdtContent>
                    </w:sdt>
                  </w:p>
                </w:sdtContent>
              </w:sdt>
              <w:sdt>
                <w:sdtPr>
                  <w:tag w:val="goog_rdk_2513"/>
                </w:sdtPr>
                <w:sdtContent>
                  <w:p w:rsidR="00000000" w:rsidDel="00000000" w:rsidP="00000000" w:rsidRDefault="00000000" w:rsidRPr="00000000" w14:paraId="00000EA6">
                    <w:pPr>
                      <w:widowControl w:val="0"/>
                      <w:spacing w:after="0" w:before="2.47802734375" w:line="231.23205184936523" w:lineRule="auto"/>
                      <w:ind w:left="115.5889892578125" w:right="59.02099609375" w:firstLine="10.557861328125"/>
                      <w:jc w:val="left"/>
                      <w:rPr>
                        <w:del w:author="Synclaire Williamson - NOAA Affiliate" w:id="228" w:date="2023-10-13T16:00:42Z"/>
                        <w:sz w:val="19.920000076293945"/>
                        <w:szCs w:val="19.920000076293945"/>
                      </w:rPr>
                    </w:pPr>
                    <w:sdt>
                      <w:sdtPr>
                        <w:tag w:val="goog_rdk_2512"/>
                      </w:sdtPr>
                      <w:sdtContent>
                        <w:del w:author="Synclaire Williamson - NOAA Affiliate" w:id="228" w:date="2023-10-13T16:00:42Z">
                          <w:r w:rsidDel="00000000" w:rsidR="00000000" w:rsidRPr="00000000">
                            <w:rPr>
                              <w:sz w:val="19.920000076293945"/>
                              <w:szCs w:val="19.920000076293945"/>
                              <w:rtl w:val="0"/>
                            </w:rPr>
                            <w:delText xml:space="preserve">inappropriate value of  POSACC, SOUACC or  TECSOU from  </w:delText>
                          </w:r>
                        </w:del>
                      </w:sdtContent>
                    </w:sdt>
                  </w:p>
                </w:sdtContent>
              </w:sdt>
              <w:sdt>
                <w:sdtPr>
                  <w:tag w:val="goog_rdk_2515"/>
                </w:sdtPr>
                <w:sdtContent>
                  <w:p w:rsidR="00000000" w:rsidDel="00000000" w:rsidP="00000000" w:rsidRDefault="00000000" w:rsidRPr="00000000" w14:paraId="00000EA7">
                    <w:pPr>
                      <w:widowControl w:val="0"/>
                      <w:spacing w:after="0" w:before="5.211181640625" w:line="240" w:lineRule="auto"/>
                      <w:ind w:left="127.3419189453125" w:firstLine="0"/>
                      <w:jc w:val="left"/>
                      <w:rPr>
                        <w:del w:author="Synclaire Williamson - NOAA Affiliate" w:id="228" w:date="2023-10-13T16:00:42Z"/>
                        <w:sz w:val="19.920000076293945"/>
                        <w:szCs w:val="19.920000076293945"/>
                      </w:rPr>
                    </w:pPr>
                    <w:sdt>
                      <w:sdtPr>
                        <w:tag w:val="goog_rdk_2514"/>
                      </w:sdtPr>
                      <w:sdtContent>
                        <w:del w:author="Synclaire Williamson - NOAA Affiliate" w:id="228" w:date="2023-10-13T16:00:42Z">
                          <w:r w:rsidDel="00000000" w:rsidR="00000000" w:rsidRPr="00000000">
                            <w:rPr>
                              <w:sz w:val="19.920000076293945"/>
                              <w:szCs w:val="19.920000076293945"/>
                              <w:rtl w:val="0"/>
                            </w:rPr>
                            <w:delText xml:space="preserve">M_QUAL object.</w:delText>
                          </w:r>
                        </w:del>
                      </w:sdtContent>
                    </w:sdt>
                  </w:p>
                </w:sdtContent>
              </w:sdt>
            </w:tc>
            <w:tc>
              <w:tcPr>
                <w:shd w:fill="auto" w:val="clear"/>
                <w:tcMar>
                  <w:top w:w="100.0" w:type="dxa"/>
                  <w:left w:w="100.0" w:type="dxa"/>
                  <w:bottom w:w="100.0" w:type="dxa"/>
                  <w:right w:w="100.0" w:type="dxa"/>
                </w:tcMar>
                <w:vAlign w:val="top"/>
              </w:tcPr>
              <w:sdt>
                <w:sdtPr>
                  <w:tag w:val="goog_rdk_2517"/>
                </w:sdtPr>
                <w:sdtContent>
                  <w:p w:rsidR="00000000" w:rsidDel="00000000" w:rsidP="00000000" w:rsidRDefault="00000000" w:rsidRPr="00000000" w14:paraId="00000EA8">
                    <w:pPr>
                      <w:widowControl w:val="0"/>
                      <w:spacing w:after="0" w:line="240" w:lineRule="auto"/>
                      <w:ind w:left="117.9791259765625" w:firstLine="0"/>
                      <w:jc w:val="left"/>
                      <w:rPr>
                        <w:del w:author="Synclaire Williamson - NOAA Affiliate" w:id="228" w:date="2023-10-13T16:00:42Z"/>
                        <w:sz w:val="19.920000076293945"/>
                        <w:szCs w:val="19.920000076293945"/>
                      </w:rPr>
                    </w:pPr>
                    <w:sdt>
                      <w:sdtPr>
                        <w:tag w:val="goog_rdk_2516"/>
                      </w:sdtPr>
                      <w:sdtContent>
                        <w:del w:author="Synclaire Williamson - NOAA Affiliate" w:id="228" w:date="2023-10-13T16:00:42Z">
                          <w:r w:rsidDel="00000000" w:rsidR="00000000" w:rsidRPr="00000000">
                            <w:rPr>
                              <w:sz w:val="19.920000076293945"/>
                              <w:szCs w:val="19.920000076293945"/>
                              <w:rtl w:val="0"/>
                            </w:rPr>
                            <w:delText xml:space="preserve">2.2.3.1 </w:delText>
                          </w:r>
                        </w:del>
                      </w:sdtContent>
                    </w:sdt>
                  </w:p>
                </w:sdtContent>
              </w:sdt>
            </w:tc>
            <w:tc>
              <w:tcPr>
                <w:shd w:fill="auto" w:val="clear"/>
                <w:tcMar>
                  <w:top w:w="100.0" w:type="dxa"/>
                  <w:left w:w="100.0" w:type="dxa"/>
                  <w:bottom w:w="100.0" w:type="dxa"/>
                  <w:right w:w="100.0" w:type="dxa"/>
                </w:tcMar>
                <w:vAlign w:val="top"/>
              </w:tcPr>
              <w:sdt>
                <w:sdtPr>
                  <w:tag w:val="goog_rdk_2519"/>
                </w:sdtPr>
                <w:sdtContent>
                  <w:p w:rsidR="00000000" w:rsidDel="00000000" w:rsidP="00000000" w:rsidRDefault="00000000" w:rsidRPr="00000000" w14:paraId="00000EA9">
                    <w:pPr>
                      <w:widowControl w:val="0"/>
                      <w:spacing w:after="0" w:line="240" w:lineRule="auto"/>
                      <w:jc w:val="center"/>
                      <w:rPr>
                        <w:del w:author="Synclaire Williamson - NOAA Affiliate" w:id="228" w:date="2023-10-13T16:00:42Z"/>
                        <w:sz w:val="19.920000076293945"/>
                        <w:szCs w:val="19.920000076293945"/>
                      </w:rPr>
                    </w:pPr>
                    <w:sdt>
                      <w:sdtPr>
                        <w:tag w:val="goog_rdk_2518"/>
                      </w:sdtPr>
                      <w:sdtContent>
                        <w:del w:author="Synclaire Williamson - NOAA Affiliate" w:id="228" w:date="2023-10-13T16:00:42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2521"/>
                </w:sdtPr>
                <w:sdtContent>
                  <w:p w:rsidR="00000000" w:rsidDel="00000000" w:rsidP="00000000" w:rsidRDefault="00000000" w:rsidRPr="00000000" w14:paraId="00000EAA">
                    <w:pPr>
                      <w:widowControl w:val="0"/>
                      <w:spacing w:after="0" w:line="240" w:lineRule="auto"/>
                      <w:jc w:val="center"/>
                      <w:rPr>
                        <w:del w:author="Synclaire Williamson - NOAA Affiliate" w:id="228" w:date="2023-10-13T16:00:42Z"/>
                        <w:sz w:val="19.920000076293945"/>
                        <w:szCs w:val="19.920000076293945"/>
                      </w:rPr>
                    </w:pPr>
                    <w:sdt>
                      <w:sdtPr>
                        <w:tag w:val="goog_rdk_2520"/>
                      </w:sdtPr>
                      <w:sdtContent>
                        <w:del w:author="Synclaire Williamson - NOAA Affiliate" w:id="228" w:date="2023-10-13T16:00:42Z">
                          <w:r w:rsidDel="00000000" w:rsidR="00000000" w:rsidRPr="00000000">
                            <w:rPr>
                              <w:rtl w:val="0"/>
                            </w:rPr>
                          </w:r>
                        </w:del>
                      </w:sdtContent>
                    </w:sdt>
                  </w:p>
                </w:sdtContent>
              </w:sdt>
            </w:tc>
          </w:tr>
        </w:sdtContent>
      </w:sdt>
      <w:sdt>
        <w:sdtPr>
          <w:tag w:val="goog_rdk_2522"/>
        </w:sdtPr>
        <w:sdtContent>
          <w:tr>
            <w:trPr>
              <w:cantSplit w:val="0"/>
              <w:trHeight w:val="1391.99951171875" w:hRule="atLeast"/>
              <w:tblHeader w:val="0"/>
              <w:del w:author="Synclaire Williamson - NOAA Affiliate" w:id="228" w:date="2023-10-13T16:00:42Z"/>
            </w:trPr>
            <w:tc>
              <w:tcPr>
                <w:shd w:fill="auto" w:val="clear"/>
                <w:tcMar>
                  <w:top w:w="100.0" w:type="dxa"/>
                  <w:left w:w="100.0" w:type="dxa"/>
                  <w:bottom w:w="100.0" w:type="dxa"/>
                  <w:right w:w="100.0" w:type="dxa"/>
                </w:tcMar>
                <w:vAlign w:val="top"/>
              </w:tcPr>
              <w:sdt>
                <w:sdtPr>
                  <w:tag w:val="goog_rdk_2524"/>
                </w:sdtPr>
                <w:sdtContent>
                  <w:p w:rsidR="00000000" w:rsidDel="00000000" w:rsidP="00000000" w:rsidRDefault="00000000" w:rsidRPr="00000000" w14:paraId="00000EAB">
                    <w:pPr>
                      <w:widowControl w:val="0"/>
                      <w:spacing w:after="0" w:line="240" w:lineRule="auto"/>
                      <w:jc w:val="center"/>
                      <w:rPr>
                        <w:del w:author="Synclaire Williamson - NOAA Affiliate" w:id="228" w:date="2023-10-13T16:00:42Z"/>
                        <w:sz w:val="19.920000076293945"/>
                        <w:szCs w:val="19.920000076293945"/>
                      </w:rPr>
                    </w:pPr>
                    <w:sdt>
                      <w:sdtPr>
                        <w:tag w:val="goog_rdk_2523"/>
                      </w:sdtPr>
                      <w:sdtContent>
                        <w:del w:author="Synclaire Williamson - NOAA Affiliate" w:id="228" w:date="2023-10-13T16:00:42Z">
                          <w:r w:rsidDel="00000000" w:rsidR="00000000" w:rsidRPr="00000000">
                            <w:rPr>
                              <w:sz w:val="19.920000076293945"/>
                              <w:szCs w:val="19.920000076293945"/>
                              <w:rtl w:val="0"/>
                            </w:rPr>
                            <w:delText xml:space="preserve">1532 </w:delText>
                          </w:r>
                        </w:del>
                      </w:sdtContent>
                    </w:sdt>
                  </w:p>
                </w:sdtContent>
              </w:sdt>
            </w:tc>
            <w:tc>
              <w:tcPr>
                <w:shd w:fill="auto" w:val="clear"/>
                <w:tcMar>
                  <w:top w:w="100.0" w:type="dxa"/>
                  <w:left w:w="100.0" w:type="dxa"/>
                  <w:bottom w:w="100.0" w:type="dxa"/>
                  <w:right w:w="100.0" w:type="dxa"/>
                </w:tcMar>
                <w:vAlign w:val="top"/>
              </w:tcPr>
              <w:sdt>
                <w:sdtPr>
                  <w:tag w:val="goog_rdk_2526"/>
                </w:sdtPr>
                <w:sdtContent>
                  <w:p w:rsidR="00000000" w:rsidDel="00000000" w:rsidP="00000000" w:rsidRDefault="00000000" w:rsidRPr="00000000" w14:paraId="00000EAC">
                    <w:pPr>
                      <w:widowControl w:val="0"/>
                      <w:spacing w:after="0" w:line="230.42937755584717" w:lineRule="auto"/>
                      <w:ind w:left="119.77203369140625" w:right="237.52960205078125" w:firstLine="10.159149169921875"/>
                      <w:rPr>
                        <w:del w:author="Synclaire Williamson - NOAA Affiliate" w:id="228" w:date="2023-10-13T16:00:42Z"/>
                        <w:sz w:val="19.920000076293945"/>
                        <w:szCs w:val="19.920000076293945"/>
                      </w:rPr>
                    </w:pPr>
                    <w:sdt>
                      <w:sdtPr>
                        <w:tag w:val="goog_rdk_2525"/>
                      </w:sdtPr>
                      <w:sdtContent>
                        <w:del w:author="Synclaire Williamson - NOAA Affiliate" w:id="228" w:date="2023-10-13T16:00:42Z">
                          <w:r w:rsidDel="00000000" w:rsidR="00000000" w:rsidRPr="00000000">
                            <w:rPr>
                              <w:sz w:val="19.920000076293945"/>
                              <w:szCs w:val="19.920000076293945"/>
                              <w:rtl w:val="0"/>
                            </w:rPr>
                            <w:delText xml:space="preserve">For each M_QUAL meta  object where SURSTA is  Not equal to the smallest  (oldest) value of SURSTA  </w:delText>
                          </w:r>
                        </w:del>
                      </w:sdtContent>
                    </w:sdt>
                  </w:p>
                </w:sdtContent>
              </w:sdt>
              <w:sdt>
                <w:sdtPr>
                  <w:tag w:val="goog_rdk_2528"/>
                </w:sdtPr>
                <w:sdtContent>
                  <w:p w:rsidR="00000000" w:rsidDel="00000000" w:rsidP="00000000" w:rsidRDefault="00000000" w:rsidRPr="00000000" w14:paraId="00000EAD">
                    <w:pPr>
                      <w:widowControl w:val="0"/>
                      <w:spacing w:after="0" w:before="5.877685546875" w:line="240" w:lineRule="auto"/>
                      <w:ind w:left="119.77203369140625" w:firstLine="0"/>
                      <w:jc w:val="left"/>
                      <w:rPr>
                        <w:del w:author="Synclaire Williamson - NOAA Affiliate" w:id="228" w:date="2023-10-13T16:00:42Z"/>
                        <w:sz w:val="19.920000076293945"/>
                        <w:szCs w:val="19.920000076293945"/>
                      </w:rPr>
                    </w:pPr>
                    <w:sdt>
                      <w:sdtPr>
                        <w:tag w:val="goog_rdk_2527"/>
                      </w:sdtPr>
                      <w:sdtContent>
                        <w:del w:author="Synclaire Williamson - NOAA Affiliate" w:id="228" w:date="2023-10-13T16:00:42Z">
                          <w:r w:rsidDel="00000000" w:rsidR="00000000" w:rsidRPr="00000000">
                            <w:rPr>
                              <w:sz w:val="19.920000076293945"/>
                              <w:szCs w:val="19.920000076293945"/>
                              <w:rtl w:val="0"/>
                            </w:rPr>
                            <w:delText xml:space="preserve">of the M_SREL meta  </w:delText>
                          </w:r>
                        </w:del>
                      </w:sdtContent>
                    </w:sdt>
                  </w:p>
                </w:sdtContent>
              </w:sdt>
              <w:sdt>
                <w:sdtPr>
                  <w:tag w:val="goog_rdk_2530"/>
                </w:sdtPr>
                <w:sdtContent>
                  <w:p w:rsidR="00000000" w:rsidDel="00000000" w:rsidP="00000000" w:rsidRDefault="00000000" w:rsidRPr="00000000" w14:paraId="00000EAE">
                    <w:pPr>
                      <w:widowControl w:val="0"/>
                      <w:spacing w:after="0" w:line="240" w:lineRule="auto"/>
                      <w:ind w:left="119.77203369140625" w:firstLine="0"/>
                      <w:jc w:val="left"/>
                      <w:rPr>
                        <w:del w:author="Synclaire Williamson - NOAA Affiliate" w:id="228" w:date="2023-10-13T16:00:42Z"/>
                        <w:sz w:val="19.920000076293945"/>
                        <w:szCs w:val="19.920000076293945"/>
                      </w:rPr>
                    </w:pPr>
                    <w:sdt>
                      <w:sdtPr>
                        <w:tag w:val="goog_rdk_2529"/>
                      </w:sdtPr>
                      <w:sdtContent>
                        <w:del w:author="Synclaire Williamson - NOAA Affiliate" w:id="228" w:date="2023-10-13T16:00:42Z">
                          <w:r w:rsidDel="00000000" w:rsidR="00000000" w:rsidRPr="00000000">
                            <w:rPr>
                              <w:sz w:val="19.920000076293945"/>
                              <w:szCs w:val="19.920000076293945"/>
                              <w:rtl w:val="0"/>
                            </w:rPr>
                            <w:delText xml:space="preserve">objects it COVERS.</w:delText>
                          </w:r>
                        </w:del>
                      </w:sdtContent>
                    </w:sdt>
                  </w:p>
                </w:sdtContent>
              </w:sdt>
            </w:tc>
            <w:tc>
              <w:tcPr>
                <w:shd w:fill="auto" w:val="clear"/>
                <w:tcMar>
                  <w:top w:w="100.0" w:type="dxa"/>
                  <w:left w:w="100.0" w:type="dxa"/>
                  <w:bottom w:w="100.0" w:type="dxa"/>
                  <w:right w:w="100.0" w:type="dxa"/>
                </w:tcMar>
                <w:vAlign w:val="top"/>
              </w:tcPr>
              <w:sdt>
                <w:sdtPr>
                  <w:tag w:val="goog_rdk_2532"/>
                </w:sdtPr>
                <w:sdtContent>
                  <w:p w:rsidR="00000000" w:rsidDel="00000000" w:rsidP="00000000" w:rsidRDefault="00000000" w:rsidRPr="00000000" w14:paraId="00000EAF">
                    <w:pPr>
                      <w:widowControl w:val="0"/>
                      <w:spacing w:after="0" w:line="240" w:lineRule="auto"/>
                      <w:ind w:left="122.56103515625" w:firstLine="0"/>
                      <w:jc w:val="left"/>
                      <w:rPr>
                        <w:del w:author="Synclaire Williamson - NOAA Affiliate" w:id="228" w:date="2023-10-13T16:00:42Z"/>
                        <w:sz w:val="19.920000076293945"/>
                        <w:szCs w:val="19.920000076293945"/>
                      </w:rPr>
                    </w:pPr>
                    <w:sdt>
                      <w:sdtPr>
                        <w:tag w:val="goog_rdk_2531"/>
                      </w:sdtPr>
                      <w:sdtContent>
                        <w:del w:author="Synclaire Williamson - NOAA Affiliate" w:id="228" w:date="2023-10-13T16:00:42Z">
                          <w:r w:rsidDel="00000000" w:rsidR="00000000" w:rsidRPr="00000000">
                            <w:rPr>
                              <w:sz w:val="19.920000076293945"/>
                              <w:szCs w:val="19.920000076293945"/>
                              <w:rtl w:val="0"/>
                            </w:rPr>
                            <w:delText xml:space="preserve">SURSTA of a  </w:delText>
                          </w:r>
                        </w:del>
                      </w:sdtContent>
                    </w:sdt>
                  </w:p>
                </w:sdtContent>
              </w:sdt>
              <w:sdt>
                <w:sdtPr>
                  <w:tag w:val="goog_rdk_2534"/>
                </w:sdtPr>
                <w:sdtContent>
                  <w:p w:rsidR="00000000" w:rsidDel="00000000" w:rsidP="00000000" w:rsidRDefault="00000000" w:rsidRPr="00000000" w14:paraId="00000EB0">
                    <w:pPr>
                      <w:widowControl w:val="0"/>
                      <w:spacing w:after="0" w:line="231.2314224243164" w:lineRule="auto"/>
                      <w:ind w:left="125.748291015625" w:right="349.2840576171875" w:firstLine="1.5936279296875"/>
                      <w:jc w:val="left"/>
                      <w:rPr>
                        <w:del w:author="Synclaire Williamson - NOAA Affiliate" w:id="228" w:date="2023-10-13T16:00:42Z"/>
                        <w:sz w:val="19.920000076293945"/>
                        <w:szCs w:val="19.920000076293945"/>
                      </w:rPr>
                    </w:pPr>
                    <w:sdt>
                      <w:sdtPr>
                        <w:tag w:val="goog_rdk_2533"/>
                      </w:sdtPr>
                      <w:sdtContent>
                        <w:del w:author="Synclaire Williamson - NOAA Affiliate" w:id="228" w:date="2023-10-13T16:00:42Z">
                          <w:r w:rsidDel="00000000" w:rsidR="00000000" w:rsidRPr="00000000">
                            <w:rPr>
                              <w:sz w:val="19.920000076293945"/>
                              <w:szCs w:val="19.920000076293945"/>
                              <w:rtl w:val="0"/>
                            </w:rPr>
                            <w:delText xml:space="preserve">M_QUAL object is  not equal to the  </w:delText>
                          </w:r>
                        </w:del>
                      </w:sdtContent>
                    </w:sdt>
                  </w:p>
                </w:sdtContent>
              </w:sdt>
              <w:sdt>
                <w:sdtPr>
                  <w:tag w:val="goog_rdk_2536"/>
                </w:sdtPr>
                <w:sdtContent>
                  <w:p w:rsidR="00000000" w:rsidDel="00000000" w:rsidP="00000000" w:rsidRDefault="00000000" w:rsidRPr="00000000" w14:paraId="00000EB1">
                    <w:pPr>
                      <w:widowControl w:val="0"/>
                      <w:spacing w:after="0" w:before="5.211181640625" w:line="231.23263835906982" w:lineRule="auto"/>
                      <w:ind w:left="115.5889892578125" w:right="217.2149658203125" w:firstLine="4.183349609375"/>
                      <w:jc w:val="left"/>
                      <w:rPr>
                        <w:del w:author="Synclaire Williamson - NOAA Affiliate" w:id="228" w:date="2023-10-13T16:00:42Z"/>
                        <w:sz w:val="19.920000076293945"/>
                        <w:szCs w:val="19.920000076293945"/>
                      </w:rPr>
                    </w:pPr>
                    <w:sdt>
                      <w:sdtPr>
                        <w:tag w:val="goog_rdk_2535"/>
                      </w:sdtPr>
                      <w:sdtContent>
                        <w:del w:author="Synclaire Williamson - NOAA Affiliate" w:id="228" w:date="2023-10-13T16:00:42Z">
                          <w:r w:rsidDel="00000000" w:rsidR="00000000" w:rsidRPr="00000000">
                            <w:rPr>
                              <w:sz w:val="19.920000076293945"/>
                              <w:szCs w:val="19.920000076293945"/>
                              <w:rtl w:val="0"/>
                            </w:rPr>
                            <w:delText xml:space="preserve">oldest survey within  the M_QUAL object.</w:delText>
                          </w:r>
                        </w:del>
                      </w:sdtContent>
                    </w:sdt>
                  </w:p>
                </w:sdtContent>
              </w:sdt>
            </w:tc>
            <w:tc>
              <w:tcPr>
                <w:shd w:fill="auto" w:val="clear"/>
                <w:tcMar>
                  <w:top w:w="100.0" w:type="dxa"/>
                  <w:left w:w="100.0" w:type="dxa"/>
                  <w:bottom w:w="100.0" w:type="dxa"/>
                  <w:right w:w="100.0" w:type="dxa"/>
                </w:tcMar>
                <w:vAlign w:val="top"/>
              </w:tcPr>
              <w:sdt>
                <w:sdtPr>
                  <w:tag w:val="goog_rdk_2538"/>
                </w:sdtPr>
                <w:sdtContent>
                  <w:p w:rsidR="00000000" w:rsidDel="00000000" w:rsidP="00000000" w:rsidRDefault="00000000" w:rsidRPr="00000000" w14:paraId="00000EB2">
                    <w:pPr>
                      <w:widowControl w:val="0"/>
                      <w:spacing w:after="0" w:line="228.82407188415527" w:lineRule="auto"/>
                      <w:ind w:left="114.3939208984375" w:right="267.5836181640625" w:firstLine="1.195068359375"/>
                      <w:jc w:val="left"/>
                      <w:rPr>
                        <w:del w:author="Synclaire Williamson - NOAA Affiliate" w:id="228" w:date="2023-10-13T16:00:42Z"/>
                        <w:sz w:val="19.920000076293945"/>
                        <w:szCs w:val="19.920000076293945"/>
                      </w:rPr>
                    </w:pPr>
                    <w:sdt>
                      <w:sdtPr>
                        <w:tag w:val="goog_rdk_2537"/>
                      </w:sdtPr>
                      <w:sdtContent>
                        <w:del w:author="Synclaire Williamson - NOAA Affiliate" w:id="228" w:date="2023-10-13T16:00:42Z">
                          <w:r w:rsidDel="00000000" w:rsidR="00000000" w:rsidRPr="00000000">
                            <w:rPr>
                              <w:sz w:val="19.920000076293945"/>
                              <w:szCs w:val="19.920000076293945"/>
                              <w:rtl w:val="0"/>
                            </w:rPr>
                            <w:delText xml:space="preserve">Amend the SURSTA  value of M_QUAL  </w:delText>
                          </w:r>
                        </w:del>
                      </w:sdtContent>
                    </w:sdt>
                  </w:p>
                </w:sdtContent>
              </w:sdt>
              <w:sdt>
                <w:sdtPr>
                  <w:tag w:val="goog_rdk_2540"/>
                </w:sdtPr>
                <w:sdtContent>
                  <w:p w:rsidR="00000000" w:rsidDel="00000000" w:rsidP="00000000" w:rsidRDefault="00000000" w:rsidRPr="00000000" w14:paraId="00000EB3">
                    <w:pPr>
                      <w:widowControl w:val="0"/>
                      <w:spacing w:after="0" w:before="7.208251953125" w:line="231.23263835906982" w:lineRule="auto"/>
                      <w:ind w:left="119.7723388671875" w:right="220.0946044921875" w:firstLine="0"/>
                      <w:jc w:val="left"/>
                      <w:rPr>
                        <w:del w:author="Synclaire Williamson - NOAA Affiliate" w:id="228" w:date="2023-10-13T16:00:42Z"/>
                        <w:sz w:val="19.920000076293945"/>
                        <w:szCs w:val="19.920000076293945"/>
                      </w:rPr>
                    </w:pPr>
                    <w:sdt>
                      <w:sdtPr>
                        <w:tag w:val="goog_rdk_2539"/>
                      </w:sdtPr>
                      <w:sdtContent>
                        <w:del w:author="Synclaire Williamson - NOAA Affiliate" w:id="228" w:date="2023-10-13T16:00:42Z">
                          <w:r w:rsidDel="00000000" w:rsidR="00000000" w:rsidRPr="00000000">
                            <w:rPr>
                              <w:sz w:val="19.920000076293945"/>
                              <w:szCs w:val="19.920000076293945"/>
                              <w:rtl w:val="0"/>
                            </w:rPr>
                            <w:delText xml:space="preserve">object to reflect the  oldest survey within it.</w:delText>
                          </w:r>
                        </w:del>
                      </w:sdtContent>
                    </w:sdt>
                  </w:p>
                </w:sdtContent>
              </w:sdt>
            </w:tc>
            <w:tc>
              <w:tcPr>
                <w:shd w:fill="auto" w:val="clear"/>
                <w:tcMar>
                  <w:top w:w="100.0" w:type="dxa"/>
                  <w:left w:w="100.0" w:type="dxa"/>
                  <w:bottom w:w="100.0" w:type="dxa"/>
                  <w:right w:w="100.0" w:type="dxa"/>
                </w:tcMar>
                <w:vAlign w:val="top"/>
              </w:tcPr>
              <w:sdt>
                <w:sdtPr>
                  <w:tag w:val="goog_rdk_2542"/>
                </w:sdtPr>
                <w:sdtContent>
                  <w:p w:rsidR="00000000" w:rsidDel="00000000" w:rsidP="00000000" w:rsidRDefault="00000000" w:rsidRPr="00000000" w14:paraId="00000EB4">
                    <w:pPr>
                      <w:widowControl w:val="0"/>
                      <w:spacing w:after="0" w:line="240" w:lineRule="auto"/>
                      <w:ind w:left="117.9791259765625" w:firstLine="0"/>
                      <w:jc w:val="left"/>
                      <w:rPr>
                        <w:del w:author="Synclaire Williamson - NOAA Affiliate" w:id="228" w:date="2023-10-13T16:00:42Z"/>
                        <w:sz w:val="19.920000076293945"/>
                        <w:szCs w:val="19.920000076293945"/>
                      </w:rPr>
                    </w:pPr>
                    <w:sdt>
                      <w:sdtPr>
                        <w:tag w:val="goog_rdk_2541"/>
                      </w:sdtPr>
                      <w:sdtContent>
                        <w:del w:author="Synclaire Williamson - NOAA Affiliate" w:id="228" w:date="2023-10-13T16:00:42Z">
                          <w:r w:rsidDel="00000000" w:rsidR="00000000" w:rsidRPr="00000000">
                            <w:rPr>
                              <w:sz w:val="19.920000076293945"/>
                              <w:szCs w:val="19.920000076293945"/>
                              <w:rtl w:val="0"/>
                            </w:rPr>
                            <w:delText xml:space="preserve">2.2.3.1 </w:delText>
                          </w:r>
                        </w:del>
                      </w:sdtContent>
                    </w:sdt>
                  </w:p>
                </w:sdtContent>
              </w:sdt>
            </w:tc>
            <w:tc>
              <w:tcPr>
                <w:shd w:fill="auto" w:val="clear"/>
                <w:tcMar>
                  <w:top w:w="100.0" w:type="dxa"/>
                  <w:left w:w="100.0" w:type="dxa"/>
                  <w:bottom w:w="100.0" w:type="dxa"/>
                  <w:right w:w="100.0" w:type="dxa"/>
                </w:tcMar>
                <w:vAlign w:val="top"/>
              </w:tcPr>
              <w:sdt>
                <w:sdtPr>
                  <w:tag w:val="goog_rdk_2544"/>
                </w:sdtPr>
                <w:sdtContent>
                  <w:p w:rsidR="00000000" w:rsidDel="00000000" w:rsidP="00000000" w:rsidRDefault="00000000" w:rsidRPr="00000000" w14:paraId="00000EB5">
                    <w:pPr>
                      <w:widowControl w:val="0"/>
                      <w:spacing w:after="0" w:line="240" w:lineRule="auto"/>
                      <w:jc w:val="center"/>
                      <w:rPr>
                        <w:del w:author="Synclaire Williamson - NOAA Affiliate" w:id="228" w:date="2023-10-13T16:00:42Z"/>
                        <w:sz w:val="19.920000076293945"/>
                        <w:szCs w:val="19.920000076293945"/>
                      </w:rPr>
                    </w:pPr>
                    <w:sdt>
                      <w:sdtPr>
                        <w:tag w:val="goog_rdk_2543"/>
                      </w:sdtPr>
                      <w:sdtContent>
                        <w:del w:author="Synclaire Williamson - NOAA Affiliate" w:id="228" w:date="2023-10-13T16:00:42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2546"/>
                </w:sdtPr>
                <w:sdtContent>
                  <w:p w:rsidR="00000000" w:rsidDel="00000000" w:rsidP="00000000" w:rsidRDefault="00000000" w:rsidRPr="00000000" w14:paraId="00000EB6">
                    <w:pPr>
                      <w:widowControl w:val="0"/>
                      <w:spacing w:after="0" w:line="240" w:lineRule="auto"/>
                      <w:jc w:val="center"/>
                      <w:rPr>
                        <w:del w:author="Synclaire Williamson - NOAA Affiliate" w:id="228" w:date="2023-10-13T16:00:42Z"/>
                        <w:sz w:val="19.920000076293945"/>
                        <w:szCs w:val="19.920000076293945"/>
                      </w:rPr>
                    </w:pPr>
                    <w:sdt>
                      <w:sdtPr>
                        <w:tag w:val="goog_rdk_2545"/>
                      </w:sdtPr>
                      <w:sdtContent>
                        <w:del w:author="Synclaire Williamson - NOAA Affiliate" w:id="228" w:date="2023-10-13T16:00:42Z">
                          <w:r w:rsidDel="00000000" w:rsidR="00000000" w:rsidRPr="00000000">
                            <w:rPr>
                              <w:rtl w:val="0"/>
                            </w:rPr>
                          </w:r>
                        </w:del>
                      </w:sdtContent>
                    </w:sdt>
                  </w:p>
                </w:sdtContent>
              </w:sdt>
            </w:tc>
          </w:tr>
        </w:sdtContent>
      </w:sdt>
      <w:sdt>
        <w:sdtPr>
          <w:tag w:val="goog_rdk_2547"/>
        </w:sdtPr>
        <w:sdtContent>
          <w:tr>
            <w:trPr>
              <w:cantSplit w:val="0"/>
              <w:trHeight w:val="1632.60009765625" w:hRule="atLeast"/>
              <w:tblHeader w:val="0"/>
              <w:del w:author="Synclaire Williamson - NOAA Affiliate" w:id="228" w:date="2023-10-13T16:00:42Z"/>
            </w:trPr>
            <w:tc>
              <w:tcPr>
                <w:shd w:fill="auto" w:val="clear"/>
                <w:tcMar>
                  <w:top w:w="100.0" w:type="dxa"/>
                  <w:left w:w="100.0" w:type="dxa"/>
                  <w:bottom w:w="100.0" w:type="dxa"/>
                  <w:right w:w="100.0" w:type="dxa"/>
                </w:tcMar>
                <w:vAlign w:val="top"/>
              </w:tcPr>
              <w:sdt>
                <w:sdtPr>
                  <w:tag w:val="goog_rdk_2549"/>
                </w:sdtPr>
                <w:sdtContent>
                  <w:p w:rsidR="00000000" w:rsidDel="00000000" w:rsidP="00000000" w:rsidRDefault="00000000" w:rsidRPr="00000000" w14:paraId="00000EB7">
                    <w:pPr>
                      <w:widowControl w:val="0"/>
                      <w:spacing w:after="0" w:line="240" w:lineRule="auto"/>
                      <w:jc w:val="center"/>
                      <w:rPr>
                        <w:del w:author="Synclaire Williamson - NOAA Affiliate" w:id="228" w:date="2023-10-13T16:00:42Z"/>
                        <w:sz w:val="19.920000076293945"/>
                        <w:szCs w:val="19.920000076293945"/>
                      </w:rPr>
                    </w:pPr>
                    <w:sdt>
                      <w:sdtPr>
                        <w:tag w:val="goog_rdk_2548"/>
                      </w:sdtPr>
                      <w:sdtContent>
                        <w:del w:author="Synclaire Williamson - NOAA Affiliate" w:id="228" w:date="2023-10-13T16:00:42Z">
                          <w:r w:rsidDel="00000000" w:rsidR="00000000" w:rsidRPr="00000000">
                            <w:rPr>
                              <w:sz w:val="19.920000076293945"/>
                              <w:szCs w:val="19.920000076293945"/>
                              <w:rtl w:val="0"/>
                            </w:rPr>
                            <w:delText xml:space="preserve">1533 </w:delText>
                          </w:r>
                        </w:del>
                      </w:sdtContent>
                    </w:sdt>
                  </w:p>
                </w:sdtContent>
              </w:sdt>
            </w:tc>
            <w:tc>
              <w:tcPr>
                <w:shd w:fill="auto" w:val="clear"/>
                <w:tcMar>
                  <w:top w:w="100.0" w:type="dxa"/>
                  <w:left w:w="100.0" w:type="dxa"/>
                  <w:bottom w:w="100.0" w:type="dxa"/>
                  <w:right w:w="100.0" w:type="dxa"/>
                </w:tcMar>
                <w:vAlign w:val="top"/>
              </w:tcPr>
              <w:sdt>
                <w:sdtPr>
                  <w:tag w:val="goog_rdk_2551"/>
                </w:sdtPr>
                <w:sdtContent>
                  <w:p w:rsidR="00000000" w:rsidDel="00000000" w:rsidP="00000000" w:rsidRDefault="00000000" w:rsidRPr="00000000" w14:paraId="00000EB8">
                    <w:pPr>
                      <w:widowControl w:val="0"/>
                      <w:spacing w:after="0" w:line="230.6303071975708" w:lineRule="auto"/>
                      <w:ind w:left="115.58883666992188" w:right="114.82269287109375" w:firstLine="14.34234619140625"/>
                      <w:jc w:val="left"/>
                      <w:rPr>
                        <w:del w:author="Synclaire Williamson - NOAA Affiliate" w:id="228" w:date="2023-10-13T16:00:42Z"/>
                        <w:sz w:val="19.920000076293945"/>
                        <w:szCs w:val="19.920000076293945"/>
                      </w:rPr>
                    </w:pPr>
                    <w:sdt>
                      <w:sdtPr>
                        <w:tag w:val="goog_rdk_2550"/>
                      </w:sdtPr>
                      <w:sdtContent>
                        <w:del w:author="Synclaire Williamson - NOAA Affiliate" w:id="228" w:date="2023-10-13T16:00:42Z">
                          <w:r w:rsidDel="00000000" w:rsidR="00000000" w:rsidRPr="00000000">
                            <w:rPr>
                              <w:sz w:val="19.920000076293945"/>
                              <w:szCs w:val="19.920000076293945"/>
                              <w:rtl w:val="0"/>
                            </w:rPr>
                            <w:delText xml:space="preserve">For each DRGARE feature  object where SOUACC is  Known AND it is equivalent  to or degrades the  </w:delText>
                          </w:r>
                        </w:del>
                      </w:sdtContent>
                    </w:sdt>
                  </w:p>
                </w:sdtContent>
              </w:sdt>
              <w:sdt>
                <w:sdtPr>
                  <w:tag w:val="goog_rdk_2553"/>
                </w:sdtPr>
                <w:sdtContent>
                  <w:p w:rsidR="00000000" w:rsidDel="00000000" w:rsidP="00000000" w:rsidRDefault="00000000" w:rsidRPr="00000000" w14:paraId="00000EB9">
                    <w:pPr>
                      <w:widowControl w:val="0"/>
                      <w:spacing w:after="0" w:before="5.709228515625" w:line="240" w:lineRule="auto"/>
                      <w:ind w:left="121.56478881835938" w:firstLine="0"/>
                      <w:jc w:val="left"/>
                      <w:rPr>
                        <w:del w:author="Synclaire Williamson - NOAA Affiliate" w:id="228" w:date="2023-10-13T16:00:42Z"/>
                        <w:sz w:val="19.920000076293945"/>
                        <w:szCs w:val="19.920000076293945"/>
                      </w:rPr>
                    </w:pPr>
                    <w:sdt>
                      <w:sdtPr>
                        <w:tag w:val="goog_rdk_2552"/>
                      </w:sdtPr>
                      <w:sdtContent>
                        <w:del w:author="Synclaire Williamson - NOAA Affiliate" w:id="228" w:date="2023-10-13T16:00:42Z">
                          <w:r w:rsidDel="00000000" w:rsidR="00000000" w:rsidRPr="00000000">
                            <w:rPr>
                              <w:sz w:val="19.920000076293945"/>
                              <w:szCs w:val="19.920000076293945"/>
                              <w:rtl w:val="0"/>
                            </w:rPr>
                            <w:delText xml:space="preserve">CATZOC value of the  </w:delText>
                          </w:r>
                        </w:del>
                      </w:sdtContent>
                    </w:sdt>
                  </w:p>
                </w:sdtContent>
              </w:sdt>
              <w:sdt>
                <w:sdtPr>
                  <w:tag w:val="goog_rdk_2555"/>
                </w:sdtPr>
                <w:sdtContent>
                  <w:p w:rsidR="00000000" w:rsidDel="00000000" w:rsidP="00000000" w:rsidRDefault="00000000" w:rsidRPr="00000000" w14:paraId="00000EBA">
                    <w:pPr>
                      <w:widowControl w:val="0"/>
                      <w:spacing w:after="0" w:line="231.2314224243164" w:lineRule="auto"/>
                      <w:ind w:left="120.56884765625" w:right="139.5526123046875" w:firstLine="6.77276611328125"/>
                      <w:jc w:val="left"/>
                      <w:rPr>
                        <w:del w:author="Synclaire Williamson - NOAA Affiliate" w:id="228" w:date="2023-10-13T16:00:42Z"/>
                        <w:sz w:val="19.920000076293945"/>
                        <w:szCs w:val="19.920000076293945"/>
                      </w:rPr>
                    </w:pPr>
                    <w:sdt>
                      <w:sdtPr>
                        <w:tag w:val="goog_rdk_2554"/>
                      </w:sdtPr>
                      <w:sdtContent>
                        <w:del w:author="Synclaire Williamson - NOAA Affiliate" w:id="228" w:date="2023-10-13T16:00:42Z">
                          <w:r w:rsidDel="00000000" w:rsidR="00000000" w:rsidRPr="00000000">
                            <w:rPr>
                              <w:sz w:val="19.920000076293945"/>
                              <w:szCs w:val="19.920000076293945"/>
                              <w:rtl w:val="0"/>
                            </w:rPr>
                            <w:delText xml:space="preserve">M_QUAL meta object it  OVERLAPS OR is WITHIN.</w:delText>
                          </w:r>
                        </w:del>
                      </w:sdtContent>
                    </w:sdt>
                  </w:p>
                </w:sdtContent>
              </w:sdt>
            </w:tc>
            <w:tc>
              <w:tcPr>
                <w:shd w:fill="auto" w:val="clear"/>
                <w:tcMar>
                  <w:top w:w="100.0" w:type="dxa"/>
                  <w:left w:w="100.0" w:type="dxa"/>
                  <w:bottom w:w="100.0" w:type="dxa"/>
                  <w:right w:w="100.0" w:type="dxa"/>
                </w:tcMar>
                <w:vAlign w:val="top"/>
              </w:tcPr>
              <w:sdt>
                <w:sdtPr>
                  <w:tag w:val="goog_rdk_2557"/>
                </w:sdtPr>
                <w:sdtContent>
                  <w:p w:rsidR="00000000" w:rsidDel="00000000" w:rsidP="00000000" w:rsidRDefault="00000000" w:rsidRPr="00000000" w14:paraId="00000EBB">
                    <w:pPr>
                      <w:widowControl w:val="0"/>
                      <w:spacing w:after="0" w:line="240" w:lineRule="auto"/>
                      <w:ind w:left="122.56103515625" w:firstLine="0"/>
                      <w:jc w:val="left"/>
                      <w:rPr>
                        <w:del w:author="Synclaire Williamson - NOAA Affiliate" w:id="228" w:date="2023-10-13T16:00:42Z"/>
                        <w:sz w:val="19.920000076293945"/>
                        <w:szCs w:val="19.920000076293945"/>
                      </w:rPr>
                    </w:pPr>
                    <w:sdt>
                      <w:sdtPr>
                        <w:tag w:val="goog_rdk_2556"/>
                      </w:sdtPr>
                      <w:sdtContent>
                        <w:del w:author="Synclaire Williamson - NOAA Affiliate" w:id="228" w:date="2023-10-13T16:00:42Z">
                          <w:r w:rsidDel="00000000" w:rsidR="00000000" w:rsidRPr="00000000">
                            <w:rPr>
                              <w:sz w:val="19.920000076293945"/>
                              <w:szCs w:val="19.920000076293945"/>
                              <w:rtl w:val="0"/>
                            </w:rPr>
                            <w:delText xml:space="preserve">SOUACC of a  </w:delText>
                          </w:r>
                        </w:del>
                      </w:sdtContent>
                    </w:sdt>
                  </w:p>
                </w:sdtContent>
              </w:sdt>
              <w:sdt>
                <w:sdtPr>
                  <w:tag w:val="goog_rdk_2559"/>
                </w:sdtPr>
                <w:sdtContent>
                  <w:p w:rsidR="00000000" w:rsidDel="00000000" w:rsidP="00000000" w:rsidRDefault="00000000" w:rsidRPr="00000000" w14:paraId="00000EBC">
                    <w:pPr>
                      <w:widowControl w:val="0"/>
                      <w:spacing w:after="0" w:line="228.82407188415527" w:lineRule="auto"/>
                      <w:ind w:left="120.7684326171875" w:right="315.6195068359375" w:firstLine="8.1671142578125"/>
                      <w:jc w:val="left"/>
                      <w:rPr>
                        <w:del w:author="Synclaire Williamson - NOAA Affiliate" w:id="228" w:date="2023-10-13T16:00:42Z"/>
                        <w:sz w:val="19.920000076293945"/>
                        <w:szCs w:val="19.920000076293945"/>
                      </w:rPr>
                    </w:pPr>
                    <w:sdt>
                      <w:sdtPr>
                        <w:tag w:val="goog_rdk_2558"/>
                      </w:sdtPr>
                      <w:sdtContent>
                        <w:del w:author="Synclaire Williamson - NOAA Affiliate" w:id="228" w:date="2023-10-13T16:00:42Z">
                          <w:r w:rsidDel="00000000" w:rsidR="00000000" w:rsidRPr="00000000">
                            <w:rPr>
                              <w:sz w:val="19.920000076293945"/>
                              <w:szCs w:val="19.920000076293945"/>
                              <w:rtl w:val="0"/>
                            </w:rPr>
                            <w:delText xml:space="preserve">DRGARE object is  equivalent to or  </w:delText>
                          </w:r>
                        </w:del>
                      </w:sdtContent>
                    </w:sdt>
                  </w:p>
                </w:sdtContent>
              </w:sdt>
              <w:sdt>
                <w:sdtPr>
                  <w:tag w:val="goog_rdk_2561"/>
                </w:sdtPr>
                <w:sdtContent>
                  <w:p w:rsidR="00000000" w:rsidDel="00000000" w:rsidP="00000000" w:rsidRDefault="00000000" w:rsidRPr="00000000" w14:paraId="00000EBD">
                    <w:pPr>
                      <w:widowControl w:val="0"/>
                      <w:spacing w:after="0" w:before="7.20947265625" w:line="240" w:lineRule="auto"/>
                      <w:ind w:left="119.7723388671875" w:firstLine="0"/>
                      <w:jc w:val="left"/>
                      <w:rPr>
                        <w:del w:author="Synclaire Williamson - NOAA Affiliate" w:id="228" w:date="2023-10-13T16:00:42Z"/>
                        <w:sz w:val="19.920000076293945"/>
                        <w:szCs w:val="19.920000076293945"/>
                      </w:rPr>
                    </w:pPr>
                    <w:sdt>
                      <w:sdtPr>
                        <w:tag w:val="goog_rdk_2560"/>
                      </w:sdtPr>
                      <w:sdtContent>
                        <w:del w:author="Synclaire Williamson - NOAA Affiliate" w:id="228" w:date="2023-10-13T16:00:42Z">
                          <w:r w:rsidDel="00000000" w:rsidR="00000000" w:rsidRPr="00000000">
                            <w:rPr>
                              <w:sz w:val="19.920000076293945"/>
                              <w:szCs w:val="19.920000076293945"/>
                              <w:rtl w:val="0"/>
                            </w:rPr>
                            <w:delText xml:space="preserve">degrades the  </w:delText>
                          </w:r>
                        </w:del>
                      </w:sdtContent>
                    </w:sdt>
                  </w:p>
                </w:sdtContent>
              </w:sdt>
              <w:sdt>
                <w:sdtPr>
                  <w:tag w:val="goog_rdk_2563"/>
                </w:sdtPr>
                <w:sdtContent>
                  <w:p w:rsidR="00000000" w:rsidDel="00000000" w:rsidP="00000000" w:rsidRDefault="00000000" w:rsidRPr="00000000" w14:paraId="00000EBE">
                    <w:pPr>
                      <w:widowControl w:val="0"/>
                      <w:spacing w:after="0" w:line="231.23263835906982" w:lineRule="auto"/>
                      <w:ind w:left="115.5889892578125" w:right="382.4237060546875" w:firstLine="5.9759521484375"/>
                      <w:jc w:val="left"/>
                      <w:rPr>
                        <w:del w:author="Synclaire Williamson - NOAA Affiliate" w:id="228" w:date="2023-10-13T16:00:42Z"/>
                        <w:sz w:val="19.920000076293945"/>
                        <w:szCs w:val="19.920000076293945"/>
                      </w:rPr>
                    </w:pPr>
                    <w:sdt>
                      <w:sdtPr>
                        <w:tag w:val="goog_rdk_2562"/>
                      </w:sdtPr>
                      <w:sdtContent>
                        <w:del w:author="Synclaire Williamson - NOAA Affiliate" w:id="228" w:date="2023-10-13T16:00:42Z">
                          <w:r w:rsidDel="00000000" w:rsidR="00000000" w:rsidRPr="00000000">
                            <w:rPr>
                              <w:sz w:val="19.920000076293945"/>
                              <w:szCs w:val="19.920000076293945"/>
                              <w:rtl w:val="0"/>
                            </w:rPr>
                            <w:delText xml:space="preserve">CATZOC value of  the underlying  </w:delText>
                          </w:r>
                        </w:del>
                      </w:sdtContent>
                    </w:sdt>
                  </w:p>
                </w:sdtContent>
              </w:sdt>
              <w:sdt>
                <w:sdtPr>
                  <w:tag w:val="goog_rdk_2565"/>
                </w:sdtPr>
                <w:sdtContent>
                  <w:p w:rsidR="00000000" w:rsidDel="00000000" w:rsidP="00000000" w:rsidRDefault="00000000" w:rsidRPr="00000000" w14:paraId="00000EBF">
                    <w:pPr>
                      <w:widowControl w:val="0"/>
                      <w:spacing w:after="0" w:before="5.208740234375" w:line="240" w:lineRule="auto"/>
                      <w:ind w:left="127.3419189453125" w:firstLine="0"/>
                      <w:jc w:val="left"/>
                      <w:rPr>
                        <w:del w:author="Synclaire Williamson - NOAA Affiliate" w:id="228" w:date="2023-10-13T16:00:42Z"/>
                        <w:sz w:val="19.920000076293945"/>
                        <w:szCs w:val="19.920000076293945"/>
                      </w:rPr>
                    </w:pPr>
                    <w:sdt>
                      <w:sdtPr>
                        <w:tag w:val="goog_rdk_2564"/>
                      </w:sdtPr>
                      <w:sdtContent>
                        <w:del w:author="Synclaire Williamson - NOAA Affiliate" w:id="228" w:date="2023-10-13T16:00:42Z">
                          <w:r w:rsidDel="00000000" w:rsidR="00000000" w:rsidRPr="00000000">
                            <w:rPr>
                              <w:sz w:val="19.920000076293945"/>
                              <w:szCs w:val="19.920000076293945"/>
                              <w:rtl w:val="0"/>
                            </w:rPr>
                            <w:delText xml:space="preserve">M_QUAL object.</w:delText>
                          </w:r>
                        </w:del>
                      </w:sdtContent>
                    </w:sdt>
                  </w:p>
                </w:sdtContent>
              </w:sdt>
            </w:tc>
            <w:tc>
              <w:tcPr>
                <w:shd w:fill="auto" w:val="clear"/>
                <w:tcMar>
                  <w:top w:w="100.0" w:type="dxa"/>
                  <w:left w:w="100.0" w:type="dxa"/>
                  <w:bottom w:w="100.0" w:type="dxa"/>
                  <w:right w:w="100.0" w:type="dxa"/>
                </w:tcMar>
                <w:vAlign w:val="top"/>
              </w:tcPr>
              <w:sdt>
                <w:sdtPr>
                  <w:tag w:val="goog_rdk_2567"/>
                </w:sdtPr>
                <w:sdtContent>
                  <w:p w:rsidR="00000000" w:rsidDel="00000000" w:rsidP="00000000" w:rsidRDefault="00000000" w:rsidRPr="00000000" w14:paraId="00000EC0">
                    <w:pPr>
                      <w:widowControl w:val="0"/>
                      <w:spacing w:after="0" w:line="231.83419704437256" w:lineRule="auto"/>
                      <w:ind w:left="114.3939208984375" w:right="256.229248046875" w:firstLine="1.195068359375"/>
                      <w:jc w:val="left"/>
                      <w:rPr>
                        <w:del w:author="Synclaire Williamson - NOAA Affiliate" w:id="228" w:date="2023-10-13T16:00:42Z"/>
                        <w:sz w:val="19.920000076293945"/>
                        <w:szCs w:val="19.920000076293945"/>
                      </w:rPr>
                    </w:pPr>
                    <w:sdt>
                      <w:sdtPr>
                        <w:tag w:val="goog_rdk_2566"/>
                      </w:sdtPr>
                      <w:sdtContent>
                        <w:del w:author="Synclaire Williamson - NOAA Affiliate" w:id="228" w:date="2023-10-13T16:00:42Z">
                          <w:r w:rsidDel="00000000" w:rsidR="00000000" w:rsidRPr="00000000">
                            <w:rPr>
                              <w:sz w:val="19.920000076293945"/>
                              <w:szCs w:val="19.920000076293945"/>
                              <w:rtl w:val="0"/>
                            </w:rPr>
                            <w:delText xml:space="preserve">Amend the CATZOC  value of M_QUAL.</w:delText>
                          </w:r>
                        </w:del>
                      </w:sdtContent>
                    </w:sdt>
                  </w:p>
                </w:sdtContent>
              </w:sdt>
            </w:tc>
            <w:tc>
              <w:tcPr>
                <w:shd w:fill="auto" w:val="clear"/>
                <w:tcMar>
                  <w:top w:w="100.0" w:type="dxa"/>
                  <w:left w:w="100.0" w:type="dxa"/>
                  <w:bottom w:w="100.0" w:type="dxa"/>
                  <w:right w:w="100.0" w:type="dxa"/>
                </w:tcMar>
                <w:vAlign w:val="top"/>
              </w:tcPr>
              <w:sdt>
                <w:sdtPr>
                  <w:tag w:val="goog_rdk_2569"/>
                </w:sdtPr>
                <w:sdtContent>
                  <w:p w:rsidR="00000000" w:rsidDel="00000000" w:rsidP="00000000" w:rsidRDefault="00000000" w:rsidRPr="00000000" w14:paraId="00000EC1">
                    <w:pPr>
                      <w:widowControl w:val="0"/>
                      <w:spacing w:after="0" w:line="240" w:lineRule="auto"/>
                      <w:ind w:left="117.9791259765625" w:firstLine="0"/>
                      <w:jc w:val="left"/>
                      <w:rPr>
                        <w:del w:author="Synclaire Williamson - NOAA Affiliate" w:id="228" w:date="2023-10-13T16:00:42Z"/>
                        <w:sz w:val="19.920000076293945"/>
                        <w:szCs w:val="19.920000076293945"/>
                      </w:rPr>
                    </w:pPr>
                    <w:sdt>
                      <w:sdtPr>
                        <w:tag w:val="goog_rdk_2568"/>
                      </w:sdtPr>
                      <w:sdtContent>
                        <w:del w:author="Synclaire Williamson - NOAA Affiliate" w:id="228" w:date="2023-10-13T16:00:42Z">
                          <w:r w:rsidDel="00000000" w:rsidR="00000000" w:rsidRPr="00000000">
                            <w:rPr>
                              <w:sz w:val="19.920000076293945"/>
                              <w:szCs w:val="19.920000076293945"/>
                              <w:rtl w:val="0"/>
                            </w:rPr>
                            <w:delText xml:space="preserve">2.2.3.1 </w:delText>
                          </w:r>
                        </w:del>
                      </w:sdtContent>
                    </w:sdt>
                  </w:p>
                </w:sdtContent>
              </w:sdt>
            </w:tc>
            <w:tc>
              <w:tcPr>
                <w:shd w:fill="auto" w:val="clear"/>
                <w:tcMar>
                  <w:top w:w="100.0" w:type="dxa"/>
                  <w:left w:w="100.0" w:type="dxa"/>
                  <w:bottom w:w="100.0" w:type="dxa"/>
                  <w:right w:w="100.0" w:type="dxa"/>
                </w:tcMar>
                <w:vAlign w:val="top"/>
              </w:tcPr>
              <w:sdt>
                <w:sdtPr>
                  <w:tag w:val="goog_rdk_2571"/>
                </w:sdtPr>
                <w:sdtContent>
                  <w:p w:rsidR="00000000" w:rsidDel="00000000" w:rsidP="00000000" w:rsidRDefault="00000000" w:rsidRPr="00000000" w14:paraId="00000EC2">
                    <w:pPr>
                      <w:widowControl w:val="0"/>
                      <w:spacing w:after="0" w:line="240" w:lineRule="auto"/>
                      <w:jc w:val="center"/>
                      <w:rPr>
                        <w:del w:author="Synclaire Williamson - NOAA Affiliate" w:id="228" w:date="2023-10-13T16:00:42Z"/>
                        <w:sz w:val="19.920000076293945"/>
                        <w:szCs w:val="19.920000076293945"/>
                      </w:rPr>
                    </w:pPr>
                    <w:sdt>
                      <w:sdtPr>
                        <w:tag w:val="goog_rdk_2570"/>
                      </w:sdtPr>
                      <w:sdtContent>
                        <w:del w:author="Synclaire Williamson - NOAA Affiliate" w:id="228" w:date="2023-10-13T16:00:42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2573"/>
                </w:sdtPr>
                <w:sdtContent>
                  <w:p w:rsidR="00000000" w:rsidDel="00000000" w:rsidP="00000000" w:rsidRDefault="00000000" w:rsidRPr="00000000" w14:paraId="00000EC3">
                    <w:pPr>
                      <w:widowControl w:val="0"/>
                      <w:spacing w:after="0" w:line="240" w:lineRule="auto"/>
                      <w:jc w:val="center"/>
                      <w:rPr>
                        <w:del w:author="Synclaire Williamson - NOAA Affiliate" w:id="228" w:date="2023-10-13T16:00:42Z"/>
                        <w:sz w:val="19.920000076293945"/>
                        <w:szCs w:val="19.920000076293945"/>
                      </w:rPr>
                    </w:pPr>
                    <w:sdt>
                      <w:sdtPr>
                        <w:tag w:val="goog_rdk_2572"/>
                      </w:sdtPr>
                      <w:sdtContent>
                        <w:del w:author="Synclaire Williamson - NOAA Affiliate" w:id="228" w:date="2023-10-13T16:00:42Z">
                          <w:r w:rsidDel="00000000" w:rsidR="00000000" w:rsidRPr="00000000">
                            <w:rPr>
                              <w:rtl w:val="0"/>
                            </w:rPr>
                          </w:r>
                        </w:del>
                      </w:sdtContent>
                    </w:sdt>
                  </w:p>
                </w:sdtContent>
              </w:sdt>
            </w:tc>
          </w:tr>
        </w:sdtContent>
      </w:sdt>
      <w:tr>
        <w:trPr>
          <w:cantSplit w:val="0"/>
          <w:trHeight w:val="16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C4">
            <w:pPr>
              <w:widowControl w:val="0"/>
              <w:spacing w:after="0" w:line="240" w:lineRule="auto"/>
              <w:jc w:val="center"/>
              <w:rPr>
                <w:sz w:val="19.920000076293945"/>
                <w:szCs w:val="19.920000076293945"/>
              </w:rPr>
            </w:pPr>
            <w:sdt>
              <w:sdtPr>
                <w:tag w:val="goog_rdk_2575"/>
              </w:sdtPr>
              <w:sdtContent>
                <w:del w:author="Thomas Cervone-Richards - NOAA Federal" w:id="229" w:date="2023-10-17T15:09:23Z">
                  <w:r w:rsidDel="00000000" w:rsidR="00000000" w:rsidRPr="00000000">
                    <w:rPr>
                      <w:sz w:val="19.920000076293945"/>
                      <w:szCs w:val="19.920000076293945"/>
                      <w:rtl w:val="0"/>
                    </w:rPr>
                    <w:delText xml:space="preserve">1534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578"/>
            </w:sdtPr>
            <w:sdtContent>
              <w:p w:rsidR="00000000" w:rsidDel="00000000" w:rsidP="00000000" w:rsidRDefault="00000000" w:rsidRPr="00000000" w14:paraId="00000EC5">
                <w:pPr>
                  <w:widowControl w:val="0"/>
                  <w:spacing w:after="0" w:line="230.43004989624023" w:lineRule="auto"/>
                  <w:ind w:left="115.58883666992188" w:right="102.87017822265625" w:firstLine="14.34234619140625"/>
                  <w:jc w:val="left"/>
                  <w:rPr>
                    <w:del w:author="Thomas Cervone-Richards - NOAA Federal" w:id="229" w:date="2023-10-17T15:09:23Z"/>
                    <w:sz w:val="19.920000076293945"/>
                    <w:szCs w:val="19.920000076293945"/>
                  </w:rPr>
                </w:pPr>
                <w:sdt>
                  <w:sdtPr>
                    <w:tag w:val="goog_rdk_2577"/>
                  </w:sdtPr>
                  <w:sdtContent>
                    <w:del w:author="Thomas Cervone-Richards - NOAA Federal" w:id="229" w:date="2023-10-17T15:09:23Z">
                      <w:r w:rsidDel="00000000" w:rsidR="00000000" w:rsidRPr="00000000">
                        <w:rPr>
                          <w:sz w:val="19.920000076293945"/>
                          <w:szCs w:val="19.920000076293945"/>
                          <w:rtl w:val="0"/>
                        </w:rPr>
                        <w:delText xml:space="preserve">For each UWTROC feature  object where SOUACC is  Known AND is equivalent  to or degrades the  </w:delText>
                      </w:r>
                    </w:del>
                  </w:sdtContent>
                </w:sdt>
              </w:p>
            </w:sdtContent>
          </w:sdt>
          <w:sdt>
            <w:sdtPr>
              <w:tag w:val="goog_rdk_2580"/>
            </w:sdtPr>
            <w:sdtContent>
              <w:p w:rsidR="00000000" w:rsidDel="00000000" w:rsidP="00000000" w:rsidRDefault="00000000" w:rsidRPr="00000000" w14:paraId="00000EC6">
                <w:pPr>
                  <w:widowControl w:val="0"/>
                  <w:spacing w:after="0" w:before="5.87646484375" w:line="240" w:lineRule="auto"/>
                  <w:ind w:left="121.56478881835938" w:firstLine="0"/>
                  <w:jc w:val="left"/>
                  <w:rPr>
                    <w:del w:author="Thomas Cervone-Richards - NOAA Federal" w:id="229" w:date="2023-10-17T15:09:23Z"/>
                    <w:sz w:val="19.920000076293945"/>
                    <w:szCs w:val="19.920000076293945"/>
                  </w:rPr>
                </w:pPr>
                <w:sdt>
                  <w:sdtPr>
                    <w:tag w:val="goog_rdk_2579"/>
                  </w:sdtPr>
                  <w:sdtContent>
                    <w:del w:author="Thomas Cervone-Richards - NOAA Federal" w:id="229" w:date="2023-10-17T15:09:23Z">
                      <w:r w:rsidDel="00000000" w:rsidR="00000000" w:rsidRPr="00000000">
                        <w:rPr>
                          <w:sz w:val="19.920000076293945"/>
                          <w:szCs w:val="19.920000076293945"/>
                          <w:rtl w:val="0"/>
                        </w:rPr>
                        <w:delText xml:space="preserve">CATZOC value of the  </w:delText>
                      </w:r>
                    </w:del>
                  </w:sdtContent>
                </w:sdt>
              </w:p>
            </w:sdtContent>
          </w:sdt>
          <w:p w:rsidR="00000000" w:rsidDel="00000000" w:rsidP="00000000" w:rsidRDefault="00000000" w:rsidRPr="00000000" w14:paraId="00000EC7">
            <w:pPr>
              <w:widowControl w:val="0"/>
              <w:spacing w:after="0" w:line="231.23335361480713" w:lineRule="auto"/>
              <w:ind w:left="121.56478881835938" w:right="260.63629150390625" w:firstLine="5.776824951171875"/>
              <w:jc w:val="left"/>
              <w:rPr>
                <w:sz w:val="19.920000076293945"/>
                <w:szCs w:val="19.920000076293945"/>
              </w:rPr>
            </w:pPr>
            <w:sdt>
              <w:sdtPr>
                <w:tag w:val="goog_rdk_2581"/>
              </w:sdtPr>
              <w:sdtContent>
                <w:del w:author="Thomas Cervone-Richards - NOAA Federal" w:id="229" w:date="2023-10-17T15:09:23Z">
                  <w:r w:rsidDel="00000000" w:rsidR="00000000" w:rsidRPr="00000000">
                    <w:rPr>
                      <w:sz w:val="19.920000076293945"/>
                      <w:szCs w:val="19.920000076293945"/>
                      <w:rtl w:val="0"/>
                    </w:rPr>
                    <w:delText xml:space="preserve">M_QUAL meta object it is  COVERED_BY.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584"/>
            </w:sdtPr>
            <w:sdtContent>
              <w:p w:rsidR="00000000" w:rsidDel="00000000" w:rsidP="00000000" w:rsidRDefault="00000000" w:rsidRPr="00000000" w14:paraId="00000EC8">
                <w:pPr>
                  <w:widowControl w:val="0"/>
                  <w:spacing w:after="0" w:line="240" w:lineRule="auto"/>
                  <w:ind w:left="122.56103515625" w:firstLine="0"/>
                  <w:jc w:val="left"/>
                  <w:rPr>
                    <w:del w:author="Thomas Cervone-Richards - NOAA Federal" w:id="229" w:date="2023-10-17T15:09:23Z"/>
                    <w:sz w:val="19.920000076293945"/>
                    <w:szCs w:val="19.920000076293945"/>
                  </w:rPr>
                </w:pPr>
                <w:sdt>
                  <w:sdtPr>
                    <w:tag w:val="goog_rdk_2583"/>
                  </w:sdtPr>
                  <w:sdtContent>
                    <w:del w:author="Thomas Cervone-Richards - NOAA Federal" w:id="229" w:date="2023-10-17T15:09:23Z">
                      <w:r w:rsidDel="00000000" w:rsidR="00000000" w:rsidRPr="00000000">
                        <w:rPr>
                          <w:sz w:val="19.920000076293945"/>
                          <w:szCs w:val="19.920000076293945"/>
                          <w:rtl w:val="0"/>
                        </w:rPr>
                        <w:delText xml:space="preserve">SOUACC of an  </w:delText>
                      </w:r>
                    </w:del>
                  </w:sdtContent>
                </w:sdt>
              </w:p>
            </w:sdtContent>
          </w:sdt>
          <w:sdt>
            <w:sdtPr>
              <w:tag w:val="goog_rdk_2586"/>
            </w:sdtPr>
            <w:sdtContent>
              <w:p w:rsidR="00000000" w:rsidDel="00000000" w:rsidP="00000000" w:rsidRDefault="00000000" w:rsidRPr="00000000" w14:paraId="00000EC9">
                <w:pPr>
                  <w:widowControl w:val="0"/>
                  <w:spacing w:after="0" w:line="228.82407188415527" w:lineRule="auto"/>
                  <w:ind w:left="120.7684326171875" w:right="269.75830078125" w:firstLine="7.7685546875"/>
                  <w:jc w:val="left"/>
                  <w:rPr>
                    <w:del w:author="Thomas Cervone-Richards - NOAA Federal" w:id="229" w:date="2023-10-17T15:09:23Z"/>
                    <w:sz w:val="19.920000076293945"/>
                    <w:szCs w:val="19.920000076293945"/>
                  </w:rPr>
                </w:pPr>
                <w:sdt>
                  <w:sdtPr>
                    <w:tag w:val="goog_rdk_2585"/>
                  </w:sdtPr>
                  <w:sdtContent>
                    <w:del w:author="Thomas Cervone-Richards - NOAA Federal" w:id="229" w:date="2023-10-17T15:09:23Z">
                      <w:r w:rsidDel="00000000" w:rsidR="00000000" w:rsidRPr="00000000">
                        <w:rPr>
                          <w:sz w:val="19.920000076293945"/>
                          <w:szCs w:val="19.920000076293945"/>
                          <w:rtl w:val="0"/>
                        </w:rPr>
                        <w:delText xml:space="preserve">UWTROC object is  equivalent to or  </w:delText>
                      </w:r>
                    </w:del>
                  </w:sdtContent>
                </w:sdt>
              </w:p>
            </w:sdtContent>
          </w:sdt>
          <w:sdt>
            <w:sdtPr>
              <w:tag w:val="goog_rdk_2588"/>
            </w:sdtPr>
            <w:sdtContent>
              <w:p w:rsidR="00000000" w:rsidDel="00000000" w:rsidP="00000000" w:rsidRDefault="00000000" w:rsidRPr="00000000" w14:paraId="00000ECA">
                <w:pPr>
                  <w:widowControl w:val="0"/>
                  <w:spacing w:after="0" w:before="7.2100830078125" w:line="240" w:lineRule="auto"/>
                  <w:ind w:left="119.7723388671875" w:firstLine="0"/>
                  <w:jc w:val="left"/>
                  <w:rPr>
                    <w:del w:author="Thomas Cervone-Richards - NOAA Federal" w:id="229" w:date="2023-10-17T15:09:23Z"/>
                    <w:sz w:val="19.920000076293945"/>
                    <w:szCs w:val="19.920000076293945"/>
                  </w:rPr>
                </w:pPr>
                <w:sdt>
                  <w:sdtPr>
                    <w:tag w:val="goog_rdk_2587"/>
                  </w:sdtPr>
                  <w:sdtContent>
                    <w:del w:author="Thomas Cervone-Richards - NOAA Federal" w:id="229" w:date="2023-10-17T15:09:23Z">
                      <w:r w:rsidDel="00000000" w:rsidR="00000000" w:rsidRPr="00000000">
                        <w:rPr>
                          <w:sz w:val="19.920000076293945"/>
                          <w:szCs w:val="19.920000076293945"/>
                          <w:rtl w:val="0"/>
                        </w:rPr>
                        <w:delText xml:space="preserve">degrades the  </w:delText>
                      </w:r>
                    </w:del>
                  </w:sdtContent>
                </w:sdt>
              </w:p>
            </w:sdtContent>
          </w:sdt>
          <w:sdt>
            <w:sdtPr>
              <w:tag w:val="goog_rdk_2590"/>
            </w:sdtPr>
            <w:sdtContent>
              <w:p w:rsidR="00000000" w:rsidDel="00000000" w:rsidP="00000000" w:rsidRDefault="00000000" w:rsidRPr="00000000" w14:paraId="00000ECB">
                <w:pPr>
                  <w:widowControl w:val="0"/>
                  <w:spacing w:after="0" w:line="231.23273849487305" w:lineRule="auto"/>
                  <w:ind w:left="115.5889892578125" w:right="382.94921875" w:firstLine="5.9759521484375"/>
                  <w:jc w:val="left"/>
                  <w:rPr>
                    <w:del w:author="Thomas Cervone-Richards - NOAA Federal" w:id="229" w:date="2023-10-17T15:09:23Z"/>
                    <w:sz w:val="19.920000076293945"/>
                    <w:szCs w:val="19.920000076293945"/>
                  </w:rPr>
                </w:pPr>
                <w:sdt>
                  <w:sdtPr>
                    <w:tag w:val="goog_rdk_2589"/>
                  </w:sdtPr>
                  <w:sdtContent>
                    <w:del w:author="Thomas Cervone-Richards - NOAA Federal" w:id="229" w:date="2023-10-17T15:09:23Z">
                      <w:r w:rsidDel="00000000" w:rsidR="00000000" w:rsidRPr="00000000">
                        <w:rPr>
                          <w:sz w:val="19.920000076293945"/>
                          <w:szCs w:val="19.920000076293945"/>
                          <w:rtl w:val="0"/>
                        </w:rPr>
                        <w:delText xml:space="preserve">CATZOC value of  the underlying  </w:delText>
                      </w:r>
                    </w:del>
                  </w:sdtContent>
                </w:sdt>
              </w:p>
            </w:sdtContent>
          </w:sdt>
          <w:p w:rsidR="00000000" w:rsidDel="00000000" w:rsidP="00000000" w:rsidRDefault="00000000" w:rsidRPr="00000000" w14:paraId="00000ECC">
            <w:pPr>
              <w:widowControl w:val="0"/>
              <w:spacing w:after="0" w:before="5.211181640625" w:line="240" w:lineRule="auto"/>
              <w:ind w:left="127.3419189453125" w:firstLine="0"/>
              <w:jc w:val="left"/>
              <w:rPr>
                <w:sz w:val="19.920000076293945"/>
                <w:szCs w:val="19.920000076293945"/>
              </w:rPr>
            </w:pPr>
            <w:sdt>
              <w:sdtPr>
                <w:tag w:val="goog_rdk_2591"/>
              </w:sdtPr>
              <w:sdtContent>
                <w:del w:author="Thomas Cervone-Richards - NOAA Federal" w:id="229" w:date="2023-10-17T15:09:23Z">
                  <w:r w:rsidDel="00000000" w:rsidR="00000000" w:rsidRPr="00000000">
                    <w:rPr>
                      <w:sz w:val="19.920000076293945"/>
                      <w:szCs w:val="19.920000076293945"/>
                      <w:rtl w:val="0"/>
                    </w:rPr>
                    <w:delText xml:space="preserve">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D">
            <w:pPr>
              <w:widowControl w:val="0"/>
              <w:spacing w:after="0" w:line="231.23263835906982" w:lineRule="auto"/>
              <w:ind w:left="119.7723388671875" w:right="59.219970703125" w:hanging="4.183349609375"/>
              <w:jc w:val="left"/>
              <w:rPr>
                <w:sz w:val="19.920000076293945"/>
                <w:szCs w:val="19.920000076293945"/>
              </w:rPr>
            </w:pPr>
            <w:sdt>
              <w:sdtPr>
                <w:tag w:val="goog_rdk_2593"/>
              </w:sdtPr>
              <w:sdtContent>
                <w:del w:author="Thomas Cervone-Richards - NOAA Federal" w:id="229" w:date="2023-10-17T15:09:23Z">
                  <w:r w:rsidDel="00000000" w:rsidR="00000000" w:rsidRPr="00000000">
                    <w:rPr>
                      <w:sz w:val="19.920000076293945"/>
                      <w:szCs w:val="19.920000076293945"/>
                      <w:rtl w:val="0"/>
                    </w:rPr>
                    <w:delText xml:space="preserve">Amend CATZOC value  of 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widowControl w:val="0"/>
              <w:spacing w:after="0" w:line="240" w:lineRule="auto"/>
              <w:ind w:left="117.9791259765625" w:firstLine="0"/>
              <w:jc w:val="left"/>
              <w:rPr>
                <w:sz w:val="19.920000076293945"/>
                <w:szCs w:val="19.920000076293945"/>
              </w:rPr>
            </w:pPr>
            <w:sdt>
              <w:sdtPr>
                <w:tag w:val="goog_rdk_2595"/>
              </w:sdtPr>
              <w:sdtContent>
                <w:del w:author="Thomas Cervone-Richards - NOAA Federal" w:id="229" w:date="2023-10-17T15:09:23Z">
                  <w:r w:rsidDel="00000000" w:rsidR="00000000" w:rsidRPr="00000000">
                    <w:rPr>
                      <w:sz w:val="19.920000076293945"/>
                      <w:szCs w:val="19.920000076293945"/>
                      <w:rtl w:val="0"/>
                    </w:rPr>
                    <w:delText xml:space="preserve">2.2.3.1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widowControl w:val="0"/>
              <w:spacing w:after="0" w:line="240" w:lineRule="auto"/>
              <w:jc w:val="center"/>
              <w:rPr>
                <w:sz w:val="19.920000076293945"/>
                <w:szCs w:val="19.920000076293945"/>
              </w:rPr>
            </w:pPr>
            <w:sdt>
              <w:sdtPr>
                <w:tag w:val="goog_rdk_2597"/>
              </w:sdtPr>
              <w:sdtContent>
                <w:del w:author="Thomas Cervone-Richards - NOAA Federal" w:id="229" w:date="2023-10-17T15:09:2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00"/>
            </w:sdtPr>
            <w:sdtContent>
              <w:p w:rsidR="00000000" w:rsidDel="00000000" w:rsidP="00000000" w:rsidRDefault="00000000" w:rsidRPr="00000000" w14:paraId="00000ED0">
                <w:pPr>
                  <w:widowControl w:val="0"/>
                  <w:spacing w:after="0" w:line="240" w:lineRule="auto"/>
                  <w:jc w:val="center"/>
                  <w:rPr>
                    <w:del w:author="Thomas Cervone-Richards - NOAA Federal" w:id="229" w:date="2023-10-17T15:09:23Z"/>
                    <w:sz w:val="19.920000076293945"/>
                    <w:szCs w:val="19.920000076293945"/>
                  </w:rPr>
                </w:pPr>
                <w:sdt>
                  <w:sdtPr>
                    <w:tag w:val="goog_rdk_2599"/>
                  </w:sdtPr>
                  <w:sdtContent>
                    <w:del w:author="Thomas Cervone-Richards - NOAA Federal" w:id="229" w:date="2023-10-17T15:09:23Z">
                      <w:r w:rsidDel="00000000" w:rsidR="00000000" w:rsidRPr="00000000">
                        <w:rPr>
                          <w:rtl w:val="0"/>
                        </w:rPr>
                      </w:r>
                    </w:del>
                  </w:sdtContent>
                </w:sdt>
              </w:p>
            </w:sdtContent>
          </w:sdt>
          <w:p w:rsidR="00000000" w:rsidDel="00000000" w:rsidP="00000000" w:rsidRDefault="00000000" w:rsidRPr="00000000" w14:paraId="00000ED1">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9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2">
            <w:pPr>
              <w:widowControl w:val="0"/>
              <w:spacing w:after="0" w:line="240" w:lineRule="auto"/>
              <w:jc w:val="center"/>
              <w:rPr>
                <w:sz w:val="19.920000076293945"/>
                <w:szCs w:val="19.920000076293945"/>
              </w:rPr>
            </w:pPr>
            <w:sdt>
              <w:sdtPr>
                <w:tag w:val="goog_rdk_2602"/>
              </w:sdtPr>
              <w:sdtContent>
                <w:del w:author="Thomas Cervone-Richards - NOAA Federal" w:id="230" w:date="2023-07-18T18:18:57Z">
                  <w:r w:rsidDel="00000000" w:rsidR="00000000" w:rsidRPr="00000000">
                    <w:rPr>
                      <w:sz w:val="19.920000076293945"/>
                      <w:szCs w:val="19.920000076293945"/>
                      <w:rtl w:val="0"/>
                    </w:rPr>
                    <w:delText xml:space="preserve">1535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widowControl w:val="0"/>
              <w:spacing w:after="0" w:line="230.75128555297852" w:lineRule="auto"/>
              <w:ind w:left="114.39361572265625" w:right="102.87017822265625" w:firstLine="15.537567138671875"/>
              <w:jc w:val="left"/>
              <w:rPr>
                <w:sz w:val="19.920000076293945"/>
                <w:szCs w:val="19.920000076293945"/>
              </w:rPr>
            </w:pPr>
            <w:sdt>
              <w:sdtPr>
                <w:tag w:val="goog_rdk_2604"/>
              </w:sdtPr>
              <w:sdtContent>
                <w:del w:author="Thomas Cervone-Richards - NOAA Federal" w:id="230" w:date="2023-07-18T18:18:57Z">
                  <w:r w:rsidDel="00000000" w:rsidR="00000000" w:rsidRPr="00000000">
                    <w:rPr>
                      <w:sz w:val="19.920000076293945"/>
                      <w:szCs w:val="19.920000076293945"/>
                      <w:rtl w:val="0"/>
                    </w:rPr>
                    <w:delText xml:space="preserve">For each UWTROC feature  object where SOUACC is  Known AND is Equal to or  degrades the SOUACC  value of the M_QUAL meta  object it is COVERED_BY.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07"/>
            </w:sdtPr>
            <w:sdtContent>
              <w:p w:rsidR="00000000" w:rsidDel="00000000" w:rsidP="00000000" w:rsidRDefault="00000000" w:rsidRPr="00000000" w14:paraId="00000ED4">
                <w:pPr>
                  <w:widowControl w:val="0"/>
                  <w:spacing w:after="0" w:line="240" w:lineRule="auto"/>
                  <w:ind w:left="122.56103515625" w:firstLine="0"/>
                  <w:jc w:val="left"/>
                  <w:rPr>
                    <w:del w:author="Thomas Cervone-Richards - NOAA Federal" w:id="230" w:date="2023-07-18T18:18:57Z"/>
                    <w:sz w:val="19.920000076293945"/>
                    <w:szCs w:val="19.920000076293945"/>
                  </w:rPr>
                </w:pPr>
                <w:sdt>
                  <w:sdtPr>
                    <w:tag w:val="goog_rdk_2606"/>
                  </w:sdtPr>
                  <w:sdtContent>
                    <w:del w:author="Thomas Cervone-Richards - NOAA Federal" w:id="230" w:date="2023-07-18T18:18:57Z">
                      <w:r w:rsidDel="00000000" w:rsidR="00000000" w:rsidRPr="00000000">
                        <w:rPr>
                          <w:sz w:val="19.920000076293945"/>
                          <w:szCs w:val="19.920000076293945"/>
                          <w:rtl w:val="0"/>
                        </w:rPr>
                        <w:delText xml:space="preserve">SOUACC of an  </w:delText>
                      </w:r>
                    </w:del>
                  </w:sdtContent>
                </w:sdt>
              </w:p>
            </w:sdtContent>
          </w:sdt>
          <w:sdt>
            <w:sdtPr>
              <w:tag w:val="goog_rdk_2609"/>
            </w:sdtPr>
            <w:sdtContent>
              <w:p w:rsidR="00000000" w:rsidDel="00000000" w:rsidP="00000000" w:rsidRDefault="00000000" w:rsidRPr="00000000" w14:paraId="00000ED5">
                <w:pPr>
                  <w:widowControl w:val="0"/>
                  <w:spacing w:after="0" w:line="231.23295307159424" w:lineRule="auto"/>
                  <w:ind w:left="115.5889892578125" w:right="126.9775390625" w:firstLine="12.947998046875"/>
                  <w:jc w:val="left"/>
                  <w:rPr>
                    <w:del w:author="Thomas Cervone-Richards - NOAA Federal" w:id="230" w:date="2023-07-18T18:18:57Z"/>
                    <w:sz w:val="19.920000076293945"/>
                    <w:szCs w:val="19.920000076293945"/>
                  </w:rPr>
                </w:pPr>
                <w:sdt>
                  <w:sdtPr>
                    <w:tag w:val="goog_rdk_2608"/>
                  </w:sdtPr>
                  <w:sdtContent>
                    <w:del w:author="Thomas Cervone-Richards - NOAA Federal" w:id="230" w:date="2023-07-18T18:18:57Z">
                      <w:r w:rsidDel="00000000" w:rsidR="00000000" w:rsidRPr="00000000">
                        <w:rPr>
                          <w:sz w:val="19.920000076293945"/>
                          <w:szCs w:val="19.920000076293945"/>
                          <w:rtl w:val="0"/>
                        </w:rPr>
                        <w:delText xml:space="preserve">UWTROC object is  equal to or degrades  the SOUACC value  of the underlying  </w:delText>
                      </w:r>
                    </w:del>
                  </w:sdtContent>
                </w:sdt>
              </w:p>
            </w:sdtContent>
          </w:sdt>
          <w:p w:rsidR="00000000" w:rsidDel="00000000" w:rsidP="00000000" w:rsidRDefault="00000000" w:rsidRPr="00000000" w14:paraId="00000ED6">
            <w:pPr>
              <w:widowControl w:val="0"/>
              <w:spacing w:after="0" w:before="5.2105712890625" w:line="240" w:lineRule="auto"/>
              <w:ind w:left="127.3419189453125" w:firstLine="0"/>
              <w:jc w:val="left"/>
              <w:rPr>
                <w:sz w:val="19.920000076293945"/>
                <w:szCs w:val="19.920000076293945"/>
              </w:rPr>
            </w:pPr>
            <w:sdt>
              <w:sdtPr>
                <w:tag w:val="goog_rdk_2610"/>
              </w:sdtPr>
              <w:sdtContent>
                <w:del w:author="Thomas Cervone-Richards - NOAA Federal" w:id="230" w:date="2023-07-18T18:18:57Z">
                  <w:r w:rsidDel="00000000" w:rsidR="00000000" w:rsidRPr="00000000">
                    <w:rPr>
                      <w:sz w:val="19.920000076293945"/>
                      <w:szCs w:val="19.920000076293945"/>
                      <w:rtl w:val="0"/>
                    </w:rPr>
                    <w:delText xml:space="preserve">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13"/>
            </w:sdtPr>
            <w:sdtContent>
              <w:p w:rsidR="00000000" w:rsidDel="00000000" w:rsidP="00000000" w:rsidRDefault="00000000" w:rsidRPr="00000000" w14:paraId="00000ED7">
                <w:pPr>
                  <w:widowControl w:val="0"/>
                  <w:spacing w:after="0" w:line="228.8241720199585" w:lineRule="auto"/>
                  <w:ind w:left="122.56103515625" w:right="123.3624267578125" w:firstLine="7.7685546875"/>
                  <w:jc w:val="left"/>
                  <w:rPr>
                    <w:del w:author="Thomas Cervone-Richards - NOAA Federal" w:id="230" w:date="2023-07-18T18:18:57Z"/>
                    <w:sz w:val="19.920000076293945"/>
                    <w:szCs w:val="19.920000076293945"/>
                  </w:rPr>
                </w:pPr>
                <w:sdt>
                  <w:sdtPr>
                    <w:tag w:val="goog_rdk_2612"/>
                  </w:sdtPr>
                  <w:sdtContent>
                    <w:del w:author="Thomas Cervone-Richards - NOAA Federal" w:id="230" w:date="2023-07-18T18:18:57Z">
                      <w:r w:rsidDel="00000000" w:rsidR="00000000" w:rsidRPr="00000000">
                        <w:rPr>
                          <w:sz w:val="19.920000076293945"/>
                          <w:szCs w:val="19.920000076293945"/>
                          <w:rtl w:val="0"/>
                        </w:rPr>
                        <w:delText xml:space="preserve">Remove or amend the  SOUACC value of  </w:delText>
                      </w:r>
                    </w:del>
                  </w:sdtContent>
                </w:sdt>
              </w:p>
            </w:sdtContent>
          </w:sdt>
          <w:p w:rsidR="00000000" w:rsidDel="00000000" w:rsidP="00000000" w:rsidRDefault="00000000" w:rsidRPr="00000000" w14:paraId="00000ED8">
            <w:pPr>
              <w:widowControl w:val="0"/>
              <w:spacing w:after="0" w:before="7.2100830078125" w:line="240" w:lineRule="auto"/>
              <w:ind w:left="127.3419189453125" w:firstLine="0"/>
              <w:jc w:val="left"/>
              <w:rPr>
                <w:sz w:val="19.920000076293945"/>
                <w:szCs w:val="19.920000076293945"/>
              </w:rPr>
            </w:pPr>
            <w:sdt>
              <w:sdtPr>
                <w:tag w:val="goog_rdk_2614"/>
              </w:sdtPr>
              <w:sdtContent>
                <w:del w:author="Thomas Cervone-Richards - NOAA Federal" w:id="230" w:date="2023-07-18T18:18:57Z">
                  <w:r w:rsidDel="00000000" w:rsidR="00000000" w:rsidRPr="00000000">
                    <w:rPr>
                      <w:sz w:val="19.920000076293945"/>
                      <w:szCs w:val="19.920000076293945"/>
                      <w:rtl w:val="0"/>
                    </w:rPr>
                    <w:delText xml:space="preserve">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widowControl w:val="0"/>
              <w:spacing w:after="0" w:line="240" w:lineRule="auto"/>
              <w:ind w:left="117.9791259765625" w:firstLine="0"/>
              <w:jc w:val="left"/>
              <w:rPr>
                <w:sz w:val="19.920000076293945"/>
                <w:szCs w:val="19.920000076293945"/>
              </w:rPr>
            </w:pPr>
            <w:sdt>
              <w:sdtPr>
                <w:tag w:val="goog_rdk_2616"/>
              </w:sdtPr>
              <w:sdtContent>
                <w:del w:author="Thomas Cervone-Richards - NOAA Federal" w:id="230" w:date="2023-07-18T18:18:57Z">
                  <w:r w:rsidDel="00000000" w:rsidR="00000000" w:rsidRPr="00000000">
                    <w:rPr>
                      <w:sz w:val="19.920000076293945"/>
                      <w:szCs w:val="19.920000076293945"/>
                      <w:rtl w:val="0"/>
                    </w:rPr>
                    <w:delText xml:space="preserve">2.2.3.1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widowControl w:val="0"/>
              <w:spacing w:after="0" w:line="240" w:lineRule="auto"/>
              <w:jc w:val="center"/>
              <w:rPr>
                <w:sz w:val="19.920000076293945"/>
                <w:szCs w:val="19.920000076293945"/>
              </w:rPr>
            </w:pPr>
            <w:sdt>
              <w:sdtPr>
                <w:tag w:val="goog_rdk_2618"/>
              </w:sdtPr>
              <w:sdtContent>
                <w:del w:author="Thomas Cervone-Richards - NOAA Federal" w:id="230" w:date="2023-07-18T18:18:5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4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C">
            <w:pPr>
              <w:widowControl w:val="0"/>
              <w:spacing w:after="0" w:line="240" w:lineRule="auto"/>
              <w:jc w:val="center"/>
              <w:rPr>
                <w:sz w:val="19.920000076293945"/>
                <w:szCs w:val="19.920000076293945"/>
              </w:rPr>
            </w:pPr>
            <w:sdt>
              <w:sdtPr>
                <w:tag w:val="goog_rdk_2620"/>
              </w:sdtPr>
              <w:sdtContent>
                <w:del w:author="Thomas Cervone-Richards - NOAA Federal" w:id="231" w:date="2023-07-18T18:19:00Z">
                  <w:r w:rsidDel="00000000" w:rsidR="00000000" w:rsidRPr="00000000">
                    <w:rPr>
                      <w:sz w:val="19.920000076293945"/>
                      <w:szCs w:val="19.920000076293945"/>
                      <w:rtl w:val="0"/>
                    </w:rPr>
                    <w:delText xml:space="preserve">1536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23"/>
            </w:sdtPr>
            <w:sdtContent>
              <w:p w:rsidR="00000000" w:rsidDel="00000000" w:rsidP="00000000" w:rsidRDefault="00000000" w:rsidRPr="00000000" w14:paraId="00000EDD">
                <w:pPr>
                  <w:widowControl w:val="0"/>
                  <w:spacing w:after="0" w:line="230.43009281158447" w:lineRule="auto"/>
                  <w:ind w:left="115.58883666992188" w:right="126.17645263671875" w:firstLine="14.34234619140625"/>
                  <w:jc w:val="left"/>
                  <w:rPr>
                    <w:del w:author="Thomas Cervone-Richards - NOAA Federal" w:id="231" w:date="2023-07-18T18:19:00Z"/>
                    <w:sz w:val="19.920000076293945"/>
                    <w:szCs w:val="19.920000076293945"/>
                  </w:rPr>
                </w:pPr>
                <w:sdt>
                  <w:sdtPr>
                    <w:tag w:val="goog_rdk_2622"/>
                  </w:sdtPr>
                  <w:sdtContent>
                    <w:del w:author="Thomas Cervone-Richards - NOAA Federal" w:id="231" w:date="2023-07-18T18:19:00Z">
                      <w:r w:rsidDel="00000000" w:rsidR="00000000" w:rsidRPr="00000000">
                        <w:rPr>
                          <w:sz w:val="19.920000076293945"/>
                          <w:szCs w:val="19.920000076293945"/>
                          <w:rtl w:val="0"/>
                        </w:rPr>
                        <w:delText xml:space="preserve">For each WRECKS feature  object where SOUACC is  Known AND is equivalent  to or degrades the  </w:delText>
                      </w:r>
                    </w:del>
                  </w:sdtContent>
                </w:sdt>
              </w:p>
            </w:sdtContent>
          </w:sdt>
          <w:sdt>
            <w:sdtPr>
              <w:tag w:val="goog_rdk_2625"/>
            </w:sdtPr>
            <w:sdtContent>
              <w:p w:rsidR="00000000" w:rsidDel="00000000" w:rsidP="00000000" w:rsidRDefault="00000000" w:rsidRPr="00000000" w14:paraId="00000EDE">
                <w:pPr>
                  <w:widowControl w:val="0"/>
                  <w:spacing w:after="0" w:before="5.87646484375" w:line="240" w:lineRule="auto"/>
                  <w:ind w:left="121.56478881835938" w:firstLine="0"/>
                  <w:jc w:val="left"/>
                  <w:rPr>
                    <w:del w:author="Thomas Cervone-Richards - NOAA Federal" w:id="231" w:date="2023-07-18T18:19:00Z"/>
                    <w:sz w:val="19.920000076293945"/>
                    <w:szCs w:val="19.920000076293945"/>
                  </w:rPr>
                </w:pPr>
                <w:sdt>
                  <w:sdtPr>
                    <w:tag w:val="goog_rdk_2624"/>
                  </w:sdtPr>
                  <w:sdtContent>
                    <w:del w:author="Thomas Cervone-Richards - NOAA Federal" w:id="231" w:date="2023-07-18T18:19:00Z">
                      <w:r w:rsidDel="00000000" w:rsidR="00000000" w:rsidRPr="00000000">
                        <w:rPr>
                          <w:sz w:val="19.920000076293945"/>
                          <w:szCs w:val="19.920000076293945"/>
                          <w:rtl w:val="0"/>
                        </w:rPr>
                        <w:delText xml:space="preserve">CATZOC value of the  </w:delText>
                      </w:r>
                    </w:del>
                  </w:sdtContent>
                </w:sdt>
              </w:p>
            </w:sdtContent>
          </w:sdt>
          <w:sdt>
            <w:sdtPr>
              <w:tag w:val="goog_rdk_2627"/>
            </w:sdtPr>
            <w:sdtContent>
              <w:p w:rsidR="00000000" w:rsidDel="00000000" w:rsidP="00000000" w:rsidRDefault="00000000" w:rsidRPr="00000000" w14:paraId="00000EDF">
                <w:pPr>
                  <w:widowControl w:val="0"/>
                  <w:spacing w:after="0" w:line="231.23335361480713" w:lineRule="auto"/>
                  <w:ind w:left="121.56478881835938" w:right="260.63629150390625" w:firstLine="5.776824951171875"/>
                  <w:jc w:val="left"/>
                  <w:rPr>
                    <w:del w:author="Thomas Cervone-Richards - NOAA Federal" w:id="231" w:date="2023-07-18T18:19:00Z"/>
                    <w:sz w:val="19.920000076293945"/>
                    <w:szCs w:val="19.920000076293945"/>
                  </w:rPr>
                </w:pPr>
                <w:sdt>
                  <w:sdtPr>
                    <w:tag w:val="goog_rdk_2626"/>
                  </w:sdtPr>
                  <w:sdtContent>
                    <w:del w:author="Thomas Cervone-Richards - NOAA Federal" w:id="231" w:date="2023-07-18T18:19:00Z">
                      <w:r w:rsidDel="00000000" w:rsidR="00000000" w:rsidRPr="00000000">
                        <w:rPr>
                          <w:sz w:val="19.920000076293945"/>
                          <w:szCs w:val="19.920000076293945"/>
                          <w:rtl w:val="0"/>
                        </w:rPr>
                        <w:delText xml:space="preserve">M_QUAL meta object it is  COVERED_BY OR  </w:delText>
                      </w:r>
                    </w:del>
                  </w:sdtContent>
                </w:sdt>
              </w:p>
            </w:sdtContent>
          </w:sdt>
          <w:p w:rsidR="00000000" w:rsidDel="00000000" w:rsidP="00000000" w:rsidRDefault="00000000" w:rsidRPr="00000000" w14:paraId="00000EE0">
            <w:pPr>
              <w:widowControl w:val="0"/>
              <w:spacing w:after="0" w:before="5.2099609375" w:line="240" w:lineRule="auto"/>
              <w:ind w:left="120.56884765625" w:firstLine="0"/>
              <w:jc w:val="left"/>
              <w:rPr>
                <w:sz w:val="19.920000076293945"/>
                <w:szCs w:val="19.920000076293945"/>
              </w:rPr>
            </w:pPr>
            <w:sdt>
              <w:sdtPr>
                <w:tag w:val="goog_rdk_2628"/>
              </w:sdtPr>
              <w:sdtContent>
                <w:del w:author="Thomas Cervone-Richards - NOAA Federal" w:id="231" w:date="2023-07-18T18:19:00Z">
                  <w:r w:rsidDel="00000000" w:rsidR="00000000" w:rsidRPr="00000000">
                    <w:rPr>
                      <w:sz w:val="19.920000076293945"/>
                      <w:szCs w:val="19.920000076293945"/>
                      <w:rtl w:val="0"/>
                    </w:rPr>
                    <w:delText xml:space="preserve">OVERLAPS.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31"/>
            </w:sdtPr>
            <w:sdtContent>
              <w:p w:rsidR="00000000" w:rsidDel="00000000" w:rsidP="00000000" w:rsidRDefault="00000000" w:rsidRPr="00000000" w14:paraId="00000EE1">
                <w:pPr>
                  <w:widowControl w:val="0"/>
                  <w:spacing w:after="0" w:line="240" w:lineRule="auto"/>
                  <w:ind w:left="122.56103515625" w:firstLine="0"/>
                  <w:jc w:val="left"/>
                  <w:rPr>
                    <w:del w:author="Thomas Cervone-Richards - NOAA Federal" w:id="231" w:date="2023-07-18T18:19:00Z"/>
                    <w:sz w:val="19.920000076293945"/>
                    <w:szCs w:val="19.920000076293945"/>
                  </w:rPr>
                </w:pPr>
                <w:sdt>
                  <w:sdtPr>
                    <w:tag w:val="goog_rdk_2630"/>
                  </w:sdtPr>
                  <w:sdtContent>
                    <w:del w:author="Thomas Cervone-Richards - NOAA Federal" w:id="231" w:date="2023-07-18T18:19:00Z">
                      <w:r w:rsidDel="00000000" w:rsidR="00000000" w:rsidRPr="00000000">
                        <w:rPr>
                          <w:sz w:val="19.920000076293945"/>
                          <w:szCs w:val="19.920000076293945"/>
                          <w:rtl w:val="0"/>
                        </w:rPr>
                        <w:delText xml:space="preserve">SOUACC of a  </w:delText>
                      </w:r>
                    </w:del>
                  </w:sdtContent>
                </w:sdt>
              </w:p>
            </w:sdtContent>
          </w:sdt>
          <w:sdt>
            <w:sdtPr>
              <w:tag w:val="goog_rdk_2633"/>
            </w:sdtPr>
            <w:sdtContent>
              <w:p w:rsidR="00000000" w:rsidDel="00000000" w:rsidP="00000000" w:rsidRDefault="00000000" w:rsidRPr="00000000" w14:paraId="00000EE2">
                <w:pPr>
                  <w:widowControl w:val="0"/>
                  <w:spacing w:after="0" w:line="228.8241720199585" w:lineRule="auto"/>
                  <w:ind w:left="120.7684326171875" w:right="293.9068603515625" w:hanging="4.7808837890625"/>
                  <w:jc w:val="left"/>
                  <w:rPr>
                    <w:del w:author="Thomas Cervone-Richards - NOAA Federal" w:id="231" w:date="2023-07-18T18:19:00Z"/>
                    <w:sz w:val="19.920000076293945"/>
                    <w:szCs w:val="19.920000076293945"/>
                  </w:rPr>
                </w:pPr>
                <w:sdt>
                  <w:sdtPr>
                    <w:tag w:val="goog_rdk_2632"/>
                  </w:sdtPr>
                  <w:sdtContent>
                    <w:del w:author="Thomas Cervone-Richards - NOAA Federal" w:id="231" w:date="2023-07-18T18:19:00Z">
                      <w:r w:rsidDel="00000000" w:rsidR="00000000" w:rsidRPr="00000000">
                        <w:rPr>
                          <w:sz w:val="19.920000076293945"/>
                          <w:szCs w:val="19.920000076293945"/>
                          <w:rtl w:val="0"/>
                        </w:rPr>
                        <w:delText xml:space="preserve">WRECKS object is  equivalent to or  </w:delText>
                      </w:r>
                    </w:del>
                  </w:sdtContent>
                </w:sdt>
              </w:p>
            </w:sdtContent>
          </w:sdt>
          <w:sdt>
            <w:sdtPr>
              <w:tag w:val="goog_rdk_2635"/>
            </w:sdtPr>
            <w:sdtContent>
              <w:p w:rsidR="00000000" w:rsidDel="00000000" w:rsidP="00000000" w:rsidRDefault="00000000" w:rsidRPr="00000000" w14:paraId="00000EE3">
                <w:pPr>
                  <w:widowControl w:val="0"/>
                  <w:spacing w:after="0" w:before="7.2100830078125" w:line="240" w:lineRule="auto"/>
                  <w:ind w:left="119.7723388671875" w:firstLine="0"/>
                  <w:jc w:val="left"/>
                  <w:rPr>
                    <w:del w:author="Thomas Cervone-Richards - NOAA Federal" w:id="231" w:date="2023-07-18T18:19:00Z"/>
                    <w:sz w:val="19.920000076293945"/>
                    <w:szCs w:val="19.920000076293945"/>
                  </w:rPr>
                </w:pPr>
                <w:sdt>
                  <w:sdtPr>
                    <w:tag w:val="goog_rdk_2634"/>
                  </w:sdtPr>
                  <w:sdtContent>
                    <w:del w:author="Thomas Cervone-Richards - NOAA Federal" w:id="231" w:date="2023-07-18T18:19:00Z">
                      <w:r w:rsidDel="00000000" w:rsidR="00000000" w:rsidRPr="00000000">
                        <w:rPr>
                          <w:sz w:val="19.920000076293945"/>
                          <w:szCs w:val="19.920000076293945"/>
                          <w:rtl w:val="0"/>
                        </w:rPr>
                        <w:delText xml:space="preserve">degrades the  </w:delText>
                      </w:r>
                    </w:del>
                  </w:sdtContent>
                </w:sdt>
              </w:p>
            </w:sdtContent>
          </w:sdt>
          <w:sdt>
            <w:sdtPr>
              <w:tag w:val="goog_rdk_2637"/>
            </w:sdtPr>
            <w:sdtContent>
              <w:p w:rsidR="00000000" w:rsidDel="00000000" w:rsidP="00000000" w:rsidRDefault="00000000" w:rsidRPr="00000000" w14:paraId="00000EE4">
                <w:pPr>
                  <w:widowControl w:val="0"/>
                  <w:spacing w:after="0" w:line="231.23273849487305" w:lineRule="auto"/>
                  <w:ind w:left="115.5889892578125" w:right="382.94921875" w:firstLine="5.9759521484375"/>
                  <w:jc w:val="left"/>
                  <w:rPr>
                    <w:del w:author="Thomas Cervone-Richards - NOAA Federal" w:id="231" w:date="2023-07-18T18:19:00Z"/>
                    <w:sz w:val="19.920000076293945"/>
                    <w:szCs w:val="19.920000076293945"/>
                  </w:rPr>
                </w:pPr>
                <w:sdt>
                  <w:sdtPr>
                    <w:tag w:val="goog_rdk_2636"/>
                  </w:sdtPr>
                  <w:sdtContent>
                    <w:del w:author="Thomas Cervone-Richards - NOAA Federal" w:id="231" w:date="2023-07-18T18:19:00Z">
                      <w:r w:rsidDel="00000000" w:rsidR="00000000" w:rsidRPr="00000000">
                        <w:rPr>
                          <w:sz w:val="19.920000076293945"/>
                          <w:szCs w:val="19.920000076293945"/>
                          <w:rtl w:val="0"/>
                        </w:rPr>
                        <w:delText xml:space="preserve">CATZOC value of  the underlying  </w:delText>
                      </w:r>
                    </w:del>
                  </w:sdtContent>
                </w:sdt>
              </w:p>
            </w:sdtContent>
          </w:sdt>
          <w:p w:rsidR="00000000" w:rsidDel="00000000" w:rsidP="00000000" w:rsidRDefault="00000000" w:rsidRPr="00000000" w14:paraId="00000EE5">
            <w:pPr>
              <w:widowControl w:val="0"/>
              <w:spacing w:after="0" w:before="5.211181640625" w:line="240" w:lineRule="auto"/>
              <w:ind w:left="127.3419189453125" w:firstLine="0"/>
              <w:jc w:val="left"/>
              <w:rPr>
                <w:sz w:val="19.920000076293945"/>
                <w:szCs w:val="19.920000076293945"/>
              </w:rPr>
            </w:pPr>
            <w:sdt>
              <w:sdtPr>
                <w:tag w:val="goog_rdk_2638"/>
              </w:sdtPr>
              <w:sdtContent>
                <w:del w:author="Thomas Cervone-Richards - NOAA Federal" w:id="231" w:date="2023-07-18T18:19:00Z">
                  <w:r w:rsidDel="00000000" w:rsidR="00000000" w:rsidRPr="00000000">
                    <w:rPr>
                      <w:sz w:val="19.920000076293945"/>
                      <w:szCs w:val="19.920000076293945"/>
                      <w:rtl w:val="0"/>
                    </w:rPr>
                    <w:delText xml:space="preserve">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41"/>
            </w:sdtPr>
            <w:sdtContent>
              <w:p w:rsidR="00000000" w:rsidDel="00000000" w:rsidP="00000000" w:rsidRDefault="00000000" w:rsidRPr="00000000" w14:paraId="00000EE6">
                <w:pPr>
                  <w:widowControl w:val="0"/>
                  <w:spacing w:after="0" w:line="231.23273849487305" w:lineRule="auto"/>
                  <w:ind w:left="114.3939208984375" w:right="256.229248046875" w:firstLine="1.195068359375"/>
                  <w:jc w:val="left"/>
                  <w:rPr>
                    <w:del w:author="Thomas Cervone-Richards - NOAA Federal" w:id="231" w:date="2023-07-18T18:19:00Z"/>
                    <w:sz w:val="19.920000076293945"/>
                    <w:szCs w:val="19.920000076293945"/>
                  </w:rPr>
                </w:pPr>
                <w:sdt>
                  <w:sdtPr>
                    <w:tag w:val="goog_rdk_2640"/>
                  </w:sdtPr>
                  <w:sdtContent>
                    <w:del w:author="Thomas Cervone-Richards - NOAA Federal" w:id="231" w:date="2023-07-18T18:19:00Z">
                      <w:r w:rsidDel="00000000" w:rsidR="00000000" w:rsidRPr="00000000">
                        <w:rPr>
                          <w:sz w:val="19.920000076293945"/>
                          <w:szCs w:val="19.920000076293945"/>
                          <w:rtl w:val="0"/>
                        </w:rPr>
                        <w:delText xml:space="preserve">Amend the CATZOC  value of M_QUAL  </w:delText>
                      </w:r>
                    </w:del>
                  </w:sdtContent>
                </w:sdt>
              </w:p>
            </w:sdtContent>
          </w:sdt>
          <w:p w:rsidR="00000000" w:rsidDel="00000000" w:rsidP="00000000" w:rsidRDefault="00000000" w:rsidRPr="00000000" w14:paraId="00000EE7">
            <w:pPr>
              <w:widowControl w:val="0"/>
              <w:spacing w:after="0" w:before="2.8106689453125" w:line="240" w:lineRule="auto"/>
              <w:ind w:left="119.7723388671875" w:firstLine="0"/>
              <w:jc w:val="left"/>
              <w:rPr>
                <w:sz w:val="19.920000076293945"/>
                <w:szCs w:val="19.920000076293945"/>
              </w:rPr>
            </w:pPr>
            <w:sdt>
              <w:sdtPr>
                <w:tag w:val="goog_rdk_2642"/>
              </w:sdtPr>
              <w:sdtContent>
                <w:del w:author="Thomas Cervone-Richards - NOAA Federal" w:id="231" w:date="2023-07-18T18:19:00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8">
            <w:pPr>
              <w:widowControl w:val="0"/>
              <w:spacing w:after="0" w:line="240" w:lineRule="auto"/>
              <w:ind w:left="117.9791259765625" w:firstLine="0"/>
              <w:jc w:val="left"/>
              <w:rPr>
                <w:sz w:val="19.920000076293945"/>
                <w:szCs w:val="19.920000076293945"/>
              </w:rPr>
            </w:pPr>
            <w:sdt>
              <w:sdtPr>
                <w:tag w:val="goog_rdk_2644"/>
              </w:sdtPr>
              <w:sdtContent>
                <w:del w:author="Thomas Cervone-Richards - NOAA Federal" w:id="231" w:date="2023-07-18T18:19:00Z">
                  <w:r w:rsidDel="00000000" w:rsidR="00000000" w:rsidRPr="00000000">
                    <w:rPr>
                      <w:sz w:val="19.920000076293945"/>
                      <w:szCs w:val="19.920000076293945"/>
                      <w:rtl w:val="0"/>
                    </w:rPr>
                    <w:delText xml:space="preserve">2.2.3.1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9">
            <w:pPr>
              <w:widowControl w:val="0"/>
              <w:spacing w:after="0" w:line="240" w:lineRule="auto"/>
              <w:jc w:val="center"/>
              <w:rPr>
                <w:sz w:val="19.920000076293945"/>
                <w:szCs w:val="19.920000076293945"/>
              </w:rPr>
            </w:pPr>
            <w:sdt>
              <w:sdtPr>
                <w:tag w:val="goog_rdk_2646"/>
              </w:sdtPr>
              <w:sdtContent>
                <w:del w:author="Thomas Cervone-Richards - NOAA Federal" w:id="231" w:date="2023-07-18T18:19:0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32.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EB">
            <w:pPr>
              <w:widowControl w:val="0"/>
              <w:spacing w:after="0" w:line="240" w:lineRule="auto"/>
              <w:jc w:val="center"/>
              <w:rPr>
                <w:sz w:val="19.920000076293945"/>
                <w:szCs w:val="19.920000076293945"/>
              </w:rPr>
            </w:pPr>
            <w:sdt>
              <w:sdtPr>
                <w:tag w:val="goog_rdk_2648"/>
              </w:sdtPr>
              <w:sdtContent>
                <w:del w:author="Thomas Cervone-Richards - NOAA Federal" w:id="232" w:date="2023-07-18T18:19:16Z">
                  <w:r w:rsidDel="00000000" w:rsidR="00000000" w:rsidRPr="00000000">
                    <w:rPr>
                      <w:sz w:val="19.920000076293945"/>
                      <w:szCs w:val="19.920000076293945"/>
                      <w:rtl w:val="0"/>
                    </w:rPr>
                    <w:delText xml:space="preserve">1537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C">
            <w:pPr>
              <w:widowControl w:val="0"/>
              <w:spacing w:after="0" w:line="230.42992115020752" w:lineRule="auto"/>
              <w:ind w:left="114.39361572265625" w:right="114.62310791015625" w:firstLine="15.537567138671875"/>
              <w:jc w:val="left"/>
              <w:rPr>
                <w:sz w:val="19.920000076293945"/>
                <w:szCs w:val="19.920000076293945"/>
              </w:rPr>
            </w:pPr>
            <w:sdt>
              <w:sdtPr>
                <w:tag w:val="goog_rdk_2650"/>
              </w:sdtPr>
              <w:sdtContent>
                <w:del w:author="Thomas Cervone-Richards - NOAA Federal" w:id="232" w:date="2023-07-18T18:19:16Z">
                  <w:r w:rsidDel="00000000" w:rsidR="00000000" w:rsidRPr="00000000">
                    <w:rPr>
                      <w:sz w:val="19.920000076293945"/>
                      <w:szCs w:val="19.920000076293945"/>
                      <w:rtl w:val="0"/>
                    </w:rPr>
                    <w:delText xml:space="preserve">For each WRECKS feature  object where SOUACC is  Known AND is Equal to or  degrades the SOUACC  value of the M_QUAL meta  object it is COVERED_BY OR OVERLAPS.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53"/>
            </w:sdtPr>
            <w:sdtContent>
              <w:p w:rsidR="00000000" w:rsidDel="00000000" w:rsidP="00000000" w:rsidRDefault="00000000" w:rsidRPr="00000000" w14:paraId="00000EED">
                <w:pPr>
                  <w:widowControl w:val="0"/>
                  <w:spacing w:after="0" w:line="240" w:lineRule="auto"/>
                  <w:ind w:left="122.56103515625" w:firstLine="0"/>
                  <w:jc w:val="left"/>
                  <w:rPr>
                    <w:del w:author="Thomas Cervone-Richards - NOAA Federal" w:id="232" w:date="2023-07-18T18:19:16Z"/>
                    <w:sz w:val="19.920000076293945"/>
                    <w:szCs w:val="19.920000076293945"/>
                  </w:rPr>
                </w:pPr>
                <w:sdt>
                  <w:sdtPr>
                    <w:tag w:val="goog_rdk_2652"/>
                  </w:sdtPr>
                  <w:sdtContent>
                    <w:del w:author="Thomas Cervone-Richards - NOAA Federal" w:id="232" w:date="2023-07-18T18:19:16Z">
                      <w:r w:rsidDel="00000000" w:rsidR="00000000" w:rsidRPr="00000000">
                        <w:rPr>
                          <w:sz w:val="19.920000076293945"/>
                          <w:szCs w:val="19.920000076293945"/>
                          <w:rtl w:val="0"/>
                        </w:rPr>
                        <w:delText xml:space="preserve">SOUACC of a  </w:delText>
                      </w:r>
                    </w:del>
                  </w:sdtContent>
                </w:sdt>
              </w:p>
            </w:sdtContent>
          </w:sdt>
          <w:sdt>
            <w:sdtPr>
              <w:tag w:val="goog_rdk_2655"/>
            </w:sdtPr>
            <w:sdtContent>
              <w:p w:rsidR="00000000" w:rsidDel="00000000" w:rsidP="00000000" w:rsidRDefault="00000000" w:rsidRPr="00000000" w14:paraId="00000EEE">
                <w:pPr>
                  <w:widowControl w:val="0"/>
                  <w:spacing w:after="0" w:line="231.23285293579102" w:lineRule="auto"/>
                  <w:ind w:left="115.5889892578125" w:right="126.9775390625" w:firstLine="0.3985595703125"/>
                  <w:jc w:val="left"/>
                  <w:rPr>
                    <w:del w:author="Thomas Cervone-Richards - NOAA Federal" w:id="232" w:date="2023-07-18T18:19:16Z"/>
                    <w:sz w:val="19.920000076293945"/>
                    <w:szCs w:val="19.920000076293945"/>
                  </w:rPr>
                </w:pPr>
                <w:sdt>
                  <w:sdtPr>
                    <w:tag w:val="goog_rdk_2654"/>
                  </w:sdtPr>
                  <w:sdtContent>
                    <w:del w:author="Thomas Cervone-Richards - NOAA Federal" w:id="232" w:date="2023-07-18T18:19:16Z">
                      <w:r w:rsidDel="00000000" w:rsidR="00000000" w:rsidRPr="00000000">
                        <w:rPr>
                          <w:sz w:val="19.920000076293945"/>
                          <w:szCs w:val="19.920000076293945"/>
                          <w:rtl w:val="0"/>
                        </w:rPr>
                        <w:delText xml:space="preserve">WRECKS object is  equal to or degrades  the SOUACC value  of the underlying  </w:delText>
                      </w:r>
                    </w:del>
                  </w:sdtContent>
                </w:sdt>
              </w:p>
            </w:sdtContent>
          </w:sdt>
          <w:p w:rsidR="00000000" w:rsidDel="00000000" w:rsidP="00000000" w:rsidRDefault="00000000" w:rsidRPr="00000000" w14:paraId="00000EEF">
            <w:pPr>
              <w:widowControl w:val="0"/>
              <w:spacing w:after="0" w:before="5.21026611328125" w:line="240" w:lineRule="auto"/>
              <w:ind w:left="127.3419189453125" w:firstLine="0"/>
              <w:jc w:val="left"/>
              <w:rPr>
                <w:sz w:val="19.920000076293945"/>
                <w:szCs w:val="19.920000076293945"/>
              </w:rPr>
            </w:pPr>
            <w:sdt>
              <w:sdtPr>
                <w:tag w:val="goog_rdk_2656"/>
              </w:sdtPr>
              <w:sdtContent>
                <w:del w:author="Thomas Cervone-Richards - NOAA Federal" w:id="232" w:date="2023-07-18T18:19:16Z">
                  <w:r w:rsidDel="00000000" w:rsidR="00000000" w:rsidRPr="00000000">
                    <w:rPr>
                      <w:sz w:val="19.920000076293945"/>
                      <w:szCs w:val="19.920000076293945"/>
                      <w:rtl w:val="0"/>
                    </w:rPr>
                    <w:delText xml:space="preserve">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59"/>
            </w:sdtPr>
            <w:sdtContent>
              <w:p w:rsidR="00000000" w:rsidDel="00000000" w:rsidP="00000000" w:rsidRDefault="00000000" w:rsidRPr="00000000" w14:paraId="00000EF0">
                <w:pPr>
                  <w:widowControl w:val="0"/>
                  <w:spacing w:after="0" w:line="228.8241720199585" w:lineRule="auto"/>
                  <w:ind w:left="114.3939208984375" w:right="224.954833984375" w:firstLine="1.195068359375"/>
                  <w:jc w:val="left"/>
                  <w:rPr>
                    <w:del w:author="Thomas Cervone-Richards - NOAA Federal" w:id="232" w:date="2023-07-18T18:19:16Z"/>
                    <w:sz w:val="19.920000076293945"/>
                    <w:szCs w:val="19.920000076293945"/>
                  </w:rPr>
                </w:pPr>
                <w:sdt>
                  <w:sdtPr>
                    <w:tag w:val="goog_rdk_2658"/>
                  </w:sdtPr>
                  <w:sdtContent>
                    <w:del w:author="Thomas Cervone-Richards - NOAA Federal" w:id="232" w:date="2023-07-18T18:19:16Z">
                      <w:r w:rsidDel="00000000" w:rsidR="00000000" w:rsidRPr="00000000">
                        <w:rPr>
                          <w:sz w:val="19.920000076293945"/>
                          <w:szCs w:val="19.920000076293945"/>
                          <w:rtl w:val="0"/>
                        </w:rPr>
                        <w:delText xml:space="preserve">Amend the SOUACC  value of M_QUAL  </w:delText>
                      </w:r>
                    </w:del>
                  </w:sdtContent>
                </w:sdt>
              </w:p>
            </w:sdtContent>
          </w:sdt>
          <w:p w:rsidR="00000000" w:rsidDel="00000000" w:rsidP="00000000" w:rsidRDefault="00000000" w:rsidRPr="00000000" w14:paraId="00000EF1">
            <w:pPr>
              <w:widowControl w:val="0"/>
              <w:spacing w:after="0" w:before="7.2100830078125" w:line="231.23273849487305" w:lineRule="auto"/>
              <w:ind w:left="119.7723388671875" w:right="254.2364501953125" w:firstLine="0"/>
              <w:jc w:val="left"/>
              <w:rPr>
                <w:sz w:val="19.920000076293945"/>
                <w:szCs w:val="19.920000076293945"/>
              </w:rPr>
            </w:pPr>
            <w:sdt>
              <w:sdtPr>
                <w:tag w:val="goog_rdk_2660"/>
              </w:sdtPr>
              <w:sdtContent>
                <w:del w:author="Thomas Cervone-Richards - NOAA Federal" w:id="232" w:date="2023-07-18T18:19:16Z">
                  <w:r w:rsidDel="00000000" w:rsidR="00000000" w:rsidRPr="00000000">
                    <w:rPr>
                      <w:sz w:val="19.920000076293945"/>
                      <w:szCs w:val="19.920000076293945"/>
                      <w:rtl w:val="0"/>
                    </w:rPr>
                    <w:delText xml:space="preserve">object or WRECKS  object as appropriate.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widowControl w:val="0"/>
              <w:spacing w:after="0" w:line="240" w:lineRule="auto"/>
              <w:ind w:left="117.9791259765625" w:firstLine="0"/>
              <w:jc w:val="left"/>
              <w:rPr>
                <w:sz w:val="19.920000076293945"/>
                <w:szCs w:val="19.920000076293945"/>
              </w:rPr>
            </w:pPr>
            <w:sdt>
              <w:sdtPr>
                <w:tag w:val="goog_rdk_2662"/>
              </w:sdtPr>
              <w:sdtContent>
                <w:del w:author="Thomas Cervone-Richards - NOAA Federal" w:id="232" w:date="2023-07-18T18:19:16Z">
                  <w:r w:rsidDel="00000000" w:rsidR="00000000" w:rsidRPr="00000000">
                    <w:rPr>
                      <w:sz w:val="19.920000076293945"/>
                      <w:szCs w:val="19.920000076293945"/>
                      <w:rtl w:val="0"/>
                    </w:rPr>
                    <w:delText xml:space="preserve">2.2.3.1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widowControl w:val="0"/>
              <w:spacing w:after="0" w:line="240" w:lineRule="auto"/>
              <w:jc w:val="center"/>
              <w:rPr>
                <w:sz w:val="19.920000076293945"/>
                <w:szCs w:val="19.920000076293945"/>
              </w:rPr>
            </w:pPr>
            <w:sdt>
              <w:sdtPr>
                <w:tag w:val="goog_rdk_2664"/>
              </w:sdtPr>
              <w:sdtContent>
                <w:del w:author="Thomas Cervone-Richards - NOAA Federal" w:id="232" w:date="2023-07-18T18:19:1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78.8002014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5">
            <w:pPr>
              <w:widowControl w:val="0"/>
              <w:spacing w:after="0" w:line="240" w:lineRule="auto"/>
              <w:jc w:val="center"/>
              <w:rPr>
                <w:sz w:val="19.920000076293945"/>
                <w:szCs w:val="19.920000076293945"/>
              </w:rPr>
            </w:pPr>
            <w:sdt>
              <w:sdtPr>
                <w:tag w:val="goog_rdk_2666"/>
              </w:sdtPr>
              <w:sdtContent>
                <w:del w:author="Thomas Cervone-Richards - NOAA Federal" w:id="233" w:date="2023-07-18T18:19:32Z">
                  <w:r w:rsidDel="00000000" w:rsidR="00000000" w:rsidRPr="00000000">
                    <w:rPr>
                      <w:sz w:val="19.920000076293945"/>
                      <w:szCs w:val="19.920000076293945"/>
                      <w:rtl w:val="0"/>
                    </w:rPr>
                    <w:delText xml:space="preserve">1538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69"/>
            </w:sdtPr>
            <w:sdtContent>
              <w:p w:rsidR="00000000" w:rsidDel="00000000" w:rsidP="00000000" w:rsidRDefault="00000000" w:rsidRPr="00000000" w14:paraId="00000EF6">
                <w:pPr>
                  <w:widowControl w:val="0"/>
                  <w:spacing w:after="0" w:line="230.42973518371582" w:lineRule="auto"/>
                  <w:ind w:left="115.58883666992188" w:right="171.79351806640625" w:firstLine="14.34234619140625"/>
                  <w:jc w:val="left"/>
                  <w:rPr>
                    <w:del w:author="Thomas Cervone-Richards - NOAA Federal" w:id="233" w:date="2023-07-18T18:19:32Z"/>
                    <w:sz w:val="19.920000076293945"/>
                    <w:szCs w:val="19.920000076293945"/>
                  </w:rPr>
                </w:pPr>
                <w:sdt>
                  <w:sdtPr>
                    <w:tag w:val="goog_rdk_2668"/>
                  </w:sdtPr>
                  <w:sdtContent>
                    <w:del w:author="Thomas Cervone-Richards - NOAA Federal" w:id="233" w:date="2023-07-18T18:19:32Z">
                      <w:r w:rsidDel="00000000" w:rsidR="00000000" w:rsidRPr="00000000">
                        <w:rPr>
                          <w:sz w:val="19.920000076293945"/>
                          <w:szCs w:val="19.920000076293945"/>
                          <w:rtl w:val="0"/>
                        </w:rPr>
                        <w:delText xml:space="preserve">For each OBSTRN feature  object where SOUACC is  Known AND is equivalent  to or degrades the  </w:delText>
                      </w:r>
                    </w:del>
                  </w:sdtContent>
                </w:sdt>
              </w:p>
            </w:sdtContent>
          </w:sdt>
          <w:sdt>
            <w:sdtPr>
              <w:tag w:val="goog_rdk_2671"/>
            </w:sdtPr>
            <w:sdtContent>
              <w:p w:rsidR="00000000" w:rsidDel="00000000" w:rsidP="00000000" w:rsidRDefault="00000000" w:rsidRPr="00000000" w14:paraId="00000EF7">
                <w:pPr>
                  <w:widowControl w:val="0"/>
                  <w:spacing w:after="0" w:before="5.87677001953125" w:line="240" w:lineRule="auto"/>
                  <w:ind w:left="121.56478881835938" w:firstLine="0"/>
                  <w:jc w:val="left"/>
                  <w:rPr>
                    <w:del w:author="Thomas Cervone-Richards - NOAA Federal" w:id="233" w:date="2023-07-18T18:19:32Z"/>
                    <w:sz w:val="19.920000076293945"/>
                    <w:szCs w:val="19.920000076293945"/>
                  </w:rPr>
                </w:pPr>
                <w:sdt>
                  <w:sdtPr>
                    <w:tag w:val="goog_rdk_2670"/>
                  </w:sdtPr>
                  <w:sdtContent>
                    <w:del w:author="Thomas Cervone-Richards - NOAA Federal" w:id="233" w:date="2023-07-18T18:19:32Z">
                      <w:r w:rsidDel="00000000" w:rsidR="00000000" w:rsidRPr="00000000">
                        <w:rPr>
                          <w:sz w:val="19.920000076293945"/>
                          <w:szCs w:val="19.920000076293945"/>
                          <w:rtl w:val="0"/>
                        </w:rPr>
                        <w:delText xml:space="preserve">CATZOC value of the  </w:delText>
                      </w:r>
                    </w:del>
                  </w:sdtContent>
                </w:sdt>
              </w:p>
            </w:sdtContent>
          </w:sdt>
          <w:sdt>
            <w:sdtPr>
              <w:tag w:val="goog_rdk_2673"/>
            </w:sdtPr>
            <w:sdtContent>
              <w:p w:rsidR="00000000" w:rsidDel="00000000" w:rsidP="00000000" w:rsidRDefault="00000000" w:rsidRPr="00000000" w14:paraId="00000EF8">
                <w:pPr>
                  <w:widowControl w:val="0"/>
                  <w:spacing w:after="0" w:line="231.63424015045166" w:lineRule="auto"/>
                  <w:ind w:left="121.56478881835938" w:right="260.63629150390625" w:firstLine="5.776824951171875"/>
                  <w:jc w:val="left"/>
                  <w:rPr>
                    <w:del w:author="Thomas Cervone-Richards - NOAA Federal" w:id="233" w:date="2023-07-18T18:19:32Z"/>
                    <w:sz w:val="19.920000076293945"/>
                    <w:szCs w:val="19.920000076293945"/>
                  </w:rPr>
                </w:pPr>
                <w:sdt>
                  <w:sdtPr>
                    <w:tag w:val="goog_rdk_2672"/>
                  </w:sdtPr>
                  <w:sdtContent>
                    <w:del w:author="Thomas Cervone-Richards - NOAA Federal" w:id="233" w:date="2023-07-18T18:19:32Z">
                      <w:r w:rsidDel="00000000" w:rsidR="00000000" w:rsidRPr="00000000">
                        <w:rPr>
                          <w:sz w:val="19.920000076293945"/>
                          <w:szCs w:val="19.920000076293945"/>
                          <w:rtl w:val="0"/>
                        </w:rPr>
                        <w:delText xml:space="preserve">M_QUAL meta object it is  COVERED_BY, </w:delText>
                      </w:r>
                    </w:del>
                  </w:sdtContent>
                </w:sdt>
              </w:p>
            </w:sdtContent>
          </w:sdt>
          <w:sdt>
            <w:sdtPr>
              <w:tag w:val="goog_rdk_2675"/>
            </w:sdtPr>
            <w:sdtContent>
              <w:p w:rsidR="00000000" w:rsidDel="00000000" w:rsidP="00000000" w:rsidRDefault="00000000" w:rsidRPr="00000000" w14:paraId="00000EF9">
                <w:pPr>
                  <w:widowControl w:val="0"/>
                  <w:spacing w:after="0" w:before="2.476806640625" w:line="240" w:lineRule="auto"/>
                  <w:ind w:left="120.56884765625" w:firstLine="0"/>
                  <w:jc w:val="left"/>
                  <w:rPr>
                    <w:del w:author="Thomas Cervone-Richards - NOAA Federal" w:id="233" w:date="2023-07-18T18:19:32Z"/>
                    <w:sz w:val="19.920000076293945"/>
                    <w:szCs w:val="19.920000076293945"/>
                  </w:rPr>
                </w:pPr>
                <w:sdt>
                  <w:sdtPr>
                    <w:tag w:val="goog_rdk_2674"/>
                  </w:sdtPr>
                  <w:sdtContent>
                    <w:del w:author="Thomas Cervone-Richards - NOAA Federal" w:id="233" w:date="2023-07-18T18:19:32Z">
                      <w:r w:rsidDel="00000000" w:rsidR="00000000" w:rsidRPr="00000000">
                        <w:rPr>
                          <w:sz w:val="19.920000076293945"/>
                          <w:szCs w:val="19.920000076293945"/>
                          <w:rtl w:val="0"/>
                        </w:rPr>
                        <w:delText xml:space="preserve">OVERLAPS OR </w:delText>
                      </w:r>
                    </w:del>
                  </w:sdtContent>
                </w:sdt>
              </w:p>
            </w:sdtContent>
          </w:sdt>
          <w:p w:rsidR="00000000" w:rsidDel="00000000" w:rsidP="00000000" w:rsidRDefault="00000000" w:rsidRPr="00000000" w14:paraId="00000EFA">
            <w:pPr>
              <w:widowControl w:val="0"/>
              <w:spacing w:after="0" w:line="240" w:lineRule="auto"/>
              <w:ind w:left="121.56478881835938" w:firstLine="0"/>
              <w:jc w:val="left"/>
              <w:rPr>
                <w:sz w:val="19.920000076293945"/>
                <w:szCs w:val="19.920000076293945"/>
              </w:rPr>
            </w:pPr>
            <w:sdt>
              <w:sdtPr>
                <w:tag w:val="goog_rdk_2676"/>
              </w:sdtPr>
              <w:sdtContent>
                <w:del w:author="Thomas Cervone-Richards - NOAA Federal" w:id="233" w:date="2023-07-18T18:19:32Z">
                  <w:r w:rsidDel="00000000" w:rsidR="00000000" w:rsidRPr="00000000">
                    <w:rPr>
                      <w:sz w:val="19.920000076293945"/>
                      <w:szCs w:val="19.920000076293945"/>
                      <w:rtl w:val="0"/>
                    </w:rPr>
                    <w:delText xml:space="preserve">CROSSES.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79"/>
            </w:sdtPr>
            <w:sdtContent>
              <w:p w:rsidR="00000000" w:rsidDel="00000000" w:rsidP="00000000" w:rsidRDefault="00000000" w:rsidRPr="00000000" w14:paraId="00000EFB">
                <w:pPr>
                  <w:widowControl w:val="0"/>
                  <w:spacing w:after="0" w:line="240" w:lineRule="auto"/>
                  <w:ind w:left="122.56103515625" w:firstLine="0"/>
                  <w:jc w:val="left"/>
                  <w:rPr>
                    <w:del w:author="Thomas Cervone-Richards - NOAA Federal" w:id="233" w:date="2023-07-18T18:19:32Z"/>
                    <w:sz w:val="19.920000076293945"/>
                    <w:szCs w:val="19.920000076293945"/>
                  </w:rPr>
                </w:pPr>
                <w:sdt>
                  <w:sdtPr>
                    <w:tag w:val="goog_rdk_2678"/>
                  </w:sdtPr>
                  <w:sdtContent>
                    <w:del w:author="Thomas Cervone-Richards - NOAA Federal" w:id="233" w:date="2023-07-18T18:19:32Z">
                      <w:r w:rsidDel="00000000" w:rsidR="00000000" w:rsidRPr="00000000">
                        <w:rPr>
                          <w:sz w:val="19.920000076293945"/>
                          <w:szCs w:val="19.920000076293945"/>
                          <w:rtl w:val="0"/>
                        </w:rPr>
                        <w:delText xml:space="preserve">SOUACC of an  </w:delText>
                      </w:r>
                    </w:del>
                  </w:sdtContent>
                </w:sdt>
              </w:p>
            </w:sdtContent>
          </w:sdt>
          <w:sdt>
            <w:sdtPr>
              <w:tag w:val="goog_rdk_2681"/>
            </w:sdtPr>
            <w:sdtContent>
              <w:p w:rsidR="00000000" w:rsidDel="00000000" w:rsidP="00000000" w:rsidRDefault="00000000" w:rsidRPr="00000000" w14:paraId="00000EFC">
                <w:pPr>
                  <w:widowControl w:val="0"/>
                  <w:spacing w:after="0" w:line="228.82412910461426" w:lineRule="auto"/>
                  <w:ind w:left="120.7684326171875" w:right="339.5233154296875" w:hanging="0.19927978515625"/>
                  <w:jc w:val="left"/>
                  <w:rPr>
                    <w:del w:author="Thomas Cervone-Richards - NOAA Federal" w:id="233" w:date="2023-07-18T18:19:32Z"/>
                    <w:sz w:val="19.920000076293945"/>
                    <w:szCs w:val="19.920000076293945"/>
                  </w:rPr>
                </w:pPr>
                <w:sdt>
                  <w:sdtPr>
                    <w:tag w:val="goog_rdk_2680"/>
                  </w:sdtPr>
                  <w:sdtContent>
                    <w:del w:author="Thomas Cervone-Richards - NOAA Federal" w:id="233" w:date="2023-07-18T18:19:32Z">
                      <w:r w:rsidDel="00000000" w:rsidR="00000000" w:rsidRPr="00000000">
                        <w:rPr>
                          <w:sz w:val="19.920000076293945"/>
                          <w:szCs w:val="19.920000076293945"/>
                          <w:rtl w:val="0"/>
                        </w:rPr>
                        <w:delText xml:space="preserve">OBSTRN object is  equivalent to or  </w:delText>
                      </w:r>
                    </w:del>
                  </w:sdtContent>
                </w:sdt>
              </w:p>
            </w:sdtContent>
          </w:sdt>
          <w:sdt>
            <w:sdtPr>
              <w:tag w:val="goog_rdk_2683"/>
            </w:sdtPr>
            <w:sdtContent>
              <w:p w:rsidR="00000000" w:rsidDel="00000000" w:rsidP="00000000" w:rsidRDefault="00000000" w:rsidRPr="00000000" w14:paraId="00000EFD">
                <w:pPr>
                  <w:widowControl w:val="0"/>
                  <w:spacing w:after="0" w:before="7.20916748046875" w:line="240" w:lineRule="auto"/>
                  <w:ind w:left="119.7723388671875" w:firstLine="0"/>
                  <w:jc w:val="left"/>
                  <w:rPr>
                    <w:del w:author="Thomas Cervone-Richards - NOAA Federal" w:id="233" w:date="2023-07-18T18:19:32Z"/>
                    <w:sz w:val="19.920000076293945"/>
                    <w:szCs w:val="19.920000076293945"/>
                  </w:rPr>
                </w:pPr>
                <w:sdt>
                  <w:sdtPr>
                    <w:tag w:val="goog_rdk_2682"/>
                  </w:sdtPr>
                  <w:sdtContent>
                    <w:del w:author="Thomas Cervone-Richards - NOAA Federal" w:id="233" w:date="2023-07-18T18:19:32Z">
                      <w:r w:rsidDel="00000000" w:rsidR="00000000" w:rsidRPr="00000000">
                        <w:rPr>
                          <w:sz w:val="19.920000076293945"/>
                          <w:szCs w:val="19.920000076293945"/>
                          <w:rtl w:val="0"/>
                        </w:rPr>
                        <w:delText xml:space="preserve">degrades the  </w:delText>
                      </w:r>
                    </w:del>
                  </w:sdtContent>
                </w:sdt>
              </w:p>
            </w:sdtContent>
          </w:sdt>
          <w:sdt>
            <w:sdtPr>
              <w:tag w:val="goog_rdk_2685"/>
            </w:sdtPr>
            <w:sdtContent>
              <w:p w:rsidR="00000000" w:rsidDel="00000000" w:rsidP="00000000" w:rsidRDefault="00000000" w:rsidRPr="00000000" w14:paraId="00000EFE">
                <w:pPr>
                  <w:widowControl w:val="0"/>
                  <w:spacing w:after="0" w:line="231.2324094772339" w:lineRule="auto"/>
                  <w:ind w:left="115.5889892578125" w:right="382.94921875" w:firstLine="5.9759521484375"/>
                  <w:jc w:val="left"/>
                  <w:rPr>
                    <w:del w:author="Thomas Cervone-Richards - NOAA Federal" w:id="233" w:date="2023-07-18T18:19:32Z"/>
                    <w:sz w:val="19.920000076293945"/>
                    <w:szCs w:val="19.920000076293945"/>
                  </w:rPr>
                </w:pPr>
                <w:sdt>
                  <w:sdtPr>
                    <w:tag w:val="goog_rdk_2684"/>
                  </w:sdtPr>
                  <w:sdtContent>
                    <w:del w:author="Thomas Cervone-Richards - NOAA Federal" w:id="233" w:date="2023-07-18T18:19:32Z">
                      <w:r w:rsidDel="00000000" w:rsidR="00000000" w:rsidRPr="00000000">
                        <w:rPr>
                          <w:sz w:val="19.920000076293945"/>
                          <w:szCs w:val="19.920000076293945"/>
                          <w:rtl w:val="0"/>
                        </w:rPr>
                        <w:delText xml:space="preserve">CATZOC value of  the underlying  </w:delText>
                      </w:r>
                    </w:del>
                  </w:sdtContent>
                </w:sdt>
              </w:p>
            </w:sdtContent>
          </w:sdt>
          <w:p w:rsidR="00000000" w:rsidDel="00000000" w:rsidP="00000000" w:rsidRDefault="00000000" w:rsidRPr="00000000" w14:paraId="00000EFF">
            <w:pPr>
              <w:widowControl w:val="0"/>
              <w:spacing w:after="0" w:before="5.61065673828125" w:line="240" w:lineRule="auto"/>
              <w:ind w:left="127.3419189453125" w:firstLine="0"/>
              <w:jc w:val="left"/>
              <w:rPr>
                <w:sz w:val="19.920000076293945"/>
                <w:szCs w:val="19.920000076293945"/>
              </w:rPr>
            </w:pPr>
            <w:sdt>
              <w:sdtPr>
                <w:tag w:val="goog_rdk_2686"/>
              </w:sdtPr>
              <w:sdtContent>
                <w:del w:author="Thomas Cervone-Richards - NOAA Federal" w:id="233" w:date="2023-07-18T18:19:32Z">
                  <w:r w:rsidDel="00000000" w:rsidR="00000000" w:rsidRPr="00000000">
                    <w:rPr>
                      <w:sz w:val="19.920000076293945"/>
                      <w:szCs w:val="19.920000076293945"/>
                      <w:rtl w:val="0"/>
                    </w:rPr>
                    <w:delText xml:space="preserve">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89"/>
            </w:sdtPr>
            <w:sdtContent>
              <w:p w:rsidR="00000000" w:rsidDel="00000000" w:rsidP="00000000" w:rsidRDefault="00000000" w:rsidRPr="00000000" w14:paraId="00000F00">
                <w:pPr>
                  <w:widowControl w:val="0"/>
                  <w:spacing w:after="0" w:line="231.2326955795288" w:lineRule="auto"/>
                  <w:ind w:left="114.3939208984375" w:right="224.954833984375" w:firstLine="1.195068359375"/>
                  <w:jc w:val="left"/>
                  <w:rPr>
                    <w:del w:author="Thomas Cervone-Richards - NOAA Federal" w:id="233" w:date="2023-07-18T18:19:32Z"/>
                    <w:sz w:val="19.920000076293945"/>
                    <w:szCs w:val="19.920000076293945"/>
                  </w:rPr>
                </w:pPr>
                <w:sdt>
                  <w:sdtPr>
                    <w:tag w:val="goog_rdk_2688"/>
                  </w:sdtPr>
                  <w:sdtContent>
                    <w:del w:author="Thomas Cervone-Richards - NOAA Federal" w:id="233" w:date="2023-07-18T18:19:32Z">
                      <w:r w:rsidDel="00000000" w:rsidR="00000000" w:rsidRPr="00000000">
                        <w:rPr>
                          <w:sz w:val="19.920000076293945"/>
                          <w:szCs w:val="19.920000076293945"/>
                          <w:rtl w:val="0"/>
                        </w:rPr>
                        <w:delText xml:space="preserve">Amend the SOUACC  value of M_QUAL  </w:delText>
                      </w:r>
                    </w:del>
                  </w:sdtContent>
                </w:sdt>
              </w:p>
            </w:sdtContent>
          </w:sdt>
          <w:p w:rsidR="00000000" w:rsidDel="00000000" w:rsidP="00000000" w:rsidRDefault="00000000" w:rsidRPr="00000000" w14:paraId="00000F01">
            <w:pPr>
              <w:widowControl w:val="0"/>
              <w:spacing w:after="0" w:before="2.81036376953125" w:line="231.2324094772339" w:lineRule="auto"/>
              <w:ind w:left="119.7723388671875" w:right="254.2364501953125" w:firstLine="0"/>
              <w:jc w:val="left"/>
              <w:rPr>
                <w:sz w:val="19.920000076293945"/>
                <w:szCs w:val="19.920000076293945"/>
              </w:rPr>
            </w:pPr>
            <w:sdt>
              <w:sdtPr>
                <w:tag w:val="goog_rdk_2690"/>
              </w:sdtPr>
              <w:sdtContent>
                <w:del w:author="Thomas Cervone-Richards - NOAA Federal" w:id="233" w:date="2023-07-18T18:19:32Z">
                  <w:r w:rsidDel="00000000" w:rsidR="00000000" w:rsidRPr="00000000">
                    <w:rPr>
                      <w:sz w:val="19.920000076293945"/>
                      <w:szCs w:val="19.920000076293945"/>
                      <w:rtl w:val="0"/>
                    </w:rPr>
                    <w:delText xml:space="preserve">object or OBSTRN  object as appropriate.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widowControl w:val="0"/>
              <w:spacing w:after="0" w:line="240" w:lineRule="auto"/>
              <w:ind w:left="117.9791259765625" w:firstLine="0"/>
              <w:jc w:val="left"/>
              <w:rPr>
                <w:sz w:val="19.920000076293945"/>
                <w:szCs w:val="19.920000076293945"/>
              </w:rPr>
            </w:pPr>
            <w:sdt>
              <w:sdtPr>
                <w:tag w:val="goog_rdk_2692"/>
              </w:sdtPr>
              <w:sdtContent>
                <w:del w:author="Thomas Cervone-Richards - NOAA Federal" w:id="233" w:date="2023-07-18T18:19:32Z">
                  <w:r w:rsidDel="00000000" w:rsidR="00000000" w:rsidRPr="00000000">
                    <w:rPr>
                      <w:sz w:val="19.920000076293945"/>
                      <w:szCs w:val="19.920000076293945"/>
                      <w:rtl w:val="0"/>
                    </w:rPr>
                    <w:delText xml:space="preserve">2.2.3.1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widowControl w:val="0"/>
              <w:spacing w:after="0" w:line="240" w:lineRule="auto"/>
              <w:jc w:val="center"/>
              <w:rPr>
                <w:sz w:val="19.920000076293945"/>
                <w:szCs w:val="19.920000076293945"/>
              </w:rPr>
            </w:pPr>
            <w:sdt>
              <w:sdtPr>
                <w:tag w:val="goog_rdk_2694"/>
              </w:sdtPr>
              <w:sdtContent>
                <w:del w:author="Thomas Cervone-Richards - NOAA Federal" w:id="233" w:date="2023-07-18T18:19:32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4">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0F05">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F0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F07">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F08">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42 </w:t>
      </w:r>
    </w:p>
    <w:tbl>
      <w:tblPr>
        <w:tblStyle w:val="Table33"/>
        <w:tblW w:w="10605.0" w:type="dxa"/>
        <w:jc w:val="left"/>
        <w:tblInd w:w="-90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505"/>
        <w:gridCol w:w="2580"/>
        <w:gridCol w:w="2145"/>
        <w:gridCol w:w="1080"/>
        <w:gridCol w:w="600"/>
        <w:gridCol w:w="885"/>
        <w:tblGridChange w:id="0">
          <w:tblGrid>
            <w:gridCol w:w="810"/>
            <w:gridCol w:w="2505"/>
            <w:gridCol w:w="2580"/>
            <w:gridCol w:w="2145"/>
            <w:gridCol w:w="1080"/>
            <w:gridCol w:w="600"/>
            <w:gridCol w:w="885"/>
          </w:tblGrid>
        </w:tblGridChange>
      </w:tblGrid>
      <w:tr>
        <w:trPr>
          <w:cantSplit w:val="0"/>
          <w:trHeight w:val="18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9">
            <w:pPr>
              <w:widowControl w:val="0"/>
              <w:spacing w:after="0" w:line="240" w:lineRule="auto"/>
              <w:jc w:val="center"/>
              <w:rPr>
                <w:sz w:val="19.920000076293945"/>
                <w:szCs w:val="19.920000076293945"/>
              </w:rPr>
            </w:pPr>
            <w:sdt>
              <w:sdtPr>
                <w:tag w:val="goog_rdk_2696"/>
              </w:sdtPr>
              <w:sdtContent>
                <w:del w:author="Thomas Cervone-Richards - NOAA Federal" w:id="234" w:date="2023-07-18T18:19:37Z">
                  <w:r w:rsidDel="00000000" w:rsidR="00000000" w:rsidRPr="00000000">
                    <w:rPr>
                      <w:sz w:val="19.920000076293945"/>
                      <w:szCs w:val="19.920000076293945"/>
                      <w:rtl w:val="0"/>
                    </w:rPr>
                    <w:delText xml:space="preserve">1539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699"/>
            </w:sdtPr>
            <w:sdtContent>
              <w:p w:rsidR="00000000" w:rsidDel="00000000" w:rsidP="00000000" w:rsidRDefault="00000000" w:rsidRPr="00000000" w14:paraId="00000F0A">
                <w:pPr>
                  <w:widowControl w:val="0"/>
                  <w:spacing w:after="0" w:line="230.89758396148682" w:lineRule="auto"/>
                  <w:ind w:left="114.39361572265625" w:right="114.62310791015625" w:firstLine="15.537567138671875"/>
                  <w:jc w:val="left"/>
                  <w:rPr>
                    <w:del w:author="Thomas Cervone-Richards - NOAA Federal" w:id="234" w:date="2023-07-18T18:19:37Z"/>
                    <w:sz w:val="19.920000076293945"/>
                    <w:szCs w:val="19.920000076293945"/>
                  </w:rPr>
                </w:pPr>
                <w:sdt>
                  <w:sdtPr>
                    <w:tag w:val="goog_rdk_2698"/>
                  </w:sdtPr>
                  <w:sdtContent>
                    <w:del w:author="Thomas Cervone-Richards - NOAA Federal" w:id="234" w:date="2023-07-18T18:19:37Z">
                      <w:r w:rsidDel="00000000" w:rsidR="00000000" w:rsidRPr="00000000">
                        <w:rPr>
                          <w:sz w:val="19.920000076293945"/>
                          <w:szCs w:val="19.920000076293945"/>
                          <w:rtl w:val="0"/>
                        </w:rPr>
                        <w:delText xml:space="preserve">For each OBSTRN feature  object where SOUACC is  Known AND is Equal to or  degrades the SOUACC  value of the M_QUAL meta  object it is COVERED_BY,  OVERLAPS OR </w:delText>
                      </w:r>
                    </w:del>
                  </w:sdtContent>
                </w:sdt>
              </w:p>
            </w:sdtContent>
          </w:sdt>
          <w:p w:rsidR="00000000" w:rsidDel="00000000" w:rsidP="00000000" w:rsidRDefault="00000000" w:rsidRPr="00000000" w14:paraId="00000F0B">
            <w:pPr>
              <w:widowControl w:val="0"/>
              <w:spacing w:after="0" w:before="5.48828125" w:line="240" w:lineRule="auto"/>
              <w:ind w:left="121.56478881835938" w:firstLine="0"/>
              <w:jc w:val="left"/>
              <w:rPr>
                <w:sz w:val="19.920000076293945"/>
                <w:szCs w:val="19.920000076293945"/>
              </w:rPr>
            </w:pPr>
            <w:sdt>
              <w:sdtPr>
                <w:tag w:val="goog_rdk_2700"/>
              </w:sdtPr>
              <w:sdtContent>
                <w:del w:author="Thomas Cervone-Richards - NOAA Federal" w:id="234" w:date="2023-07-18T18:19:37Z">
                  <w:r w:rsidDel="00000000" w:rsidR="00000000" w:rsidRPr="00000000">
                    <w:rPr>
                      <w:sz w:val="19.920000076293945"/>
                      <w:szCs w:val="19.920000076293945"/>
                      <w:rtl w:val="0"/>
                    </w:rPr>
                    <w:delText xml:space="preserve">CROSSES.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703"/>
            </w:sdtPr>
            <w:sdtContent>
              <w:p w:rsidR="00000000" w:rsidDel="00000000" w:rsidP="00000000" w:rsidRDefault="00000000" w:rsidRPr="00000000" w14:paraId="00000F0C">
                <w:pPr>
                  <w:widowControl w:val="0"/>
                  <w:spacing w:after="0" w:line="240" w:lineRule="auto"/>
                  <w:ind w:left="122.56103515625" w:firstLine="0"/>
                  <w:jc w:val="left"/>
                  <w:rPr>
                    <w:del w:author="Thomas Cervone-Richards - NOAA Federal" w:id="234" w:date="2023-07-18T18:19:37Z"/>
                    <w:sz w:val="19.920000076293945"/>
                    <w:szCs w:val="19.920000076293945"/>
                  </w:rPr>
                </w:pPr>
                <w:sdt>
                  <w:sdtPr>
                    <w:tag w:val="goog_rdk_2702"/>
                  </w:sdtPr>
                  <w:sdtContent>
                    <w:del w:author="Thomas Cervone-Richards - NOAA Federal" w:id="234" w:date="2023-07-18T18:19:37Z">
                      <w:r w:rsidDel="00000000" w:rsidR="00000000" w:rsidRPr="00000000">
                        <w:rPr>
                          <w:sz w:val="19.920000076293945"/>
                          <w:szCs w:val="19.920000076293945"/>
                          <w:rtl w:val="0"/>
                        </w:rPr>
                        <w:delText xml:space="preserve">SOUACC of an  </w:delText>
                      </w:r>
                    </w:del>
                  </w:sdtContent>
                </w:sdt>
              </w:p>
            </w:sdtContent>
          </w:sdt>
          <w:sdt>
            <w:sdtPr>
              <w:tag w:val="goog_rdk_2705"/>
            </w:sdtPr>
            <w:sdtContent>
              <w:p w:rsidR="00000000" w:rsidDel="00000000" w:rsidP="00000000" w:rsidRDefault="00000000" w:rsidRPr="00000000" w14:paraId="00000F0D">
                <w:pPr>
                  <w:widowControl w:val="0"/>
                  <w:spacing w:after="0" w:line="230.42937755584717" w:lineRule="auto"/>
                  <w:ind w:left="115.5889892578125" w:right="126.1065673828125" w:firstLine="4.98016357421875"/>
                  <w:jc w:val="left"/>
                  <w:rPr>
                    <w:del w:author="Thomas Cervone-Richards - NOAA Federal" w:id="234" w:date="2023-07-18T18:19:37Z"/>
                    <w:sz w:val="19.920000076293945"/>
                    <w:szCs w:val="19.920000076293945"/>
                  </w:rPr>
                </w:pPr>
                <w:sdt>
                  <w:sdtPr>
                    <w:tag w:val="goog_rdk_2704"/>
                  </w:sdtPr>
                  <w:sdtContent>
                    <w:del w:author="Thomas Cervone-Richards - NOAA Federal" w:id="234" w:date="2023-07-18T18:19:37Z">
                      <w:r w:rsidDel="00000000" w:rsidR="00000000" w:rsidRPr="00000000">
                        <w:rPr>
                          <w:sz w:val="19.920000076293945"/>
                          <w:szCs w:val="19.920000076293945"/>
                          <w:rtl w:val="0"/>
                        </w:rPr>
                        <w:delText xml:space="preserve">OBSTRN object is  equal to or degrades  the SOUACC value  of the underlying  </w:delText>
                      </w:r>
                    </w:del>
                  </w:sdtContent>
                </w:sdt>
              </w:p>
            </w:sdtContent>
          </w:sdt>
          <w:p w:rsidR="00000000" w:rsidDel="00000000" w:rsidP="00000000" w:rsidRDefault="00000000" w:rsidRPr="00000000" w14:paraId="00000F0E">
            <w:pPr>
              <w:widowControl w:val="0"/>
              <w:spacing w:after="0" w:before="5.877685546875" w:line="240" w:lineRule="auto"/>
              <w:ind w:left="127.3419189453125" w:firstLine="0"/>
              <w:jc w:val="left"/>
              <w:rPr>
                <w:sz w:val="19.920000076293945"/>
                <w:szCs w:val="19.920000076293945"/>
              </w:rPr>
            </w:pPr>
            <w:sdt>
              <w:sdtPr>
                <w:tag w:val="goog_rdk_2706"/>
              </w:sdtPr>
              <w:sdtContent>
                <w:del w:author="Thomas Cervone-Richards - NOAA Federal" w:id="234" w:date="2023-07-18T18:19:37Z">
                  <w:r w:rsidDel="00000000" w:rsidR="00000000" w:rsidRPr="00000000">
                    <w:rPr>
                      <w:sz w:val="19.920000076293945"/>
                      <w:szCs w:val="19.920000076293945"/>
                      <w:rtl w:val="0"/>
                    </w:rPr>
                    <w:delText xml:space="preserve">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709"/>
            </w:sdtPr>
            <w:sdtContent>
              <w:p w:rsidR="00000000" w:rsidDel="00000000" w:rsidP="00000000" w:rsidRDefault="00000000" w:rsidRPr="00000000" w14:paraId="00000F0F">
                <w:pPr>
                  <w:widowControl w:val="0"/>
                  <w:spacing w:after="0" w:line="231.63326740264893" w:lineRule="auto"/>
                  <w:ind w:left="122.56103515625" w:right="123.3624267578125" w:firstLine="7.7685546875"/>
                  <w:jc w:val="left"/>
                  <w:rPr>
                    <w:del w:author="Thomas Cervone-Richards - NOAA Federal" w:id="234" w:date="2023-07-18T18:19:37Z"/>
                    <w:sz w:val="19.920000076293945"/>
                    <w:szCs w:val="19.920000076293945"/>
                  </w:rPr>
                </w:pPr>
                <w:sdt>
                  <w:sdtPr>
                    <w:tag w:val="goog_rdk_2708"/>
                  </w:sdtPr>
                  <w:sdtContent>
                    <w:del w:author="Thomas Cervone-Richards - NOAA Federal" w:id="234" w:date="2023-07-18T18:19:37Z">
                      <w:r w:rsidDel="00000000" w:rsidR="00000000" w:rsidRPr="00000000">
                        <w:rPr>
                          <w:sz w:val="19.920000076293945"/>
                          <w:szCs w:val="19.920000076293945"/>
                          <w:rtl w:val="0"/>
                        </w:rPr>
                        <w:delText xml:space="preserve">Remove or amend the  SOUACC value of  </w:delText>
                      </w:r>
                    </w:del>
                  </w:sdtContent>
                </w:sdt>
              </w:p>
            </w:sdtContent>
          </w:sdt>
          <w:sdt>
            <w:sdtPr>
              <w:tag w:val="goog_rdk_2711"/>
            </w:sdtPr>
            <w:sdtContent>
              <w:p w:rsidR="00000000" w:rsidDel="00000000" w:rsidP="00000000" w:rsidRDefault="00000000" w:rsidRPr="00000000" w14:paraId="00000F10">
                <w:pPr>
                  <w:widowControl w:val="0"/>
                  <w:spacing w:after="0" w:before="2.47802734375" w:line="240" w:lineRule="auto"/>
                  <w:ind w:left="127.3419189453125" w:firstLine="0"/>
                  <w:jc w:val="left"/>
                  <w:rPr>
                    <w:del w:author="Thomas Cervone-Richards - NOAA Federal" w:id="234" w:date="2023-07-18T18:19:37Z"/>
                    <w:sz w:val="19.920000076293945"/>
                    <w:szCs w:val="19.920000076293945"/>
                  </w:rPr>
                </w:pPr>
                <w:sdt>
                  <w:sdtPr>
                    <w:tag w:val="goog_rdk_2710"/>
                  </w:sdtPr>
                  <w:sdtContent>
                    <w:del w:author="Thomas Cervone-Richards - NOAA Federal" w:id="234" w:date="2023-07-18T18:19:37Z">
                      <w:r w:rsidDel="00000000" w:rsidR="00000000" w:rsidRPr="00000000">
                        <w:rPr>
                          <w:sz w:val="19.920000076293945"/>
                          <w:szCs w:val="19.920000076293945"/>
                          <w:rtl w:val="0"/>
                        </w:rPr>
                        <w:delText xml:space="preserve">M_QUAL object or  </w:delText>
                      </w:r>
                    </w:del>
                  </w:sdtContent>
                </w:sdt>
              </w:p>
            </w:sdtContent>
          </w:sdt>
          <w:p w:rsidR="00000000" w:rsidDel="00000000" w:rsidP="00000000" w:rsidRDefault="00000000" w:rsidRPr="00000000" w14:paraId="00000F11">
            <w:pPr>
              <w:widowControl w:val="0"/>
              <w:spacing w:after="0" w:line="231.23263835906982" w:lineRule="auto"/>
              <w:ind w:left="119.9713134765625" w:right="414.1943359375" w:firstLine="0.5975341796875"/>
              <w:jc w:val="left"/>
              <w:rPr>
                <w:sz w:val="19.920000076293945"/>
                <w:szCs w:val="19.920000076293945"/>
              </w:rPr>
            </w:pPr>
            <w:sdt>
              <w:sdtPr>
                <w:tag w:val="goog_rdk_2712"/>
              </w:sdtPr>
              <w:sdtContent>
                <w:del w:author="Thomas Cervone-Richards - NOAA Federal" w:id="234" w:date="2023-07-18T18:19:37Z">
                  <w:r w:rsidDel="00000000" w:rsidR="00000000" w:rsidRPr="00000000">
                    <w:rPr>
                      <w:sz w:val="19.920000076293945"/>
                      <w:szCs w:val="19.920000076293945"/>
                      <w:rtl w:val="0"/>
                    </w:rPr>
                    <w:delText xml:space="preserve">OBSTRN object as  appropriate.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widowControl w:val="0"/>
              <w:spacing w:after="0" w:line="240" w:lineRule="auto"/>
              <w:ind w:left="117.9791259765625" w:firstLine="0"/>
              <w:jc w:val="left"/>
              <w:rPr>
                <w:sz w:val="19.920000076293945"/>
                <w:szCs w:val="19.920000076293945"/>
              </w:rPr>
            </w:pPr>
            <w:sdt>
              <w:sdtPr>
                <w:tag w:val="goog_rdk_2714"/>
              </w:sdtPr>
              <w:sdtContent>
                <w:del w:author="Thomas Cervone-Richards - NOAA Federal" w:id="234" w:date="2023-07-18T18:19:37Z">
                  <w:r w:rsidDel="00000000" w:rsidR="00000000" w:rsidRPr="00000000">
                    <w:rPr>
                      <w:sz w:val="19.920000076293945"/>
                      <w:szCs w:val="19.920000076293945"/>
                      <w:rtl w:val="0"/>
                    </w:rPr>
                    <w:delText xml:space="preserve">2.2.3.1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widowControl w:val="0"/>
              <w:spacing w:after="0" w:line="240" w:lineRule="auto"/>
              <w:jc w:val="center"/>
              <w:rPr>
                <w:sz w:val="19.920000076293945"/>
                <w:szCs w:val="19.920000076293945"/>
              </w:rPr>
            </w:pPr>
            <w:sdt>
              <w:sdtPr>
                <w:tag w:val="goog_rdk_2716"/>
              </w:sdtPr>
              <w:sdtContent>
                <w:del w:author="Thomas Cervone-Richards - NOAA Federal" w:id="234" w:date="2023-07-18T18:19:3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5">
            <w:pPr>
              <w:widowControl w:val="0"/>
              <w:spacing w:after="0" w:line="240" w:lineRule="auto"/>
              <w:jc w:val="center"/>
              <w:rPr>
                <w:strike w:val="1"/>
                <w:sz w:val="19.920000076293945"/>
                <w:szCs w:val="19.920000076293945"/>
              </w:rPr>
            </w:pPr>
            <w:sdt>
              <w:sdtPr>
                <w:tag w:val="goog_rdk_2718"/>
              </w:sdtPr>
              <w:sdtContent>
                <w:del w:author="Thomas Cervone-Richards - NOAA Federal" w:id="235" w:date="2023-07-18T18:19:45Z">
                  <w:r w:rsidDel="00000000" w:rsidR="00000000" w:rsidRPr="00000000">
                    <w:rPr>
                      <w:strike w:val="1"/>
                      <w:sz w:val="19.920000076293945"/>
                      <w:szCs w:val="19.920000076293945"/>
                      <w:rtl w:val="0"/>
                    </w:rPr>
                    <w:delText xml:space="preserve">1540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widowControl w:val="0"/>
              <w:spacing w:after="0" w:line="240" w:lineRule="auto"/>
              <w:ind w:left="134.31365966796875" w:firstLine="0"/>
              <w:jc w:val="left"/>
              <w:rPr>
                <w:i w:val="1"/>
                <w:sz w:val="19.920000076293945"/>
                <w:szCs w:val="19.920000076293945"/>
              </w:rPr>
            </w:pPr>
            <w:sdt>
              <w:sdtPr>
                <w:tag w:val="goog_rdk_2720"/>
              </w:sdtPr>
              <w:sdtContent>
                <w:del w:author="Thomas Cervone-Richards - NOAA Federal" w:id="235" w:date="2023-07-18T18:19:45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70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C">
            <w:pPr>
              <w:widowControl w:val="0"/>
              <w:spacing w:after="0" w:line="240" w:lineRule="auto"/>
              <w:jc w:val="center"/>
              <w:rPr>
                <w:sz w:val="19.920000076293945"/>
                <w:szCs w:val="19.920000076293945"/>
              </w:rPr>
            </w:pPr>
            <w:sdt>
              <w:sdtPr>
                <w:tag w:val="goog_rdk_2722"/>
              </w:sdtPr>
              <w:sdtContent>
                <w:del w:author="Thomas Cervone-Richards - NOAA Federal" w:id="236" w:date="2023-07-18T18:19:49Z">
                  <w:r w:rsidDel="00000000" w:rsidR="00000000" w:rsidRPr="00000000">
                    <w:rPr>
                      <w:sz w:val="19.920000076293945"/>
                      <w:szCs w:val="19.920000076293945"/>
                      <w:rtl w:val="0"/>
                    </w:rPr>
                    <w:delText xml:space="preserve">1541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725"/>
            </w:sdtPr>
            <w:sdtContent>
              <w:p w:rsidR="00000000" w:rsidDel="00000000" w:rsidP="00000000" w:rsidRDefault="00000000" w:rsidRPr="00000000" w14:paraId="00000F1D">
                <w:pPr>
                  <w:widowControl w:val="0"/>
                  <w:spacing w:after="0" w:line="228.82407188415527" w:lineRule="auto"/>
                  <w:ind w:left="115.58883666992188" w:right="295.29754638671875" w:firstLine="14.34234619140625"/>
                  <w:jc w:val="left"/>
                  <w:rPr>
                    <w:del w:author="Thomas Cervone-Richards - NOAA Federal" w:id="236" w:date="2023-07-18T18:19:49Z"/>
                    <w:sz w:val="19.920000076293945"/>
                    <w:szCs w:val="19.920000076293945"/>
                  </w:rPr>
                </w:pPr>
                <w:sdt>
                  <w:sdtPr>
                    <w:tag w:val="goog_rdk_2724"/>
                  </w:sdtPr>
                  <w:sdtContent>
                    <w:del w:author="Thomas Cervone-Richards - NOAA Federal" w:id="236" w:date="2023-07-18T18:19:49Z">
                      <w:r w:rsidDel="00000000" w:rsidR="00000000" w:rsidRPr="00000000">
                        <w:rPr>
                          <w:sz w:val="19.920000076293945"/>
                          <w:szCs w:val="19.920000076293945"/>
                          <w:rtl w:val="0"/>
                        </w:rPr>
                        <w:delText xml:space="preserve">For each single sounding  where the value of  </w:delText>
                      </w:r>
                    </w:del>
                  </w:sdtContent>
                </w:sdt>
              </w:p>
            </w:sdtContent>
          </w:sdt>
          <w:p w:rsidR="00000000" w:rsidDel="00000000" w:rsidP="00000000" w:rsidRDefault="00000000" w:rsidRPr="00000000" w14:paraId="00000F1E">
            <w:pPr>
              <w:widowControl w:val="0"/>
              <w:spacing w:after="0" w:before="7.208251953125" w:line="231.3827419281006" w:lineRule="auto"/>
              <w:ind w:left="115.58883666992188" w:right="172.19207763671875" w:firstLine="4.980010986328125"/>
              <w:jc w:val="left"/>
              <w:rPr>
                <w:sz w:val="19.920000076293945"/>
                <w:szCs w:val="19.920000076293945"/>
              </w:rPr>
            </w:pPr>
            <w:sdt>
              <w:sdtPr>
                <w:tag w:val="goog_rdk_2726"/>
              </w:sdtPr>
              <w:sdtContent>
                <w:del w:author="Thomas Cervone-Richards - NOAA Federal" w:id="236" w:date="2023-07-18T18:19:49Z">
                  <w:r w:rsidDel="00000000" w:rsidR="00000000" w:rsidRPr="00000000">
                    <w:rPr>
                      <w:sz w:val="19.920000076293945"/>
                      <w:szCs w:val="19.920000076293945"/>
                      <w:rtl w:val="0"/>
                    </w:rPr>
                    <w:delText xml:space="preserve">QUASOU of the SOUNDG  feature object is Equal to  the QUASOU value of the  M_SREL meta object it is  COVERED_BY.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729"/>
            </w:sdtPr>
            <w:sdtContent>
              <w:p w:rsidR="00000000" w:rsidDel="00000000" w:rsidP="00000000" w:rsidRDefault="00000000" w:rsidRPr="00000000" w14:paraId="00000F1F">
                <w:pPr>
                  <w:widowControl w:val="0"/>
                  <w:spacing w:after="0" w:line="240" w:lineRule="auto"/>
                  <w:ind w:left="120.56915283203125" w:firstLine="0"/>
                  <w:jc w:val="left"/>
                  <w:rPr>
                    <w:del w:author="Thomas Cervone-Richards - NOAA Federal" w:id="236" w:date="2023-07-18T18:19:49Z"/>
                    <w:sz w:val="19.920000076293945"/>
                    <w:szCs w:val="19.920000076293945"/>
                  </w:rPr>
                </w:pPr>
                <w:sdt>
                  <w:sdtPr>
                    <w:tag w:val="goog_rdk_2728"/>
                  </w:sdtPr>
                  <w:sdtContent>
                    <w:del w:author="Thomas Cervone-Richards - NOAA Federal" w:id="236" w:date="2023-07-18T18:19:49Z">
                      <w:r w:rsidDel="00000000" w:rsidR="00000000" w:rsidRPr="00000000">
                        <w:rPr>
                          <w:sz w:val="19.920000076293945"/>
                          <w:szCs w:val="19.920000076293945"/>
                          <w:rtl w:val="0"/>
                        </w:rPr>
                        <w:delText xml:space="preserve">QUASOU of a  </w:delText>
                      </w:r>
                    </w:del>
                  </w:sdtContent>
                </w:sdt>
              </w:p>
            </w:sdtContent>
          </w:sdt>
          <w:sdt>
            <w:sdtPr>
              <w:tag w:val="goog_rdk_2731"/>
            </w:sdtPr>
            <w:sdtContent>
              <w:p w:rsidR="00000000" w:rsidDel="00000000" w:rsidP="00000000" w:rsidRDefault="00000000" w:rsidRPr="00000000" w14:paraId="00000F20">
                <w:pPr>
                  <w:widowControl w:val="0"/>
                  <w:spacing w:after="0" w:line="231.2314224243164" w:lineRule="auto"/>
                  <w:ind w:left="120.7684326171875" w:right="294.305419921875" w:firstLine="1.7926025390625"/>
                  <w:jc w:val="left"/>
                  <w:rPr>
                    <w:del w:author="Thomas Cervone-Richards - NOAA Federal" w:id="236" w:date="2023-07-18T18:19:49Z"/>
                    <w:sz w:val="19.920000076293945"/>
                    <w:szCs w:val="19.920000076293945"/>
                  </w:rPr>
                </w:pPr>
                <w:sdt>
                  <w:sdtPr>
                    <w:tag w:val="goog_rdk_2730"/>
                  </w:sdtPr>
                  <w:sdtContent>
                    <w:del w:author="Thomas Cervone-Richards - NOAA Federal" w:id="236" w:date="2023-07-18T18:19:49Z">
                      <w:r w:rsidDel="00000000" w:rsidR="00000000" w:rsidRPr="00000000">
                        <w:rPr>
                          <w:sz w:val="19.920000076293945"/>
                          <w:szCs w:val="19.920000076293945"/>
                          <w:rtl w:val="0"/>
                        </w:rPr>
                        <w:delText xml:space="preserve">SOUNDG object is  equal to the  </w:delText>
                      </w:r>
                    </w:del>
                  </w:sdtContent>
                </w:sdt>
              </w:p>
            </w:sdtContent>
          </w:sdt>
          <w:sdt>
            <w:sdtPr>
              <w:tag w:val="goog_rdk_2733"/>
            </w:sdtPr>
            <w:sdtContent>
              <w:p w:rsidR="00000000" w:rsidDel="00000000" w:rsidP="00000000" w:rsidRDefault="00000000" w:rsidRPr="00000000" w14:paraId="00000F21">
                <w:pPr>
                  <w:widowControl w:val="0"/>
                  <w:spacing w:after="0" w:before="5.211181640625" w:line="231.23263835906982" w:lineRule="auto"/>
                  <w:ind w:left="115.5889892578125" w:right="337.332763671875" w:firstLine="4.98016357421875"/>
                  <w:jc w:val="left"/>
                  <w:rPr>
                    <w:del w:author="Thomas Cervone-Richards - NOAA Federal" w:id="236" w:date="2023-07-18T18:19:49Z"/>
                    <w:sz w:val="19.920000076293945"/>
                    <w:szCs w:val="19.920000076293945"/>
                  </w:rPr>
                </w:pPr>
                <w:sdt>
                  <w:sdtPr>
                    <w:tag w:val="goog_rdk_2732"/>
                  </w:sdtPr>
                  <w:sdtContent>
                    <w:del w:author="Thomas Cervone-Richards - NOAA Federal" w:id="236" w:date="2023-07-18T18:19:49Z">
                      <w:r w:rsidDel="00000000" w:rsidR="00000000" w:rsidRPr="00000000">
                        <w:rPr>
                          <w:sz w:val="19.920000076293945"/>
                          <w:szCs w:val="19.920000076293945"/>
                          <w:rtl w:val="0"/>
                        </w:rPr>
                        <w:delText xml:space="preserve">QUASOU value of  the underlying  </w:delText>
                      </w:r>
                    </w:del>
                  </w:sdtContent>
                </w:sdt>
              </w:p>
            </w:sdtContent>
          </w:sdt>
          <w:p w:rsidR="00000000" w:rsidDel="00000000" w:rsidP="00000000" w:rsidRDefault="00000000" w:rsidRPr="00000000" w14:paraId="00000F22">
            <w:pPr>
              <w:widowControl w:val="0"/>
              <w:spacing w:after="0" w:before="5.208740234375" w:line="240" w:lineRule="auto"/>
              <w:ind w:left="127.3419189453125" w:firstLine="0"/>
              <w:jc w:val="left"/>
              <w:rPr>
                <w:sz w:val="19.920000076293945"/>
                <w:szCs w:val="19.920000076293945"/>
              </w:rPr>
            </w:pPr>
            <w:sdt>
              <w:sdtPr>
                <w:tag w:val="goog_rdk_2734"/>
              </w:sdtPr>
              <w:sdtContent>
                <w:del w:author="Thomas Cervone-Richards - NOAA Federal" w:id="236" w:date="2023-07-18T18:19:49Z">
                  <w:r w:rsidDel="00000000" w:rsidR="00000000" w:rsidRPr="00000000">
                    <w:rPr>
                      <w:sz w:val="19.920000076293945"/>
                      <w:szCs w:val="19.920000076293945"/>
                      <w:rtl w:val="0"/>
                    </w:rPr>
                    <w:delText xml:space="preserve">M_SREL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widowControl w:val="0"/>
              <w:spacing w:after="0" w:line="228.82407188415527" w:lineRule="auto"/>
              <w:ind w:left="115.5889892578125" w:right="123.9599609375" w:firstLine="14.7406005859375"/>
              <w:jc w:val="left"/>
              <w:rPr>
                <w:sz w:val="19.920000076293945"/>
                <w:szCs w:val="19.920000076293945"/>
              </w:rPr>
            </w:pPr>
            <w:sdt>
              <w:sdtPr>
                <w:tag w:val="goog_rdk_2736"/>
              </w:sdtPr>
              <w:sdtContent>
                <w:del w:author="Thomas Cervone-Richards - NOAA Federal" w:id="236" w:date="2023-07-18T18:19:49Z">
                  <w:r w:rsidDel="00000000" w:rsidR="00000000" w:rsidRPr="00000000">
                    <w:rPr>
                      <w:sz w:val="19.920000076293945"/>
                      <w:szCs w:val="19.920000076293945"/>
                      <w:rtl w:val="0"/>
                    </w:rPr>
                    <w:delText xml:space="preserve">Remove QUASOU  from SOUNDG 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widowControl w:val="0"/>
              <w:spacing w:after="0" w:line="240" w:lineRule="auto"/>
              <w:ind w:left="117.9791259765625" w:firstLine="0"/>
              <w:jc w:val="left"/>
              <w:rPr>
                <w:sz w:val="19.920000076293945"/>
                <w:szCs w:val="19.920000076293945"/>
              </w:rPr>
            </w:pPr>
            <w:sdt>
              <w:sdtPr>
                <w:tag w:val="goog_rdk_2738"/>
              </w:sdtPr>
              <w:sdtContent>
                <w:del w:author="Thomas Cervone-Richards - NOAA Federal" w:id="236" w:date="2023-07-18T18:19:49Z">
                  <w:r w:rsidDel="00000000" w:rsidR="00000000" w:rsidRPr="00000000">
                    <w:rPr>
                      <w:sz w:val="19.920000076293945"/>
                      <w:szCs w:val="19.920000076293945"/>
                      <w:rtl w:val="0"/>
                    </w:rPr>
                    <w:delText xml:space="preserve">2.2.3.3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widowControl w:val="0"/>
              <w:spacing w:after="0" w:line="240" w:lineRule="auto"/>
              <w:jc w:val="center"/>
              <w:rPr>
                <w:sz w:val="19.920000076293945"/>
                <w:szCs w:val="19.920000076293945"/>
              </w:rPr>
            </w:pPr>
            <w:sdt>
              <w:sdtPr>
                <w:tag w:val="goog_rdk_2740"/>
              </w:sdtPr>
              <w:sdtContent>
                <w:del w:author="Thomas Cervone-Richards - NOAA Federal" w:id="236" w:date="2023-07-18T18:19:4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widowControl w:val="0"/>
              <w:spacing w:after="0" w:line="231.23263835906982" w:lineRule="auto"/>
              <w:ind w:left="115.58883666992188" w:right="515.8114624023438" w:firstLine="14.34234619140625"/>
              <w:jc w:val="left"/>
              <w:rPr>
                <w:sz w:val="19.920000076293945"/>
                <w:szCs w:val="19.920000076293945"/>
              </w:rPr>
            </w:pPr>
            <w:r w:rsidDel="00000000" w:rsidR="00000000" w:rsidRPr="00000000">
              <w:rPr>
                <w:sz w:val="19.920000076293945"/>
                <w:szCs w:val="19.920000076293945"/>
                <w:rtl w:val="0"/>
              </w:rPr>
              <w:t xml:space="preserve">For each spatial object  where the value of  </w:t>
            </w:r>
          </w:p>
          <w:p w:rsidR="00000000" w:rsidDel="00000000" w:rsidP="00000000" w:rsidRDefault="00000000" w:rsidRPr="00000000" w14:paraId="00000F29">
            <w:pPr>
              <w:widowControl w:val="0"/>
              <w:spacing w:after="0" w:before="5.208740234375" w:line="231.23263835906982" w:lineRule="auto"/>
              <w:ind w:left="129.93118286132812" w:right="361.63116455078125" w:firstLine="0"/>
              <w:jc w:val="left"/>
              <w:rPr>
                <w:sz w:val="19.920000076293945"/>
                <w:szCs w:val="19.920000076293945"/>
              </w:rPr>
            </w:pPr>
            <w:r w:rsidDel="00000000" w:rsidR="00000000" w:rsidRPr="00000000">
              <w:rPr>
                <w:sz w:val="19.920000076293945"/>
                <w:szCs w:val="19.920000076293945"/>
                <w:rtl w:val="0"/>
              </w:rPr>
              <w:t xml:space="preserve">POSACC is Equal to the  POSACC value of the  </w:t>
            </w:r>
          </w:p>
          <w:p w:rsidR="00000000" w:rsidDel="00000000" w:rsidP="00000000" w:rsidRDefault="00000000" w:rsidRPr="00000000" w14:paraId="00000F2A">
            <w:pPr>
              <w:widowControl w:val="0"/>
              <w:spacing w:after="0" w:before="5.2099609375" w:line="231.23263835906982" w:lineRule="auto"/>
              <w:ind w:left="121.56478881835938" w:right="248.88336181640625" w:firstLine="5.776824951171875"/>
              <w:jc w:val="left"/>
              <w:rPr>
                <w:sz w:val="19.920000076293945"/>
                <w:szCs w:val="19.920000076293945"/>
              </w:rPr>
            </w:pPr>
            <w:r w:rsidDel="00000000" w:rsidR="00000000" w:rsidRPr="00000000">
              <w:rPr>
                <w:sz w:val="19.920000076293945"/>
                <w:szCs w:val="19.920000076293945"/>
                <w:rtl w:val="0"/>
              </w:rPr>
              <w:t xml:space="preserve">M_ACCY meta object it is  COVERED_BY OR </w:t>
            </w:r>
          </w:p>
          <w:p w:rsidR="00000000" w:rsidDel="00000000" w:rsidP="00000000" w:rsidRDefault="00000000" w:rsidRPr="00000000" w14:paraId="00000F2B">
            <w:pPr>
              <w:widowControl w:val="0"/>
              <w:spacing w:after="0" w:before="0.408935546875"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CROSSES.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widowControl w:val="0"/>
              <w:spacing w:after="0" w:line="231.23223781585693" w:lineRule="auto"/>
              <w:ind w:left="115.5889892578125" w:right="95.1055908203125" w:firstLine="14.3426513671875"/>
              <w:jc w:val="left"/>
              <w:rPr>
                <w:sz w:val="19.920000076293945"/>
                <w:szCs w:val="19.920000076293945"/>
              </w:rPr>
            </w:pPr>
            <w:r w:rsidDel="00000000" w:rsidR="00000000" w:rsidRPr="00000000">
              <w:rPr>
                <w:sz w:val="19.920000076293945"/>
                <w:szCs w:val="19.920000076293945"/>
                <w:rtl w:val="0"/>
              </w:rPr>
              <w:t xml:space="preserve">POSACC of a spatial  object is equal to the  POSACC value of  the underlying  </w:t>
            </w:r>
          </w:p>
          <w:p w:rsidR="00000000" w:rsidDel="00000000" w:rsidP="00000000" w:rsidRDefault="00000000" w:rsidRPr="00000000" w14:paraId="00000F2D">
            <w:pPr>
              <w:widowControl w:val="0"/>
              <w:spacing w:after="0" w:before="5.211181640625" w:line="240" w:lineRule="auto"/>
              <w:ind w:left="127.3419189453125" w:firstLine="0"/>
              <w:jc w:val="left"/>
              <w:rPr>
                <w:sz w:val="19.920000076293945"/>
                <w:szCs w:val="19.920000076293945"/>
              </w:rPr>
            </w:pPr>
            <w:r w:rsidDel="00000000" w:rsidR="00000000" w:rsidRPr="00000000">
              <w:rPr>
                <w:sz w:val="19.920000076293945"/>
                <w:szCs w:val="19.920000076293945"/>
                <w:rtl w:val="0"/>
              </w:rPr>
              <w:t xml:space="preserve">M_ACCY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widowControl w:val="0"/>
              <w:spacing w:after="0" w:line="231.23205184936523" w:lineRule="auto"/>
              <w:ind w:left="119.1748046875" w:right="169.576416015625" w:firstLine="11.15478515625"/>
              <w:jc w:val="left"/>
              <w:rPr>
                <w:sz w:val="19.920000076293945"/>
                <w:szCs w:val="19.920000076293945"/>
              </w:rPr>
            </w:pPr>
            <w:r w:rsidDel="00000000" w:rsidR="00000000" w:rsidRPr="00000000">
              <w:rPr>
                <w:sz w:val="19.920000076293945"/>
                <w:szCs w:val="19.920000076293945"/>
                <w:rtl w:val="0"/>
              </w:rPr>
              <w:t xml:space="preserve">Remove unnecessary  POSACC value from  spatial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2F">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sdt>
            <w:sdtPr>
              <w:tag w:val="goog_rdk_2744"/>
            </w:sdtPr>
            <w:sdtContent>
              <w:p w:rsidR="00000000" w:rsidDel="00000000" w:rsidP="00000000" w:rsidRDefault="00000000" w:rsidRPr="00000000" w14:paraId="00000F31">
                <w:pPr>
                  <w:widowControl w:val="0"/>
                  <w:spacing w:after="0" w:line="240" w:lineRule="auto"/>
                  <w:jc w:val="left"/>
                  <w:rPr>
                    <w:shd w:fill="auto" w:val="clear"/>
                    <w:rPrChange w:author="Thomas Cervone-Richards - NOAA Federal" w:id="238" w:date="2023-10-17T15:10:29Z">
                      <w:rPr>
                        <w:sz w:val="19.920000076293945"/>
                        <w:szCs w:val="19.920000076293945"/>
                      </w:rPr>
                    </w:rPrChange>
                  </w:rPr>
                  <w:pPrChange w:author="Thomas Cervone-Richards - NOAA Federal" w:id="0" w:date="2023-10-17T15:10:29Z">
                    <w:pPr>
                      <w:widowControl w:val="0"/>
                      <w:spacing w:after="0" w:line="240" w:lineRule="auto"/>
                      <w:jc w:val="center"/>
                    </w:pPr>
                  </w:pPrChange>
                </w:pPr>
                <w:sdt>
                  <w:sdtPr>
                    <w:tag w:val="goog_rdk_2742"/>
                  </w:sdtPr>
                  <w:sdtContent>
                    <w:ins w:author="Thomas Cervone-Richards - NOAA Federal" w:id="237" w:date="2023-10-17T15:10:32Z">
                      <w:r w:rsidDel="00000000" w:rsidR="00000000" w:rsidRPr="00000000">
                        <w:rPr>
                          <w:sz w:val="19.920000076293945"/>
                          <w:szCs w:val="19.920000076293945"/>
                          <w:rtl w:val="0"/>
                        </w:rPr>
                        <w:t xml:space="preserve">57, 411, 412, 413, 414</w:t>
                      </w:r>
                    </w:ins>
                  </w:sdtContent>
                </w:sdt>
                <w:sdt>
                  <w:sdtPr>
                    <w:tag w:val="goog_rdk_2743"/>
                  </w:sdtPr>
                  <w:sdtContent>
                    <w:r w:rsidDel="00000000" w:rsidR="00000000" w:rsidRPr="00000000">
                      <w:rPr>
                        <w:rtl w:val="0"/>
                      </w:rPr>
                    </w:r>
                  </w:sdtContent>
                </w:sdt>
              </w:p>
            </w:sdtContent>
          </w:sdt>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2">
            <w:pPr>
              <w:widowControl w:val="0"/>
              <w:spacing w:after="0" w:line="240" w:lineRule="auto"/>
              <w:jc w:val="center"/>
              <w:rPr>
                <w:strike w:val="1"/>
                <w:sz w:val="19.920000076293945"/>
                <w:szCs w:val="19.920000076293945"/>
              </w:rPr>
            </w:pPr>
            <w:sdt>
              <w:sdtPr>
                <w:tag w:val="goog_rdk_2746"/>
              </w:sdtPr>
              <w:sdtContent>
                <w:del w:author="Thomas Cervone-Richards - NOAA Federal" w:id="239" w:date="2023-07-18T18:21:06Z">
                  <w:r w:rsidDel="00000000" w:rsidR="00000000" w:rsidRPr="00000000">
                    <w:rPr>
                      <w:strike w:val="1"/>
                      <w:sz w:val="19.920000076293945"/>
                      <w:szCs w:val="19.920000076293945"/>
                      <w:rtl w:val="0"/>
                    </w:rPr>
                    <w:delText xml:space="preserve">1543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widowControl w:val="0"/>
              <w:spacing w:after="0" w:line="240" w:lineRule="auto"/>
              <w:ind w:left="134.31365966796875" w:firstLine="0"/>
              <w:jc w:val="left"/>
              <w:rPr>
                <w:i w:val="1"/>
                <w:sz w:val="19.920000076293945"/>
                <w:szCs w:val="19.920000076293945"/>
              </w:rPr>
            </w:pPr>
            <w:sdt>
              <w:sdtPr>
                <w:tag w:val="goog_rdk_2748"/>
              </w:sdtPr>
              <w:sdtContent>
                <w:del w:author="Thomas Cervone-Richards - NOAA Federal" w:id="239" w:date="2023-07-18T18:21:06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9">
            <w:pPr>
              <w:widowControl w:val="0"/>
              <w:spacing w:after="0" w:line="240" w:lineRule="auto"/>
              <w:jc w:val="center"/>
              <w:rPr>
                <w:sz w:val="19.920000076293945"/>
                <w:szCs w:val="19.920000076293945"/>
              </w:rPr>
            </w:pPr>
            <w:sdt>
              <w:sdtPr>
                <w:tag w:val="goog_rdk_2749"/>
              </w:sdtPr>
              <w:sdtContent>
                <w:commentRangeStart w:id="138"/>
              </w:sdtContent>
            </w:sdt>
            <w:r w:rsidDel="00000000" w:rsidR="00000000" w:rsidRPr="00000000">
              <w:rPr>
                <w:sz w:val="19.920000076293945"/>
                <w:szCs w:val="19.920000076293945"/>
                <w:rtl w:val="0"/>
              </w:rPr>
              <w:t xml:space="preserve">1544 </w:t>
            </w:r>
            <w:commentRangeEnd w:id="138"/>
            <w:r w:rsidDel="00000000" w:rsidR="00000000" w:rsidRPr="00000000">
              <w:commentReference w:id="13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widowControl w:val="0"/>
              <w:spacing w:after="0" w:line="230.42990684509277" w:lineRule="auto"/>
              <w:ind w:left="119.77203369140625" w:right="205.06011962890625" w:firstLine="10.159149169921875"/>
              <w:jc w:val="left"/>
              <w:rPr>
                <w:sz w:val="19.920000076293945"/>
                <w:szCs w:val="19.920000076293945"/>
              </w:rPr>
            </w:pPr>
            <w:r w:rsidDel="00000000" w:rsidR="00000000" w:rsidRPr="00000000">
              <w:rPr>
                <w:sz w:val="19.920000076293945"/>
                <w:szCs w:val="19.920000076293945"/>
                <w:rtl w:val="0"/>
              </w:rPr>
              <w:t xml:space="preserve">For each M_ACCY meta  object where HORACC,  SOUACC or VERACC are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B">
            <w:pPr>
              <w:widowControl w:val="0"/>
              <w:spacing w:after="0" w:line="240" w:lineRule="auto"/>
              <w:ind w:left="127.3419189453125" w:firstLine="0"/>
              <w:jc w:val="left"/>
              <w:rPr>
                <w:sz w:val="19.920000076293945"/>
                <w:szCs w:val="19.920000076293945"/>
              </w:rPr>
            </w:pPr>
            <w:r w:rsidDel="00000000" w:rsidR="00000000" w:rsidRPr="00000000">
              <w:rPr>
                <w:sz w:val="19.920000076293945"/>
                <w:szCs w:val="19.920000076293945"/>
                <w:rtl w:val="0"/>
              </w:rPr>
              <w:t xml:space="preserve">M_ACCY object  </w:t>
            </w:r>
          </w:p>
          <w:p w:rsidR="00000000" w:rsidDel="00000000" w:rsidP="00000000" w:rsidRDefault="00000000" w:rsidRPr="00000000" w14:paraId="00000F3C">
            <w:pPr>
              <w:widowControl w:val="0"/>
              <w:spacing w:after="0" w:line="228.8241720199585" w:lineRule="auto"/>
              <w:ind w:left="122.56103515625" w:right="251.0791015625" w:firstLine="3.58551025390625"/>
              <w:jc w:val="left"/>
              <w:rPr>
                <w:sz w:val="19.920000076293945"/>
                <w:szCs w:val="19.920000076293945"/>
              </w:rPr>
            </w:pPr>
            <w:r w:rsidDel="00000000" w:rsidR="00000000" w:rsidRPr="00000000">
              <w:rPr>
                <w:sz w:val="19.920000076293945"/>
                <w:szCs w:val="19.920000076293945"/>
                <w:rtl w:val="0"/>
              </w:rPr>
              <w:t xml:space="preserve">includes HORACC,  SOUACC or  </w:t>
            </w:r>
          </w:p>
          <w:p w:rsidR="00000000" w:rsidDel="00000000" w:rsidP="00000000" w:rsidRDefault="00000000" w:rsidRPr="00000000" w14:paraId="00000F3D">
            <w:pPr>
              <w:widowControl w:val="0"/>
              <w:spacing w:after="0" w:before="7.20947265625" w:line="240" w:lineRule="auto"/>
              <w:ind w:left="116.78436279296875" w:firstLine="0"/>
              <w:jc w:val="left"/>
              <w:rPr>
                <w:sz w:val="19.920000076293945"/>
                <w:szCs w:val="19.920000076293945"/>
              </w:rPr>
            </w:pPr>
            <w:r w:rsidDel="00000000" w:rsidR="00000000" w:rsidRPr="00000000">
              <w:rPr>
                <w:sz w:val="19.920000076293945"/>
                <w:szCs w:val="19.920000076293945"/>
                <w:rtl w:val="0"/>
              </w:rPr>
              <w:t xml:space="preserve">VERACC.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widowControl w:val="0"/>
              <w:spacing w:after="0" w:line="230.02846240997314" w:lineRule="auto"/>
              <w:ind w:left="115.5889892578125" w:right="125.9521484375" w:firstLine="14.7406005859375"/>
              <w:jc w:val="left"/>
              <w:rPr>
                <w:sz w:val="19.920000076293945"/>
                <w:szCs w:val="19.920000076293945"/>
              </w:rPr>
            </w:pPr>
            <w:r w:rsidDel="00000000" w:rsidR="00000000" w:rsidRPr="00000000">
              <w:rPr>
                <w:sz w:val="19.920000076293945"/>
                <w:szCs w:val="19.920000076293945"/>
                <w:rtl w:val="0"/>
              </w:rPr>
              <w:t xml:space="preserve">Remove HORACC,  SOUACC or VERACC  from M_ACCY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widowControl w:val="0"/>
              <w:spacing w:after="0" w:line="240" w:lineRule="auto"/>
              <w:ind w:left="117.9791259765625" w:firstLine="0"/>
              <w:jc w:val="left"/>
              <w:rPr>
                <w:sz w:val="19.920000076293945"/>
                <w:szCs w:val="19.920000076293945"/>
              </w:rPr>
            </w:pPr>
            <w:sdt>
              <w:sdtPr>
                <w:tag w:val="goog_rdk_2750"/>
              </w:sdtPr>
              <w:sdtContent>
                <w:commentRangeStart w:id="139"/>
              </w:sdtContent>
            </w:sdt>
            <w:r w:rsidDel="00000000" w:rsidR="00000000" w:rsidRPr="00000000">
              <w:rPr>
                <w:sz w:val="19.920000076293945"/>
                <w:szCs w:val="19.920000076293945"/>
                <w:rtl w:val="0"/>
              </w:rPr>
              <w:t xml:space="preserve">2.2.4.1</w:t>
            </w:r>
            <w:commentRangeEnd w:id="139"/>
            <w:r w:rsidDel="00000000" w:rsidR="00000000" w:rsidRPr="00000000">
              <w:commentReference w:id="139"/>
            </w: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widowControl w:val="0"/>
              <w:spacing w:after="0" w:line="240" w:lineRule="auto"/>
              <w:jc w:val="center"/>
              <w:rPr>
                <w:sz w:val="19.920000076293945"/>
                <w:szCs w:val="19.920000076293945"/>
              </w:rPr>
            </w:pPr>
            <w:sdt>
              <w:sdtPr>
                <w:tag w:val="goog_rdk_2752"/>
              </w:sdtPr>
              <w:sdtContent>
                <w:ins w:author="Thomas Cervone-Richards - NOAA Federal" w:id="240" w:date="2023-10-17T15:16:13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2">
            <w:pPr>
              <w:widowControl w:val="0"/>
              <w:spacing w:after="0" w:line="240" w:lineRule="auto"/>
              <w:jc w:val="center"/>
              <w:rPr>
                <w:sz w:val="19.920000076293945"/>
                <w:szCs w:val="19.920000076293945"/>
              </w:rPr>
            </w:pPr>
            <w:sdt>
              <w:sdtPr>
                <w:tag w:val="goog_rdk_2754"/>
              </w:sdtPr>
              <w:sdtContent>
                <w:del w:author="Thomas Cervone-Richards - NOAA Federal" w:id="241" w:date="2023-10-17T15:28:29Z">
                  <w:r w:rsidDel="00000000" w:rsidR="00000000" w:rsidRPr="00000000">
                    <w:rPr>
                      <w:sz w:val="19.920000076293945"/>
                      <w:szCs w:val="19.920000076293945"/>
                      <w:rtl w:val="0"/>
                    </w:rPr>
                    <w:delText xml:space="preserve">1545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widowControl w:val="0"/>
              <w:spacing w:after="0" w:line="231.23295307159424" w:lineRule="auto"/>
              <w:ind w:left="115.58883666992188" w:right="170.5438232421875" w:firstLine="14.34234619140625"/>
              <w:jc w:val="left"/>
              <w:rPr>
                <w:sz w:val="19.920000076293945"/>
                <w:szCs w:val="19.920000076293945"/>
              </w:rPr>
            </w:pPr>
            <w:sdt>
              <w:sdtPr>
                <w:tag w:val="goog_rdk_2756"/>
              </w:sdtPr>
              <w:sdtContent>
                <w:del w:author="Thomas Cervone-Richards - NOAA Federal" w:id="241" w:date="2023-10-17T15:28:29Z">
                  <w:r w:rsidDel="00000000" w:rsidR="00000000" w:rsidRPr="00000000">
                    <w:rPr>
                      <w:sz w:val="19.920000076293945"/>
                      <w:szCs w:val="19.920000076293945"/>
                      <w:rtl w:val="0"/>
                    </w:rPr>
                    <w:delText xml:space="preserve">For each feature object  where HORACC is Known AND HORCLR is Unknown OR not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widowControl w:val="0"/>
              <w:spacing w:after="0" w:line="231.23305320739746" w:lineRule="auto"/>
              <w:ind w:left="115.5889892578125" w:right="238.9276123046875" w:firstLine="1.19537353515625"/>
              <w:jc w:val="left"/>
              <w:rPr>
                <w:sz w:val="19.920000076293945"/>
                <w:szCs w:val="19.920000076293945"/>
              </w:rPr>
            </w:pPr>
            <w:sdt>
              <w:sdtPr>
                <w:tag w:val="goog_rdk_2758"/>
              </w:sdtPr>
              <w:sdtContent>
                <w:del w:author="Thomas Cervone-Richards - NOAA Federal" w:id="241" w:date="2023-10-17T15:28:29Z">
                  <w:r w:rsidDel="00000000" w:rsidR="00000000" w:rsidRPr="00000000">
                    <w:rPr>
                      <w:sz w:val="19.920000076293945"/>
                      <w:szCs w:val="19.920000076293945"/>
                      <w:rtl w:val="0"/>
                    </w:rPr>
                    <w:delText xml:space="preserve">Value for HORACC  without a value of  HORCLR.</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widowControl w:val="0"/>
              <w:spacing w:after="0" w:line="231.23273849487305" w:lineRule="auto"/>
              <w:ind w:left="128.138427734375" w:right="80.9326171875" w:hanging="12.5494384765625"/>
              <w:jc w:val="left"/>
              <w:rPr>
                <w:sz w:val="19.920000076293945"/>
                <w:szCs w:val="19.920000076293945"/>
              </w:rPr>
            </w:pPr>
            <w:sdt>
              <w:sdtPr>
                <w:tag w:val="goog_rdk_2760"/>
              </w:sdtPr>
              <w:sdtContent>
                <w:del w:author="Thomas Cervone-Richards - NOAA Federal" w:id="241" w:date="2023-10-17T15:28:29Z">
                  <w:r w:rsidDel="00000000" w:rsidR="00000000" w:rsidRPr="00000000">
                    <w:rPr>
                      <w:sz w:val="19.920000076293945"/>
                      <w:szCs w:val="19.920000076293945"/>
                      <w:rtl w:val="0"/>
                    </w:rPr>
                    <w:delText xml:space="preserve">Add HORCLR value or  remove HORACC.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widowControl w:val="0"/>
              <w:spacing w:after="0" w:line="240" w:lineRule="auto"/>
              <w:ind w:left="117.9791259765625" w:firstLine="0"/>
              <w:jc w:val="left"/>
              <w:rPr>
                <w:sz w:val="19.920000076293945"/>
                <w:szCs w:val="19.920000076293945"/>
              </w:rPr>
            </w:pPr>
            <w:sdt>
              <w:sdtPr>
                <w:tag w:val="goog_rdk_2762"/>
              </w:sdtPr>
              <w:sdtContent>
                <w:del w:author="Thomas Cervone-Richards - NOAA Federal" w:id="241" w:date="2023-10-17T15:28:29Z">
                  <w:r w:rsidDel="00000000" w:rsidR="00000000" w:rsidRPr="00000000">
                    <w:rPr>
                      <w:sz w:val="19.920000076293945"/>
                      <w:szCs w:val="19.920000076293945"/>
                      <w:rtl w:val="0"/>
                    </w:rPr>
                    <w:delText xml:space="preserve">2.2.4.2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7">
            <w:pPr>
              <w:widowControl w:val="0"/>
              <w:spacing w:after="0" w:line="240" w:lineRule="auto"/>
              <w:jc w:val="center"/>
              <w:rPr>
                <w:sz w:val="19.920000076293945"/>
                <w:szCs w:val="19.920000076293945"/>
              </w:rPr>
            </w:pPr>
            <w:sdt>
              <w:sdtPr>
                <w:tag w:val="goog_rdk_2764"/>
              </w:sdtPr>
              <w:sdtContent>
                <w:del w:author="Thomas Cervone-Richards - NOAA Federal" w:id="241" w:date="2023-10-17T15:28:2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9">
            <w:pPr>
              <w:widowControl w:val="0"/>
              <w:spacing w:after="0" w:line="240" w:lineRule="auto"/>
              <w:jc w:val="center"/>
              <w:rPr>
                <w:sz w:val="19.920000076293945"/>
                <w:szCs w:val="19.920000076293945"/>
              </w:rPr>
            </w:pPr>
            <w:sdt>
              <w:sdtPr>
                <w:tag w:val="goog_rdk_2766"/>
              </w:sdtPr>
              <w:sdtContent>
                <w:del w:author="Thomas Cervone-Richards - NOAA Federal" w:id="241" w:date="2023-10-17T15:28:29Z">
                  <w:r w:rsidDel="00000000" w:rsidR="00000000" w:rsidRPr="00000000">
                    <w:rPr>
                      <w:sz w:val="19.920000076293945"/>
                      <w:szCs w:val="19.920000076293945"/>
                      <w:rtl w:val="0"/>
                    </w:rPr>
                    <w:delText xml:space="preserve">1546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widowControl w:val="0"/>
              <w:spacing w:after="0" w:line="230.63076496124268" w:lineRule="auto"/>
              <w:ind w:left="115.58883666992188" w:right="102.27264404296875" w:firstLine="14.34234619140625"/>
              <w:jc w:val="left"/>
              <w:rPr>
                <w:sz w:val="19.920000076293945"/>
                <w:szCs w:val="19.920000076293945"/>
              </w:rPr>
            </w:pPr>
            <w:sdt>
              <w:sdtPr>
                <w:tag w:val="goog_rdk_2768"/>
              </w:sdtPr>
              <w:sdtContent>
                <w:del w:author="Thomas Cervone-Richards - NOAA Federal" w:id="241" w:date="2023-10-17T15:28:29Z">
                  <w:r w:rsidDel="00000000" w:rsidR="00000000" w:rsidRPr="00000000">
                    <w:rPr>
                      <w:sz w:val="19.920000076293945"/>
                      <w:szCs w:val="19.920000076293945"/>
                      <w:rtl w:val="0"/>
                    </w:rPr>
                    <w:delText xml:space="preserve">For each feature object  where VERACC is Known AND VERCLR, VERCOP,  VERCSA and VERCCL are  Unknown OR not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771"/>
            </w:sdtPr>
            <w:sdtContent>
              <w:p w:rsidR="00000000" w:rsidDel="00000000" w:rsidP="00000000" w:rsidRDefault="00000000" w:rsidRPr="00000000" w14:paraId="00000F4B">
                <w:pPr>
                  <w:widowControl w:val="0"/>
                  <w:spacing w:after="0" w:line="228.8241720199585" w:lineRule="auto"/>
                  <w:ind w:left="115.5889892578125" w:right="272.5927734375" w:firstLine="1.19537353515625"/>
                  <w:jc w:val="left"/>
                  <w:rPr>
                    <w:del w:author="Thomas Cervone-Richards - NOAA Federal" w:id="241" w:date="2023-10-17T15:28:29Z"/>
                    <w:sz w:val="19.920000076293945"/>
                    <w:szCs w:val="19.920000076293945"/>
                  </w:rPr>
                </w:pPr>
                <w:sdt>
                  <w:sdtPr>
                    <w:tag w:val="goog_rdk_2770"/>
                  </w:sdtPr>
                  <w:sdtContent>
                    <w:del w:author="Thomas Cervone-Richards - NOAA Federal" w:id="241" w:date="2023-10-17T15:28:29Z">
                      <w:r w:rsidDel="00000000" w:rsidR="00000000" w:rsidRPr="00000000">
                        <w:rPr>
                          <w:sz w:val="19.920000076293945"/>
                          <w:szCs w:val="19.920000076293945"/>
                          <w:rtl w:val="0"/>
                        </w:rPr>
                        <w:delText xml:space="preserve">Value for VERACC  without value of  </w:delText>
                      </w:r>
                    </w:del>
                  </w:sdtContent>
                </w:sdt>
              </w:p>
            </w:sdtContent>
          </w:sdt>
          <w:sdt>
            <w:sdtPr>
              <w:tag w:val="goog_rdk_2773"/>
            </w:sdtPr>
            <w:sdtContent>
              <w:p w:rsidR="00000000" w:rsidDel="00000000" w:rsidP="00000000" w:rsidRDefault="00000000" w:rsidRPr="00000000" w14:paraId="00000F4C">
                <w:pPr>
                  <w:widowControl w:val="0"/>
                  <w:spacing w:after="0" w:before="7.20947265625" w:line="231.23335361480713" w:lineRule="auto"/>
                  <w:ind w:left="116.78436279296875" w:right="137.734375" w:firstLine="0"/>
                  <w:jc w:val="left"/>
                  <w:rPr>
                    <w:del w:author="Thomas Cervone-Richards - NOAA Federal" w:id="241" w:date="2023-10-17T15:28:29Z"/>
                    <w:sz w:val="19.920000076293945"/>
                    <w:szCs w:val="19.920000076293945"/>
                  </w:rPr>
                </w:pPr>
                <w:sdt>
                  <w:sdtPr>
                    <w:tag w:val="goog_rdk_2772"/>
                  </w:sdtPr>
                  <w:sdtContent>
                    <w:del w:author="Thomas Cervone-Richards - NOAA Federal" w:id="241" w:date="2023-10-17T15:28:29Z">
                      <w:r w:rsidDel="00000000" w:rsidR="00000000" w:rsidRPr="00000000">
                        <w:rPr>
                          <w:sz w:val="19.920000076293945"/>
                          <w:szCs w:val="19.920000076293945"/>
                          <w:rtl w:val="0"/>
                        </w:rPr>
                        <w:delText xml:space="preserve">VERCLR, VERCOP,  VERCSA or  </w:delText>
                      </w:r>
                    </w:del>
                  </w:sdtContent>
                </w:sdt>
              </w:p>
            </w:sdtContent>
          </w:sdt>
          <w:p w:rsidR="00000000" w:rsidDel="00000000" w:rsidP="00000000" w:rsidRDefault="00000000" w:rsidRPr="00000000" w14:paraId="00000F4D">
            <w:pPr>
              <w:widowControl w:val="0"/>
              <w:spacing w:after="0" w:before="5.2099609375" w:line="240" w:lineRule="auto"/>
              <w:ind w:left="116.78436279296875" w:firstLine="0"/>
              <w:jc w:val="left"/>
              <w:rPr>
                <w:sz w:val="19.920000076293945"/>
                <w:szCs w:val="19.920000076293945"/>
              </w:rPr>
            </w:pPr>
            <w:sdt>
              <w:sdtPr>
                <w:tag w:val="goog_rdk_2774"/>
              </w:sdtPr>
              <w:sdtContent>
                <w:del w:author="Thomas Cervone-Richards - NOAA Federal" w:id="241" w:date="2023-10-17T15:28:29Z">
                  <w:r w:rsidDel="00000000" w:rsidR="00000000" w:rsidRPr="00000000">
                    <w:rPr>
                      <w:sz w:val="19.920000076293945"/>
                      <w:szCs w:val="19.920000076293945"/>
                      <w:rtl w:val="0"/>
                    </w:rPr>
                    <w:delText xml:space="preserve">VERCCL.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777"/>
            </w:sdtPr>
            <w:sdtContent>
              <w:p w:rsidR="00000000" w:rsidDel="00000000" w:rsidP="00000000" w:rsidRDefault="00000000" w:rsidRPr="00000000" w14:paraId="00000F4E">
                <w:pPr>
                  <w:widowControl w:val="0"/>
                  <w:spacing w:after="0" w:line="228.8241720199585" w:lineRule="auto"/>
                  <w:ind w:left="124.3536376953125" w:right="236.30859375" w:firstLine="5.9759521484375"/>
                  <w:jc w:val="left"/>
                  <w:rPr>
                    <w:del w:author="Thomas Cervone-Richards - NOAA Federal" w:id="241" w:date="2023-10-17T15:28:29Z"/>
                    <w:sz w:val="19.920000076293945"/>
                    <w:szCs w:val="19.920000076293945"/>
                  </w:rPr>
                </w:pPr>
                <w:sdt>
                  <w:sdtPr>
                    <w:tag w:val="goog_rdk_2776"/>
                  </w:sdtPr>
                  <w:sdtContent>
                    <w:del w:author="Thomas Cervone-Richards - NOAA Federal" w:id="241" w:date="2023-10-17T15:28:29Z">
                      <w:r w:rsidDel="00000000" w:rsidR="00000000" w:rsidRPr="00000000">
                        <w:rPr>
                          <w:sz w:val="19.920000076293945"/>
                          <w:szCs w:val="19.920000076293945"/>
                          <w:rtl w:val="0"/>
                        </w:rPr>
                        <w:delText xml:space="preserve">Remove VERACC or  populate vertical  </w:delText>
                      </w:r>
                    </w:del>
                  </w:sdtContent>
                </w:sdt>
              </w:p>
            </w:sdtContent>
          </w:sdt>
          <w:p w:rsidR="00000000" w:rsidDel="00000000" w:rsidP="00000000" w:rsidRDefault="00000000" w:rsidRPr="00000000" w14:paraId="00000F4F">
            <w:pPr>
              <w:widowControl w:val="0"/>
              <w:spacing w:after="0" w:before="7.20947265625" w:line="240" w:lineRule="auto"/>
              <w:ind w:left="120.7684326171875" w:firstLine="0"/>
              <w:jc w:val="left"/>
              <w:rPr>
                <w:sz w:val="19.920000076293945"/>
                <w:szCs w:val="19.920000076293945"/>
              </w:rPr>
            </w:pPr>
            <w:sdt>
              <w:sdtPr>
                <w:tag w:val="goog_rdk_2778"/>
              </w:sdtPr>
              <w:sdtContent>
                <w:del w:author="Thomas Cervone-Richards - NOAA Federal" w:id="241" w:date="2023-10-17T15:28:29Z">
                  <w:r w:rsidDel="00000000" w:rsidR="00000000" w:rsidRPr="00000000">
                    <w:rPr>
                      <w:sz w:val="19.920000076293945"/>
                      <w:szCs w:val="19.920000076293945"/>
                      <w:rtl w:val="0"/>
                    </w:rPr>
                    <w:delText xml:space="preserve">clearance value.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widowControl w:val="0"/>
              <w:spacing w:after="0" w:line="240" w:lineRule="auto"/>
              <w:ind w:left="117.9791259765625" w:firstLine="0"/>
              <w:jc w:val="left"/>
              <w:rPr>
                <w:sz w:val="19.920000076293945"/>
                <w:szCs w:val="19.920000076293945"/>
              </w:rPr>
            </w:pPr>
            <w:sdt>
              <w:sdtPr>
                <w:tag w:val="goog_rdk_2780"/>
              </w:sdtPr>
              <w:sdtContent>
                <w:del w:author="Thomas Cervone-Richards - NOAA Federal" w:id="241" w:date="2023-10-17T15:28:29Z">
                  <w:r w:rsidDel="00000000" w:rsidR="00000000" w:rsidRPr="00000000">
                    <w:rPr>
                      <w:sz w:val="19.920000076293945"/>
                      <w:szCs w:val="19.920000076293945"/>
                      <w:rtl w:val="0"/>
                    </w:rPr>
                    <w:delText xml:space="preserve">2.2.4.3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widowControl w:val="0"/>
              <w:spacing w:after="0" w:line="240" w:lineRule="auto"/>
              <w:jc w:val="center"/>
              <w:rPr>
                <w:sz w:val="19.920000076293945"/>
                <w:szCs w:val="19.920000076293945"/>
              </w:rPr>
            </w:pPr>
            <w:sdt>
              <w:sdtPr>
                <w:tag w:val="goog_rdk_2782"/>
              </w:sdtPr>
              <w:sdtContent>
                <w:del w:author="Thomas Cervone-Richards - NOAA Federal" w:id="241" w:date="2023-10-17T15:28:2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3">
            <w:pPr>
              <w:widowControl w:val="0"/>
              <w:spacing w:after="0" w:line="240" w:lineRule="auto"/>
              <w:jc w:val="center"/>
              <w:rPr>
                <w:strike w:val="1"/>
                <w:sz w:val="19.920000076293945"/>
                <w:szCs w:val="19.920000076293945"/>
              </w:rPr>
            </w:pPr>
            <w:sdt>
              <w:sdtPr>
                <w:tag w:val="goog_rdk_2784"/>
              </w:sdtPr>
              <w:sdtContent>
                <w:del w:author="Thomas Cervone-Richards - NOAA Federal" w:id="242" w:date="2023-07-18T18:28:53Z">
                  <w:r w:rsidDel="00000000" w:rsidR="00000000" w:rsidRPr="00000000">
                    <w:rPr>
                      <w:strike w:val="1"/>
                      <w:sz w:val="19.920000076293945"/>
                      <w:szCs w:val="19.920000076293945"/>
                      <w:rtl w:val="0"/>
                    </w:rPr>
                    <w:delText xml:space="preserve">1547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4">
            <w:pPr>
              <w:widowControl w:val="0"/>
              <w:spacing w:after="0" w:line="240" w:lineRule="auto"/>
              <w:ind w:left="134.31365966796875" w:firstLine="0"/>
              <w:jc w:val="left"/>
              <w:rPr>
                <w:i w:val="1"/>
                <w:sz w:val="19.920000076293945"/>
                <w:szCs w:val="19.920000076293945"/>
              </w:rPr>
            </w:pPr>
            <w:sdt>
              <w:sdtPr>
                <w:tag w:val="goog_rdk_2786"/>
              </w:sdtPr>
              <w:sdtContent>
                <w:del w:author="Thomas Cervone-Richards - NOAA Federal" w:id="242" w:date="2023-07-18T18:28:53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9">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29.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widowControl w:val="0"/>
              <w:spacing w:after="0" w:line="230.6308078765869" w:lineRule="auto"/>
              <w:ind w:left="115.58883666992188" w:right="182.5439453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SORIND is Known AND SORDAT is Unknown OR not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widowControl w:val="0"/>
              <w:spacing w:after="0" w:line="231.23305320739746" w:lineRule="auto"/>
              <w:ind w:left="115.5889892578125" w:right="395.1007080078125" w:firstLine="1.19537353515625"/>
              <w:rPr>
                <w:sz w:val="19.920000076293945"/>
                <w:szCs w:val="19.920000076293945"/>
              </w:rPr>
            </w:pPr>
            <w:r w:rsidDel="00000000" w:rsidR="00000000" w:rsidRPr="00000000">
              <w:rPr>
                <w:sz w:val="19.920000076293945"/>
                <w:szCs w:val="19.920000076293945"/>
                <w:rtl w:val="0"/>
              </w:rPr>
              <w:t xml:space="preserve">Value of SORIND  without a value of  SORDAT.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F5D">
            <w:pPr>
              <w:widowControl w:val="0"/>
              <w:spacing w:after="0" w:line="231.23305320739746" w:lineRule="auto"/>
              <w:ind w:left="114.3939208984375" w:right="401.8438720703125" w:firstLine="15.5377197265625"/>
              <w:rPr>
                <w:sz w:val="19.920000076293945"/>
                <w:szCs w:val="19.920000076293945"/>
              </w:rPr>
            </w:pPr>
            <w:r w:rsidDel="00000000" w:rsidR="00000000" w:rsidRPr="00000000">
              <w:rPr>
                <w:sz w:val="19.920000076293945"/>
                <w:szCs w:val="19.920000076293945"/>
                <w:rtl w:val="0"/>
              </w:rPr>
              <w:t xml:space="preserve">Populate SORDAT  with an appropriate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widowControl w:val="0"/>
              <w:spacing w:after="0" w:line="240" w:lineRule="auto"/>
              <w:jc w:val="center"/>
              <w:rPr>
                <w:sz w:val="19.920000076293945"/>
                <w:szCs w:val="19.920000076293945"/>
              </w:rPr>
            </w:pPr>
            <w:sdt>
              <w:sdtPr>
                <w:tag w:val="goog_rdk_2788"/>
              </w:sdtPr>
              <w:sdtContent>
                <w:ins w:author="Thomas Cervone-Richards - NOAA Federal" w:id="243" w:date="2023-10-17T15:30:05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700.8013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1">
            <w:pPr>
              <w:widowControl w:val="0"/>
              <w:spacing w:after="0" w:line="240" w:lineRule="auto"/>
              <w:jc w:val="center"/>
              <w:rPr>
                <w:sz w:val="19.920000076293945"/>
                <w:szCs w:val="19.920000076293945"/>
              </w:rPr>
            </w:pPr>
            <w:sdt>
              <w:sdtPr>
                <w:tag w:val="goog_rdk_2789"/>
              </w:sdtPr>
              <w:sdtContent>
                <w:commentRangeStart w:id="140"/>
              </w:sdtContent>
            </w:sdt>
            <w:sdt>
              <w:sdtPr>
                <w:tag w:val="goog_rdk_2790"/>
              </w:sdtPr>
              <w:sdtContent>
                <w:commentRangeStart w:id="141"/>
              </w:sdtContent>
            </w:sdt>
            <w:r w:rsidDel="00000000" w:rsidR="00000000" w:rsidRPr="00000000">
              <w:rPr>
                <w:sz w:val="19.920000076293945"/>
                <w:szCs w:val="19.920000076293945"/>
                <w:rtl w:val="0"/>
              </w:rPr>
              <w:t xml:space="preserve">1549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widowControl w:val="0"/>
              <w:spacing w:after="0" w:line="240" w:lineRule="auto"/>
              <w:ind w:left="130.9271240234375" w:firstLine="0"/>
              <w:jc w:val="left"/>
              <w:rPr>
                <w:sz w:val="19.920000076293945"/>
                <w:szCs w:val="19.920000076293945"/>
              </w:rPr>
            </w:pPr>
            <w:r w:rsidDel="00000000" w:rsidR="00000000" w:rsidRPr="00000000">
              <w:rPr>
                <w:sz w:val="19.920000076293945"/>
                <w:szCs w:val="19.920000076293945"/>
                <w:rtl w:val="0"/>
              </w:rPr>
              <w:t xml:space="preserve">If the value of CSCL  </w:t>
            </w:r>
          </w:p>
          <w:p w:rsidR="00000000" w:rsidDel="00000000" w:rsidP="00000000" w:rsidRDefault="00000000" w:rsidRPr="00000000" w14:paraId="00000F63">
            <w:pPr>
              <w:widowControl w:val="0"/>
              <w:spacing w:after="0" w:line="231.23273849487305" w:lineRule="auto"/>
              <w:ind w:left="126.14639282226562" w:right="227.37030029296875" w:hanging="6.9720458984375"/>
              <w:jc w:val="left"/>
              <w:rPr>
                <w:sz w:val="19.920000076293945"/>
                <w:szCs w:val="19.920000076293945"/>
              </w:rPr>
            </w:pPr>
            <w:r w:rsidDel="00000000" w:rsidR="00000000" w:rsidRPr="00000000">
              <w:rPr>
                <w:sz w:val="19.920000076293945"/>
                <w:szCs w:val="19.920000076293945"/>
                <w:rtl w:val="0"/>
              </w:rPr>
              <w:t xml:space="preserve">subfield of the DSPM field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widowControl w:val="0"/>
              <w:spacing w:after="0" w:line="240" w:lineRule="auto"/>
              <w:ind w:left="121.56494140625" w:firstLine="0"/>
              <w:jc w:val="left"/>
              <w:rPr>
                <w:sz w:val="19.920000076293945"/>
                <w:szCs w:val="19.920000076293945"/>
              </w:rPr>
            </w:pPr>
            <w:r w:rsidDel="00000000" w:rsidR="00000000" w:rsidRPr="00000000">
              <w:rPr>
                <w:sz w:val="19.920000076293945"/>
                <w:szCs w:val="19.920000076293945"/>
                <w:rtl w:val="0"/>
              </w:rPr>
              <w:t xml:space="preserve">CSCL is not  </w:t>
            </w:r>
          </w:p>
          <w:p w:rsidR="00000000" w:rsidDel="00000000" w:rsidP="00000000" w:rsidRDefault="00000000" w:rsidRPr="00000000" w14:paraId="00000F65">
            <w:pPr>
              <w:widowControl w:val="0"/>
              <w:spacing w:after="0" w:line="240" w:lineRule="auto"/>
              <w:ind w:left="124.35394287109375" w:firstLine="0"/>
              <w:jc w:val="left"/>
              <w:rPr>
                <w:sz w:val="19.920000076293945"/>
                <w:szCs w:val="19.920000076293945"/>
              </w:rPr>
            </w:pPr>
            <w:r w:rsidDel="00000000" w:rsidR="00000000" w:rsidRPr="00000000">
              <w:rPr>
                <w:sz w:val="19.920000076293945"/>
                <w:szCs w:val="19.920000076293945"/>
                <w:rtl w:val="0"/>
              </w:rPr>
              <w:t xml:space="preserve">populated with a  </w:t>
            </w:r>
          </w:p>
          <w:p w:rsidR="00000000" w:rsidDel="00000000" w:rsidP="00000000" w:rsidRDefault="00000000" w:rsidRPr="00000000" w14:paraId="00000F66">
            <w:pPr>
              <w:widowControl w:val="0"/>
              <w:spacing w:after="0" w:line="240" w:lineRule="auto"/>
              <w:ind w:left="114.3939208984375" w:firstLine="0"/>
              <w:jc w:val="left"/>
              <w:rPr>
                <w:sz w:val="19.920000076293945"/>
                <w:szCs w:val="19.920000076293945"/>
              </w:rPr>
            </w:pPr>
            <w:r w:rsidDel="00000000" w:rsidR="00000000" w:rsidRPr="00000000">
              <w:rPr>
                <w:sz w:val="19.920000076293945"/>
                <w:szCs w:val="19.920000076293945"/>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widowControl w:val="0"/>
              <w:spacing w:after="0" w:line="231.23335361480713" w:lineRule="auto"/>
              <w:ind w:left="119.9713134765625" w:right="297.8619384765625" w:firstLine="0"/>
              <w:jc w:val="center"/>
              <w:rPr>
                <w:sz w:val="19.920000076293945"/>
                <w:szCs w:val="19.920000076293945"/>
              </w:rPr>
            </w:pPr>
            <w:r w:rsidDel="00000000" w:rsidR="00000000" w:rsidRPr="00000000">
              <w:rPr>
                <w:sz w:val="19.920000076293945"/>
                <w:szCs w:val="19.920000076293945"/>
                <w:rtl w:val="0"/>
              </w:rPr>
              <w:t xml:space="preserve">Populate CSCL with  an appropriate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widowControl w:val="0"/>
              <w:spacing w:after="0" w:line="240" w:lineRule="auto"/>
              <w:jc w:val="center"/>
              <w:rPr>
                <w:sz w:val="19.920000076293945"/>
                <w:szCs w:val="19.920000076293945"/>
              </w:rPr>
            </w:pPr>
            <w:sdt>
              <w:sdtPr>
                <w:tag w:val="goog_rdk_2792"/>
              </w:sdtPr>
              <w:sdtContent>
                <w:ins w:author="Thomas Cervone-Richards - NOAA Federal" w:id="244" w:date="2023-10-17T15:52:55Z">
                  <w:commentRangeEnd w:id="141"/>
                  <w:r w:rsidDel="00000000" w:rsidR="00000000" w:rsidRPr="00000000">
                    <w:commentReference w:id="141"/>
                  </w:r>
                </w:ins>
                <w:sdt>
                  <w:sdtPr>
                    <w:tag w:val="goog_rdk_2793"/>
                  </w:sdtPr>
                  <w:sdtContent>
                    <w:commentRangeStart w:id="142"/>
                  </w:sdtContent>
                </w:sdt>
                <w:ins w:author="Thomas Cervone-Richards - NOAA Federal" w:id="244" w:date="2023-10-17T15:52:55Z">
                  <w:r w:rsidDel="00000000" w:rsidR="00000000" w:rsidRPr="00000000">
                    <w:rPr>
                      <w:sz w:val="19.920000076293945"/>
                      <w:szCs w:val="19.920000076293945"/>
                      <w:rtl w:val="0"/>
                    </w:rPr>
                    <w:t xml:space="preserve">413</w:t>
                  </w:r>
                </w:ins>
              </w:sdtContent>
            </w:sdt>
            <w:commentRangeEnd w:id="142"/>
            <w:r w:rsidDel="00000000" w:rsidR="00000000" w:rsidRPr="00000000">
              <w:commentReference w:id="142"/>
            </w:r>
            <w:r w:rsidDel="00000000" w:rsidR="00000000" w:rsidRPr="00000000">
              <w:rPr>
                <w:rtl w:val="0"/>
              </w:rPr>
            </w:r>
          </w:p>
        </w:tc>
      </w:tr>
      <w:tr>
        <w:trPr>
          <w:cantSplit w:val="0"/>
          <w:trHeight w:val="1159.198913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C">
            <w:pPr>
              <w:widowControl w:val="0"/>
              <w:spacing w:after="0" w:line="231.2325954437256" w:lineRule="auto"/>
              <w:ind w:left="119.17434692382812" w:right="115.2203369140625" w:firstLine="10.7568359375"/>
              <w:jc w:val="left"/>
              <w:rPr>
                <w:sz w:val="19.920000076293945"/>
                <w:szCs w:val="19.920000076293945"/>
              </w:rPr>
            </w:pPr>
            <w:r w:rsidDel="00000000" w:rsidR="00000000" w:rsidRPr="00000000">
              <w:rPr>
                <w:sz w:val="19.920000076293945"/>
                <w:szCs w:val="19.920000076293945"/>
                <w:rtl w:val="0"/>
              </w:rPr>
              <w:t xml:space="preserve">For each M_CSCL meta  object where CSCALE is  Equal to the value of CSCL  subfield of the DSPM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widowControl w:val="0"/>
              <w:spacing w:after="0" w:line="230.63047885894775" w:lineRule="auto"/>
              <w:ind w:left="114.3939208984375" w:right="70.6036376953125" w:firstLine="7.1710205078125"/>
              <w:jc w:val="left"/>
              <w:rPr>
                <w:sz w:val="19.920000076293945"/>
                <w:szCs w:val="19.920000076293945"/>
              </w:rPr>
            </w:pPr>
            <w:r w:rsidDel="00000000" w:rsidR="00000000" w:rsidRPr="00000000">
              <w:rPr>
                <w:sz w:val="19.920000076293945"/>
                <w:szCs w:val="19.920000076293945"/>
                <w:rtl w:val="0"/>
              </w:rPr>
              <w:t xml:space="preserve">CSCALE of M_CSCL  object is equal to the  value given CSCL  subfield of the DSPM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widowControl w:val="0"/>
              <w:spacing w:after="0" w:line="231.2326955795288" w:lineRule="auto"/>
              <w:ind w:left="127.3419189453125" w:right="169.576416015625" w:firstLine="2.9876708984375"/>
              <w:jc w:val="left"/>
              <w:rPr>
                <w:sz w:val="19.920000076293945"/>
                <w:szCs w:val="19.920000076293945"/>
              </w:rPr>
            </w:pPr>
            <w:r w:rsidDel="00000000" w:rsidR="00000000" w:rsidRPr="00000000">
              <w:rPr>
                <w:sz w:val="19.920000076293945"/>
                <w:szCs w:val="19.920000076293945"/>
                <w:rtl w:val="0"/>
              </w:rPr>
              <w:t xml:space="preserve">Remove unnecessary  M_CSCL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widowControl w:val="0"/>
              <w:spacing w:after="0" w:line="240" w:lineRule="auto"/>
              <w:jc w:val="center"/>
              <w:rPr>
                <w:sz w:val="19.920000076293945"/>
                <w:szCs w:val="19.920000076293945"/>
              </w:rPr>
            </w:pPr>
            <w:sdt>
              <w:sdtPr>
                <w:tag w:val="goog_rdk_2795"/>
              </w:sdtPr>
              <w:sdtContent>
                <w:ins w:author="Thomas Cervone-Richards - NOAA Federal" w:id="245" w:date="2023-10-17T15:53:18Z">
                  <w:r w:rsidDel="00000000" w:rsidR="00000000" w:rsidRPr="00000000">
                    <w:rPr>
                      <w:sz w:val="19.920000076293945"/>
                      <w:szCs w:val="19.920000076293945"/>
                      <w:rtl w:val="0"/>
                    </w:rPr>
                    <w:t xml:space="preserve">413</w:t>
                  </w:r>
                </w:ins>
              </w:sdtContent>
            </w:sdt>
            <w:r w:rsidDel="00000000" w:rsidR="00000000" w:rsidRPr="00000000">
              <w:rPr>
                <w:rtl w:val="0"/>
              </w:rPr>
            </w:r>
          </w:p>
        </w:tc>
      </w:tr>
      <w:tr>
        <w:trPr>
          <w:cantSplit w:val="0"/>
          <w:trHeight w:val="931.20086669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2">
            <w:pPr>
              <w:widowControl w:val="0"/>
              <w:spacing w:after="0" w:line="240" w:lineRule="auto"/>
              <w:jc w:val="center"/>
              <w:rPr>
                <w:sz w:val="19.920000076293945"/>
                <w:szCs w:val="19.920000076293945"/>
              </w:rPr>
            </w:pPr>
            <w:sdt>
              <w:sdtPr>
                <w:tag w:val="goog_rdk_2796"/>
              </w:sdtPr>
              <w:sdtContent>
                <w:commentRangeStart w:id="143"/>
              </w:sdtContent>
            </w:sdt>
            <w:r w:rsidDel="00000000" w:rsidR="00000000" w:rsidRPr="00000000">
              <w:rPr>
                <w:sz w:val="19.920000076293945"/>
                <w:szCs w:val="19.920000076293945"/>
                <w:rtl w:val="0"/>
              </w:rPr>
              <w:t xml:space="preserve">1551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widowControl w:val="0"/>
              <w:spacing w:after="0" w:line="231.2325954437256" w:lineRule="auto"/>
              <w:ind w:left="119.77203369140625" w:right="294.70001220703125" w:firstLine="10.159149169921875"/>
              <w:jc w:val="left"/>
              <w:rPr>
                <w:sz w:val="19.920000076293945"/>
                <w:szCs w:val="19.920000076293945"/>
              </w:rPr>
            </w:pPr>
            <w:r w:rsidDel="00000000" w:rsidR="00000000" w:rsidRPr="00000000">
              <w:rPr>
                <w:sz w:val="19.920000076293945"/>
                <w:szCs w:val="19.920000076293945"/>
                <w:rtl w:val="0"/>
              </w:rPr>
              <w:t xml:space="preserve">For each M_CSCL meta  object which OVERLAPS  OR is WITHIN another  M_CSCL meta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widowControl w:val="0"/>
              <w:spacing w:after="0" w:line="240" w:lineRule="auto"/>
              <w:ind w:left="127.3419189453125" w:firstLine="0"/>
              <w:jc w:val="left"/>
              <w:rPr>
                <w:sz w:val="19.920000076293945"/>
                <w:szCs w:val="19.920000076293945"/>
              </w:rPr>
            </w:pPr>
            <w:r w:rsidDel="00000000" w:rsidR="00000000" w:rsidRPr="00000000">
              <w:rPr>
                <w:sz w:val="19.920000076293945"/>
                <w:szCs w:val="19.920000076293945"/>
                <w:rtl w:val="0"/>
              </w:rPr>
              <w:t xml:space="preserve">M_CSCL objects  </w:t>
            </w:r>
          </w:p>
          <w:p w:rsidR="00000000" w:rsidDel="00000000" w:rsidP="00000000" w:rsidRDefault="00000000" w:rsidRPr="00000000" w14:paraId="00000F75">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M_CSCL  </w:t>
            </w:r>
          </w:p>
          <w:p w:rsidR="00000000" w:rsidDel="00000000" w:rsidP="00000000" w:rsidRDefault="00000000" w:rsidRPr="00000000" w14:paraId="00000F77">
            <w:pPr>
              <w:widowControl w:val="0"/>
              <w:spacing w:after="0" w:line="231.2326955795288" w:lineRule="auto"/>
              <w:ind w:left="125.748291015625" w:right="103.2427978515625" w:hanging="5.9759521484375"/>
              <w:jc w:val="left"/>
              <w:rPr>
                <w:sz w:val="19.920000076293945"/>
                <w:szCs w:val="19.920000076293945"/>
              </w:rPr>
            </w:pPr>
            <w:r w:rsidDel="00000000" w:rsidR="00000000" w:rsidRPr="00000000">
              <w:rPr>
                <w:sz w:val="19.920000076293945"/>
                <w:szCs w:val="19.920000076293945"/>
                <w:rtl w:val="0"/>
              </w:rPr>
              <w:t xml:space="preserve">objects so that they do  not 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F7A">
            <w:pPr>
              <w:widowControl w:val="0"/>
              <w:spacing w:after="0" w:line="240" w:lineRule="auto"/>
              <w:jc w:val="center"/>
              <w:rPr>
                <w:sz w:val="19.920000076293945"/>
                <w:szCs w:val="19.920000076293945"/>
              </w:rPr>
            </w:pPr>
            <w:sdt>
              <w:sdtPr>
                <w:tag w:val="goog_rdk_2798"/>
              </w:sdtPr>
              <w:sdtContent>
                <w:ins w:author="Thomas Cervone-Richards - NOAA Federal" w:id="246" w:date="2023-10-17T15:53:22Z">
                  <w:commentRangeEnd w:id="143"/>
                  <w:r w:rsidDel="00000000" w:rsidR="00000000" w:rsidRPr="00000000">
                    <w:commentReference w:id="143"/>
                  </w:r>
                  <w:r w:rsidDel="00000000" w:rsidR="00000000" w:rsidRPr="00000000">
                    <w:rPr>
                      <w:sz w:val="19.920000076293945"/>
                      <w:szCs w:val="19.920000076293945"/>
                      <w:rtl w:val="0"/>
                    </w:rPr>
                    <w:t xml:space="preserve">413</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B">
            <w:pPr>
              <w:widowControl w:val="0"/>
              <w:spacing w:after="0" w:line="240" w:lineRule="auto"/>
              <w:jc w:val="center"/>
              <w:rPr>
                <w:strike w:val="1"/>
                <w:sz w:val="19.920000076293945"/>
                <w:szCs w:val="19.920000076293945"/>
              </w:rPr>
            </w:pPr>
            <w:sdt>
              <w:sdtPr>
                <w:tag w:val="goog_rdk_2800"/>
              </w:sdtPr>
              <w:sdtContent>
                <w:del w:author="Thomas Cervone-Richards - NOAA Federal" w:id="247" w:date="2023-07-18T18:37:15Z">
                  <w:commentRangeEnd w:id="140"/>
                  <w:r w:rsidDel="00000000" w:rsidR="00000000" w:rsidRPr="00000000">
                    <w:commentReference w:id="140"/>
                  </w:r>
                  <w:r w:rsidDel="00000000" w:rsidR="00000000" w:rsidRPr="00000000">
                    <w:rPr>
                      <w:strike w:val="1"/>
                      <w:sz w:val="19.920000076293945"/>
                      <w:szCs w:val="19.920000076293945"/>
                      <w:rtl w:val="0"/>
                    </w:rPr>
                    <w:delText xml:space="preserve">1552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widowControl w:val="0"/>
              <w:spacing w:after="0" w:line="240" w:lineRule="auto"/>
              <w:ind w:left="134.31365966796875" w:firstLine="0"/>
              <w:jc w:val="left"/>
              <w:rPr>
                <w:i w:val="1"/>
                <w:sz w:val="19.920000076293945"/>
                <w:szCs w:val="19.920000076293945"/>
              </w:rPr>
            </w:pPr>
            <w:sdt>
              <w:sdtPr>
                <w:tag w:val="goog_rdk_2802"/>
              </w:sdtPr>
              <w:sdtContent>
                <w:del w:author="Thomas Cervone-Richards - NOAA Federal" w:id="247" w:date="2023-07-18T18:37:15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1">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159.59884643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2">
            <w:pPr>
              <w:widowControl w:val="0"/>
              <w:spacing w:after="0" w:line="240" w:lineRule="auto"/>
              <w:jc w:val="center"/>
              <w:rPr>
                <w:sz w:val="19.920000076293945"/>
                <w:szCs w:val="19.920000076293945"/>
              </w:rPr>
            </w:pPr>
            <w:sdt>
              <w:sdtPr>
                <w:tag w:val="goog_rdk_2803"/>
              </w:sdtPr>
              <w:sdtContent>
                <w:commentRangeStart w:id="144"/>
              </w:sdtContent>
            </w:sdt>
            <w:sdt>
              <w:sdtPr>
                <w:tag w:val="goog_rdk_2804"/>
              </w:sdtPr>
              <w:sdtContent>
                <w:commentRangeStart w:id="145"/>
              </w:sdtContent>
            </w:sdt>
            <w:r w:rsidDel="00000000" w:rsidR="00000000" w:rsidRPr="00000000">
              <w:rPr>
                <w:sz w:val="19.920000076293945"/>
                <w:szCs w:val="19.920000076293945"/>
                <w:rtl w:val="0"/>
              </w:rPr>
              <w:t xml:space="preserve">1553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widowControl w:val="0"/>
              <w:spacing w:after="0" w:line="231.23299598693848" w:lineRule="auto"/>
              <w:ind w:left="115.58883666992188" w:right="150.47882080078125" w:firstLine="14.34234619140625"/>
              <w:jc w:val="left"/>
              <w:rPr>
                <w:sz w:val="19.920000076293945"/>
                <w:szCs w:val="19.920000076293945"/>
              </w:rPr>
            </w:pPr>
            <w:r w:rsidDel="00000000" w:rsidR="00000000" w:rsidRPr="00000000">
              <w:rPr>
                <w:sz w:val="19.920000076293945"/>
                <w:szCs w:val="19.920000076293945"/>
                <w:rtl w:val="0"/>
              </w:rPr>
              <w:t xml:space="preserve">For each value of SCAMIN  which is Less than OR </w:t>
            </w:r>
          </w:p>
          <w:p w:rsidR="00000000" w:rsidDel="00000000" w:rsidP="00000000" w:rsidRDefault="00000000" w:rsidRPr="00000000" w14:paraId="00000F84">
            <w:pPr>
              <w:widowControl w:val="0"/>
              <w:spacing w:after="0" w:before="2.810211181640625" w:line="231.23281002044678" w:lineRule="auto"/>
              <w:ind w:left="119.17434692382812" w:right="392.72125244140625" w:firstLine="10.7568359375"/>
              <w:jc w:val="left"/>
              <w:rPr>
                <w:sz w:val="19.920000076293945"/>
                <w:szCs w:val="19.920000076293945"/>
              </w:rPr>
            </w:pPr>
            <w:r w:rsidDel="00000000" w:rsidR="00000000" w:rsidRPr="00000000">
              <w:rPr>
                <w:sz w:val="19.920000076293945"/>
                <w:szCs w:val="19.920000076293945"/>
                <w:rtl w:val="0"/>
              </w:rPr>
              <w:t xml:space="preserve">Equal to the compilation  scale of the data for the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widowControl w:val="0"/>
              <w:spacing w:after="0" w:line="231.23299598693848" w:lineRule="auto"/>
              <w:ind w:left="115.5889892578125" w:right="236.93603515625" w:firstLine="6.9720458984375"/>
              <w:jc w:val="left"/>
              <w:rPr>
                <w:sz w:val="19.920000076293945"/>
                <w:szCs w:val="19.920000076293945"/>
              </w:rPr>
            </w:pPr>
            <w:r w:rsidDel="00000000" w:rsidR="00000000" w:rsidRPr="00000000">
              <w:rPr>
                <w:sz w:val="19.920000076293945"/>
                <w:szCs w:val="19.920000076293945"/>
                <w:rtl w:val="0"/>
              </w:rPr>
              <w:t xml:space="preserve">SCAMIN value less  than or equal to  </w:t>
            </w:r>
          </w:p>
          <w:p w:rsidR="00000000" w:rsidDel="00000000" w:rsidP="00000000" w:rsidRDefault="00000000" w:rsidRPr="00000000" w14:paraId="00000F86">
            <w:pPr>
              <w:widowControl w:val="0"/>
              <w:spacing w:after="0" w:before="2.810211181640625"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compilation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SCAMIN  </w:t>
            </w:r>
          </w:p>
          <w:p w:rsidR="00000000" w:rsidDel="00000000" w:rsidP="00000000" w:rsidRDefault="00000000" w:rsidRPr="00000000" w14:paraId="00000F88">
            <w:pPr>
              <w:widowControl w:val="0"/>
              <w:spacing w:after="0" w:line="240" w:lineRule="auto"/>
              <w:ind w:left="114.3939208984375" w:firstLine="0"/>
              <w:jc w:val="left"/>
              <w:rPr>
                <w:sz w:val="19.920000076293945"/>
                <w:szCs w:val="19.920000076293945"/>
              </w:rPr>
            </w:pPr>
            <w:r w:rsidDel="00000000" w:rsidR="00000000" w:rsidRPr="00000000">
              <w:rPr>
                <w:sz w:val="19.920000076293945"/>
                <w:szCs w:val="19.920000076293945"/>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9">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2.2.6 and 2.2.7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F8B">
            <w:pPr>
              <w:widowControl w:val="0"/>
              <w:spacing w:after="0" w:line="240" w:lineRule="auto"/>
              <w:jc w:val="center"/>
              <w:rPr>
                <w:sz w:val="19.920000076293945"/>
                <w:szCs w:val="19.920000076293945"/>
              </w:rPr>
            </w:pPr>
            <w:commentRangeEnd w:id="144"/>
            <w:r w:rsidDel="00000000" w:rsidR="00000000" w:rsidRPr="00000000">
              <w:commentReference w:id="144"/>
            </w:r>
            <w:commentRangeEnd w:id="145"/>
            <w:r w:rsidDel="00000000" w:rsidR="00000000" w:rsidRPr="00000000">
              <w:commentReference w:id="145"/>
            </w:r>
            <w:r w:rsidDel="00000000" w:rsidR="00000000" w:rsidRPr="00000000">
              <w:rPr>
                <w:rtl w:val="0"/>
              </w:rPr>
            </w:r>
          </w:p>
        </w:tc>
      </w:tr>
      <w:tr>
        <w:trPr>
          <w:cantSplit w:val="0"/>
          <w:trHeight w:val="700.80123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C">
            <w:pPr>
              <w:widowControl w:val="0"/>
              <w:spacing w:after="0" w:line="240" w:lineRule="auto"/>
              <w:jc w:val="center"/>
              <w:rPr>
                <w:sz w:val="19.920000076293945"/>
                <w:szCs w:val="19.920000076293945"/>
              </w:rPr>
            </w:pPr>
            <w:sdt>
              <w:sdtPr>
                <w:tag w:val="goog_rdk_2806"/>
              </w:sdtPr>
              <w:sdtContent>
                <w:del w:author="Thomas Cervone-Richards - NOAA Federal" w:id="248" w:date="2023-10-17T15:54:26Z">
                  <w:r w:rsidDel="00000000" w:rsidR="00000000" w:rsidRPr="00000000">
                    <w:rPr>
                      <w:sz w:val="19.920000076293945"/>
                      <w:szCs w:val="19.920000076293945"/>
                      <w:rtl w:val="0"/>
                    </w:rPr>
                    <w:delText xml:space="preserve">1554a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D">
            <w:pPr>
              <w:widowControl w:val="0"/>
              <w:spacing w:after="0" w:line="231.23276710510254" w:lineRule="auto"/>
              <w:ind w:left="119.77203369140625" w:right="282.747802734375" w:firstLine="10.159149169921875"/>
              <w:jc w:val="left"/>
              <w:rPr>
                <w:sz w:val="19.920000076293945"/>
                <w:szCs w:val="19.920000076293945"/>
              </w:rPr>
            </w:pPr>
            <w:sdt>
              <w:sdtPr>
                <w:tag w:val="goog_rdk_2808"/>
              </w:sdtPr>
              <w:sdtContent>
                <w:del w:author="Thomas Cervone-Richards - NOAA Federal" w:id="248" w:date="2023-10-17T15:54:26Z">
                  <w:r w:rsidDel="00000000" w:rsidR="00000000" w:rsidRPr="00000000">
                    <w:rPr>
                      <w:sz w:val="19.920000076293945"/>
                      <w:szCs w:val="19.920000076293945"/>
                      <w:rtl w:val="0"/>
                    </w:rPr>
                    <w:delText xml:space="preserve">For each </w:delText>
                  </w:r>
                </w:del>
                <w:sdt>
                  <w:sdtPr>
                    <w:tag w:val="goog_rdk_2809"/>
                  </w:sdtPr>
                  <w:sdtContent>
                    <w:commentRangeStart w:id="146"/>
                  </w:sdtContent>
                </w:sdt>
                <w:del w:author="Thomas Cervone-Richards - NOAA Federal" w:id="248" w:date="2023-10-17T15:54:26Z">
                  <w:sdt>
                    <w:sdtPr>
                      <w:tag w:val="goog_rdk_2810"/>
                    </w:sdtPr>
                    <w:sdtContent>
                      <w:commentRangeStart w:id="147"/>
                    </w:sdtContent>
                  </w:sdt>
                  <w:r w:rsidDel="00000000" w:rsidR="00000000" w:rsidRPr="00000000">
                    <w:rPr>
                      <w:sz w:val="19.920000076293945"/>
                      <w:szCs w:val="19.920000076293945"/>
                      <w:rtl w:val="0"/>
                    </w:rPr>
                    <w:delText xml:space="preserve">Group 1 </w:delText>
                  </w:r>
                  <w:commentRangeEnd w:id="146"/>
                  <w:r w:rsidDel="00000000" w:rsidR="00000000" w:rsidRPr="00000000">
                    <w:commentReference w:id="146"/>
                  </w:r>
                  <w:commentRangeEnd w:id="147"/>
                  <w:r w:rsidDel="00000000" w:rsidR="00000000" w:rsidRPr="00000000">
                    <w:commentReference w:id="147"/>
                  </w:r>
                  <w:r w:rsidDel="00000000" w:rsidR="00000000" w:rsidRPr="00000000">
                    <w:rPr>
                      <w:sz w:val="19.920000076293945"/>
                      <w:szCs w:val="19.920000076293945"/>
                      <w:rtl w:val="0"/>
                    </w:rPr>
                    <w:delText xml:space="preserve">feature  object where SCAMIN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E">
            <w:pPr>
              <w:widowControl w:val="0"/>
              <w:spacing w:after="0" w:line="231.23270988464355" w:lineRule="auto"/>
              <w:ind w:left="119.97161865234375" w:right="171.9964599609375" w:firstLine="2.58941650390625"/>
              <w:jc w:val="left"/>
              <w:rPr>
                <w:sz w:val="19.920000076293945"/>
                <w:szCs w:val="19.920000076293945"/>
              </w:rPr>
            </w:pPr>
            <w:sdt>
              <w:sdtPr>
                <w:tag w:val="goog_rdk_2812"/>
              </w:sdtPr>
              <w:sdtContent>
                <w:del w:author="Thomas Cervone-Richards - NOAA Federal" w:id="248" w:date="2023-10-17T15:54:26Z">
                  <w:r w:rsidDel="00000000" w:rsidR="00000000" w:rsidRPr="00000000">
                    <w:rPr>
                      <w:sz w:val="19.920000076293945"/>
                      <w:szCs w:val="19.920000076293945"/>
                      <w:rtl w:val="0"/>
                    </w:rPr>
                    <w:delText xml:space="preserve">SCAMIN present for  a Group 1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widowControl w:val="0"/>
              <w:spacing w:after="0" w:line="240" w:lineRule="auto"/>
              <w:ind w:left="130.32958984375" w:firstLine="0"/>
              <w:jc w:val="left"/>
              <w:rPr>
                <w:sz w:val="19.920000076293945"/>
                <w:szCs w:val="19.920000076293945"/>
              </w:rPr>
            </w:pPr>
            <w:sdt>
              <w:sdtPr>
                <w:tag w:val="goog_rdk_2814"/>
              </w:sdtPr>
              <w:sdtContent>
                <w:del w:author="Thomas Cervone-Richards - NOAA Federal" w:id="248" w:date="2023-10-17T15:54:26Z">
                  <w:r w:rsidDel="00000000" w:rsidR="00000000" w:rsidRPr="00000000">
                    <w:rPr>
                      <w:sz w:val="19.920000076293945"/>
                      <w:szCs w:val="19.920000076293945"/>
                      <w:rtl w:val="0"/>
                    </w:rPr>
                    <w:delText xml:space="preserve">Remove SCAMIN.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widowControl w:val="0"/>
              <w:spacing w:after="0" w:line="240" w:lineRule="auto"/>
              <w:ind w:left="117.9791259765625" w:firstLine="0"/>
              <w:jc w:val="left"/>
              <w:rPr>
                <w:sz w:val="19.920000076293945"/>
                <w:szCs w:val="19.920000076293945"/>
              </w:rPr>
            </w:pPr>
            <w:sdt>
              <w:sdtPr>
                <w:tag w:val="goog_rdk_2816"/>
              </w:sdtPr>
              <w:sdtContent>
                <w:del w:author="Thomas Cervone-Richards - NOAA Federal" w:id="248" w:date="2023-10-17T15:54:26Z">
                  <w:r w:rsidDel="00000000" w:rsidR="00000000" w:rsidRPr="00000000">
                    <w:rPr>
                      <w:sz w:val="19.920000076293945"/>
                      <w:szCs w:val="19.920000076293945"/>
                      <w:rtl w:val="0"/>
                    </w:rPr>
                    <w:delText xml:space="preserve">2.2.7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1">
            <w:pPr>
              <w:widowControl w:val="0"/>
              <w:spacing w:after="0" w:line="240" w:lineRule="auto"/>
              <w:jc w:val="center"/>
              <w:rPr>
                <w:sz w:val="19.920000076293945"/>
                <w:szCs w:val="19.920000076293945"/>
              </w:rPr>
            </w:pPr>
            <w:sdt>
              <w:sdtPr>
                <w:tag w:val="goog_rdk_2818"/>
              </w:sdtPr>
              <w:sdtContent>
                <w:del w:author="Thomas Cervone-Richards - NOAA Federal" w:id="248" w:date="2023-10-17T15:54:26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2">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0F93">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F94">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0F95">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0F96">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43 </w:t>
      </w:r>
    </w:p>
    <w:tbl>
      <w:tblPr>
        <w:tblStyle w:val="Table34"/>
        <w:tblW w:w="10470.0" w:type="dxa"/>
        <w:jc w:val="left"/>
        <w:tblInd w:w="-86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415"/>
        <w:gridCol w:w="2580"/>
        <w:gridCol w:w="2190"/>
        <w:gridCol w:w="1110"/>
        <w:gridCol w:w="525"/>
        <w:gridCol w:w="780"/>
        <w:tblGridChange w:id="0">
          <w:tblGrid>
            <w:gridCol w:w="870"/>
            <w:gridCol w:w="2415"/>
            <w:gridCol w:w="2580"/>
            <w:gridCol w:w="2190"/>
            <w:gridCol w:w="1110"/>
            <w:gridCol w:w="525"/>
            <w:gridCol w:w="780"/>
          </w:tblGrid>
        </w:tblGridChange>
      </w:tblGrid>
      <w:tr>
        <w:trPr>
          <w:cantSplit w:val="0"/>
          <w:trHeight w:val="51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7">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1554b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widowControl w:val="0"/>
              <w:spacing w:after="0" w:line="240" w:lineRule="auto"/>
              <w:ind w:left="129.93118286132812" w:firstLine="0"/>
              <w:jc w:val="left"/>
              <w:rPr>
                <w:sz w:val="19.920000076293945"/>
                <w:szCs w:val="19.920000076293945"/>
              </w:rPr>
            </w:pPr>
            <w:r w:rsidDel="00000000" w:rsidR="00000000" w:rsidRPr="00000000">
              <w:rPr>
                <w:sz w:val="19.920000076293945"/>
                <w:szCs w:val="19.920000076293945"/>
                <w:rtl w:val="0"/>
              </w:rPr>
              <w:t xml:space="preserve">For each meta object  </w:t>
            </w:r>
          </w:p>
          <w:p w:rsidR="00000000" w:rsidDel="00000000" w:rsidP="00000000" w:rsidRDefault="00000000" w:rsidRPr="00000000" w14:paraId="00000F99">
            <w:pPr>
              <w:widowControl w:val="0"/>
              <w:spacing w:after="0" w:line="240" w:lineRule="auto"/>
              <w:ind w:left="115.58883666992188" w:firstLine="0"/>
              <w:jc w:val="left"/>
              <w:rPr>
                <w:sz w:val="19.920000076293945"/>
                <w:szCs w:val="19.920000076293945"/>
              </w:rPr>
            </w:pPr>
            <w:r w:rsidDel="00000000" w:rsidR="00000000" w:rsidRPr="00000000">
              <w:rPr>
                <w:sz w:val="19.920000076293945"/>
                <w:szCs w:val="19.920000076293945"/>
                <w:rtl w:val="0"/>
              </w:rPr>
              <w:t xml:space="preserve">where SCAMIN is 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F9A">
            <w:pPr>
              <w:widowControl w:val="0"/>
              <w:spacing w:after="0" w:line="231.63326740264893" w:lineRule="auto"/>
              <w:ind w:left="119.97161865234375" w:right="171.9964599609375" w:firstLine="2.58941650390625"/>
              <w:jc w:val="left"/>
              <w:rPr>
                <w:sz w:val="19.920000076293945"/>
                <w:szCs w:val="19.920000076293945"/>
              </w:rPr>
            </w:pPr>
            <w:r w:rsidDel="00000000" w:rsidR="00000000" w:rsidRPr="00000000">
              <w:rPr>
                <w:sz w:val="19.920000076293945"/>
                <w:szCs w:val="19.920000076293945"/>
                <w:rtl w:val="0"/>
              </w:rPr>
              <w:t xml:space="preserve">SCAMIN present for  a meta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SCAMIN.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F9E">
            <w:pPr>
              <w:widowControl w:val="0"/>
              <w:spacing w:after="0" w:line="240" w:lineRule="auto"/>
              <w:jc w:val="center"/>
              <w:rPr>
                <w:sz w:val="19.920000076293945"/>
                <w:szCs w:val="19.920000076293945"/>
              </w:rPr>
            </w:pPr>
            <w:sdt>
              <w:sdtPr>
                <w:tag w:val="goog_rdk_2820"/>
              </w:sdtPr>
              <w:sdtContent>
                <w:ins w:author="Thomas Cervone-Richards - NOAA Federal" w:id="249" w:date="2023-10-24T15:28:1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F">
            <w:pPr>
              <w:widowControl w:val="0"/>
              <w:spacing w:after="0" w:line="240" w:lineRule="auto"/>
              <w:jc w:val="center"/>
              <w:rPr>
                <w:strike w:val="1"/>
                <w:sz w:val="19.920000076293945"/>
                <w:szCs w:val="19.920000076293945"/>
              </w:rPr>
            </w:pPr>
            <w:sdt>
              <w:sdtPr>
                <w:tag w:val="goog_rdk_2822"/>
              </w:sdtPr>
              <w:sdtContent>
                <w:del w:author="Thomas Cervone-Richards - NOAA Federal" w:id="250" w:date="2023-07-18T18:44:26Z">
                  <w:r w:rsidDel="00000000" w:rsidR="00000000" w:rsidRPr="00000000">
                    <w:rPr>
                      <w:strike w:val="1"/>
                      <w:sz w:val="19.920000076293945"/>
                      <w:szCs w:val="19.920000076293945"/>
                      <w:rtl w:val="0"/>
                    </w:rPr>
                    <w:delText xml:space="preserve">1555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widowControl w:val="0"/>
              <w:spacing w:after="0" w:line="240" w:lineRule="auto"/>
              <w:ind w:left="134.31365966796875" w:firstLine="0"/>
              <w:jc w:val="left"/>
              <w:rPr>
                <w:i w:val="1"/>
                <w:sz w:val="19.920000076293945"/>
                <w:szCs w:val="19.920000076293945"/>
              </w:rPr>
            </w:pPr>
            <w:sdt>
              <w:sdtPr>
                <w:tag w:val="goog_rdk_2824"/>
              </w:sdtPr>
              <w:sdtContent>
                <w:del w:author="Thomas Cervone-Richards - NOAA Federal" w:id="250" w:date="2023-07-18T18:44:26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5">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6">
            <w:pPr>
              <w:widowControl w:val="0"/>
              <w:spacing w:after="0" w:line="240" w:lineRule="auto"/>
              <w:jc w:val="center"/>
              <w:rPr>
                <w:strike w:val="1"/>
                <w:sz w:val="19.920000076293945"/>
                <w:szCs w:val="19.920000076293945"/>
              </w:rPr>
            </w:pPr>
            <w:sdt>
              <w:sdtPr>
                <w:tag w:val="goog_rdk_2826"/>
              </w:sdtPr>
              <w:sdtContent>
                <w:del w:author="Thomas Cervone-Richards - NOAA Federal" w:id="250" w:date="2023-07-18T18:44:26Z">
                  <w:r w:rsidDel="00000000" w:rsidR="00000000" w:rsidRPr="00000000">
                    <w:rPr>
                      <w:strike w:val="1"/>
                      <w:sz w:val="19.920000076293945"/>
                      <w:szCs w:val="19.920000076293945"/>
                      <w:rtl w:val="0"/>
                    </w:rPr>
                    <w:delText xml:space="preserve">1556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7">
            <w:pPr>
              <w:widowControl w:val="0"/>
              <w:spacing w:after="0" w:line="240" w:lineRule="auto"/>
              <w:ind w:left="134.31365966796875" w:firstLine="0"/>
              <w:jc w:val="left"/>
              <w:rPr>
                <w:i w:val="1"/>
                <w:sz w:val="19.920000076293945"/>
                <w:szCs w:val="19.920000076293945"/>
              </w:rPr>
            </w:pPr>
            <w:sdt>
              <w:sdtPr>
                <w:tag w:val="goog_rdk_2828"/>
              </w:sdtPr>
              <w:sdtContent>
                <w:del w:author="Thomas Cervone-Richards - NOAA Federal" w:id="250" w:date="2023-07-18T18:44:26Z">
                  <w:r w:rsidDel="00000000" w:rsidR="00000000" w:rsidRPr="00000000">
                    <w:rPr>
                      <w:i w:val="1"/>
                      <w:sz w:val="19.920000076293945"/>
                      <w:szCs w:val="19.920000076293945"/>
                      <w:rtl w:val="0"/>
                    </w:rPr>
                    <w:delText xml:space="preserve">Check renumbered 1022.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AD">
            <w:pPr>
              <w:widowControl w:val="0"/>
              <w:spacing w:after="0" w:line="240" w:lineRule="auto"/>
              <w:jc w:val="center"/>
              <w:rPr>
                <w:sz w:val="19.920000076293945"/>
                <w:szCs w:val="19.920000076293945"/>
              </w:rPr>
            </w:pPr>
            <w:sdt>
              <w:sdtPr>
                <w:tag w:val="goog_rdk_2830"/>
              </w:sdtPr>
              <w:sdtContent>
                <w:del w:author="Thomas Cervone-Richards - NOAA Federal" w:id="251" w:date="2023-07-18T18:45:08Z">
                  <w:r w:rsidDel="00000000" w:rsidR="00000000" w:rsidRPr="00000000">
                    <w:rPr>
                      <w:sz w:val="19.920000076293945"/>
                      <w:szCs w:val="19.920000076293945"/>
                      <w:rtl w:val="0"/>
                    </w:rPr>
                    <w:delText xml:space="preserve">1557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33"/>
            </w:sdtPr>
            <w:sdtContent>
              <w:p w:rsidR="00000000" w:rsidDel="00000000" w:rsidP="00000000" w:rsidRDefault="00000000" w:rsidRPr="00000000" w14:paraId="00000FAE">
                <w:pPr>
                  <w:widowControl w:val="0"/>
                  <w:spacing w:after="0" w:line="231.23205184936523" w:lineRule="auto"/>
                  <w:ind w:left="119.77203369140625" w:right="159.34051513671875" w:firstLine="10.159149169921875"/>
                  <w:jc w:val="left"/>
                  <w:rPr>
                    <w:del w:author="Thomas Cervone-Richards - NOAA Federal" w:id="251" w:date="2023-07-18T18:45:08Z"/>
                    <w:sz w:val="19.920000076293945"/>
                    <w:szCs w:val="19.920000076293945"/>
                  </w:rPr>
                </w:pPr>
                <w:sdt>
                  <w:sdtPr>
                    <w:tag w:val="goog_rdk_2832"/>
                  </w:sdtPr>
                  <w:sdtContent>
                    <w:del w:author="Thomas Cervone-Richards - NOAA Federal" w:id="251" w:date="2023-07-18T18:45:08Z">
                      <w:r w:rsidDel="00000000" w:rsidR="00000000" w:rsidRPr="00000000">
                        <w:rPr>
                          <w:sz w:val="19.920000076293945"/>
                          <w:szCs w:val="19.920000076293945"/>
                          <w:rtl w:val="0"/>
                        </w:rPr>
                        <w:delText xml:space="preserve">For each T_HMON feature  object where T_MTOD is  Not equal to 1 (simplified  harmonic method of tidal  prediction) OR 2 (full  </w:delText>
                      </w:r>
                    </w:del>
                  </w:sdtContent>
                </w:sdt>
              </w:p>
            </w:sdtContent>
          </w:sdt>
          <w:p w:rsidR="00000000" w:rsidDel="00000000" w:rsidP="00000000" w:rsidRDefault="00000000" w:rsidRPr="00000000" w14:paraId="00000FAF">
            <w:pPr>
              <w:widowControl w:val="0"/>
              <w:spacing w:after="0" w:before="5.211181640625" w:line="228.82407188415527" w:lineRule="auto"/>
              <w:ind w:left="124.3536376953125" w:right="338.3245849609375" w:firstLine="1.39434814453125"/>
              <w:jc w:val="left"/>
              <w:rPr>
                <w:sz w:val="19.920000076293945"/>
                <w:szCs w:val="19.920000076293945"/>
              </w:rPr>
            </w:pPr>
            <w:sdt>
              <w:sdtPr>
                <w:tag w:val="goog_rdk_2834"/>
              </w:sdtPr>
              <w:sdtContent>
                <w:del w:author="Thomas Cervone-Richards - NOAA Federal" w:id="251" w:date="2023-07-18T18:45:08Z">
                  <w:r w:rsidDel="00000000" w:rsidR="00000000" w:rsidRPr="00000000">
                    <w:rPr>
                      <w:sz w:val="19.920000076293945"/>
                      <w:szCs w:val="19.920000076293945"/>
                      <w:rtl w:val="0"/>
                    </w:rPr>
                    <w:delText xml:space="preserve">harmonic method of tidal  prediction).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37"/>
            </w:sdtPr>
            <w:sdtContent>
              <w:p w:rsidR="00000000" w:rsidDel="00000000" w:rsidP="00000000" w:rsidRDefault="00000000" w:rsidRPr="00000000" w14:paraId="00000FB0">
                <w:pPr>
                  <w:widowControl w:val="0"/>
                  <w:spacing w:after="0" w:line="240" w:lineRule="auto"/>
                  <w:ind w:left="130.92742919921875" w:firstLine="0"/>
                  <w:jc w:val="left"/>
                  <w:rPr>
                    <w:del w:author="Thomas Cervone-Richards - NOAA Federal" w:id="251" w:date="2023-07-18T18:45:08Z"/>
                    <w:sz w:val="19.920000076293945"/>
                    <w:szCs w:val="19.920000076293945"/>
                  </w:rPr>
                </w:pPr>
                <w:sdt>
                  <w:sdtPr>
                    <w:tag w:val="goog_rdk_2836"/>
                  </w:sdtPr>
                  <w:sdtContent>
                    <w:del w:author="Thomas Cervone-Richards - NOAA Federal" w:id="251" w:date="2023-07-18T18:45:08Z">
                      <w:r w:rsidDel="00000000" w:rsidR="00000000" w:rsidRPr="00000000">
                        <w:rPr>
                          <w:sz w:val="19.920000076293945"/>
                          <w:szCs w:val="19.920000076293945"/>
                          <w:rtl w:val="0"/>
                        </w:rPr>
                        <w:delText xml:space="preserve">Invalid value of  </w:delText>
                      </w:r>
                    </w:del>
                  </w:sdtContent>
                </w:sdt>
              </w:p>
            </w:sdtContent>
          </w:sdt>
          <w:sdt>
            <w:sdtPr>
              <w:tag w:val="goog_rdk_2839"/>
            </w:sdtPr>
            <w:sdtContent>
              <w:p w:rsidR="00000000" w:rsidDel="00000000" w:rsidP="00000000" w:rsidRDefault="00000000" w:rsidRPr="00000000" w14:paraId="00000FB1">
                <w:pPr>
                  <w:widowControl w:val="0"/>
                  <w:spacing w:after="0" w:line="240" w:lineRule="auto"/>
                  <w:ind w:left="115.5889892578125" w:firstLine="0"/>
                  <w:jc w:val="left"/>
                  <w:rPr>
                    <w:del w:author="Thomas Cervone-Richards - NOAA Federal" w:id="251" w:date="2023-07-18T18:45:08Z"/>
                    <w:sz w:val="19.920000076293945"/>
                    <w:szCs w:val="19.920000076293945"/>
                  </w:rPr>
                </w:pPr>
                <w:sdt>
                  <w:sdtPr>
                    <w:tag w:val="goog_rdk_2838"/>
                  </w:sdtPr>
                  <w:sdtContent>
                    <w:del w:author="Thomas Cervone-Richards - NOAA Federal" w:id="251" w:date="2023-07-18T18:45:08Z">
                      <w:r w:rsidDel="00000000" w:rsidR="00000000" w:rsidRPr="00000000">
                        <w:rPr>
                          <w:sz w:val="19.920000076293945"/>
                          <w:szCs w:val="19.920000076293945"/>
                          <w:rtl w:val="0"/>
                        </w:rPr>
                        <w:delText xml:space="preserve">T_MTOD for  </w:delText>
                      </w:r>
                    </w:del>
                  </w:sdtContent>
                </w:sdt>
              </w:p>
            </w:sdtContent>
          </w:sdt>
          <w:p w:rsidR="00000000" w:rsidDel="00000000" w:rsidP="00000000" w:rsidRDefault="00000000" w:rsidRPr="00000000" w14:paraId="00000FB2">
            <w:pPr>
              <w:widowControl w:val="0"/>
              <w:spacing w:after="0" w:line="240" w:lineRule="auto"/>
              <w:ind w:left="115.5889892578125" w:firstLine="0"/>
              <w:jc w:val="left"/>
              <w:rPr>
                <w:sz w:val="19.920000076293945"/>
                <w:szCs w:val="19.920000076293945"/>
              </w:rPr>
            </w:pPr>
            <w:sdt>
              <w:sdtPr>
                <w:tag w:val="goog_rdk_2840"/>
              </w:sdtPr>
              <w:sdtContent>
                <w:del w:author="Thomas Cervone-Richards - NOAA Federal" w:id="251" w:date="2023-07-18T18:45:08Z">
                  <w:r w:rsidDel="00000000" w:rsidR="00000000" w:rsidRPr="00000000">
                    <w:rPr>
                      <w:sz w:val="19.920000076293945"/>
                      <w:szCs w:val="19.920000076293945"/>
                      <w:rtl w:val="0"/>
                    </w:rPr>
                    <w:delText xml:space="preserve">T_HMON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43"/>
            </w:sdtPr>
            <w:sdtContent>
              <w:p w:rsidR="00000000" w:rsidDel="00000000" w:rsidP="00000000" w:rsidRDefault="00000000" w:rsidRPr="00000000" w14:paraId="00000FB3">
                <w:pPr>
                  <w:widowControl w:val="0"/>
                  <w:spacing w:after="0" w:line="231.2314224243164" w:lineRule="auto"/>
                  <w:ind w:left="115.5889892578125" w:right="165.194091796875" w:firstLine="6.9720458984375"/>
                  <w:jc w:val="left"/>
                  <w:rPr>
                    <w:del w:author="Thomas Cervone-Richards - NOAA Federal" w:id="251" w:date="2023-07-18T18:45:08Z"/>
                    <w:sz w:val="19.920000076293945"/>
                    <w:szCs w:val="19.920000076293945"/>
                  </w:rPr>
                </w:pPr>
                <w:sdt>
                  <w:sdtPr>
                    <w:tag w:val="goog_rdk_2842"/>
                  </w:sdtPr>
                  <w:sdtContent>
                    <w:del w:author="Thomas Cervone-Richards - NOAA Federal" w:id="251" w:date="2023-07-18T18:45:08Z">
                      <w:r w:rsidDel="00000000" w:rsidR="00000000" w:rsidRPr="00000000">
                        <w:rPr>
                          <w:sz w:val="19.920000076293945"/>
                          <w:szCs w:val="19.920000076293945"/>
                          <w:rtl w:val="0"/>
                        </w:rPr>
                        <w:delText xml:space="preserve">Set value of T_MTOD  to 1 (simplified  </w:delText>
                      </w:r>
                    </w:del>
                  </w:sdtContent>
                </w:sdt>
              </w:p>
            </w:sdtContent>
          </w:sdt>
          <w:p w:rsidR="00000000" w:rsidDel="00000000" w:rsidP="00000000" w:rsidRDefault="00000000" w:rsidRPr="00000000" w14:paraId="00000FB4">
            <w:pPr>
              <w:widowControl w:val="0"/>
              <w:spacing w:after="0" w:before="5.211181640625" w:line="231.23223781585693" w:lineRule="auto"/>
              <w:ind w:left="115.5889892578125" w:right="179.3377685546875" w:firstLine="10.1593017578125"/>
              <w:jc w:val="left"/>
              <w:rPr>
                <w:sz w:val="19.920000076293945"/>
                <w:szCs w:val="19.920000076293945"/>
              </w:rPr>
            </w:pPr>
            <w:sdt>
              <w:sdtPr>
                <w:tag w:val="goog_rdk_2844"/>
              </w:sdtPr>
              <w:sdtContent>
                <w:del w:author="Thomas Cervone-Richards - NOAA Federal" w:id="251" w:date="2023-07-18T18:45:08Z">
                  <w:r w:rsidDel="00000000" w:rsidR="00000000" w:rsidRPr="00000000">
                    <w:rPr>
                      <w:sz w:val="19.920000076293945"/>
                      <w:szCs w:val="19.920000076293945"/>
                      <w:rtl w:val="0"/>
                    </w:rPr>
                    <w:delText xml:space="preserve">harmonic method of  tidal prediction) or 2  (full harmonic method  of tidal prediction).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5">
            <w:pPr>
              <w:widowControl w:val="0"/>
              <w:spacing w:after="0" w:line="240" w:lineRule="auto"/>
              <w:ind w:left="119.57275390625" w:firstLine="0"/>
              <w:jc w:val="left"/>
              <w:rPr>
                <w:sz w:val="19.920000076293945"/>
                <w:szCs w:val="19.920000076293945"/>
              </w:rPr>
            </w:pPr>
            <w:sdt>
              <w:sdtPr>
                <w:tag w:val="goog_rdk_2846"/>
              </w:sdtPr>
              <w:sdtContent>
                <w:del w:author="Thomas Cervone-Richards - NOAA Federal" w:id="251" w:date="2023-07-18T18:45:08Z">
                  <w:r w:rsidDel="00000000" w:rsidR="00000000" w:rsidRPr="00000000">
                    <w:rPr>
                      <w:sz w:val="19.920000076293945"/>
                      <w:szCs w:val="19.920000076293945"/>
                      <w:rtl w:val="0"/>
                    </w:rPr>
                    <w:delText xml:space="preserve">3.2.2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widowControl w:val="0"/>
              <w:spacing w:after="0" w:line="240" w:lineRule="auto"/>
              <w:jc w:val="center"/>
              <w:rPr>
                <w:sz w:val="19.920000076293945"/>
                <w:szCs w:val="19.920000076293945"/>
              </w:rPr>
            </w:pPr>
            <w:sdt>
              <w:sdtPr>
                <w:tag w:val="goog_rdk_2848"/>
              </w:sdtPr>
              <w:sdtContent>
                <w:del w:author="Thomas Cervone-Richards - NOAA Federal" w:id="251" w:date="2023-07-18T18:45:0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2.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B8">
            <w:pPr>
              <w:widowControl w:val="0"/>
              <w:spacing w:after="0" w:line="240" w:lineRule="auto"/>
              <w:jc w:val="center"/>
              <w:rPr>
                <w:sz w:val="19.920000076293945"/>
                <w:szCs w:val="19.920000076293945"/>
              </w:rPr>
            </w:pPr>
            <w:sdt>
              <w:sdtPr>
                <w:tag w:val="goog_rdk_2850"/>
              </w:sdtPr>
              <w:sdtContent>
                <w:del w:author="Thomas Cervone-Richards - NOAA Federal" w:id="252" w:date="2023-07-18T18:48:19Z">
                  <w:r w:rsidDel="00000000" w:rsidR="00000000" w:rsidRPr="00000000">
                    <w:rPr>
                      <w:sz w:val="19.920000076293945"/>
                      <w:szCs w:val="19.920000076293945"/>
                      <w:rtl w:val="0"/>
                    </w:rPr>
                    <w:delText xml:space="preserve">1558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53"/>
            </w:sdtPr>
            <w:sdtContent>
              <w:p w:rsidR="00000000" w:rsidDel="00000000" w:rsidP="00000000" w:rsidRDefault="00000000" w:rsidRPr="00000000" w14:paraId="00000FB9">
                <w:pPr>
                  <w:widowControl w:val="0"/>
                  <w:spacing w:after="0" w:line="231.23223781585693" w:lineRule="auto"/>
                  <w:ind w:left="119.77203369140625" w:right="172.1917724609375" w:firstLine="10.159149169921875"/>
                  <w:jc w:val="left"/>
                  <w:rPr>
                    <w:del w:author="Thomas Cervone-Richards - NOAA Federal" w:id="252" w:date="2023-07-18T18:48:19Z"/>
                    <w:sz w:val="19.920000076293945"/>
                    <w:szCs w:val="19.920000076293945"/>
                  </w:rPr>
                </w:pPr>
                <w:sdt>
                  <w:sdtPr>
                    <w:tag w:val="goog_rdk_2852"/>
                  </w:sdtPr>
                  <w:sdtContent>
                    <w:del w:author="Thomas Cervone-Richards - NOAA Federal" w:id="252" w:date="2023-07-18T18:48:19Z">
                      <w:r w:rsidDel="00000000" w:rsidR="00000000" w:rsidRPr="00000000">
                        <w:rPr>
                          <w:sz w:val="19.920000076293945"/>
                          <w:szCs w:val="19.920000076293945"/>
                          <w:rtl w:val="0"/>
                        </w:rPr>
                        <w:delText xml:space="preserve">For each T_NHMN feature  object where T_MTOD is  Not equal to 3 (time and  height difference non </w:delText>
                      </w:r>
                    </w:del>
                  </w:sdtContent>
                </w:sdt>
              </w:p>
            </w:sdtContent>
          </w:sdt>
          <w:p w:rsidR="00000000" w:rsidDel="00000000" w:rsidP="00000000" w:rsidRDefault="00000000" w:rsidRPr="00000000" w14:paraId="00000FBA">
            <w:pPr>
              <w:widowControl w:val="0"/>
              <w:spacing w:after="0" w:before="5.809326171875" w:line="240" w:lineRule="auto"/>
              <w:ind w:left="125.74798583984375" w:firstLine="0"/>
              <w:jc w:val="left"/>
              <w:rPr>
                <w:sz w:val="19.920000076293945"/>
                <w:szCs w:val="19.920000076293945"/>
              </w:rPr>
            </w:pPr>
            <w:sdt>
              <w:sdtPr>
                <w:tag w:val="goog_rdk_2854"/>
              </w:sdtPr>
              <w:sdtContent>
                <w:del w:author="Thomas Cervone-Richards - NOAA Federal" w:id="252" w:date="2023-07-18T18:48:19Z">
                  <w:r w:rsidDel="00000000" w:rsidR="00000000" w:rsidRPr="00000000">
                    <w:rPr>
                      <w:sz w:val="19.920000076293945"/>
                      <w:szCs w:val="19.920000076293945"/>
                      <w:rtl w:val="0"/>
                    </w:rPr>
                    <w:delText xml:space="preserve">harmonic method).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57"/>
            </w:sdtPr>
            <w:sdtContent>
              <w:p w:rsidR="00000000" w:rsidDel="00000000" w:rsidP="00000000" w:rsidRDefault="00000000" w:rsidRPr="00000000" w14:paraId="00000FBB">
                <w:pPr>
                  <w:widowControl w:val="0"/>
                  <w:spacing w:after="0" w:line="240" w:lineRule="auto"/>
                  <w:ind w:left="130.92742919921875" w:firstLine="0"/>
                  <w:jc w:val="left"/>
                  <w:rPr>
                    <w:del w:author="Thomas Cervone-Richards - NOAA Federal" w:id="252" w:date="2023-07-18T18:48:19Z"/>
                    <w:sz w:val="19.920000076293945"/>
                    <w:szCs w:val="19.920000076293945"/>
                  </w:rPr>
                </w:pPr>
                <w:sdt>
                  <w:sdtPr>
                    <w:tag w:val="goog_rdk_2856"/>
                  </w:sdtPr>
                  <w:sdtContent>
                    <w:del w:author="Thomas Cervone-Richards - NOAA Federal" w:id="252" w:date="2023-07-18T18:48:19Z">
                      <w:r w:rsidDel="00000000" w:rsidR="00000000" w:rsidRPr="00000000">
                        <w:rPr>
                          <w:sz w:val="19.920000076293945"/>
                          <w:szCs w:val="19.920000076293945"/>
                          <w:rtl w:val="0"/>
                        </w:rPr>
                        <w:delText xml:space="preserve">Invalid value of  </w:delText>
                      </w:r>
                    </w:del>
                  </w:sdtContent>
                </w:sdt>
              </w:p>
            </w:sdtContent>
          </w:sdt>
          <w:sdt>
            <w:sdtPr>
              <w:tag w:val="goog_rdk_2859"/>
            </w:sdtPr>
            <w:sdtContent>
              <w:p w:rsidR="00000000" w:rsidDel="00000000" w:rsidP="00000000" w:rsidRDefault="00000000" w:rsidRPr="00000000" w14:paraId="00000FBC">
                <w:pPr>
                  <w:widowControl w:val="0"/>
                  <w:spacing w:after="0" w:line="240" w:lineRule="auto"/>
                  <w:ind w:left="115.5889892578125" w:firstLine="0"/>
                  <w:jc w:val="left"/>
                  <w:rPr>
                    <w:del w:author="Thomas Cervone-Richards - NOAA Federal" w:id="252" w:date="2023-07-18T18:48:19Z"/>
                    <w:sz w:val="19.920000076293945"/>
                    <w:szCs w:val="19.920000076293945"/>
                  </w:rPr>
                </w:pPr>
                <w:sdt>
                  <w:sdtPr>
                    <w:tag w:val="goog_rdk_2858"/>
                  </w:sdtPr>
                  <w:sdtContent>
                    <w:del w:author="Thomas Cervone-Richards - NOAA Federal" w:id="252" w:date="2023-07-18T18:48:19Z">
                      <w:r w:rsidDel="00000000" w:rsidR="00000000" w:rsidRPr="00000000">
                        <w:rPr>
                          <w:sz w:val="19.920000076293945"/>
                          <w:szCs w:val="19.920000076293945"/>
                          <w:rtl w:val="0"/>
                        </w:rPr>
                        <w:delText xml:space="preserve">T_MTOD for  </w:delText>
                      </w:r>
                    </w:del>
                  </w:sdtContent>
                </w:sdt>
              </w:p>
            </w:sdtContent>
          </w:sdt>
          <w:p w:rsidR="00000000" w:rsidDel="00000000" w:rsidP="00000000" w:rsidRDefault="00000000" w:rsidRPr="00000000" w14:paraId="00000FBD">
            <w:pPr>
              <w:widowControl w:val="0"/>
              <w:spacing w:after="0" w:line="240" w:lineRule="auto"/>
              <w:ind w:left="115.5889892578125" w:firstLine="0"/>
              <w:jc w:val="left"/>
              <w:rPr>
                <w:sz w:val="19.920000076293945"/>
                <w:szCs w:val="19.920000076293945"/>
              </w:rPr>
            </w:pPr>
            <w:sdt>
              <w:sdtPr>
                <w:tag w:val="goog_rdk_2860"/>
              </w:sdtPr>
              <w:sdtContent>
                <w:del w:author="Thomas Cervone-Richards - NOAA Federal" w:id="252" w:date="2023-07-18T18:48:19Z">
                  <w:r w:rsidDel="00000000" w:rsidR="00000000" w:rsidRPr="00000000">
                    <w:rPr>
                      <w:sz w:val="19.920000076293945"/>
                      <w:szCs w:val="19.920000076293945"/>
                      <w:rtl w:val="0"/>
                    </w:rPr>
                    <w:delText xml:space="preserve">T_NHMN 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63"/>
            </w:sdtPr>
            <w:sdtContent>
              <w:p w:rsidR="00000000" w:rsidDel="00000000" w:rsidP="00000000" w:rsidRDefault="00000000" w:rsidRPr="00000000" w14:paraId="00000FBE">
                <w:pPr>
                  <w:widowControl w:val="0"/>
                  <w:spacing w:after="0" w:line="231.23205184936523" w:lineRule="auto"/>
                  <w:ind w:left="115.5889892578125" w:right="165.194091796875" w:firstLine="6.9720458984375"/>
                  <w:jc w:val="left"/>
                  <w:rPr>
                    <w:del w:author="Thomas Cervone-Richards - NOAA Federal" w:id="252" w:date="2023-07-18T18:48:19Z"/>
                    <w:sz w:val="19.920000076293945"/>
                    <w:szCs w:val="19.920000076293945"/>
                  </w:rPr>
                </w:pPr>
                <w:sdt>
                  <w:sdtPr>
                    <w:tag w:val="goog_rdk_2862"/>
                  </w:sdtPr>
                  <w:sdtContent>
                    <w:del w:author="Thomas Cervone-Richards - NOAA Federal" w:id="252" w:date="2023-07-18T18:48:19Z">
                      <w:r w:rsidDel="00000000" w:rsidR="00000000" w:rsidRPr="00000000">
                        <w:rPr>
                          <w:sz w:val="19.920000076293945"/>
                          <w:szCs w:val="19.920000076293945"/>
                          <w:rtl w:val="0"/>
                        </w:rPr>
                        <w:delText xml:space="preserve">Set value of T_MTOD  to 3 (time and height  difference non </w:delText>
                      </w:r>
                    </w:del>
                  </w:sdtContent>
                </w:sdt>
              </w:p>
            </w:sdtContent>
          </w:sdt>
          <w:p w:rsidR="00000000" w:rsidDel="00000000" w:rsidP="00000000" w:rsidRDefault="00000000" w:rsidRPr="00000000" w14:paraId="00000FBF">
            <w:pPr>
              <w:widowControl w:val="0"/>
              <w:spacing w:after="0" w:before="5.211181640625" w:line="240" w:lineRule="auto"/>
              <w:ind w:left="125.748291015625" w:firstLine="0"/>
              <w:jc w:val="left"/>
              <w:rPr>
                <w:sz w:val="19.920000076293945"/>
                <w:szCs w:val="19.920000076293945"/>
              </w:rPr>
            </w:pPr>
            <w:sdt>
              <w:sdtPr>
                <w:tag w:val="goog_rdk_2864"/>
              </w:sdtPr>
              <w:sdtContent>
                <w:del w:author="Thomas Cervone-Richards - NOAA Federal" w:id="252" w:date="2023-07-18T18:48:19Z">
                  <w:r w:rsidDel="00000000" w:rsidR="00000000" w:rsidRPr="00000000">
                    <w:rPr>
                      <w:sz w:val="19.920000076293945"/>
                      <w:szCs w:val="19.920000076293945"/>
                      <w:rtl w:val="0"/>
                    </w:rPr>
                    <w:delText xml:space="preserve">harmonic method).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widowControl w:val="0"/>
              <w:spacing w:after="0" w:line="240" w:lineRule="auto"/>
              <w:ind w:left="119.57275390625" w:firstLine="0"/>
              <w:jc w:val="left"/>
              <w:rPr>
                <w:sz w:val="19.920000076293945"/>
                <w:szCs w:val="19.920000076293945"/>
              </w:rPr>
            </w:pPr>
            <w:sdt>
              <w:sdtPr>
                <w:tag w:val="goog_rdk_2866"/>
              </w:sdtPr>
              <w:sdtContent>
                <w:del w:author="Thomas Cervone-Richards - NOAA Federal" w:id="252" w:date="2023-07-18T18:48:19Z">
                  <w:r w:rsidDel="00000000" w:rsidR="00000000" w:rsidRPr="00000000">
                    <w:rPr>
                      <w:sz w:val="19.920000076293945"/>
                      <w:szCs w:val="19.920000076293945"/>
                      <w:rtl w:val="0"/>
                    </w:rPr>
                    <w:delText xml:space="preserve">3.2.3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1">
            <w:pPr>
              <w:widowControl w:val="0"/>
              <w:spacing w:after="0" w:line="240" w:lineRule="auto"/>
              <w:jc w:val="center"/>
              <w:rPr>
                <w:sz w:val="19.920000076293945"/>
                <w:szCs w:val="19.920000076293945"/>
              </w:rPr>
            </w:pPr>
            <w:sdt>
              <w:sdtPr>
                <w:tag w:val="goog_rdk_2868"/>
              </w:sdtPr>
              <w:sdtContent>
                <w:del w:author="Thomas Cervone-Richards - NOAA Federal" w:id="252" w:date="2023-07-18T18:48:1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2">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3">
            <w:pPr>
              <w:widowControl w:val="0"/>
              <w:spacing w:after="0" w:line="240" w:lineRule="auto"/>
              <w:jc w:val="center"/>
              <w:rPr>
                <w:sz w:val="19.920000076293945"/>
                <w:szCs w:val="19.920000076293945"/>
              </w:rPr>
            </w:pPr>
            <w:sdt>
              <w:sdtPr>
                <w:tag w:val="goog_rdk_2870"/>
              </w:sdtPr>
              <w:sdtContent>
                <w:del w:author="Thomas Cervone-Richards - NOAA Federal" w:id="253" w:date="2023-07-18T18:48:24Z">
                  <w:r w:rsidDel="00000000" w:rsidR="00000000" w:rsidRPr="00000000">
                    <w:rPr>
                      <w:sz w:val="19.920000076293945"/>
                      <w:szCs w:val="19.920000076293945"/>
                      <w:rtl w:val="0"/>
                    </w:rPr>
                    <w:delText xml:space="preserve">1559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73"/>
            </w:sdtPr>
            <w:sdtContent>
              <w:p w:rsidR="00000000" w:rsidDel="00000000" w:rsidP="00000000" w:rsidRDefault="00000000" w:rsidRPr="00000000" w14:paraId="00000FC4">
                <w:pPr>
                  <w:widowControl w:val="0"/>
                  <w:spacing w:after="0" w:line="231.23263835906982" w:lineRule="auto"/>
                  <w:ind w:left="119.77203369140625" w:right="172.1917724609375" w:firstLine="10.159149169921875"/>
                  <w:jc w:val="left"/>
                  <w:rPr>
                    <w:del w:author="Thomas Cervone-Richards - NOAA Federal" w:id="253" w:date="2023-07-18T18:48:24Z"/>
                    <w:sz w:val="19.920000076293945"/>
                    <w:szCs w:val="19.920000076293945"/>
                  </w:rPr>
                </w:pPr>
                <w:sdt>
                  <w:sdtPr>
                    <w:tag w:val="goog_rdk_2872"/>
                  </w:sdtPr>
                  <w:sdtContent>
                    <w:del w:author="Thomas Cervone-Richards - NOAA Federal" w:id="253" w:date="2023-07-18T18:48:24Z">
                      <w:r w:rsidDel="00000000" w:rsidR="00000000" w:rsidRPr="00000000">
                        <w:rPr>
                          <w:sz w:val="19.920000076293945"/>
                          <w:szCs w:val="19.920000076293945"/>
                          <w:rtl w:val="0"/>
                        </w:rPr>
                        <w:delText xml:space="preserve">For each T_NHMN feature  object which is not  </w:delText>
                      </w:r>
                    </w:del>
                  </w:sdtContent>
                </w:sdt>
              </w:p>
            </w:sdtContent>
          </w:sdt>
          <w:sdt>
            <w:sdtPr>
              <w:tag w:val="goog_rdk_2875"/>
            </w:sdtPr>
            <w:sdtContent>
              <w:p w:rsidR="00000000" w:rsidDel="00000000" w:rsidP="00000000" w:rsidRDefault="00000000" w:rsidRPr="00000000" w14:paraId="00000FC5">
                <w:pPr>
                  <w:widowControl w:val="0"/>
                  <w:spacing w:after="0" w:before="2.81005859375" w:line="240" w:lineRule="auto"/>
                  <w:ind w:left="119.97116088867188" w:firstLine="0"/>
                  <w:jc w:val="left"/>
                  <w:rPr>
                    <w:del w:author="Thomas Cervone-Richards - NOAA Federal" w:id="253" w:date="2023-07-18T18:48:24Z"/>
                    <w:sz w:val="19.920000076293945"/>
                    <w:szCs w:val="19.920000076293945"/>
                  </w:rPr>
                </w:pPr>
                <w:sdt>
                  <w:sdtPr>
                    <w:tag w:val="goog_rdk_2874"/>
                  </w:sdtPr>
                  <w:sdtContent>
                    <w:del w:author="Thomas Cervone-Richards - NOAA Federal" w:id="253" w:date="2023-07-18T18:48:24Z">
                      <w:r w:rsidDel="00000000" w:rsidR="00000000" w:rsidRPr="00000000">
                        <w:rPr>
                          <w:sz w:val="19.920000076293945"/>
                          <w:szCs w:val="19.920000076293945"/>
                          <w:rtl w:val="0"/>
                        </w:rPr>
                        <w:delText xml:space="preserve">associated (using the  </w:delText>
                      </w:r>
                    </w:del>
                  </w:sdtContent>
                </w:sdt>
              </w:p>
            </w:sdtContent>
          </w:sdt>
          <w:p w:rsidR="00000000" w:rsidDel="00000000" w:rsidP="00000000" w:rsidRDefault="00000000" w:rsidRPr="00000000" w14:paraId="00000FC6">
            <w:pPr>
              <w:widowControl w:val="0"/>
              <w:spacing w:after="0" w:line="231.23205184936523" w:lineRule="auto"/>
              <w:ind w:left="115.58883666992188" w:right="104.66278076171875" w:firstLine="5.9759521484375"/>
              <w:jc w:val="left"/>
              <w:rPr>
                <w:sz w:val="19.920000076293945"/>
                <w:szCs w:val="19.920000076293945"/>
              </w:rPr>
            </w:pPr>
            <w:sdt>
              <w:sdtPr>
                <w:tag w:val="goog_rdk_2876"/>
              </w:sdtPr>
              <w:sdtContent>
                <w:del w:author="Thomas Cervone-Richards - NOAA Federal" w:id="253" w:date="2023-07-18T18:48:24Z">
                  <w:r w:rsidDel="00000000" w:rsidR="00000000" w:rsidRPr="00000000">
                    <w:rPr>
                      <w:sz w:val="19.920000076293945"/>
                      <w:szCs w:val="19.920000076293945"/>
                      <w:rtl w:val="0"/>
                    </w:rPr>
                    <w:delText xml:space="preserve">C_ASSO collection object)  with a T_TIMS or T_HMON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79"/>
            </w:sdtPr>
            <w:sdtContent>
              <w:p w:rsidR="00000000" w:rsidDel="00000000" w:rsidP="00000000" w:rsidRDefault="00000000" w:rsidRPr="00000000" w14:paraId="00000FC7">
                <w:pPr>
                  <w:widowControl w:val="0"/>
                  <w:spacing w:after="0" w:line="230.02837657928467" w:lineRule="auto"/>
                  <w:ind w:left="115.5889892578125" w:right="95.3045654296875" w:firstLine="0"/>
                  <w:jc w:val="left"/>
                  <w:rPr>
                    <w:del w:author="Thomas Cervone-Richards - NOAA Federal" w:id="253" w:date="2023-07-18T18:48:24Z"/>
                    <w:sz w:val="19.920000076293945"/>
                    <w:szCs w:val="19.920000076293945"/>
                  </w:rPr>
                </w:pPr>
                <w:sdt>
                  <w:sdtPr>
                    <w:tag w:val="goog_rdk_2878"/>
                  </w:sdtPr>
                  <w:sdtContent>
                    <w:del w:author="Thomas Cervone-Richards - NOAA Federal" w:id="253" w:date="2023-07-18T18:48:24Z">
                      <w:r w:rsidDel="00000000" w:rsidR="00000000" w:rsidRPr="00000000">
                        <w:rPr>
                          <w:sz w:val="19.920000076293945"/>
                          <w:szCs w:val="19.920000076293945"/>
                          <w:rtl w:val="0"/>
                        </w:rPr>
                        <w:delText xml:space="preserve">T_NHMN which is  not associated with a  T_TIMS or a  </w:delText>
                      </w:r>
                    </w:del>
                  </w:sdtContent>
                </w:sdt>
              </w:p>
            </w:sdtContent>
          </w:sdt>
          <w:p w:rsidR="00000000" w:rsidDel="00000000" w:rsidP="00000000" w:rsidRDefault="00000000" w:rsidRPr="00000000" w14:paraId="00000FC8">
            <w:pPr>
              <w:widowControl w:val="0"/>
              <w:spacing w:after="0" w:before="6.209716796875" w:line="240" w:lineRule="auto"/>
              <w:ind w:left="115.5889892578125" w:firstLine="0"/>
              <w:jc w:val="left"/>
              <w:rPr>
                <w:sz w:val="19.920000076293945"/>
                <w:szCs w:val="19.920000076293945"/>
              </w:rPr>
            </w:pPr>
            <w:sdt>
              <w:sdtPr>
                <w:tag w:val="goog_rdk_2880"/>
              </w:sdtPr>
              <w:sdtContent>
                <w:del w:author="Thomas Cervone-Richards - NOAA Federal" w:id="253" w:date="2023-07-18T18:48:24Z">
                  <w:r w:rsidDel="00000000" w:rsidR="00000000" w:rsidRPr="00000000">
                    <w:rPr>
                      <w:sz w:val="19.920000076293945"/>
                      <w:szCs w:val="19.920000076293945"/>
                      <w:rtl w:val="0"/>
                    </w:rPr>
                    <w:delText xml:space="preserve">T_HMON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9">
            <w:pPr>
              <w:widowControl w:val="0"/>
              <w:spacing w:after="0" w:line="230.02837657928467" w:lineRule="auto"/>
              <w:ind w:left="119.7723388671875" w:right="224.7552490234375" w:hanging="4.183349609375"/>
              <w:jc w:val="left"/>
              <w:rPr>
                <w:sz w:val="19.920000076293945"/>
                <w:szCs w:val="19.920000076293945"/>
              </w:rPr>
            </w:pPr>
            <w:sdt>
              <w:sdtPr>
                <w:tag w:val="goog_rdk_2882"/>
              </w:sdtPr>
              <w:sdtContent>
                <w:del w:author="Thomas Cervone-Richards - NOAA Federal" w:id="253" w:date="2023-07-18T18:48:24Z">
                  <w:r w:rsidDel="00000000" w:rsidR="00000000" w:rsidRPr="00000000">
                    <w:rPr>
                      <w:sz w:val="19.920000076293945"/>
                      <w:szCs w:val="19.920000076293945"/>
                      <w:rtl w:val="0"/>
                    </w:rPr>
                    <w:delText xml:space="preserve">Associate T_NHMN  object with a T_TIMS  or T_HMON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A">
            <w:pPr>
              <w:widowControl w:val="0"/>
              <w:spacing w:after="0" w:line="240" w:lineRule="auto"/>
              <w:ind w:left="119.57275390625" w:firstLine="0"/>
              <w:jc w:val="left"/>
              <w:rPr>
                <w:sz w:val="19.920000076293945"/>
                <w:szCs w:val="19.920000076293945"/>
              </w:rPr>
            </w:pPr>
            <w:sdt>
              <w:sdtPr>
                <w:tag w:val="goog_rdk_2884"/>
              </w:sdtPr>
              <w:sdtContent>
                <w:del w:author="Thomas Cervone-Richards - NOAA Federal" w:id="253" w:date="2023-07-18T18:48:24Z">
                  <w:r w:rsidDel="00000000" w:rsidR="00000000" w:rsidRPr="00000000">
                    <w:rPr>
                      <w:sz w:val="19.920000076293945"/>
                      <w:szCs w:val="19.920000076293945"/>
                      <w:rtl w:val="0"/>
                    </w:rPr>
                    <w:delText xml:space="preserve">3.2.3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B">
            <w:pPr>
              <w:widowControl w:val="0"/>
              <w:spacing w:after="0" w:line="240" w:lineRule="auto"/>
              <w:jc w:val="center"/>
              <w:rPr>
                <w:sz w:val="19.920000076293945"/>
                <w:szCs w:val="19.920000076293945"/>
              </w:rPr>
            </w:pPr>
            <w:sdt>
              <w:sdtPr>
                <w:tag w:val="goog_rdk_2886"/>
              </w:sdtPr>
              <w:sdtContent>
                <w:del w:author="Thomas Cervone-Richards - NOAA Federal" w:id="253" w:date="2023-07-18T18:48:2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CD">
            <w:pPr>
              <w:widowControl w:val="0"/>
              <w:spacing w:after="0" w:line="240" w:lineRule="auto"/>
              <w:jc w:val="center"/>
              <w:rPr>
                <w:sz w:val="19.920000076293945"/>
                <w:szCs w:val="19.920000076293945"/>
              </w:rPr>
            </w:pPr>
            <w:sdt>
              <w:sdtPr>
                <w:tag w:val="goog_rdk_2888"/>
              </w:sdtPr>
              <w:sdtContent>
                <w:del w:author="Thomas Cervone-Richards - NOAA Federal" w:id="254" w:date="2023-07-18T18:48:35Z">
                  <w:r w:rsidDel="00000000" w:rsidR="00000000" w:rsidRPr="00000000">
                    <w:rPr>
                      <w:sz w:val="19.920000076293945"/>
                      <w:szCs w:val="19.920000076293945"/>
                      <w:rtl w:val="0"/>
                    </w:rPr>
                    <w:delText xml:space="preserve">1560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91"/>
            </w:sdtPr>
            <w:sdtContent>
              <w:p w:rsidR="00000000" w:rsidDel="00000000" w:rsidP="00000000" w:rsidRDefault="00000000" w:rsidRPr="00000000" w14:paraId="00000FCE">
                <w:pPr>
                  <w:widowControl w:val="0"/>
                  <w:spacing w:after="0" w:line="230.6307077407837" w:lineRule="auto"/>
                  <w:ind w:left="119.77203369140625" w:right="215.21942138671875" w:firstLine="10.159149169921875"/>
                  <w:jc w:val="left"/>
                  <w:rPr>
                    <w:del w:author="Thomas Cervone-Richards - NOAA Federal" w:id="254" w:date="2023-07-18T18:48:35Z"/>
                    <w:sz w:val="19.920000076293945"/>
                    <w:szCs w:val="19.920000076293945"/>
                  </w:rPr>
                </w:pPr>
                <w:sdt>
                  <w:sdtPr>
                    <w:tag w:val="goog_rdk_2890"/>
                  </w:sdtPr>
                  <w:sdtContent>
                    <w:del w:author="Thomas Cervone-Richards - NOAA Federal" w:id="254" w:date="2023-07-18T18:48:35Z">
                      <w:r w:rsidDel="00000000" w:rsidR="00000000" w:rsidRPr="00000000">
                        <w:rPr>
                          <w:sz w:val="19.920000076293945"/>
                          <w:szCs w:val="19.920000076293945"/>
                          <w:rtl w:val="0"/>
                        </w:rPr>
                        <w:delText xml:space="preserve">For each TS_PRH feature  object where T_MTOD is  Not equal to 1 (simplified  harmonic method of tidal  prediction) OR 2 (full  </w:delText>
                      </w:r>
                    </w:del>
                  </w:sdtContent>
                </w:sdt>
              </w:p>
            </w:sdtContent>
          </w:sdt>
          <w:p w:rsidR="00000000" w:rsidDel="00000000" w:rsidP="00000000" w:rsidRDefault="00000000" w:rsidRPr="00000000" w14:paraId="00000FCF">
            <w:pPr>
              <w:widowControl w:val="0"/>
              <w:spacing w:after="0" w:before="5.7098388671875" w:line="231.63458347320557" w:lineRule="auto"/>
              <w:ind w:left="124.3536376953125" w:right="338.3245849609375" w:firstLine="1.39434814453125"/>
              <w:jc w:val="left"/>
              <w:rPr>
                <w:sz w:val="19.920000076293945"/>
                <w:szCs w:val="19.920000076293945"/>
              </w:rPr>
            </w:pPr>
            <w:sdt>
              <w:sdtPr>
                <w:tag w:val="goog_rdk_2892"/>
              </w:sdtPr>
              <w:sdtContent>
                <w:del w:author="Thomas Cervone-Richards - NOAA Federal" w:id="254" w:date="2023-07-18T18:48:35Z">
                  <w:r w:rsidDel="00000000" w:rsidR="00000000" w:rsidRPr="00000000">
                    <w:rPr>
                      <w:sz w:val="19.920000076293945"/>
                      <w:szCs w:val="19.920000076293945"/>
                      <w:rtl w:val="0"/>
                    </w:rPr>
                    <w:delText xml:space="preserve">harmonic method of tidal  prediction).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895"/>
            </w:sdtPr>
            <w:sdtContent>
              <w:p w:rsidR="00000000" w:rsidDel="00000000" w:rsidP="00000000" w:rsidRDefault="00000000" w:rsidRPr="00000000" w14:paraId="00000FD0">
                <w:pPr>
                  <w:widowControl w:val="0"/>
                  <w:spacing w:after="0" w:line="240" w:lineRule="auto"/>
                  <w:ind w:left="130.92742919921875" w:firstLine="0"/>
                  <w:jc w:val="left"/>
                  <w:rPr>
                    <w:del w:author="Thomas Cervone-Richards - NOAA Federal" w:id="254" w:date="2023-07-18T18:48:35Z"/>
                    <w:sz w:val="19.920000076293945"/>
                    <w:szCs w:val="19.920000076293945"/>
                  </w:rPr>
                </w:pPr>
                <w:sdt>
                  <w:sdtPr>
                    <w:tag w:val="goog_rdk_2894"/>
                  </w:sdtPr>
                  <w:sdtContent>
                    <w:del w:author="Thomas Cervone-Richards - NOAA Federal" w:id="254" w:date="2023-07-18T18:48:35Z">
                      <w:r w:rsidDel="00000000" w:rsidR="00000000" w:rsidRPr="00000000">
                        <w:rPr>
                          <w:sz w:val="19.920000076293945"/>
                          <w:szCs w:val="19.920000076293945"/>
                          <w:rtl w:val="0"/>
                        </w:rPr>
                        <w:delText xml:space="preserve">Invalid value of  </w:delText>
                      </w:r>
                    </w:del>
                  </w:sdtContent>
                </w:sdt>
              </w:p>
            </w:sdtContent>
          </w:sdt>
          <w:sdt>
            <w:sdtPr>
              <w:tag w:val="goog_rdk_2897"/>
            </w:sdtPr>
            <w:sdtContent>
              <w:p w:rsidR="00000000" w:rsidDel="00000000" w:rsidP="00000000" w:rsidRDefault="00000000" w:rsidRPr="00000000" w14:paraId="00000FD1">
                <w:pPr>
                  <w:widowControl w:val="0"/>
                  <w:spacing w:after="0" w:line="240" w:lineRule="auto"/>
                  <w:ind w:left="115.5889892578125" w:firstLine="0"/>
                  <w:jc w:val="left"/>
                  <w:rPr>
                    <w:del w:author="Thomas Cervone-Richards - NOAA Federal" w:id="254" w:date="2023-07-18T18:48:35Z"/>
                    <w:sz w:val="19.920000076293945"/>
                    <w:szCs w:val="19.920000076293945"/>
                  </w:rPr>
                </w:pPr>
                <w:sdt>
                  <w:sdtPr>
                    <w:tag w:val="goog_rdk_2896"/>
                  </w:sdtPr>
                  <w:sdtContent>
                    <w:del w:author="Thomas Cervone-Richards - NOAA Federal" w:id="254" w:date="2023-07-18T18:48:35Z">
                      <w:r w:rsidDel="00000000" w:rsidR="00000000" w:rsidRPr="00000000">
                        <w:rPr>
                          <w:sz w:val="19.920000076293945"/>
                          <w:szCs w:val="19.920000076293945"/>
                          <w:rtl w:val="0"/>
                        </w:rPr>
                        <w:delText xml:space="preserve">T_MTOD for  </w:delText>
                      </w:r>
                    </w:del>
                  </w:sdtContent>
                </w:sdt>
              </w:p>
            </w:sdtContent>
          </w:sdt>
          <w:p w:rsidR="00000000" w:rsidDel="00000000" w:rsidP="00000000" w:rsidRDefault="00000000" w:rsidRPr="00000000" w14:paraId="00000FD2">
            <w:pPr>
              <w:widowControl w:val="0"/>
              <w:spacing w:after="0" w:line="240" w:lineRule="auto"/>
              <w:ind w:left="115.5889892578125" w:firstLine="0"/>
              <w:jc w:val="left"/>
              <w:rPr>
                <w:sz w:val="19.920000076293945"/>
                <w:szCs w:val="19.920000076293945"/>
              </w:rPr>
            </w:pPr>
            <w:sdt>
              <w:sdtPr>
                <w:tag w:val="goog_rdk_2898"/>
              </w:sdtPr>
              <w:sdtContent>
                <w:del w:author="Thomas Cervone-Richards - NOAA Federal" w:id="254" w:date="2023-07-18T18:48:35Z">
                  <w:r w:rsidDel="00000000" w:rsidR="00000000" w:rsidRPr="00000000">
                    <w:rPr>
                      <w:sz w:val="19.920000076293945"/>
                      <w:szCs w:val="19.920000076293945"/>
                      <w:rtl w:val="0"/>
                    </w:rPr>
                    <w:delText xml:space="preserve">TS_PRH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01"/>
            </w:sdtPr>
            <w:sdtContent>
              <w:p w:rsidR="00000000" w:rsidDel="00000000" w:rsidP="00000000" w:rsidRDefault="00000000" w:rsidRPr="00000000" w14:paraId="00000FD3">
                <w:pPr>
                  <w:widowControl w:val="0"/>
                  <w:spacing w:after="0" w:line="231.23263835906982" w:lineRule="auto"/>
                  <w:ind w:left="115.5889892578125" w:right="165.194091796875" w:firstLine="6.9720458984375"/>
                  <w:jc w:val="left"/>
                  <w:rPr>
                    <w:del w:author="Thomas Cervone-Richards - NOAA Federal" w:id="254" w:date="2023-07-18T18:48:35Z"/>
                    <w:sz w:val="19.920000076293945"/>
                    <w:szCs w:val="19.920000076293945"/>
                  </w:rPr>
                </w:pPr>
                <w:sdt>
                  <w:sdtPr>
                    <w:tag w:val="goog_rdk_2900"/>
                  </w:sdtPr>
                  <w:sdtContent>
                    <w:del w:author="Thomas Cervone-Richards - NOAA Federal" w:id="254" w:date="2023-07-18T18:48:35Z">
                      <w:r w:rsidDel="00000000" w:rsidR="00000000" w:rsidRPr="00000000">
                        <w:rPr>
                          <w:sz w:val="19.920000076293945"/>
                          <w:szCs w:val="19.920000076293945"/>
                          <w:rtl w:val="0"/>
                        </w:rPr>
                        <w:delText xml:space="preserve">Set value of T_MTOD  to 1 (simplified  </w:delText>
                      </w:r>
                    </w:del>
                  </w:sdtContent>
                </w:sdt>
              </w:p>
            </w:sdtContent>
          </w:sdt>
          <w:p w:rsidR="00000000" w:rsidDel="00000000" w:rsidP="00000000" w:rsidRDefault="00000000" w:rsidRPr="00000000" w14:paraId="00000FD4">
            <w:pPr>
              <w:widowControl w:val="0"/>
              <w:spacing w:after="0" w:before="2.8106689453125" w:line="231.23295307159424" w:lineRule="auto"/>
              <w:ind w:left="115.5889892578125" w:right="179.3377685546875" w:firstLine="10.1593017578125"/>
              <w:jc w:val="left"/>
              <w:rPr>
                <w:sz w:val="19.920000076293945"/>
                <w:szCs w:val="19.920000076293945"/>
              </w:rPr>
            </w:pPr>
            <w:sdt>
              <w:sdtPr>
                <w:tag w:val="goog_rdk_2902"/>
              </w:sdtPr>
              <w:sdtContent>
                <w:del w:author="Thomas Cervone-Richards - NOAA Federal" w:id="254" w:date="2023-07-18T18:48:35Z">
                  <w:r w:rsidDel="00000000" w:rsidR="00000000" w:rsidRPr="00000000">
                    <w:rPr>
                      <w:sz w:val="19.920000076293945"/>
                      <w:szCs w:val="19.920000076293945"/>
                      <w:rtl w:val="0"/>
                    </w:rPr>
                    <w:delText xml:space="preserve">harmonic method of  tidal prediction) or 2  (full harmonic method  of tidal prediction).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5">
            <w:pPr>
              <w:widowControl w:val="0"/>
              <w:spacing w:after="0" w:line="240" w:lineRule="auto"/>
              <w:ind w:left="119.57275390625" w:firstLine="0"/>
              <w:jc w:val="left"/>
              <w:rPr>
                <w:sz w:val="19.920000076293945"/>
                <w:szCs w:val="19.920000076293945"/>
              </w:rPr>
            </w:pPr>
            <w:sdt>
              <w:sdtPr>
                <w:tag w:val="goog_rdk_2904"/>
              </w:sdtPr>
              <w:sdtContent>
                <w:del w:author="Thomas Cervone-Richards - NOAA Federal" w:id="254" w:date="2023-07-18T18:48:35Z">
                  <w:r w:rsidDel="00000000" w:rsidR="00000000" w:rsidRPr="00000000">
                    <w:rPr>
                      <w:sz w:val="19.920000076293945"/>
                      <w:szCs w:val="19.920000076293945"/>
                      <w:rtl w:val="0"/>
                    </w:rPr>
                    <w:delText xml:space="preserve">3.3.3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6">
            <w:pPr>
              <w:widowControl w:val="0"/>
              <w:spacing w:after="0" w:line="240" w:lineRule="auto"/>
              <w:jc w:val="center"/>
              <w:rPr>
                <w:sz w:val="19.920000076293945"/>
                <w:szCs w:val="19.920000076293945"/>
              </w:rPr>
            </w:pPr>
            <w:sdt>
              <w:sdtPr>
                <w:tag w:val="goog_rdk_2906"/>
              </w:sdtPr>
              <w:sdtContent>
                <w:del w:author="Thomas Cervone-Richards - NOAA Federal" w:id="254" w:date="2023-07-18T18:48:3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D8">
            <w:pPr>
              <w:widowControl w:val="0"/>
              <w:spacing w:after="0" w:line="240" w:lineRule="auto"/>
              <w:jc w:val="center"/>
              <w:rPr>
                <w:sz w:val="19.920000076293945"/>
                <w:szCs w:val="19.920000076293945"/>
              </w:rPr>
            </w:pPr>
            <w:sdt>
              <w:sdtPr>
                <w:tag w:val="goog_rdk_2908"/>
              </w:sdtPr>
              <w:sdtContent>
                <w:del w:author="Thomas Cervone-Richards - NOAA Federal" w:id="255" w:date="2023-07-18T18:48:43Z">
                  <w:r w:rsidDel="00000000" w:rsidR="00000000" w:rsidRPr="00000000">
                    <w:rPr>
                      <w:sz w:val="19.920000076293945"/>
                      <w:szCs w:val="19.920000076293945"/>
                      <w:rtl w:val="0"/>
                    </w:rPr>
                    <w:delText xml:space="preserve">1561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11"/>
            </w:sdtPr>
            <w:sdtContent>
              <w:p w:rsidR="00000000" w:rsidDel="00000000" w:rsidP="00000000" w:rsidRDefault="00000000" w:rsidRPr="00000000" w14:paraId="00000FD9">
                <w:pPr>
                  <w:widowControl w:val="0"/>
                  <w:spacing w:after="0" w:line="230.43009281158447" w:lineRule="auto"/>
                  <w:ind w:left="119.77203369140625" w:right="215.21942138671875" w:firstLine="10.159149169921875"/>
                  <w:jc w:val="left"/>
                  <w:rPr>
                    <w:del w:author="Thomas Cervone-Richards - NOAA Federal" w:id="255" w:date="2023-07-18T18:48:43Z"/>
                    <w:sz w:val="19.920000076293945"/>
                    <w:szCs w:val="19.920000076293945"/>
                  </w:rPr>
                </w:pPr>
                <w:sdt>
                  <w:sdtPr>
                    <w:tag w:val="goog_rdk_2910"/>
                  </w:sdtPr>
                  <w:sdtContent>
                    <w:del w:author="Thomas Cervone-Richards - NOAA Federal" w:id="255" w:date="2023-07-18T18:48:43Z">
                      <w:r w:rsidDel="00000000" w:rsidR="00000000" w:rsidRPr="00000000">
                        <w:rPr>
                          <w:sz w:val="19.920000076293945"/>
                          <w:szCs w:val="19.920000076293945"/>
                          <w:rtl w:val="0"/>
                        </w:rPr>
                        <w:delText xml:space="preserve">For each TS_PNH feature  object where T_MTOD is  Not equal to 3 (time and  height difference non </w:delText>
                      </w:r>
                    </w:del>
                  </w:sdtContent>
                </w:sdt>
              </w:p>
            </w:sdtContent>
          </w:sdt>
          <w:p w:rsidR="00000000" w:rsidDel="00000000" w:rsidP="00000000" w:rsidRDefault="00000000" w:rsidRPr="00000000" w14:paraId="00000FDA">
            <w:pPr>
              <w:widowControl w:val="0"/>
              <w:spacing w:after="0" w:before="5.87646484375" w:line="240" w:lineRule="auto"/>
              <w:ind w:left="125.74798583984375" w:firstLine="0"/>
              <w:jc w:val="left"/>
              <w:rPr>
                <w:sz w:val="19.920000076293945"/>
                <w:szCs w:val="19.920000076293945"/>
              </w:rPr>
            </w:pPr>
            <w:sdt>
              <w:sdtPr>
                <w:tag w:val="goog_rdk_2912"/>
              </w:sdtPr>
              <w:sdtContent>
                <w:del w:author="Thomas Cervone-Richards - NOAA Federal" w:id="255" w:date="2023-07-18T18:48:43Z">
                  <w:r w:rsidDel="00000000" w:rsidR="00000000" w:rsidRPr="00000000">
                    <w:rPr>
                      <w:sz w:val="19.920000076293945"/>
                      <w:szCs w:val="19.920000076293945"/>
                      <w:rtl w:val="0"/>
                    </w:rPr>
                    <w:delText xml:space="preserve">harmonic method).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15"/>
            </w:sdtPr>
            <w:sdtContent>
              <w:p w:rsidR="00000000" w:rsidDel="00000000" w:rsidP="00000000" w:rsidRDefault="00000000" w:rsidRPr="00000000" w14:paraId="00000FDB">
                <w:pPr>
                  <w:widowControl w:val="0"/>
                  <w:spacing w:after="0" w:line="240" w:lineRule="auto"/>
                  <w:ind w:left="130.92742919921875" w:firstLine="0"/>
                  <w:jc w:val="left"/>
                  <w:rPr>
                    <w:del w:author="Thomas Cervone-Richards - NOAA Federal" w:id="255" w:date="2023-07-18T18:48:43Z"/>
                    <w:sz w:val="19.920000076293945"/>
                    <w:szCs w:val="19.920000076293945"/>
                  </w:rPr>
                </w:pPr>
                <w:sdt>
                  <w:sdtPr>
                    <w:tag w:val="goog_rdk_2914"/>
                  </w:sdtPr>
                  <w:sdtContent>
                    <w:del w:author="Thomas Cervone-Richards - NOAA Federal" w:id="255" w:date="2023-07-18T18:48:43Z">
                      <w:r w:rsidDel="00000000" w:rsidR="00000000" w:rsidRPr="00000000">
                        <w:rPr>
                          <w:sz w:val="19.920000076293945"/>
                          <w:szCs w:val="19.920000076293945"/>
                          <w:rtl w:val="0"/>
                        </w:rPr>
                        <w:delText xml:space="preserve">Invalid value of  </w:delText>
                      </w:r>
                    </w:del>
                  </w:sdtContent>
                </w:sdt>
              </w:p>
            </w:sdtContent>
          </w:sdt>
          <w:sdt>
            <w:sdtPr>
              <w:tag w:val="goog_rdk_2917"/>
            </w:sdtPr>
            <w:sdtContent>
              <w:p w:rsidR="00000000" w:rsidDel="00000000" w:rsidP="00000000" w:rsidRDefault="00000000" w:rsidRPr="00000000" w14:paraId="00000FDC">
                <w:pPr>
                  <w:widowControl w:val="0"/>
                  <w:spacing w:after="0" w:line="240" w:lineRule="auto"/>
                  <w:ind w:left="115.5889892578125" w:firstLine="0"/>
                  <w:jc w:val="left"/>
                  <w:rPr>
                    <w:del w:author="Thomas Cervone-Richards - NOAA Federal" w:id="255" w:date="2023-07-18T18:48:43Z"/>
                    <w:sz w:val="19.920000076293945"/>
                    <w:szCs w:val="19.920000076293945"/>
                  </w:rPr>
                </w:pPr>
                <w:sdt>
                  <w:sdtPr>
                    <w:tag w:val="goog_rdk_2916"/>
                  </w:sdtPr>
                  <w:sdtContent>
                    <w:del w:author="Thomas Cervone-Richards - NOAA Federal" w:id="255" w:date="2023-07-18T18:48:43Z">
                      <w:r w:rsidDel="00000000" w:rsidR="00000000" w:rsidRPr="00000000">
                        <w:rPr>
                          <w:sz w:val="19.920000076293945"/>
                          <w:szCs w:val="19.920000076293945"/>
                          <w:rtl w:val="0"/>
                        </w:rPr>
                        <w:delText xml:space="preserve">T_MTOD for  </w:delText>
                      </w:r>
                    </w:del>
                  </w:sdtContent>
                </w:sdt>
              </w:p>
            </w:sdtContent>
          </w:sdt>
          <w:p w:rsidR="00000000" w:rsidDel="00000000" w:rsidP="00000000" w:rsidRDefault="00000000" w:rsidRPr="00000000" w14:paraId="00000FDD">
            <w:pPr>
              <w:widowControl w:val="0"/>
              <w:spacing w:after="0" w:line="240" w:lineRule="auto"/>
              <w:ind w:left="115.5889892578125" w:firstLine="0"/>
              <w:jc w:val="left"/>
              <w:rPr>
                <w:sz w:val="19.920000076293945"/>
                <w:szCs w:val="19.920000076293945"/>
              </w:rPr>
            </w:pPr>
            <w:sdt>
              <w:sdtPr>
                <w:tag w:val="goog_rdk_2918"/>
              </w:sdtPr>
              <w:sdtContent>
                <w:del w:author="Thomas Cervone-Richards - NOAA Federal" w:id="255" w:date="2023-07-18T18:48:43Z">
                  <w:r w:rsidDel="00000000" w:rsidR="00000000" w:rsidRPr="00000000">
                    <w:rPr>
                      <w:sz w:val="19.920000076293945"/>
                      <w:szCs w:val="19.920000076293945"/>
                      <w:rtl w:val="0"/>
                    </w:rPr>
                    <w:delText xml:space="preserve">TS_PNH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21"/>
            </w:sdtPr>
            <w:sdtContent>
              <w:p w:rsidR="00000000" w:rsidDel="00000000" w:rsidP="00000000" w:rsidRDefault="00000000" w:rsidRPr="00000000" w14:paraId="00000FDE">
                <w:pPr>
                  <w:widowControl w:val="0"/>
                  <w:spacing w:after="0" w:line="230.02846240997314" w:lineRule="auto"/>
                  <w:ind w:left="115.5889892578125" w:right="165.194091796875" w:firstLine="6.9720458984375"/>
                  <w:jc w:val="left"/>
                  <w:rPr>
                    <w:del w:author="Thomas Cervone-Richards - NOAA Federal" w:id="255" w:date="2023-07-18T18:48:43Z"/>
                    <w:sz w:val="19.920000076293945"/>
                    <w:szCs w:val="19.920000076293945"/>
                  </w:rPr>
                </w:pPr>
                <w:sdt>
                  <w:sdtPr>
                    <w:tag w:val="goog_rdk_2920"/>
                  </w:sdtPr>
                  <w:sdtContent>
                    <w:del w:author="Thomas Cervone-Richards - NOAA Federal" w:id="255" w:date="2023-07-18T18:48:43Z">
                      <w:r w:rsidDel="00000000" w:rsidR="00000000" w:rsidRPr="00000000">
                        <w:rPr>
                          <w:sz w:val="19.920000076293945"/>
                          <w:szCs w:val="19.920000076293945"/>
                          <w:rtl w:val="0"/>
                        </w:rPr>
                        <w:delText xml:space="preserve">Set value of T_MTOD  to 3 (time and height  difference non </w:delText>
                      </w:r>
                    </w:del>
                  </w:sdtContent>
                </w:sdt>
              </w:p>
            </w:sdtContent>
          </w:sdt>
          <w:p w:rsidR="00000000" w:rsidDel="00000000" w:rsidP="00000000" w:rsidRDefault="00000000" w:rsidRPr="00000000" w14:paraId="00000FDF">
            <w:pPr>
              <w:widowControl w:val="0"/>
              <w:spacing w:after="0" w:before="6.2103271484375" w:line="240" w:lineRule="auto"/>
              <w:ind w:left="125.748291015625" w:firstLine="0"/>
              <w:jc w:val="left"/>
              <w:rPr>
                <w:sz w:val="19.920000076293945"/>
                <w:szCs w:val="19.920000076293945"/>
              </w:rPr>
            </w:pPr>
            <w:sdt>
              <w:sdtPr>
                <w:tag w:val="goog_rdk_2922"/>
              </w:sdtPr>
              <w:sdtContent>
                <w:del w:author="Thomas Cervone-Richards - NOAA Federal" w:id="255" w:date="2023-07-18T18:48:43Z">
                  <w:r w:rsidDel="00000000" w:rsidR="00000000" w:rsidRPr="00000000">
                    <w:rPr>
                      <w:sz w:val="19.920000076293945"/>
                      <w:szCs w:val="19.920000076293945"/>
                      <w:rtl w:val="0"/>
                    </w:rPr>
                    <w:delText xml:space="preserve">harmonic method).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widowControl w:val="0"/>
              <w:spacing w:after="0" w:line="240" w:lineRule="auto"/>
              <w:ind w:left="119.57275390625" w:firstLine="0"/>
              <w:jc w:val="left"/>
              <w:rPr>
                <w:sz w:val="19.920000076293945"/>
                <w:szCs w:val="19.920000076293945"/>
              </w:rPr>
            </w:pPr>
            <w:sdt>
              <w:sdtPr>
                <w:tag w:val="goog_rdk_2924"/>
              </w:sdtPr>
              <w:sdtContent>
                <w:del w:author="Thomas Cervone-Richards - NOAA Federal" w:id="255" w:date="2023-07-18T18:48:43Z">
                  <w:r w:rsidDel="00000000" w:rsidR="00000000" w:rsidRPr="00000000">
                    <w:rPr>
                      <w:sz w:val="19.920000076293945"/>
                      <w:szCs w:val="19.920000076293945"/>
                      <w:rtl w:val="0"/>
                    </w:rPr>
                    <w:delText xml:space="preserve">3.3.4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widowControl w:val="0"/>
              <w:spacing w:after="0" w:line="240" w:lineRule="auto"/>
              <w:jc w:val="center"/>
              <w:rPr>
                <w:sz w:val="19.920000076293945"/>
                <w:szCs w:val="19.920000076293945"/>
              </w:rPr>
            </w:pPr>
            <w:sdt>
              <w:sdtPr>
                <w:tag w:val="goog_rdk_2926"/>
              </w:sdtPr>
              <w:sdtContent>
                <w:del w:author="Thomas Cervone-Richards - NOAA Federal" w:id="255" w:date="2023-07-18T18:48:4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2">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E3">
            <w:pPr>
              <w:widowControl w:val="0"/>
              <w:spacing w:after="0" w:line="240" w:lineRule="auto"/>
              <w:jc w:val="center"/>
              <w:rPr>
                <w:sz w:val="19.920000076293945"/>
                <w:szCs w:val="19.920000076293945"/>
              </w:rPr>
            </w:pPr>
            <w:sdt>
              <w:sdtPr>
                <w:tag w:val="goog_rdk_2928"/>
              </w:sdtPr>
              <w:sdtContent>
                <w:del w:author="Thomas Cervone-Richards - NOAA Federal" w:id="256" w:date="2023-07-18T18:48:51Z">
                  <w:r w:rsidDel="00000000" w:rsidR="00000000" w:rsidRPr="00000000">
                    <w:rPr>
                      <w:sz w:val="19.920000076293945"/>
                      <w:szCs w:val="19.920000076293945"/>
                      <w:rtl w:val="0"/>
                    </w:rPr>
                    <w:delText xml:space="preserve">1562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31"/>
            </w:sdtPr>
            <w:sdtContent>
              <w:p w:rsidR="00000000" w:rsidDel="00000000" w:rsidP="00000000" w:rsidRDefault="00000000" w:rsidRPr="00000000" w14:paraId="00000FE4">
                <w:pPr>
                  <w:widowControl w:val="0"/>
                  <w:spacing w:after="0" w:line="231.23273849487305" w:lineRule="auto"/>
                  <w:ind w:left="119.77203369140625" w:right="215.21942138671875" w:firstLine="10.159149169921875"/>
                  <w:jc w:val="left"/>
                  <w:rPr>
                    <w:del w:author="Thomas Cervone-Richards - NOAA Federal" w:id="256" w:date="2023-07-18T18:48:51Z"/>
                    <w:sz w:val="19.920000076293945"/>
                    <w:szCs w:val="19.920000076293945"/>
                  </w:rPr>
                </w:pPr>
                <w:sdt>
                  <w:sdtPr>
                    <w:tag w:val="goog_rdk_2930"/>
                  </w:sdtPr>
                  <w:sdtContent>
                    <w:del w:author="Thomas Cervone-Richards - NOAA Federal" w:id="256" w:date="2023-07-18T18:48:51Z">
                      <w:r w:rsidDel="00000000" w:rsidR="00000000" w:rsidRPr="00000000">
                        <w:rPr>
                          <w:sz w:val="19.920000076293945"/>
                          <w:szCs w:val="19.920000076293945"/>
                          <w:rtl w:val="0"/>
                        </w:rPr>
                        <w:delText xml:space="preserve">For each TS_PNH feature  object which is not  </w:delText>
                      </w:r>
                    </w:del>
                  </w:sdtContent>
                </w:sdt>
              </w:p>
            </w:sdtContent>
          </w:sdt>
          <w:sdt>
            <w:sdtPr>
              <w:tag w:val="goog_rdk_2933"/>
            </w:sdtPr>
            <w:sdtContent>
              <w:p w:rsidR="00000000" w:rsidDel="00000000" w:rsidP="00000000" w:rsidRDefault="00000000" w:rsidRPr="00000000" w14:paraId="00000FE5">
                <w:pPr>
                  <w:widowControl w:val="0"/>
                  <w:spacing w:after="0" w:before="5.211181640625" w:line="240" w:lineRule="auto"/>
                  <w:ind w:left="119.97116088867188" w:firstLine="0"/>
                  <w:jc w:val="left"/>
                  <w:rPr>
                    <w:del w:author="Thomas Cervone-Richards - NOAA Federal" w:id="256" w:date="2023-07-18T18:48:51Z"/>
                    <w:sz w:val="19.920000076293945"/>
                    <w:szCs w:val="19.920000076293945"/>
                  </w:rPr>
                </w:pPr>
                <w:sdt>
                  <w:sdtPr>
                    <w:tag w:val="goog_rdk_2932"/>
                  </w:sdtPr>
                  <w:sdtContent>
                    <w:del w:author="Thomas Cervone-Richards - NOAA Federal" w:id="256" w:date="2023-07-18T18:48:51Z">
                      <w:r w:rsidDel="00000000" w:rsidR="00000000" w:rsidRPr="00000000">
                        <w:rPr>
                          <w:sz w:val="19.920000076293945"/>
                          <w:szCs w:val="19.920000076293945"/>
                          <w:rtl w:val="0"/>
                        </w:rPr>
                        <w:delText xml:space="preserve">associated (using the  </w:delText>
                      </w:r>
                    </w:del>
                  </w:sdtContent>
                </w:sdt>
              </w:p>
            </w:sdtContent>
          </w:sdt>
          <w:p w:rsidR="00000000" w:rsidDel="00000000" w:rsidP="00000000" w:rsidRDefault="00000000" w:rsidRPr="00000000" w14:paraId="00000FE6">
            <w:pPr>
              <w:widowControl w:val="0"/>
              <w:spacing w:after="0" w:line="230.02874851226807" w:lineRule="auto"/>
              <w:ind w:left="115.58883666992188" w:right="70.56732177734375" w:firstLine="5.9759521484375"/>
              <w:jc w:val="left"/>
              <w:rPr>
                <w:sz w:val="19.920000076293945"/>
                <w:szCs w:val="19.920000076293945"/>
              </w:rPr>
            </w:pPr>
            <w:sdt>
              <w:sdtPr>
                <w:tag w:val="goog_rdk_2934"/>
              </w:sdtPr>
              <w:sdtContent>
                <w:del w:author="Thomas Cervone-Richards - NOAA Federal" w:id="256" w:date="2023-07-18T18:48:51Z">
                  <w:r w:rsidDel="00000000" w:rsidR="00000000" w:rsidRPr="00000000">
                    <w:rPr>
                      <w:sz w:val="19.920000076293945"/>
                      <w:szCs w:val="19.920000076293945"/>
                      <w:rtl w:val="0"/>
                    </w:rPr>
                    <w:delText xml:space="preserve">C_ASSO collection object)  with a TS_TIS OR TS_PRH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37"/>
            </w:sdtPr>
            <w:sdtContent>
              <w:p w:rsidR="00000000" w:rsidDel="00000000" w:rsidP="00000000" w:rsidRDefault="00000000" w:rsidRPr="00000000" w14:paraId="00000FE7">
                <w:pPr>
                  <w:widowControl w:val="0"/>
                  <w:spacing w:after="0" w:line="240" w:lineRule="auto"/>
                  <w:ind w:left="115.5889892578125" w:firstLine="0"/>
                  <w:jc w:val="left"/>
                  <w:rPr>
                    <w:del w:author="Thomas Cervone-Richards - NOAA Federal" w:id="256" w:date="2023-07-18T18:48:51Z"/>
                    <w:sz w:val="19.920000076293945"/>
                    <w:szCs w:val="19.920000076293945"/>
                  </w:rPr>
                </w:pPr>
                <w:sdt>
                  <w:sdtPr>
                    <w:tag w:val="goog_rdk_2936"/>
                  </w:sdtPr>
                  <w:sdtContent>
                    <w:del w:author="Thomas Cervone-Richards - NOAA Federal" w:id="256" w:date="2023-07-18T18:48:51Z">
                      <w:r w:rsidDel="00000000" w:rsidR="00000000" w:rsidRPr="00000000">
                        <w:rPr>
                          <w:sz w:val="19.920000076293945"/>
                          <w:szCs w:val="19.920000076293945"/>
                          <w:rtl w:val="0"/>
                        </w:rPr>
                        <w:delText xml:space="preserve">TS_PNH object  </w:delText>
                      </w:r>
                    </w:del>
                  </w:sdtContent>
                </w:sdt>
              </w:p>
            </w:sdtContent>
          </w:sdt>
          <w:sdt>
            <w:sdtPr>
              <w:tag w:val="goog_rdk_2939"/>
            </w:sdtPr>
            <w:sdtContent>
              <w:p w:rsidR="00000000" w:rsidDel="00000000" w:rsidP="00000000" w:rsidRDefault="00000000" w:rsidRPr="00000000" w14:paraId="00000FE8">
                <w:pPr>
                  <w:widowControl w:val="0"/>
                  <w:spacing w:after="0" w:line="240" w:lineRule="auto"/>
                  <w:ind w:left="115.5889892578125" w:firstLine="0"/>
                  <w:jc w:val="left"/>
                  <w:rPr>
                    <w:del w:author="Thomas Cervone-Richards - NOAA Federal" w:id="256" w:date="2023-07-18T18:48:51Z"/>
                    <w:sz w:val="19.920000076293945"/>
                    <w:szCs w:val="19.920000076293945"/>
                  </w:rPr>
                </w:pPr>
                <w:sdt>
                  <w:sdtPr>
                    <w:tag w:val="goog_rdk_2938"/>
                  </w:sdtPr>
                  <w:sdtContent>
                    <w:del w:author="Thomas Cervone-Richards - NOAA Federal" w:id="256" w:date="2023-07-18T18:48:51Z">
                      <w:r w:rsidDel="00000000" w:rsidR="00000000" w:rsidRPr="00000000">
                        <w:rPr>
                          <w:sz w:val="19.920000076293945"/>
                          <w:szCs w:val="19.920000076293945"/>
                          <w:rtl w:val="0"/>
                        </w:rPr>
                        <w:delText xml:space="preserve">which is not  </w:delText>
                      </w:r>
                    </w:del>
                  </w:sdtContent>
                </w:sdt>
              </w:p>
            </w:sdtContent>
          </w:sdt>
          <w:sdt>
            <w:sdtPr>
              <w:tag w:val="goog_rdk_2941"/>
            </w:sdtPr>
            <w:sdtContent>
              <w:p w:rsidR="00000000" w:rsidDel="00000000" w:rsidP="00000000" w:rsidRDefault="00000000" w:rsidRPr="00000000" w14:paraId="00000FE9">
                <w:pPr>
                  <w:widowControl w:val="0"/>
                  <w:spacing w:after="0" w:line="240" w:lineRule="auto"/>
                  <w:ind w:left="119.97161865234375" w:firstLine="0"/>
                  <w:jc w:val="left"/>
                  <w:rPr>
                    <w:del w:author="Thomas Cervone-Richards - NOAA Federal" w:id="256" w:date="2023-07-18T18:48:51Z"/>
                    <w:sz w:val="19.920000076293945"/>
                    <w:szCs w:val="19.920000076293945"/>
                  </w:rPr>
                </w:pPr>
                <w:sdt>
                  <w:sdtPr>
                    <w:tag w:val="goog_rdk_2940"/>
                  </w:sdtPr>
                  <w:sdtContent>
                    <w:del w:author="Thomas Cervone-Richards - NOAA Federal" w:id="256" w:date="2023-07-18T18:48:51Z">
                      <w:r w:rsidDel="00000000" w:rsidR="00000000" w:rsidRPr="00000000">
                        <w:rPr>
                          <w:sz w:val="19.920000076293945"/>
                          <w:szCs w:val="19.920000076293945"/>
                          <w:rtl w:val="0"/>
                        </w:rPr>
                        <w:delText xml:space="preserve">associated with a  </w:delText>
                      </w:r>
                    </w:del>
                  </w:sdtContent>
                </w:sdt>
              </w:p>
            </w:sdtContent>
          </w:sdt>
          <w:p w:rsidR="00000000" w:rsidDel="00000000" w:rsidP="00000000" w:rsidRDefault="00000000" w:rsidRPr="00000000" w14:paraId="00000FEA">
            <w:pPr>
              <w:widowControl w:val="0"/>
              <w:spacing w:after="0" w:line="228.8241720199585" w:lineRule="auto"/>
              <w:ind w:left="119.7723388671875" w:right="204.8651123046875" w:hanging="4.183349609375"/>
              <w:jc w:val="left"/>
              <w:rPr>
                <w:sz w:val="19.920000076293945"/>
                <w:szCs w:val="19.920000076293945"/>
              </w:rPr>
            </w:pPr>
            <w:sdt>
              <w:sdtPr>
                <w:tag w:val="goog_rdk_2942"/>
              </w:sdtPr>
              <w:sdtContent>
                <w:del w:author="Thomas Cervone-Richards - NOAA Federal" w:id="256" w:date="2023-07-18T18:48:51Z">
                  <w:r w:rsidDel="00000000" w:rsidR="00000000" w:rsidRPr="00000000">
                    <w:rPr>
                      <w:sz w:val="19.920000076293945"/>
                      <w:szCs w:val="19.920000076293945"/>
                      <w:rtl w:val="0"/>
                    </w:rPr>
                    <w:delText xml:space="preserve">TS_TIS or TS_PRH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45"/>
            </w:sdtPr>
            <w:sdtContent>
              <w:p w:rsidR="00000000" w:rsidDel="00000000" w:rsidP="00000000" w:rsidRDefault="00000000" w:rsidRPr="00000000" w14:paraId="00000FEB">
                <w:pPr>
                  <w:widowControl w:val="0"/>
                  <w:spacing w:after="0" w:line="231.23305320739746" w:lineRule="auto"/>
                  <w:ind w:left="119.7723388671875" w:right="258.22021484375" w:hanging="4.183349609375"/>
                  <w:jc w:val="left"/>
                  <w:rPr>
                    <w:del w:author="Thomas Cervone-Richards - NOAA Federal" w:id="256" w:date="2023-07-18T18:48:51Z"/>
                    <w:sz w:val="19.920000076293945"/>
                    <w:szCs w:val="19.920000076293945"/>
                  </w:rPr>
                </w:pPr>
                <w:sdt>
                  <w:sdtPr>
                    <w:tag w:val="goog_rdk_2944"/>
                  </w:sdtPr>
                  <w:sdtContent>
                    <w:del w:author="Thomas Cervone-Richards - NOAA Federal" w:id="256" w:date="2023-07-18T18:48:51Z">
                      <w:r w:rsidDel="00000000" w:rsidR="00000000" w:rsidRPr="00000000">
                        <w:rPr>
                          <w:sz w:val="19.920000076293945"/>
                          <w:szCs w:val="19.920000076293945"/>
                          <w:rtl w:val="0"/>
                        </w:rPr>
                        <w:delText xml:space="preserve">Associate TS_PNH  object with a TS_TIS  or TS_PRH object  </w:delText>
                      </w:r>
                    </w:del>
                  </w:sdtContent>
                </w:sdt>
              </w:p>
            </w:sdtContent>
          </w:sdt>
          <w:sdt>
            <w:sdtPr>
              <w:tag w:val="goog_rdk_2947"/>
            </w:sdtPr>
            <w:sdtContent>
              <w:p w:rsidR="00000000" w:rsidDel="00000000" w:rsidP="00000000" w:rsidRDefault="00000000" w:rsidRPr="00000000" w14:paraId="00000FEC">
                <w:pPr>
                  <w:widowControl w:val="0"/>
                  <w:spacing w:after="0" w:before="5.2099609375" w:line="240" w:lineRule="auto"/>
                  <w:ind w:left="126.3458251953125" w:firstLine="0"/>
                  <w:jc w:val="left"/>
                  <w:rPr>
                    <w:del w:author="Thomas Cervone-Richards - NOAA Federal" w:id="256" w:date="2023-07-18T18:48:51Z"/>
                    <w:sz w:val="19.920000076293945"/>
                    <w:szCs w:val="19.920000076293945"/>
                  </w:rPr>
                </w:pPr>
                <w:sdt>
                  <w:sdtPr>
                    <w:tag w:val="goog_rdk_2946"/>
                  </w:sdtPr>
                  <w:sdtContent>
                    <w:del w:author="Thomas Cervone-Richards - NOAA Federal" w:id="256" w:date="2023-07-18T18:48:51Z">
                      <w:r w:rsidDel="00000000" w:rsidR="00000000" w:rsidRPr="00000000">
                        <w:rPr>
                          <w:sz w:val="19.920000076293945"/>
                          <w:szCs w:val="19.920000076293945"/>
                          <w:rtl w:val="0"/>
                        </w:rPr>
                        <w:delText xml:space="preserve">using a C_ASSO  </w:delText>
                      </w:r>
                    </w:del>
                  </w:sdtContent>
                </w:sdt>
              </w:p>
            </w:sdtContent>
          </w:sdt>
          <w:p w:rsidR="00000000" w:rsidDel="00000000" w:rsidP="00000000" w:rsidRDefault="00000000" w:rsidRPr="00000000" w14:paraId="00000FED">
            <w:pPr>
              <w:widowControl w:val="0"/>
              <w:spacing w:after="0" w:line="240" w:lineRule="auto"/>
              <w:ind w:left="119.7723388671875" w:firstLine="0"/>
              <w:jc w:val="left"/>
              <w:rPr>
                <w:sz w:val="19.920000076293945"/>
                <w:szCs w:val="19.920000076293945"/>
              </w:rPr>
            </w:pPr>
            <w:sdt>
              <w:sdtPr>
                <w:tag w:val="goog_rdk_2948"/>
              </w:sdtPr>
              <w:sdtContent>
                <w:del w:author="Thomas Cervone-Richards - NOAA Federal" w:id="256" w:date="2023-07-18T18:48:51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E">
            <w:pPr>
              <w:widowControl w:val="0"/>
              <w:spacing w:after="0" w:line="240" w:lineRule="auto"/>
              <w:ind w:left="119.57275390625" w:firstLine="0"/>
              <w:jc w:val="left"/>
              <w:rPr>
                <w:sz w:val="19.920000076293945"/>
                <w:szCs w:val="19.920000076293945"/>
              </w:rPr>
            </w:pPr>
            <w:sdt>
              <w:sdtPr>
                <w:tag w:val="goog_rdk_2950"/>
              </w:sdtPr>
              <w:sdtContent>
                <w:del w:author="Thomas Cervone-Richards - NOAA Federal" w:id="256" w:date="2023-07-18T18:48:51Z">
                  <w:r w:rsidDel="00000000" w:rsidR="00000000" w:rsidRPr="00000000">
                    <w:rPr>
                      <w:sz w:val="19.920000076293945"/>
                      <w:szCs w:val="19.920000076293945"/>
                      <w:rtl w:val="0"/>
                    </w:rPr>
                    <w:delText xml:space="preserve">3.3.4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F">
            <w:pPr>
              <w:widowControl w:val="0"/>
              <w:spacing w:after="0" w:line="240" w:lineRule="auto"/>
              <w:jc w:val="center"/>
              <w:rPr>
                <w:sz w:val="19.920000076293945"/>
                <w:szCs w:val="19.920000076293945"/>
              </w:rPr>
            </w:pPr>
            <w:sdt>
              <w:sdtPr>
                <w:tag w:val="goog_rdk_2952"/>
              </w:sdtPr>
              <w:sdtContent>
                <w:del w:author="Thomas Cervone-Richards - NOAA Federal" w:id="256" w:date="2023-07-18T18:48:5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0">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60150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1">
            <w:pPr>
              <w:widowControl w:val="0"/>
              <w:spacing w:after="0" w:line="240" w:lineRule="auto"/>
              <w:jc w:val="center"/>
              <w:rPr>
                <w:sz w:val="19.920000076293945"/>
                <w:szCs w:val="19.920000076293945"/>
              </w:rPr>
            </w:pPr>
            <w:sdt>
              <w:sdtPr>
                <w:tag w:val="goog_rdk_2954"/>
              </w:sdtPr>
              <w:sdtContent>
                <w:del w:author="Thomas Cervone-Richards - NOAA Federal" w:id="256" w:date="2023-07-18T18:48:51Z">
                  <w:r w:rsidDel="00000000" w:rsidR="00000000" w:rsidRPr="00000000">
                    <w:rPr>
                      <w:sz w:val="19.920000076293945"/>
                      <w:szCs w:val="19.920000076293945"/>
                      <w:rtl w:val="0"/>
                    </w:rPr>
                    <w:delText xml:space="preserve">1563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57"/>
            </w:sdtPr>
            <w:sdtContent>
              <w:p w:rsidR="00000000" w:rsidDel="00000000" w:rsidP="00000000" w:rsidRDefault="00000000" w:rsidRPr="00000000" w14:paraId="00000FF2">
                <w:pPr>
                  <w:widowControl w:val="0"/>
                  <w:spacing w:after="0" w:line="240" w:lineRule="auto"/>
                  <w:ind w:left="129.93118286132812" w:firstLine="0"/>
                  <w:jc w:val="left"/>
                  <w:rPr>
                    <w:del w:author="Thomas Cervone-Richards - NOAA Federal" w:id="256" w:date="2023-07-18T18:48:51Z"/>
                    <w:sz w:val="19.920000076293945"/>
                    <w:szCs w:val="19.920000076293945"/>
                  </w:rPr>
                </w:pPr>
                <w:sdt>
                  <w:sdtPr>
                    <w:tag w:val="goog_rdk_2956"/>
                  </w:sdtPr>
                  <w:sdtContent>
                    <w:del w:author="Thomas Cervone-Richards - NOAA Federal" w:id="256" w:date="2023-07-18T18:48:51Z">
                      <w:r w:rsidDel="00000000" w:rsidR="00000000" w:rsidRPr="00000000">
                        <w:rPr>
                          <w:sz w:val="19.920000076293945"/>
                          <w:szCs w:val="19.920000076293945"/>
                          <w:rtl w:val="0"/>
                        </w:rPr>
                        <w:delText xml:space="preserve">For each RIVERS,  </w:delText>
                      </w:r>
                    </w:del>
                  </w:sdtContent>
                </w:sdt>
              </w:p>
            </w:sdtContent>
          </w:sdt>
          <w:sdt>
            <w:sdtPr>
              <w:tag w:val="goog_rdk_2959"/>
            </w:sdtPr>
            <w:sdtContent>
              <w:p w:rsidR="00000000" w:rsidDel="00000000" w:rsidP="00000000" w:rsidRDefault="00000000" w:rsidRPr="00000000" w14:paraId="00000FF3">
                <w:pPr>
                  <w:widowControl w:val="0"/>
                  <w:spacing w:after="0" w:line="240" w:lineRule="auto"/>
                  <w:ind w:left="121.56478881835938" w:firstLine="0"/>
                  <w:jc w:val="left"/>
                  <w:rPr>
                    <w:del w:author="Thomas Cervone-Richards - NOAA Federal" w:id="256" w:date="2023-07-18T18:48:51Z"/>
                    <w:sz w:val="19.920000076293945"/>
                    <w:szCs w:val="19.920000076293945"/>
                  </w:rPr>
                </w:pPr>
                <w:sdt>
                  <w:sdtPr>
                    <w:tag w:val="goog_rdk_2958"/>
                  </w:sdtPr>
                  <w:sdtContent>
                    <w:del w:author="Thomas Cervone-Richards - NOAA Federal" w:id="256" w:date="2023-07-18T18:48:51Z">
                      <w:r w:rsidDel="00000000" w:rsidR="00000000" w:rsidRPr="00000000">
                        <w:rPr>
                          <w:sz w:val="19.920000076293945"/>
                          <w:szCs w:val="19.920000076293945"/>
                          <w:rtl w:val="0"/>
                        </w:rPr>
                        <w:delText xml:space="preserve">CANALS, LAKARE,  </w:delText>
                      </w:r>
                    </w:del>
                  </w:sdtContent>
                </w:sdt>
              </w:p>
            </w:sdtContent>
          </w:sdt>
          <w:sdt>
            <w:sdtPr>
              <w:tag w:val="goog_rdk_2961"/>
            </w:sdtPr>
            <w:sdtContent>
              <w:p w:rsidR="00000000" w:rsidDel="00000000" w:rsidP="00000000" w:rsidRDefault="00000000" w:rsidRPr="00000000" w14:paraId="00000FF4">
                <w:pPr>
                  <w:widowControl w:val="0"/>
                  <w:spacing w:after="0" w:line="240" w:lineRule="auto"/>
                  <w:ind w:left="128.93524169921875" w:firstLine="0"/>
                  <w:jc w:val="left"/>
                  <w:rPr>
                    <w:del w:author="Thomas Cervone-Richards - NOAA Federal" w:id="256" w:date="2023-07-18T18:48:51Z"/>
                    <w:sz w:val="19.920000076293945"/>
                    <w:szCs w:val="19.920000076293945"/>
                  </w:rPr>
                </w:pPr>
                <w:sdt>
                  <w:sdtPr>
                    <w:tag w:val="goog_rdk_2960"/>
                  </w:sdtPr>
                  <w:sdtContent>
                    <w:del w:author="Thomas Cervone-Richards - NOAA Federal" w:id="256" w:date="2023-07-18T18:48:51Z">
                      <w:r w:rsidDel="00000000" w:rsidR="00000000" w:rsidRPr="00000000">
                        <w:rPr>
                          <w:sz w:val="19.920000076293945"/>
                          <w:szCs w:val="19.920000076293945"/>
                          <w:rtl w:val="0"/>
                        </w:rPr>
                        <w:delText xml:space="preserve">DOCARE or LOKBSN  </w:delText>
                      </w:r>
                    </w:del>
                  </w:sdtContent>
                </w:sdt>
              </w:p>
            </w:sdtContent>
          </w:sdt>
          <w:p w:rsidR="00000000" w:rsidDel="00000000" w:rsidP="00000000" w:rsidRDefault="00000000" w:rsidRPr="00000000" w14:paraId="00000FF5">
            <w:pPr>
              <w:widowControl w:val="0"/>
              <w:spacing w:after="0" w:line="230.42977809906006" w:lineRule="auto"/>
              <w:ind w:left="119.77203369140625" w:right="126.17706298828125" w:hanging="4.183197021484375"/>
              <w:jc w:val="left"/>
              <w:rPr>
                <w:sz w:val="19.920000076293945"/>
                <w:szCs w:val="19.920000076293945"/>
              </w:rPr>
            </w:pPr>
            <w:sdt>
              <w:sdtPr>
                <w:tag w:val="goog_rdk_2962"/>
              </w:sdtPr>
              <w:sdtContent>
                <w:del w:author="Thomas Cervone-Richards - NOAA Federal" w:id="256" w:date="2023-07-18T18:48:51Z">
                  <w:r w:rsidDel="00000000" w:rsidR="00000000" w:rsidRPr="00000000">
                    <w:rPr>
                      <w:sz w:val="19.920000076293945"/>
                      <w:szCs w:val="19.920000076293945"/>
                      <w:rtl w:val="0"/>
                    </w:rPr>
                    <w:delText xml:space="preserve">feature object which is not  COVERED_BY a LNDARE  or UNSARE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65"/>
            </w:sdtPr>
            <w:sdtContent>
              <w:p w:rsidR="00000000" w:rsidDel="00000000" w:rsidP="00000000" w:rsidRDefault="00000000" w:rsidRPr="00000000" w14:paraId="00000FF6">
                <w:pPr>
                  <w:widowControl w:val="0"/>
                  <w:spacing w:after="0" w:line="231.53411865234375" w:lineRule="auto"/>
                  <w:ind w:left="119.7723388671875" w:right="138.73046875" w:firstLine="8.1671142578125"/>
                  <w:jc w:val="left"/>
                  <w:rPr>
                    <w:del w:author="Thomas Cervone-Richards - NOAA Federal" w:id="256" w:date="2023-07-18T18:48:51Z"/>
                    <w:sz w:val="19.920000076293945"/>
                    <w:szCs w:val="19.920000076293945"/>
                  </w:rPr>
                </w:pPr>
                <w:sdt>
                  <w:sdtPr>
                    <w:tag w:val="goog_rdk_2964"/>
                  </w:sdtPr>
                  <w:sdtContent>
                    <w:del w:author="Thomas Cervone-Richards - NOAA Federal" w:id="256" w:date="2023-07-18T18:48:51Z">
                      <w:r w:rsidDel="00000000" w:rsidR="00000000" w:rsidRPr="00000000">
                        <w:rPr>
                          <w:sz w:val="19.920000076293945"/>
                          <w:szCs w:val="19.920000076293945"/>
                          <w:rtl w:val="0"/>
                        </w:rPr>
                        <w:delText xml:space="preserve">Non navigable water  objects not covered  by UNSARE or  </w:delText>
                      </w:r>
                    </w:del>
                  </w:sdtContent>
                </w:sdt>
              </w:p>
            </w:sdtContent>
          </w:sdt>
          <w:p w:rsidR="00000000" w:rsidDel="00000000" w:rsidP="00000000" w:rsidRDefault="00000000" w:rsidRPr="00000000" w14:paraId="00000FF7">
            <w:pPr>
              <w:widowControl w:val="0"/>
              <w:spacing w:after="0" w:before="4.9603271484375" w:line="240" w:lineRule="auto"/>
              <w:ind w:left="127.939453125" w:firstLine="0"/>
              <w:jc w:val="left"/>
              <w:rPr>
                <w:sz w:val="19.920000076293945"/>
                <w:szCs w:val="19.920000076293945"/>
              </w:rPr>
            </w:pPr>
            <w:sdt>
              <w:sdtPr>
                <w:tag w:val="goog_rdk_2966"/>
              </w:sdtPr>
              <w:sdtContent>
                <w:del w:author="Thomas Cervone-Richards - NOAA Federal" w:id="256" w:date="2023-07-18T18:48:51Z">
                  <w:r w:rsidDel="00000000" w:rsidR="00000000" w:rsidRPr="00000000">
                    <w:rPr>
                      <w:sz w:val="19.920000076293945"/>
                      <w:szCs w:val="19.920000076293945"/>
                      <w:rtl w:val="0"/>
                    </w:rPr>
                    <w:delText xml:space="preserve">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69"/>
            </w:sdtPr>
            <w:sdtContent>
              <w:p w:rsidR="00000000" w:rsidDel="00000000" w:rsidP="00000000" w:rsidRDefault="00000000" w:rsidRPr="00000000" w14:paraId="00000FF8">
                <w:pPr>
                  <w:widowControl w:val="0"/>
                  <w:spacing w:after="0" w:line="231.53411865234375" w:lineRule="auto"/>
                  <w:ind w:left="125.748291015625" w:right="114.398193359375" w:hanging="10.1593017578125"/>
                  <w:jc w:val="left"/>
                  <w:rPr>
                    <w:del w:author="Thomas Cervone-Richards - NOAA Federal" w:id="256" w:date="2023-07-18T18:48:51Z"/>
                    <w:sz w:val="19.920000076293945"/>
                    <w:szCs w:val="19.920000076293945"/>
                  </w:rPr>
                </w:pPr>
                <w:sdt>
                  <w:sdtPr>
                    <w:tag w:val="goog_rdk_2968"/>
                  </w:sdtPr>
                  <w:sdtContent>
                    <w:del w:author="Thomas Cervone-Richards - NOAA Federal" w:id="256" w:date="2023-07-18T18:48:51Z">
                      <w:r w:rsidDel="00000000" w:rsidR="00000000" w:rsidRPr="00000000">
                        <w:rPr>
                          <w:sz w:val="19.920000076293945"/>
                          <w:szCs w:val="19.920000076293945"/>
                          <w:rtl w:val="0"/>
                        </w:rPr>
                        <w:delText xml:space="preserve">Amend LNDARE or  UNSARE to cover non  navigable water  </w:delText>
                      </w:r>
                    </w:del>
                  </w:sdtContent>
                </w:sdt>
              </w:p>
            </w:sdtContent>
          </w:sdt>
          <w:p w:rsidR="00000000" w:rsidDel="00000000" w:rsidP="00000000" w:rsidRDefault="00000000" w:rsidRPr="00000000" w14:paraId="00000FF9">
            <w:pPr>
              <w:widowControl w:val="0"/>
              <w:spacing w:after="0" w:before="4.9603271484375" w:line="240" w:lineRule="auto"/>
              <w:ind w:left="119.7723388671875" w:firstLine="0"/>
              <w:jc w:val="left"/>
              <w:rPr>
                <w:sz w:val="19.920000076293945"/>
                <w:szCs w:val="19.920000076293945"/>
              </w:rPr>
            </w:pPr>
            <w:sdt>
              <w:sdtPr>
                <w:tag w:val="goog_rdk_2970"/>
              </w:sdtPr>
              <w:sdtContent>
                <w:del w:author="Thomas Cervone-Richards - NOAA Federal" w:id="256" w:date="2023-07-18T18:48:51Z">
                  <w:r w:rsidDel="00000000" w:rsidR="00000000" w:rsidRPr="00000000">
                    <w:rPr>
                      <w:sz w:val="19.920000076293945"/>
                      <w:szCs w:val="19.920000076293945"/>
                      <w:rtl w:val="0"/>
                    </w:rPr>
                    <w:delText xml:space="preserve">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widowControl w:val="0"/>
              <w:spacing w:after="0" w:line="240" w:lineRule="auto"/>
              <w:ind w:left="117.779541015625" w:firstLine="0"/>
              <w:jc w:val="left"/>
              <w:rPr>
                <w:sz w:val="19.920000076293945"/>
                <w:szCs w:val="19.920000076293945"/>
              </w:rPr>
            </w:pPr>
            <w:sdt>
              <w:sdtPr>
                <w:tag w:val="goog_rdk_2972"/>
              </w:sdtPr>
              <w:sdtContent>
                <w:del w:author="Thomas Cervone-Richards - NOAA Federal" w:id="256" w:date="2023-07-18T18:48:51Z">
                  <w:r w:rsidDel="00000000" w:rsidR="00000000" w:rsidRPr="00000000">
                    <w:rPr>
                      <w:sz w:val="19.920000076293945"/>
                      <w:szCs w:val="19.920000076293945"/>
                      <w:rtl w:val="0"/>
                    </w:rPr>
                    <w:delText xml:space="preserve">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widowControl w:val="0"/>
              <w:spacing w:after="0" w:line="240" w:lineRule="auto"/>
              <w:jc w:val="center"/>
              <w:rPr>
                <w:sz w:val="19.920000076293945"/>
                <w:szCs w:val="19.920000076293945"/>
              </w:rPr>
            </w:pPr>
            <w:sdt>
              <w:sdtPr>
                <w:tag w:val="goog_rdk_2974"/>
              </w:sdtPr>
              <w:sdtContent>
                <w:del w:author="Thomas Cervone-Richards - NOAA Federal" w:id="256" w:date="2023-07-18T18:48:51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FD">
            <w:pPr>
              <w:widowControl w:val="0"/>
              <w:spacing w:after="0" w:line="240" w:lineRule="auto"/>
              <w:jc w:val="center"/>
              <w:rPr>
                <w:sz w:val="19.920000076293945"/>
                <w:szCs w:val="19.920000076293945"/>
              </w:rPr>
            </w:pPr>
            <w:sdt>
              <w:sdtPr>
                <w:tag w:val="goog_rdk_2976"/>
              </w:sdtPr>
              <w:sdtContent>
                <w:del w:author="Thomas Cervone-Richards - NOAA Federal" w:id="257" w:date="2023-07-18T18:49:11Z">
                  <w:r w:rsidDel="00000000" w:rsidR="00000000" w:rsidRPr="00000000">
                    <w:rPr>
                      <w:sz w:val="19.920000076293945"/>
                      <w:szCs w:val="19.920000076293945"/>
                      <w:rtl w:val="0"/>
                    </w:rPr>
                    <w:delText xml:space="preserve">1564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widowControl w:val="0"/>
              <w:spacing w:after="0" w:line="231.2326955795288" w:lineRule="auto"/>
              <w:ind w:left="116.7840576171875" w:right="192.1173095703125" w:firstLine="13.147125244140625"/>
              <w:jc w:val="left"/>
              <w:rPr>
                <w:sz w:val="19.920000076293945"/>
                <w:szCs w:val="19.920000076293945"/>
              </w:rPr>
            </w:pPr>
            <w:sdt>
              <w:sdtPr>
                <w:tag w:val="goog_rdk_2978"/>
              </w:sdtPr>
              <w:sdtContent>
                <w:del w:author="Thomas Cervone-Richards - NOAA Federal" w:id="257" w:date="2023-07-18T18:49:11Z">
                  <w:r w:rsidDel="00000000" w:rsidR="00000000" w:rsidRPr="00000000">
                    <w:rPr>
                      <w:sz w:val="19.920000076293945"/>
                      <w:szCs w:val="19.920000076293945"/>
                      <w:rtl w:val="0"/>
                    </w:rPr>
                    <w:delText xml:space="preserve">For each CTRPNT feature  object where VERACC or  VERDAT are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81"/>
            </w:sdtPr>
            <w:sdtContent>
              <w:p w:rsidR="00000000" w:rsidDel="00000000" w:rsidP="00000000" w:rsidRDefault="00000000" w:rsidRPr="00000000" w14:paraId="00000FFF">
                <w:pPr>
                  <w:widowControl w:val="0"/>
                  <w:spacing w:after="0" w:line="231.2326955795288" w:lineRule="auto"/>
                  <w:ind w:left="116.78436279296875" w:right="282.353515625" w:firstLine="13.14727783203125"/>
                  <w:jc w:val="left"/>
                  <w:rPr>
                    <w:del w:author="Thomas Cervone-Richards - NOAA Federal" w:id="257" w:date="2023-07-18T18:49:11Z"/>
                    <w:sz w:val="19.920000076293945"/>
                    <w:szCs w:val="19.920000076293945"/>
                  </w:rPr>
                </w:pPr>
                <w:sdt>
                  <w:sdtPr>
                    <w:tag w:val="goog_rdk_2980"/>
                  </w:sdtPr>
                  <w:sdtContent>
                    <w:del w:author="Thomas Cervone-Richards - NOAA Federal" w:id="257" w:date="2023-07-18T18:49:11Z">
                      <w:r w:rsidDel="00000000" w:rsidR="00000000" w:rsidRPr="00000000">
                        <w:rPr>
                          <w:sz w:val="19.920000076293945"/>
                          <w:szCs w:val="19.920000076293945"/>
                          <w:rtl w:val="0"/>
                        </w:rPr>
                        <w:delText xml:space="preserve">Prohibited attribute  VERACC or  </w:delText>
                      </w:r>
                    </w:del>
                  </w:sdtContent>
                </w:sdt>
              </w:p>
            </w:sdtContent>
          </w:sdt>
          <w:sdt>
            <w:sdtPr>
              <w:tag w:val="goog_rdk_2983"/>
            </w:sdtPr>
            <w:sdtContent>
              <w:p w:rsidR="00000000" w:rsidDel="00000000" w:rsidP="00000000" w:rsidRDefault="00000000" w:rsidRPr="00000000" w14:paraId="00001000">
                <w:pPr>
                  <w:widowControl w:val="0"/>
                  <w:spacing w:after="0" w:before="5.21026611328125" w:line="231.2326955795288" w:lineRule="auto"/>
                  <w:ind w:left="115.5889892578125" w:right="216.617431640625" w:firstLine="1.19537353515625"/>
                  <w:jc w:val="left"/>
                  <w:rPr>
                    <w:del w:author="Thomas Cervone-Richards - NOAA Federal" w:id="257" w:date="2023-07-18T18:49:11Z"/>
                    <w:sz w:val="19.920000076293945"/>
                    <w:szCs w:val="19.920000076293945"/>
                  </w:rPr>
                </w:pPr>
                <w:sdt>
                  <w:sdtPr>
                    <w:tag w:val="goog_rdk_2982"/>
                  </w:sdtPr>
                  <w:sdtContent>
                    <w:del w:author="Thomas Cervone-Richards - NOAA Federal" w:id="257" w:date="2023-07-18T18:49:11Z">
                      <w:r w:rsidDel="00000000" w:rsidR="00000000" w:rsidRPr="00000000">
                        <w:rPr>
                          <w:sz w:val="19.920000076293945"/>
                          <w:szCs w:val="19.920000076293945"/>
                          <w:rtl w:val="0"/>
                        </w:rPr>
                        <w:delText xml:space="preserve">VERDAT populated  for a CTRPNT  </w:delText>
                      </w:r>
                    </w:del>
                  </w:sdtContent>
                </w:sdt>
              </w:p>
            </w:sdtContent>
          </w:sdt>
          <w:p w:rsidR="00000000" w:rsidDel="00000000" w:rsidP="00000000" w:rsidRDefault="00000000" w:rsidRPr="00000000" w14:paraId="00001001">
            <w:pPr>
              <w:widowControl w:val="0"/>
              <w:spacing w:after="0" w:before="2.81005859375" w:line="240" w:lineRule="auto"/>
              <w:ind w:left="119.7723388671875" w:firstLine="0"/>
              <w:jc w:val="left"/>
              <w:rPr>
                <w:sz w:val="19.920000076293945"/>
                <w:szCs w:val="19.920000076293945"/>
              </w:rPr>
            </w:pPr>
            <w:sdt>
              <w:sdtPr>
                <w:tag w:val="goog_rdk_2984"/>
              </w:sdtPr>
              <w:sdtContent>
                <w:del w:author="Thomas Cervone-Richards - NOAA Federal" w:id="257" w:date="2023-07-18T18:49:11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87"/>
            </w:sdtPr>
            <w:sdtContent>
              <w:p w:rsidR="00000000" w:rsidDel="00000000" w:rsidP="00000000" w:rsidRDefault="00000000" w:rsidRPr="00000000" w14:paraId="00001002">
                <w:pPr>
                  <w:widowControl w:val="0"/>
                  <w:spacing w:after="0" w:line="231.2326955795288" w:lineRule="auto"/>
                  <w:ind w:left="116.7840576171875" w:right="236.30859375" w:firstLine="13.5455322265625"/>
                  <w:jc w:val="left"/>
                  <w:rPr>
                    <w:del w:author="Thomas Cervone-Richards - NOAA Federal" w:id="257" w:date="2023-07-18T18:49:11Z"/>
                    <w:sz w:val="19.920000076293945"/>
                    <w:szCs w:val="19.920000076293945"/>
                  </w:rPr>
                </w:pPr>
                <w:sdt>
                  <w:sdtPr>
                    <w:tag w:val="goog_rdk_2986"/>
                  </w:sdtPr>
                  <w:sdtContent>
                    <w:del w:author="Thomas Cervone-Richards - NOAA Federal" w:id="257" w:date="2023-07-18T18:49:11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003">
            <w:pPr>
              <w:widowControl w:val="0"/>
              <w:spacing w:after="0" w:before="5.21026611328125" w:line="240" w:lineRule="auto"/>
              <w:ind w:left="121.56494140625" w:firstLine="0"/>
              <w:jc w:val="left"/>
              <w:rPr>
                <w:sz w:val="19.920000076293945"/>
                <w:szCs w:val="19.920000076293945"/>
              </w:rPr>
            </w:pPr>
            <w:sdt>
              <w:sdtPr>
                <w:tag w:val="goog_rdk_2988"/>
              </w:sdtPr>
              <w:sdtContent>
                <w:del w:author="Thomas Cervone-Richards - NOAA Federal" w:id="257" w:date="2023-07-18T18:49:11Z">
                  <w:r w:rsidDel="00000000" w:rsidR="00000000" w:rsidRPr="00000000">
                    <w:rPr>
                      <w:sz w:val="19.920000076293945"/>
                      <w:szCs w:val="19.920000076293945"/>
                      <w:rtl w:val="0"/>
                    </w:rPr>
                    <w:delText xml:space="preserve">CTRPNT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widowControl w:val="0"/>
              <w:spacing w:after="0" w:line="240" w:lineRule="auto"/>
              <w:ind w:left="117.779541015625" w:firstLine="0"/>
              <w:jc w:val="left"/>
              <w:rPr>
                <w:sz w:val="19.920000076293945"/>
                <w:szCs w:val="19.920000076293945"/>
              </w:rPr>
            </w:pPr>
            <w:sdt>
              <w:sdtPr>
                <w:tag w:val="goog_rdk_2990"/>
              </w:sdtPr>
              <w:sdtContent>
                <w:del w:author="Thomas Cervone-Richards - NOAA Federal" w:id="257" w:date="2023-07-18T18:49:11Z">
                  <w:r w:rsidDel="00000000" w:rsidR="00000000" w:rsidRPr="00000000">
                    <w:rPr>
                      <w:sz w:val="19.920000076293945"/>
                      <w:szCs w:val="19.920000076293945"/>
                      <w:rtl w:val="0"/>
                    </w:rPr>
                    <w:delText xml:space="preserve">4.3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5">
            <w:pPr>
              <w:widowControl w:val="0"/>
              <w:spacing w:after="0" w:line="240" w:lineRule="auto"/>
              <w:jc w:val="center"/>
              <w:rPr>
                <w:sz w:val="19.920000076293945"/>
                <w:szCs w:val="19.920000076293945"/>
              </w:rPr>
            </w:pPr>
            <w:sdt>
              <w:sdtPr>
                <w:tag w:val="goog_rdk_2992"/>
              </w:sdtPr>
              <w:sdtContent>
                <w:del w:author="Thomas Cervone-Richards - NOAA Federal" w:id="257" w:date="2023-07-18T18:49:1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00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00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009">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00A">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44 </w:t>
      </w:r>
    </w:p>
    <w:tbl>
      <w:tblPr>
        <w:tblStyle w:val="Table35"/>
        <w:tblW w:w="10650.0" w:type="dxa"/>
        <w:jc w:val="left"/>
        <w:tblInd w:w="-101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730"/>
        <w:gridCol w:w="2580"/>
        <w:gridCol w:w="2190"/>
        <w:gridCol w:w="1050"/>
        <w:gridCol w:w="570"/>
        <w:gridCol w:w="750"/>
        <w:tblGridChange w:id="0">
          <w:tblGrid>
            <w:gridCol w:w="780"/>
            <w:gridCol w:w="2730"/>
            <w:gridCol w:w="2580"/>
            <w:gridCol w:w="2190"/>
            <w:gridCol w:w="1050"/>
            <w:gridCol w:w="570"/>
            <w:gridCol w:w="750"/>
          </w:tblGrid>
        </w:tblGridChange>
      </w:tblGrid>
      <w:tr>
        <w:trPr>
          <w:cantSplit w:val="0"/>
          <w:trHeight w:val="598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0B">
            <w:pPr>
              <w:widowControl w:val="0"/>
              <w:spacing w:after="0" w:line="240" w:lineRule="auto"/>
              <w:jc w:val="center"/>
              <w:rPr>
                <w:sz w:val="19.920000076293945"/>
                <w:szCs w:val="19.920000076293945"/>
              </w:rPr>
            </w:pPr>
            <w:sdt>
              <w:sdtPr>
                <w:tag w:val="goog_rdk_2994"/>
              </w:sdtPr>
              <w:sdtContent>
                <w:del w:author="Thomas Cervone-Richards - NOAA Federal" w:id="258" w:date="2023-10-24T15:32:34Z">
                  <w:r w:rsidDel="00000000" w:rsidR="00000000" w:rsidRPr="00000000">
                    <w:rPr>
                      <w:sz w:val="19.920000076293945"/>
                      <w:szCs w:val="19.920000076293945"/>
                      <w:rtl w:val="0"/>
                    </w:rPr>
                    <w:delText xml:space="preserve">1565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2997"/>
            </w:sdtPr>
            <w:sdtContent>
              <w:p w:rsidR="00000000" w:rsidDel="00000000" w:rsidP="00000000" w:rsidRDefault="00000000" w:rsidRPr="00000000" w14:paraId="0000100C">
                <w:pPr>
                  <w:widowControl w:val="0"/>
                  <w:spacing w:after="0" w:line="240" w:lineRule="auto"/>
                  <w:ind w:left="129.93118286132812" w:firstLine="0"/>
                  <w:jc w:val="left"/>
                  <w:rPr>
                    <w:del w:author="Thomas Cervone-Richards - NOAA Federal" w:id="258" w:date="2023-10-24T15:32:34Z"/>
                    <w:sz w:val="19.920000076293945"/>
                    <w:szCs w:val="19.920000076293945"/>
                  </w:rPr>
                </w:pPr>
                <w:sdt>
                  <w:sdtPr>
                    <w:tag w:val="goog_rdk_2996"/>
                  </w:sdtPr>
                  <w:sdtContent>
                    <w:del w:author="Thomas Cervone-Richards - NOAA Federal" w:id="258" w:date="2023-10-24T15:32:34Z">
                      <w:r w:rsidDel="00000000" w:rsidR="00000000" w:rsidRPr="00000000">
                        <w:rPr>
                          <w:sz w:val="19.920000076293945"/>
                          <w:szCs w:val="19.920000076293945"/>
                          <w:rtl w:val="0"/>
                        </w:rPr>
                        <w:delText xml:space="preserve">For each edge of a  </w:delText>
                      </w:r>
                    </w:del>
                  </w:sdtContent>
                </w:sdt>
              </w:p>
            </w:sdtContent>
          </w:sdt>
          <w:sdt>
            <w:sdtPr>
              <w:tag w:val="goog_rdk_2999"/>
            </w:sdtPr>
            <w:sdtContent>
              <w:p w:rsidR="00000000" w:rsidDel="00000000" w:rsidP="00000000" w:rsidRDefault="00000000" w:rsidRPr="00000000" w14:paraId="0000100D">
                <w:pPr>
                  <w:widowControl w:val="0"/>
                  <w:spacing w:after="0" w:line="230.63020706176758" w:lineRule="auto"/>
                  <w:ind w:left="115.58883666992188" w:right="181.36077880859375" w:firstLine="12.350311279296875"/>
                  <w:jc w:val="left"/>
                  <w:rPr>
                    <w:del w:author="Thomas Cervone-Richards - NOAA Federal" w:id="258" w:date="2023-10-24T15:32:34Z"/>
                    <w:sz w:val="19.920000076293945"/>
                    <w:szCs w:val="19.920000076293945"/>
                  </w:rPr>
                </w:pPr>
                <w:sdt>
                  <w:sdtPr>
                    <w:tag w:val="goog_rdk_2998"/>
                  </w:sdtPr>
                  <w:sdtContent>
                    <w:del w:author="Thomas Cervone-Richards - NOAA Federal" w:id="258" w:date="2023-10-24T15:32:34Z">
                      <w:r w:rsidDel="00000000" w:rsidR="00000000" w:rsidRPr="00000000">
                        <w:rPr>
                          <w:sz w:val="19.920000076293945"/>
                          <w:szCs w:val="19.920000076293945"/>
                          <w:rtl w:val="0"/>
                        </w:rPr>
                        <w:delText xml:space="preserve">LNDARE feature object of  geometric primitive area  which is not COINCIDENT  with one of the following  feature objects:  </w:delText>
                      </w:r>
                    </w:del>
                  </w:sdtContent>
                </w:sdt>
              </w:p>
            </w:sdtContent>
          </w:sdt>
          <w:sdt>
            <w:sdtPr>
              <w:tag w:val="goog_rdk_3001"/>
            </w:sdtPr>
            <w:sdtContent>
              <w:p w:rsidR="00000000" w:rsidDel="00000000" w:rsidP="00000000" w:rsidRDefault="00000000" w:rsidRPr="00000000" w14:paraId="0000100E">
                <w:pPr>
                  <w:widowControl w:val="0"/>
                  <w:spacing w:after="0" w:before="5.709228515625" w:line="230.42937755584717" w:lineRule="auto"/>
                  <w:ind w:left="119.97116088867188" w:right="270.19805908203125" w:hanging="0.597686767578125"/>
                  <w:jc w:val="left"/>
                  <w:rPr>
                    <w:del w:author="Thomas Cervone-Richards - NOAA Federal" w:id="258" w:date="2023-10-24T15:32:34Z"/>
                    <w:sz w:val="19.920000076293945"/>
                    <w:szCs w:val="19.920000076293945"/>
                  </w:rPr>
                </w:pPr>
                <w:sdt>
                  <w:sdtPr>
                    <w:tag w:val="goog_rdk_3000"/>
                  </w:sdtPr>
                  <w:sdtContent>
                    <w:del w:author="Thomas Cervone-Richards - NOAA Federal" w:id="258" w:date="2023-10-24T15:32:34Z">
                      <w:r w:rsidDel="00000000" w:rsidR="00000000" w:rsidRPr="00000000">
                        <w:rPr>
                          <w:sz w:val="19.920000076293945"/>
                          <w:szCs w:val="19.920000076293945"/>
                          <w:rtl w:val="0"/>
                        </w:rPr>
                        <w:delText xml:space="preserve">a) COALNE, SLCONS,  GATCON or DAMCON of  geometric primitive line.  OR  </w:delText>
                      </w:r>
                    </w:del>
                  </w:sdtContent>
                </w:sdt>
              </w:p>
            </w:sdtContent>
          </w:sdt>
          <w:sdt>
            <w:sdtPr>
              <w:tag w:val="goog_rdk_3003"/>
            </w:sdtPr>
            <w:sdtContent>
              <w:p w:rsidR="00000000" w:rsidDel="00000000" w:rsidP="00000000" w:rsidRDefault="00000000" w:rsidRPr="00000000" w14:paraId="0000100F">
                <w:pPr>
                  <w:widowControl w:val="0"/>
                  <w:spacing w:after="0" w:before="5.877685546875" w:line="231.23263835906982" w:lineRule="auto"/>
                  <w:ind w:left="128.93524169921875" w:right="413.76739501953125" w:hanging="4.58160400390625"/>
                  <w:jc w:val="left"/>
                  <w:rPr>
                    <w:del w:author="Thomas Cervone-Richards - NOAA Federal" w:id="258" w:date="2023-10-24T15:32:34Z"/>
                    <w:sz w:val="19.920000076293945"/>
                    <w:szCs w:val="19.920000076293945"/>
                  </w:rPr>
                </w:pPr>
                <w:sdt>
                  <w:sdtPr>
                    <w:tag w:val="goog_rdk_3002"/>
                  </w:sdtPr>
                  <w:sdtContent>
                    <w:del w:author="Thomas Cervone-Richards - NOAA Federal" w:id="258" w:date="2023-10-24T15:32:34Z">
                      <w:r w:rsidDel="00000000" w:rsidR="00000000" w:rsidRPr="00000000">
                        <w:rPr>
                          <w:sz w:val="19.920000076293945"/>
                          <w:szCs w:val="19.920000076293945"/>
                          <w:rtl w:val="0"/>
                        </w:rPr>
                        <w:delText xml:space="preserve">b) M_COVR, GATCON,  DAMCON, RIVERS,  </w:delText>
                      </w:r>
                    </w:del>
                  </w:sdtContent>
                </w:sdt>
              </w:p>
            </w:sdtContent>
          </w:sdt>
          <w:sdt>
            <w:sdtPr>
              <w:tag w:val="goog_rdk_3005"/>
            </w:sdtPr>
            <w:sdtContent>
              <w:p w:rsidR="00000000" w:rsidDel="00000000" w:rsidP="00000000" w:rsidRDefault="00000000" w:rsidRPr="00000000" w14:paraId="00001010">
                <w:pPr>
                  <w:widowControl w:val="0"/>
                  <w:spacing w:after="0" w:before="5.208740234375" w:line="240" w:lineRule="auto"/>
                  <w:ind w:left="115.58883666992188" w:firstLine="0"/>
                  <w:jc w:val="left"/>
                  <w:rPr>
                    <w:del w:author="Thomas Cervone-Richards - NOAA Federal" w:id="258" w:date="2023-10-24T15:32:34Z"/>
                    <w:sz w:val="19.920000076293945"/>
                    <w:szCs w:val="19.920000076293945"/>
                  </w:rPr>
                </w:pPr>
                <w:sdt>
                  <w:sdtPr>
                    <w:tag w:val="goog_rdk_3004"/>
                  </w:sdtPr>
                  <w:sdtContent>
                    <w:del w:author="Thomas Cervone-Richards - NOAA Federal" w:id="258" w:date="2023-10-24T15:32:34Z">
                      <w:r w:rsidDel="00000000" w:rsidR="00000000" w:rsidRPr="00000000">
                        <w:rPr>
                          <w:sz w:val="19.920000076293945"/>
                          <w:szCs w:val="19.920000076293945"/>
                          <w:rtl w:val="0"/>
                        </w:rPr>
                        <w:delText xml:space="preserve">TUNNEL, DRYDOC,  </w:delText>
                      </w:r>
                    </w:del>
                  </w:sdtContent>
                </w:sdt>
              </w:p>
            </w:sdtContent>
          </w:sdt>
          <w:sdt>
            <w:sdtPr>
              <w:tag w:val="goog_rdk_3007"/>
            </w:sdtPr>
            <w:sdtContent>
              <w:p w:rsidR="00000000" w:rsidDel="00000000" w:rsidP="00000000" w:rsidRDefault="00000000" w:rsidRPr="00000000" w14:paraId="00001011">
                <w:pPr>
                  <w:widowControl w:val="0"/>
                  <w:spacing w:after="0" w:line="240" w:lineRule="auto"/>
                  <w:ind w:left="121.56478881835938" w:firstLine="0"/>
                  <w:jc w:val="left"/>
                  <w:rPr>
                    <w:del w:author="Thomas Cervone-Richards - NOAA Federal" w:id="258" w:date="2023-10-24T15:32:34Z"/>
                    <w:sz w:val="19.920000076293945"/>
                    <w:szCs w:val="19.920000076293945"/>
                  </w:rPr>
                </w:pPr>
                <w:sdt>
                  <w:sdtPr>
                    <w:tag w:val="goog_rdk_3006"/>
                  </w:sdtPr>
                  <w:sdtContent>
                    <w:del w:author="Thomas Cervone-Richards - NOAA Federal" w:id="258" w:date="2023-10-24T15:32:34Z">
                      <w:r w:rsidDel="00000000" w:rsidR="00000000" w:rsidRPr="00000000">
                        <w:rPr>
                          <w:sz w:val="19.920000076293945"/>
                          <w:szCs w:val="19.920000076293945"/>
                          <w:rtl w:val="0"/>
                        </w:rPr>
                        <w:delText xml:space="preserve">CANALS, LAKARE,  </w:delText>
                      </w:r>
                    </w:del>
                  </w:sdtContent>
                </w:sdt>
              </w:p>
            </w:sdtContent>
          </w:sdt>
          <w:sdt>
            <w:sdtPr>
              <w:tag w:val="goog_rdk_3009"/>
            </w:sdtPr>
            <w:sdtContent>
              <w:p w:rsidR="00000000" w:rsidDel="00000000" w:rsidP="00000000" w:rsidRDefault="00000000" w:rsidRPr="00000000" w14:paraId="00001012">
                <w:pPr>
                  <w:widowControl w:val="0"/>
                  <w:spacing w:after="0" w:line="231.83419704437256" w:lineRule="auto"/>
                  <w:ind w:left="127.93914794921875" w:right="517.4050903320312" w:firstLine="0"/>
                  <w:jc w:val="left"/>
                  <w:rPr>
                    <w:del w:author="Thomas Cervone-Richards - NOAA Federal" w:id="258" w:date="2023-10-24T15:32:34Z"/>
                    <w:sz w:val="19.920000076293945"/>
                    <w:szCs w:val="19.920000076293945"/>
                  </w:rPr>
                </w:pPr>
                <w:sdt>
                  <w:sdtPr>
                    <w:tag w:val="goog_rdk_3008"/>
                  </w:sdtPr>
                  <w:sdtContent>
                    <w:del w:author="Thomas Cervone-Richards - NOAA Federal" w:id="258" w:date="2023-10-24T15:32:34Z">
                      <w:r w:rsidDel="00000000" w:rsidR="00000000" w:rsidRPr="00000000">
                        <w:rPr>
                          <w:sz w:val="19.920000076293945"/>
                          <w:szCs w:val="19.920000076293945"/>
                          <w:rtl w:val="0"/>
                        </w:rPr>
                        <w:delText xml:space="preserve">LOKBSN, DOCARE or  LNDARE of geometric  </w:delText>
                      </w:r>
                    </w:del>
                  </w:sdtContent>
                </w:sdt>
              </w:p>
            </w:sdtContent>
          </w:sdt>
          <w:sdt>
            <w:sdtPr>
              <w:tag w:val="goog_rdk_3011"/>
            </w:sdtPr>
            <w:sdtContent>
              <w:p w:rsidR="00000000" w:rsidDel="00000000" w:rsidP="00000000" w:rsidRDefault="00000000" w:rsidRPr="00000000" w14:paraId="00001013">
                <w:pPr>
                  <w:widowControl w:val="0"/>
                  <w:spacing w:after="0" w:before="4.70947265625" w:line="240" w:lineRule="auto"/>
                  <w:ind w:left="124.3536376953125" w:firstLine="0"/>
                  <w:jc w:val="left"/>
                  <w:rPr>
                    <w:del w:author="Thomas Cervone-Richards - NOAA Federal" w:id="258" w:date="2023-10-24T15:32:34Z"/>
                    <w:sz w:val="19.920000076293945"/>
                    <w:szCs w:val="19.920000076293945"/>
                  </w:rPr>
                </w:pPr>
                <w:sdt>
                  <w:sdtPr>
                    <w:tag w:val="goog_rdk_3010"/>
                  </w:sdtPr>
                  <w:sdtContent>
                    <w:del w:author="Thomas Cervone-Richards - NOAA Federal" w:id="258" w:date="2023-10-24T15:32:34Z">
                      <w:r w:rsidDel="00000000" w:rsidR="00000000" w:rsidRPr="00000000">
                        <w:rPr>
                          <w:sz w:val="19.920000076293945"/>
                          <w:szCs w:val="19.920000076293945"/>
                          <w:rtl w:val="0"/>
                        </w:rPr>
                        <w:delText xml:space="preserve">primitive area.  </w:delText>
                      </w:r>
                    </w:del>
                  </w:sdtContent>
                </w:sdt>
              </w:p>
            </w:sdtContent>
          </w:sdt>
          <w:sdt>
            <w:sdtPr>
              <w:tag w:val="goog_rdk_3013"/>
            </w:sdtPr>
            <w:sdtContent>
              <w:p w:rsidR="00000000" w:rsidDel="00000000" w:rsidP="00000000" w:rsidRDefault="00000000" w:rsidRPr="00000000" w14:paraId="00001014">
                <w:pPr>
                  <w:widowControl w:val="0"/>
                  <w:spacing w:after="0" w:line="240" w:lineRule="auto"/>
                  <w:ind w:left="120.56884765625" w:firstLine="0"/>
                  <w:jc w:val="left"/>
                  <w:rPr>
                    <w:del w:author="Thomas Cervone-Richards - NOAA Federal" w:id="258" w:date="2023-10-24T15:32:34Z"/>
                    <w:sz w:val="19.920000076293945"/>
                    <w:szCs w:val="19.920000076293945"/>
                  </w:rPr>
                </w:pPr>
                <w:sdt>
                  <w:sdtPr>
                    <w:tag w:val="goog_rdk_3012"/>
                  </w:sdtPr>
                  <w:sdtContent>
                    <w:del w:author="Thomas Cervone-Richards - NOAA Federal" w:id="258" w:date="2023-10-24T15:32:34Z">
                      <w:r w:rsidDel="00000000" w:rsidR="00000000" w:rsidRPr="00000000">
                        <w:rPr>
                          <w:sz w:val="19.920000076293945"/>
                          <w:szCs w:val="19.920000076293945"/>
                          <w:rtl w:val="0"/>
                        </w:rPr>
                        <w:delText xml:space="preserve">OR </w:delText>
                      </w:r>
                    </w:del>
                  </w:sdtContent>
                </w:sdt>
              </w:p>
            </w:sdtContent>
          </w:sdt>
          <w:sdt>
            <w:sdtPr>
              <w:tag w:val="goog_rdk_3015"/>
            </w:sdtPr>
            <w:sdtContent>
              <w:p w:rsidR="00000000" w:rsidDel="00000000" w:rsidP="00000000" w:rsidRDefault="00000000" w:rsidRPr="00000000" w14:paraId="00001015">
                <w:pPr>
                  <w:widowControl w:val="0"/>
                  <w:spacing w:after="0" w:line="228.82407188415527" w:lineRule="auto"/>
                  <w:ind w:left="127.34161376953125" w:right="437.51007080078125" w:hanging="6.573638916015625"/>
                  <w:jc w:val="left"/>
                  <w:rPr>
                    <w:del w:author="Thomas Cervone-Richards - NOAA Federal" w:id="258" w:date="2023-10-24T15:32:34Z"/>
                    <w:sz w:val="19.920000076293945"/>
                    <w:szCs w:val="19.920000076293945"/>
                  </w:rPr>
                </w:pPr>
                <w:sdt>
                  <w:sdtPr>
                    <w:tag w:val="goog_rdk_3014"/>
                  </w:sdtPr>
                  <w:sdtContent>
                    <w:del w:author="Thomas Cervone-Richards - NOAA Federal" w:id="258" w:date="2023-10-24T15:32:34Z">
                      <w:r w:rsidDel="00000000" w:rsidR="00000000" w:rsidRPr="00000000">
                        <w:rPr>
                          <w:sz w:val="19.920000076293945"/>
                          <w:szCs w:val="19.920000076293945"/>
                          <w:rtl w:val="0"/>
                        </w:rPr>
                        <w:delText xml:space="preserve">c) CAUSWY, SLCONS,  MORFAC, WRECKS,  </w:delText>
                      </w:r>
                    </w:del>
                  </w:sdtContent>
                </w:sdt>
              </w:p>
            </w:sdtContent>
          </w:sdt>
          <w:sdt>
            <w:sdtPr>
              <w:tag w:val="goog_rdk_3017"/>
            </w:sdtPr>
            <w:sdtContent>
              <w:p w:rsidR="00000000" w:rsidDel="00000000" w:rsidP="00000000" w:rsidRDefault="00000000" w:rsidRPr="00000000" w14:paraId="00001016">
                <w:pPr>
                  <w:widowControl w:val="0"/>
                  <w:spacing w:after="0" w:before="7.20947265625" w:line="240" w:lineRule="auto"/>
                  <w:ind w:left="120.56884765625" w:firstLine="0"/>
                  <w:jc w:val="left"/>
                  <w:rPr>
                    <w:del w:author="Thomas Cervone-Richards - NOAA Federal" w:id="258" w:date="2023-10-24T15:32:34Z"/>
                    <w:sz w:val="19.920000076293945"/>
                    <w:szCs w:val="19.920000076293945"/>
                  </w:rPr>
                </w:pPr>
                <w:sdt>
                  <w:sdtPr>
                    <w:tag w:val="goog_rdk_3016"/>
                  </w:sdtPr>
                  <w:sdtContent>
                    <w:del w:author="Thomas Cervone-Richards - NOAA Federal" w:id="258" w:date="2023-10-24T15:32:34Z">
                      <w:r w:rsidDel="00000000" w:rsidR="00000000" w:rsidRPr="00000000">
                        <w:rPr>
                          <w:sz w:val="19.920000076293945"/>
                          <w:szCs w:val="19.920000076293945"/>
                          <w:rtl w:val="0"/>
                        </w:rPr>
                        <w:delText xml:space="preserve">OBSTRN or PYLONS  </w:delText>
                      </w:r>
                    </w:del>
                  </w:sdtContent>
                </w:sdt>
              </w:p>
            </w:sdtContent>
          </w:sdt>
          <w:p w:rsidR="00000000" w:rsidDel="00000000" w:rsidP="00000000" w:rsidRDefault="00000000" w:rsidRPr="00000000" w14:paraId="00001017">
            <w:pPr>
              <w:widowControl w:val="0"/>
              <w:spacing w:after="0" w:line="230.63037872314453" w:lineRule="auto"/>
              <w:ind w:left="115.58883666992188" w:right="90.718994140625" w:firstLine="0"/>
              <w:jc w:val="left"/>
              <w:rPr>
                <w:sz w:val="19.920000076293945"/>
                <w:szCs w:val="19.920000076293945"/>
              </w:rPr>
            </w:pPr>
            <w:sdt>
              <w:sdtPr>
                <w:tag w:val="goog_rdk_3018"/>
              </w:sdtPr>
              <w:sdtContent>
                <w:del w:author="Thomas Cervone-Richards - NOAA Federal" w:id="258" w:date="2023-10-24T15:32:34Z">
                  <w:r w:rsidDel="00000000" w:rsidR="00000000" w:rsidRPr="00000000">
                    <w:rPr>
                      <w:sz w:val="19.920000076293945"/>
                      <w:szCs w:val="19.920000076293945"/>
                      <w:rtl w:val="0"/>
                    </w:rPr>
                    <w:delText xml:space="preserve">where WATLEV is Equal to  1 (partly submerged at high  water) OR 2 (always dry)  OR 6 (subject to inundation  or flooding).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021"/>
            </w:sdtPr>
            <w:sdtContent>
              <w:p w:rsidR="00000000" w:rsidDel="00000000" w:rsidP="00000000" w:rsidRDefault="00000000" w:rsidRPr="00000000" w14:paraId="00001018">
                <w:pPr>
                  <w:widowControl w:val="0"/>
                  <w:spacing w:after="0" w:line="231.63326740264893" w:lineRule="auto"/>
                  <w:ind w:left="120.7684326171875" w:right="226.7767333984375" w:firstLine="7.1710205078125"/>
                  <w:jc w:val="left"/>
                  <w:rPr>
                    <w:del w:author="Thomas Cervone-Richards - NOAA Federal" w:id="258" w:date="2023-10-24T15:32:34Z"/>
                    <w:sz w:val="19.920000076293945"/>
                    <w:szCs w:val="19.920000076293945"/>
                  </w:rPr>
                </w:pPr>
                <w:sdt>
                  <w:sdtPr>
                    <w:tag w:val="goog_rdk_3020"/>
                  </w:sdtPr>
                  <w:sdtContent>
                    <w:del w:author="Thomas Cervone-Richards - NOAA Federal" w:id="258" w:date="2023-10-24T15:32:34Z">
                      <w:r w:rsidDel="00000000" w:rsidR="00000000" w:rsidRPr="00000000">
                        <w:rPr>
                          <w:sz w:val="19.920000076293945"/>
                          <w:szCs w:val="19.920000076293945"/>
                          <w:rtl w:val="0"/>
                        </w:rPr>
                        <w:delText xml:space="preserve">LNDARE object not  enclosed by  </w:delText>
                      </w:r>
                    </w:del>
                  </w:sdtContent>
                </w:sdt>
              </w:p>
            </w:sdtContent>
          </w:sdt>
          <w:p w:rsidR="00000000" w:rsidDel="00000000" w:rsidP="00000000" w:rsidRDefault="00000000" w:rsidRPr="00000000" w14:paraId="00001019">
            <w:pPr>
              <w:widowControl w:val="0"/>
              <w:spacing w:after="0" w:before="2.47802734375" w:line="231.2314224243164" w:lineRule="auto"/>
              <w:ind w:left="119.97161865234375" w:right="172.196044921875" w:firstLine="0"/>
              <w:jc w:val="left"/>
              <w:rPr>
                <w:sz w:val="19.920000076293945"/>
                <w:szCs w:val="19.920000076293945"/>
              </w:rPr>
            </w:pPr>
            <w:sdt>
              <w:sdtPr>
                <w:tag w:val="goog_rdk_3022"/>
              </w:sdtPr>
              <w:sdtContent>
                <w:del w:author="Thomas Cervone-Richards - NOAA Federal" w:id="258" w:date="2023-10-24T15:32:34Z">
                  <w:r w:rsidDel="00000000" w:rsidR="00000000" w:rsidRPr="00000000">
                    <w:rPr>
                      <w:sz w:val="19.920000076293945"/>
                      <w:szCs w:val="19.920000076293945"/>
                      <w:rtl w:val="0"/>
                    </w:rPr>
                    <w:delText xml:space="preserve">appropriate linear or  area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025"/>
            </w:sdtPr>
            <w:sdtContent>
              <w:p w:rsidR="00000000" w:rsidDel="00000000" w:rsidP="00000000" w:rsidRDefault="00000000" w:rsidRPr="00000000" w14:paraId="0000101A">
                <w:pPr>
                  <w:widowControl w:val="0"/>
                  <w:spacing w:after="0" w:line="231.63326740264893" w:lineRule="auto"/>
                  <w:ind w:left="120.7684326171875" w:right="402.04345703125" w:firstLine="9.1632080078125"/>
                  <w:jc w:val="left"/>
                  <w:rPr>
                    <w:del w:author="Thomas Cervone-Richards - NOAA Federal" w:id="258" w:date="2023-10-24T15:32:34Z"/>
                    <w:sz w:val="19.920000076293945"/>
                    <w:szCs w:val="19.920000076293945"/>
                  </w:rPr>
                </w:pPr>
                <w:sdt>
                  <w:sdtPr>
                    <w:tag w:val="goog_rdk_3024"/>
                  </w:sdtPr>
                  <w:sdtContent>
                    <w:del w:author="Thomas Cervone-Richards - NOAA Federal" w:id="258" w:date="2023-10-24T15:32:34Z">
                      <w:r w:rsidDel="00000000" w:rsidR="00000000" w:rsidRPr="00000000">
                        <w:rPr>
                          <w:sz w:val="19.920000076293945"/>
                          <w:szCs w:val="19.920000076293945"/>
                          <w:rtl w:val="0"/>
                        </w:rPr>
                        <w:delText xml:space="preserve">Ensure LNDARE is  enclosed by an  </w:delText>
                      </w:r>
                    </w:del>
                  </w:sdtContent>
                </w:sdt>
              </w:p>
            </w:sdtContent>
          </w:sdt>
          <w:p w:rsidR="00000000" w:rsidDel="00000000" w:rsidP="00000000" w:rsidRDefault="00000000" w:rsidRPr="00000000" w14:paraId="0000101B">
            <w:pPr>
              <w:widowControl w:val="0"/>
              <w:spacing w:after="0" w:before="2.47802734375" w:line="240" w:lineRule="auto"/>
              <w:ind w:left="119.9713134765625" w:firstLine="0"/>
              <w:jc w:val="left"/>
              <w:rPr>
                <w:sz w:val="19.920000076293945"/>
                <w:szCs w:val="19.920000076293945"/>
              </w:rPr>
            </w:pPr>
            <w:sdt>
              <w:sdtPr>
                <w:tag w:val="goog_rdk_3026"/>
              </w:sdtPr>
              <w:sdtContent>
                <w:del w:author="Thomas Cervone-Richards - NOAA Federal" w:id="258" w:date="2023-10-24T15:32:34Z">
                  <w:r w:rsidDel="00000000" w:rsidR="00000000" w:rsidRPr="00000000">
                    <w:rPr>
                      <w:sz w:val="19.920000076293945"/>
                      <w:szCs w:val="19.920000076293945"/>
                      <w:rtl w:val="0"/>
                    </w:rPr>
                    <w:delText xml:space="preserve">appropriate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C">
            <w:pPr>
              <w:widowControl w:val="0"/>
              <w:spacing w:after="0" w:line="240" w:lineRule="auto"/>
              <w:ind w:left="117.779541015625" w:firstLine="0"/>
              <w:jc w:val="left"/>
              <w:rPr>
                <w:sz w:val="19.920000076293945"/>
                <w:szCs w:val="19.920000076293945"/>
              </w:rPr>
            </w:pPr>
            <w:sdt>
              <w:sdtPr>
                <w:tag w:val="goog_rdk_3028"/>
              </w:sdtPr>
              <w:sdtContent>
                <w:del w:author="Thomas Cervone-Richards - NOAA Federal" w:id="258" w:date="2023-10-24T15:32:34Z">
                  <w:r w:rsidDel="00000000" w:rsidR="00000000" w:rsidRPr="00000000">
                    <w:rPr>
                      <w:sz w:val="19.920000076293945"/>
                      <w:szCs w:val="19.920000076293945"/>
                      <w:rtl w:val="0"/>
                    </w:rPr>
                    <w:delText xml:space="preserve">4.5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D">
            <w:pPr>
              <w:widowControl w:val="0"/>
              <w:spacing w:after="0" w:line="240" w:lineRule="auto"/>
              <w:jc w:val="center"/>
              <w:rPr>
                <w:sz w:val="19.920000076293945"/>
                <w:szCs w:val="19.920000076293945"/>
              </w:rPr>
            </w:pPr>
            <w:sdt>
              <w:sdtPr>
                <w:tag w:val="goog_rdk_3030"/>
              </w:sdtPr>
              <w:sdtContent>
                <w:del w:author="Thomas Cervone-Richards - NOAA Federal" w:id="258" w:date="2023-10-24T15:32:3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E">
            <w:pPr>
              <w:widowControl w:val="0"/>
              <w:spacing w:after="0" w:line="240" w:lineRule="auto"/>
              <w:jc w:val="center"/>
              <w:rPr>
                <w:sz w:val="19.920000076293945"/>
                <w:szCs w:val="19.920000076293945"/>
              </w:rPr>
            </w:pPr>
            <w:r w:rsidDel="00000000" w:rsidR="00000000" w:rsidRPr="00000000">
              <w:rPr>
                <w:rtl w:val="0"/>
              </w:rPr>
            </w:r>
          </w:p>
        </w:tc>
      </w:tr>
      <w:tr>
        <w:trPr>
          <w:cantSplit w:val="0"/>
          <w:trHeight w:val="323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1F">
            <w:pPr>
              <w:widowControl w:val="0"/>
              <w:spacing w:after="0" w:line="240" w:lineRule="auto"/>
              <w:jc w:val="center"/>
              <w:rPr>
                <w:sz w:val="19.920000076293945"/>
                <w:szCs w:val="19.920000076293945"/>
              </w:rPr>
            </w:pPr>
            <w:sdt>
              <w:sdtPr>
                <w:tag w:val="goog_rdk_3032"/>
              </w:sdtPr>
              <w:sdtContent>
                <w:del w:author="Thomas Cervone-Richards - NOAA Federal" w:id="259" w:date="2023-07-18T18:50:30Z">
                  <w:r w:rsidDel="00000000" w:rsidR="00000000" w:rsidRPr="00000000">
                    <w:rPr>
                      <w:sz w:val="19.920000076293945"/>
                      <w:szCs w:val="19.920000076293945"/>
                      <w:rtl w:val="0"/>
                    </w:rPr>
                    <w:delText xml:space="preserve">1566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035"/>
            </w:sdtPr>
            <w:sdtContent>
              <w:p w:rsidR="00000000" w:rsidDel="00000000" w:rsidP="00000000" w:rsidRDefault="00000000" w:rsidRPr="00000000" w14:paraId="00001020">
                <w:pPr>
                  <w:widowControl w:val="0"/>
                  <w:spacing w:after="0" w:line="240" w:lineRule="auto"/>
                  <w:ind w:left="129.93118286132812" w:firstLine="0"/>
                  <w:jc w:val="left"/>
                  <w:rPr>
                    <w:del w:author="Thomas Cervone-Richards - NOAA Federal" w:id="259" w:date="2023-07-18T18:50:30Z"/>
                    <w:sz w:val="19.920000076293945"/>
                    <w:szCs w:val="19.920000076293945"/>
                  </w:rPr>
                </w:pPr>
                <w:sdt>
                  <w:sdtPr>
                    <w:tag w:val="goog_rdk_3034"/>
                  </w:sdtPr>
                  <w:sdtContent>
                    <w:del w:author="Thomas Cervone-Richards - NOAA Federal" w:id="259" w:date="2023-07-18T18:50:30Z">
                      <w:r w:rsidDel="00000000" w:rsidR="00000000" w:rsidRPr="00000000">
                        <w:rPr>
                          <w:sz w:val="19.920000076293945"/>
                          <w:szCs w:val="19.920000076293945"/>
                          <w:rtl w:val="0"/>
                        </w:rPr>
                        <w:delText xml:space="preserve">For each edge of a  </w:delText>
                      </w:r>
                    </w:del>
                  </w:sdtContent>
                </w:sdt>
              </w:p>
            </w:sdtContent>
          </w:sdt>
          <w:sdt>
            <w:sdtPr>
              <w:tag w:val="goog_rdk_3037"/>
            </w:sdtPr>
            <w:sdtContent>
              <w:p w:rsidR="00000000" w:rsidDel="00000000" w:rsidP="00000000" w:rsidRDefault="00000000" w:rsidRPr="00000000" w14:paraId="00001021">
                <w:pPr>
                  <w:widowControl w:val="0"/>
                  <w:spacing w:after="0" w:line="240" w:lineRule="auto"/>
                  <w:ind w:left="121.56478881835938" w:firstLine="0"/>
                  <w:jc w:val="left"/>
                  <w:rPr>
                    <w:del w:author="Thomas Cervone-Richards - NOAA Federal" w:id="259" w:date="2023-07-18T18:50:30Z"/>
                    <w:sz w:val="19.920000076293945"/>
                    <w:szCs w:val="19.920000076293945"/>
                  </w:rPr>
                </w:pPr>
                <w:sdt>
                  <w:sdtPr>
                    <w:tag w:val="goog_rdk_3036"/>
                  </w:sdtPr>
                  <w:sdtContent>
                    <w:del w:author="Thomas Cervone-Richards - NOAA Federal" w:id="259" w:date="2023-07-18T18:50:30Z">
                      <w:r w:rsidDel="00000000" w:rsidR="00000000" w:rsidRPr="00000000">
                        <w:rPr>
                          <w:sz w:val="19.920000076293945"/>
                          <w:szCs w:val="19.920000076293945"/>
                          <w:rtl w:val="0"/>
                        </w:rPr>
                        <w:delText xml:space="preserve">COALNE or SLCONS  </w:delText>
                      </w:r>
                    </w:del>
                  </w:sdtContent>
                </w:sdt>
              </w:p>
            </w:sdtContent>
          </w:sdt>
          <w:sdt>
            <w:sdtPr>
              <w:tag w:val="goog_rdk_3039"/>
            </w:sdtPr>
            <w:sdtContent>
              <w:p w:rsidR="00000000" w:rsidDel="00000000" w:rsidP="00000000" w:rsidRDefault="00000000" w:rsidRPr="00000000" w14:paraId="00001022">
                <w:pPr>
                  <w:widowControl w:val="0"/>
                  <w:spacing w:after="0" w:line="231.63398265838623" w:lineRule="auto"/>
                  <w:ind w:left="124.3536376953125" w:right="157.84912109375" w:hanging="8.764801025390625"/>
                  <w:jc w:val="left"/>
                  <w:rPr>
                    <w:del w:author="Thomas Cervone-Richards - NOAA Federal" w:id="259" w:date="2023-07-18T18:50:30Z"/>
                    <w:sz w:val="19.920000076293945"/>
                    <w:szCs w:val="19.920000076293945"/>
                  </w:rPr>
                </w:pPr>
                <w:sdt>
                  <w:sdtPr>
                    <w:tag w:val="goog_rdk_3038"/>
                  </w:sdtPr>
                  <w:sdtContent>
                    <w:del w:author="Thomas Cervone-Richards - NOAA Federal" w:id="259" w:date="2023-07-18T18:50:30Z">
                      <w:r w:rsidDel="00000000" w:rsidR="00000000" w:rsidRPr="00000000">
                        <w:rPr>
                          <w:sz w:val="19.920000076293945"/>
                          <w:szCs w:val="19.920000076293945"/>
                          <w:rtl w:val="0"/>
                        </w:rPr>
                        <w:delText xml:space="preserve">feature object of geometric  primitive line which is  </w:delText>
                      </w:r>
                    </w:del>
                  </w:sdtContent>
                </w:sdt>
              </w:p>
            </w:sdtContent>
          </w:sdt>
          <w:sdt>
            <w:sdtPr>
              <w:tag w:val="goog_rdk_3041"/>
            </w:sdtPr>
            <w:sdtContent>
              <w:p w:rsidR="00000000" w:rsidDel="00000000" w:rsidP="00000000" w:rsidRDefault="00000000" w:rsidRPr="00000000" w14:paraId="00001023">
                <w:pPr>
                  <w:widowControl w:val="0"/>
                  <w:spacing w:after="0" w:before="4.8779296875" w:line="240" w:lineRule="auto"/>
                  <w:ind w:left="121.56478881835938" w:firstLine="0"/>
                  <w:jc w:val="left"/>
                  <w:rPr>
                    <w:del w:author="Thomas Cervone-Richards - NOAA Federal" w:id="259" w:date="2023-07-18T18:50:30Z"/>
                    <w:sz w:val="19.920000076293945"/>
                    <w:szCs w:val="19.920000076293945"/>
                  </w:rPr>
                </w:pPr>
                <w:sdt>
                  <w:sdtPr>
                    <w:tag w:val="goog_rdk_3040"/>
                  </w:sdtPr>
                  <w:sdtContent>
                    <w:del w:author="Thomas Cervone-Richards - NOAA Federal" w:id="259" w:date="2023-07-18T18:50:30Z">
                      <w:r w:rsidDel="00000000" w:rsidR="00000000" w:rsidRPr="00000000">
                        <w:rPr>
                          <w:sz w:val="19.920000076293945"/>
                          <w:szCs w:val="19.920000076293945"/>
                          <w:rtl w:val="0"/>
                        </w:rPr>
                        <w:delText xml:space="preserve">COINCIDENT with a  </w:delText>
                      </w:r>
                    </w:del>
                  </w:sdtContent>
                </w:sdt>
              </w:p>
            </w:sdtContent>
          </w:sdt>
          <w:sdt>
            <w:sdtPr>
              <w:tag w:val="goog_rdk_3043"/>
            </w:sdtPr>
            <w:sdtContent>
              <w:p w:rsidR="00000000" w:rsidDel="00000000" w:rsidP="00000000" w:rsidRDefault="00000000" w:rsidRPr="00000000" w14:paraId="00001024">
                <w:pPr>
                  <w:widowControl w:val="0"/>
                  <w:spacing w:after="0" w:line="240" w:lineRule="auto"/>
                  <w:ind w:left="130.32958984375" w:firstLine="0"/>
                  <w:jc w:val="left"/>
                  <w:rPr>
                    <w:del w:author="Thomas Cervone-Richards - NOAA Federal" w:id="259" w:date="2023-07-18T18:50:30Z"/>
                    <w:sz w:val="19.920000076293945"/>
                    <w:szCs w:val="19.920000076293945"/>
                  </w:rPr>
                </w:pPr>
                <w:sdt>
                  <w:sdtPr>
                    <w:tag w:val="goog_rdk_3042"/>
                  </w:sdtPr>
                  <w:sdtContent>
                    <w:del w:author="Thomas Cervone-Richards - NOAA Federal" w:id="259" w:date="2023-07-18T18:50:30Z">
                      <w:r w:rsidDel="00000000" w:rsidR="00000000" w:rsidRPr="00000000">
                        <w:rPr>
                          <w:sz w:val="19.920000076293945"/>
                          <w:szCs w:val="19.920000076293945"/>
                          <w:rtl w:val="0"/>
                        </w:rPr>
                        <w:delText xml:space="preserve">RIVERS, CANALS,  </w:delText>
                      </w:r>
                    </w:del>
                  </w:sdtContent>
                </w:sdt>
              </w:p>
            </w:sdtContent>
          </w:sdt>
          <w:sdt>
            <w:sdtPr>
              <w:tag w:val="goog_rdk_3045"/>
            </w:sdtPr>
            <w:sdtContent>
              <w:p w:rsidR="00000000" w:rsidDel="00000000" w:rsidP="00000000" w:rsidRDefault="00000000" w:rsidRPr="00000000" w14:paraId="00001025">
                <w:pPr>
                  <w:widowControl w:val="0"/>
                  <w:spacing w:after="0" w:line="240" w:lineRule="auto"/>
                  <w:ind w:left="127.93914794921875" w:firstLine="0"/>
                  <w:jc w:val="left"/>
                  <w:rPr>
                    <w:del w:author="Thomas Cervone-Richards - NOAA Federal" w:id="259" w:date="2023-07-18T18:50:30Z"/>
                    <w:sz w:val="19.920000076293945"/>
                    <w:szCs w:val="19.920000076293945"/>
                  </w:rPr>
                </w:pPr>
                <w:sdt>
                  <w:sdtPr>
                    <w:tag w:val="goog_rdk_3044"/>
                  </w:sdtPr>
                  <w:sdtContent>
                    <w:del w:author="Thomas Cervone-Richards - NOAA Federal" w:id="259" w:date="2023-07-18T18:50:30Z">
                      <w:r w:rsidDel="00000000" w:rsidR="00000000" w:rsidRPr="00000000">
                        <w:rPr>
                          <w:sz w:val="19.920000076293945"/>
                          <w:szCs w:val="19.920000076293945"/>
                          <w:rtl w:val="0"/>
                        </w:rPr>
                        <w:delText xml:space="preserve">LAKARE, DOCARE,  </w:delText>
                      </w:r>
                    </w:del>
                  </w:sdtContent>
                </w:sdt>
              </w:p>
            </w:sdtContent>
          </w:sdt>
          <w:sdt>
            <w:sdtPr>
              <w:tag w:val="goog_rdk_3047"/>
            </w:sdtPr>
            <w:sdtContent>
              <w:p w:rsidR="00000000" w:rsidDel="00000000" w:rsidP="00000000" w:rsidRDefault="00000000" w:rsidRPr="00000000" w14:paraId="00001026">
                <w:pPr>
                  <w:widowControl w:val="0"/>
                  <w:spacing w:after="0" w:line="240" w:lineRule="auto"/>
                  <w:ind w:left="128.93524169921875" w:firstLine="0"/>
                  <w:jc w:val="left"/>
                  <w:rPr>
                    <w:del w:author="Thomas Cervone-Richards - NOAA Federal" w:id="259" w:date="2023-07-18T18:50:30Z"/>
                    <w:sz w:val="19.920000076293945"/>
                    <w:szCs w:val="19.920000076293945"/>
                  </w:rPr>
                </w:pPr>
                <w:sdt>
                  <w:sdtPr>
                    <w:tag w:val="goog_rdk_3046"/>
                  </w:sdtPr>
                  <w:sdtContent>
                    <w:del w:author="Thomas Cervone-Richards - NOAA Federal" w:id="259" w:date="2023-07-18T18:50:30Z">
                      <w:r w:rsidDel="00000000" w:rsidR="00000000" w:rsidRPr="00000000">
                        <w:rPr>
                          <w:sz w:val="19.920000076293945"/>
                          <w:szCs w:val="19.920000076293945"/>
                          <w:rtl w:val="0"/>
                        </w:rPr>
                        <w:delText xml:space="preserve">DRYDOC or LOKBSN  </w:delText>
                      </w:r>
                    </w:del>
                  </w:sdtContent>
                </w:sdt>
              </w:p>
            </w:sdtContent>
          </w:sdt>
          <w:sdt>
            <w:sdtPr>
              <w:tag w:val="goog_rdk_3049"/>
            </w:sdtPr>
            <w:sdtContent>
              <w:p w:rsidR="00000000" w:rsidDel="00000000" w:rsidP="00000000" w:rsidRDefault="00000000" w:rsidRPr="00000000" w14:paraId="00001027">
                <w:pPr>
                  <w:widowControl w:val="0"/>
                  <w:spacing w:after="0" w:line="231.23273849487305" w:lineRule="auto"/>
                  <w:ind w:left="121.56478881835938" w:right="304.26116943359375" w:hanging="5.9759521484375"/>
                  <w:jc w:val="left"/>
                  <w:rPr>
                    <w:del w:author="Thomas Cervone-Richards - NOAA Federal" w:id="259" w:date="2023-07-18T18:50:30Z"/>
                    <w:sz w:val="19.920000076293945"/>
                    <w:szCs w:val="19.920000076293945"/>
                  </w:rPr>
                </w:pPr>
                <w:sdt>
                  <w:sdtPr>
                    <w:tag w:val="goog_rdk_3048"/>
                  </w:sdtPr>
                  <w:sdtContent>
                    <w:del w:author="Thomas Cervone-Richards - NOAA Federal" w:id="259" w:date="2023-07-18T18:50:30Z">
                      <w:r w:rsidDel="00000000" w:rsidR="00000000" w:rsidRPr="00000000">
                        <w:rPr>
                          <w:sz w:val="19.920000076293945"/>
                          <w:szCs w:val="19.920000076293945"/>
                          <w:rtl w:val="0"/>
                        </w:rPr>
                        <w:delText xml:space="preserve">feature object AND is not  COINCIDENT with a  </w:delText>
                      </w:r>
                    </w:del>
                  </w:sdtContent>
                </w:sdt>
              </w:p>
            </w:sdtContent>
          </w:sdt>
          <w:sdt>
            <w:sdtPr>
              <w:tag w:val="goog_rdk_3051"/>
            </w:sdtPr>
            <w:sdtContent>
              <w:p w:rsidR="00000000" w:rsidDel="00000000" w:rsidP="00000000" w:rsidRDefault="00000000" w:rsidRPr="00000000" w14:paraId="00001028">
                <w:pPr>
                  <w:widowControl w:val="0"/>
                  <w:spacing w:after="0" w:before="5.211181640625" w:line="240" w:lineRule="auto"/>
                  <w:ind w:left="128.93524169921875" w:firstLine="0"/>
                  <w:jc w:val="left"/>
                  <w:rPr>
                    <w:del w:author="Thomas Cervone-Richards - NOAA Federal" w:id="259" w:date="2023-07-18T18:50:30Z"/>
                    <w:sz w:val="19.920000076293945"/>
                    <w:szCs w:val="19.920000076293945"/>
                  </w:rPr>
                </w:pPr>
                <w:sdt>
                  <w:sdtPr>
                    <w:tag w:val="goog_rdk_3050"/>
                  </w:sdtPr>
                  <w:sdtContent>
                    <w:del w:author="Thomas Cervone-Richards - NOAA Federal" w:id="259" w:date="2023-07-18T18:50:30Z">
                      <w:r w:rsidDel="00000000" w:rsidR="00000000" w:rsidRPr="00000000">
                        <w:rPr>
                          <w:sz w:val="19.920000076293945"/>
                          <w:szCs w:val="19.920000076293945"/>
                          <w:rtl w:val="0"/>
                        </w:rPr>
                        <w:delText xml:space="preserve">DEPARE, DRGARE,  </w:delText>
                      </w:r>
                    </w:del>
                  </w:sdtContent>
                </w:sdt>
              </w:p>
            </w:sdtContent>
          </w:sdt>
          <w:sdt>
            <w:sdtPr>
              <w:tag w:val="goog_rdk_3053"/>
            </w:sdtPr>
            <w:sdtContent>
              <w:p w:rsidR="00000000" w:rsidDel="00000000" w:rsidP="00000000" w:rsidRDefault="00000000" w:rsidRPr="00000000" w14:paraId="00001029">
                <w:pPr>
                  <w:widowControl w:val="0"/>
                  <w:spacing w:after="0" w:line="240" w:lineRule="auto"/>
                  <w:ind w:left="128.53683471679688" w:firstLine="0"/>
                  <w:jc w:val="left"/>
                  <w:rPr>
                    <w:del w:author="Thomas Cervone-Richards - NOAA Federal" w:id="259" w:date="2023-07-18T18:50:30Z"/>
                    <w:sz w:val="19.920000076293945"/>
                    <w:szCs w:val="19.920000076293945"/>
                  </w:rPr>
                </w:pPr>
                <w:sdt>
                  <w:sdtPr>
                    <w:tag w:val="goog_rdk_3052"/>
                  </w:sdtPr>
                  <w:sdtContent>
                    <w:del w:author="Thomas Cervone-Richards - NOAA Federal" w:id="259" w:date="2023-07-18T18:50:30Z">
                      <w:r w:rsidDel="00000000" w:rsidR="00000000" w:rsidRPr="00000000">
                        <w:rPr>
                          <w:sz w:val="19.920000076293945"/>
                          <w:szCs w:val="19.920000076293945"/>
                          <w:rtl w:val="0"/>
                        </w:rPr>
                        <w:delText xml:space="preserve">UNSARE, PONTON,  </w:delText>
                      </w:r>
                    </w:del>
                  </w:sdtContent>
                </w:sdt>
              </w:p>
            </w:sdtContent>
          </w:sdt>
          <w:sdt>
            <w:sdtPr>
              <w:tag w:val="goog_rdk_3055"/>
            </w:sdtPr>
            <w:sdtContent>
              <w:p w:rsidR="00000000" w:rsidDel="00000000" w:rsidP="00000000" w:rsidRDefault="00000000" w:rsidRPr="00000000" w14:paraId="0000102A">
                <w:pPr>
                  <w:widowControl w:val="0"/>
                  <w:spacing w:after="0" w:line="240" w:lineRule="auto"/>
                  <w:ind w:left="129.93118286132812" w:firstLine="0"/>
                  <w:jc w:val="left"/>
                  <w:rPr>
                    <w:del w:author="Thomas Cervone-Richards - NOAA Federal" w:id="259" w:date="2023-07-18T18:50:30Z"/>
                    <w:sz w:val="19.920000076293945"/>
                    <w:szCs w:val="19.920000076293945"/>
                  </w:rPr>
                </w:pPr>
                <w:sdt>
                  <w:sdtPr>
                    <w:tag w:val="goog_rdk_3054"/>
                  </w:sdtPr>
                  <w:sdtContent>
                    <w:del w:author="Thomas Cervone-Richards - NOAA Federal" w:id="259" w:date="2023-07-18T18:50:30Z">
                      <w:r w:rsidDel="00000000" w:rsidR="00000000" w:rsidRPr="00000000">
                        <w:rPr>
                          <w:sz w:val="19.920000076293945"/>
                          <w:szCs w:val="19.920000076293945"/>
                          <w:rtl w:val="0"/>
                        </w:rPr>
                        <w:delText xml:space="preserve">FLODOC or HULKES  </w:delText>
                      </w:r>
                    </w:del>
                  </w:sdtContent>
                </w:sdt>
              </w:p>
            </w:sdtContent>
          </w:sdt>
          <w:p w:rsidR="00000000" w:rsidDel="00000000" w:rsidP="00000000" w:rsidRDefault="00000000" w:rsidRPr="00000000" w14:paraId="0000102B">
            <w:pPr>
              <w:widowControl w:val="0"/>
              <w:spacing w:after="0" w:line="240" w:lineRule="auto"/>
              <w:ind w:left="115.58883666992188" w:firstLine="0"/>
              <w:jc w:val="left"/>
              <w:rPr>
                <w:sz w:val="19.920000076293945"/>
                <w:szCs w:val="19.920000076293945"/>
              </w:rPr>
            </w:pPr>
            <w:sdt>
              <w:sdtPr>
                <w:tag w:val="goog_rdk_3056"/>
              </w:sdtPr>
              <w:sdtContent>
                <w:del w:author="Thomas Cervone-Richards - NOAA Federal" w:id="259" w:date="2023-07-18T18:50:30Z">
                  <w:r w:rsidDel="00000000" w:rsidR="00000000" w:rsidRPr="00000000">
                    <w:rPr>
                      <w:sz w:val="19.920000076293945"/>
                      <w:szCs w:val="19.920000076293945"/>
                      <w:rtl w:val="0"/>
                    </w:rPr>
                    <w:delText xml:space="preserve">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059"/>
            </w:sdtPr>
            <w:sdtContent>
              <w:p w:rsidR="00000000" w:rsidDel="00000000" w:rsidP="00000000" w:rsidRDefault="00000000" w:rsidRPr="00000000" w14:paraId="0000102C">
                <w:pPr>
                  <w:widowControl w:val="0"/>
                  <w:spacing w:after="0" w:line="240" w:lineRule="auto"/>
                  <w:ind w:left="121.56494140625" w:firstLine="0"/>
                  <w:jc w:val="left"/>
                  <w:rPr>
                    <w:del w:author="Thomas Cervone-Richards - NOAA Federal" w:id="259" w:date="2023-07-18T18:50:30Z"/>
                    <w:sz w:val="19.920000076293945"/>
                    <w:szCs w:val="19.920000076293945"/>
                  </w:rPr>
                </w:pPr>
                <w:sdt>
                  <w:sdtPr>
                    <w:tag w:val="goog_rdk_3058"/>
                  </w:sdtPr>
                  <w:sdtContent>
                    <w:del w:author="Thomas Cervone-Richards - NOAA Federal" w:id="259" w:date="2023-07-18T18:50:30Z">
                      <w:r w:rsidDel="00000000" w:rsidR="00000000" w:rsidRPr="00000000">
                        <w:rPr>
                          <w:sz w:val="19.920000076293945"/>
                          <w:szCs w:val="19.920000076293945"/>
                          <w:rtl w:val="0"/>
                        </w:rPr>
                        <w:delText xml:space="preserve">COALNE or  </w:delText>
                      </w:r>
                    </w:del>
                  </w:sdtContent>
                </w:sdt>
              </w:p>
            </w:sdtContent>
          </w:sdt>
          <w:p w:rsidR="00000000" w:rsidDel="00000000" w:rsidP="00000000" w:rsidRDefault="00000000" w:rsidRPr="00000000" w14:paraId="0000102D">
            <w:pPr>
              <w:widowControl w:val="0"/>
              <w:spacing w:after="0" w:line="231.43366813659668" w:lineRule="auto"/>
              <w:ind w:left="119.7723388671875" w:right="116.2213134765625" w:firstLine="2.7886962890625"/>
              <w:jc w:val="left"/>
              <w:rPr>
                <w:sz w:val="19.920000076293945"/>
                <w:szCs w:val="19.920000076293945"/>
              </w:rPr>
            </w:pPr>
            <w:sdt>
              <w:sdtPr>
                <w:tag w:val="goog_rdk_3060"/>
              </w:sdtPr>
              <w:sdtContent>
                <w:del w:author="Thomas Cervone-Richards - NOAA Federal" w:id="259" w:date="2023-07-18T18:50:30Z">
                  <w:r w:rsidDel="00000000" w:rsidR="00000000" w:rsidRPr="00000000">
                    <w:rPr>
                      <w:sz w:val="19.920000076293945"/>
                      <w:szCs w:val="19.920000076293945"/>
                      <w:rtl w:val="0"/>
                    </w:rPr>
                    <w:delText xml:space="preserve">SLCONS object used as the boundary of  objects on land.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widowControl w:val="0"/>
              <w:spacing w:after="0" w:line="231.23273849487305" w:lineRule="auto"/>
              <w:ind w:left="122.56103515625" w:right="246.4678955078125" w:firstLine="7.7685546875"/>
              <w:jc w:val="left"/>
              <w:rPr>
                <w:sz w:val="19.920000076293945"/>
                <w:szCs w:val="19.920000076293945"/>
              </w:rPr>
            </w:pPr>
            <w:sdt>
              <w:sdtPr>
                <w:tag w:val="goog_rdk_3062"/>
              </w:sdtPr>
              <w:sdtContent>
                <w:del w:author="Thomas Cervone-Richards - NOAA Federal" w:id="259" w:date="2023-07-18T18:50:30Z">
                  <w:r w:rsidDel="00000000" w:rsidR="00000000" w:rsidRPr="00000000">
                    <w:rPr>
                      <w:sz w:val="19.920000076293945"/>
                      <w:szCs w:val="19.920000076293945"/>
                      <w:rtl w:val="0"/>
                    </w:rPr>
                    <w:delText xml:space="preserve">Remove COALNE or  SLCONS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F">
            <w:pPr>
              <w:widowControl w:val="0"/>
              <w:spacing w:after="0" w:line="231.23273849487305" w:lineRule="auto"/>
              <w:ind w:left="117.779541015625" w:right="288.3935546875" w:firstLine="0"/>
              <w:jc w:val="left"/>
              <w:rPr>
                <w:sz w:val="19.920000076293945"/>
                <w:szCs w:val="19.920000076293945"/>
              </w:rPr>
            </w:pPr>
            <w:sdt>
              <w:sdtPr>
                <w:tag w:val="goog_rdk_3064"/>
              </w:sdtPr>
              <w:sdtContent>
                <w:del w:author="Thomas Cervone-Richards - NOAA Federal" w:id="259" w:date="2023-07-18T18:50:30Z">
                  <w:r w:rsidDel="00000000" w:rsidR="00000000" w:rsidRPr="00000000">
                    <w:rPr>
                      <w:sz w:val="19.920000076293945"/>
                      <w:szCs w:val="19.920000076293945"/>
                      <w:rtl w:val="0"/>
                    </w:rPr>
                    <w:delText xml:space="preserve">4.5, 4.6.6.1 and  4.6.6.3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0">
            <w:pPr>
              <w:widowControl w:val="0"/>
              <w:spacing w:after="0" w:line="240" w:lineRule="auto"/>
              <w:jc w:val="center"/>
              <w:rPr>
                <w:sz w:val="19.920000076293945"/>
                <w:szCs w:val="19.920000076293945"/>
              </w:rPr>
            </w:pPr>
            <w:sdt>
              <w:sdtPr>
                <w:tag w:val="goog_rdk_3066"/>
              </w:sdtPr>
              <w:sdtContent>
                <w:del w:author="Thomas Cervone-Richards - NOAA Federal" w:id="259" w:date="2023-07-18T18:50:3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1">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2">
            <w:pPr>
              <w:widowControl w:val="0"/>
              <w:spacing w:after="0" w:line="240" w:lineRule="auto"/>
              <w:jc w:val="center"/>
              <w:rPr>
                <w:sz w:val="19.920000076293945"/>
                <w:szCs w:val="19.920000076293945"/>
              </w:rPr>
            </w:pPr>
            <w:sdt>
              <w:sdtPr>
                <w:tag w:val="goog_rdk_3068"/>
              </w:sdtPr>
              <w:sdtContent>
                <w:del w:author="Thomas Cervone-Richards - NOAA Federal" w:id="260" w:date="2023-07-18T18:51:17Z">
                  <w:r w:rsidDel="00000000" w:rsidR="00000000" w:rsidRPr="00000000">
                    <w:rPr>
                      <w:sz w:val="19.920000076293945"/>
                      <w:szCs w:val="19.920000076293945"/>
                      <w:rtl w:val="0"/>
                    </w:rPr>
                    <w:delText xml:space="preserve">1567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3">
            <w:pPr>
              <w:widowControl w:val="0"/>
              <w:spacing w:after="0" w:line="231.53411865234375" w:lineRule="auto"/>
              <w:ind w:left="116.7840576171875" w:right="181.7535400390625" w:firstLine="13.147125244140625"/>
              <w:jc w:val="left"/>
              <w:rPr>
                <w:sz w:val="19.920000076293945"/>
                <w:szCs w:val="19.920000076293945"/>
              </w:rPr>
            </w:pPr>
            <w:sdt>
              <w:sdtPr>
                <w:tag w:val="goog_rdk_3070"/>
              </w:sdtPr>
              <w:sdtContent>
                <w:del w:author="Thomas Cervone-Richards - NOAA Federal" w:id="260" w:date="2023-07-18T18:51:17Z">
                  <w:r w:rsidDel="00000000" w:rsidR="00000000" w:rsidRPr="00000000">
                    <w:rPr>
                      <w:sz w:val="19.920000076293945"/>
                      <w:szCs w:val="19.920000076293945"/>
                      <w:rtl w:val="0"/>
                    </w:rPr>
                    <w:delText xml:space="preserve">For each COALNE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073"/>
            </w:sdtPr>
            <w:sdtContent>
              <w:p w:rsidR="00000000" w:rsidDel="00000000" w:rsidP="00000000" w:rsidRDefault="00000000" w:rsidRPr="00000000" w14:paraId="00001034">
                <w:pPr>
                  <w:widowControl w:val="0"/>
                  <w:spacing w:after="0" w:line="231.23273849487305" w:lineRule="auto"/>
                  <w:ind w:left="116.78436279296875" w:right="282.353515625" w:firstLine="13.14727783203125"/>
                  <w:jc w:val="left"/>
                  <w:rPr>
                    <w:del w:author="Thomas Cervone-Richards - NOAA Federal" w:id="260" w:date="2023-07-18T18:51:17Z"/>
                    <w:sz w:val="19.920000076293945"/>
                    <w:szCs w:val="19.920000076293945"/>
                  </w:rPr>
                </w:pPr>
                <w:sdt>
                  <w:sdtPr>
                    <w:tag w:val="goog_rdk_3072"/>
                  </w:sdtPr>
                  <w:sdtContent>
                    <w:del w:author="Thomas Cervone-Richards - NOAA Federal" w:id="260" w:date="2023-07-18T18:51:17Z">
                      <w:r w:rsidDel="00000000" w:rsidR="00000000" w:rsidRPr="00000000">
                        <w:rPr>
                          <w:sz w:val="19.920000076293945"/>
                          <w:szCs w:val="19.920000076293945"/>
                          <w:rtl w:val="0"/>
                        </w:rPr>
                        <w:delText xml:space="preserve">Prohibited attribute  VERACC or  </w:delText>
                      </w:r>
                    </w:del>
                  </w:sdtContent>
                </w:sdt>
              </w:p>
            </w:sdtContent>
          </w:sdt>
          <w:sdt>
            <w:sdtPr>
              <w:tag w:val="goog_rdk_3075"/>
            </w:sdtPr>
            <w:sdtContent>
              <w:p w:rsidR="00000000" w:rsidDel="00000000" w:rsidP="00000000" w:rsidRDefault="00000000" w:rsidRPr="00000000" w14:paraId="00001035">
                <w:pPr>
                  <w:widowControl w:val="0"/>
                  <w:spacing w:after="0" w:before="5.8111572265625" w:line="231.23273849487305" w:lineRule="auto"/>
                  <w:ind w:left="115.5889892578125" w:right="216.617431640625" w:firstLine="1.19537353515625"/>
                  <w:jc w:val="left"/>
                  <w:rPr>
                    <w:del w:author="Thomas Cervone-Richards - NOAA Federal" w:id="260" w:date="2023-07-18T18:51:17Z"/>
                    <w:sz w:val="19.920000076293945"/>
                    <w:szCs w:val="19.920000076293945"/>
                  </w:rPr>
                </w:pPr>
                <w:sdt>
                  <w:sdtPr>
                    <w:tag w:val="goog_rdk_3074"/>
                  </w:sdtPr>
                  <w:sdtContent>
                    <w:del w:author="Thomas Cervone-Richards - NOAA Federal" w:id="260" w:date="2023-07-18T18:51:17Z">
                      <w:r w:rsidDel="00000000" w:rsidR="00000000" w:rsidRPr="00000000">
                        <w:rPr>
                          <w:sz w:val="19.920000076293945"/>
                          <w:szCs w:val="19.920000076293945"/>
                          <w:rtl w:val="0"/>
                        </w:rPr>
                        <w:delText xml:space="preserve">VERDAT populated  for a COALNE  </w:delText>
                      </w:r>
                    </w:del>
                  </w:sdtContent>
                </w:sdt>
              </w:p>
            </w:sdtContent>
          </w:sdt>
          <w:p w:rsidR="00000000" w:rsidDel="00000000" w:rsidP="00000000" w:rsidRDefault="00000000" w:rsidRPr="00000000" w14:paraId="00001036">
            <w:pPr>
              <w:widowControl w:val="0"/>
              <w:spacing w:after="0" w:before="2.8106689453125" w:line="240" w:lineRule="auto"/>
              <w:ind w:left="119.7723388671875" w:firstLine="0"/>
              <w:jc w:val="left"/>
              <w:rPr>
                <w:sz w:val="19.920000076293945"/>
                <w:szCs w:val="19.920000076293945"/>
              </w:rPr>
            </w:pPr>
            <w:sdt>
              <w:sdtPr>
                <w:tag w:val="goog_rdk_3076"/>
              </w:sdtPr>
              <w:sdtContent>
                <w:del w:author="Thomas Cervone-Richards - NOAA Federal" w:id="260" w:date="2023-07-18T18:51:17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079"/>
            </w:sdtPr>
            <w:sdtContent>
              <w:p w:rsidR="00000000" w:rsidDel="00000000" w:rsidP="00000000" w:rsidRDefault="00000000" w:rsidRPr="00000000" w14:paraId="00001037">
                <w:pPr>
                  <w:widowControl w:val="0"/>
                  <w:spacing w:after="0" w:line="240" w:lineRule="auto"/>
                  <w:ind w:left="130.32958984375" w:firstLine="0"/>
                  <w:jc w:val="left"/>
                  <w:rPr>
                    <w:del w:author="Thomas Cervone-Richards - NOAA Federal" w:id="260" w:date="2023-07-18T18:51:17Z"/>
                    <w:sz w:val="19.920000076293945"/>
                    <w:szCs w:val="19.920000076293945"/>
                  </w:rPr>
                </w:pPr>
                <w:sdt>
                  <w:sdtPr>
                    <w:tag w:val="goog_rdk_3078"/>
                  </w:sdtPr>
                  <w:sdtContent>
                    <w:del w:author="Thomas Cervone-Richards - NOAA Federal" w:id="260" w:date="2023-07-18T18:51:17Z">
                      <w:r w:rsidDel="00000000" w:rsidR="00000000" w:rsidRPr="00000000">
                        <w:rPr>
                          <w:sz w:val="19.920000076293945"/>
                          <w:szCs w:val="19.920000076293945"/>
                          <w:rtl w:val="0"/>
                        </w:rPr>
                        <w:delText xml:space="preserve">Remove values of  </w:delText>
                      </w:r>
                    </w:del>
                  </w:sdtContent>
                </w:sdt>
              </w:p>
            </w:sdtContent>
          </w:sdt>
          <w:p w:rsidR="00000000" w:rsidDel="00000000" w:rsidP="00000000" w:rsidRDefault="00000000" w:rsidRPr="00000000" w14:paraId="00001038">
            <w:pPr>
              <w:widowControl w:val="0"/>
              <w:spacing w:after="0" w:line="231.8355131149292" w:lineRule="auto"/>
              <w:ind w:left="115.5889892578125" w:right="166.58935546875" w:firstLine="1.195068359375"/>
              <w:jc w:val="left"/>
              <w:rPr>
                <w:sz w:val="19.920000076293945"/>
                <w:szCs w:val="19.920000076293945"/>
              </w:rPr>
            </w:pPr>
            <w:sdt>
              <w:sdtPr>
                <w:tag w:val="goog_rdk_3080"/>
              </w:sdtPr>
              <w:sdtContent>
                <w:del w:author="Thomas Cervone-Richards - NOAA Federal" w:id="260" w:date="2023-07-18T18:51:17Z">
                  <w:r w:rsidDel="00000000" w:rsidR="00000000" w:rsidRPr="00000000">
                    <w:rPr>
                      <w:sz w:val="19.920000076293945"/>
                      <w:szCs w:val="19.920000076293945"/>
                      <w:rtl w:val="0"/>
                    </w:rPr>
                    <w:delText xml:space="preserve">VERACC or VERDAT  from COALNE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widowControl w:val="0"/>
              <w:spacing w:after="0" w:line="240" w:lineRule="auto"/>
              <w:ind w:left="117.779541015625" w:firstLine="0"/>
              <w:jc w:val="left"/>
              <w:rPr>
                <w:sz w:val="19.920000076293945"/>
                <w:szCs w:val="19.920000076293945"/>
              </w:rPr>
            </w:pPr>
            <w:sdt>
              <w:sdtPr>
                <w:tag w:val="goog_rdk_3082"/>
              </w:sdtPr>
              <w:sdtContent>
                <w:del w:author="Thomas Cervone-Richards - NOAA Federal" w:id="260" w:date="2023-07-18T18:51:17Z">
                  <w:r w:rsidDel="00000000" w:rsidR="00000000" w:rsidRPr="00000000">
                    <w:rPr>
                      <w:sz w:val="19.920000076293945"/>
                      <w:szCs w:val="19.920000076293945"/>
                      <w:rtl w:val="0"/>
                    </w:rPr>
                    <w:delText xml:space="preserve">4.5.1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widowControl w:val="0"/>
              <w:spacing w:after="0" w:line="240" w:lineRule="auto"/>
              <w:jc w:val="center"/>
              <w:rPr>
                <w:sz w:val="19.920000076293945"/>
                <w:szCs w:val="19.920000076293945"/>
              </w:rPr>
            </w:pPr>
            <w:sdt>
              <w:sdtPr>
                <w:tag w:val="goog_rdk_3084"/>
              </w:sdtPr>
              <w:sdtContent>
                <w:del w:author="Thomas Cervone-Richards - NOAA Federal" w:id="260" w:date="2023-07-18T18:51:1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B">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5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3C">
            <w:pPr>
              <w:widowControl w:val="0"/>
              <w:spacing w:after="0" w:line="240" w:lineRule="auto"/>
              <w:jc w:val="center"/>
              <w:rPr>
                <w:sz w:val="19.920000076293945"/>
                <w:szCs w:val="19.920000076293945"/>
              </w:rPr>
            </w:pPr>
            <w:sdt>
              <w:sdtPr>
                <w:tag w:val="goog_rdk_3086"/>
              </w:sdtPr>
              <w:sdtContent>
                <w:del w:author="Thomas Cervone-Richards - NOAA Federal" w:id="261" w:date="2023-07-18T18:51:35Z">
                  <w:r w:rsidDel="00000000" w:rsidR="00000000" w:rsidRPr="00000000">
                    <w:rPr>
                      <w:sz w:val="19.920000076293945"/>
                      <w:szCs w:val="19.920000076293945"/>
                      <w:rtl w:val="0"/>
                    </w:rPr>
                    <w:delText xml:space="preserve">1568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089"/>
            </w:sdtPr>
            <w:sdtContent>
              <w:p w:rsidR="00000000" w:rsidDel="00000000" w:rsidP="00000000" w:rsidRDefault="00000000" w:rsidRPr="00000000" w14:paraId="0000103D">
                <w:pPr>
                  <w:widowControl w:val="0"/>
                  <w:spacing w:after="0" w:line="231.23273849487305" w:lineRule="auto"/>
                  <w:ind w:left="119.77203369140625" w:right="181.95281982421875" w:firstLine="10.159149169921875"/>
                  <w:jc w:val="left"/>
                  <w:rPr>
                    <w:del w:author="Thomas Cervone-Richards - NOAA Federal" w:id="261" w:date="2023-07-18T18:51:35Z"/>
                    <w:sz w:val="19.920000076293945"/>
                    <w:szCs w:val="19.920000076293945"/>
                  </w:rPr>
                </w:pPr>
                <w:sdt>
                  <w:sdtPr>
                    <w:tag w:val="goog_rdk_3088"/>
                  </w:sdtPr>
                  <w:sdtContent>
                    <w:del w:author="Thomas Cervone-Richards - NOAA Federal" w:id="261" w:date="2023-07-18T18:51:35Z">
                      <w:r w:rsidDel="00000000" w:rsidR="00000000" w:rsidRPr="00000000">
                        <w:rPr>
                          <w:sz w:val="19.920000076293945"/>
                          <w:szCs w:val="19.920000076293945"/>
                          <w:rtl w:val="0"/>
                        </w:rPr>
                        <w:delText xml:space="preserve">For each SLCONS feature  object of geometric  </w:delText>
                      </w:r>
                    </w:del>
                  </w:sdtContent>
                </w:sdt>
              </w:p>
            </w:sdtContent>
          </w:sdt>
          <w:sdt>
            <w:sdtPr>
              <w:tag w:val="goog_rdk_3091"/>
            </w:sdtPr>
            <w:sdtContent>
              <w:p w:rsidR="00000000" w:rsidDel="00000000" w:rsidP="00000000" w:rsidRDefault="00000000" w:rsidRPr="00000000" w14:paraId="0000103E">
                <w:pPr>
                  <w:widowControl w:val="0"/>
                  <w:spacing w:after="0" w:before="5.2099609375" w:line="231.2326955795288" w:lineRule="auto"/>
                  <w:ind w:left="121.56478881835938" w:right="226.97174072265625" w:firstLine="2.788848876953125"/>
                  <w:jc w:val="left"/>
                  <w:rPr>
                    <w:del w:author="Thomas Cervone-Richards - NOAA Federal" w:id="261" w:date="2023-07-18T18:51:35Z"/>
                    <w:sz w:val="19.920000076293945"/>
                    <w:szCs w:val="19.920000076293945"/>
                  </w:rPr>
                </w:pPr>
                <w:sdt>
                  <w:sdtPr>
                    <w:tag w:val="goog_rdk_3090"/>
                  </w:sdtPr>
                  <w:sdtContent>
                    <w:del w:author="Thomas Cervone-Richards - NOAA Federal" w:id="261" w:date="2023-07-18T18:51:35Z">
                      <w:r w:rsidDel="00000000" w:rsidR="00000000" w:rsidRPr="00000000">
                        <w:rPr>
                          <w:sz w:val="19.920000076293945"/>
                          <w:szCs w:val="19.920000076293945"/>
                          <w:rtl w:val="0"/>
                        </w:rPr>
                        <w:delText xml:space="preserve">primitive area which is not  COVERED_BY the  </w:delText>
                      </w:r>
                    </w:del>
                  </w:sdtContent>
                </w:sdt>
              </w:p>
            </w:sdtContent>
          </w:sdt>
          <w:sdt>
            <w:sdtPr>
              <w:tag w:val="goog_rdk_3093"/>
            </w:sdtPr>
            <w:sdtContent>
              <w:p w:rsidR="00000000" w:rsidDel="00000000" w:rsidP="00000000" w:rsidRDefault="00000000" w:rsidRPr="00000000" w14:paraId="0000103F">
                <w:pPr>
                  <w:widowControl w:val="0"/>
                  <w:spacing w:after="0" w:before="5.21026611328125" w:line="240" w:lineRule="auto"/>
                  <w:ind w:left="120.76797485351562" w:firstLine="0"/>
                  <w:jc w:val="left"/>
                  <w:rPr>
                    <w:del w:author="Thomas Cervone-Richards - NOAA Federal" w:id="261" w:date="2023-07-18T18:51:35Z"/>
                    <w:sz w:val="19.920000076293945"/>
                    <w:szCs w:val="19.920000076293945"/>
                  </w:rPr>
                </w:pPr>
                <w:sdt>
                  <w:sdtPr>
                    <w:tag w:val="goog_rdk_3092"/>
                  </w:sdtPr>
                  <w:sdtContent>
                    <w:del w:author="Thomas Cervone-Richards - NOAA Federal" w:id="261" w:date="2023-07-18T18:51:35Z">
                      <w:r w:rsidDel="00000000" w:rsidR="00000000" w:rsidRPr="00000000">
                        <w:rPr>
                          <w:sz w:val="19.920000076293945"/>
                          <w:szCs w:val="19.920000076293945"/>
                          <w:rtl w:val="0"/>
                        </w:rPr>
                        <w:delText xml:space="preserve">combined coverage of  </w:delText>
                      </w:r>
                    </w:del>
                  </w:sdtContent>
                </w:sdt>
              </w:p>
            </w:sdtContent>
          </w:sdt>
          <w:sdt>
            <w:sdtPr>
              <w:tag w:val="goog_rdk_3095"/>
            </w:sdtPr>
            <w:sdtContent>
              <w:p w:rsidR="00000000" w:rsidDel="00000000" w:rsidP="00000000" w:rsidRDefault="00000000" w:rsidRPr="00000000" w14:paraId="00001040">
                <w:pPr>
                  <w:widowControl w:val="0"/>
                  <w:spacing w:after="0" w:line="240" w:lineRule="auto"/>
                  <w:ind w:left="127.93914794921875" w:firstLine="0"/>
                  <w:jc w:val="left"/>
                  <w:rPr>
                    <w:del w:author="Thomas Cervone-Richards - NOAA Federal" w:id="261" w:date="2023-07-18T18:51:35Z"/>
                    <w:sz w:val="19.920000076293945"/>
                    <w:szCs w:val="19.920000076293945"/>
                  </w:rPr>
                </w:pPr>
                <w:sdt>
                  <w:sdtPr>
                    <w:tag w:val="goog_rdk_3094"/>
                  </w:sdtPr>
                  <w:sdtContent>
                    <w:del w:author="Thomas Cervone-Richards - NOAA Federal" w:id="261" w:date="2023-07-18T18:51:35Z">
                      <w:r w:rsidDel="00000000" w:rsidR="00000000" w:rsidRPr="00000000">
                        <w:rPr>
                          <w:sz w:val="19.920000076293945"/>
                          <w:szCs w:val="19.920000076293945"/>
                          <w:rtl w:val="0"/>
                        </w:rPr>
                        <w:delText xml:space="preserve">LNDARE, DEPARE or  </w:delText>
                      </w:r>
                    </w:del>
                  </w:sdtContent>
                </w:sdt>
              </w:p>
            </w:sdtContent>
          </w:sdt>
          <w:p w:rsidR="00000000" w:rsidDel="00000000" w:rsidP="00000000" w:rsidRDefault="00000000" w:rsidRPr="00000000" w14:paraId="00001041">
            <w:pPr>
              <w:widowControl w:val="0"/>
              <w:spacing w:after="0" w:line="231.2326955795288" w:lineRule="auto"/>
              <w:ind w:left="120.76797485351562" w:right="100.89599609375" w:firstLine="7.76885986328125"/>
              <w:jc w:val="left"/>
              <w:rPr>
                <w:sz w:val="19.920000076293945"/>
                <w:szCs w:val="19.920000076293945"/>
              </w:rPr>
            </w:pPr>
            <w:sdt>
              <w:sdtPr>
                <w:tag w:val="goog_rdk_3096"/>
              </w:sdtPr>
              <w:sdtContent>
                <w:del w:author="Thomas Cervone-Richards - NOAA Federal" w:id="261" w:date="2023-07-18T18:51:35Z">
                  <w:r w:rsidDel="00000000" w:rsidR="00000000" w:rsidRPr="00000000">
                    <w:rPr>
                      <w:sz w:val="19.920000076293945"/>
                      <w:szCs w:val="19.920000076293945"/>
                      <w:rtl w:val="0"/>
                    </w:rPr>
                    <w:delText xml:space="preserve">UNSARE feature objects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widowControl w:val="0"/>
              <w:spacing w:after="0" w:line="231.23262405395508" w:lineRule="auto"/>
              <w:ind w:left="119.7723388671875" w:right="71.2017822265625" w:hanging="4.183349609375"/>
              <w:jc w:val="left"/>
              <w:rPr>
                <w:sz w:val="19.920000076293945"/>
                <w:szCs w:val="19.920000076293945"/>
              </w:rPr>
            </w:pPr>
            <w:sdt>
              <w:sdtPr>
                <w:tag w:val="goog_rdk_3098"/>
              </w:sdtPr>
              <w:sdtContent>
                <w:del w:author="Thomas Cervone-Richards - NOAA Federal" w:id="261" w:date="2023-07-18T18:51:35Z">
                  <w:r w:rsidDel="00000000" w:rsidR="00000000" w:rsidRPr="00000000">
                    <w:rPr>
                      <w:sz w:val="19.920000076293945"/>
                      <w:szCs w:val="19.920000076293945"/>
                      <w:rtl w:val="0"/>
                    </w:rPr>
                    <w:delText xml:space="preserve">Area SLCONS object  not covered by an  appropriate Group 1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01"/>
            </w:sdtPr>
            <w:sdtContent>
              <w:p w:rsidR="00000000" w:rsidDel="00000000" w:rsidP="00000000" w:rsidRDefault="00000000" w:rsidRPr="00000000" w14:paraId="00001043">
                <w:pPr>
                  <w:widowControl w:val="0"/>
                  <w:spacing w:after="0" w:line="231.23273849487305" w:lineRule="auto"/>
                  <w:ind w:left="122.362060546875" w:right="401.8438720703125" w:hanging="6.7730712890625"/>
                  <w:jc w:val="left"/>
                  <w:rPr>
                    <w:del w:author="Thomas Cervone-Richards - NOAA Federal" w:id="261" w:date="2023-07-18T18:51:35Z"/>
                    <w:sz w:val="19.920000076293945"/>
                    <w:szCs w:val="19.920000076293945"/>
                  </w:rPr>
                </w:pPr>
                <w:sdt>
                  <w:sdtPr>
                    <w:tag w:val="goog_rdk_3100"/>
                  </w:sdtPr>
                  <w:sdtContent>
                    <w:del w:author="Thomas Cervone-Richards - NOAA Federal" w:id="261" w:date="2023-07-18T18:51:35Z">
                      <w:r w:rsidDel="00000000" w:rsidR="00000000" w:rsidRPr="00000000">
                        <w:rPr>
                          <w:sz w:val="19.920000076293945"/>
                          <w:szCs w:val="19.920000076293945"/>
                          <w:rtl w:val="0"/>
                        </w:rPr>
                        <w:delText xml:space="preserve">Amend appropriate  Group 1 object to  </w:delText>
                      </w:r>
                    </w:del>
                  </w:sdtContent>
                </w:sdt>
              </w:p>
            </w:sdtContent>
          </w:sdt>
          <w:p w:rsidR="00000000" w:rsidDel="00000000" w:rsidP="00000000" w:rsidRDefault="00000000" w:rsidRPr="00000000" w14:paraId="00001044">
            <w:pPr>
              <w:widowControl w:val="0"/>
              <w:spacing w:after="0" w:before="5.2099609375" w:line="240" w:lineRule="auto"/>
              <w:jc w:val="center"/>
              <w:rPr>
                <w:sz w:val="19.920000076293945"/>
                <w:szCs w:val="19.920000076293945"/>
              </w:rPr>
            </w:pPr>
            <w:sdt>
              <w:sdtPr>
                <w:tag w:val="goog_rdk_3102"/>
              </w:sdtPr>
              <w:sdtContent>
                <w:del w:author="Thomas Cervone-Richards - NOAA Federal" w:id="261" w:date="2023-07-18T18:51:35Z">
                  <w:r w:rsidDel="00000000" w:rsidR="00000000" w:rsidRPr="00000000">
                    <w:rPr>
                      <w:sz w:val="19.920000076293945"/>
                      <w:szCs w:val="19.920000076293945"/>
                      <w:rtl w:val="0"/>
                    </w:rPr>
                    <w:delText xml:space="preserve">cover SLCONS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5">
            <w:pPr>
              <w:widowControl w:val="0"/>
              <w:spacing w:after="0" w:line="240" w:lineRule="auto"/>
              <w:ind w:left="117.779541015625" w:firstLine="0"/>
              <w:jc w:val="left"/>
              <w:rPr>
                <w:sz w:val="19.920000076293945"/>
                <w:szCs w:val="19.920000076293945"/>
              </w:rPr>
            </w:pPr>
            <w:sdt>
              <w:sdtPr>
                <w:tag w:val="goog_rdk_3104"/>
              </w:sdtPr>
              <w:sdtContent>
                <w:del w:author="Thomas Cervone-Richards - NOAA Federal" w:id="261" w:date="2023-07-18T18:51:35Z">
                  <w:r w:rsidDel="00000000" w:rsidR="00000000" w:rsidRPr="00000000">
                    <w:rPr>
                      <w:sz w:val="19.920000076293945"/>
                      <w:szCs w:val="19.920000076293945"/>
                      <w:rtl w:val="0"/>
                    </w:rPr>
                    <w:delText xml:space="preserve">4.5.2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6">
            <w:pPr>
              <w:widowControl w:val="0"/>
              <w:spacing w:after="0" w:line="240" w:lineRule="auto"/>
              <w:jc w:val="center"/>
              <w:rPr>
                <w:sz w:val="19.920000076293945"/>
                <w:szCs w:val="19.920000076293945"/>
              </w:rPr>
            </w:pPr>
            <w:sdt>
              <w:sdtPr>
                <w:tag w:val="goog_rdk_3106"/>
              </w:sdtPr>
              <w:sdtContent>
                <w:del w:author="Thomas Cervone-Richards - NOAA Federal" w:id="261" w:date="2023-07-18T18:51:3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7">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04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049">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04A">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04B">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45 </w:t>
      </w:r>
    </w:p>
    <w:tbl>
      <w:tblPr>
        <w:tblStyle w:val="Table36"/>
        <w:tblW w:w="10680.0" w:type="dxa"/>
        <w:jc w:val="left"/>
        <w:tblInd w:w="-99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760"/>
        <w:gridCol w:w="2550"/>
        <w:gridCol w:w="2340"/>
        <w:gridCol w:w="990"/>
        <w:gridCol w:w="600"/>
        <w:gridCol w:w="735"/>
        <w:tblGridChange w:id="0">
          <w:tblGrid>
            <w:gridCol w:w="705"/>
            <w:gridCol w:w="2760"/>
            <w:gridCol w:w="2550"/>
            <w:gridCol w:w="2340"/>
            <w:gridCol w:w="990"/>
            <w:gridCol w:w="600"/>
            <w:gridCol w:w="735"/>
          </w:tblGrid>
        </w:tblGridChange>
      </w:tblGrid>
      <w:tr>
        <w:trPr>
          <w:cantSplit w:val="0"/>
          <w:trHeight w:val="2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4C">
            <w:pPr>
              <w:widowControl w:val="0"/>
              <w:spacing w:after="0" w:line="240" w:lineRule="auto"/>
              <w:jc w:val="center"/>
              <w:rPr>
                <w:sz w:val="19.920000076293945"/>
                <w:szCs w:val="19.920000076293945"/>
              </w:rPr>
            </w:pPr>
            <w:sdt>
              <w:sdtPr>
                <w:tag w:val="goog_rdk_3108"/>
              </w:sdtPr>
              <w:sdtContent>
                <w:del w:author="Thomas Cervone-Richards - NOAA Federal" w:id="262" w:date="2023-07-18T18:51:51Z">
                  <w:r w:rsidDel="00000000" w:rsidR="00000000" w:rsidRPr="00000000">
                    <w:rPr>
                      <w:sz w:val="19.920000076293945"/>
                      <w:szCs w:val="19.920000076293945"/>
                      <w:rtl w:val="0"/>
                    </w:rPr>
                    <w:delText xml:space="preserve">1569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11"/>
            </w:sdtPr>
            <w:sdtContent>
              <w:p w:rsidR="00000000" w:rsidDel="00000000" w:rsidP="00000000" w:rsidRDefault="00000000" w:rsidRPr="00000000" w14:paraId="0000104D">
                <w:pPr>
                  <w:widowControl w:val="0"/>
                  <w:spacing w:after="0" w:line="231.63326740264893" w:lineRule="auto"/>
                  <w:ind w:left="119.77203369140625" w:right="181.95281982421875" w:firstLine="10.159149169921875"/>
                  <w:jc w:val="left"/>
                  <w:rPr>
                    <w:del w:author="Thomas Cervone-Richards - NOAA Federal" w:id="262" w:date="2023-07-18T18:51:51Z"/>
                    <w:sz w:val="19.920000076293945"/>
                    <w:szCs w:val="19.920000076293945"/>
                  </w:rPr>
                </w:pPr>
                <w:sdt>
                  <w:sdtPr>
                    <w:tag w:val="goog_rdk_3110"/>
                  </w:sdtPr>
                  <w:sdtContent>
                    <w:del w:author="Thomas Cervone-Richards - NOAA Federal" w:id="262" w:date="2023-07-18T18:51:51Z">
                      <w:r w:rsidDel="00000000" w:rsidR="00000000" w:rsidRPr="00000000">
                        <w:rPr>
                          <w:sz w:val="19.920000076293945"/>
                          <w:szCs w:val="19.920000076293945"/>
                          <w:rtl w:val="0"/>
                        </w:rPr>
                        <w:delText xml:space="preserve">For each SLCONS feature  object of geometric  </w:delText>
                      </w:r>
                    </w:del>
                  </w:sdtContent>
                </w:sdt>
              </w:p>
            </w:sdtContent>
          </w:sdt>
          <w:sdt>
            <w:sdtPr>
              <w:tag w:val="goog_rdk_3113"/>
            </w:sdtPr>
            <w:sdtContent>
              <w:p w:rsidR="00000000" w:rsidDel="00000000" w:rsidP="00000000" w:rsidRDefault="00000000" w:rsidRPr="00000000" w14:paraId="0000104E">
                <w:pPr>
                  <w:widowControl w:val="0"/>
                  <w:spacing w:after="0" w:before="2.47802734375" w:line="240" w:lineRule="auto"/>
                  <w:ind w:left="124.3536376953125" w:firstLine="0"/>
                  <w:jc w:val="left"/>
                  <w:rPr>
                    <w:del w:author="Thomas Cervone-Richards - NOAA Federal" w:id="262" w:date="2023-07-18T18:51:51Z"/>
                    <w:sz w:val="19.920000076293945"/>
                    <w:szCs w:val="19.920000076293945"/>
                  </w:rPr>
                </w:pPr>
                <w:sdt>
                  <w:sdtPr>
                    <w:tag w:val="goog_rdk_3112"/>
                  </w:sdtPr>
                  <w:sdtContent>
                    <w:del w:author="Thomas Cervone-Richards - NOAA Federal" w:id="262" w:date="2023-07-18T18:51:51Z">
                      <w:r w:rsidDel="00000000" w:rsidR="00000000" w:rsidRPr="00000000">
                        <w:rPr>
                          <w:sz w:val="19.920000076293945"/>
                          <w:szCs w:val="19.920000076293945"/>
                          <w:rtl w:val="0"/>
                        </w:rPr>
                        <w:delText xml:space="preserve">primitive area where  </w:delText>
                      </w:r>
                    </w:del>
                  </w:sdtContent>
                </w:sdt>
              </w:p>
            </w:sdtContent>
          </w:sdt>
          <w:sdt>
            <w:sdtPr>
              <w:tag w:val="goog_rdk_3115"/>
            </w:sdtPr>
            <w:sdtContent>
              <w:p w:rsidR="00000000" w:rsidDel="00000000" w:rsidP="00000000" w:rsidRDefault="00000000" w:rsidRPr="00000000" w14:paraId="0000104F">
                <w:pPr>
                  <w:widowControl w:val="0"/>
                  <w:spacing w:after="0" w:line="231.23263835906982" w:lineRule="auto"/>
                  <w:ind w:left="126.34552001953125" w:right="548.6801147460938" w:hanging="10.3582763671875"/>
                  <w:jc w:val="left"/>
                  <w:rPr>
                    <w:del w:author="Thomas Cervone-Richards - NOAA Federal" w:id="262" w:date="2023-07-18T18:51:51Z"/>
                    <w:sz w:val="19.920000076293945"/>
                    <w:szCs w:val="19.920000076293945"/>
                  </w:rPr>
                </w:pPr>
                <w:sdt>
                  <w:sdtPr>
                    <w:tag w:val="goog_rdk_3114"/>
                  </w:sdtPr>
                  <w:sdtContent>
                    <w:del w:author="Thomas Cervone-Richards - NOAA Federal" w:id="262" w:date="2023-07-18T18:51:51Z">
                      <w:r w:rsidDel="00000000" w:rsidR="00000000" w:rsidRPr="00000000">
                        <w:rPr>
                          <w:sz w:val="19.920000076293945"/>
                          <w:szCs w:val="19.920000076293945"/>
                          <w:rtl w:val="0"/>
                        </w:rPr>
                        <w:delText xml:space="preserve">WATLEV is Equal to 3  (always under  </w:delText>
                      </w:r>
                    </w:del>
                  </w:sdtContent>
                </w:sdt>
              </w:p>
            </w:sdtContent>
          </w:sdt>
          <w:sdt>
            <w:sdtPr>
              <w:tag w:val="goog_rdk_3117"/>
            </w:sdtPr>
            <w:sdtContent>
              <w:p w:rsidR="00000000" w:rsidDel="00000000" w:rsidP="00000000" w:rsidRDefault="00000000" w:rsidRPr="00000000" w14:paraId="00001050">
                <w:pPr>
                  <w:widowControl w:val="0"/>
                  <w:spacing w:after="0" w:before="5.2099609375" w:line="230.7504415512085" w:lineRule="auto"/>
                  <w:ind w:left="119.17434692382812" w:right="71.19720458984375" w:hanging="3.58551025390625"/>
                  <w:jc w:val="left"/>
                  <w:rPr>
                    <w:del w:author="Thomas Cervone-Richards - NOAA Federal" w:id="262" w:date="2023-07-18T18:51:51Z"/>
                    <w:sz w:val="19.920000076293945"/>
                    <w:szCs w:val="19.920000076293945"/>
                  </w:rPr>
                </w:pPr>
                <w:sdt>
                  <w:sdtPr>
                    <w:tag w:val="goog_rdk_3116"/>
                  </w:sdtPr>
                  <w:sdtContent>
                    <w:del w:author="Thomas Cervone-Richards - NOAA Federal" w:id="262" w:date="2023-07-18T18:51:51Z">
                      <w:r w:rsidDel="00000000" w:rsidR="00000000" w:rsidRPr="00000000">
                        <w:rPr>
                          <w:sz w:val="19.920000076293945"/>
                          <w:szCs w:val="19.920000076293945"/>
                          <w:rtl w:val="0"/>
                        </w:rPr>
                        <w:delText xml:space="preserve">water/submerged) OR 4  (covers and uncovers) OR  5 (awash) AND which is not  COVERED a DEPARE  and/or UNSARE feature  object of geometric  </w:delText>
                      </w:r>
                    </w:del>
                  </w:sdtContent>
                </w:sdt>
              </w:p>
            </w:sdtContent>
          </w:sdt>
          <w:p w:rsidR="00000000" w:rsidDel="00000000" w:rsidP="00000000" w:rsidRDefault="00000000" w:rsidRPr="00000000" w14:paraId="00001051">
            <w:pPr>
              <w:widowControl w:val="0"/>
              <w:spacing w:after="0" w:before="5.6103515625" w:line="240" w:lineRule="auto"/>
              <w:ind w:left="124.3536376953125" w:firstLine="0"/>
              <w:jc w:val="left"/>
              <w:rPr>
                <w:sz w:val="19.920000076293945"/>
                <w:szCs w:val="19.920000076293945"/>
              </w:rPr>
            </w:pPr>
            <w:sdt>
              <w:sdtPr>
                <w:tag w:val="goog_rdk_3118"/>
              </w:sdtPr>
              <w:sdtContent>
                <w:del w:author="Thomas Cervone-Richards - NOAA Federal" w:id="262" w:date="2023-07-18T18:51:51Z">
                  <w:r w:rsidDel="00000000" w:rsidR="00000000" w:rsidRPr="00000000">
                    <w:rPr>
                      <w:sz w:val="19.920000076293945"/>
                      <w:szCs w:val="19.920000076293945"/>
                      <w:rtl w:val="0"/>
                    </w:rPr>
                    <w:delText xml:space="preserve">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2">
            <w:pPr>
              <w:widowControl w:val="0"/>
              <w:spacing w:after="0" w:line="230.5629301071167" w:lineRule="auto"/>
              <w:ind w:left="119.7723388671875" w:right="71.2017822265625" w:hanging="4.183349609375"/>
              <w:jc w:val="left"/>
              <w:rPr>
                <w:sz w:val="19.920000076293945"/>
                <w:szCs w:val="19.920000076293945"/>
              </w:rPr>
            </w:pPr>
            <w:sdt>
              <w:sdtPr>
                <w:tag w:val="goog_rdk_3120"/>
              </w:sdtPr>
              <w:sdtContent>
                <w:del w:author="Thomas Cervone-Richards - NOAA Federal" w:id="262" w:date="2023-07-18T18:51:51Z">
                  <w:r w:rsidDel="00000000" w:rsidR="00000000" w:rsidRPr="00000000">
                    <w:rPr>
                      <w:sz w:val="19.920000076293945"/>
                      <w:szCs w:val="19.920000076293945"/>
                      <w:rtl w:val="0"/>
                    </w:rPr>
                    <w:delText xml:space="preserve">Area SLCONS object  not covered by an  appropriate Group 1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23"/>
            </w:sdtPr>
            <w:sdtContent>
              <w:p w:rsidR="00000000" w:rsidDel="00000000" w:rsidP="00000000" w:rsidRDefault="00000000" w:rsidRPr="00000000" w14:paraId="00001053">
                <w:pPr>
                  <w:widowControl w:val="0"/>
                  <w:spacing w:after="0" w:line="231.63326740264893" w:lineRule="auto"/>
                  <w:ind w:left="122.362060546875" w:right="401.8438720703125" w:hanging="6.7730712890625"/>
                  <w:jc w:val="left"/>
                  <w:rPr>
                    <w:del w:author="Thomas Cervone-Richards - NOAA Federal" w:id="262" w:date="2023-07-18T18:51:51Z"/>
                    <w:sz w:val="19.920000076293945"/>
                    <w:szCs w:val="19.920000076293945"/>
                  </w:rPr>
                </w:pPr>
                <w:sdt>
                  <w:sdtPr>
                    <w:tag w:val="goog_rdk_3122"/>
                  </w:sdtPr>
                  <w:sdtContent>
                    <w:del w:author="Thomas Cervone-Richards - NOAA Federal" w:id="262" w:date="2023-07-18T18:51:51Z">
                      <w:r w:rsidDel="00000000" w:rsidR="00000000" w:rsidRPr="00000000">
                        <w:rPr>
                          <w:sz w:val="19.920000076293945"/>
                          <w:szCs w:val="19.920000076293945"/>
                          <w:rtl w:val="0"/>
                        </w:rPr>
                        <w:delText xml:space="preserve">Amend appropriate  Group 1 object to  </w:delText>
                      </w:r>
                    </w:del>
                  </w:sdtContent>
                </w:sdt>
              </w:p>
            </w:sdtContent>
          </w:sdt>
          <w:p w:rsidR="00000000" w:rsidDel="00000000" w:rsidP="00000000" w:rsidRDefault="00000000" w:rsidRPr="00000000" w14:paraId="00001054">
            <w:pPr>
              <w:widowControl w:val="0"/>
              <w:spacing w:after="0" w:before="2.47802734375" w:line="240" w:lineRule="auto"/>
              <w:jc w:val="center"/>
              <w:rPr>
                <w:sz w:val="19.920000076293945"/>
                <w:szCs w:val="19.920000076293945"/>
              </w:rPr>
            </w:pPr>
            <w:sdt>
              <w:sdtPr>
                <w:tag w:val="goog_rdk_3124"/>
              </w:sdtPr>
              <w:sdtContent>
                <w:del w:author="Thomas Cervone-Richards - NOAA Federal" w:id="262" w:date="2023-07-18T18:51:51Z">
                  <w:r w:rsidDel="00000000" w:rsidR="00000000" w:rsidRPr="00000000">
                    <w:rPr>
                      <w:sz w:val="19.920000076293945"/>
                      <w:szCs w:val="19.920000076293945"/>
                      <w:rtl w:val="0"/>
                    </w:rPr>
                    <w:delText xml:space="preserve">cover SLCONS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widowControl w:val="0"/>
              <w:spacing w:after="0" w:line="240" w:lineRule="auto"/>
              <w:ind w:left="117.779541015625" w:firstLine="0"/>
              <w:jc w:val="left"/>
              <w:rPr>
                <w:sz w:val="19.920000076293945"/>
                <w:szCs w:val="19.920000076293945"/>
              </w:rPr>
            </w:pPr>
            <w:sdt>
              <w:sdtPr>
                <w:tag w:val="goog_rdk_3126"/>
              </w:sdtPr>
              <w:sdtContent>
                <w:del w:author="Thomas Cervone-Richards - NOAA Federal" w:id="262" w:date="2023-07-18T18:51:51Z">
                  <w:r w:rsidDel="00000000" w:rsidR="00000000" w:rsidRPr="00000000">
                    <w:rPr>
                      <w:sz w:val="19.920000076293945"/>
                      <w:szCs w:val="19.920000076293945"/>
                      <w:rtl w:val="0"/>
                    </w:rPr>
                    <w:delText xml:space="preserve">4.5.2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6">
            <w:pPr>
              <w:widowControl w:val="0"/>
              <w:spacing w:after="0" w:line="240" w:lineRule="auto"/>
              <w:jc w:val="center"/>
              <w:rPr>
                <w:sz w:val="19.920000076293945"/>
                <w:szCs w:val="19.920000076293945"/>
              </w:rPr>
            </w:pPr>
            <w:sdt>
              <w:sdtPr>
                <w:tag w:val="goog_rdk_3128"/>
              </w:sdtPr>
              <w:sdtContent>
                <w:del w:author="Thomas Cervone-Richards - NOAA Federal" w:id="262" w:date="2023-07-18T18:51:5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7">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58">
            <w:pPr>
              <w:widowControl w:val="0"/>
              <w:spacing w:after="0" w:line="240" w:lineRule="auto"/>
              <w:jc w:val="center"/>
              <w:rPr>
                <w:sz w:val="19.920000076293945"/>
                <w:szCs w:val="19.920000076293945"/>
              </w:rPr>
            </w:pPr>
            <w:sdt>
              <w:sdtPr>
                <w:tag w:val="goog_rdk_3130"/>
              </w:sdtPr>
              <w:sdtContent>
                <w:del w:author="Thomas Cervone-Richards - NOAA Federal" w:id="263" w:date="2023-07-18T18:51:54Z">
                  <w:r w:rsidDel="00000000" w:rsidR="00000000" w:rsidRPr="00000000">
                    <w:rPr>
                      <w:sz w:val="19.920000076293945"/>
                      <w:szCs w:val="19.920000076293945"/>
                      <w:rtl w:val="0"/>
                    </w:rPr>
                    <w:delText xml:space="preserve">1570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widowControl w:val="0"/>
              <w:spacing w:after="0" w:line="231.23205184936523" w:lineRule="auto"/>
              <w:ind w:left="116.7840576171875" w:right="181.8072509765625" w:firstLine="13.147125244140625"/>
              <w:jc w:val="left"/>
              <w:rPr>
                <w:sz w:val="19.920000076293945"/>
                <w:szCs w:val="19.920000076293945"/>
              </w:rPr>
            </w:pPr>
            <w:sdt>
              <w:sdtPr>
                <w:tag w:val="goog_rdk_3132"/>
              </w:sdtPr>
              <w:sdtContent>
                <w:del w:author="Thomas Cervone-Richards - NOAA Federal" w:id="263" w:date="2023-07-18T18:51:54Z">
                  <w:r w:rsidDel="00000000" w:rsidR="00000000" w:rsidRPr="00000000">
                    <w:rPr>
                      <w:sz w:val="19.920000076293945"/>
                      <w:szCs w:val="19.920000076293945"/>
                      <w:rtl w:val="0"/>
                    </w:rPr>
                    <w:delText xml:space="preserve">For each SLCONS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35"/>
            </w:sdtPr>
            <w:sdtContent>
              <w:p w:rsidR="00000000" w:rsidDel="00000000" w:rsidP="00000000" w:rsidRDefault="00000000" w:rsidRPr="00000000" w14:paraId="0000105A">
                <w:pPr>
                  <w:widowControl w:val="0"/>
                  <w:spacing w:after="0" w:line="231.2314224243164" w:lineRule="auto"/>
                  <w:ind w:left="116.78436279296875" w:right="282.353515625" w:firstLine="13.14727783203125"/>
                  <w:jc w:val="left"/>
                  <w:rPr>
                    <w:del w:author="Thomas Cervone-Richards - NOAA Federal" w:id="263" w:date="2023-07-18T18:51:54Z"/>
                    <w:sz w:val="19.920000076293945"/>
                    <w:szCs w:val="19.920000076293945"/>
                  </w:rPr>
                </w:pPr>
                <w:sdt>
                  <w:sdtPr>
                    <w:tag w:val="goog_rdk_3134"/>
                  </w:sdtPr>
                  <w:sdtContent>
                    <w:del w:author="Thomas Cervone-Richards - NOAA Federal" w:id="263" w:date="2023-07-18T18:51:54Z">
                      <w:r w:rsidDel="00000000" w:rsidR="00000000" w:rsidRPr="00000000">
                        <w:rPr>
                          <w:sz w:val="19.920000076293945"/>
                          <w:szCs w:val="19.920000076293945"/>
                          <w:rtl w:val="0"/>
                        </w:rPr>
                        <w:delText xml:space="preserve">Prohibited attribute  VERACC or  </w:delText>
                      </w:r>
                    </w:del>
                  </w:sdtContent>
                </w:sdt>
              </w:p>
            </w:sdtContent>
          </w:sdt>
          <w:sdt>
            <w:sdtPr>
              <w:tag w:val="goog_rdk_3137"/>
            </w:sdtPr>
            <w:sdtContent>
              <w:p w:rsidR="00000000" w:rsidDel="00000000" w:rsidP="00000000" w:rsidRDefault="00000000" w:rsidRPr="00000000" w14:paraId="0000105B">
                <w:pPr>
                  <w:widowControl w:val="0"/>
                  <w:spacing w:after="0" w:before="5.211181640625" w:line="229.42560195922852" w:lineRule="auto"/>
                  <w:ind w:left="115.5889892578125" w:right="216.617431640625" w:firstLine="1.19537353515625"/>
                  <w:jc w:val="left"/>
                  <w:rPr>
                    <w:del w:author="Thomas Cervone-Richards - NOAA Federal" w:id="263" w:date="2023-07-18T18:51:54Z"/>
                    <w:sz w:val="19.920000076293945"/>
                    <w:szCs w:val="19.920000076293945"/>
                  </w:rPr>
                </w:pPr>
                <w:sdt>
                  <w:sdtPr>
                    <w:tag w:val="goog_rdk_3136"/>
                  </w:sdtPr>
                  <w:sdtContent>
                    <w:del w:author="Thomas Cervone-Richards - NOAA Federal" w:id="263" w:date="2023-07-18T18:51:54Z">
                      <w:r w:rsidDel="00000000" w:rsidR="00000000" w:rsidRPr="00000000">
                        <w:rPr>
                          <w:sz w:val="19.920000076293945"/>
                          <w:szCs w:val="19.920000076293945"/>
                          <w:rtl w:val="0"/>
                        </w:rPr>
                        <w:delText xml:space="preserve">VERDAT populated  for a SLCONS  </w:delText>
                      </w:r>
                    </w:del>
                  </w:sdtContent>
                </w:sdt>
              </w:p>
            </w:sdtContent>
          </w:sdt>
          <w:p w:rsidR="00000000" w:rsidDel="00000000" w:rsidP="00000000" w:rsidRDefault="00000000" w:rsidRPr="00000000" w14:paraId="0000105C">
            <w:pPr>
              <w:widowControl w:val="0"/>
              <w:spacing w:after="0" w:before="6.710205078125" w:line="240" w:lineRule="auto"/>
              <w:ind w:left="119.7723388671875" w:firstLine="0"/>
              <w:jc w:val="left"/>
              <w:rPr>
                <w:sz w:val="19.920000076293945"/>
                <w:szCs w:val="19.920000076293945"/>
              </w:rPr>
            </w:pPr>
            <w:sdt>
              <w:sdtPr>
                <w:tag w:val="goog_rdk_3138"/>
              </w:sdtPr>
              <w:sdtContent>
                <w:del w:author="Thomas Cervone-Richards - NOAA Federal" w:id="263" w:date="2023-07-18T18:51:54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41"/>
            </w:sdtPr>
            <w:sdtContent>
              <w:p w:rsidR="00000000" w:rsidDel="00000000" w:rsidP="00000000" w:rsidRDefault="00000000" w:rsidRPr="00000000" w14:paraId="0000105D">
                <w:pPr>
                  <w:widowControl w:val="0"/>
                  <w:spacing w:after="0" w:line="240" w:lineRule="auto"/>
                  <w:ind w:left="130.32958984375" w:firstLine="0"/>
                  <w:jc w:val="left"/>
                  <w:rPr>
                    <w:del w:author="Thomas Cervone-Richards - NOAA Federal" w:id="263" w:date="2023-07-18T18:51:54Z"/>
                    <w:sz w:val="19.920000076293945"/>
                    <w:szCs w:val="19.920000076293945"/>
                  </w:rPr>
                </w:pPr>
                <w:sdt>
                  <w:sdtPr>
                    <w:tag w:val="goog_rdk_3140"/>
                  </w:sdtPr>
                  <w:sdtContent>
                    <w:del w:author="Thomas Cervone-Richards - NOAA Federal" w:id="263" w:date="2023-07-18T18:51:54Z">
                      <w:r w:rsidDel="00000000" w:rsidR="00000000" w:rsidRPr="00000000">
                        <w:rPr>
                          <w:sz w:val="19.920000076293945"/>
                          <w:szCs w:val="19.920000076293945"/>
                          <w:rtl w:val="0"/>
                        </w:rPr>
                        <w:delText xml:space="preserve">Remove values of  </w:delText>
                      </w:r>
                    </w:del>
                  </w:sdtContent>
                </w:sdt>
              </w:p>
            </w:sdtContent>
          </w:sdt>
          <w:p w:rsidR="00000000" w:rsidDel="00000000" w:rsidP="00000000" w:rsidRDefault="00000000" w:rsidRPr="00000000" w14:paraId="0000105E">
            <w:pPr>
              <w:widowControl w:val="0"/>
              <w:spacing w:after="0" w:line="231.23263835906982" w:lineRule="auto"/>
              <w:ind w:left="115.5889892578125" w:right="166.58935546875" w:firstLine="1.195068359375"/>
              <w:jc w:val="left"/>
              <w:rPr>
                <w:sz w:val="19.920000076293945"/>
                <w:szCs w:val="19.920000076293945"/>
              </w:rPr>
            </w:pPr>
            <w:sdt>
              <w:sdtPr>
                <w:tag w:val="goog_rdk_3142"/>
              </w:sdtPr>
              <w:sdtContent>
                <w:del w:author="Thomas Cervone-Richards - NOAA Federal" w:id="263" w:date="2023-07-18T18:51:54Z">
                  <w:r w:rsidDel="00000000" w:rsidR="00000000" w:rsidRPr="00000000">
                    <w:rPr>
                      <w:sz w:val="19.920000076293945"/>
                      <w:szCs w:val="19.920000076293945"/>
                      <w:rtl w:val="0"/>
                    </w:rPr>
                    <w:delText xml:space="preserve">VERACC or VERDAT  from SLCON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F">
            <w:pPr>
              <w:widowControl w:val="0"/>
              <w:spacing w:after="0" w:line="240" w:lineRule="auto"/>
              <w:ind w:left="117.779541015625" w:firstLine="0"/>
              <w:jc w:val="left"/>
              <w:rPr>
                <w:sz w:val="19.920000076293945"/>
                <w:szCs w:val="19.920000076293945"/>
              </w:rPr>
            </w:pPr>
            <w:sdt>
              <w:sdtPr>
                <w:tag w:val="goog_rdk_3144"/>
              </w:sdtPr>
              <w:sdtContent>
                <w:del w:author="Thomas Cervone-Richards - NOAA Federal" w:id="263" w:date="2023-07-18T18:51:54Z">
                  <w:r w:rsidDel="00000000" w:rsidR="00000000" w:rsidRPr="00000000">
                    <w:rPr>
                      <w:sz w:val="19.920000076293945"/>
                      <w:szCs w:val="19.920000076293945"/>
                      <w:rtl w:val="0"/>
                    </w:rPr>
                    <w:delText xml:space="preserve">4.5.2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widowControl w:val="0"/>
              <w:spacing w:after="0" w:line="240" w:lineRule="auto"/>
              <w:jc w:val="center"/>
              <w:rPr>
                <w:sz w:val="19.920000076293945"/>
                <w:szCs w:val="19.920000076293945"/>
              </w:rPr>
            </w:pPr>
            <w:sdt>
              <w:sdtPr>
                <w:tag w:val="goog_rdk_3146"/>
              </w:sdtPr>
              <w:sdtContent>
                <w:del w:author="Thomas Cervone-Richards - NOAA Federal" w:id="263" w:date="2023-07-18T18:51: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2">
            <w:pPr>
              <w:widowControl w:val="0"/>
              <w:spacing w:after="0" w:line="240" w:lineRule="auto"/>
              <w:jc w:val="center"/>
              <w:rPr>
                <w:sz w:val="19.920000076293945"/>
                <w:szCs w:val="19.920000076293945"/>
              </w:rPr>
            </w:pPr>
            <w:sdt>
              <w:sdtPr>
                <w:tag w:val="goog_rdk_3148"/>
              </w:sdtPr>
              <w:sdtContent>
                <w:del w:author="Thomas Cervone-Richards - NOAA Federal" w:id="264" w:date="2023-07-18T18:52:00Z">
                  <w:r w:rsidDel="00000000" w:rsidR="00000000" w:rsidRPr="00000000">
                    <w:rPr>
                      <w:sz w:val="19.920000076293945"/>
                      <w:szCs w:val="19.920000076293945"/>
                      <w:rtl w:val="0"/>
                    </w:rPr>
                    <w:delText xml:space="preserve">1571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3">
            <w:pPr>
              <w:widowControl w:val="0"/>
              <w:spacing w:after="0" w:line="231.23205184936523" w:lineRule="auto"/>
              <w:ind w:left="119.77203369140625" w:right="193.90472412109375" w:firstLine="10.159149169921875"/>
              <w:jc w:val="left"/>
              <w:rPr>
                <w:sz w:val="19.920000076293945"/>
                <w:szCs w:val="19.920000076293945"/>
              </w:rPr>
            </w:pPr>
            <w:sdt>
              <w:sdtPr>
                <w:tag w:val="goog_rdk_3150"/>
              </w:sdtPr>
              <w:sdtContent>
                <w:del w:author="Thomas Cervone-Richards - NOAA Federal" w:id="264" w:date="2023-07-18T18:52:00Z">
                  <w:r w:rsidDel="00000000" w:rsidR="00000000" w:rsidRPr="00000000">
                    <w:rPr>
                      <w:sz w:val="19.920000076293945"/>
                      <w:szCs w:val="19.920000076293945"/>
                      <w:rtl w:val="0"/>
                    </w:rPr>
                    <w:delText xml:space="preserve">For each BERTHS feature  object where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53"/>
            </w:sdtPr>
            <w:sdtContent>
              <w:p w:rsidR="00000000" w:rsidDel="00000000" w:rsidP="00000000" w:rsidRDefault="00000000" w:rsidRPr="00000000" w14:paraId="00001064">
                <w:pPr>
                  <w:widowControl w:val="0"/>
                  <w:spacing w:after="0" w:line="231.23205184936523" w:lineRule="auto"/>
                  <w:ind w:left="115.5889892578125" w:right="216.617431640625" w:firstLine="14.3426513671875"/>
                  <w:jc w:val="left"/>
                  <w:rPr>
                    <w:del w:author="Thomas Cervone-Richards - NOAA Federal" w:id="264" w:date="2023-07-18T18:52:00Z"/>
                    <w:sz w:val="19.920000076293945"/>
                    <w:szCs w:val="19.920000076293945"/>
                  </w:rPr>
                </w:pPr>
                <w:sdt>
                  <w:sdtPr>
                    <w:tag w:val="goog_rdk_3152"/>
                  </w:sdtPr>
                  <w:sdtContent>
                    <w:del w:author="Thomas Cervone-Richards - NOAA Federal" w:id="264" w:date="2023-07-18T18:52:00Z">
                      <w:r w:rsidDel="00000000" w:rsidR="00000000" w:rsidRPr="00000000">
                        <w:rPr>
                          <w:sz w:val="19.920000076293945"/>
                          <w:szCs w:val="19.920000076293945"/>
                          <w:rtl w:val="0"/>
                        </w:rPr>
                        <w:delText xml:space="preserve">Prohibited attribute  VERDAT populated  for a BERTHS  </w:delText>
                      </w:r>
                    </w:del>
                  </w:sdtContent>
                </w:sdt>
              </w:p>
            </w:sdtContent>
          </w:sdt>
          <w:p w:rsidR="00000000" w:rsidDel="00000000" w:rsidP="00000000" w:rsidRDefault="00000000" w:rsidRPr="00000000" w14:paraId="00001065">
            <w:pPr>
              <w:widowControl w:val="0"/>
              <w:spacing w:after="0" w:before="5.2099609375" w:line="240" w:lineRule="auto"/>
              <w:ind w:left="119.7723388671875" w:firstLine="0"/>
              <w:jc w:val="left"/>
              <w:rPr>
                <w:sz w:val="19.920000076293945"/>
                <w:szCs w:val="19.920000076293945"/>
              </w:rPr>
            </w:pPr>
            <w:sdt>
              <w:sdtPr>
                <w:tag w:val="goog_rdk_3154"/>
              </w:sdtPr>
              <w:sdtContent>
                <w:del w:author="Thomas Cervone-Richards - NOAA Federal" w:id="264" w:date="2023-07-18T18:52:00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57"/>
            </w:sdtPr>
            <w:sdtContent>
              <w:p w:rsidR="00000000" w:rsidDel="00000000" w:rsidP="00000000" w:rsidRDefault="00000000" w:rsidRPr="00000000" w14:paraId="00001066">
                <w:pPr>
                  <w:widowControl w:val="0"/>
                  <w:spacing w:after="0" w:line="240" w:lineRule="auto"/>
                  <w:ind w:left="130.32958984375" w:firstLine="0"/>
                  <w:jc w:val="left"/>
                  <w:rPr>
                    <w:del w:author="Thomas Cervone-Richards - NOAA Federal" w:id="264" w:date="2023-07-18T18:52:00Z"/>
                    <w:sz w:val="19.920000076293945"/>
                    <w:szCs w:val="19.920000076293945"/>
                  </w:rPr>
                </w:pPr>
                <w:sdt>
                  <w:sdtPr>
                    <w:tag w:val="goog_rdk_3156"/>
                  </w:sdtPr>
                  <w:sdtContent>
                    <w:del w:author="Thomas Cervone-Richards - NOAA Federal" w:id="264" w:date="2023-07-18T18:52:00Z">
                      <w:r w:rsidDel="00000000" w:rsidR="00000000" w:rsidRPr="00000000">
                        <w:rPr>
                          <w:sz w:val="19.920000076293945"/>
                          <w:szCs w:val="19.920000076293945"/>
                          <w:rtl w:val="0"/>
                        </w:rPr>
                        <w:delText xml:space="preserve">Remove value of  </w:delText>
                      </w:r>
                    </w:del>
                  </w:sdtContent>
                </w:sdt>
              </w:p>
            </w:sdtContent>
          </w:sdt>
          <w:sdt>
            <w:sdtPr>
              <w:tag w:val="goog_rdk_3159"/>
            </w:sdtPr>
            <w:sdtContent>
              <w:p w:rsidR="00000000" w:rsidDel="00000000" w:rsidP="00000000" w:rsidRDefault="00000000" w:rsidRPr="00000000" w14:paraId="00001067">
                <w:pPr>
                  <w:widowControl w:val="0"/>
                  <w:spacing w:after="0" w:line="240" w:lineRule="auto"/>
                  <w:ind w:left="116.7840576171875" w:firstLine="0"/>
                  <w:jc w:val="left"/>
                  <w:rPr>
                    <w:del w:author="Thomas Cervone-Richards - NOAA Federal" w:id="264" w:date="2023-07-18T18:52:00Z"/>
                    <w:sz w:val="19.920000076293945"/>
                    <w:szCs w:val="19.920000076293945"/>
                  </w:rPr>
                </w:pPr>
                <w:sdt>
                  <w:sdtPr>
                    <w:tag w:val="goog_rdk_3158"/>
                  </w:sdtPr>
                  <w:sdtContent>
                    <w:del w:author="Thomas Cervone-Richards - NOAA Federal" w:id="264" w:date="2023-07-18T18:52:00Z">
                      <w:r w:rsidDel="00000000" w:rsidR="00000000" w:rsidRPr="00000000">
                        <w:rPr>
                          <w:sz w:val="19.920000076293945"/>
                          <w:szCs w:val="19.920000076293945"/>
                          <w:rtl w:val="0"/>
                        </w:rPr>
                        <w:delText xml:space="preserve">VERDAT from  </w:delText>
                      </w:r>
                    </w:del>
                  </w:sdtContent>
                </w:sdt>
              </w:p>
            </w:sdtContent>
          </w:sdt>
          <w:p w:rsidR="00000000" w:rsidDel="00000000" w:rsidP="00000000" w:rsidRDefault="00000000" w:rsidRPr="00000000" w14:paraId="00001068">
            <w:pPr>
              <w:widowControl w:val="0"/>
              <w:spacing w:after="0" w:line="240" w:lineRule="auto"/>
              <w:ind w:left="127.5408935546875" w:firstLine="0"/>
              <w:jc w:val="left"/>
              <w:rPr>
                <w:sz w:val="19.920000076293945"/>
                <w:szCs w:val="19.920000076293945"/>
              </w:rPr>
            </w:pPr>
            <w:sdt>
              <w:sdtPr>
                <w:tag w:val="goog_rdk_3160"/>
              </w:sdtPr>
              <w:sdtContent>
                <w:del w:author="Thomas Cervone-Richards - NOAA Federal" w:id="264" w:date="2023-07-18T18:52:00Z">
                  <w:r w:rsidDel="00000000" w:rsidR="00000000" w:rsidRPr="00000000">
                    <w:rPr>
                      <w:sz w:val="19.920000076293945"/>
                      <w:szCs w:val="19.920000076293945"/>
                      <w:rtl w:val="0"/>
                    </w:rPr>
                    <w:delText xml:space="preserve">BERTHS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widowControl w:val="0"/>
              <w:spacing w:after="0" w:line="240" w:lineRule="auto"/>
              <w:ind w:left="117.779541015625" w:firstLine="0"/>
              <w:jc w:val="left"/>
              <w:rPr>
                <w:sz w:val="19.920000076293945"/>
                <w:szCs w:val="19.920000076293945"/>
              </w:rPr>
            </w:pPr>
            <w:sdt>
              <w:sdtPr>
                <w:tag w:val="goog_rdk_3162"/>
              </w:sdtPr>
              <w:sdtContent>
                <w:del w:author="Thomas Cervone-Richards - NOAA Federal" w:id="264" w:date="2023-07-18T18:52:00Z">
                  <w:r w:rsidDel="00000000" w:rsidR="00000000" w:rsidRPr="00000000">
                    <w:rPr>
                      <w:sz w:val="19.920000076293945"/>
                      <w:szCs w:val="19.920000076293945"/>
                      <w:rtl w:val="0"/>
                    </w:rPr>
                    <w:delText xml:space="preserve">4.6.2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A">
            <w:pPr>
              <w:widowControl w:val="0"/>
              <w:spacing w:after="0" w:line="240" w:lineRule="auto"/>
              <w:jc w:val="center"/>
              <w:rPr>
                <w:sz w:val="19.920000076293945"/>
                <w:szCs w:val="19.920000076293945"/>
              </w:rPr>
            </w:pPr>
            <w:sdt>
              <w:sdtPr>
                <w:tag w:val="goog_rdk_3164"/>
              </w:sdtPr>
              <w:sdtContent>
                <w:del w:author="Thomas Cervone-Richards - NOAA Federal" w:id="264" w:date="2023-07-18T18:52:0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B">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6C">
            <w:pPr>
              <w:widowControl w:val="0"/>
              <w:spacing w:after="0" w:line="240" w:lineRule="auto"/>
              <w:jc w:val="center"/>
              <w:rPr>
                <w:sz w:val="19.920000076293945"/>
                <w:szCs w:val="19.920000076293945"/>
              </w:rPr>
            </w:pPr>
            <w:sdt>
              <w:sdtPr>
                <w:tag w:val="goog_rdk_3166"/>
              </w:sdtPr>
              <w:sdtContent>
                <w:del w:author="Thomas Cervone-Richards - NOAA Federal" w:id="265" w:date="2023-07-18T18:52:06Z">
                  <w:r w:rsidDel="00000000" w:rsidR="00000000" w:rsidRPr="00000000">
                    <w:rPr>
                      <w:sz w:val="19.920000076293945"/>
                      <w:szCs w:val="19.920000076293945"/>
                      <w:rtl w:val="0"/>
                    </w:rPr>
                    <w:delText xml:space="preserve">1572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D">
            <w:pPr>
              <w:widowControl w:val="0"/>
              <w:spacing w:after="0" w:line="230.02837657928467" w:lineRule="auto"/>
              <w:ind w:left="119.77203369140625" w:right="138.72650146484375" w:firstLine="10.159149169921875"/>
              <w:jc w:val="left"/>
              <w:rPr>
                <w:sz w:val="19.920000076293945"/>
                <w:szCs w:val="19.920000076293945"/>
              </w:rPr>
            </w:pPr>
            <w:sdt>
              <w:sdtPr>
                <w:tag w:val="goog_rdk_3168"/>
              </w:sdtPr>
              <w:sdtContent>
                <w:del w:author="Thomas Cervone-Richards - NOAA Federal" w:id="265" w:date="2023-07-18T18:52:06Z">
                  <w:r w:rsidDel="00000000" w:rsidR="00000000" w:rsidRPr="00000000">
                    <w:rPr>
                      <w:sz w:val="19.920000076293945"/>
                      <w:szCs w:val="19.920000076293945"/>
                      <w:rtl w:val="0"/>
                    </w:rPr>
                    <w:delText xml:space="preserve">For each DRYDOC feature  object where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71"/>
            </w:sdtPr>
            <w:sdtContent>
              <w:p w:rsidR="00000000" w:rsidDel="00000000" w:rsidP="00000000" w:rsidRDefault="00000000" w:rsidRPr="00000000" w14:paraId="0000106E">
                <w:pPr>
                  <w:widowControl w:val="0"/>
                  <w:spacing w:after="0" w:line="230.02837657928467" w:lineRule="auto"/>
                  <w:ind w:left="115.5889892578125" w:right="216.617431640625" w:firstLine="14.3426513671875"/>
                  <w:jc w:val="left"/>
                  <w:rPr>
                    <w:del w:author="Thomas Cervone-Richards - NOAA Federal" w:id="265" w:date="2023-07-18T18:52:06Z"/>
                    <w:sz w:val="19.920000076293945"/>
                    <w:szCs w:val="19.920000076293945"/>
                  </w:rPr>
                </w:pPr>
                <w:sdt>
                  <w:sdtPr>
                    <w:tag w:val="goog_rdk_3170"/>
                  </w:sdtPr>
                  <w:sdtContent>
                    <w:del w:author="Thomas Cervone-Richards - NOAA Federal" w:id="265" w:date="2023-07-18T18:52:06Z">
                      <w:r w:rsidDel="00000000" w:rsidR="00000000" w:rsidRPr="00000000">
                        <w:rPr>
                          <w:sz w:val="19.920000076293945"/>
                          <w:szCs w:val="19.920000076293945"/>
                          <w:rtl w:val="0"/>
                        </w:rPr>
                        <w:delText xml:space="preserve">Prohibited attribute  VERDAT populated  for a DRYDOC  </w:delText>
                      </w:r>
                    </w:del>
                  </w:sdtContent>
                </w:sdt>
              </w:p>
            </w:sdtContent>
          </w:sdt>
          <w:p w:rsidR="00000000" w:rsidDel="00000000" w:rsidP="00000000" w:rsidRDefault="00000000" w:rsidRPr="00000000" w14:paraId="0000106F">
            <w:pPr>
              <w:widowControl w:val="0"/>
              <w:spacing w:after="0" w:before="6.2103271484375" w:line="240" w:lineRule="auto"/>
              <w:ind w:left="119.7723388671875" w:firstLine="0"/>
              <w:jc w:val="left"/>
              <w:rPr>
                <w:sz w:val="19.920000076293945"/>
                <w:szCs w:val="19.920000076293945"/>
              </w:rPr>
            </w:pPr>
            <w:sdt>
              <w:sdtPr>
                <w:tag w:val="goog_rdk_3172"/>
              </w:sdtPr>
              <w:sdtContent>
                <w:del w:author="Thomas Cervone-Richards - NOAA Federal" w:id="265" w:date="2023-07-18T18:52:06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75"/>
            </w:sdtPr>
            <w:sdtContent>
              <w:p w:rsidR="00000000" w:rsidDel="00000000" w:rsidP="00000000" w:rsidRDefault="00000000" w:rsidRPr="00000000" w14:paraId="00001070">
                <w:pPr>
                  <w:widowControl w:val="0"/>
                  <w:spacing w:after="0" w:line="240" w:lineRule="auto"/>
                  <w:ind w:left="130.32958984375" w:firstLine="0"/>
                  <w:jc w:val="left"/>
                  <w:rPr>
                    <w:del w:author="Thomas Cervone-Richards - NOAA Federal" w:id="265" w:date="2023-07-18T18:52:06Z"/>
                    <w:sz w:val="19.920000076293945"/>
                    <w:szCs w:val="19.920000076293945"/>
                  </w:rPr>
                </w:pPr>
                <w:sdt>
                  <w:sdtPr>
                    <w:tag w:val="goog_rdk_3174"/>
                  </w:sdtPr>
                  <w:sdtContent>
                    <w:del w:author="Thomas Cervone-Richards - NOAA Federal" w:id="265" w:date="2023-07-18T18:52:06Z">
                      <w:r w:rsidDel="00000000" w:rsidR="00000000" w:rsidRPr="00000000">
                        <w:rPr>
                          <w:sz w:val="19.920000076293945"/>
                          <w:szCs w:val="19.920000076293945"/>
                          <w:rtl w:val="0"/>
                        </w:rPr>
                        <w:delText xml:space="preserve">Remove value of  </w:delText>
                      </w:r>
                    </w:del>
                  </w:sdtContent>
                </w:sdt>
              </w:p>
            </w:sdtContent>
          </w:sdt>
          <w:sdt>
            <w:sdtPr>
              <w:tag w:val="goog_rdk_3177"/>
            </w:sdtPr>
            <w:sdtContent>
              <w:p w:rsidR="00000000" w:rsidDel="00000000" w:rsidP="00000000" w:rsidRDefault="00000000" w:rsidRPr="00000000" w14:paraId="00001071">
                <w:pPr>
                  <w:widowControl w:val="0"/>
                  <w:spacing w:after="0" w:line="240" w:lineRule="auto"/>
                  <w:ind w:left="116.7840576171875" w:firstLine="0"/>
                  <w:jc w:val="left"/>
                  <w:rPr>
                    <w:del w:author="Thomas Cervone-Richards - NOAA Federal" w:id="265" w:date="2023-07-18T18:52:06Z"/>
                    <w:sz w:val="19.920000076293945"/>
                    <w:szCs w:val="19.920000076293945"/>
                  </w:rPr>
                </w:pPr>
                <w:sdt>
                  <w:sdtPr>
                    <w:tag w:val="goog_rdk_3176"/>
                  </w:sdtPr>
                  <w:sdtContent>
                    <w:del w:author="Thomas Cervone-Richards - NOAA Federal" w:id="265" w:date="2023-07-18T18:52:06Z">
                      <w:r w:rsidDel="00000000" w:rsidR="00000000" w:rsidRPr="00000000">
                        <w:rPr>
                          <w:sz w:val="19.920000076293945"/>
                          <w:szCs w:val="19.920000076293945"/>
                          <w:rtl w:val="0"/>
                        </w:rPr>
                        <w:delText xml:space="preserve">VERDAT from  </w:delText>
                      </w:r>
                    </w:del>
                  </w:sdtContent>
                </w:sdt>
              </w:p>
            </w:sdtContent>
          </w:sdt>
          <w:p w:rsidR="00000000" w:rsidDel="00000000" w:rsidP="00000000" w:rsidRDefault="00000000" w:rsidRPr="00000000" w14:paraId="00001072">
            <w:pPr>
              <w:widowControl w:val="0"/>
              <w:spacing w:after="0" w:line="240" w:lineRule="auto"/>
              <w:ind w:left="128.935546875" w:firstLine="0"/>
              <w:jc w:val="left"/>
              <w:rPr>
                <w:sz w:val="19.920000076293945"/>
                <w:szCs w:val="19.920000076293945"/>
              </w:rPr>
            </w:pPr>
            <w:sdt>
              <w:sdtPr>
                <w:tag w:val="goog_rdk_3178"/>
              </w:sdtPr>
              <w:sdtContent>
                <w:del w:author="Thomas Cervone-Richards - NOAA Federal" w:id="265" w:date="2023-07-18T18:52:06Z">
                  <w:r w:rsidDel="00000000" w:rsidR="00000000" w:rsidRPr="00000000">
                    <w:rPr>
                      <w:sz w:val="19.920000076293945"/>
                      <w:szCs w:val="19.920000076293945"/>
                      <w:rtl w:val="0"/>
                    </w:rPr>
                    <w:delText xml:space="preserve">DRYDOC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widowControl w:val="0"/>
              <w:spacing w:after="0" w:line="240" w:lineRule="auto"/>
              <w:ind w:left="117.779541015625" w:firstLine="0"/>
              <w:jc w:val="left"/>
              <w:rPr>
                <w:sz w:val="19.920000076293945"/>
                <w:szCs w:val="19.920000076293945"/>
              </w:rPr>
            </w:pPr>
            <w:sdt>
              <w:sdtPr>
                <w:tag w:val="goog_rdk_3180"/>
              </w:sdtPr>
              <w:sdtContent>
                <w:del w:author="Thomas Cervone-Richards - NOAA Federal" w:id="265" w:date="2023-07-18T18:52:06Z">
                  <w:r w:rsidDel="00000000" w:rsidR="00000000" w:rsidRPr="00000000">
                    <w:rPr>
                      <w:sz w:val="19.920000076293945"/>
                      <w:szCs w:val="19.920000076293945"/>
                      <w:rtl w:val="0"/>
                    </w:rPr>
                    <w:delText xml:space="preserve">4.6.6.1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4">
            <w:pPr>
              <w:widowControl w:val="0"/>
              <w:spacing w:after="0" w:line="240" w:lineRule="auto"/>
              <w:jc w:val="center"/>
              <w:rPr>
                <w:sz w:val="19.920000076293945"/>
                <w:szCs w:val="19.920000076293945"/>
              </w:rPr>
            </w:pPr>
            <w:sdt>
              <w:sdtPr>
                <w:tag w:val="goog_rdk_3182"/>
              </w:sdtPr>
              <w:sdtContent>
                <w:del w:author="Thomas Cervone-Richards - NOAA Federal" w:id="265" w:date="2023-07-18T18:52:0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76">
            <w:pPr>
              <w:widowControl w:val="0"/>
              <w:spacing w:after="0" w:line="240" w:lineRule="auto"/>
              <w:jc w:val="center"/>
              <w:rPr>
                <w:sz w:val="19.920000076293945"/>
                <w:szCs w:val="19.920000076293945"/>
              </w:rPr>
            </w:pPr>
            <w:sdt>
              <w:sdtPr>
                <w:tag w:val="goog_rdk_3184"/>
              </w:sdtPr>
              <w:sdtContent>
                <w:del w:author="Thomas Cervone-Richards - NOAA Federal" w:id="266" w:date="2023-07-18T18:52:07Z">
                  <w:r w:rsidDel="00000000" w:rsidR="00000000" w:rsidRPr="00000000">
                    <w:rPr>
                      <w:sz w:val="19.920000076293945"/>
                      <w:szCs w:val="19.920000076293945"/>
                      <w:rtl w:val="0"/>
                    </w:rPr>
                    <w:delText xml:space="preserve">1573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87"/>
            </w:sdtPr>
            <w:sdtContent>
              <w:p w:rsidR="00000000" w:rsidDel="00000000" w:rsidP="00000000" w:rsidRDefault="00000000" w:rsidRPr="00000000" w14:paraId="00001077">
                <w:pPr>
                  <w:widowControl w:val="0"/>
                  <w:spacing w:after="0" w:line="231.23273849487305" w:lineRule="auto"/>
                  <w:ind w:left="119.77203369140625" w:right="138.72650146484375" w:firstLine="10.159149169921875"/>
                  <w:jc w:val="left"/>
                  <w:rPr>
                    <w:del w:author="Thomas Cervone-Richards - NOAA Federal" w:id="266" w:date="2023-07-18T18:52:07Z"/>
                    <w:sz w:val="19.920000076293945"/>
                    <w:szCs w:val="19.920000076293945"/>
                  </w:rPr>
                </w:pPr>
                <w:sdt>
                  <w:sdtPr>
                    <w:tag w:val="goog_rdk_3186"/>
                  </w:sdtPr>
                  <w:sdtContent>
                    <w:del w:author="Thomas Cervone-Richards - NOAA Federal" w:id="266" w:date="2023-07-18T18:52:07Z">
                      <w:r w:rsidDel="00000000" w:rsidR="00000000" w:rsidRPr="00000000">
                        <w:rPr>
                          <w:sz w:val="19.920000076293945"/>
                          <w:szCs w:val="19.920000076293945"/>
                          <w:rtl w:val="0"/>
                        </w:rPr>
                        <w:delText xml:space="preserve">For each DRYDOC feature  object which is not  </w:delText>
                      </w:r>
                    </w:del>
                  </w:sdtContent>
                </w:sdt>
              </w:p>
            </w:sdtContent>
          </w:sdt>
          <w:p w:rsidR="00000000" w:rsidDel="00000000" w:rsidP="00000000" w:rsidRDefault="00000000" w:rsidRPr="00000000" w14:paraId="00001078">
            <w:pPr>
              <w:widowControl w:val="0"/>
              <w:spacing w:after="0" w:before="5.2105712890625" w:line="230.22937774658203" w:lineRule="auto"/>
              <w:ind w:left="115.58883666992188" w:right="126.17706298828125" w:firstLine="5.9759521484375"/>
              <w:rPr>
                <w:sz w:val="19.920000076293945"/>
                <w:szCs w:val="19.920000076293945"/>
              </w:rPr>
            </w:pPr>
            <w:sdt>
              <w:sdtPr>
                <w:tag w:val="goog_rdk_3188"/>
              </w:sdtPr>
              <w:sdtContent>
                <w:del w:author="Thomas Cervone-Richards - NOAA Federal" w:id="266" w:date="2023-07-18T18:52:07Z">
                  <w:r w:rsidDel="00000000" w:rsidR="00000000" w:rsidRPr="00000000">
                    <w:rPr>
                      <w:sz w:val="19.920000076293945"/>
                      <w:szCs w:val="19.920000076293945"/>
                      <w:rtl w:val="0"/>
                    </w:rPr>
                    <w:delText xml:space="preserve">COVERED_BY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91"/>
            </w:sdtPr>
            <w:sdtContent>
              <w:p w:rsidR="00000000" w:rsidDel="00000000" w:rsidP="00000000" w:rsidRDefault="00000000" w:rsidRPr="00000000" w14:paraId="00001079">
                <w:pPr>
                  <w:widowControl w:val="0"/>
                  <w:spacing w:after="0" w:line="231.23273849487305" w:lineRule="auto"/>
                  <w:ind w:left="120.7684326171875" w:right="171.39892578125" w:firstLine="8.1671142578125"/>
                  <w:jc w:val="left"/>
                  <w:rPr>
                    <w:del w:author="Thomas Cervone-Richards - NOAA Federal" w:id="266" w:date="2023-07-18T18:52:07Z"/>
                    <w:sz w:val="19.920000076293945"/>
                    <w:szCs w:val="19.920000076293945"/>
                  </w:rPr>
                </w:pPr>
                <w:sdt>
                  <w:sdtPr>
                    <w:tag w:val="goog_rdk_3190"/>
                  </w:sdtPr>
                  <w:sdtContent>
                    <w:del w:author="Thomas Cervone-Richards - NOAA Federal" w:id="266" w:date="2023-07-18T18:52:07Z">
                      <w:r w:rsidDel="00000000" w:rsidR="00000000" w:rsidRPr="00000000">
                        <w:rPr>
                          <w:sz w:val="19.920000076293945"/>
                          <w:szCs w:val="19.920000076293945"/>
                          <w:rtl w:val="0"/>
                        </w:rPr>
                        <w:delText xml:space="preserve">DRYDOC object not  covered by a  </w:delText>
                      </w:r>
                    </w:del>
                  </w:sdtContent>
                </w:sdt>
              </w:p>
            </w:sdtContent>
          </w:sdt>
          <w:p w:rsidR="00000000" w:rsidDel="00000000" w:rsidP="00000000" w:rsidRDefault="00000000" w:rsidRPr="00000000" w14:paraId="0000107A">
            <w:pPr>
              <w:widowControl w:val="0"/>
              <w:spacing w:after="0" w:before="5.2105712890625" w:line="240" w:lineRule="auto"/>
              <w:ind w:left="127.939453125" w:firstLine="0"/>
              <w:jc w:val="left"/>
              <w:rPr>
                <w:sz w:val="19.920000076293945"/>
                <w:szCs w:val="19.920000076293945"/>
              </w:rPr>
            </w:pPr>
            <w:sdt>
              <w:sdtPr>
                <w:tag w:val="goog_rdk_3192"/>
              </w:sdtPr>
              <w:sdtContent>
                <w:del w:author="Thomas Cervone-Richards - NOAA Federal" w:id="266" w:date="2023-07-18T18:52:07Z">
                  <w:r w:rsidDel="00000000" w:rsidR="00000000" w:rsidRPr="00000000">
                    <w:rPr>
                      <w:sz w:val="19.920000076293945"/>
                      <w:szCs w:val="19.920000076293945"/>
                      <w:rtl w:val="0"/>
                    </w:rPr>
                    <w:delText xml:space="preserve">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195"/>
            </w:sdtPr>
            <w:sdtContent>
              <w:p w:rsidR="00000000" w:rsidDel="00000000" w:rsidP="00000000" w:rsidRDefault="00000000" w:rsidRPr="00000000" w14:paraId="0000107B">
                <w:pPr>
                  <w:widowControl w:val="0"/>
                  <w:spacing w:after="0" w:line="240" w:lineRule="auto"/>
                  <w:ind w:left="115.5889892578125" w:firstLine="0"/>
                  <w:jc w:val="left"/>
                  <w:rPr>
                    <w:del w:author="Thomas Cervone-Richards - NOAA Federal" w:id="266" w:date="2023-07-18T18:52:07Z"/>
                    <w:sz w:val="19.920000076293945"/>
                    <w:szCs w:val="19.920000076293945"/>
                  </w:rPr>
                </w:pPr>
                <w:sdt>
                  <w:sdtPr>
                    <w:tag w:val="goog_rdk_3194"/>
                  </w:sdtPr>
                  <w:sdtContent>
                    <w:del w:author="Thomas Cervone-Richards - NOAA Federal" w:id="266" w:date="2023-07-18T18:52:07Z">
                      <w:r w:rsidDel="00000000" w:rsidR="00000000" w:rsidRPr="00000000">
                        <w:rPr>
                          <w:sz w:val="19.920000076293945"/>
                          <w:szCs w:val="19.920000076293945"/>
                          <w:rtl w:val="0"/>
                        </w:rPr>
                        <w:delText xml:space="preserve">Amend LNDARE  </w:delText>
                      </w:r>
                    </w:del>
                  </w:sdtContent>
                </w:sdt>
              </w:p>
            </w:sdtContent>
          </w:sdt>
          <w:p w:rsidR="00000000" w:rsidDel="00000000" w:rsidP="00000000" w:rsidRDefault="00000000" w:rsidRPr="00000000" w14:paraId="0000107C">
            <w:pPr>
              <w:widowControl w:val="0"/>
              <w:spacing w:after="0" w:line="231.23273849487305" w:lineRule="auto"/>
              <w:ind w:left="119.7723388671875" w:right="414.5928955078125" w:firstLine="0"/>
              <w:jc w:val="left"/>
              <w:rPr>
                <w:sz w:val="19.920000076293945"/>
                <w:szCs w:val="19.920000076293945"/>
              </w:rPr>
            </w:pPr>
            <w:sdt>
              <w:sdtPr>
                <w:tag w:val="goog_rdk_3196"/>
              </w:sdtPr>
              <w:sdtContent>
                <w:del w:author="Thomas Cervone-Richards - NOAA Federal" w:id="266" w:date="2023-07-18T18:52:07Z">
                  <w:r w:rsidDel="00000000" w:rsidR="00000000" w:rsidRPr="00000000">
                    <w:rPr>
                      <w:sz w:val="19.920000076293945"/>
                      <w:szCs w:val="19.920000076293945"/>
                      <w:rtl w:val="0"/>
                    </w:rPr>
                    <w:delText xml:space="preserve">object or DRYDOC  object as required.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D">
            <w:pPr>
              <w:widowControl w:val="0"/>
              <w:spacing w:after="0" w:line="240" w:lineRule="auto"/>
              <w:ind w:left="117.779541015625" w:firstLine="0"/>
              <w:jc w:val="left"/>
              <w:rPr>
                <w:sz w:val="19.920000076293945"/>
                <w:szCs w:val="19.920000076293945"/>
              </w:rPr>
            </w:pPr>
            <w:sdt>
              <w:sdtPr>
                <w:tag w:val="goog_rdk_3198"/>
              </w:sdtPr>
              <w:sdtContent>
                <w:del w:author="Thomas Cervone-Richards - NOAA Federal" w:id="266" w:date="2023-07-18T18:52:07Z">
                  <w:r w:rsidDel="00000000" w:rsidR="00000000" w:rsidRPr="00000000">
                    <w:rPr>
                      <w:sz w:val="19.920000076293945"/>
                      <w:szCs w:val="19.920000076293945"/>
                      <w:rtl w:val="0"/>
                    </w:rPr>
                    <w:delText xml:space="preserve">4.6.6.1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widowControl w:val="0"/>
              <w:spacing w:after="0" w:line="240" w:lineRule="auto"/>
              <w:jc w:val="center"/>
              <w:rPr>
                <w:sz w:val="19.920000076293945"/>
                <w:szCs w:val="19.920000076293945"/>
              </w:rPr>
            </w:pPr>
            <w:sdt>
              <w:sdtPr>
                <w:tag w:val="goog_rdk_3200"/>
              </w:sdtPr>
              <w:sdtContent>
                <w:del w:author="Thomas Cervone-Richards - NOAA Federal" w:id="266" w:date="2023-07-18T18:52:0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F">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0">
            <w:pPr>
              <w:widowControl w:val="0"/>
              <w:spacing w:after="0" w:line="240" w:lineRule="auto"/>
              <w:jc w:val="center"/>
              <w:rPr>
                <w:strike w:val="1"/>
                <w:sz w:val="19.920000076293945"/>
                <w:szCs w:val="19.920000076293945"/>
              </w:rPr>
            </w:pPr>
            <w:sdt>
              <w:sdtPr>
                <w:tag w:val="goog_rdk_3202"/>
              </w:sdtPr>
              <w:sdtContent>
                <w:del w:author="Thomas Cervone-Richards - NOAA Federal" w:id="267" w:date="2023-07-18T18:52:10Z">
                  <w:r w:rsidDel="00000000" w:rsidR="00000000" w:rsidRPr="00000000">
                    <w:rPr>
                      <w:strike w:val="1"/>
                      <w:sz w:val="19.920000076293945"/>
                      <w:szCs w:val="19.920000076293945"/>
                      <w:rtl w:val="0"/>
                    </w:rPr>
                    <w:delText xml:space="preserve">1574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1">
            <w:pPr>
              <w:widowControl w:val="0"/>
              <w:spacing w:after="0" w:line="240" w:lineRule="auto"/>
              <w:ind w:left="134.31365966796875" w:firstLine="0"/>
              <w:jc w:val="left"/>
              <w:rPr>
                <w:i w:val="1"/>
                <w:sz w:val="19.920000076293945"/>
                <w:szCs w:val="19.920000076293945"/>
              </w:rPr>
            </w:pPr>
            <w:sdt>
              <w:sdtPr>
                <w:tag w:val="goog_rdk_3204"/>
              </w:sdtPr>
              <w:sdtContent>
                <w:del w:author="Thomas Cervone-Richards - NOAA Federal" w:id="267" w:date="2023-07-18T18:52:10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6">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1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87">
            <w:pPr>
              <w:widowControl w:val="0"/>
              <w:spacing w:after="0" w:line="240" w:lineRule="auto"/>
              <w:jc w:val="center"/>
              <w:rPr>
                <w:sz w:val="19.920000076293945"/>
                <w:szCs w:val="19.920000076293945"/>
              </w:rPr>
            </w:pPr>
            <w:sdt>
              <w:sdtPr>
                <w:tag w:val="goog_rdk_3206"/>
              </w:sdtPr>
              <w:sdtContent>
                <w:del w:author="Thomas Cervone-Richards - NOAA Federal" w:id="268" w:date="2023-07-18T18:52:16Z">
                  <w:r w:rsidDel="00000000" w:rsidR="00000000" w:rsidRPr="00000000">
                    <w:rPr>
                      <w:sz w:val="19.920000076293945"/>
                      <w:szCs w:val="19.920000076293945"/>
                      <w:rtl w:val="0"/>
                    </w:rPr>
                    <w:delText xml:space="preserve">1575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8">
            <w:pPr>
              <w:widowControl w:val="0"/>
              <w:spacing w:after="0" w:line="231.23305320739746" w:lineRule="auto"/>
              <w:ind w:left="116.7840576171875" w:right="172.39105224609375" w:firstLine="13.147125244140625"/>
              <w:jc w:val="left"/>
              <w:rPr>
                <w:sz w:val="19.920000076293945"/>
                <w:szCs w:val="19.920000076293945"/>
              </w:rPr>
            </w:pPr>
            <w:sdt>
              <w:sdtPr>
                <w:tag w:val="goog_rdk_3208"/>
              </w:sdtPr>
              <w:sdtContent>
                <w:del w:author="Thomas Cervone-Richards - NOAA Federal" w:id="268" w:date="2023-07-18T18:52:16Z">
                  <w:r w:rsidDel="00000000" w:rsidR="00000000" w:rsidRPr="00000000">
                    <w:rPr>
                      <w:sz w:val="19.920000076293945"/>
                      <w:szCs w:val="19.920000076293945"/>
                      <w:rtl w:val="0"/>
                    </w:rPr>
                    <w:delText xml:space="preserve">For each FLODOC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11"/>
            </w:sdtPr>
            <w:sdtContent>
              <w:p w:rsidR="00000000" w:rsidDel="00000000" w:rsidP="00000000" w:rsidRDefault="00000000" w:rsidRPr="00000000" w14:paraId="00001089">
                <w:pPr>
                  <w:widowControl w:val="0"/>
                  <w:spacing w:after="0" w:line="231.23335361480713" w:lineRule="auto"/>
                  <w:ind w:left="116.78436279296875" w:right="282.353515625" w:firstLine="13.14727783203125"/>
                  <w:jc w:val="left"/>
                  <w:rPr>
                    <w:del w:author="Thomas Cervone-Richards - NOAA Federal" w:id="268" w:date="2023-07-18T18:52:16Z"/>
                    <w:sz w:val="19.920000076293945"/>
                    <w:szCs w:val="19.920000076293945"/>
                  </w:rPr>
                </w:pPr>
                <w:sdt>
                  <w:sdtPr>
                    <w:tag w:val="goog_rdk_3210"/>
                  </w:sdtPr>
                  <w:sdtContent>
                    <w:del w:author="Thomas Cervone-Richards - NOAA Federal" w:id="268" w:date="2023-07-18T18:52:16Z">
                      <w:r w:rsidDel="00000000" w:rsidR="00000000" w:rsidRPr="00000000">
                        <w:rPr>
                          <w:sz w:val="19.920000076293945"/>
                          <w:szCs w:val="19.920000076293945"/>
                          <w:rtl w:val="0"/>
                        </w:rPr>
                        <w:delText xml:space="preserve">Prohibited attribute  VERACC or  </w:delText>
                      </w:r>
                    </w:del>
                  </w:sdtContent>
                </w:sdt>
              </w:p>
            </w:sdtContent>
          </w:sdt>
          <w:sdt>
            <w:sdtPr>
              <w:tag w:val="goog_rdk_3213"/>
            </w:sdtPr>
            <w:sdtContent>
              <w:p w:rsidR="00000000" w:rsidDel="00000000" w:rsidP="00000000" w:rsidRDefault="00000000" w:rsidRPr="00000000" w14:paraId="0000108A">
                <w:pPr>
                  <w:widowControl w:val="0"/>
                  <w:spacing w:after="0" w:before="5.2099609375" w:line="231.23273849487305" w:lineRule="auto"/>
                  <w:ind w:left="115.5889892578125" w:right="216.617431640625" w:firstLine="1.19537353515625"/>
                  <w:jc w:val="left"/>
                  <w:rPr>
                    <w:del w:author="Thomas Cervone-Richards - NOAA Federal" w:id="268" w:date="2023-07-18T18:52:16Z"/>
                    <w:sz w:val="19.920000076293945"/>
                    <w:szCs w:val="19.920000076293945"/>
                  </w:rPr>
                </w:pPr>
                <w:sdt>
                  <w:sdtPr>
                    <w:tag w:val="goog_rdk_3212"/>
                  </w:sdtPr>
                  <w:sdtContent>
                    <w:del w:author="Thomas Cervone-Richards - NOAA Federal" w:id="268" w:date="2023-07-18T18:52:16Z">
                      <w:r w:rsidDel="00000000" w:rsidR="00000000" w:rsidRPr="00000000">
                        <w:rPr>
                          <w:sz w:val="19.920000076293945"/>
                          <w:szCs w:val="19.920000076293945"/>
                          <w:rtl w:val="0"/>
                        </w:rPr>
                        <w:delText xml:space="preserve">VERDAT populated  for a FLODOC  </w:delText>
                      </w:r>
                    </w:del>
                  </w:sdtContent>
                </w:sdt>
              </w:p>
            </w:sdtContent>
          </w:sdt>
          <w:p w:rsidR="00000000" w:rsidDel="00000000" w:rsidP="00000000" w:rsidRDefault="00000000" w:rsidRPr="00000000" w14:paraId="0000108B">
            <w:pPr>
              <w:widowControl w:val="0"/>
              <w:spacing w:after="0" w:before="5.211181640625" w:line="240" w:lineRule="auto"/>
              <w:ind w:left="119.7723388671875" w:firstLine="0"/>
              <w:jc w:val="left"/>
              <w:rPr>
                <w:sz w:val="19.920000076293945"/>
                <w:szCs w:val="19.920000076293945"/>
              </w:rPr>
            </w:pPr>
            <w:sdt>
              <w:sdtPr>
                <w:tag w:val="goog_rdk_3214"/>
              </w:sdtPr>
              <w:sdtContent>
                <w:del w:author="Thomas Cervone-Richards - NOAA Federal" w:id="268" w:date="2023-07-18T18:52:16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17"/>
            </w:sdtPr>
            <w:sdtContent>
              <w:p w:rsidR="00000000" w:rsidDel="00000000" w:rsidP="00000000" w:rsidRDefault="00000000" w:rsidRPr="00000000" w14:paraId="0000108C">
                <w:pPr>
                  <w:widowControl w:val="0"/>
                  <w:spacing w:after="0" w:line="240" w:lineRule="auto"/>
                  <w:ind w:left="130.32958984375" w:firstLine="0"/>
                  <w:jc w:val="left"/>
                  <w:rPr>
                    <w:del w:author="Thomas Cervone-Richards - NOAA Federal" w:id="268" w:date="2023-07-18T18:52:16Z"/>
                    <w:sz w:val="19.920000076293945"/>
                    <w:szCs w:val="19.920000076293945"/>
                  </w:rPr>
                </w:pPr>
                <w:sdt>
                  <w:sdtPr>
                    <w:tag w:val="goog_rdk_3216"/>
                  </w:sdtPr>
                  <w:sdtContent>
                    <w:del w:author="Thomas Cervone-Richards - NOAA Federal" w:id="268" w:date="2023-07-18T18:52:16Z">
                      <w:r w:rsidDel="00000000" w:rsidR="00000000" w:rsidRPr="00000000">
                        <w:rPr>
                          <w:sz w:val="19.920000076293945"/>
                          <w:szCs w:val="19.920000076293945"/>
                          <w:rtl w:val="0"/>
                        </w:rPr>
                        <w:delText xml:space="preserve">Remove values of  </w:delText>
                      </w:r>
                    </w:del>
                  </w:sdtContent>
                </w:sdt>
              </w:p>
            </w:sdtContent>
          </w:sdt>
          <w:p w:rsidR="00000000" w:rsidDel="00000000" w:rsidP="00000000" w:rsidRDefault="00000000" w:rsidRPr="00000000" w14:paraId="0000108D">
            <w:pPr>
              <w:widowControl w:val="0"/>
              <w:spacing w:after="0" w:line="231.23273849487305" w:lineRule="auto"/>
              <w:ind w:left="115.5889892578125" w:right="166.58935546875" w:firstLine="1.195068359375"/>
              <w:jc w:val="left"/>
              <w:rPr>
                <w:sz w:val="19.920000076293945"/>
                <w:szCs w:val="19.920000076293945"/>
              </w:rPr>
            </w:pPr>
            <w:sdt>
              <w:sdtPr>
                <w:tag w:val="goog_rdk_3218"/>
              </w:sdtPr>
              <w:sdtContent>
                <w:del w:author="Thomas Cervone-Richards - NOAA Federal" w:id="268" w:date="2023-07-18T18:52:16Z">
                  <w:r w:rsidDel="00000000" w:rsidR="00000000" w:rsidRPr="00000000">
                    <w:rPr>
                      <w:sz w:val="19.920000076293945"/>
                      <w:szCs w:val="19.920000076293945"/>
                      <w:rtl w:val="0"/>
                    </w:rPr>
                    <w:delText xml:space="preserve">VERACC or VERDAT  from FLODOC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E">
            <w:pPr>
              <w:widowControl w:val="0"/>
              <w:spacing w:after="0" w:line="240" w:lineRule="auto"/>
              <w:ind w:left="117.779541015625" w:firstLine="0"/>
              <w:jc w:val="left"/>
              <w:rPr>
                <w:sz w:val="19.920000076293945"/>
                <w:szCs w:val="19.920000076293945"/>
              </w:rPr>
            </w:pPr>
            <w:sdt>
              <w:sdtPr>
                <w:tag w:val="goog_rdk_3220"/>
              </w:sdtPr>
              <w:sdtContent>
                <w:del w:author="Thomas Cervone-Richards - NOAA Federal" w:id="268" w:date="2023-07-18T18:52:16Z">
                  <w:r w:rsidDel="00000000" w:rsidR="00000000" w:rsidRPr="00000000">
                    <w:rPr>
                      <w:sz w:val="19.920000076293945"/>
                      <w:szCs w:val="19.920000076293945"/>
                      <w:rtl w:val="0"/>
                    </w:rPr>
                    <w:delText xml:space="preserve">4.6.6.2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F">
            <w:pPr>
              <w:widowControl w:val="0"/>
              <w:spacing w:after="0" w:line="240" w:lineRule="auto"/>
              <w:jc w:val="center"/>
              <w:rPr>
                <w:sz w:val="19.920000076293945"/>
                <w:szCs w:val="19.920000076293945"/>
              </w:rPr>
            </w:pPr>
            <w:sdt>
              <w:sdtPr>
                <w:tag w:val="goog_rdk_3222"/>
              </w:sdtPr>
              <w:sdtContent>
                <w:del w:author="Thomas Cervone-Richards - NOAA Federal" w:id="268" w:date="2023-07-18T18:52:1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0">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1">
            <w:pPr>
              <w:widowControl w:val="0"/>
              <w:spacing w:after="0" w:line="240" w:lineRule="auto"/>
              <w:jc w:val="center"/>
              <w:rPr>
                <w:strike w:val="1"/>
                <w:sz w:val="19.920000076293945"/>
                <w:szCs w:val="19.920000076293945"/>
              </w:rPr>
            </w:pPr>
            <w:sdt>
              <w:sdtPr>
                <w:tag w:val="goog_rdk_3224"/>
              </w:sdtPr>
              <w:sdtContent>
                <w:del w:author="Thomas Cervone-Richards - NOAA Federal" w:id="269" w:date="2023-07-18T18:52:20Z">
                  <w:r w:rsidDel="00000000" w:rsidR="00000000" w:rsidRPr="00000000">
                    <w:rPr>
                      <w:strike w:val="1"/>
                      <w:sz w:val="19.920000076293945"/>
                      <w:szCs w:val="19.920000076293945"/>
                      <w:rtl w:val="0"/>
                    </w:rPr>
                    <w:delText xml:space="preserve">1576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2">
            <w:pPr>
              <w:widowControl w:val="0"/>
              <w:spacing w:after="0" w:line="240" w:lineRule="auto"/>
              <w:ind w:left="134.31365966796875" w:firstLine="0"/>
              <w:jc w:val="left"/>
              <w:rPr>
                <w:i w:val="1"/>
                <w:sz w:val="19.920000076293945"/>
                <w:szCs w:val="19.920000076293945"/>
              </w:rPr>
            </w:pPr>
            <w:sdt>
              <w:sdtPr>
                <w:tag w:val="goog_rdk_3226"/>
              </w:sdtPr>
              <w:sdtContent>
                <w:del w:author="Thomas Cervone-Richards - NOAA Federal" w:id="269" w:date="2023-07-18T18:52:20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7">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98">
            <w:pPr>
              <w:widowControl w:val="0"/>
              <w:spacing w:after="0" w:line="240" w:lineRule="auto"/>
              <w:jc w:val="center"/>
              <w:rPr>
                <w:sz w:val="19.920000076293945"/>
                <w:szCs w:val="19.920000076293945"/>
              </w:rPr>
            </w:pPr>
            <w:sdt>
              <w:sdtPr>
                <w:tag w:val="goog_rdk_3228"/>
              </w:sdtPr>
              <w:sdtContent>
                <w:del w:author="Thomas Cervone-Richards - NOAA Federal" w:id="270" w:date="2023-07-18T18:52:46Z">
                  <w:r w:rsidDel="00000000" w:rsidR="00000000" w:rsidRPr="00000000">
                    <w:rPr>
                      <w:sz w:val="19.920000076293945"/>
                      <w:szCs w:val="19.920000076293945"/>
                      <w:rtl w:val="0"/>
                    </w:rPr>
                    <w:delText xml:space="preserve">1577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9">
            <w:pPr>
              <w:widowControl w:val="0"/>
              <w:spacing w:after="0" w:line="230.02846240997314" w:lineRule="auto"/>
              <w:ind w:left="119.77203369140625" w:right="150.47882080078125" w:firstLine="10.159149169921875"/>
              <w:jc w:val="left"/>
              <w:rPr>
                <w:sz w:val="19.920000076293945"/>
                <w:szCs w:val="19.920000076293945"/>
              </w:rPr>
            </w:pPr>
            <w:sdt>
              <w:sdtPr>
                <w:tag w:val="goog_rdk_3230"/>
              </w:sdtPr>
              <w:sdtContent>
                <w:del w:author="Thomas Cervone-Richards - NOAA Federal" w:id="270" w:date="2023-07-18T18:52:46Z">
                  <w:r w:rsidDel="00000000" w:rsidR="00000000" w:rsidRPr="00000000">
                    <w:rPr>
                      <w:sz w:val="19.920000076293945"/>
                      <w:szCs w:val="19.920000076293945"/>
                      <w:rtl w:val="0"/>
                    </w:rPr>
                    <w:delText xml:space="preserve">For each DOCARE feature  object which EQUALS a  SEAARE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33"/>
            </w:sdtPr>
            <w:sdtContent>
              <w:p w:rsidR="00000000" w:rsidDel="00000000" w:rsidP="00000000" w:rsidRDefault="00000000" w:rsidRPr="00000000" w14:paraId="0000109A">
                <w:pPr>
                  <w:widowControl w:val="0"/>
                  <w:spacing w:after="0" w:line="240" w:lineRule="auto"/>
                  <w:ind w:left="128.935546875" w:firstLine="0"/>
                  <w:jc w:val="left"/>
                  <w:rPr>
                    <w:del w:author="Thomas Cervone-Richards - NOAA Federal" w:id="270" w:date="2023-07-18T18:52:46Z"/>
                    <w:sz w:val="19.920000076293945"/>
                    <w:szCs w:val="19.920000076293945"/>
                  </w:rPr>
                </w:pPr>
                <w:sdt>
                  <w:sdtPr>
                    <w:tag w:val="goog_rdk_3232"/>
                  </w:sdtPr>
                  <w:sdtContent>
                    <w:del w:author="Thomas Cervone-Richards - NOAA Federal" w:id="270" w:date="2023-07-18T18:52:46Z">
                      <w:r w:rsidDel="00000000" w:rsidR="00000000" w:rsidRPr="00000000">
                        <w:rPr>
                          <w:sz w:val="19.920000076293945"/>
                          <w:szCs w:val="19.920000076293945"/>
                          <w:rtl w:val="0"/>
                        </w:rPr>
                        <w:delText xml:space="preserve">DOCARE object  </w:delText>
                      </w:r>
                    </w:del>
                  </w:sdtContent>
                </w:sdt>
              </w:p>
            </w:sdtContent>
          </w:sdt>
          <w:sdt>
            <w:sdtPr>
              <w:tag w:val="goog_rdk_3235"/>
            </w:sdtPr>
            <w:sdtContent>
              <w:p w:rsidR="00000000" w:rsidDel="00000000" w:rsidP="00000000" w:rsidRDefault="00000000" w:rsidRPr="00000000" w14:paraId="0000109B">
                <w:pPr>
                  <w:widowControl w:val="0"/>
                  <w:spacing w:after="0" w:line="240" w:lineRule="auto"/>
                  <w:ind w:left="120.7684326171875" w:firstLine="0"/>
                  <w:jc w:val="left"/>
                  <w:rPr>
                    <w:del w:author="Thomas Cervone-Richards - NOAA Federal" w:id="270" w:date="2023-07-18T18:52:46Z"/>
                    <w:sz w:val="19.920000076293945"/>
                    <w:szCs w:val="19.920000076293945"/>
                  </w:rPr>
                </w:pPr>
                <w:sdt>
                  <w:sdtPr>
                    <w:tag w:val="goog_rdk_3234"/>
                  </w:sdtPr>
                  <w:sdtContent>
                    <w:del w:author="Thomas Cervone-Richards - NOAA Federal" w:id="270" w:date="2023-07-18T18:52:46Z">
                      <w:r w:rsidDel="00000000" w:rsidR="00000000" w:rsidRPr="00000000">
                        <w:rPr>
                          <w:sz w:val="19.920000076293945"/>
                          <w:szCs w:val="19.920000076293945"/>
                          <w:rtl w:val="0"/>
                        </w:rPr>
                        <w:delText xml:space="preserve">equals SEAARE  </w:delText>
                      </w:r>
                    </w:del>
                  </w:sdtContent>
                </w:sdt>
              </w:p>
            </w:sdtContent>
          </w:sdt>
          <w:p w:rsidR="00000000" w:rsidDel="00000000" w:rsidP="00000000" w:rsidRDefault="00000000" w:rsidRPr="00000000" w14:paraId="0000109C">
            <w:pPr>
              <w:widowControl w:val="0"/>
              <w:spacing w:after="0" w:line="240" w:lineRule="auto"/>
              <w:ind w:left="119.7723388671875" w:firstLine="0"/>
              <w:jc w:val="left"/>
              <w:rPr>
                <w:sz w:val="19.920000076293945"/>
                <w:szCs w:val="19.920000076293945"/>
              </w:rPr>
            </w:pPr>
            <w:sdt>
              <w:sdtPr>
                <w:tag w:val="goog_rdk_3236"/>
              </w:sdtPr>
              <w:sdtContent>
                <w:del w:author="Thomas Cervone-Richards - NOAA Federal" w:id="270" w:date="2023-07-18T18:52:46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39"/>
            </w:sdtPr>
            <w:sdtContent>
              <w:p w:rsidR="00000000" w:rsidDel="00000000" w:rsidP="00000000" w:rsidRDefault="00000000" w:rsidRPr="00000000" w14:paraId="0000109D">
                <w:pPr>
                  <w:widowControl w:val="0"/>
                  <w:spacing w:after="0" w:line="240" w:lineRule="auto"/>
                  <w:ind w:left="115.5889892578125" w:firstLine="0"/>
                  <w:jc w:val="left"/>
                  <w:rPr>
                    <w:del w:author="Thomas Cervone-Richards - NOAA Federal" w:id="270" w:date="2023-07-18T18:52:46Z"/>
                    <w:sz w:val="19.920000076293945"/>
                    <w:szCs w:val="19.920000076293945"/>
                  </w:rPr>
                </w:pPr>
                <w:sdt>
                  <w:sdtPr>
                    <w:tag w:val="goog_rdk_3238"/>
                  </w:sdtPr>
                  <w:sdtContent>
                    <w:del w:author="Thomas Cervone-Richards - NOAA Federal" w:id="270" w:date="2023-07-18T18:52:46Z">
                      <w:r w:rsidDel="00000000" w:rsidR="00000000" w:rsidRPr="00000000">
                        <w:rPr>
                          <w:sz w:val="19.920000076293945"/>
                          <w:szCs w:val="19.920000076293945"/>
                          <w:rtl w:val="0"/>
                        </w:rPr>
                        <w:delText xml:space="preserve">Amend or remove  </w:delText>
                      </w:r>
                    </w:del>
                  </w:sdtContent>
                </w:sdt>
              </w:p>
            </w:sdtContent>
          </w:sdt>
          <w:p w:rsidR="00000000" w:rsidDel="00000000" w:rsidP="00000000" w:rsidRDefault="00000000" w:rsidRPr="00000000" w14:paraId="0000109E">
            <w:pPr>
              <w:widowControl w:val="0"/>
              <w:spacing w:after="0" w:line="228.8241720199585" w:lineRule="auto"/>
              <w:ind w:left="128.138427734375" w:right="435.906982421875" w:hanging="5.577392578125"/>
              <w:jc w:val="left"/>
              <w:rPr>
                <w:sz w:val="19.920000076293945"/>
                <w:szCs w:val="19.920000076293945"/>
              </w:rPr>
            </w:pPr>
            <w:sdt>
              <w:sdtPr>
                <w:tag w:val="goog_rdk_3240"/>
              </w:sdtPr>
              <w:sdtContent>
                <w:del w:author="Thomas Cervone-Richards - NOAA Federal" w:id="270" w:date="2023-07-18T18:52:46Z">
                  <w:r w:rsidDel="00000000" w:rsidR="00000000" w:rsidRPr="00000000">
                    <w:rPr>
                      <w:sz w:val="19.920000076293945"/>
                      <w:szCs w:val="19.920000076293945"/>
                      <w:rtl w:val="0"/>
                    </w:rPr>
                    <w:delText xml:space="preserve">SEAARE object as  required.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F">
            <w:pPr>
              <w:widowControl w:val="0"/>
              <w:spacing w:after="0" w:line="240" w:lineRule="auto"/>
              <w:ind w:left="117.779541015625" w:firstLine="0"/>
              <w:jc w:val="left"/>
              <w:rPr>
                <w:sz w:val="19.920000076293945"/>
                <w:szCs w:val="19.920000076293945"/>
              </w:rPr>
            </w:pPr>
            <w:sdt>
              <w:sdtPr>
                <w:tag w:val="goog_rdk_3242"/>
              </w:sdtPr>
              <w:sdtContent>
                <w:del w:author="Thomas Cervone-Richards - NOAA Federal" w:id="270" w:date="2023-07-18T18:52:46Z">
                  <w:r w:rsidDel="00000000" w:rsidR="00000000" w:rsidRPr="00000000">
                    <w:rPr>
                      <w:sz w:val="19.920000076293945"/>
                      <w:szCs w:val="19.920000076293945"/>
                      <w:rtl w:val="0"/>
                    </w:rPr>
                    <w:delText xml:space="preserve">4.6.6.3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0">
            <w:pPr>
              <w:widowControl w:val="0"/>
              <w:spacing w:after="0" w:line="240" w:lineRule="auto"/>
              <w:jc w:val="center"/>
              <w:rPr>
                <w:sz w:val="19.920000076293945"/>
                <w:szCs w:val="19.920000076293945"/>
              </w:rPr>
            </w:pPr>
            <w:sdt>
              <w:sdtPr>
                <w:tag w:val="goog_rdk_3244"/>
              </w:sdtPr>
              <w:sdtContent>
                <w:del w:author="Thomas Cervone-Richards - NOAA Federal" w:id="270" w:date="2023-07-18T18:52:46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1">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2">
            <w:pPr>
              <w:widowControl w:val="0"/>
              <w:spacing w:after="0" w:line="240" w:lineRule="auto"/>
              <w:jc w:val="center"/>
              <w:rPr>
                <w:sz w:val="19.920000076293945"/>
                <w:szCs w:val="19.920000076293945"/>
              </w:rPr>
            </w:pPr>
            <w:sdt>
              <w:sdtPr>
                <w:tag w:val="goog_rdk_3246"/>
              </w:sdtPr>
              <w:sdtContent>
                <w:del w:author="Thomas Cervone-Richards - NOAA Federal" w:id="271" w:date="2023-07-18T18:53:06Z">
                  <w:r w:rsidDel="00000000" w:rsidR="00000000" w:rsidRPr="00000000">
                    <w:rPr>
                      <w:sz w:val="19.920000076293945"/>
                      <w:szCs w:val="19.920000076293945"/>
                      <w:rtl w:val="0"/>
                    </w:rPr>
                    <w:delText xml:space="preserve">1578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3">
            <w:pPr>
              <w:widowControl w:val="0"/>
              <w:spacing w:after="0" w:line="230.6308078765869" w:lineRule="auto"/>
              <w:ind w:left="119.77203369140625" w:right="150.27984619140625" w:firstLine="10.159149169921875"/>
              <w:jc w:val="left"/>
              <w:rPr>
                <w:sz w:val="19.920000076293945"/>
                <w:szCs w:val="19.920000076293945"/>
              </w:rPr>
            </w:pPr>
            <w:sdt>
              <w:sdtPr>
                <w:tag w:val="goog_rdk_3248"/>
              </w:sdtPr>
              <w:sdtContent>
                <w:del w:author="Thomas Cervone-Richards - NOAA Federal" w:id="271" w:date="2023-07-18T18:53:06Z">
                  <w:r w:rsidDel="00000000" w:rsidR="00000000" w:rsidRPr="00000000">
                    <w:rPr>
                      <w:sz w:val="19.920000076293945"/>
                      <w:szCs w:val="19.920000076293945"/>
                      <w:rtl w:val="0"/>
                    </w:rPr>
                    <w:delText xml:space="preserve">For each GATCON feature  object where VERDAT is  Known AND VERCLR is  not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51"/>
            </w:sdtPr>
            <w:sdtContent>
              <w:p w:rsidR="00000000" w:rsidDel="00000000" w:rsidP="00000000" w:rsidRDefault="00000000" w:rsidRPr="00000000" w14:paraId="000010A4">
                <w:pPr>
                  <w:widowControl w:val="0"/>
                  <w:spacing w:after="0" w:line="229.42694664001465" w:lineRule="auto"/>
                  <w:ind w:left="115.5889892578125" w:right="216.7376708984375" w:firstLine="1.19537353515625"/>
                  <w:jc w:val="left"/>
                  <w:rPr>
                    <w:del w:author="Thomas Cervone-Richards - NOAA Federal" w:id="271" w:date="2023-07-18T18:53:06Z"/>
                    <w:sz w:val="19.920000076293945"/>
                    <w:szCs w:val="19.920000076293945"/>
                  </w:rPr>
                </w:pPr>
                <w:sdt>
                  <w:sdtPr>
                    <w:tag w:val="goog_rdk_3250"/>
                  </w:sdtPr>
                  <w:sdtContent>
                    <w:del w:author="Thomas Cervone-Richards - NOAA Federal" w:id="271" w:date="2023-07-18T18:53:06Z">
                      <w:r w:rsidDel="00000000" w:rsidR="00000000" w:rsidRPr="00000000">
                        <w:rPr>
                          <w:sz w:val="19.920000076293945"/>
                          <w:szCs w:val="19.920000076293945"/>
                          <w:rtl w:val="0"/>
                        </w:rPr>
                        <w:delText xml:space="preserve">VERDAT populated  without VERCLR  </w:delText>
                      </w:r>
                    </w:del>
                  </w:sdtContent>
                </w:sdt>
              </w:p>
            </w:sdtContent>
          </w:sdt>
          <w:p w:rsidR="00000000" w:rsidDel="00000000" w:rsidP="00000000" w:rsidRDefault="00000000" w:rsidRPr="00000000" w14:paraId="000010A5">
            <w:pPr>
              <w:widowControl w:val="0"/>
              <w:spacing w:after="0" w:before="6.708984375" w:line="231.23273849487305" w:lineRule="auto"/>
              <w:ind w:left="122.36175537109375" w:right="294.1058349609375" w:firstLine="1.9921875"/>
              <w:jc w:val="left"/>
              <w:rPr>
                <w:sz w:val="19.920000076293945"/>
                <w:szCs w:val="19.920000076293945"/>
              </w:rPr>
            </w:pPr>
            <w:sdt>
              <w:sdtPr>
                <w:tag w:val="goog_rdk_3252"/>
              </w:sdtPr>
              <w:sdtContent>
                <w:del w:author="Thomas Cervone-Richards - NOAA Federal" w:id="271" w:date="2023-07-18T18:53:06Z">
                  <w:r w:rsidDel="00000000" w:rsidR="00000000" w:rsidRPr="00000000">
                    <w:rPr>
                      <w:sz w:val="19.920000076293945"/>
                      <w:szCs w:val="19.920000076293945"/>
                      <w:rtl w:val="0"/>
                    </w:rPr>
                    <w:delText xml:space="preserve">being present for a  GATCON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6">
            <w:pPr>
              <w:widowControl w:val="0"/>
              <w:spacing w:after="0" w:line="230.3298568725586" w:lineRule="auto"/>
              <w:ind w:left="122.362060546875" w:right="179.7357177734375" w:firstLine="7.967529296875"/>
              <w:jc w:val="left"/>
              <w:rPr>
                <w:sz w:val="19.920000076293945"/>
                <w:szCs w:val="19.920000076293945"/>
              </w:rPr>
            </w:pPr>
            <w:sdt>
              <w:sdtPr>
                <w:tag w:val="goog_rdk_3254"/>
              </w:sdtPr>
              <w:sdtContent>
                <w:del w:author="Thomas Cervone-Richards - NOAA Federal" w:id="271" w:date="2023-07-18T18:53:06Z">
                  <w:r w:rsidDel="00000000" w:rsidR="00000000" w:rsidRPr="00000000">
                    <w:rPr>
                      <w:sz w:val="19.920000076293945"/>
                      <w:szCs w:val="19.920000076293945"/>
                      <w:rtl w:val="0"/>
                    </w:rPr>
                    <w:delText xml:space="preserve">Remove VERDAT or  populate VERCLR for  GATCON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7">
            <w:pPr>
              <w:widowControl w:val="0"/>
              <w:spacing w:after="0" w:line="240" w:lineRule="auto"/>
              <w:ind w:left="117.779541015625" w:firstLine="0"/>
              <w:jc w:val="left"/>
              <w:rPr>
                <w:sz w:val="19.920000076293945"/>
                <w:szCs w:val="19.920000076293945"/>
              </w:rPr>
            </w:pPr>
            <w:sdt>
              <w:sdtPr>
                <w:tag w:val="goog_rdk_3256"/>
              </w:sdtPr>
              <w:sdtContent>
                <w:del w:author="Thomas Cervone-Richards - NOAA Federal" w:id="271" w:date="2023-07-18T18:53:06Z">
                  <w:r w:rsidDel="00000000" w:rsidR="00000000" w:rsidRPr="00000000">
                    <w:rPr>
                      <w:sz w:val="19.920000076293945"/>
                      <w:szCs w:val="19.920000076293945"/>
                      <w:rtl w:val="0"/>
                    </w:rPr>
                    <w:delText xml:space="preserve">4.6.6.4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widowControl w:val="0"/>
              <w:spacing w:after="0" w:line="240" w:lineRule="auto"/>
              <w:jc w:val="center"/>
              <w:rPr>
                <w:sz w:val="19.920000076293945"/>
                <w:szCs w:val="19.920000076293945"/>
              </w:rPr>
            </w:pPr>
            <w:sdt>
              <w:sdtPr>
                <w:tag w:val="goog_rdk_3258"/>
              </w:sdtPr>
              <w:sdtContent>
                <w:del w:author="Thomas Cervone-Richards - NOAA Federal" w:id="271" w:date="2023-07-18T18:53:0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9">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AA">
            <w:pPr>
              <w:widowControl w:val="0"/>
              <w:spacing w:after="0" w:line="240" w:lineRule="auto"/>
              <w:jc w:val="center"/>
              <w:rPr>
                <w:strike w:val="1"/>
                <w:sz w:val="19.920000076293945"/>
                <w:szCs w:val="19.920000076293945"/>
              </w:rPr>
            </w:pPr>
            <w:sdt>
              <w:sdtPr>
                <w:tag w:val="goog_rdk_3260"/>
              </w:sdtPr>
              <w:sdtContent>
                <w:del w:author="Thomas Cervone-Richards - NOAA Federal" w:id="272" w:date="2023-07-18T18:53:09Z">
                  <w:r w:rsidDel="00000000" w:rsidR="00000000" w:rsidRPr="00000000">
                    <w:rPr>
                      <w:strike w:val="1"/>
                      <w:sz w:val="19.920000076293945"/>
                      <w:szCs w:val="19.920000076293945"/>
                      <w:rtl w:val="0"/>
                    </w:rPr>
                    <w:delText xml:space="preserve">1579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B">
            <w:pPr>
              <w:widowControl w:val="0"/>
              <w:spacing w:after="0" w:line="240" w:lineRule="auto"/>
              <w:ind w:left="134.31365966796875" w:firstLine="0"/>
              <w:jc w:val="left"/>
              <w:rPr>
                <w:i w:val="1"/>
                <w:sz w:val="19.920000076293945"/>
                <w:szCs w:val="19.920000076293945"/>
              </w:rPr>
            </w:pPr>
            <w:sdt>
              <w:sdtPr>
                <w:tag w:val="goog_rdk_3262"/>
              </w:sdtPr>
              <w:sdtContent>
                <w:del w:author="Thomas Cervone-Richards - NOAA Federal" w:id="272" w:date="2023-07-18T18:53:09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85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B1">
            <w:pPr>
              <w:widowControl w:val="0"/>
              <w:spacing w:after="0" w:line="240" w:lineRule="auto"/>
              <w:jc w:val="center"/>
              <w:rPr>
                <w:sz w:val="19.920000076293945"/>
                <w:szCs w:val="19.920000076293945"/>
              </w:rPr>
            </w:pPr>
            <w:sdt>
              <w:sdtPr>
                <w:tag w:val="goog_rdk_3264"/>
              </w:sdtPr>
              <w:sdtContent>
                <w:del w:author="Thomas Cervone-Richards - NOAA Federal" w:id="273" w:date="2023-07-18T18:54:19Z">
                  <w:r w:rsidDel="00000000" w:rsidR="00000000" w:rsidRPr="00000000">
                    <w:rPr>
                      <w:sz w:val="19.920000076293945"/>
                      <w:szCs w:val="19.920000076293945"/>
                      <w:rtl w:val="0"/>
                    </w:rPr>
                    <w:delText xml:space="preserve">1580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67"/>
            </w:sdtPr>
            <w:sdtContent>
              <w:p w:rsidR="00000000" w:rsidDel="00000000" w:rsidP="00000000" w:rsidRDefault="00000000" w:rsidRPr="00000000" w14:paraId="000010B2">
                <w:pPr>
                  <w:widowControl w:val="0"/>
                  <w:spacing w:after="0" w:line="231.2326955795288" w:lineRule="auto"/>
                  <w:ind w:left="119.77203369140625" w:right="150.27984619140625" w:firstLine="10.159149169921875"/>
                  <w:jc w:val="left"/>
                  <w:rPr>
                    <w:del w:author="Thomas Cervone-Richards - NOAA Federal" w:id="273" w:date="2023-07-18T18:54:19Z"/>
                    <w:sz w:val="19.920000076293945"/>
                    <w:szCs w:val="19.920000076293945"/>
                  </w:rPr>
                </w:pPr>
                <w:sdt>
                  <w:sdtPr>
                    <w:tag w:val="goog_rdk_3266"/>
                  </w:sdtPr>
                  <w:sdtContent>
                    <w:del w:author="Thomas Cervone-Richards - NOAA Federal" w:id="273" w:date="2023-07-18T18:54:19Z">
                      <w:r w:rsidDel="00000000" w:rsidR="00000000" w:rsidRPr="00000000">
                        <w:rPr>
                          <w:sz w:val="19.920000076293945"/>
                          <w:szCs w:val="19.920000076293945"/>
                          <w:rtl w:val="0"/>
                        </w:rPr>
                        <w:delText xml:space="preserve">For each GATCON feature  object which is not  </w:delText>
                      </w:r>
                    </w:del>
                  </w:sdtContent>
                </w:sdt>
              </w:p>
            </w:sdtContent>
          </w:sdt>
          <w:sdt>
            <w:sdtPr>
              <w:tag w:val="goog_rdk_3269"/>
            </w:sdtPr>
            <w:sdtContent>
              <w:p w:rsidR="00000000" w:rsidDel="00000000" w:rsidP="00000000" w:rsidRDefault="00000000" w:rsidRPr="00000000" w14:paraId="000010B3">
                <w:pPr>
                  <w:widowControl w:val="0"/>
                  <w:spacing w:after="0" w:before="5.2099609375" w:line="240" w:lineRule="auto"/>
                  <w:ind w:left="121.56478881835938" w:firstLine="0"/>
                  <w:jc w:val="left"/>
                  <w:rPr>
                    <w:del w:author="Thomas Cervone-Richards - NOAA Federal" w:id="273" w:date="2023-07-18T18:54:19Z"/>
                    <w:sz w:val="19.920000076293945"/>
                    <w:szCs w:val="19.920000076293945"/>
                  </w:rPr>
                </w:pPr>
                <w:sdt>
                  <w:sdtPr>
                    <w:tag w:val="goog_rdk_3268"/>
                  </w:sdtPr>
                  <w:sdtContent>
                    <w:del w:author="Thomas Cervone-Richards - NOAA Federal" w:id="273" w:date="2023-07-18T18:54:19Z">
                      <w:r w:rsidDel="00000000" w:rsidR="00000000" w:rsidRPr="00000000">
                        <w:rPr>
                          <w:sz w:val="19.920000076293945"/>
                          <w:szCs w:val="19.920000076293945"/>
                          <w:rtl w:val="0"/>
                        </w:rPr>
                        <w:delText xml:space="preserve">COVERED_BY the  </w:delText>
                      </w:r>
                    </w:del>
                  </w:sdtContent>
                </w:sdt>
              </w:p>
            </w:sdtContent>
          </w:sdt>
          <w:sdt>
            <w:sdtPr>
              <w:tag w:val="goog_rdk_3271"/>
            </w:sdtPr>
            <w:sdtContent>
              <w:p w:rsidR="00000000" w:rsidDel="00000000" w:rsidP="00000000" w:rsidRDefault="00000000" w:rsidRPr="00000000" w14:paraId="000010B4">
                <w:pPr>
                  <w:widowControl w:val="0"/>
                  <w:spacing w:after="0" w:line="240" w:lineRule="auto"/>
                  <w:ind w:left="120.76797485351562" w:firstLine="0"/>
                  <w:jc w:val="left"/>
                  <w:rPr>
                    <w:del w:author="Thomas Cervone-Richards - NOAA Federal" w:id="273" w:date="2023-07-18T18:54:19Z"/>
                    <w:sz w:val="19.920000076293945"/>
                    <w:szCs w:val="19.920000076293945"/>
                  </w:rPr>
                </w:pPr>
                <w:sdt>
                  <w:sdtPr>
                    <w:tag w:val="goog_rdk_3270"/>
                  </w:sdtPr>
                  <w:sdtContent>
                    <w:del w:author="Thomas Cervone-Richards - NOAA Federal" w:id="273" w:date="2023-07-18T18:54:19Z">
                      <w:r w:rsidDel="00000000" w:rsidR="00000000" w:rsidRPr="00000000">
                        <w:rPr>
                          <w:sz w:val="19.920000076293945"/>
                          <w:szCs w:val="19.920000076293945"/>
                          <w:rtl w:val="0"/>
                        </w:rPr>
                        <w:delText xml:space="preserve">combined coverage of  </w:delText>
                      </w:r>
                    </w:del>
                  </w:sdtContent>
                </w:sdt>
              </w:p>
            </w:sdtContent>
          </w:sdt>
          <w:sdt>
            <w:sdtPr>
              <w:tag w:val="goog_rdk_3273"/>
            </w:sdtPr>
            <w:sdtContent>
              <w:p w:rsidR="00000000" w:rsidDel="00000000" w:rsidP="00000000" w:rsidRDefault="00000000" w:rsidRPr="00000000" w14:paraId="000010B5">
                <w:pPr>
                  <w:widowControl w:val="0"/>
                  <w:spacing w:after="0" w:line="240" w:lineRule="auto"/>
                  <w:ind w:left="128.93524169921875" w:firstLine="0"/>
                  <w:jc w:val="left"/>
                  <w:rPr>
                    <w:del w:author="Thomas Cervone-Richards - NOAA Federal" w:id="273" w:date="2023-07-18T18:54:19Z"/>
                    <w:sz w:val="19.920000076293945"/>
                    <w:szCs w:val="19.920000076293945"/>
                  </w:rPr>
                </w:pPr>
                <w:sdt>
                  <w:sdtPr>
                    <w:tag w:val="goog_rdk_3272"/>
                  </w:sdtPr>
                  <w:sdtContent>
                    <w:del w:author="Thomas Cervone-Richards - NOAA Federal" w:id="273" w:date="2023-07-18T18:54:19Z">
                      <w:r w:rsidDel="00000000" w:rsidR="00000000" w:rsidRPr="00000000">
                        <w:rPr>
                          <w:sz w:val="19.920000076293945"/>
                          <w:szCs w:val="19.920000076293945"/>
                          <w:rtl w:val="0"/>
                        </w:rPr>
                        <w:delText xml:space="preserve">DEPARE, DRGARE,  </w:delText>
                      </w:r>
                    </w:del>
                  </w:sdtContent>
                </w:sdt>
              </w:p>
            </w:sdtContent>
          </w:sdt>
          <w:sdt>
            <w:sdtPr>
              <w:tag w:val="goog_rdk_3275"/>
            </w:sdtPr>
            <w:sdtContent>
              <w:p w:rsidR="00000000" w:rsidDel="00000000" w:rsidP="00000000" w:rsidRDefault="00000000" w:rsidRPr="00000000" w14:paraId="000010B6">
                <w:pPr>
                  <w:widowControl w:val="0"/>
                  <w:spacing w:after="0" w:line="240" w:lineRule="auto"/>
                  <w:ind w:left="128.53683471679688" w:firstLine="0"/>
                  <w:jc w:val="left"/>
                  <w:rPr>
                    <w:del w:author="Thomas Cervone-Richards - NOAA Federal" w:id="273" w:date="2023-07-18T18:54:19Z"/>
                    <w:sz w:val="19.920000076293945"/>
                    <w:szCs w:val="19.920000076293945"/>
                  </w:rPr>
                </w:pPr>
                <w:sdt>
                  <w:sdtPr>
                    <w:tag w:val="goog_rdk_3274"/>
                  </w:sdtPr>
                  <w:sdtContent>
                    <w:del w:author="Thomas Cervone-Richards - NOAA Federal" w:id="273" w:date="2023-07-18T18:54:19Z">
                      <w:r w:rsidDel="00000000" w:rsidR="00000000" w:rsidRPr="00000000">
                        <w:rPr>
                          <w:sz w:val="19.920000076293945"/>
                          <w:szCs w:val="19.920000076293945"/>
                          <w:rtl w:val="0"/>
                        </w:rPr>
                        <w:delText xml:space="preserve">UNSARE or LNDARE  </w:delText>
                      </w:r>
                    </w:del>
                  </w:sdtContent>
                </w:sdt>
              </w:p>
            </w:sdtContent>
          </w:sdt>
          <w:p w:rsidR="00000000" w:rsidDel="00000000" w:rsidP="00000000" w:rsidRDefault="00000000" w:rsidRPr="00000000" w14:paraId="000010B7">
            <w:pPr>
              <w:widowControl w:val="0"/>
              <w:spacing w:after="0" w:line="231.2326955795288" w:lineRule="auto"/>
              <w:ind w:left="124.3536376953125" w:right="56.253662109375" w:hanging="8.764801025390625"/>
              <w:jc w:val="left"/>
              <w:rPr>
                <w:sz w:val="19.920000076293945"/>
                <w:szCs w:val="19.920000076293945"/>
              </w:rPr>
            </w:pPr>
            <w:sdt>
              <w:sdtPr>
                <w:tag w:val="goog_rdk_3276"/>
              </w:sdtPr>
              <w:sdtContent>
                <w:del w:author="Thomas Cervone-Richards - NOAA Federal" w:id="273" w:date="2023-07-18T18:54:19Z">
                  <w:r w:rsidDel="00000000" w:rsidR="00000000" w:rsidRPr="00000000">
                    <w:rPr>
                      <w:sz w:val="19.920000076293945"/>
                      <w:szCs w:val="19.920000076293945"/>
                      <w:rtl w:val="0"/>
                    </w:rPr>
                    <w:delText xml:space="preserve">feature objects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79"/>
            </w:sdtPr>
            <w:sdtContent>
              <w:p w:rsidR="00000000" w:rsidDel="00000000" w:rsidP="00000000" w:rsidRDefault="00000000" w:rsidRPr="00000000" w14:paraId="000010B8">
                <w:pPr>
                  <w:widowControl w:val="0"/>
                  <w:spacing w:after="0" w:line="231.2326955795288" w:lineRule="auto"/>
                  <w:ind w:left="120.7684326171875" w:right="183.15185546875" w:firstLine="1.59332275390625"/>
                  <w:jc w:val="left"/>
                  <w:rPr>
                    <w:del w:author="Thomas Cervone-Richards - NOAA Federal" w:id="273" w:date="2023-07-18T18:54:19Z"/>
                    <w:sz w:val="19.920000076293945"/>
                    <w:szCs w:val="19.920000076293945"/>
                  </w:rPr>
                </w:pPr>
                <w:sdt>
                  <w:sdtPr>
                    <w:tag w:val="goog_rdk_3278"/>
                  </w:sdtPr>
                  <w:sdtContent>
                    <w:del w:author="Thomas Cervone-Richards - NOAA Federal" w:id="273" w:date="2023-07-18T18:54:19Z">
                      <w:r w:rsidDel="00000000" w:rsidR="00000000" w:rsidRPr="00000000">
                        <w:rPr>
                          <w:sz w:val="19.920000076293945"/>
                          <w:szCs w:val="19.920000076293945"/>
                          <w:rtl w:val="0"/>
                        </w:rPr>
                        <w:delText xml:space="preserve">GATCON object not  covered by a  </w:delText>
                      </w:r>
                    </w:del>
                  </w:sdtContent>
                </w:sdt>
              </w:p>
            </w:sdtContent>
          </w:sdt>
          <w:sdt>
            <w:sdtPr>
              <w:tag w:val="goog_rdk_3281"/>
            </w:sdtPr>
            <w:sdtContent>
              <w:p w:rsidR="00000000" w:rsidDel="00000000" w:rsidP="00000000" w:rsidRDefault="00000000" w:rsidRPr="00000000" w14:paraId="000010B9">
                <w:pPr>
                  <w:widowControl w:val="0"/>
                  <w:spacing w:after="0" w:before="5.2099609375" w:line="231.2326955795288" w:lineRule="auto"/>
                  <w:ind w:left="128.5369873046875" w:right="115.6231689453125" w:firstLine="0.3985595703125"/>
                  <w:jc w:val="left"/>
                  <w:rPr>
                    <w:del w:author="Thomas Cervone-Richards - NOAA Federal" w:id="273" w:date="2023-07-18T18:54:19Z"/>
                    <w:sz w:val="19.920000076293945"/>
                    <w:szCs w:val="19.920000076293945"/>
                  </w:rPr>
                </w:pPr>
                <w:sdt>
                  <w:sdtPr>
                    <w:tag w:val="goog_rdk_3280"/>
                  </w:sdtPr>
                  <w:sdtContent>
                    <w:del w:author="Thomas Cervone-Richards - NOAA Federal" w:id="273" w:date="2023-07-18T18:54:19Z">
                      <w:r w:rsidDel="00000000" w:rsidR="00000000" w:rsidRPr="00000000">
                        <w:rPr>
                          <w:sz w:val="19.920000076293945"/>
                          <w:szCs w:val="19.920000076293945"/>
                          <w:rtl w:val="0"/>
                        </w:rPr>
                        <w:delText xml:space="preserve">DEPARE, DRGARE,  UNSARE or  </w:delText>
                      </w:r>
                    </w:del>
                  </w:sdtContent>
                </w:sdt>
              </w:p>
            </w:sdtContent>
          </w:sdt>
          <w:p w:rsidR="00000000" w:rsidDel="00000000" w:rsidP="00000000" w:rsidRDefault="00000000" w:rsidRPr="00000000" w14:paraId="000010BA">
            <w:pPr>
              <w:widowControl w:val="0"/>
              <w:spacing w:after="0" w:before="2.81005859375" w:line="240" w:lineRule="auto"/>
              <w:ind w:left="127.939453125" w:firstLine="0"/>
              <w:jc w:val="left"/>
              <w:rPr>
                <w:sz w:val="19.920000076293945"/>
                <w:szCs w:val="19.920000076293945"/>
              </w:rPr>
            </w:pPr>
            <w:sdt>
              <w:sdtPr>
                <w:tag w:val="goog_rdk_3282"/>
              </w:sdtPr>
              <w:sdtContent>
                <w:del w:author="Thomas Cervone-Richards - NOAA Federal" w:id="273" w:date="2023-07-18T18:54:19Z">
                  <w:r w:rsidDel="00000000" w:rsidR="00000000" w:rsidRPr="00000000">
                    <w:rPr>
                      <w:sz w:val="19.920000076293945"/>
                      <w:szCs w:val="19.920000076293945"/>
                      <w:rtl w:val="0"/>
                    </w:rPr>
                    <w:delText xml:space="preserve">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85"/>
            </w:sdtPr>
            <w:sdtContent>
              <w:p w:rsidR="00000000" w:rsidDel="00000000" w:rsidP="00000000" w:rsidRDefault="00000000" w:rsidRPr="00000000" w14:paraId="000010BB">
                <w:pPr>
                  <w:widowControl w:val="0"/>
                  <w:spacing w:after="0" w:line="240" w:lineRule="auto"/>
                  <w:ind w:left="115.5889892578125" w:firstLine="0"/>
                  <w:jc w:val="left"/>
                  <w:rPr>
                    <w:del w:author="Thomas Cervone-Richards - NOAA Federal" w:id="273" w:date="2023-07-18T18:54:19Z"/>
                    <w:sz w:val="19.920000076293945"/>
                    <w:szCs w:val="19.920000076293945"/>
                  </w:rPr>
                </w:pPr>
                <w:sdt>
                  <w:sdtPr>
                    <w:tag w:val="goog_rdk_3284"/>
                  </w:sdtPr>
                  <w:sdtContent>
                    <w:del w:author="Thomas Cervone-Richards - NOAA Federal" w:id="273" w:date="2023-07-18T18:54:19Z">
                      <w:r w:rsidDel="00000000" w:rsidR="00000000" w:rsidRPr="00000000">
                        <w:rPr>
                          <w:sz w:val="19.920000076293945"/>
                          <w:szCs w:val="19.920000076293945"/>
                          <w:rtl w:val="0"/>
                        </w:rPr>
                        <w:delText xml:space="preserve">Amend objects to  </w:delText>
                      </w:r>
                    </w:del>
                  </w:sdtContent>
                </w:sdt>
              </w:p>
            </w:sdtContent>
          </w:sdt>
          <w:p w:rsidR="00000000" w:rsidDel="00000000" w:rsidP="00000000" w:rsidRDefault="00000000" w:rsidRPr="00000000" w14:paraId="000010BC">
            <w:pPr>
              <w:widowControl w:val="0"/>
              <w:spacing w:after="0" w:line="230.4296350479126" w:lineRule="auto"/>
              <w:ind w:left="120.7684326171875" w:right="68.78173828125" w:firstLine="0"/>
              <w:jc w:val="left"/>
              <w:rPr>
                <w:sz w:val="19.920000076293945"/>
                <w:szCs w:val="19.920000076293945"/>
              </w:rPr>
            </w:pPr>
            <w:sdt>
              <w:sdtPr>
                <w:tag w:val="goog_rdk_3286"/>
              </w:sdtPr>
              <w:sdtContent>
                <w:del w:author="Thomas Cervone-Richards - NOAA Federal" w:id="273" w:date="2023-07-18T18:54:19Z">
                  <w:r w:rsidDel="00000000" w:rsidR="00000000" w:rsidRPr="00000000">
                    <w:rPr>
                      <w:sz w:val="19.920000076293945"/>
                      <w:szCs w:val="19.920000076293945"/>
                      <w:rtl w:val="0"/>
                    </w:rPr>
                    <w:delText xml:space="preserve">ensure GATCON is  covered by DEPARE,  DRGARE, UNSARE or  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D">
            <w:pPr>
              <w:widowControl w:val="0"/>
              <w:spacing w:after="0" w:line="240" w:lineRule="auto"/>
              <w:ind w:left="117.779541015625" w:firstLine="0"/>
              <w:jc w:val="left"/>
              <w:rPr>
                <w:sz w:val="19.920000076293945"/>
                <w:szCs w:val="19.920000076293945"/>
              </w:rPr>
            </w:pPr>
            <w:sdt>
              <w:sdtPr>
                <w:tag w:val="goog_rdk_3288"/>
              </w:sdtPr>
              <w:sdtContent>
                <w:del w:author="Thomas Cervone-Richards - NOAA Federal" w:id="273" w:date="2023-07-18T18:54:19Z">
                  <w:r w:rsidDel="00000000" w:rsidR="00000000" w:rsidRPr="00000000">
                    <w:rPr>
                      <w:sz w:val="19.920000076293945"/>
                      <w:szCs w:val="19.920000076293945"/>
                      <w:rtl w:val="0"/>
                    </w:rPr>
                    <w:delText xml:space="preserve">4.6.6.4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E">
            <w:pPr>
              <w:widowControl w:val="0"/>
              <w:spacing w:after="0" w:line="240" w:lineRule="auto"/>
              <w:ind w:left="129.930419921875" w:firstLine="0"/>
              <w:jc w:val="left"/>
              <w:rPr>
                <w:sz w:val="19.920000076293945"/>
                <w:szCs w:val="19.920000076293945"/>
              </w:rPr>
            </w:pPr>
            <w:sdt>
              <w:sdtPr>
                <w:tag w:val="goog_rdk_3290"/>
              </w:sdtPr>
              <w:sdtContent>
                <w:del w:author="Thomas Cervone-Richards - NOAA Federal" w:id="273" w:date="2023-07-18T18:54:1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F">
            <w:pPr>
              <w:widowControl w:val="0"/>
              <w:spacing w:after="0" w:line="240" w:lineRule="auto"/>
              <w:ind w:left="129.930419921875" w:firstLine="0"/>
              <w:jc w:val="left"/>
              <w:rPr>
                <w:sz w:val="19.920000076293945"/>
                <w:szCs w:val="19.920000076293945"/>
              </w:rPr>
            </w:pPr>
            <w:r w:rsidDel="00000000" w:rsidR="00000000" w:rsidRPr="00000000">
              <w:rPr>
                <w:rtl w:val="0"/>
              </w:rPr>
            </w:r>
          </w:p>
        </w:tc>
      </w:tr>
      <w:tr>
        <w:trPr>
          <w:cantSplit w:val="0"/>
          <w:trHeight w:val="929.198760986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0">
            <w:pPr>
              <w:widowControl w:val="0"/>
              <w:spacing w:after="0" w:line="240" w:lineRule="auto"/>
              <w:jc w:val="center"/>
              <w:rPr>
                <w:sz w:val="19.920000076293945"/>
                <w:szCs w:val="19.920000076293945"/>
              </w:rPr>
            </w:pPr>
            <w:sdt>
              <w:sdtPr>
                <w:tag w:val="goog_rdk_3292"/>
              </w:sdtPr>
              <w:sdtContent>
                <w:del w:author="Thomas Cervone-Richards - NOAA Federal" w:id="274" w:date="2023-07-18T18:56:23Z">
                  <w:r w:rsidDel="00000000" w:rsidR="00000000" w:rsidRPr="00000000">
                    <w:rPr>
                      <w:sz w:val="19.920000076293945"/>
                      <w:szCs w:val="19.920000076293945"/>
                      <w:rtl w:val="0"/>
                    </w:rPr>
                    <w:delText xml:space="preserve">1581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95"/>
            </w:sdtPr>
            <w:sdtContent>
              <w:p w:rsidR="00000000" w:rsidDel="00000000" w:rsidP="00000000" w:rsidRDefault="00000000" w:rsidRPr="00000000" w14:paraId="000010C1">
                <w:pPr>
                  <w:widowControl w:val="0"/>
                  <w:spacing w:after="0" w:line="230.22887706756592" w:lineRule="auto"/>
                  <w:ind w:left="119.77203369140625" w:right="193.70574951171875" w:firstLine="10.159149169921875"/>
                  <w:rPr>
                    <w:del w:author="Thomas Cervone-Richards - NOAA Federal" w:id="274" w:date="2023-07-18T18:56:23Z"/>
                    <w:sz w:val="19.920000076293945"/>
                    <w:szCs w:val="19.920000076293945"/>
                  </w:rPr>
                </w:pPr>
                <w:sdt>
                  <w:sdtPr>
                    <w:tag w:val="goog_rdk_3294"/>
                  </w:sdtPr>
                  <w:sdtContent>
                    <w:del w:author="Thomas Cervone-Richards - NOAA Federal" w:id="274" w:date="2023-07-18T18:56:23Z">
                      <w:r w:rsidDel="00000000" w:rsidR="00000000" w:rsidRPr="00000000">
                        <w:rPr>
                          <w:sz w:val="19.920000076293945"/>
                          <w:szCs w:val="19.920000076293945"/>
                          <w:rtl w:val="0"/>
                        </w:rPr>
                        <w:delText xml:space="preserve">For each LOKBSN feature  object where its geometric  primitive EQUALS a  </w:delText>
                      </w:r>
                    </w:del>
                  </w:sdtContent>
                </w:sdt>
              </w:p>
            </w:sdtContent>
          </w:sdt>
          <w:p w:rsidR="00000000" w:rsidDel="00000000" w:rsidP="00000000" w:rsidRDefault="00000000" w:rsidRPr="00000000" w14:paraId="000010C2">
            <w:pPr>
              <w:widowControl w:val="0"/>
              <w:spacing w:after="0" w:before="6.043701171875" w:line="240" w:lineRule="auto"/>
              <w:ind w:left="122.56072998046875" w:firstLine="0"/>
              <w:jc w:val="left"/>
              <w:rPr>
                <w:sz w:val="19.920000076293945"/>
                <w:szCs w:val="19.920000076293945"/>
              </w:rPr>
            </w:pPr>
            <w:sdt>
              <w:sdtPr>
                <w:tag w:val="goog_rdk_3296"/>
              </w:sdtPr>
              <w:sdtContent>
                <w:del w:author="Thomas Cervone-Richards - NOAA Federal" w:id="274" w:date="2023-07-18T18:56:23Z">
                  <w:r w:rsidDel="00000000" w:rsidR="00000000" w:rsidRPr="00000000">
                    <w:rPr>
                      <w:sz w:val="19.920000076293945"/>
                      <w:szCs w:val="19.920000076293945"/>
                      <w:rtl w:val="0"/>
                    </w:rPr>
                    <w:delText xml:space="preserve">SEAARE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299"/>
            </w:sdtPr>
            <w:sdtContent>
              <w:p w:rsidR="00000000" w:rsidDel="00000000" w:rsidP="00000000" w:rsidRDefault="00000000" w:rsidRPr="00000000" w14:paraId="000010C3">
                <w:pPr>
                  <w:widowControl w:val="0"/>
                  <w:spacing w:after="0" w:line="240" w:lineRule="auto"/>
                  <w:ind w:left="127.939453125" w:firstLine="0"/>
                  <w:jc w:val="left"/>
                  <w:rPr>
                    <w:del w:author="Thomas Cervone-Richards - NOAA Federal" w:id="274" w:date="2023-07-18T18:56:23Z"/>
                    <w:sz w:val="19.920000076293945"/>
                    <w:szCs w:val="19.920000076293945"/>
                  </w:rPr>
                </w:pPr>
                <w:sdt>
                  <w:sdtPr>
                    <w:tag w:val="goog_rdk_3298"/>
                  </w:sdtPr>
                  <w:sdtContent>
                    <w:del w:author="Thomas Cervone-Richards - NOAA Federal" w:id="274" w:date="2023-07-18T18:56:23Z">
                      <w:r w:rsidDel="00000000" w:rsidR="00000000" w:rsidRPr="00000000">
                        <w:rPr>
                          <w:sz w:val="19.920000076293945"/>
                          <w:szCs w:val="19.920000076293945"/>
                          <w:rtl w:val="0"/>
                        </w:rPr>
                        <w:delText xml:space="preserve">LOKBSN object  </w:delText>
                      </w:r>
                    </w:del>
                  </w:sdtContent>
                </w:sdt>
              </w:p>
            </w:sdtContent>
          </w:sdt>
          <w:sdt>
            <w:sdtPr>
              <w:tag w:val="goog_rdk_3301"/>
            </w:sdtPr>
            <w:sdtContent>
              <w:p w:rsidR="00000000" w:rsidDel="00000000" w:rsidP="00000000" w:rsidRDefault="00000000" w:rsidRPr="00000000" w14:paraId="000010C4">
                <w:pPr>
                  <w:widowControl w:val="0"/>
                  <w:spacing w:after="0" w:line="240" w:lineRule="auto"/>
                  <w:ind w:left="120.7684326171875" w:firstLine="0"/>
                  <w:jc w:val="left"/>
                  <w:rPr>
                    <w:del w:author="Thomas Cervone-Richards - NOAA Federal" w:id="274" w:date="2023-07-18T18:56:23Z"/>
                    <w:sz w:val="19.920000076293945"/>
                    <w:szCs w:val="19.920000076293945"/>
                  </w:rPr>
                </w:pPr>
                <w:sdt>
                  <w:sdtPr>
                    <w:tag w:val="goog_rdk_3300"/>
                  </w:sdtPr>
                  <w:sdtContent>
                    <w:del w:author="Thomas Cervone-Richards - NOAA Federal" w:id="274" w:date="2023-07-18T18:56:23Z">
                      <w:r w:rsidDel="00000000" w:rsidR="00000000" w:rsidRPr="00000000">
                        <w:rPr>
                          <w:sz w:val="19.920000076293945"/>
                          <w:szCs w:val="19.920000076293945"/>
                          <w:rtl w:val="0"/>
                        </w:rPr>
                        <w:delText xml:space="preserve">equals SEAARE  </w:delText>
                      </w:r>
                    </w:del>
                  </w:sdtContent>
                </w:sdt>
              </w:p>
            </w:sdtContent>
          </w:sdt>
          <w:p w:rsidR="00000000" w:rsidDel="00000000" w:rsidP="00000000" w:rsidRDefault="00000000" w:rsidRPr="00000000" w14:paraId="000010C5">
            <w:pPr>
              <w:widowControl w:val="0"/>
              <w:spacing w:after="0" w:line="240" w:lineRule="auto"/>
              <w:ind w:left="119.7723388671875" w:firstLine="0"/>
              <w:jc w:val="left"/>
              <w:rPr>
                <w:sz w:val="19.920000076293945"/>
                <w:szCs w:val="19.920000076293945"/>
              </w:rPr>
            </w:pPr>
            <w:sdt>
              <w:sdtPr>
                <w:tag w:val="goog_rdk_3302"/>
              </w:sdtPr>
              <w:sdtContent>
                <w:del w:author="Thomas Cervone-Richards - NOAA Federal" w:id="274" w:date="2023-07-18T18:56:23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05"/>
            </w:sdtPr>
            <w:sdtContent>
              <w:p w:rsidR="00000000" w:rsidDel="00000000" w:rsidP="00000000" w:rsidRDefault="00000000" w:rsidRPr="00000000" w14:paraId="000010C6">
                <w:pPr>
                  <w:widowControl w:val="0"/>
                  <w:spacing w:after="0" w:line="240" w:lineRule="auto"/>
                  <w:ind w:left="115.5889892578125" w:firstLine="0"/>
                  <w:jc w:val="left"/>
                  <w:rPr>
                    <w:del w:author="Thomas Cervone-Richards - NOAA Federal" w:id="274" w:date="2023-07-18T18:56:23Z"/>
                    <w:sz w:val="19.920000076293945"/>
                    <w:szCs w:val="19.920000076293945"/>
                  </w:rPr>
                </w:pPr>
                <w:sdt>
                  <w:sdtPr>
                    <w:tag w:val="goog_rdk_3304"/>
                  </w:sdtPr>
                  <w:sdtContent>
                    <w:del w:author="Thomas Cervone-Richards - NOAA Federal" w:id="274" w:date="2023-07-18T18:56:23Z">
                      <w:r w:rsidDel="00000000" w:rsidR="00000000" w:rsidRPr="00000000">
                        <w:rPr>
                          <w:sz w:val="19.920000076293945"/>
                          <w:szCs w:val="19.920000076293945"/>
                          <w:rtl w:val="0"/>
                        </w:rPr>
                        <w:delText xml:space="preserve">Amend or remove  </w:delText>
                      </w:r>
                    </w:del>
                  </w:sdtContent>
                </w:sdt>
              </w:p>
            </w:sdtContent>
          </w:sdt>
          <w:p w:rsidR="00000000" w:rsidDel="00000000" w:rsidP="00000000" w:rsidRDefault="00000000" w:rsidRPr="00000000" w14:paraId="000010C7">
            <w:pPr>
              <w:widowControl w:val="0"/>
              <w:spacing w:after="0" w:line="229.22534465789795" w:lineRule="auto"/>
              <w:ind w:left="128.138427734375" w:right="435.906982421875" w:hanging="5.577392578125"/>
              <w:jc w:val="left"/>
              <w:rPr>
                <w:sz w:val="19.920000076293945"/>
                <w:szCs w:val="19.920000076293945"/>
              </w:rPr>
            </w:pPr>
            <w:sdt>
              <w:sdtPr>
                <w:tag w:val="goog_rdk_3306"/>
              </w:sdtPr>
              <w:sdtContent>
                <w:del w:author="Thomas Cervone-Richards - NOAA Federal" w:id="274" w:date="2023-07-18T18:56:23Z">
                  <w:r w:rsidDel="00000000" w:rsidR="00000000" w:rsidRPr="00000000">
                    <w:rPr>
                      <w:sz w:val="19.920000076293945"/>
                      <w:szCs w:val="19.920000076293945"/>
                      <w:rtl w:val="0"/>
                    </w:rPr>
                    <w:delText xml:space="preserve">SEAARE object as  required.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8">
            <w:pPr>
              <w:widowControl w:val="0"/>
              <w:spacing w:after="0" w:line="240" w:lineRule="auto"/>
              <w:ind w:left="117.779541015625" w:firstLine="0"/>
              <w:jc w:val="left"/>
              <w:rPr>
                <w:sz w:val="19.920000076293945"/>
                <w:szCs w:val="19.920000076293945"/>
              </w:rPr>
            </w:pPr>
            <w:sdt>
              <w:sdtPr>
                <w:tag w:val="goog_rdk_3308"/>
              </w:sdtPr>
              <w:sdtContent>
                <w:del w:author="Thomas Cervone-Richards - NOAA Federal" w:id="274" w:date="2023-07-18T18:56:23Z">
                  <w:r w:rsidDel="00000000" w:rsidR="00000000" w:rsidRPr="00000000">
                    <w:rPr>
                      <w:sz w:val="19.920000076293945"/>
                      <w:szCs w:val="19.920000076293945"/>
                      <w:rtl w:val="0"/>
                    </w:rPr>
                    <w:delText xml:space="preserve">4.6.6.5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9">
            <w:pPr>
              <w:widowControl w:val="0"/>
              <w:spacing w:after="0" w:line="240" w:lineRule="auto"/>
              <w:jc w:val="center"/>
              <w:rPr>
                <w:sz w:val="19.920000076293945"/>
                <w:szCs w:val="19.920000076293945"/>
              </w:rPr>
            </w:pPr>
            <w:sdt>
              <w:sdtPr>
                <w:tag w:val="goog_rdk_3310"/>
              </w:sdtPr>
              <w:sdtContent>
                <w:del w:author="Thomas Cervone-Richards - NOAA Federal" w:id="274" w:date="2023-07-18T18:56:2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A">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CB">
            <w:pPr>
              <w:widowControl w:val="0"/>
              <w:spacing w:after="0" w:line="240" w:lineRule="auto"/>
              <w:jc w:val="center"/>
              <w:rPr>
                <w:sz w:val="19.920000076293945"/>
                <w:szCs w:val="19.920000076293945"/>
              </w:rPr>
            </w:pPr>
            <w:sdt>
              <w:sdtPr>
                <w:tag w:val="goog_rdk_3312"/>
              </w:sdtPr>
              <w:sdtContent>
                <w:del w:author="Thomas Cervone-Richards - NOAA Federal" w:id="275" w:date="2023-07-18T18:56:54Z">
                  <w:r w:rsidDel="00000000" w:rsidR="00000000" w:rsidRPr="00000000">
                    <w:rPr>
                      <w:sz w:val="19.920000076293945"/>
                      <w:szCs w:val="19.920000076293945"/>
                      <w:rtl w:val="0"/>
                    </w:rPr>
                    <w:delText xml:space="preserve">1582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C">
            <w:pPr>
              <w:widowControl w:val="0"/>
              <w:spacing w:after="0" w:line="231.23281002044678" w:lineRule="auto"/>
              <w:ind w:left="116.7840576171875" w:right="215.41839599609375" w:firstLine="13.147125244140625"/>
              <w:rPr>
                <w:sz w:val="19.920000076293945"/>
                <w:szCs w:val="19.920000076293945"/>
              </w:rPr>
            </w:pPr>
            <w:sdt>
              <w:sdtPr>
                <w:tag w:val="goog_rdk_3314"/>
              </w:sdtPr>
              <w:sdtContent>
                <w:del w:author="Thomas Cervone-Richards - NOAA Federal" w:id="275" w:date="2023-07-18T18:56:54Z">
                  <w:r w:rsidDel="00000000" w:rsidR="00000000" w:rsidRPr="00000000">
                    <w:rPr>
                      <w:sz w:val="19.920000076293945"/>
                      <w:szCs w:val="19.920000076293945"/>
                      <w:rtl w:val="0"/>
                    </w:rPr>
                    <w:delText xml:space="preserve">For each GRIDRN feature  object where HORACC or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17"/>
            </w:sdtPr>
            <w:sdtContent>
              <w:p w:rsidR="00000000" w:rsidDel="00000000" w:rsidP="00000000" w:rsidRDefault="00000000" w:rsidRPr="00000000" w14:paraId="000010CD">
                <w:pPr>
                  <w:widowControl w:val="0"/>
                  <w:spacing w:after="0" w:line="231.2328815460205" w:lineRule="auto"/>
                  <w:ind w:left="116.78436279296875" w:right="282.353515625" w:firstLine="13.14727783203125"/>
                  <w:jc w:val="left"/>
                  <w:rPr>
                    <w:del w:author="Thomas Cervone-Richards - NOAA Federal" w:id="275" w:date="2023-07-18T18:56:54Z"/>
                    <w:sz w:val="19.920000076293945"/>
                    <w:szCs w:val="19.920000076293945"/>
                  </w:rPr>
                </w:pPr>
                <w:sdt>
                  <w:sdtPr>
                    <w:tag w:val="goog_rdk_3316"/>
                  </w:sdtPr>
                  <w:sdtContent>
                    <w:del w:author="Thomas Cervone-Richards - NOAA Federal" w:id="275" w:date="2023-07-18T18:56:54Z">
                      <w:r w:rsidDel="00000000" w:rsidR="00000000" w:rsidRPr="00000000">
                        <w:rPr>
                          <w:sz w:val="19.920000076293945"/>
                          <w:szCs w:val="19.920000076293945"/>
                          <w:rtl w:val="0"/>
                        </w:rPr>
                        <w:delText xml:space="preserve">Prohibited attribute  VERACC or  </w:delText>
                      </w:r>
                    </w:del>
                  </w:sdtContent>
                </w:sdt>
              </w:p>
            </w:sdtContent>
          </w:sdt>
          <w:p w:rsidR="00000000" w:rsidDel="00000000" w:rsidP="00000000" w:rsidRDefault="00000000" w:rsidRPr="00000000" w14:paraId="000010CE">
            <w:pPr>
              <w:widowControl w:val="0"/>
              <w:spacing w:after="0" w:before="5.21026611328125" w:line="231.2328815460205" w:lineRule="auto"/>
              <w:ind w:left="115.5889892578125" w:right="145.5035400390625" w:firstLine="0"/>
              <w:jc w:val="center"/>
              <w:rPr>
                <w:sz w:val="19.920000076293945"/>
                <w:szCs w:val="19.920000076293945"/>
              </w:rPr>
            </w:pPr>
            <w:sdt>
              <w:sdtPr>
                <w:tag w:val="goog_rdk_3318"/>
              </w:sdtPr>
              <w:sdtContent>
                <w:del w:author="Thomas Cervone-Richards - NOAA Federal" w:id="275" w:date="2023-07-18T18:56:54Z">
                  <w:r w:rsidDel="00000000" w:rsidR="00000000" w:rsidRPr="00000000">
                    <w:rPr>
                      <w:sz w:val="19.920000076293945"/>
                      <w:szCs w:val="19.920000076293945"/>
                      <w:rtl w:val="0"/>
                    </w:rPr>
                    <w:delText xml:space="preserve">HORACC populated  for a GRIDRN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21"/>
            </w:sdtPr>
            <w:sdtContent>
              <w:p w:rsidR="00000000" w:rsidDel="00000000" w:rsidP="00000000" w:rsidRDefault="00000000" w:rsidRPr="00000000" w14:paraId="000010CF">
                <w:pPr>
                  <w:widowControl w:val="0"/>
                  <w:spacing w:after="0" w:line="231.2328815460205" w:lineRule="auto"/>
                  <w:ind w:left="116.7840576171875" w:right="203.0419921875" w:firstLine="13.5455322265625"/>
                  <w:jc w:val="left"/>
                  <w:rPr>
                    <w:del w:author="Thomas Cervone-Richards - NOAA Federal" w:id="275" w:date="2023-07-18T18:56:54Z"/>
                    <w:sz w:val="19.920000076293945"/>
                    <w:szCs w:val="19.920000076293945"/>
                  </w:rPr>
                </w:pPr>
                <w:sdt>
                  <w:sdtPr>
                    <w:tag w:val="goog_rdk_3320"/>
                  </w:sdtPr>
                  <w:sdtContent>
                    <w:del w:author="Thomas Cervone-Richards - NOAA Federal" w:id="275" w:date="2023-07-18T18:56:54Z">
                      <w:r w:rsidDel="00000000" w:rsidR="00000000" w:rsidRPr="00000000">
                        <w:rPr>
                          <w:sz w:val="19.920000076293945"/>
                          <w:szCs w:val="19.920000076293945"/>
                          <w:rtl w:val="0"/>
                        </w:rPr>
                        <w:delText xml:space="preserve">Remove HORACC or  VERACC from  </w:delText>
                      </w:r>
                    </w:del>
                  </w:sdtContent>
                </w:sdt>
              </w:p>
            </w:sdtContent>
          </w:sdt>
          <w:p w:rsidR="00000000" w:rsidDel="00000000" w:rsidP="00000000" w:rsidRDefault="00000000" w:rsidRPr="00000000" w14:paraId="000010D0">
            <w:pPr>
              <w:widowControl w:val="0"/>
              <w:spacing w:after="0" w:before="5.21026611328125" w:line="240" w:lineRule="auto"/>
              <w:ind w:left="122.362060546875" w:firstLine="0"/>
              <w:jc w:val="left"/>
              <w:rPr>
                <w:sz w:val="19.920000076293945"/>
                <w:szCs w:val="19.920000076293945"/>
              </w:rPr>
            </w:pPr>
            <w:sdt>
              <w:sdtPr>
                <w:tag w:val="goog_rdk_3322"/>
              </w:sdtPr>
              <w:sdtContent>
                <w:del w:author="Thomas Cervone-Richards - NOAA Federal" w:id="275" w:date="2023-07-18T18:56:54Z">
                  <w:r w:rsidDel="00000000" w:rsidR="00000000" w:rsidRPr="00000000">
                    <w:rPr>
                      <w:sz w:val="19.920000076293945"/>
                      <w:szCs w:val="19.920000076293945"/>
                      <w:rtl w:val="0"/>
                    </w:rPr>
                    <w:delText xml:space="preserve">GRIDRN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1">
            <w:pPr>
              <w:widowControl w:val="0"/>
              <w:spacing w:after="0" w:line="240" w:lineRule="auto"/>
              <w:ind w:left="117.779541015625" w:firstLine="0"/>
              <w:jc w:val="left"/>
              <w:rPr>
                <w:sz w:val="19.920000076293945"/>
                <w:szCs w:val="19.920000076293945"/>
              </w:rPr>
            </w:pPr>
            <w:sdt>
              <w:sdtPr>
                <w:tag w:val="goog_rdk_3324"/>
              </w:sdtPr>
              <w:sdtContent>
                <w:del w:author="Thomas Cervone-Richards - NOAA Federal" w:id="275" w:date="2023-07-18T18:56:54Z">
                  <w:r w:rsidDel="00000000" w:rsidR="00000000" w:rsidRPr="00000000">
                    <w:rPr>
                      <w:sz w:val="19.920000076293945"/>
                      <w:szCs w:val="19.920000076293945"/>
                      <w:rtl w:val="0"/>
                    </w:rPr>
                    <w:delText xml:space="preserve">4.6.6.6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2">
            <w:pPr>
              <w:widowControl w:val="0"/>
              <w:spacing w:after="0" w:line="240" w:lineRule="auto"/>
              <w:jc w:val="center"/>
              <w:rPr>
                <w:sz w:val="19.920000076293945"/>
                <w:szCs w:val="19.920000076293945"/>
              </w:rPr>
            </w:pPr>
            <w:sdt>
              <w:sdtPr>
                <w:tag w:val="goog_rdk_3326"/>
              </w:sdtPr>
              <w:sdtContent>
                <w:del w:author="Thomas Cervone-Richards - NOAA Federal" w:id="275" w:date="2023-07-18T18:56: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3">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0D4">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0D5">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0D6">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0D7">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46 </w:t>
      </w:r>
    </w:p>
    <w:tbl>
      <w:tblPr>
        <w:tblStyle w:val="Table37"/>
        <w:tblW w:w="10365.0" w:type="dxa"/>
        <w:jc w:val="left"/>
        <w:tblInd w:w="1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700"/>
        <w:gridCol w:w="2130"/>
        <w:gridCol w:w="2265"/>
        <w:gridCol w:w="1845"/>
        <w:gridCol w:w="540"/>
        <w:tblGridChange w:id="0">
          <w:tblGrid>
            <w:gridCol w:w="885"/>
            <w:gridCol w:w="2700"/>
            <w:gridCol w:w="2130"/>
            <w:gridCol w:w="2265"/>
            <w:gridCol w:w="1845"/>
            <w:gridCol w:w="540"/>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D8">
            <w:pPr>
              <w:widowControl w:val="0"/>
              <w:spacing w:after="0" w:line="240" w:lineRule="auto"/>
              <w:jc w:val="center"/>
              <w:rPr>
                <w:sz w:val="19.920000076293945"/>
                <w:szCs w:val="19.920000076293945"/>
              </w:rPr>
            </w:pPr>
            <w:sdt>
              <w:sdtPr>
                <w:tag w:val="goog_rdk_3328"/>
              </w:sdtPr>
              <w:sdtContent>
                <w:del w:author="Thomas Cervone-Richards - NOAA Federal" w:id="276" w:date="2023-07-18T18:57:21Z">
                  <w:r w:rsidDel="00000000" w:rsidR="00000000" w:rsidRPr="00000000">
                    <w:rPr>
                      <w:sz w:val="19.920000076293945"/>
                      <w:szCs w:val="19.920000076293945"/>
                      <w:rtl w:val="0"/>
                    </w:rPr>
                    <w:delText xml:space="preserve">1583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9">
            <w:pPr>
              <w:widowControl w:val="0"/>
              <w:spacing w:after="0" w:line="230.22869110107422" w:lineRule="auto"/>
              <w:ind w:left="116.7840576171875" w:right="138.72589111328125" w:firstLine="13.147125244140625"/>
              <w:jc w:val="left"/>
              <w:rPr>
                <w:sz w:val="19.920000076293945"/>
                <w:szCs w:val="19.920000076293945"/>
              </w:rPr>
            </w:pPr>
            <w:sdt>
              <w:sdtPr>
                <w:tag w:val="goog_rdk_3330"/>
              </w:sdtPr>
              <w:sdtContent>
                <w:del w:author="Thomas Cervone-Richards - NOAA Federal" w:id="276" w:date="2023-07-18T18:57:21Z">
                  <w:r w:rsidDel="00000000" w:rsidR="00000000" w:rsidRPr="00000000">
                    <w:rPr>
                      <w:sz w:val="19.920000076293945"/>
                      <w:szCs w:val="19.920000076293945"/>
                      <w:rtl w:val="0"/>
                    </w:rPr>
                    <w:delText xml:space="preserve">For each MORFAC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33"/>
            </w:sdtPr>
            <w:sdtContent>
              <w:p w:rsidR="00000000" w:rsidDel="00000000" w:rsidP="00000000" w:rsidRDefault="00000000" w:rsidRPr="00000000" w14:paraId="000010DA">
                <w:pPr>
                  <w:widowControl w:val="0"/>
                  <w:spacing w:after="0" w:line="231.63326740264893" w:lineRule="auto"/>
                  <w:ind w:left="116.78436279296875" w:right="282.353515625" w:firstLine="13.14727783203125"/>
                  <w:jc w:val="left"/>
                  <w:rPr>
                    <w:del w:author="Thomas Cervone-Richards - NOAA Federal" w:id="276" w:date="2023-07-18T18:57:21Z"/>
                    <w:sz w:val="19.920000076293945"/>
                    <w:szCs w:val="19.920000076293945"/>
                  </w:rPr>
                </w:pPr>
                <w:sdt>
                  <w:sdtPr>
                    <w:tag w:val="goog_rdk_3332"/>
                  </w:sdtPr>
                  <w:sdtContent>
                    <w:del w:author="Thomas Cervone-Richards - NOAA Federal" w:id="276" w:date="2023-07-18T18:57:21Z">
                      <w:r w:rsidDel="00000000" w:rsidR="00000000" w:rsidRPr="00000000">
                        <w:rPr>
                          <w:sz w:val="19.920000076293945"/>
                          <w:szCs w:val="19.920000076293945"/>
                          <w:rtl w:val="0"/>
                        </w:rPr>
                        <w:delText xml:space="preserve">Prohibited attribute  VERACC or  </w:delText>
                      </w:r>
                    </w:del>
                  </w:sdtContent>
                </w:sdt>
              </w:p>
            </w:sdtContent>
          </w:sdt>
          <w:sdt>
            <w:sdtPr>
              <w:tag w:val="goog_rdk_3335"/>
            </w:sdtPr>
            <w:sdtContent>
              <w:p w:rsidR="00000000" w:rsidDel="00000000" w:rsidP="00000000" w:rsidRDefault="00000000" w:rsidRPr="00000000" w14:paraId="000010DB">
                <w:pPr>
                  <w:widowControl w:val="0"/>
                  <w:spacing w:after="0" w:before="2.47802734375" w:line="231.2314224243164" w:lineRule="auto"/>
                  <w:ind w:left="115.5889892578125" w:right="216.617431640625" w:firstLine="1.19537353515625"/>
                  <w:jc w:val="left"/>
                  <w:rPr>
                    <w:del w:author="Thomas Cervone-Richards - NOAA Federal" w:id="276" w:date="2023-07-18T18:57:21Z"/>
                    <w:sz w:val="19.920000076293945"/>
                    <w:szCs w:val="19.920000076293945"/>
                  </w:rPr>
                </w:pPr>
                <w:sdt>
                  <w:sdtPr>
                    <w:tag w:val="goog_rdk_3334"/>
                  </w:sdtPr>
                  <w:sdtContent>
                    <w:del w:author="Thomas Cervone-Richards - NOAA Federal" w:id="276" w:date="2023-07-18T18:57:21Z">
                      <w:r w:rsidDel="00000000" w:rsidR="00000000" w:rsidRPr="00000000">
                        <w:rPr>
                          <w:sz w:val="19.920000076293945"/>
                          <w:szCs w:val="19.920000076293945"/>
                          <w:rtl w:val="0"/>
                        </w:rPr>
                        <w:delText xml:space="preserve">VERDAT populated  for a MORFAC  </w:delText>
                      </w:r>
                    </w:del>
                  </w:sdtContent>
                </w:sdt>
              </w:p>
            </w:sdtContent>
          </w:sdt>
          <w:p w:rsidR="00000000" w:rsidDel="00000000" w:rsidP="00000000" w:rsidRDefault="00000000" w:rsidRPr="00000000" w14:paraId="000010DC">
            <w:pPr>
              <w:widowControl w:val="0"/>
              <w:spacing w:after="0" w:before="5.211181640625" w:line="240" w:lineRule="auto"/>
              <w:ind w:left="119.7723388671875" w:firstLine="0"/>
              <w:jc w:val="left"/>
              <w:rPr>
                <w:sz w:val="19.920000076293945"/>
                <w:szCs w:val="19.920000076293945"/>
              </w:rPr>
            </w:pPr>
            <w:sdt>
              <w:sdtPr>
                <w:tag w:val="goog_rdk_3336"/>
              </w:sdtPr>
              <w:sdtContent>
                <w:del w:author="Thomas Cervone-Richards - NOAA Federal" w:id="276" w:date="2023-07-18T18:57:21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39"/>
            </w:sdtPr>
            <w:sdtContent>
              <w:p w:rsidR="00000000" w:rsidDel="00000000" w:rsidP="00000000" w:rsidRDefault="00000000" w:rsidRPr="00000000" w14:paraId="000010DD">
                <w:pPr>
                  <w:widowControl w:val="0"/>
                  <w:spacing w:after="0" w:line="231.63326740264893" w:lineRule="auto"/>
                  <w:ind w:left="116.7840576171875" w:right="236.30859375" w:firstLine="13.5455322265625"/>
                  <w:jc w:val="left"/>
                  <w:rPr>
                    <w:del w:author="Thomas Cervone-Richards - NOAA Federal" w:id="276" w:date="2023-07-18T18:57:21Z"/>
                    <w:sz w:val="19.920000076293945"/>
                    <w:szCs w:val="19.920000076293945"/>
                  </w:rPr>
                </w:pPr>
                <w:sdt>
                  <w:sdtPr>
                    <w:tag w:val="goog_rdk_3338"/>
                  </w:sdtPr>
                  <w:sdtContent>
                    <w:del w:author="Thomas Cervone-Richards - NOAA Federal" w:id="276" w:date="2023-07-18T18:57:21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0DE">
            <w:pPr>
              <w:widowControl w:val="0"/>
              <w:spacing w:after="0" w:before="2.47802734375" w:line="240" w:lineRule="auto"/>
              <w:ind w:left="127.3419189453125" w:firstLine="0"/>
              <w:jc w:val="left"/>
              <w:rPr>
                <w:sz w:val="19.920000076293945"/>
                <w:szCs w:val="19.920000076293945"/>
              </w:rPr>
            </w:pPr>
            <w:sdt>
              <w:sdtPr>
                <w:tag w:val="goog_rdk_3340"/>
              </w:sdtPr>
              <w:sdtContent>
                <w:del w:author="Thomas Cervone-Richards - NOAA Federal" w:id="276" w:date="2023-07-18T18:57:21Z">
                  <w:r w:rsidDel="00000000" w:rsidR="00000000" w:rsidRPr="00000000">
                    <w:rPr>
                      <w:sz w:val="19.920000076293945"/>
                      <w:szCs w:val="19.920000076293945"/>
                      <w:rtl w:val="0"/>
                    </w:rPr>
                    <w:delText xml:space="preserve">MORFAC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F">
            <w:pPr>
              <w:widowControl w:val="0"/>
              <w:spacing w:after="0" w:line="240" w:lineRule="auto"/>
              <w:ind w:left="117.779541015625" w:firstLine="0"/>
              <w:jc w:val="left"/>
              <w:rPr>
                <w:sz w:val="19.920000076293945"/>
                <w:szCs w:val="19.920000076293945"/>
              </w:rPr>
            </w:pPr>
            <w:sdt>
              <w:sdtPr>
                <w:tag w:val="goog_rdk_3342"/>
              </w:sdtPr>
              <w:sdtContent>
                <w:del w:author="Thomas Cervone-Richards - NOAA Federal" w:id="276" w:date="2023-07-18T18:57:21Z">
                  <w:r w:rsidDel="00000000" w:rsidR="00000000" w:rsidRPr="00000000">
                    <w:rPr>
                      <w:sz w:val="19.920000076293945"/>
                      <w:szCs w:val="19.920000076293945"/>
                      <w:rtl w:val="0"/>
                    </w:rPr>
                    <w:delText xml:space="preserve">4.6.7.1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0">
            <w:pPr>
              <w:widowControl w:val="0"/>
              <w:spacing w:after="0" w:line="240" w:lineRule="auto"/>
              <w:jc w:val="center"/>
              <w:rPr>
                <w:sz w:val="19.920000076293945"/>
                <w:szCs w:val="19.920000076293945"/>
              </w:rPr>
            </w:pPr>
            <w:sdt>
              <w:sdtPr>
                <w:tag w:val="goog_rdk_3344"/>
              </w:sdtPr>
              <w:sdtContent>
                <w:del w:author="Thomas Cervone-Richards - NOAA Federal" w:id="276" w:date="2023-07-18T18:57:21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253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1">
            <w:pPr>
              <w:widowControl w:val="0"/>
              <w:spacing w:after="0" w:line="240" w:lineRule="auto"/>
              <w:jc w:val="center"/>
              <w:rPr>
                <w:sz w:val="19.920000076293945"/>
                <w:szCs w:val="19.920000076293945"/>
              </w:rPr>
            </w:pPr>
            <w:sdt>
              <w:sdtPr>
                <w:tag w:val="goog_rdk_3346"/>
              </w:sdtPr>
              <w:sdtContent>
                <w:del w:author="Thomas Cervone-Richards - NOAA Federal" w:id="277" w:date="2023-07-18T18:57:26Z">
                  <w:r w:rsidDel="00000000" w:rsidR="00000000" w:rsidRPr="00000000">
                    <w:rPr>
                      <w:sz w:val="19.920000076293945"/>
                      <w:szCs w:val="19.920000076293945"/>
                      <w:rtl w:val="0"/>
                    </w:rPr>
                    <w:delText xml:space="preserve">1584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49"/>
            </w:sdtPr>
            <w:sdtContent>
              <w:p w:rsidR="00000000" w:rsidDel="00000000" w:rsidP="00000000" w:rsidRDefault="00000000" w:rsidRPr="00000000" w14:paraId="000010E2">
                <w:pPr>
                  <w:widowControl w:val="0"/>
                  <w:spacing w:after="0" w:line="231.23263835906982" w:lineRule="auto"/>
                  <w:ind w:left="119.77203369140625" w:right="138.72589111328125" w:firstLine="10.159149169921875"/>
                  <w:jc w:val="left"/>
                  <w:rPr>
                    <w:del w:author="Thomas Cervone-Richards - NOAA Federal" w:id="277" w:date="2023-07-18T18:57:26Z"/>
                    <w:sz w:val="19.920000076293945"/>
                    <w:szCs w:val="19.920000076293945"/>
                  </w:rPr>
                </w:pPr>
                <w:sdt>
                  <w:sdtPr>
                    <w:tag w:val="goog_rdk_3348"/>
                  </w:sdtPr>
                  <w:sdtContent>
                    <w:del w:author="Thomas Cervone-Richards - NOAA Federal" w:id="277" w:date="2023-07-18T18:57:26Z">
                      <w:r w:rsidDel="00000000" w:rsidR="00000000" w:rsidRPr="00000000">
                        <w:rPr>
                          <w:sz w:val="19.920000076293945"/>
                          <w:szCs w:val="19.920000076293945"/>
                          <w:rtl w:val="0"/>
                        </w:rPr>
                        <w:delText xml:space="preserve">For each MORFAC feature  object of geometric  </w:delText>
                      </w:r>
                    </w:del>
                  </w:sdtContent>
                </w:sdt>
              </w:p>
            </w:sdtContent>
          </w:sdt>
          <w:sdt>
            <w:sdtPr>
              <w:tag w:val="goog_rdk_3351"/>
            </w:sdtPr>
            <w:sdtContent>
              <w:p w:rsidR="00000000" w:rsidDel="00000000" w:rsidP="00000000" w:rsidRDefault="00000000" w:rsidRPr="00000000" w14:paraId="000010E3">
                <w:pPr>
                  <w:widowControl w:val="0"/>
                  <w:spacing w:after="0" w:before="5.208740234375" w:line="240" w:lineRule="auto"/>
                  <w:ind w:left="124.3536376953125" w:firstLine="0"/>
                  <w:jc w:val="left"/>
                  <w:rPr>
                    <w:del w:author="Thomas Cervone-Richards - NOAA Federal" w:id="277" w:date="2023-07-18T18:57:26Z"/>
                    <w:sz w:val="19.920000076293945"/>
                    <w:szCs w:val="19.920000076293945"/>
                  </w:rPr>
                </w:pPr>
                <w:sdt>
                  <w:sdtPr>
                    <w:tag w:val="goog_rdk_3350"/>
                  </w:sdtPr>
                  <w:sdtContent>
                    <w:del w:author="Thomas Cervone-Richards - NOAA Federal" w:id="277" w:date="2023-07-18T18:57:26Z">
                      <w:r w:rsidDel="00000000" w:rsidR="00000000" w:rsidRPr="00000000">
                        <w:rPr>
                          <w:sz w:val="19.920000076293945"/>
                          <w:szCs w:val="19.920000076293945"/>
                          <w:rtl w:val="0"/>
                        </w:rPr>
                        <w:delText xml:space="preserve">primitive area where  </w:delText>
                      </w:r>
                    </w:del>
                  </w:sdtContent>
                </w:sdt>
              </w:p>
            </w:sdtContent>
          </w:sdt>
          <w:p w:rsidR="00000000" w:rsidDel="00000000" w:rsidP="00000000" w:rsidRDefault="00000000" w:rsidRPr="00000000" w14:paraId="000010E4">
            <w:pPr>
              <w:widowControl w:val="0"/>
              <w:spacing w:after="0" w:line="230.63006401062012" w:lineRule="auto"/>
              <w:ind w:left="115.58883666992188" w:right="103.26873779296875" w:firstLine="0.398406982421875"/>
              <w:jc w:val="left"/>
              <w:rPr>
                <w:sz w:val="19.920000076293945"/>
                <w:szCs w:val="19.920000076293945"/>
              </w:rPr>
            </w:pPr>
            <w:sdt>
              <w:sdtPr>
                <w:tag w:val="goog_rdk_3352"/>
              </w:sdtPr>
              <w:sdtContent>
                <w:del w:author="Thomas Cervone-Richards - NOAA Federal" w:id="277" w:date="2023-07-18T18:57:26Z">
                  <w:r w:rsidDel="00000000" w:rsidR="00000000" w:rsidRPr="00000000">
                    <w:rPr>
                      <w:sz w:val="19.920000076293945"/>
                      <w:szCs w:val="19.920000076293945"/>
                      <w:rtl w:val="0"/>
                    </w:rPr>
                    <w:delText xml:space="preserve">WATLEV is Equal to 1  (partly submerged at high  water) OR 2 (always dry)  OR 6 (subject to inundation  or flooding) which is not  COVERED_BY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55"/>
            </w:sdtPr>
            <w:sdtContent>
              <w:p w:rsidR="00000000" w:rsidDel="00000000" w:rsidP="00000000" w:rsidRDefault="00000000" w:rsidRPr="00000000" w14:paraId="000010E5">
                <w:pPr>
                  <w:widowControl w:val="0"/>
                  <w:spacing w:after="0" w:line="240" w:lineRule="auto"/>
                  <w:ind w:left="115.5889892578125" w:firstLine="0"/>
                  <w:jc w:val="left"/>
                  <w:rPr>
                    <w:del w:author="Thomas Cervone-Richards - NOAA Federal" w:id="277" w:date="2023-07-18T18:57:26Z"/>
                    <w:sz w:val="19.920000076293945"/>
                    <w:szCs w:val="19.920000076293945"/>
                  </w:rPr>
                </w:pPr>
                <w:sdt>
                  <w:sdtPr>
                    <w:tag w:val="goog_rdk_3354"/>
                  </w:sdtPr>
                  <w:sdtContent>
                    <w:del w:author="Thomas Cervone-Richards - NOAA Federal" w:id="277" w:date="2023-07-18T18:57:26Z">
                      <w:r w:rsidDel="00000000" w:rsidR="00000000" w:rsidRPr="00000000">
                        <w:rPr>
                          <w:sz w:val="19.920000076293945"/>
                          <w:szCs w:val="19.920000076293945"/>
                          <w:rtl w:val="0"/>
                        </w:rPr>
                        <w:delText xml:space="preserve">Area MORFAC  </w:delText>
                      </w:r>
                    </w:del>
                  </w:sdtContent>
                </w:sdt>
              </w:p>
            </w:sdtContent>
          </w:sdt>
          <w:sdt>
            <w:sdtPr>
              <w:tag w:val="goog_rdk_3357"/>
            </w:sdtPr>
            <w:sdtContent>
              <w:p w:rsidR="00000000" w:rsidDel="00000000" w:rsidP="00000000" w:rsidRDefault="00000000" w:rsidRPr="00000000" w14:paraId="000010E6">
                <w:pPr>
                  <w:widowControl w:val="0"/>
                  <w:spacing w:after="0" w:line="231.2314224243164" w:lineRule="auto"/>
                  <w:ind w:left="120.56915283203125" w:right="138.1329345703125" w:hanging="0.79681396484375"/>
                  <w:jc w:val="left"/>
                  <w:rPr>
                    <w:del w:author="Thomas Cervone-Richards - NOAA Federal" w:id="277" w:date="2023-07-18T18:57:26Z"/>
                    <w:sz w:val="19.920000076293945"/>
                    <w:szCs w:val="19.920000076293945"/>
                  </w:rPr>
                </w:pPr>
                <w:sdt>
                  <w:sdtPr>
                    <w:tag w:val="goog_rdk_3356"/>
                  </w:sdtPr>
                  <w:sdtContent>
                    <w:del w:author="Thomas Cervone-Richards - NOAA Federal" w:id="277" w:date="2023-07-18T18:57:26Z">
                      <w:r w:rsidDel="00000000" w:rsidR="00000000" w:rsidRPr="00000000">
                        <w:rPr>
                          <w:sz w:val="19.920000076293945"/>
                          <w:szCs w:val="19.920000076293945"/>
                          <w:rtl w:val="0"/>
                        </w:rPr>
                        <w:delText xml:space="preserve">object with WATLEV  = 1, 2 or 6 not  </w:delText>
                      </w:r>
                    </w:del>
                  </w:sdtContent>
                </w:sdt>
              </w:p>
            </w:sdtContent>
          </w:sdt>
          <w:sdt>
            <w:sdtPr>
              <w:tag w:val="goog_rdk_3359"/>
            </w:sdtPr>
            <w:sdtContent>
              <w:p w:rsidR="00000000" w:rsidDel="00000000" w:rsidP="00000000" w:rsidRDefault="00000000" w:rsidRPr="00000000" w14:paraId="000010E7">
                <w:pPr>
                  <w:widowControl w:val="0"/>
                  <w:spacing w:after="0" w:before="5.211181640625" w:line="240" w:lineRule="auto"/>
                  <w:ind w:left="120.7684326171875" w:firstLine="0"/>
                  <w:jc w:val="left"/>
                  <w:rPr>
                    <w:del w:author="Thomas Cervone-Richards - NOAA Federal" w:id="277" w:date="2023-07-18T18:57:26Z"/>
                    <w:sz w:val="19.920000076293945"/>
                    <w:szCs w:val="19.920000076293945"/>
                  </w:rPr>
                </w:pPr>
                <w:sdt>
                  <w:sdtPr>
                    <w:tag w:val="goog_rdk_3358"/>
                  </w:sdtPr>
                  <w:sdtContent>
                    <w:del w:author="Thomas Cervone-Richards - NOAA Federal" w:id="277" w:date="2023-07-18T18:57:26Z">
                      <w:r w:rsidDel="00000000" w:rsidR="00000000" w:rsidRPr="00000000">
                        <w:rPr>
                          <w:sz w:val="19.920000076293945"/>
                          <w:szCs w:val="19.920000076293945"/>
                          <w:rtl w:val="0"/>
                        </w:rPr>
                        <w:delText xml:space="preserve">covered by a  </w:delText>
                      </w:r>
                    </w:del>
                  </w:sdtContent>
                </w:sdt>
              </w:p>
            </w:sdtContent>
          </w:sdt>
          <w:p w:rsidR="00000000" w:rsidDel="00000000" w:rsidP="00000000" w:rsidRDefault="00000000" w:rsidRPr="00000000" w14:paraId="000010E8">
            <w:pPr>
              <w:widowControl w:val="0"/>
              <w:spacing w:after="0" w:line="240" w:lineRule="auto"/>
              <w:ind w:left="127.939453125" w:firstLine="0"/>
              <w:jc w:val="left"/>
              <w:rPr>
                <w:sz w:val="19.920000076293945"/>
                <w:szCs w:val="19.920000076293945"/>
              </w:rPr>
            </w:pPr>
            <w:sdt>
              <w:sdtPr>
                <w:tag w:val="goog_rdk_3360"/>
              </w:sdtPr>
              <w:sdtContent>
                <w:del w:author="Thomas Cervone-Richards - NOAA Federal" w:id="277" w:date="2023-07-18T18:57:26Z">
                  <w:r w:rsidDel="00000000" w:rsidR="00000000" w:rsidRPr="00000000">
                    <w:rPr>
                      <w:sz w:val="19.920000076293945"/>
                      <w:szCs w:val="19.920000076293945"/>
                      <w:rtl w:val="0"/>
                    </w:rPr>
                    <w:delText xml:space="preserve">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63"/>
            </w:sdtPr>
            <w:sdtContent>
              <w:p w:rsidR="00000000" w:rsidDel="00000000" w:rsidP="00000000" w:rsidRDefault="00000000" w:rsidRPr="00000000" w14:paraId="000010E9">
                <w:pPr>
                  <w:widowControl w:val="0"/>
                  <w:spacing w:after="0" w:line="240" w:lineRule="auto"/>
                  <w:ind w:left="115.5889892578125" w:firstLine="0"/>
                  <w:jc w:val="left"/>
                  <w:rPr>
                    <w:del w:author="Thomas Cervone-Richards - NOAA Federal" w:id="277" w:date="2023-07-18T18:57:26Z"/>
                    <w:sz w:val="19.920000076293945"/>
                    <w:szCs w:val="19.920000076293945"/>
                  </w:rPr>
                </w:pPr>
                <w:sdt>
                  <w:sdtPr>
                    <w:tag w:val="goog_rdk_3362"/>
                  </w:sdtPr>
                  <w:sdtContent>
                    <w:del w:author="Thomas Cervone-Richards - NOAA Federal" w:id="277" w:date="2023-07-18T18:57:26Z">
                      <w:r w:rsidDel="00000000" w:rsidR="00000000" w:rsidRPr="00000000">
                        <w:rPr>
                          <w:sz w:val="19.920000076293945"/>
                          <w:szCs w:val="19.920000076293945"/>
                          <w:rtl w:val="0"/>
                        </w:rPr>
                        <w:delText xml:space="preserve">Amend MORFAC  </w:delText>
                      </w:r>
                    </w:del>
                  </w:sdtContent>
                </w:sdt>
              </w:p>
            </w:sdtContent>
          </w:sdt>
          <w:sdt>
            <w:sdtPr>
              <w:tag w:val="goog_rdk_3365"/>
            </w:sdtPr>
            <w:sdtContent>
              <w:p w:rsidR="00000000" w:rsidDel="00000000" w:rsidP="00000000" w:rsidRDefault="00000000" w:rsidRPr="00000000" w14:paraId="000010EA">
                <w:pPr>
                  <w:widowControl w:val="0"/>
                  <w:spacing w:after="0" w:line="240" w:lineRule="auto"/>
                  <w:ind w:left="119.7723388671875" w:firstLine="0"/>
                  <w:jc w:val="left"/>
                  <w:rPr>
                    <w:del w:author="Thomas Cervone-Richards - NOAA Federal" w:id="277" w:date="2023-07-18T18:57:26Z"/>
                    <w:sz w:val="19.920000076293945"/>
                    <w:szCs w:val="19.920000076293945"/>
                  </w:rPr>
                </w:pPr>
                <w:sdt>
                  <w:sdtPr>
                    <w:tag w:val="goog_rdk_3364"/>
                  </w:sdtPr>
                  <w:sdtContent>
                    <w:del w:author="Thomas Cervone-Richards - NOAA Federal" w:id="277" w:date="2023-07-18T18:57:26Z">
                      <w:r w:rsidDel="00000000" w:rsidR="00000000" w:rsidRPr="00000000">
                        <w:rPr>
                          <w:sz w:val="19.920000076293945"/>
                          <w:szCs w:val="19.920000076293945"/>
                          <w:rtl w:val="0"/>
                        </w:rPr>
                        <w:delText xml:space="preserve">object or LNDARE  </w:delText>
                      </w:r>
                    </w:del>
                  </w:sdtContent>
                </w:sdt>
              </w:p>
            </w:sdtContent>
          </w:sdt>
          <w:p w:rsidR="00000000" w:rsidDel="00000000" w:rsidP="00000000" w:rsidRDefault="00000000" w:rsidRPr="00000000" w14:paraId="000010EB">
            <w:pPr>
              <w:widowControl w:val="0"/>
              <w:spacing w:after="0" w:line="240" w:lineRule="auto"/>
              <w:ind w:left="119.7723388671875" w:firstLine="0"/>
              <w:jc w:val="left"/>
              <w:rPr>
                <w:sz w:val="19.920000076293945"/>
                <w:szCs w:val="19.920000076293945"/>
              </w:rPr>
            </w:pPr>
            <w:sdt>
              <w:sdtPr>
                <w:tag w:val="goog_rdk_3366"/>
              </w:sdtPr>
              <w:sdtContent>
                <w:del w:author="Thomas Cervone-Richards - NOAA Federal" w:id="277" w:date="2023-07-18T18:57:26Z">
                  <w:r w:rsidDel="00000000" w:rsidR="00000000" w:rsidRPr="00000000">
                    <w:rPr>
                      <w:sz w:val="19.920000076293945"/>
                      <w:szCs w:val="19.920000076293945"/>
                      <w:rtl w:val="0"/>
                    </w:rPr>
                    <w:delText xml:space="preserve">object as required.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C">
            <w:pPr>
              <w:widowControl w:val="0"/>
              <w:spacing w:after="0" w:line="240" w:lineRule="auto"/>
              <w:ind w:left="117.779541015625" w:firstLine="0"/>
              <w:jc w:val="left"/>
              <w:rPr>
                <w:sz w:val="19.920000076293945"/>
                <w:szCs w:val="19.920000076293945"/>
              </w:rPr>
            </w:pPr>
            <w:sdt>
              <w:sdtPr>
                <w:tag w:val="goog_rdk_3368"/>
              </w:sdtPr>
              <w:sdtContent>
                <w:del w:author="Thomas Cervone-Richards - NOAA Federal" w:id="277" w:date="2023-07-18T18:57:26Z">
                  <w:r w:rsidDel="00000000" w:rsidR="00000000" w:rsidRPr="00000000">
                    <w:rPr>
                      <w:sz w:val="19.920000076293945"/>
                      <w:szCs w:val="19.920000076293945"/>
                      <w:rtl w:val="0"/>
                    </w:rPr>
                    <w:delText xml:space="preserve">4.6.7.1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D">
            <w:pPr>
              <w:widowControl w:val="0"/>
              <w:spacing w:after="0" w:line="240" w:lineRule="auto"/>
              <w:jc w:val="center"/>
              <w:rPr>
                <w:sz w:val="19.920000076293945"/>
                <w:szCs w:val="19.920000076293945"/>
              </w:rPr>
            </w:pPr>
            <w:sdt>
              <w:sdtPr>
                <w:tag w:val="goog_rdk_3370"/>
              </w:sdtPr>
              <w:sdtContent>
                <w:del w:author="Thomas Cervone-Richards - NOAA Federal" w:id="277" w:date="2023-07-18T18:57:26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EE">
            <w:pPr>
              <w:widowControl w:val="0"/>
              <w:spacing w:after="0" w:line="240" w:lineRule="auto"/>
              <w:jc w:val="center"/>
              <w:rPr>
                <w:sz w:val="19.920000076293945"/>
                <w:szCs w:val="19.920000076293945"/>
              </w:rPr>
            </w:pPr>
            <w:sdt>
              <w:sdtPr>
                <w:tag w:val="goog_rdk_3372"/>
              </w:sdtPr>
              <w:sdtContent>
                <w:del w:author="Thomas Cervone-Richards - NOAA Federal" w:id="278" w:date="2023-07-18T18:58:06Z">
                  <w:r w:rsidDel="00000000" w:rsidR="00000000" w:rsidRPr="00000000">
                    <w:rPr>
                      <w:sz w:val="19.920000076293945"/>
                      <w:szCs w:val="19.920000076293945"/>
                      <w:rtl w:val="0"/>
                    </w:rPr>
                    <w:delText xml:space="preserve">1585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F">
            <w:pPr>
              <w:widowControl w:val="0"/>
              <w:spacing w:after="0" w:line="231.23205184936523" w:lineRule="auto"/>
              <w:ind w:left="116.7840576171875" w:right="271.19415283203125" w:firstLine="13.147125244140625"/>
              <w:rPr>
                <w:sz w:val="19.920000076293945"/>
                <w:szCs w:val="19.920000076293945"/>
              </w:rPr>
            </w:pPr>
            <w:sdt>
              <w:sdtPr>
                <w:tag w:val="goog_rdk_3374"/>
              </w:sdtPr>
              <w:sdtContent>
                <w:del w:author="Thomas Cervone-Richards - NOAA Federal" w:id="278" w:date="2023-07-18T18:58:06Z">
                  <w:r w:rsidDel="00000000" w:rsidR="00000000" w:rsidRPr="00000000">
                    <w:rPr>
                      <w:sz w:val="19.920000076293945"/>
                      <w:szCs w:val="19.920000076293945"/>
                      <w:rtl w:val="0"/>
                    </w:rPr>
                    <w:delText xml:space="preserve">For each PILPNT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77"/>
            </w:sdtPr>
            <w:sdtContent>
              <w:p w:rsidR="00000000" w:rsidDel="00000000" w:rsidP="00000000" w:rsidRDefault="00000000" w:rsidRPr="00000000" w14:paraId="000010F0">
                <w:pPr>
                  <w:widowControl w:val="0"/>
                  <w:spacing w:after="0" w:line="231.23263835906982" w:lineRule="auto"/>
                  <w:ind w:left="116.78436279296875" w:right="337.7313232421875" w:firstLine="13.14727783203125"/>
                  <w:jc w:val="left"/>
                  <w:rPr>
                    <w:del w:author="Thomas Cervone-Richards - NOAA Federal" w:id="278" w:date="2023-07-18T18:58:06Z"/>
                    <w:sz w:val="19.920000076293945"/>
                    <w:szCs w:val="19.920000076293945"/>
                  </w:rPr>
                </w:pPr>
                <w:sdt>
                  <w:sdtPr>
                    <w:tag w:val="goog_rdk_3376"/>
                  </w:sdtPr>
                  <w:sdtContent>
                    <w:del w:author="Thomas Cervone-Richards - NOAA Federal" w:id="278" w:date="2023-07-18T18:58:06Z">
                      <w:r w:rsidDel="00000000" w:rsidR="00000000" w:rsidRPr="00000000">
                        <w:rPr>
                          <w:sz w:val="19.920000076293945"/>
                          <w:szCs w:val="19.920000076293945"/>
                          <w:rtl w:val="0"/>
                        </w:rPr>
                        <w:delText xml:space="preserve">Prohibited attribute VERACC or  </w:delText>
                      </w:r>
                    </w:del>
                  </w:sdtContent>
                </w:sdt>
              </w:p>
            </w:sdtContent>
          </w:sdt>
          <w:p w:rsidR="00000000" w:rsidDel="00000000" w:rsidP="00000000" w:rsidRDefault="00000000" w:rsidRPr="00000000" w14:paraId="000010F1">
            <w:pPr>
              <w:widowControl w:val="0"/>
              <w:spacing w:after="0" w:before="5.208740234375" w:line="231.23263835906982" w:lineRule="auto"/>
              <w:ind w:left="115.5889892578125" w:right="216.617431640625" w:firstLine="1.19537353515625"/>
              <w:jc w:val="left"/>
              <w:rPr>
                <w:sz w:val="19.920000076293945"/>
                <w:szCs w:val="19.920000076293945"/>
              </w:rPr>
            </w:pPr>
            <w:sdt>
              <w:sdtPr>
                <w:tag w:val="goog_rdk_3378"/>
              </w:sdtPr>
              <w:sdtContent>
                <w:del w:author="Thomas Cervone-Richards - NOAA Federal" w:id="278" w:date="2023-07-18T18:58:06Z">
                  <w:r w:rsidDel="00000000" w:rsidR="00000000" w:rsidRPr="00000000">
                    <w:rPr>
                      <w:sz w:val="19.920000076293945"/>
                      <w:szCs w:val="19.920000076293945"/>
                      <w:rtl w:val="0"/>
                    </w:rPr>
                    <w:delText xml:space="preserve">VERDAT populated  for a PILPNT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2">
            <w:pPr>
              <w:widowControl w:val="0"/>
              <w:spacing w:after="0" w:line="231.23205184936523" w:lineRule="auto"/>
              <w:ind w:left="116.7840576171875" w:right="78.343505859375" w:firstLine="13.5455322265625"/>
              <w:jc w:val="left"/>
              <w:rPr>
                <w:sz w:val="19.920000076293945"/>
                <w:szCs w:val="19.920000076293945"/>
              </w:rPr>
            </w:pPr>
            <w:sdt>
              <w:sdtPr>
                <w:tag w:val="goog_rdk_3380"/>
              </w:sdtPr>
              <w:sdtContent>
                <w:del w:author="Thomas Cervone-Richards - NOAA Federal" w:id="278" w:date="2023-07-18T18:58:06Z">
                  <w:r w:rsidDel="00000000" w:rsidR="00000000" w:rsidRPr="00000000">
                    <w:rPr>
                      <w:sz w:val="19.920000076293945"/>
                      <w:szCs w:val="19.920000076293945"/>
                      <w:rtl w:val="0"/>
                    </w:rPr>
                    <w:delText xml:space="preserve">Remove VERACC or  VERDAT from PILPNT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widowControl w:val="0"/>
              <w:spacing w:after="0" w:line="240" w:lineRule="auto"/>
              <w:ind w:left="117.779541015625" w:firstLine="0"/>
              <w:jc w:val="left"/>
              <w:rPr>
                <w:sz w:val="19.920000076293945"/>
                <w:szCs w:val="19.920000076293945"/>
              </w:rPr>
            </w:pPr>
            <w:sdt>
              <w:sdtPr>
                <w:tag w:val="goog_rdk_3382"/>
              </w:sdtPr>
              <w:sdtContent>
                <w:del w:author="Thomas Cervone-Richards - NOAA Federal" w:id="278" w:date="2023-07-18T18:58:06Z">
                  <w:r w:rsidDel="00000000" w:rsidR="00000000" w:rsidRPr="00000000">
                    <w:rPr>
                      <w:sz w:val="19.920000076293945"/>
                      <w:szCs w:val="19.920000076293945"/>
                      <w:rtl w:val="0"/>
                    </w:rPr>
                    <w:delText xml:space="preserve">4.6.7.2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4">
            <w:pPr>
              <w:widowControl w:val="0"/>
              <w:spacing w:after="0" w:line="240" w:lineRule="auto"/>
              <w:jc w:val="center"/>
              <w:rPr>
                <w:sz w:val="19.920000076293945"/>
                <w:szCs w:val="19.920000076293945"/>
              </w:rPr>
            </w:pPr>
            <w:sdt>
              <w:sdtPr>
                <w:tag w:val="goog_rdk_3384"/>
              </w:sdtPr>
              <w:sdtContent>
                <w:del w:author="Thomas Cervone-Richards - NOAA Federal" w:id="278" w:date="2023-07-18T18:58:06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5">
            <w:pPr>
              <w:widowControl w:val="0"/>
              <w:spacing w:after="0" w:line="240" w:lineRule="auto"/>
              <w:jc w:val="center"/>
              <w:rPr>
                <w:sz w:val="19.920000076293945"/>
                <w:szCs w:val="19.920000076293945"/>
              </w:rPr>
            </w:pPr>
            <w:sdt>
              <w:sdtPr>
                <w:tag w:val="goog_rdk_3386"/>
              </w:sdtPr>
              <w:sdtContent>
                <w:del w:author="Thomas Cervone-Richards - NOAA Federal" w:id="279" w:date="2023-07-18T18:58:09Z">
                  <w:r w:rsidDel="00000000" w:rsidR="00000000" w:rsidRPr="00000000">
                    <w:rPr>
                      <w:sz w:val="19.920000076293945"/>
                      <w:szCs w:val="19.920000076293945"/>
                      <w:rtl w:val="0"/>
                    </w:rPr>
                    <w:delText xml:space="preserve">1586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6">
            <w:pPr>
              <w:widowControl w:val="0"/>
              <w:spacing w:after="0" w:line="230.02774715423584" w:lineRule="auto"/>
              <w:ind w:left="119.77203369140625" w:right="148.4869384765625" w:firstLine="10.159149169921875"/>
              <w:jc w:val="left"/>
              <w:rPr>
                <w:sz w:val="19.920000076293945"/>
                <w:szCs w:val="19.920000076293945"/>
              </w:rPr>
            </w:pPr>
            <w:sdt>
              <w:sdtPr>
                <w:tag w:val="goog_rdk_3388"/>
              </w:sdtPr>
              <w:sdtContent>
                <w:del w:author="Thomas Cervone-Richards - NOAA Federal" w:id="279" w:date="2023-07-18T18:58:09Z">
                  <w:r w:rsidDel="00000000" w:rsidR="00000000" w:rsidRPr="00000000">
                    <w:rPr>
                      <w:sz w:val="19.920000076293945"/>
                      <w:szCs w:val="19.920000076293945"/>
                      <w:rtl w:val="0"/>
                    </w:rPr>
                    <w:delText xml:space="preserve">For each PONTON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91"/>
            </w:sdtPr>
            <w:sdtContent>
              <w:p w:rsidR="00000000" w:rsidDel="00000000" w:rsidP="00000000" w:rsidRDefault="00000000" w:rsidRPr="00000000" w14:paraId="000010F7">
                <w:pPr>
                  <w:widowControl w:val="0"/>
                  <w:spacing w:after="0" w:line="231.2314224243164" w:lineRule="auto"/>
                  <w:ind w:left="124.35394287109375" w:right="282.353515625" w:firstLine="5.57769775390625"/>
                  <w:jc w:val="left"/>
                  <w:rPr>
                    <w:del w:author="Thomas Cervone-Richards - NOAA Federal" w:id="279" w:date="2023-07-18T18:58:09Z"/>
                    <w:sz w:val="19.920000076293945"/>
                    <w:szCs w:val="19.920000076293945"/>
                  </w:rPr>
                </w:pPr>
                <w:sdt>
                  <w:sdtPr>
                    <w:tag w:val="goog_rdk_3390"/>
                  </w:sdtPr>
                  <w:sdtContent>
                    <w:del w:author="Thomas Cervone-Richards - NOAA Federal" w:id="279" w:date="2023-07-18T18:58:09Z">
                      <w:r w:rsidDel="00000000" w:rsidR="00000000" w:rsidRPr="00000000">
                        <w:rPr>
                          <w:sz w:val="19.920000076293945"/>
                          <w:szCs w:val="19.920000076293945"/>
                          <w:rtl w:val="0"/>
                        </w:rPr>
                        <w:delText xml:space="preserve">Prohibited attribute  populated for a  </w:delText>
                      </w:r>
                    </w:del>
                  </w:sdtContent>
                </w:sdt>
              </w:p>
            </w:sdtContent>
          </w:sdt>
          <w:p w:rsidR="00000000" w:rsidDel="00000000" w:rsidP="00000000" w:rsidRDefault="00000000" w:rsidRPr="00000000" w14:paraId="000010F8">
            <w:pPr>
              <w:widowControl w:val="0"/>
              <w:spacing w:after="0" w:before="2.811279296875" w:line="240" w:lineRule="auto"/>
              <w:ind w:left="129.931640625" w:firstLine="0"/>
              <w:jc w:val="left"/>
              <w:rPr>
                <w:sz w:val="19.920000076293945"/>
                <w:szCs w:val="19.920000076293945"/>
              </w:rPr>
            </w:pPr>
            <w:sdt>
              <w:sdtPr>
                <w:tag w:val="goog_rdk_3392"/>
              </w:sdtPr>
              <w:sdtContent>
                <w:del w:author="Thomas Cervone-Richards - NOAA Federal" w:id="279" w:date="2023-07-18T18:58:09Z">
                  <w:r w:rsidDel="00000000" w:rsidR="00000000" w:rsidRPr="00000000">
                    <w:rPr>
                      <w:sz w:val="19.920000076293945"/>
                      <w:szCs w:val="19.920000076293945"/>
                      <w:rtl w:val="0"/>
                    </w:rPr>
                    <w:delText xml:space="preserve">PONTON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395"/>
            </w:sdtPr>
            <w:sdtContent>
              <w:p w:rsidR="00000000" w:rsidDel="00000000" w:rsidP="00000000" w:rsidRDefault="00000000" w:rsidRPr="00000000" w14:paraId="000010F9">
                <w:pPr>
                  <w:widowControl w:val="0"/>
                  <w:spacing w:after="0" w:line="240" w:lineRule="auto"/>
                  <w:ind w:left="130.32958984375" w:firstLine="0"/>
                  <w:jc w:val="left"/>
                  <w:rPr>
                    <w:del w:author="Thomas Cervone-Richards - NOAA Federal" w:id="279" w:date="2023-07-18T18:58:09Z"/>
                    <w:sz w:val="19.920000076293945"/>
                    <w:szCs w:val="19.920000076293945"/>
                  </w:rPr>
                </w:pPr>
                <w:sdt>
                  <w:sdtPr>
                    <w:tag w:val="goog_rdk_3394"/>
                  </w:sdtPr>
                  <w:sdtContent>
                    <w:del w:author="Thomas Cervone-Richards - NOAA Federal" w:id="279" w:date="2023-07-18T18:58:09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0FA">
            <w:pPr>
              <w:widowControl w:val="0"/>
              <w:spacing w:after="0" w:line="240" w:lineRule="auto"/>
              <w:ind w:left="115.5889892578125" w:firstLine="0"/>
              <w:jc w:val="left"/>
              <w:rPr>
                <w:sz w:val="19.920000076293945"/>
                <w:szCs w:val="19.920000076293945"/>
              </w:rPr>
            </w:pPr>
            <w:sdt>
              <w:sdtPr>
                <w:tag w:val="goog_rdk_3396"/>
              </w:sdtPr>
              <w:sdtContent>
                <w:del w:author="Thomas Cervone-Richards - NOAA Federal" w:id="279" w:date="2023-07-18T18:58:09Z">
                  <w:r w:rsidDel="00000000" w:rsidR="00000000" w:rsidRPr="00000000">
                    <w:rPr>
                      <w:sz w:val="19.920000076293945"/>
                      <w:szCs w:val="19.920000076293945"/>
                      <w:rtl w:val="0"/>
                    </w:rPr>
                    <w:delText xml:space="preserve">from PONTON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B">
            <w:pPr>
              <w:widowControl w:val="0"/>
              <w:spacing w:after="0" w:line="240" w:lineRule="auto"/>
              <w:ind w:left="117.779541015625" w:firstLine="0"/>
              <w:jc w:val="left"/>
              <w:rPr>
                <w:sz w:val="19.920000076293945"/>
                <w:szCs w:val="19.920000076293945"/>
              </w:rPr>
            </w:pPr>
            <w:sdt>
              <w:sdtPr>
                <w:tag w:val="goog_rdk_3398"/>
              </w:sdtPr>
              <w:sdtContent>
                <w:del w:author="Thomas Cervone-Richards - NOAA Federal" w:id="279" w:date="2023-07-18T18:58:09Z">
                  <w:r w:rsidDel="00000000" w:rsidR="00000000" w:rsidRPr="00000000">
                    <w:rPr>
                      <w:sz w:val="19.920000076293945"/>
                      <w:szCs w:val="19.920000076293945"/>
                      <w:rtl w:val="0"/>
                    </w:rPr>
                    <w:delText xml:space="preserve">4.6.7.3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C">
            <w:pPr>
              <w:widowControl w:val="0"/>
              <w:spacing w:after="0" w:line="240" w:lineRule="auto"/>
              <w:jc w:val="center"/>
              <w:rPr>
                <w:sz w:val="19.920000076293945"/>
                <w:szCs w:val="19.920000076293945"/>
              </w:rPr>
            </w:pPr>
            <w:sdt>
              <w:sdtPr>
                <w:tag w:val="goog_rdk_3400"/>
              </w:sdtPr>
              <w:sdtContent>
                <w:del w:author="Thomas Cervone-Richards - NOAA Federal" w:id="279" w:date="2023-07-18T18:58:09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9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0FD">
            <w:pPr>
              <w:widowControl w:val="0"/>
              <w:spacing w:after="0" w:line="240" w:lineRule="auto"/>
              <w:jc w:val="center"/>
              <w:rPr>
                <w:sz w:val="19.920000076293945"/>
                <w:szCs w:val="19.920000076293945"/>
              </w:rPr>
            </w:pPr>
            <w:sdt>
              <w:sdtPr>
                <w:tag w:val="goog_rdk_3402"/>
              </w:sdtPr>
              <w:sdtContent>
                <w:del w:author="Thomas Cervone-Richards - NOAA Federal" w:id="280" w:date="2023-07-18T18:58:23Z">
                  <w:r w:rsidDel="00000000" w:rsidR="00000000" w:rsidRPr="00000000">
                    <w:rPr>
                      <w:sz w:val="19.920000076293945"/>
                      <w:szCs w:val="19.920000076293945"/>
                      <w:rtl w:val="0"/>
                    </w:rPr>
                    <w:delText xml:space="preserve">1587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E">
            <w:pPr>
              <w:widowControl w:val="0"/>
              <w:spacing w:after="0" w:line="231.23305320739746" w:lineRule="auto"/>
              <w:ind w:left="116.7840576171875" w:right="205.65765380859375" w:firstLine="13.147125244140625"/>
              <w:rPr>
                <w:sz w:val="19.920000076293945"/>
                <w:szCs w:val="19.920000076293945"/>
              </w:rPr>
            </w:pPr>
            <w:sdt>
              <w:sdtPr>
                <w:tag w:val="goog_rdk_3404"/>
              </w:sdtPr>
              <w:sdtContent>
                <w:del w:author="Thomas Cervone-Richards - NOAA Federal" w:id="280" w:date="2023-07-18T18:58:23Z">
                  <w:r w:rsidDel="00000000" w:rsidR="00000000" w:rsidRPr="00000000">
                    <w:rPr>
                      <w:sz w:val="19.920000076293945"/>
                      <w:szCs w:val="19.920000076293945"/>
                      <w:rtl w:val="0"/>
                    </w:rPr>
                    <w:delText xml:space="preserve">For each HULKES feature  object where HORACC or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407"/>
            </w:sdtPr>
            <w:sdtContent>
              <w:p w:rsidR="00000000" w:rsidDel="00000000" w:rsidP="00000000" w:rsidRDefault="00000000" w:rsidRPr="00000000" w14:paraId="000010FF">
                <w:pPr>
                  <w:widowControl w:val="0"/>
                  <w:spacing w:after="0" w:line="231.23273849487305" w:lineRule="auto"/>
                  <w:ind w:left="128.13873291015625" w:right="282.353515625" w:firstLine="1.79290771484375"/>
                  <w:jc w:val="left"/>
                  <w:rPr>
                    <w:del w:author="Thomas Cervone-Richards - NOAA Federal" w:id="280" w:date="2023-07-18T18:58:23Z"/>
                    <w:sz w:val="19.920000076293945"/>
                    <w:szCs w:val="19.920000076293945"/>
                  </w:rPr>
                </w:pPr>
                <w:sdt>
                  <w:sdtPr>
                    <w:tag w:val="goog_rdk_3406"/>
                  </w:sdtPr>
                  <w:sdtContent>
                    <w:del w:author="Thomas Cervone-Richards - NOAA Federal" w:id="280" w:date="2023-07-18T18:58:23Z">
                      <w:r w:rsidDel="00000000" w:rsidR="00000000" w:rsidRPr="00000000">
                        <w:rPr>
                          <w:sz w:val="19.920000076293945"/>
                          <w:szCs w:val="19.920000076293945"/>
                          <w:rtl w:val="0"/>
                        </w:rPr>
                        <w:delText xml:space="preserve">Prohibited attribute  HORACC or  </w:delText>
                      </w:r>
                    </w:del>
                  </w:sdtContent>
                </w:sdt>
              </w:p>
            </w:sdtContent>
          </w:sdt>
          <w:p w:rsidR="00000000" w:rsidDel="00000000" w:rsidP="00000000" w:rsidRDefault="00000000" w:rsidRPr="00000000" w14:paraId="00001100">
            <w:pPr>
              <w:widowControl w:val="0"/>
              <w:spacing w:after="0" w:before="5.211181640625" w:line="231.23273849487305" w:lineRule="auto"/>
              <w:ind w:left="115.5889892578125" w:right="133.35205078125" w:firstLine="1.19537353515625"/>
              <w:jc w:val="left"/>
              <w:rPr>
                <w:sz w:val="19.920000076293945"/>
                <w:szCs w:val="19.920000076293945"/>
              </w:rPr>
            </w:pPr>
            <w:sdt>
              <w:sdtPr>
                <w:tag w:val="goog_rdk_3408"/>
              </w:sdtPr>
              <w:sdtContent>
                <w:del w:author="Thomas Cervone-Richards - NOAA Federal" w:id="280" w:date="2023-07-18T18:58:23Z">
                  <w:r w:rsidDel="00000000" w:rsidR="00000000" w:rsidRPr="00000000">
                    <w:rPr>
                      <w:sz w:val="19.920000076293945"/>
                      <w:szCs w:val="19.920000076293945"/>
                      <w:rtl w:val="0"/>
                    </w:rPr>
                    <w:delText xml:space="preserve">VERACC populated  for a HULKES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411"/>
            </w:sdtPr>
            <w:sdtContent>
              <w:p w:rsidR="00000000" w:rsidDel="00000000" w:rsidP="00000000" w:rsidRDefault="00000000" w:rsidRPr="00000000" w14:paraId="00001101">
                <w:pPr>
                  <w:widowControl w:val="0"/>
                  <w:spacing w:after="0" w:line="231.23273849487305" w:lineRule="auto"/>
                  <w:ind w:left="116.7840576171875" w:right="203.0419921875" w:firstLine="13.5455322265625"/>
                  <w:jc w:val="left"/>
                  <w:rPr>
                    <w:del w:author="Thomas Cervone-Richards - NOAA Federal" w:id="280" w:date="2023-07-18T18:58:23Z"/>
                    <w:sz w:val="19.920000076293945"/>
                    <w:szCs w:val="19.920000076293945"/>
                  </w:rPr>
                </w:pPr>
                <w:sdt>
                  <w:sdtPr>
                    <w:tag w:val="goog_rdk_3410"/>
                  </w:sdtPr>
                  <w:sdtContent>
                    <w:del w:author="Thomas Cervone-Richards - NOAA Federal" w:id="280" w:date="2023-07-18T18:58:23Z">
                      <w:r w:rsidDel="00000000" w:rsidR="00000000" w:rsidRPr="00000000">
                        <w:rPr>
                          <w:sz w:val="19.920000076293945"/>
                          <w:szCs w:val="19.920000076293945"/>
                          <w:rtl w:val="0"/>
                        </w:rPr>
                        <w:delText xml:space="preserve">Remove HORACC or  VERACC from  </w:delText>
                      </w:r>
                    </w:del>
                  </w:sdtContent>
                </w:sdt>
              </w:p>
            </w:sdtContent>
          </w:sdt>
          <w:p w:rsidR="00000000" w:rsidDel="00000000" w:rsidP="00000000" w:rsidRDefault="00000000" w:rsidRPr="00000000" w14:paraId="00001102">
            <w:pPr>
              <w:widowControl w:val="0"/>
              <w:spacing w:after="0" w:before="5.211181640625" w:line="240" w:lineRule="auto"/>
              <w:ind w:left="128.138427734375" w:firstLine="0"/>
              <w:jc w:val="left"/>
              <w:rPr>
                <w:sz w:val="19.920000076293945"/>
                <w:szCs w:val="19.920000076293945"/>
              </w:rPr>
            </w:pPr>
            <w:sdt>
              <w:sdtPr>
                <w:tag w:val="goog_rdk_3412"/>
              </w:sdtPr>
              <w:sdtContent>
                <w:del w:author="Thomas Cervone-Richards - NOAA Federal" w:id="280" w:date="2023-07-18T18:58:23Z">
                  <w:r w:rsidDel="00000000" w:rsidR="00000000" w:rsidRPr="00000000">
                    <w:rPr>
                      <w:sz w:val="19.920000076293945"/>
                      <w:szCs w:val="19.920000076293945"/>
                      <w:rtl w:val="0"/>
                    </w:rPr>
                    <w:delText xml:space="preserve">HULKES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3">
            <w:pPr>
              <w:widowControl w:val="0"/>
              <w:spacing w:after="0" w:line="240" w:lineRule="auto"/>
              <w:ind w:left="117.779541015625" w:firstLine="0"/>
              <w:jc w:val="left"/>
              <w:rPr>
                <w:sz w:val="19.920000076293945"/>
                <w:szCs w:val="19.920000076293945"/>
              </w:rPr>
            </w:pPr>
            <w:sdt>
              <w:sdtPr>
                <w:tag w:val="goog_rdk_3414"/>
              </w:sdtPr>
              <w:sdtContent>
                <w:del w:author="Thomas Cervone-Richards - NOAA Federal" w:id="280" w:date="2023-07-18T18:58:23Z">
                  <w:r w:rsidDel="00000000" w:rsidR="00000000" w:rsidRPr="00000000">
                    <w:rPr>
                      <w:sz w:val="19.920000076293945"/>
                      <w:szCs w:val="19.920000076293945"/>
                      <w:rtl w:val="0"/>
                    </w:rPr>
                    <w:delText xml:space="preserve">4.6.8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4">
            <w:pPr>
              <w:widowControl w:val="0"/>
              <w:spacing w:after="0" w:line="240" w:lineRule="auto"/>
              <w:jc w:val="center"/>
              <w:rPr>
                <w:sz w:val="19.920000076293945"/>
                <w:szCs w:val="19.920000076293945"/>
              </w:rPr>
            </w:pPr>
            <w:sdt>
              <w:sdtPr>
                <w:tag w:val="goog_rdk_3416"/>
              </w:sdtPr>
              <w:sdtContent>
                <w:del w:author="Thomas Cervone-Richards - NOAA Federal" w:id="280" w:date="2023-07-18T18:58:23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5">
            <w:pPr>
              <w:widowControl w:val="0"/>
              <w:spacing w:after="0" w:line="240" w:lineRule="auto"/>
              <w:jc w:val="center"/>
              <w:rPr>
                <w:strike w:val="1"/>
                <w:sz w:val="19.920000076293945"/>
                <w:szCs w:val="19.920000076293945"/>
              </w:rPr>
            </w:pPr>
            <w:sdt>
              <w:sdtPr>
                <w:tag w:val="goog_rdk_3418"/>
              </w:sdtPr>
              <w:sdtContent>
                <w:del w:author="Thomas Cervone-Richards - NOAA Federal" w:id="281" w:date="2023-07-18T18:58:29Z">
                  <w:r w:rsidDel="00000000" w:rsidR="00000000" w:rsidRPr="00000000">
                    <w:rPr>
                      <w:strike w:val="1"/>
                      <w:sz w:val="19.920000076293945"/>
                      <w:szCs w:val="19.920000076293945"/>
                      <w:rtl w:val="0"/>
                    </w:rPr>
                    <w:delText xml:space="preserve">1588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6">
            <w:pPr>
              <w:widowControl w:val="0"/>
              <w:spacing w:after="0" w:line="240" w:lineRule="auto"/>
              <w:ind w:left="134.31365966796875" w:firstLine="0"/>
              <w:jc w:val="left"/>
              <w:rPr>
                <w:i w:val="1"/>
                <w:sz w:val="19.920000076293945"/>
                <w:szCs w:val="19.920000076293945"/>
              </w:rPr>
            </w:pPr>
            <w:sdt>
              <w:sdtPr>
                <w:tag w:val="goog_rdk_3420"/>
              </w:sdtPr>
              <w:sdtContent>
                <w:del w:author="Thomas Cervone-Richards - NOAA Federal" w:id="281" w:date="2023-07-18T18:58:29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A">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6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0B">
            <w:pPr>
              <w:widowControl w:val="0"/>
              <w:spacing w:after="0" w:line="240" w:lineRule="auto"/>
              <w:jc w:val="center"/>
              <w:rPr>
                <w:sz w:val="19.920000076293945"/>
                <w:szCs w:val="19.920000076293945"/>
              </w:rPr>
            </w:pPr>
            <w:sdt>
              <w:sdtPr>
                <w:tag w:val="goog_rdk_3422"/>
              </w:sdtPr>
              <w:sdtContent>
                <w:del w:author="Thomas Cervone-Richards - NOAA Federal" w:id="282" w:date="2023-10-24T15:42:17Z">
                  <w:r w:rsidDel="00000000" w:rsidR="00000000" w:rsidRPr="00000000">
                    <w:rPr>
                      <w:sz w:val="19.920000076293945"/>
                      <w:szCs w:val="19.920000076293945"/>
                      <w:rtl w:val="0"/>
                    </w:rPr>
                    <w:delText xml:space="preserve">1589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widowControl w:val="0"/>
              <w:spacing w:after="0" w:line="230.83152294158936" w:lineRule="auto"/>
              <w:ind w:left="115.58883666992188" w:right="70.5999755859375" w:firstLine="14.34234619140625"/>
              <w:jc w:val="left"/>
              <w:rPr>
                <w:sz w:val="19.920000076293945"/>
                <w:szCs w:val="19.920000076293945"/>
              </w:rPr>
            </w:pPr>
            <w:sdt>
              <w:sdtPr>
                <w:tag w:val="goog_rdk_3424"/>
              </w:sdtPr>
              <w:sdtContent>
                <w:del w:author="Thomas Cervone-Richards - NOAA Federal" w:id="282" w:date="2023-10-24T15:42:17Z">
                  <w:r w:rsidDel="00000000" w:rsidR="00000000" w:rsidRPr="00000000">
                    <w:rPr>
                      <w:sz w:val="19.920000076293945"/>
                      <w:szCs w:val="19.920000076293945"/>
                      <w:rtl w:val="0"/>
                    </w:rPr>
                    <w:delText xml:space="preserve">For each feature object  where CONDTN is Equal to  1 (under construction), OR  3 (under reclamation) OR 5  (planned construction) AND  SORDAT is Unknown OR  not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D">
            <w:pPr>
              <w:widowControl w:val="0"/>
              <w:spacing w:after="0" w:line="231.23305320739746" w:lineRule="auto"/>
              <w:ind w:left="114.3939208984375" w:right="59.4488525390625" w:firstLine="6.17523193359375"/>
              <w:jc w:val="left"/>
              <w:rPr>
                <w:sz w:val="19.920000076293945"/>
                <w:szCs w:val="19.920000076293945"/>
              </w:rPr>
            </w:pPr>
            <w:sdt>
              <w:sdtPr>
                <w:tag w:val="goog_rdk_3426"/>
              </w:sdtPr>
              <w:sdtContent>
                <w:del w:author="Thomas Cervone-Richards - NOAA Federal" w:id="282" w:date="2023-10-24T15:42:17Z">
                  <w:r w:rsidDel="00000000" w:rsidR="00000000" w:rsidRPr="00000000">
                    <w:rPr>
                      <w:sz w:val="19.920000076293945"/>
                      <w:szCs w:val="19.920000076293945"/>
                      <w:rtl w:val="0"/>
                    </w:rPr>
                    <w:delText xml:space="preserve">Object with CONDTN  = 1, 3 or 5 without a  value for SORDAT.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E">
            <w:pPr>
              <w:widowControl w:val="0"/>
              <w:spacing w:after="0" w:line="240" w:lineRule="auto"/>
              <w:ind w:left="129.931640625" w:firstLine="0"/>
              <w:jc w:val="left"/>
              <w:rPr>
                <w:sz w:val="19.920000076293945"/>
                <w:szCs w:val="19.920000076293945"/>
              </w:rPr>
            </w:pPr>
            <w:sdt>
              <w:sdtPr>
                <w:tag w:val="goog_rdk_3428"/>
              </w:sdtPr>
              <w:sdtContent>
                <w:del w:author="Thomas Cervone-Richards - NOAA Federal" w:id="282" w:date="2023-10-24T15:42:17Z">
                  <w:r w:rsidDel="00000000" w:rsidR="00000000" w:rsidRPr="00000000">
                    <w:rPr>
                      <w:sz w:val="19.920000076293945"/>
                      <w:szCs w:val="19.920000076293945"/>
                      <w:rtl w:val="0"/>
                    </w:rPr>
                    <w:delText xml:space="preserve">Populate SORDAT.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widowControl w:val="0"/>
              <w:spacing w:after="0" w:line="240" w:lineRule="auto"/>
              <w:ind w:left="117.779541015625" w:firstLine="0"/>
              <w:jc w:val="left"/>
              <w:rPr>
                <w:sz w:val="19.920000076293945"/>
                <w:szCs w:val="19.920000076293945"/>
              </w:rPr>
            </w:pPr>
            <w:sdt>
              <w:sdtPr>
                <w:tag w:val="goog_rdk_3430"/>
              </w:sdtPr>
              <w:sdtContent>
                <w:del w:author="Thomas Cervone-Richards - NOAA Federal" w:id="282" w:date="2023-10-24T15:42:17Z">
                  <w:r w:rsidDel="00000000" w:rsidR="00000000" w:rsidRPr="00000000">
                    <w:rPr>
                      <w:sz w:val="19.920000076293945"/>
                      <w:szCs w:val="19.920000076293945"/>
                      <w:rtl w:val="0"/>
                    </w:rPr>
                    <w:delText xml:space="preserve">4.6.10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0">
            <w:pPr>
              <w:widowControl w:val="0"/>
              <w:spacing w:after="0" w:line="240" w:lineRule="auto"/>
              <w:jc w:val="center"/>
              <w:rPr>
                <w:sz w:val="19.920000076293945"/>
                <w:szCs w:val="19.920000076293945"/>
              </w:rPr>
            </w:pPr>
            <w:sdt>
              <w:sdtPr>
                <w:tag w:val="goog_rdk_3432"/>
              </w:sdtPr>
              <w:sdtContent>
                <w:del w:author="Thomas Cervone-Richards - NOAA Federal" w:id="282" w:date="2023-10-24T15:42:17Z">
                  <w:r w:rsidDel="00000000" w:rsidR="00000000" w:rsidRPr="00000000">
                    <w:rPr>
                      <w:sz w:val="19.920000076293945"/>
                      <w:szCs w:val="19.920000076293945"/>
                      <w:rtl w:val="0"/>
                    </w:rPr>
                    <w:delText xml:space="preserve">W</w:delText>
                  </w:r>
                </w:del>
              </w:sdtContent>
            </w:sdt>
            <w:r w:rsidDel="00000000" w:rsidR="00000000" w:rsidRPr="00000000">
              <w:rPr>
                <w:rtl w:val="0"/>
              </w:rPr>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1">
            <w:pPr>
              <w:widowControl w:val="0"/>
              <w:spacing w:after="0" w:line="240" w:lineRule="auto"/>
              <w:jc w:val="center"/>
              <w:rPr>
                <w:sz w:val="19.920000076293945"/>
                <w:szCs w:val="19.920000076293945"/>
              </w:rPr>
            </w:pPr>
            <w:sdt>
              <w:sdtPr>
                <w:tag w:val="goog_rdk_3434"/>
              </w:sdtPr>
              <w:sdtContent>
                <w:del w:author="Thomas Cervone-Richards - NOAA Federal" w:id="283" w:date="2023-10-24T15:42:43Z">
                  <w:r w:rsidDel="00000000" w:rsidR="00000000" w:rsidRPr="00000000">
                    <w:rPr>
                      <w:sz w:val="19.920000076293945"/>
                      <w:szCs w:val="19.920000076293945"/>
                      <w:rtl w:val="0"/>
                    </w:rPr>
                    <w:delText xml:space="preserve">1590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2">
            <w:pPr>
              <w:widowControl w:val="0"/>
              <w:spacing w:after="0" w:line="230.43009281158447" w:lineRule="auto"/>
              <w:ind w:left="115.58883666992188" w:right="159.64202880859375" w:firstLine="14.34234619140625"/>
              <w:jc w:val="left"/>
              <w:rPr>
                <w:sz w:val="19.920000076293945"/>
                <w:szCs w:val="19.920000076293945"/>
              </w:rPr>
            </w:pPr>
            <w:sdt>
              <w:sdtPr>
                <w:tag w:val="goog_rdk_3436"/>
              </w:sdtPr>
              <w:sdtContent>
                <w:del w:author="Thomas Cervone-Richards - NOAA Federal" w:id="283" w:date="2023-10-24T15:42:43Z">
                  <w:r w:rsidDel="00000000" w:rsidR="00000000" w:rsidRPr="00000000">
                    <w:rPr>
                      <w:sz w:val="19.920000076293945"/>
                      <w:szCs w:val="19.920000076293945"/>
                      <w:rtl w:val="0"/>
                    </w:rPr>
                    <w:delText xml:space="preserve">For each LNDRGN feature  object that is DISJOINT  from a LNDARE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439"/>
            </w:sdtPr>
            <w:sdtContent>
              <w:p w:rsidR="00000000" w:rsidDel="00000000" w:rsidP="00000000" w:rsidRDefault="00000000" w:rsidRPr="00000000" w14:paraId="00001113">
                <w:pPr>
                  <w:widowControl w:val="0"/>
                  <w:spacing w:after="0" w:line="240" w:lineRule="auto"/>
                  <w:ind w:left="127.939453125" w:firstLine="0"/>
                  <w:jc w:val="left"/>
                  <w:rPr>
                    <w:del w:author="Thomas Cervone-Richards - NOAA Federal" w:id="283" w:date="2023-10-24T15:42:43Z"/>
                    <w:sz w:val="19.920000076293945"/>
                    <w:szCs w:val="19.920000076293945"/>
                  </w:rPr>
                </w:pPr>
                <w:sdt>
                  <w:sdtPr>
                    <w:tag w:val="goog_rdk_3438"/>
                  </w:sdtPr>
                  <w:sdtContent>
                    <w:del w:author="Thomas Cervone-Richards - NOAA Federal" w:id="283" w:date="2023-10-24T15:42:43Z">
                      <w:r w:rsidDel="00000000" w:rsidR="00000000" w:rsidRPr="00000000">
                        <w:rPr>
                          <w:sz w:val="19.920000076293945"/>
                          <w:szCs w:val="19.920000076293945"/>
                          <w:rtl w:val="0"/>
                        </w:rPr>
                        <w:delText xml:space="preserve">LNDRGN not  </w:delText>
                      </w:r>
                    </w:del>
                  </w:sdtContent>
                </w:sdt>
              </w:p>
            </w:sdtContent>
          </w:sdt>
          <w:p w:rsidR="00000000" w:rsidDel="00000000" w:rsidP="00000000" w:rsidRDefault="00000000" w:rsidRPr="00000000" w14:paraId="00001114">
            <w:pPr>
              <w:widowControl w:val="0"/>
              <w:spacing w:after="0" w:line="231.23273849487305" w:lineRule="auto"/>
              <w:ind w:left="119.7723388671875" w:right="116.419677734375" w:firstLine="0.99609375"/>
              <w:jc w:val="left"/>
              <w:rPr>
                <w:sz w:val="19.920000076293945"/>
                <w:szCs w:val="19.920000076293945"/>
              </w:rPr>
            </w:pPr>
            <w:sdt>
              <w:sdtPr>
                <w:tag w:val="goog_rdk_3440"/>
              </w:sdtPr>
              <w:sdtContent>
                <w:del w:author="Thomas Cervone-Richards - NOAA Federal" w:id="283" w:date="2023-10-24T15:42:43Z">
                  <w:r w:rsidDel="00000000" w:rsidR="00000000" w:rsidRPr="00000000">
                    <w:rPr>
                      <w:sz w:val="19.920000076293945"/>
                      <w:szCs w:val="19.920000076293945"/>
                      <w:rtl w:val="0"/>
                    </w:rPr>
                    <w:delText xml:space="preserve">covered by 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443"/>
            </w:sdtPr>
            <w:sdtContent>
              <w:p w:rsidR="00000000" w:rsidDel="00000000" w:rsidP="00000000" w:rsidRDefault="00000000" w:rsidRPr="00000000" w14:paraId="00001115">
                <w:pPr>
                  <w:widowControl w:val="0"/>
                  <w:spacing w:after="0" w:line="240" w:lineRule="auto"/>
                  <w:ind w:left="129.931640625" w:firstLine="0"/>
                  <w:jc w:val="left"/>
                  <w:rPr>
                    <w:del w:author="Thomas Cervone-Richards - NOAA Federal" w:id="283" w:date="2023-10-24T15:42:43Z"/>
                    <w:sz w:val="19.920000076293945"/>
                    <w:szCs w:val="19.920000076293945"/>
                  </w:rPr>
                </w:pPr>
                <w:sdt>
                  <w:sdtPr>
                    <w:tag w:val="goog_rdk_3442"/>
                  </w:sdtPr>
                  <w:sdtContent>
                    <w:del w:author="Thomas Cervone-Richards - NOAA Federal" w:id="283" w:date="2023-10-24T15:42:43Z">
                      <w:r w:rsidDel="00000000" w:rsidR="00000000" w:rsidRPr="00000000">
                        <w:rPr>
                          <w:sz w:val="19.920000076293945"/>
                          <w:szCs w:val="19.920000076293945"/>
                          <w:rtl w:val="0"/>
                        </w:rPr>
                        <w:delText xml:space="preserve">Ensure LNDRGN  </w:delText>
                      </w:r>
                    </w:del>
                  </w:sdtContent>
                </w:sdt>
              </w:p>
            </w:sdtContent>
          </w:sdt>
          <w:p w:rsidR="00000000" w:rsidDel="00000000" w:rsidP="00000000" w:rsidRDefault="00000000" w:rsidRPr="00000000" w14:paraId="00001116">
            <w:pPr>
              <w:widowControl w:val="0"/>
              <w:spacing w:after="0" w:line="230.02846240997314" w:lineRule="auto"/>
              <w:ind w:left="119.7723388671875" w:right="103.2427978515625" w:firstLine="0"/>
              <w:jc w:val="left"/>
              <w:rPr>
                <w:sz w:val="19.920000076293945"/>
                <w:szCs w:val="19.920000076293945"/>
              </w:rPr>
            </w:pPr>
            <w:sdt>
              <w:sdtPr>
                <w:tag w:val="goog_rdk_3444"/>
              </w:sdtPr>
              <w:sdtContent>
                <w:del w:author="Thomas Cervone-Richards - NOAA Federal" w:id="283" w:date="2023-10-24T15:42:43Z">
                  <w:r w:rsidDel="00000000" w:rsidR="00000000" w:rsidRPr="00000000">
                    <w:rPr>
                      <w:sz w:val="19.920000076293945"/>
                      <w:szCs w:val="19.920000076293945"/>
                      <w:rtl w:val="0"/>
                    </w:rPr>
                    <w:delText xml:space="preserve">object is covered by or  contains a 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7">
            <w:pPr>
              <w:widowControl w:val="0"/>
              <w:spacing w:after="0" w:line="240" w:lineRule="auto"/>
              <w:ind w:left="117.779541015625" w:firstLine="0"/>
              <w:jc w:val="left"/>
              <w:rPr>
                <w:sz w:val="19.920000076293945"/>
                <w:szCs w:val="19.920000076293945"/>
              </w:rPr>
            </w:pPr>
            <w:sdt>
              <w:sdtPr>
                <w:tag w:val="goog_rdk_3446"/>
              </w:sdtPr>
              <w:sdtContent>
                <w:del w:author="Thomas Cervone-Richards - NOAA Federal" w:id="283" w:date="2023-10-24T15:42:43Z">
                  <w:r w:rsidDel="00000000" w:rsidR="00000000" w:rsidRPr="00000000">
                    <w:rPr>
                      <w:sz w:val="19.920000076293945"/>
                      <w:szCs w:val="19.920000076293945"/>
                      <w:rtl w:val="0"/>
                    </w:rPr>
                    <w:delText xml:space="preserve">4.7.1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8">
            <w:pPr>
              <w:widowControl w:val="0"/>
              <w:spacing w:after="0" w:line="240" w:lineRule="auto"/>
              <w:jc w:val="center"/>
              <w:rPr>
                <w:sz w:val="19.920000076293945"/>
                <w:szCs w:val="19.920000076293945"/>
              </w:rPr>
            </w:pPr>
            <w:sdt>
              <w:sdtPr>
                <w:tag w:val="goog_rdk_3448"/>
              </w:sdtPr>
              <w:sdtContent>
                <w:del w:author="Thomas Cervone-Richards - NOAA Federal" w:id="283" w:date="2023-10-24T15:42:43Z">
                  <w:r w:rsidDel="00000000" w:rsidR="00000000" w:rsidRPr="00000000">
                    <w:rPr>
                      <w:sz w:val="19.920000076293945"/>
                      <w:szCs w:val="19.920000076293945"/>
                      <w:rtl w:val="0"/>
                    </w:rPr>
                    <w:delText xml:space="preserve">W</w:delText>
                  </w:r>
                </w:del>
              </w:sdtContent>
            </w:sdt>
            <w:r w:rsidDel="00000000" w:rsidR="00000000" w:rsidRPr="00000000">
              <w:rPr>
                <w:rtl w:val="0"/>
              </w:rPr>
            </w:r>
          </w:p>
        </w:tc>
      </w:tr>
      <w:tr>
        <w:trPr>
          <w:cantSplit w:val="0"/>
          <w:trHeight w:val="93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19">
            <w:pPr>
              <w:widowControl w:val="0"/>
              <w:spacing w:after="0" w:line="240" w:lineRule="auto"/>
              <w:jc w:val="center"/>
              <w:rPr>
                <w:sz w:val="19.920000076293945"/>
                <w:szCs w:val="19.920000076293945"/>
              </w:rPr>
            </w:pPr>
            <w:sdt>
              <w:sdtPr>
                <w:tag w:val="goog_rdk_3450"/>
              </w:sdtPr>
              <w:sdtContent>
                <w:del w:author="Thomas Cervone-Richards - NOAA Federal" w:id="284" w:date="2023-07-19T18:11:41Z">
                  <w:r w:rsidDel="00000000" w:rsidR="00000000" w:rsidRPr="00000000">
                    <w:rPr>
                      <w:sz w:val="19.920000076293945"/>
                      <w:szCs w:val="19.920000076293945"/>
                      <w:rtl w:val="0"/>
                    </w:rPr>
                    <w:delText xml:space="preserve">1591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A">
            <w:pPr>
              <w:widowControl w:val="0"/>
              <w:spacing w:after="0" w:line="231.23305320739746" w:lineRule="auto"/>
              <w:ind w:left="116.7840576171875" w:right="227.56927490234375" w:firstLine="13.147125244140625"/>
              <w:jc w:val="left"/>
              <w:rPr>
                <w:sz w:val="19.920000076293945"/>
                <w:szCs w:val="19.920000076293945"/>
              </w:rPr>
            </w:pPr>
            <w:sdt>
              <w:sdtPr>
                <w:tag w:val="goog_rdk_3452"/>
              </w:sdtPr>
              <w:sdtContent>
                <w:del w:author="Thomas Cervone-Richards - NOAA Federal" w:id="284" w:date="2023-07-19T18:11:41Z">
                  <w:r w:rsidDel="00000000" w:rsidR="00000000" w:rsidRPr="00000000">
                    <w:rPr>
                      <w:sz w:val="19.920000076293945"/>
                      <w:szCs w:val="19.920000076293945"/>
                      <w:rtl w:val="0"/>
                    </w:rPr>
                    <w:delText xml:space="preserve">For each LNDELV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455"/>
            </w:sdtPr>
            <w:sdtContent>
              <w:p w:rsidR="00000000" w:rsidDel="00000000" w:rsidP="00000000" w:rsidRDefault="00000000" w:rsidRPr="00000000" w14:paraId="0000111B">
                <w:pPr>
                  <w:widowControl w:val="0"/>
                  <w:spacing w:after="0" w:line="231.23335361480713" w:lineRule="auto"/>
                  <w:ind w:left="116.78436279296875" w:right="282.353515625" w:firstLine="13.14727783203125"/>
                  <w:jc w:val="left"/>
                  <w:rPr>
                    <w:del w:author="Thomas Cervone-Richards - NOAA Federal" w:id="284" w:date="2023-07-19T18:11:41Z"/>
                    <w:sz w:val="19.920000076293945"/>
                    <w:szCs w:val="19.920000076293945"/>
                  </w:rPr>
                </w:pPr>
                <w:sdt>
                  <w:sdtPr>
                    <w:tag w:val="goog_rdk_3454"/>
                  </w:sdtPr>
                  <w:sdtContent>
                    <w:del w:author="Thomas Cervone-Richards - NOAA Federal" w:id="284" w:date="2023-07-19T18:11:41Z">
                      <w:r w:rsidDel="00000000" w:rsidR="00000000" w:rsidRPr="00000000">
                        <w:rPr>
                          <w:sz w:val="19.920000076293945"/>
                          <w:szCs w:val="19.920000076293945"/>
                          <w:rtl w:val="0"/>
                        </w:rPr>
                        <w:delText xml:space="preserve">Prohibited attribute  VERACC or  </w:delText>
                      </w:r>
                    </w:del>
                  </w:sdtContent>
                </w:sdt>
              </w:p>
            </w:sdtContent>
          </w:sdt>
          <w:p w:rsidR="00000000" w:rsidDel="00000000" w:rsidP="00000000" w:rsidRDefault="00000000" w:rsidRPr="00000000" w14:paraId="0000111C">
            <w:pPr>
              <w:widowControl w:val="0"/>
              <w:spacing w:after="0" w:before="5.2099609375" w:line="231.8355131149292" w:lineRule="auto"/>
              <w:ind w:left="115.5889892578125" w:right="155.2642822265625" w:firstLine="1.19537353515625"/>
              <w:jc w:val="left"/>
              <w:rPr>
                <w:sz w:val="19.920000076293945"/>
                <w:szCs w:val="19.920000076293945"/>
              </w:rPr>
            </w:pPr>
            <w:sdt>
              <w:sdtPr>
                <w:tag w:val="goog_rdk_3456"/>
              </w:sdtPr>
              <w:sdtContent>
                <w:del w:author="Thomas Cervone-Richards - NOAA Federal" w:id="284" w:date="2023-07-19T18:11:41Z">
                  <w:r w:rsidDel="00000000" w:rsidR="00000000" w:rsidRPr="00000000">
                    <w:rPr>
                      <w:sz w:val="19.920000076293945"/>
                      <w:szCs w:val="19.920000076293945"/>
                      <w:rtl w:val="0"/>
                    </w:rPr>
                    <w:delText xml:space="preserve">VERDAT populated  for a LNDELV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459"/>
            </w:sdtPr>
            <w:sdtContent>
              <w:p w:rsidR="00000000" w:rsidDel="00000000" w:rsidP="00000000" w:rsidRDefault="00000000" w:rsidRPr="00000000" w14:paraId="0000111D">
                <w:pPr>
                  <w:widowControl w:val="0"/>
                  <w:spacing w:after="0" w:line="231.23335361480713" w:lineRule="auto"/>
                  <w:ind w:left="116.7840576171875" w:right="236.30859375" w:firstLine="13.5455322265625"/>
                  <w:jc w:val="left"/>
                  <w:rPr>
                    <w:del w:author="Thomas Cervone-Richards - NOAA Federal" w:id="284" w:date="2023-07-19T18:11:41Z"/>
                    <w:sz w:val="19.920000076293945"/>
                    <w:szCs w:val="19.920000076293945"/>
                  </w:rPr>
                </w:pPr>
                <w:sdt>
                  <w:sdtPr>
                    <w:tag w:val="goog_rdk_3458"/>
                  </w:sdtPr>
                  <w:sdtContent>
                    <w:del w:author="Thomas Cervone-Richards - NOAA Federal" w:id="284" w:date="2023-07-19T18:11:41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11E">
            <w:pPr>
              <w:widowControl w:val="0"/>
              <w:spacing w:after="0" w:before="5.2099609375" w:line="240" w:lineRule="auto"/>
              <w:ind w:left="127.939453125" w:firstLine="0"/>
              <w:jc w:val="left"/>
              <w:rPr>
                <w:sz w:val="19.920000076293945"/>
                <w:szCs w:val="19.920000076293945"/>
              </w:rPr>
            </w:pPr>
            <w:sdt>
              <w:sdtPr>
                <w:tag w:val="goog_rdk_3460"/>
              </w:sdtPr>
              <w:sdtContent>
                <w:del w:author="Thomas Cervone-Richards - NOAA Federal" w:id="284" w:date="2023-07-19T18:11:41Z">
                  <w:r w:rsidDel="00000000" w:rsidR="00000000" w:rsidRPr="00000000">
                    <w:rPr>
                      <w:sz w:val="19.920000076293945"/>
                      <w:szCs w:val="19.920000076293945"/>
                      <w:rtl w:val="0"/>
                    </w:rPr>
                    <w:delText xml:space="preserve">LNDELV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F">
            <w:pPr>
              <w:widowControl w:val="0"/>
              <w:spacing w:after="0" w:line="240" w:lineRule="auto"/>
              <w:ind w:left="117.779541015625" w:firstLine="0"/>
              <w:jc w:val="left"/>
              <w:rPr>
                <w:sz w:val="19.920000076293945"/>
                <w:szCs w:val="19.920000076293945"/>
              </w:rPr>
            </w:pPr>
            <w:sdt>
              <w:sdtPr>
                <w:tag w:val="goog_rdk_3462"/>
              </w:sdtPr>
              <w:sdtContent>
                <w:del w:author="Thomas Cervone-Richards - NOAA Federal" w:id="284" w:date="2023-07-19T18:11:41Z">
                  <w:r w:rsidDel="00000000" w:rsidR="00000000" w:rsidRPr="00000000">
                    <w:rPr>
                      <w:sz w:val="19.920000076293945"/>
                      <w:szCs w:val="19.920000076293945"/>
                      <w:rtl w:val="0"/>
                    </w:rPr>
                    <w:delText xml:space="preserve">4.7.2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0">
            <w:pPr>
              <w:widowControl w:val="0"/>
              <w:spacing w:after="0" w:line="240" w:lineRule="auto"/>
              <w:jc w:val="center"/>
              <w:rPr>
                <w:sz w:val="19.920000076293945"/>
                <w:szCs w:val="19.920000076293945"/>
              </w:rPr>
            </w:pPr>
            <w:sdt>
              <w:sdtPr>
                <w:tag w:val="goog_rdk_3464"/>
              </w:sdtPr>
              <w:sdtContent>
                <w:del w:author="Thomas Cervone-Richards - NOAA Federal" w:id="284" w:date="2023-07-19T18:11:41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253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21">
            <w:pPr>
              <w:widowControl w:val="0"/>
              <w:spacing w:after="0" w:line="240" w:lineRule="auto"/>
              <w:jc w:val="center"/>
              <w:rPr>
                <w:sz w:val="19.920000076293945"/>
                <w:szCs w:val="19.920000076293945"/>
              </w:rPr>
            </w:pPr>
            <w:sdt>
              <w:sdtPr>
                <w:tag w:val="goog_rdk_3466"/>
              </w:sdtPr>
              <w:sdtContent>
                <w:del w:author="Thomas Cervone-Richards - NOAA Federal" w:id="285" w:date="2023-07-19T18:12:13Z">
                  <w:r w:rsidDel="00000000" w:rsidR="00000000" w:rsidRPr="00000000">
                    <w:rPr>
                      <w:sz w:val="19.920000076293945"/>
                      <w:szCs w:val="19.920000076293945"/>
                      <w:rtl w:val="0"/>
                    </w:rPr>
                    <w:delText xml:space="preserve">1592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469"/>
            </w:sdtPr>
            <w:sdtContent>
              <w:p w:rsidR="00000000" w:rsidDel="00000000" w:rsidP="00000000" w:rsidRDefault="00000000" w:rsidRPr="00000000" w14:paraId="00001122">
                <w:pPr>
                  <w:widowControl w:val="0"/>
                  <w:spacing w:after="0" w:line="231.23273849487305" w:lineRule="auto"/>
                  <w:ind w:left="119.77203369140625" w:right="181.7535400390625" w:firstLine="10.159149169921875"/>
                  <w:jc w:val="left"/>
                  <w:rPr>
                    <w:del w:author="Thomas Cervone-Richards - NOAA Federal" w:id="285" w:date="2023-07-19T18:12:13Z"/>
                    <w:sz w:val="19.920000076293945"/>
                    <w:szCs w:val="19.920000076293945"/>
                  </w:rPr>
                </w:pPr>
                <w:sdt>
                  <w:sdtPr>
                    <w:tag w:val="goog_rdk_3468"/>
                  </w:sdtPr>
                  <w:sdtContent>
                    <w:del w:author="Thomas Cervone-Richards - NOAA Federal" w:id="285" w:date="2023-07-19T18:12:13Z">
                      <w:r w:rsidDel="00000000" w:rsidR="00000000" w:rsidRPr="00000000">
                        <w:rPr>
                          <w:sz w:val="19.920000076293945"/>
                          <w:szCs w:val="19.920000076293945"/>
                          <w:rtl w:val="0"/>
                        </w:rPr>
                        <w:delText xml:space="preserve">For each COALNE feature  object which is  </w:delText>
                      </w:r>
                    </w:del>
                  </w:sdtContent>
                </w:sdt>
              </w:p>
            </w:sdtContent>
          </w:sdt>
          <w:sdt>
            <w:sdtPr>
              <w:tag w:val="goog_rdk_3471"/>
            </w:sdtPr>
            <w:sdtContent>
              <w:p w:rsidR="00000000" w:rsidDel="00000000" w:rsidP="00000000" w:rsidRDefault="00000000" w:rsidRPr="00000000" w14:paraId="00001123">
                <w:pPr>
                  <w:widowControl w:val="0"/>
                  <w:spacing w:after="0" w:before="2.8106689453125" w:line="240" w:lineRule="auto"/>
                  <w:ind w:left="121.56478881835938" w:firstLine="0"/>
                  <w:jc w:val="left"/>
                  <w:rPr>
                    <w:del w:author="Thomas Cervone-Richards - NOAA Federal" w:id="285" w:date="2023-07-19T18:12:13Z"/>
                    <w:sz w:val="19.920000076293945"/>
                    <w:szCs w:val="19.920000076293945"/>
                  </w:rPr>
                </w:pPr>
                <w:sdt>
                  <w:sdtPr>
                    <w:tag w:val="goog_rdk_3470"/>
                  </w:sdtPr>
                  <w:sdtContent>
                    <w:del w:author="Thomas Cervone-Richards - NOAA Federal" w:id="285" w:date="2023-07-19T18:12:13Z">
                      <w:r w:rsidDel="00000000" w:rsidR="00000000" w:rsidRPr="00000000">
                        <w:rPr>
                          <w:sz w:val="19.920000076293945"/>
                          <w:szCs w:val="19.920000076293945"/>
                          <w:rtl w:val="0"/>
                        </w:rPr>
                        <w:delText xml:space="preserve">COINCIDENT with a  </w:delText>
                      </w:r>
                    </w:del>
                  </w:sdtContent>
                </w:sdt>
              </w:p>
            </w:sdtContent>
          </w:sdt>
          <w:sdt>
            <w:sdtPr>
              <w:tag w:val="goog_rdk_3473"/>
            </w:sdtPr>
            <w:sdtContent>
              <w:p w:rsidR="00000000" w:rsidDel="00000000" w:rsidP="00000000" w:rsidRDefault="00000000" w:rsidRPr="00000000" w14:paraId="00001124">
                <w:pPr>
                  <w:widowControl w:val="0"/>
                  <w:spacing w:after="0" w:line="230.75087070465088" w:lineRule="auto"/>
                  <w:ind w:left="115.58883666992188" w:right="137.92938232421875" w:firstLine="12.350311279296875"/>
                  <w:jc w:val="left"/>
                  <w:rPr>
                    <w:del w:author="Thomas Cervone-Richards - NOAA Federal" w:id="285" w:date="2023-07-19T18:12:13Z"/>
                    <w:sz w:val="19.920000076293945"/>
                    <w:szCs w:val="19.920000076293945"/>
                  </w:rPr>
                </w:pPr>
                <w:sdt>
                  <w:sdtPr>
                    <w:tag w:val="goog_rdk_3472"/>
                  </w:sdtPr>
                  <w:sdtContent>
                    <w:del w:author="Thomas Cervone-Richards - NOAA Federal" w:id="285" w:date="2023-07-19T18:12:13Z">
                      <w:r w:rsidDel="00000000" w:rsidR="00000000" w:rsidRPr="00000000">
                        <w:rPr>
                          <w:sz w:val="19.920000076293945"/>
                          <w:szCs w:val="19.920000076293945"/>
                          <w:rtl w:val="0"/>
                        </w:rPr>
                        <w:delText xml:space="preserve">LNDRGN feature object  where CATLND is Equal to  2 (marsh) AND CATCOA  for the COALNE feature  object is Not equal to 8  (marshy shore) OR  </w:delText>
                      </w:r>
                    </w:del>
                  </w:sdtContent>
                </w:sdt>
              </w:p>
            </w:sdtContent>
          </w:sdt>
          <w:p w:rsidR="00000000" w:rsidDel="00000000" w:rsidP="00000000" w:rsidRDefault="00000000" w:rsidRPr="00000000" w14:paraId="00001125">
            <w:pPr>
              <w:widowControl w:val="0"/>
              <w:spacing w:after="0" w:before="5.6103515625" w:line="231.2324094772339" w:lineRule="auto"/>
              <w:ind w:left="126.34552001953125" w:right="172.19207763671875" w:hanging="5.77667236328125"/>
              <w:jc w:val="left"/>
              <w:rPr>
                <w:sz w:val="19.920000076293945"/>
                <w:szCs w:val="19.920000076293945"/>
              </w:rPr>
            </w:pPr>
            <w:sdt>
              <w:sdtPr>
                <w:tag w:val="goog_rdk_3474"/>
              </w:sdtPr>
              <w:sdtContent>
                <w:del w:author="Thomas Cervone-Richards - NOAA Federal" w:id="285" w:date="2023-07-19T18:12:13Z">
                  <w:r w:rsidDel="00000000" w:rsidR="00000000" w:rsidRPr="00000000">
                    <w:rPr>
                      <w:sz w:val="19.920000076293945"/>
                      <w:szCs w:val="19.920000076293945"/>
                      <w:rtl w:val="0"/>
                    </w:rPr>
                    <w:delText xml:space="preserve">QUAPOS is Not equal to 4  (approximate).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477"/>
            </w:sdtPr>
            <w:sdtContent>
              <w:p w:rsidR="00000000" w:rsidDel="00000000" w:rsidP="00000000" w:rsidRDefault="00000000" w:rsidRPr="00000000" w14:paraId="00001126">
                <w:pPr>
                  <w:widowControl w:val="0"/>
                  <w:spacing w:after="0" w:line="240" w:lineRule="auto"/>
                  <w:ind w:left="130.92742919921875" w:firstLine="0"/>
                  <w:jc w:val="left"/>
                  <w:rPr>
                    <w:del w:author="Thomas Cervone-Richards - NOAA Federal" w:id="285" w:date="2023-07-19T18:12:13Z"/>
                    <w:sz w:val="19.920000076293945"/>
                    <w:szCs w:val="19.920000076293945"/>
                  </w:rPr>
                </w:pPr>
                <w:sdt>
                  <w:sdtPr>
                    <w:tag w:val="goog_rdk_3476"/>
                  </w:sdtPr>
                  <w:sdtContent>
                    <w:del w:author="Thomas Cervone-Richards - NOAA Federal" w:id="285" w:date="2023-07-19T18:12:13Z">
                      <w:r w:rsidDel="00000000" w:rsidR="00000000" w:rsidRPr="00000000">
                        <w:rPr>
                          <w:sz w:val="19.920000076293945"/>
                          <w:szCs w:val="19.920000076293945"/>
                          <w:rtl w:val="0"/>
                        </w:rPr>
                        <w:delText xml:space="preserve">Invalid value of  </w:delText>
                      </w:r>
                    </w:del>
                  </w:sdtContent>
                </w:sdt>
              </w:p>
            </w:sdtContent>
          </w:sdt>
          <w:sdt>
            <w:sdtPr>
              <w:tag w:val="goog_rdk_3479"/>
            </w:sdtPr>
            <w:sdtContent>
              <w:p w:rsidR="00000000" w:rsidDel="00000000" w:rsidP="00000000" w:rsidRDefault="00000000" w:rsidRPr="00000000" w14:paraId="00001127">
                <w:pPr>
                  <w:widowControl w:val="0"/>
                  <w:spacing w:after="0" w:line="240" w:lineRule="auto"/>
                  <w:ind w:left="120.56915283203125" w:firstLine="0"/>
                  <w:jc w:val="left"/>
                  <w:rPr>
                    <w:del w:author="Thomas Cervone-Richards - NOAA Federal" w:id="285" w:date="2023-07-19T18:12:13Z"/>
                    <w:sz w:val="19.920000076293945"/>
                    <w:szCs w:val="19.920000076293945"/>
                  </w:rPr>
                </w:pPr>
                <w:sdt>
                  <w:sdtPr>
                    <w:tag w:val="goog_rdk_3478"/>
                  </w:sdtPr>
                  <w:sdtContent>
                    <w:del w:author="Thomas Cervone-Richards - NOAA Federal" w:id="285" w:date="2023-07-19T18:12:13Z">
                      <w:r w:rsidDel="00000000" w:rsidR="00000000" w:rsidRPr="00000000">
                        <w:rPr>
                          <w:sz w:val="19.920000076293945"/>
                          <w:szCs w:val="19.920000076293945"/>
                          <w:rtl w:val="0"/>
                        </w:rPr>
                        <w:delText xml:space="preserve">QUAPOS or  </w:delText>
                      </w:r>
                    </w:del>
                  </w:sdtContent>
                </w:sdt>
              </w:p>
            </w:sdtContent>
          </w:sdt>
          <w:sdt>
            <w:sdtPr>
              <w:tag w:val="goog_rdk_3481"/>
            </w:sdtPr>
            <w:sdtContent>
              <w:p w:rsidR="00000000" w:rsidDel="00000000" w:rsidP="00000000" w:rsidRDefault="00000000" w:rsidRPr="00000000" w14:paraId="00001128">
                <w:pPr>
                  <w:widowControl w:val="0"/>
                  <w:spacing w:after="0" w:line="240" w:lineRule="auto"/>
                  <w:ind w:left="121.56494140625" w:firstLine="0"/>
                  <w:jc w:val="left"/>
                  <w:rPr>
                    <w:del w:author="Thomas Cervone-Richards - NOAA Federal" w:id="285" w:date="2023-07-19T18:12:13Z"/>
                    <w:sz w:val="19.920000076293945"/>
                    <w:szCs w:val="19.920000076293945"/>
                  </w:rPr>
                </w:pPr>
                <w:sdt>
                  <w:sdtPr>
                    <w:tag w:val="goog_rdk_3480"/>
                  </w:sdtPr>
                  <w:sdtContent>
                    <w:del w:author="Thomas Cervone-Richards - NOAA Federal" w:id="285" w:date="2023-07-19T18:12:13Z">
                      <w:r w:rsidDel="00000000" w:rsidR="00000000" w:rsidRPr="00000000">
                        <w:rPr>
                          <w:sz w:val="19.920000076293945"/>
                          <w:szCs w:val="19.920000076293945"/>
                          <w:rtl w:val="0"/>
                        </w:rPr>
                        <w:delText xml:space="preserve">CATCOA for a  </w:delText>
                      </w:r>
                    </w:del>
                  </w:sdtContent>
                </w:sdt>
              </w:p>
            </w:sdtContent>
          </w:sdt>
          <w:sdt>
            <w:sdtPr>
              <w:tag w:val="goog_rdk_3483"/>
            </w:sdtPr>
            <w:sdtContent>
              <w:p w:rsidR="00000000" w:rsidDel="00000000" w:rsidP="00000000" w:rsidRDefault="00000000" w:rsidRPr="00000000" w14:paraId="00001129">
                <w:pPr>
                  <w:widowControl w:val="0"/>
                  <w:spacing w:after="0" w:line="240" w:lineRule="auto"/>
                  <w:ind w:left="121.56494140625" w:firstLine="0"/>
                  <w:jc w:val="left"/>
                  <w:rPr>
                    <w:del w:author="Thomas Cervone-Richards - NOAA Federal" w:id="285" w:date="2023-07-19T18:12:13Z"/>
                    <w:sz w:val="19.920000076293945"/>
                    <w:szCs w:val="19.920000076293945"/>
                  </w:rPr>
                </w:pPr>
                <w:sdt>
                  <w:sdtPr>
                    <w:tag w:val="goog_rdk_3482"/>
                  </w:sdtPr>
                  <w:sdtContent>
                    <w:del w:author="Thomas Cervone-Richards - NOAA Federal" w:id="285" w:date="2023-07-19T18:12:13Z">
                      <w:r w:rsidDel="00000000" w:rsidR="00000000" w:rsidRPr="00000000">
                        <w:rPr>
                          <w:sz w:val="19.920000076293945"/>
                          <w:szCs w:val="19.920000076293945"/>
                          <w:rtl w:val="0"/>
                        </w:rPr>
                        <w:delText xml:space="preserve">COALNE object  </w:delText>
                      </w:r>
                    </w:del>
                  </w:sdtContent>
                </w:sdt>
              </w:p>
            </w:sdtContent>
          </w:sdt>
          <w:sdt>
            <w:sdtPr>
              <w:tag w:val="goog_rdk_3485"/>
            </w:sdtPr>
            <w:sdtContent>
              <w:p w:rsidR="00000000" w:rsidDel="00000000" w:rsidP="00000000" w:rsidRDefault="00000000" w:rsidRPr="00000000" w14:paraId="0000112A">
                <w:pPr>
                  <w:widowControl w:val="0"/>
                  <w:spacing w:after="0" w:line="240" w:lineRule="auto"/>
                  <w:ind w:left="119.97161865234375" w:firstLine="0"/>
                  <w:jc w:val="left"/>
                  <w:rPr>
                    <w:del w:author="Thomas Cervone-Richards - NOAA Federal" w:id="285" w:date="2023-07-19T18:12:13Z"/>
                    <w:sz w:val="19.920000076293945"/>
                    <w:szCs w:val="19.920000076293945"/>
                  </w:rPr>
                </w:pPr>
                <w:sdt>
                  <w:sdtPr>
                    <w:tag w:val="goog_rdk_3484"/>
                  </w:sdtPr>
                  <w:sdtContent>
                    <w:del w:author="Thomas Cervone-Richards - NOAA Federal" w:id="285" w:date="2023-07-19T18:12:13Z">
                      <w:r w:rsidDel="00000000" w:rsidR="00000000" w:rsidRPr="00000000">
                        <w:rPr>
                          <w:sz w:val="19.920000076293945"/>
                          <w:szCs w:val="19.920000076293945"/>
                          <w:rtl w:val="0"/>
                        </w:rPr>
                        <w:delText xml:space="preserve">adjacent to a  </w:delText>
                      </w:r>
                    </w:del>
                  </w:sdtContent>
                </w:sdt>
              </w:p>
            </w:sdtContent>
          </w:sdt>
          <w:sdt>
            <w:sdtPr>
              <w:tag w:val="goog_rdk_3487"/>
            </w:sdtPr>
            <w:sdtContent>
              <w:p w:rsidR="00000000" w:rsidDel="00000000" w:rsidP="00000000" w:rsidRDefault="00000000" w:rsidRPr="00000000" w14:paraId="0000112B">
                <w:pPr>
                  <w:widowControl w:val="0"/>
                  <w:spacing w:after="0" w:line="240" w:lineRule="auto"/>
                  <w:ind w:left="127.939453125" w:firstLine="0"/>
                  <w:jc w:val="left"/>
                  <w:rPr>
                    <w:del w:author="Thomas Cervone-Richards - NOAA Federal" w:id="285" w:date="2023-07-19T18:12:13Z"/>
                    <w:sz w:val="19.920000076293945"/>
                    <w:szCs w:val="19.920000076293945"/>
                  </w:rPr>
                </w:pPr>
                <w:sdt>
                  <w:sdtPr>
                    <w:tag w:val="goog_rdk_3486"/>
                  </w:sdtPr>
                  <w:sdtContent>
                    <w:del w:author="Thomas Cervone-Richards - NOAA Federal" w:id="285" w:date="2023-07-19T18:12:13Z">
                      <w:r w:rsidDel="00000000" w:rsidR="00000000" w:rsidRPr="00000000">
                        <w:rPr>
                          <w:sz w:val="19.920000076293945"/>
                          <w:szCs w:val="19.920000076293945"/>
                          <w:rtl w:val="0"/>
                        </w:rPr>
                        <w:delText xml:space="preserve">LNDRGN where  </w:delText>
                      </w:r>
                    </w:del>
                  </w:sdtContent>
                </w:sdt>
              </w:p>
            </w:sdtContent>
          </w:sdt>
          <w:p w:rsidR="00000000" w:rsidDel="00000000" w:rsidP="00000000" w:rsidRDefault="00000000" w:rsidRPr="00000000" w14:paraId="0000112C">
            <w:pPr>
              <w:widowControl w:val="0"/>
              <w:spacing w:after="0" w:line="240" w:lineRule="auto"/>
              <w:ind w:left="121.56494140625" w:firstLine="0"/>
              <w:jc w:val="left"/>
              <w:rPr>
                <w:sz w:val="19.920000076293945"/>
                <w:szCs w:val="19.920000076293945"/>
              </w:rPr>
            </w:pPr>
            <w:sdt>
              <w:sdtPr>
                <w:tag w:val="goog_rdk_3488"/>
              </w:sdtPr>
              <w:sdtContent>
                <w:del w:author="Thomas Cervone-Richards - NOAA Federal" w:id="285" w:date="2023-07-19T18:12:13Z">
                  <w:r w:rsidDel="00000000" w:rsidR="00000000" w:rsidRPr="00000000">
                    <w:rPr>
                      <w:sz w:val="19.920000076293945"/>
                      <w:szCs w:val="19.920000076293945"/>
                      <w:rtl w:val="0"/>
                    </w:rPr>
                    <w:delText xml:space="preserve">CATLND = 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491"/>
            </w:sdtPr>
            <w:sdtContent>
              <w:p w:rsidR="00000000" w:rsidDel="00000000" w:rsidP="00000000" w:rsidRDefault="00000000" w:rsidRPr="00000000" w14:paraId="0000112D">
                <w:pPr>
                  <w:widowControl w:val="0"/>
                  <w:spacing w:after="0" w:line="240" w:lineRule="auto"/>
                  <w:ind w:left="115.5889892578125" w:firstLine="0"/>
                  <w:jc w:val="left"/>
                  <w:rPr>
                    <w:del w:author="Thomas Cervone-Richards - NOAA Federal" w:id="285" w:date="2023-07-19T18:12:13Z"/>
                    <w:sz w:val="19.920000076293945"/>
                    <w:szCs w:val="19.920000076293945"/>
                  </w:rPr>
                </w:pPr>
                <w:sdt>
                  <w:sdtPr>
                    <w:tag w:val="goog_rdk_3490"/>
                  </w:sdtPr>
                  <w:sdtContent>
                    <w:del w:author="Thomas Cervone-Richards - NOAA Federal" w:id="285" w:date="2023-07-19T18:12:13Z">
                      <w:r w:rsidDel="00000000" w:rsidR="00000000" w:rsidRPr="00000000">
                        <w:rPr>
                          <w:sz w:val="19.920000076293945"/>
                          <w:szCs w:val="19.920000076293945"/>
                          <w:rtl w:val="0"/>
                        </w:rPr>
                        <w:delText xml:space="preserve">Amend value of  </w:delText>
                      </w:r>
                    </w:del>
                  </w:sdtContent>
                </w:sdt>
              </w:p>
            </w:sdtContent>
          </w:sdt>
          <w:sdt>
            <w:sdtPr>
              <w:tag w:val="goog_rdk_3493"/>
            </w:sdtPr>
            <w:sdtContent>
              <w:p w:rsidR="00000000" w:rsidDel="00000000" w:rsidP="00000000" w:rsidRDefault="00000000" w:rsidRPr="00000000" w14:paraId="0000112E">
                <w:pPr>
                  <w:widowControl w:val="0"/>
                  <w:spacing w:after="0" w:line="228.8241720199585" w:lineRule="auto"/>
                  <w:ind w:left="119.9713134765625" w:right="125.753173828125" w:firstLine="1.5936279296875"/>
                  <w:jc w:val="left"/>
                  <w:rPr>
                    <w:del w:author="Thomas Cervone-Richards - NOAA Federal" w:id="285" w:date="2023-07-19T18:12:13Z"/>
                    <w:sz w:val="19.920000076293945"/>
                    <w:szCs w:val="19.920000076293945"/>
                  </w:rPr>
                </w:pPr>
                <w:sdt>
                  <w:sdtPr>
                    <w:tag w:val="goog_rdk_3492"/>
                  </w:sdtPr>
                  <w:sdtContent>
                    <w:del w:author="Thomas Cervone-Richards - NOAA Federal" w:id="285" w:date="2023-07-19T18:12:13Z">
                      <w:r w:rsidDel="00000000" w:rsidR="00000000" w:rsidRPr="00000000">
                        <w:rPr>
                          <w:sz w:val="19.920000076293945"/>
                          <w:szCs w:val="19.920000076293945"/>
                          <w:rtl w:val="0"/>
                        </w:rPr>
                        <w:delText xml:space="preserve">CATCOA or QUAPOS  as required for  </w:delText>
                      </w:r>
                    </w:del>
                  </w:sdtContent>
                </w:sdt>
              </w:p>
            </w:sdtContent>
          </w:sdt>
          <w:p w:rsidR="00000000" w:rsidDel="00000000" w:rsidP="00000000" w:rsidRDefault="00000000" w:rsidRPr="00000000" w14:paraId="0000112F">
            <w:pPr>
              <w:widowControl w:val="0"/>
              <w:spacing w:after="0" w:before="7.20947265625" w:line="240" w:lineRule="auto"/>
              <w:ind w:left="121.56494140625" w:firstLine="0"/>
              <w:jc w:val="left"/>
              <w:rPr>
                <w:sz w:val="19.920000076293945"/>
                <w:szCs w:val="19.920000076293945"/>
              </w:rPr>
            </w:pPr>
            <w:sdt>
              <w:sdtPr>
                <w:tag w:val="goog_rdk_3494"/>
              </w:sdtPr>
              <w:sdtContent>
                <w:del w:author="Thomas Cervone-Richards - NOAA Federal" w:id="285" w:date="2023-07-19T18:12:13Z">
                  <w:r w:rsidDel="00000000" w:rsidR="00000000" w:rsidRPr="00000000">
                    <w:rPr>
                      <w:sz w:val="19.920000076293945"/>
                      <w:szCs w:val="19.920000076293945"/>
                      <w:rtl w:val="0"/>
                    </w:rPr>
                    <w:delText xml:space="preserve">COALNE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0">
            <w:pPr>
              <w:widowControl w:val="0"/>
              <w:spacing w:after="0" w:line="240" w:lineRule="auto"/>
              <w:ind w:left="117.779541015625" w:firstLine="0"/>
              <w:jc w:val="left"/>
              <w:rPr>
                <w:sz w:val="19.920000076293945"/>
                <w:szCs w:val="19.920000076293945"/>
              </w:rPr>
            </w:pPr>
            <w:sdt>
              <w:sdtPr>
                <w:tag w:val="goog_rdk_3496"/>
              </w:sdtPr>
              <w:sdtContent>
                <w:del w:author="Thomas Cervone-Richards - NOAA Federal" w:id="285" w:date="2023-07-19T18:12:13Z">
                  <w:r w:rsidDel="00000000" w:rsidR="00000000" w:rsidRPr="00000000">
                    <w:rPr>
                      <w:sz w:val="19.920000076293945"/>
                      <w:szCs w:val="19.920000076293945"/>
                      <w:rtl w:val="0"/>
                    </w:rPr>
                    <w:delText xml:space="preserve">4.7.3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1">
            <w:pPr>
              <w:widowControl w:val="0"/>
              <w:spacing w:after="0" w:line="240" w:lineRule="auto"/>
              <w:jc w:val="center"/>
              <w:rPr>
                <w:sz w:val="19.920000076293945"/>
                <w:szCs w:val="19.920000076293945"/>
              </w:rPr>
            </w:pPr>
            <w:sdt>
              <w:sdtPr>
                <w:tag w:val="goog_rdk_3498"/>
              </w:sdtPr>
              <w:sdtContent>
                <w:del w:author="Thomas Cervone-Richards - NOAA Federal" w:id="285" w:date="2023-07-19T18:12:13Z">
                  <w:r w:rsidDel="00000000" w:rsidR="00000000" w:rsidRPr="00000000">
                    <w:rPr>
                      <w:sz w:val="19.920000076293945"/>
                      <w:szCs w:val="19.920000076293945"/>
                      <w:rtl w:val="0"/>
                    </w:rPr>
                    <w:delText xml:space="preserve">W</w:delText>
                  </w:r>
                </w:del>
              </w:sdtContent>
            </w:sdt>
            <w:r w:rsidDel="00000000" w:rsidR="00000000" w:rsidRPr="00000000">
              <w:rPr>
                <w:rtl w:val="0"/>
              </w:rPr>
            </w:r>
          </w:p>
        </w:tc>
      </w:tr>
      <w:tr>
        <w:trPr>
          <w:cantSplit w:val="0"/>
          <w:trHeight w:val="1159.5986938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2">
            <w:pPr>
              <w:widowControl w:val="0"/>
              <w:spacing w:after="0" w:line="240" w:lineRule="auto"/>
              <w:jc w:val="center"/>
              <w:rPr>
                <w:sz w:val="19.920000076293945"/>
                <w:szCs w:val="19.920000076293945"/>
              </w:rPr>
            </w:pPr>
            <w:sdt>
              <w:sdtPr>
                <w:tag w:val="goog_rdk_3500"/>
              </w:sdtPr>
              <w:sdtContent>
                <w:del w:author="Thomas Cervone-Richards - NOAA Federal" w:id="286" w:date="2023-07-19T18:14:53Z">
                  <w:r w:rsidDel="00000000" w:rsidR="00000000" w:rsidRPr="00000000">
                    <w:rPr>
                      <w:sz w:val="19.920000076293945"/>
                      <w:szCs w:val="19.920000076293945"/>
                      <w:rtl w:val="0"/>
                    </w:rPr>
                    <w:delText xml:space="preserve">1593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widowControl w:val="0"/>
              <w:spacing w:after="0" w:line="231.43348217010498" w:lineRule="auto"/>
              <w:ind w:left="119.77203369140625" w:right="160.63812255859375" w:firstLine="10.159149169921875"/>
              <w:jc w:val="left"/>
              <w:rPr>
                <w:sz w:val="19.920000076293945"/>
                <w:szCs w:val="19.920000076293945"/>
              </w:rPr>
            </w:pPr>
            <w:sdt>
              <w:sdtPr>
                <w:tag w:val="goog_rdk_3502"/>
              </w:sdtPr>
              <w:sdtContent>
                <w:del w:author="Thomas Cervone-Richards - NOAA Federal" w:id="286" w:date="2023-07-19T18:14:53Z">
                  <w:r w:rsidDel="00000000" w:rsidR="00000000" w:rsidRPr="00000000">
                    <w:rPr>
                      <w:sz w:val="19.920000076293945"/>
                      <w:szCs w:val="19.920000076293945"/>
                      <w:rtl w:val="0"/>
                    </w:rPr>
                    <w:delText xml:space="preserve">For each SLOGRD feature  object where NATCON or  NATQUA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05"/>
            </w:sdtPr>
            <w:sdtContent>
              <w:p w:rsidR="00000000" w:rsidDel="00000000" w:rsidP="00000000" w:rsidRDefault="00000000" w:rsidRPr="00000000" w14:paraId="00001134">
                <w:pPr>
                  <w:widowControl w:val="0"/>
                  <w:spacing w:after="0" w:line="231.63424015045166" w:lineRule="auto"/>
                  <w:ind w:left="127.939453125" w:right="282.353515625" w:firstLine="1.9921875"/>
                  <w:jc w:val="left"/>
                  <w:rPr>
                    <w:del w:author="Thomas Cervone-Richards - NOAA Federal" w:id="286" w:date="2023-07-19T18:14:53Z"/>
                    <w:sz w:val="19.920000076293945"/>
                    <w:szCs w:val="19.920000076293945"/>
                  </w:rPr>
                </w:pPr>
                <w:sdt>
                  <w:sdtPr>
                    <w:tag w:val="goog_rdk_3504"/>
                  </w:sdtPr>
                  <w:sdtContent>
                    <w:del w:author="Thomas Cervone-Richards - NOAA Federal" w:id="286" w:date="2023-07-19T18:14:53Z">
                      <w:r w:rsidDel="00000000" w:rsidR="00000000" w:rsidRPr="00000000">
                        <w:rPr>
                          <w:sz w:val="19.920000076293945"/>
                          <w:szCs w:val="19.920000076293945"/>
                          <w:rtl w:val="0"/>
                        </w:rPr>
                        <w:delText xml:space="preserve">Prohibited attribute  NATCON or  </w:delText>
                      </w:r>
                    </w:del>
                  </w:sdtContent>
                </w:sdt>
              </w:p>
            </w:sdtContent>
          </w:sdt>
          <w:sdt>
            <w:sdtPr>
              <w:tag w:val="goog_rdk_3507"/>
            </w:sdtPr>
            <w:sdtContent>
              <w:p w:rsidR="00000000" w:rsidDel="00000000" w:rsidP="00000000" w:rsidRDefault="00000000" w:rsidRPr="00000000" w14:paraId="00001135">
                <w:pPr>
                  <w:widowControl w:val="0"/>
                  <w:spacing w:after="0" w:before="4.87701416015625" w:line="231.23270988464355" w:lineRule="auto"/>
                  <w:ind w:left="115.5889892578125" w:right="192.5140380859375" w:firstLine="12.3504638671875"/>
                  <w:jc w:val="left"/>
                  <w:rPr>
                    <w:del w:author="Thomas Cervone-Richards - NOAA Federal" w:id="286" w:date="2023-07-19T18:14:53Z"/>
                    <w:sz w:val="19.920000076293945"/>
                    <w:szCs w:val="19.920000076293945"/>
                  </w:rPr>
                </w:pPr>
                <w:sdt>
                  <w:sdtPr>
                    <w:tag w:val="goog_rdk_3506"/>
                  </w:sdtPr>
                  <w:sdtContent>
                    <w:del w:author="Thomas Cervone-Richards - NOAA Federal" w:id="286" w:date="2023-07-19T18:14:53Z">
                      <w:r w:rsidDel="00000000" w:rsidR="00000000" w:rsidRPr="00000000">
                        <w:rPr>
                          <w:sz w:val="19.920000076293945"/>
                          <w:szCs w:val="19.920000076293945"/>
                          <w:rtl w:val="0"/>
                        </w:rPr>
                        <w:delText xml:space="preserve">NATQUA populated  for a SLOGRD  </w:delText>
                      </w:r>
                    </w:del>
                  </w:sdtContent>
                </w:sdt>
              </w:p>
            </w:sdtContent>
          </w:sdt>
          <w:p w:rsidR="00000000" w:rsidDel="00000000" w:rsidP="00000000" w:rsidRDefault="00000000" w:rsidRPr="00000000" w14:paraId="00001136">
            <w:pPr>
              <w:widowControl w:val="0"/>
              <w:spacing w:after="0" w:before="2.810516357421875" w:line="240" w:lineRule="auto"/>
              <w:ind w:left="119.7723388671875" w:firstLine="0"/>
              <w:jc w:val="left"/>
              <w:rPr>
                <w:sz w:val="19.920000076293945"/>
                <w:szCs w:val="19.920000076293945"/>
              </w:rPr>
            </w:pPr>
            <w:sdt>
              <w:sdtPr>
                <w:tag w:val="goog_rdk_3508"/>
              </w:sdtPr>
              <w:sdtContent>
                <w:del w:author="Thomas Cervone-Richards - NOAA Federal" w:id="286" w:date="2023-07-19T18:14:53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11"/>
            </w:sdtPr>
            <w:sdtContent>
              <w:p w:rsidR="00000000" w:rsidDel="00000000" w:rsidP="00000000" w:rsidRDefault="00000000" w:rsidRPr="00000000" w14:paraId="00001137">
                <w:pPr>
                  <w:widowControl w:val="0"/>
                  <w:spacing w:after="0" w:line="231.63424015045166" w:lineRule="auto"/>
                  <w:ind w:left="127.939453125" w:right="224.5562744140625" w:firstLine="2.39013671875"/>
                  <w:jc w:val="left"/>
                  <w:rPr>
                    <w:del w:author="Thomas Cervone-Richards - NOAA Federal" w:id="286" w:date="2023-07-19T18:14:53Z"/>
                    <w:sz w:val="19.920000076293945"/>
                    <w:szCs w:val="19.920000076293945"/>
                  </w:rPr>
                </w:pPr>
                <w:sdt>
                  <w:sdtPr>
                    <w:tag w:val="goog_rdk_3510"/>
                  </w:sdtPr>
                  <w:sdtContent>
                    <w:del w:author="Thomas Cervone-Richards - NOAA Federal" w:id="286" w:date="2023-07-19T18:14:53Z">
                      <w:r w:rsidDel="00000000" w:rsidR="00000000" w:rsidRPr="00000000">
                        <w:rPr>
                          <w:sz w:val="19.920000076293945"/>
                          <w:szCs w:val="19.920000076293945"/>
                          <w:rtl w:val="0"/>
                        </w:rPr>
                        <w:delText xml:space="preserve">Remove NATCON or  NATQUA from  </w:delText>
                      </w:r>
                    </w:del>
                  </w:sdtContent>
                </w:sdt>
              </w:p>
            </w:sdtContent>
          </w:sdt>
          <w:p w:rsidR="00000000" w:rsidDel="00000000" w:rsidP="00000000" w:rsidRDefault="00000000" w:rsidRPr="00000000" w14:paraId="00001138">
            <w:pPr>
              <w:widowControl w:val="0"/>
              <w:spacing w:after="0" w:before="4.87701416015625" w:line="240" w:lineRule="auto"/>
              <w:ind w:left="122.56103515625" w:firstLine="0"/>
              <w:jc w:val="left"/>
              <w:rPr>
                <w:sz w:val="19.920000076293945"/>
                <w:szCs w:val="19.920000076293945"/>
              </w:rPr>
            </w:pPr>
            <w:sdt>
              <w:sdtPr>
                <w:tag w:val="goog_rdk_3512"/>
              </w:sdtPr>
              <w:sdtContent>
                <w:del w:author="Thomas Cervone-Richards - NOAA Federal" w:id="286" w:date="2023-07-19T18:14:53Z">
                  <w:r w:rsidDel="00000000" w:rsidR="00000000" w:rsidRPr="00000000">
                    <w:rPr>
                      <w:sz w:val="19.920000076293945"/>
                      <w:szCs w:val="19.920000076293945"/>
                      <w:rtl w:val="0"/>
                    </w:rPr>
                    <w:delText xml:space="preserve">SLOGRD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9">
            <w:pPr>
              <w:widowControl w:val="0"/>
              <w:spacing w:after="0" w:line="240" w:lineRule="auto"/>
              <w:ind w:left="117.779541015625" w:firstLine="0"/>
              <w:jc w:val="left"/>
              <w:rPr>
                <w:sz w:val="19.920000076293945"/>
                <w:szCs w:val="19.920000076293945"/>
              </w:rPr>
            </w:pPr>
            <w:sdt>
              <w:sdtPr>
                <w:tag w:val="goog_rdk_3514"/>
              </w:sdtPr>
              <w:sdtContent>
                <w:del w:author="Thomas Cervone-Richards - NOAA Federal" w:id="286" w:date="2023-07-19T18:14:53Z">
                  <w:r w:rsidDel="00000000" w:rsidR="00000000" w:rsidRPr="00000000">
                    <w:rPr>
                      <w:sz w:val="19.920000076293945"/>
                      <w:szCs w:val="19.920000076293945"/>
                      <w:rtl w:val="0"/>
                    </w:rPr>
                    <w:delText xml:space="preserve">4.7.4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A">
            <w:pPr>
              <w:widowControl w:val="0"/>
              <w:spacing w:after="0" w:line="240" w:lineRule="auto"/>
              <w:jc w:val="center"/>
              <w:rPr>
                <w:sz w:val="19.920000076293945"/>
                <w:szCs w:val="19.920000076293945"/>
              </w:rPr>
            </w:pPr>
            <w:sdt>
              <w:sdtPr>
                <w:tag w:val="goog_rdk_3516"/>
              </w:sdtPr>
              <w:sdtContent>
                <w:del w:author="Thomas Cervone-Richards - NOAA Federal" w:id="286" w:date="2023-07-19T18:14:53Z">
                  <w:r w:rsidDel="00000000" w:rsidR="00000000" w:rsidRPr="00000000">
                    <w:rPr>
                      <w:sz w:val="19.920000076293945"/>
                      <w:szCs w:val="19.920000076293945"/>
                      <w:rtl w:val="0"/>
                    </w:rPr>
                    <w:delText xml:space="preserve">E</w:delText>
                  </w:r>
                </w:del>
              </w:sdtContent>
            </w:sdt>
            <w:r w:rsidDel="00000000" w:rsidR="00000000" w:rsidRPr="00000000">
              <w:rPr>
                <w:rtl w:val="0"/>
              </w:rPr>
            </w:r>
          </w:p>
        </w:tc>
      </w:tr>
    </w:tbl>
    <w:p w:rsidR="00000000" w:rsidDel="00000000" w:rsidP="00000000" w:rsidRDefault="00000000" w:rsidRPr="00000000" w14:paraId="0000113B">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13C">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13D">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13E">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47 </w:t>
      </w:r>
    </w:p>
    <w:tbl>
      <w:tblPr>
        <w:tblStyle w:val="Table38"/>
        <w:tblW w:w="10560.0" w:type="dxa"/>
        <w:jc w:val="left"/>
        <w:tblInd w:w="-98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445"/>
        <w:gridCol w:w="2625"/>
        <w:gridCol w:w="2325"/>
        <w:gridCol w:w="870"/>
        <w:gridCol w:w="630"/>
        <w:gridCol w:w="900"/>
        <w:tblGridChange w:id="0">
          <w:tblGrid>
            <w:gridCol w:w="765"/>
            <w:gridCol w:w="2445"/>
            <w:gridCol w:w="2625"/>
            <w:gridCol w:w="2325"/>
            <w:gridCol w:w="870"/>
            <w:gridCol w:w="630"/>
            <w:gridCol w:w="900"/>
          </w:tblGrid>
        </w:tblGridChange>
      </w:tblGrid>
      <w:tr>
        <w:trPr>
          <w:cantSplit w:val="0"/>
          <w:trHeight w:val="1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3F">
            <w:pPr>
              <w:widowControl w:val="0"/>
              <w:spacing w:after="0" w:line="240" w:lineRule="auto"/>
              <w:jc w:val="center"/>
              <w:rPr>
                <w:sz w:val="19.920000076293945"/>
                <w:szCs w:val="19.920000076293945"/>
              </w:rPr>
            </w:pPr>
            <w:sdt>
              <w:sdtPr>
                <w:tag w:val="goog_rdk_3518"/>
              </w:sdtPr>
              <w:sdtContent>
                <w:del w:author="Thomas Cervone-Richards - NOAA Federal" w:id="287" w:date="2023-07-19T18:15:26Z">
                  <w:r w:rsidDel="00000000" w:rsidR="00000000" w:rsidRPr="00000000">
                    <w:rPr>
                      <w:sz w:val="19.920000076293945"/>
                      <w:szCs w:val="19.920000076293945"/>
                      <w:rtl w:val="0"/>
                    </w:rPr>
                    <w:delText xml:space="preserve">1594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widowControl w:val="0"/>
              <w:spacing w:after="0" w:line="230.5629301071167" w:lineRule="auto"/>
              <w:ind w:left="116.7840576171875" w:right="193.90472412109375" w:firstLine="13.147125244140625"/>
              <w:jc w:val="left"/>
              <w:rPr>
                <w:sz w:val="19.920000076293945"/>
                <w:szCs w:val="19.920000076293945"/>
              </w:rPr>
            </w:pPr>
            <w:sdt>
              <w:sdtPr>
                <w:tag w:val="goog_rdk_3520"/>
              </w:sdtPr>
              <w:sdtContent>
                <w:del w:author="Thomas Cervone-Richards - NOAA Federal" w:id="287" w:date="2023-07-19T18:15:26Z">
                  <w:r w:rsidDel="00000000" w:rsidR="00000000" w:rsidRPr="00000000">
                    <w:rPr>
                      <w:sz w:val="19.920000076293945"/>
                      <w:szCs w:val="19.920000076293945"/>
                      <w:rtl w:val="0"/>
                    </w:rPr>
                    <w:delText xml:space="preserve">For each SLOTOP feature  object where NATCON,  NATQUA,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23"/>
            </w:sdtPr>
            <w:sdtContent>
              <w:p w:rsidR="00000000" w:rsidDel="00000000" w:rsidP="00000000" w:rsidRDefault="00000000" w:rsidRPr="00000000" w14:paraId="00001141">
                <w:pPr>
                  <w:widowControl w:val="0"/>
                  <w:spacing w:after="0" w:line="230.22869110107422" w:lineRule="auto"/>
                  <w:ind w:left="116.78436279296875" w:right="115.6231689453125" w:firstLine="13.14727783203125"/>
                  <w:jc w:val="left"/>
                  <w:rPr>
                    <w:del w:author="Thomas Cervone-Richards - NOAA Federal" w:id="287" w:date="2023-07-19T18:15:26Z"/>
                    <w:sz w:val="19.920000076293945"/>
                    <w:szCs w:val="19.920000076293945"/>
                  </w:rPr>
                </w:pPr>
                <w:sdt>
                  <w:sdtPr>
                    <w:tag w:val="goog_rdk_3522"/>
                  </w:sdtPr>
                  <w:sdtContent>
                    <w:del w:author="Thomas Cervone-Richards - NOAA Federal" w:id="287" w:date="2023-07-19T18:15:26Z">
                      <w:r w:rsidDel="00000000" w:rsidR="00000000" w:rsidRPr="00000000">
                        <w:rPr>
                          <w:sz w:val="19.920000076293945"/>
                          <w:szCs w:val="19.920000076293945"/>
                          <w:rtl w:val="0"/>
                        </w:rPr>
                        <w:delText xml:space="preserve">Prohibited attribute  NATCON, NATQUA,  VERACC or  </w:delText>
                      </w:r>
                    </w:del>
                  </w:sdtContent>
                </w:sdt>
              </w:p>
            </w:sdtContent>
          </w:sdt>
          <w:sdt>
            <w:sdtPr>
              <w:tag w:val="goog_rdk_3525"/>
            </w:sdtPr>
            <w:sdtContent>
              <w:p w:rsidR="00000000" w:rsidDel="00000000" w:rsidP="00000000" w:rsidRDefault="00000000" w:rsidRPr="00000000" w14:paraId="00001142">
                <w:pPr>
                  <w:widowControl w:val="0"/>
                  <w:spacing w:after="0" w:before="6.04248046875" w:line="231.23263835906982" w:lineRule="auto"/>
                  <w:ind w:left="115.5889892578125" w:right="216.617431640625" w:firstLine="1.19537353515625"/>
                  <w:jc w:val="left"/>
                  <w:rPr>
                    <w:del w:author="Thomas Cervone-Richards - NOAA Federal" w:id="287" w:date="2023-07-19T18:15:26Z"/>
                    <w:sz w:val="19.920000076293945"/>
                    <w:szCs w:val="19.920000076293945"/>
                  </w:rPr>
                </w:pPr>
                <w:sdt>
                  <w:sdtPr>
                    <w:tag w:val="goog_rdk_3524"/>
                  </w:sdtPr>
                  <w:sdtContent>
                    <w:del w:author="Thomas Cervone-Richards - NOAA Federal" w:id="287" w:date="2023-07-19T18:15:26Z">
                      <w:r w:rsidDel="00000000" w:rsidR="00000000" w:rsidRPr="00000000">
                        <w:rPr>
                          <w:sz w:val="19.920000076293945"/>
                          <w:szCs w:val="19.920000076293945"/>
                          <w:rtl w:val="0"/>
                        </w:rPr>
                        <w:delText xml:space="preserve">VERDAT populated  for a SLOTOP  </w:delText>
                      </w:r>
                    </w:del>
                  </w:sdtContent>
                </w:sdt>
              </w:p>
            </w:sdtContent>
          </w:sdt>
          <w:p w:rsidR="00000000" w:rsidDel="00000000" w:rsidP="00000000" w:rsidRDefault="00000000" w:rsidRPr="00000000" w14:paraId="00001143">
            <w:pPr>
              <w:widowControl w:val="0"/>
              <w:spacing w:after="0" w:before="5.2099609375" w:line="240" w:lineRule="auto"/>
              <w:ind w:left="119.7723388671875" w:firstLine="0"/>
              <w:jc w:val="left"/>
              <w:rPr>
                <w:sz w:val="19.920000076293945"/>
                <w:szCs w:val="19.920000076293945"/>
              </w:rPr>
            </w:pPr>
            <w:sdt>
              <w:sdtPr>
                <w:tag w:val="goog_rdk_3526"/>
              </w:sdtPr>
              <w:sdtContent>
                <w:del w:author="Thomas Cervone-Richards - NOAA Federal" w:id="287" w:date="2023-07-19T18:15:26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29"/>
            </w:sdtPr>
            <w:sdtContent>
              <w:p w:rsidR="00000000" w:rsidDel="00000000" w:rsidP="00000000" w:rsidRDefault="00000000" w:rsidRPr="00000000" w14:paraId="00001144">
                <w:pPr>
                  <w:widowControl w:val="0"/>
                  <w:spacing w:after="0" w:line="230.22869110107422" w:lineRule="auto"/>
                  <w:ind w:left="116.7840576171875" w:right="92.2869873046875" w:firstLine="13.5455322265625"/>
                  <w:jc w:val="left"/>
                  <w:rPr>
                    <w:del w:author="Thomas Cervone-Richards - NOAA Federal" w:id="287" w:date="2023-07-19T18:15:26Z"/>
                    <w:sz w:val="19.920000076293945"/>
                    <w:szCs w:val="19.920000076293945"/>
                  </w:rPr>
                </w:pPr>
                <w:sdt>
                  <w:sdtPr>
                    <w:tag w:val="goog_rdk_3528"/>
                  </w:sdtPr>
                  <w:sdtContent>
                    <w:del w:author="Thomas Cervone-Richards - NOAA Federal" w:id="287" w:date="2023-07-19T18:15:26Z">
                      <w:r w:rsidDel="00000000" w:rsidR="00000000" w:rsidRPr="00000000">
                        <w:rPr>
                          <w:sz w:val="19.920000076293945"/>
                          <w:szCs w:val="19.920000076293945"/>
                          <w:rtl w:val="0"/>
                        </w:rPr>
                        <w:delText xml:space="preserve">Remove NATCON,  NATQUA, VERACC or  VERDAT from  </w:delText>
                      </w:r>
                    </w:del>
                  </w:sdtContent>
                </w:sdt>
              </w:p>
            </w:sdtContent>
          </w:sdt>
          <w:p w:rsidR="00000000" w:rsidDel="00000000" w:rsidP="00000000" w:rsidRDefault="00000000" w:rsidRPr="00000000" w14:paraId="00001145">
            <w:pPr>
              <w:widowControl w:val="0"/>
              <w:spacing w:after="0" w:before="6.04248046875" w:line="240" w:lineRule="auto"/>
              <w:ind w:left="122.56103515625" w:firstLine="0"/>
              <w:jc w:val="left"/>
              <w:rPr>
                <w:sz w:val="19.920000076293945"/>
                <w:szCs w:val="19.920000076293945"/>
              </w:rPr>
            </w:pPr>
            <w:sdt>
              <w:sdtPr>
                <w:tag w:val="goog_rdk_3530"/>
              </w:sdtPr>
              <w:sdtContent>
                <w:del w:author="Thomas Cervone-Richards - NOAA Federal" w:id="287" w:date="2023-07-19T18:15:26Z">
                  <w:r w:rsidDel="00000000" w:rsidR="00000000" w:rsidRPr="00000000">
                    <w:rPr>
                      <w:sz w:val="19.920000076293945"/>
                      <w:szCs w:val="19.920000076293945"/>
                      <w:rtl w:val="0"/>
                    </w:rPr>
                    <w:delText xml:space="preserve">SLOTOP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6">
            <w:pPr>
              <w:widowControl w:val="0"/>
              <w:spacing w:after="0" w:line="240" w:lineRule="auto"/>
              <w:ind w:left="117.779541015625" w:firstLine="0"/>
              <w:jc w:val="left"/>
              <w:rPr>
                <w:sz w:val="19.920000076293945"/>
                <w:szCs w:val="19.920000076293945"/>
              </w:rPr>
            </w:pPr>
            <w:sdt>
              <w:sdtPr>
                <w:tag w:val="goog_rdk_3532"/>
              </w:sdtPr>
              <w:sdtContent>
                <w:del w:author="Thomas Cervone-Richards - NOAA Federal" w:id="287" w:date="2023-07-19T18:15:26Z">
                  <w:r w:rsidDel="00000000" w:rsidR="00000000" w:rsidRPr="00000000">
                    <w:rPr>
                      <w:sz w:val="19.920000076293945"/>
                      <w:szCs w:val="19.920000076293945"/>
                      <w:rtl w:val="0"/>
                    </w:rPr>
                    <w:delText xml:space="preserve">4.7.5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widowControl w:val="0"/>
              <w:spacing w:after="0" w:line="240" w:lineRule="auto"/>
              <w:jc w:val="center"/>
              <w:rPr>
                <w:sz w:val="19.920000076293945"/>
                <w:szCs w:val="19.920000076293945"/>
              </w:rPr>
            </w:pPr>
            <w:sdt>
              <w:sdtPr>
                <w:tag w:val="goog_rdk_3534"/>
              </w:sdtPr>
              <w:sdtContent>
                <w:del w:author="Thomas Cervone-Richards - NOAA Federal" w:id="287" w:date="2023-07-19T18:15:2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49">
            <w:pPr>
              <w:widowControl w:val="0"/>
              <w:spacing w:after="0" w:line="240" w:lineRule="auto"/>
              <w:jc w:val="center"/>
              <w:rPr>
                <w:sz w:val="19.920000076293945"/>
                <w:szCs w:val="19.920000076293945"/>
              </w:rPr>
            </w:pPr>
            <w:sdt>
              <w:sdtPr>
                <w:tag w:val="goog_rdk_3536"/>
              </w:sdtPr>
              <w:sdtContent>
                <w:del w:author="Thomas Cervone-Richards - NOAA Federal" w:id="288" w:date="2023-07-19T18:15:33Z">
                  <w:r w:rsidDel="00000000" w:rsidR="00000000" w:rsidRPr="00000000">
                    <w:rPr>
                      <w:sz w:val="19.920000076293945"/>
                      <w:szCs w:val="19.920000076293945"/>
                      <w:rtl w:val="0"/>
                    </w:rPr>
                    <w:delText xml:space="preserve">1595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39"/>
            </w:sdtPr>
            <w:sdtContent>
              <w:p w:rsidR="00000000" w:rsidDel="00000000" w:rsidP="00000000" w:rsidRDefault="00000000" w:rsidRPr="00000000" w14:paraId="0000114A">
                <w:pPr>
                  <w:widowControl w:val="0"/>
                  <w:spacing w:after="0" w:line="230.42937755584717" w:lineRule="auto"/>
                  <w:ind w:left="119.77203369140625" w:right="193.90472412109375" w:firstLine="10.159149169921875"/>
                  <w:jc w:val="left"/>
                  <w:rPr>
                    <w:del w:author="Thomas Cervone-Richards - NOAA Federal" w:id="288" w:date="2023-07-19T18:15:33Z"/>
                    <w:sz w:val="19.920000076293945"/>
                    <w:szCs w:val="19.920000076293945"/>
                  </w:rPr>
                </w:pPr>
                <w:sdt>
                  <w:sdtPr>
                    <w:tag w:val="goog_rdk_3538"/>
                  </w:sdtPr>
                  <w:sdtContent>
                    <w:del w:author="Thomas Cervone-Richards - NOAA Federal" w:id="288" w:date="2023-07-19T18:15:33Z">
                      <w:r w:rsidDel="00000000" w:rsidR="00000000" w:rsidRPr="00000000">
                        <w:rPr>
                          <w:sz w:val="19.920000076293945"/>
                          <w:szCs w:val="19.920000076293945"/>
                          <w:rtl w:val="0"/>
                        </w:rPr>
                        <w:delText xml:space="preserve">For each SLOTOP feature  object where CATSLO is  Equal to 6 (cliff) AND is  COINCIDENT with a  </w:delText>
                      </w:r>
                    </w:del>
                  </w:sdtContent>
                </w:sdt>
              </w:p>
            </w:sdtContent>
          </w:sdt>
          <w:p w:rsidR="00000000" w:rsidDel="00000000" w:rsidP="00000000" w:rsidRDefault="00000000" w:rsidRPr="00000000" w14:paraId="0000114B">
            <w:pPr>
              <w:widowControl w:val="0"/>
              <w:spacing w:after="0" w:before="5.87646484375" w:line="240" w:lineRule="auto"/>
              <w:ind w:left="121.56478881835938" w:firstLine="0"/>
              <w:jc w:val="left"/>
              <w:rPr>
                <w:sz w:val="19.920000076293945"/>
                <w:szCs w:val="19.920000076293945"/>
              </w:rPr>
            </w:pPr>
            <w:sdt>
              <w:sdtPr>
                <w:tag w:val="goog_rdk_3540"/>
              </w:sdtPr>
              <w:sdtContent>
                <w:del w:author="Thomas Cervone-Richards - NOAA Federal" w:id="288" w:date="2023-07-19T18:15:33Z">
                  <w:r w:rsidDel="00000000" w:rsidR="00000000" w:rsidRPr="00000000">
                    <w:rPr>
                      <w:sz w:val="19.920000076293945"/>
                      <w:szCs w:val="19.920000076293945"/>
                      <w:rtl w:val="0"/>
                    </w:rPr>
                    <w:delText xml:space="preserve">COALNE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43"/>
            </w:sdtPr>
            <w:sdtContent>
              <w:p w:rsidR="00000000" w:rsidDel="00000000" w:rsidP="00000000" w:rsidRDefault="00000000" w:rsidRPr="00000000" w14:paraId="0000114C">
                <w:pPr>
                  <w:widowControl w:val="0"/>
                  <w:spacing w:after="0" w:line="240" w:lineRule="auto"/>
                  <w:ind w:left="122.56103515625" w:firstLine="0"/>
                  <w:jc w:val="left"/>
                  <w:rPr>
                    <w:del w:author="Thomas Cervone-Richards - NOAA Federal" w:id="288" w:date="2023-07-19T18:15:33Z"/>
                    <w:sz w:val="19.920000076293945"/>
                    <w:szCs w:val="19.920000076293945"/>
                  </w:rPr>
                </w:pPr>
                <w:sdt>
                  <w:sdtPr>
                    <w:tag w:val="goog_rdk_3542"/>
                  </w:sdtPr>
                  <w:sdtContent>
                    <w:del w:author="Thomas Cervone-Richards - NOAA Federal" w:id="288" w:date="2023-07-19T18:15:33Z">
                      <w:r w:rsidDel="00000000" w:rsidR="00000000" w:rsidRPr="00000000">
                        <w:rPr>
                          <w:sz w:val="19.920000076293945"/>
                          <w:szCs w:val="19.920000076293945"/>
                          <w:rtl w:val="0"/>
                        </w:rPr>
                        <w:delText xml:space="preserve">SLOTOP object  </w:delText>
                      </w:r>
                    </w:del>
                  </w:sdtContent>
                </w:sdt>
              </w:p>
            </w:sdtContent>
          </w:sdt>
          <w:sdt>
            <w:sdtPr>
              <w:tag w:val="goog_rdk_3545"/>
            </w:sdtPr>
            <w:sdtContent>
              <w:p w:rsidR="00000000" w:rsidDel="00000000" w:rsidP="00000000" w:rsidRDefault="00000000" w:rsidRPr="00000000" w14:paraId="0000114D">
                <w:pPr>
                  <w:widowControl w:val="0"/>
                  <w:spacing w:after="0" w:line="231.23263835906982" w:lineRule="auto"/>
                  <w:ind w:left="120.7684326171875" w:right="221.1993408203125" w:hanging="5.179443359375"/>
                  <w:jc w:val="left"/>
                  <w:rPr>
                    <w:del w:author="Thomas Cervone-Richards - NOAA Federal" w:id="288" w:date="2023-07-19T18:15:33Z"/>
                    <w:sz w:val="19.920000076293945"/>
                    <w:szCs w:val="19.920000076293945"/>
                  </w:rPr>
                </w:pPr>
                <w:sdt>
                  <w:sdtPr>
                    <w:tag w:val="goog_rdk_3544"/>
                  </w:sdtPr>
                  <w:sdtContent>
                    <w:del w:author="Thomas Cervone-Richards - NOAA Federal" w:id="288" w:date="2023-07-19T18:15:33Z">
                      <w:r w:rsidDel="00000000" w:rsidR="00000000" w:rsidRPr="00000000">
                        <w:rPr>
                          <w:sz w:val="19.920000076293945"/>
                          <w:szCs w:val="19.920000076293945"/>
                          <w:rtl w:val="0"/>
                        </w:rPr>
                        <w:delText xml:space="preserve">where CATSLO = 6  coincides with a  </w:delText>
                      </w:r>
                    </w:del>
                  </w:sdtContent>
                </w:sdt>
              </w:p>
            </w:sdtContent>
          </w:sdt>
          <w:p w:rsidR="00000000" w:rsidDel="00000000" w:rsidP="00000000" w:rsidRDefault="00000000" w:rsidRPr="00000000" w14:paraId="0000114E">
            <w:pPr>
              <w:widowControl w:val="0"/>
              <w:spacing w:after="0" w:before="2.81005859375" w:line="240" w:lineRule="auto"/>
              <w:ind w:left="121.56494140625" w:firstLine="0"/>
              <w:jc w:val="left"/>
              <w:rPr>
                <w:sz w:val="19.920000076293945"/>
                <w:szCs w:val="19.920000076293945"/>
              </w:rPr>
            </w:pPr>
            <w:sdt>
              <w:sdtPr>
                <w:tag w:val="goog_rdk_3546"/>
              </w:sdtPr>
              <w:sdtContent>
                <w:del w:author="Thomas Cervone-Richards - NOAA Federal" w:id="288" w:date="2023-07-19T18:15:33Z">
                  <w:r w:rsidDel="00000000" w:rsidR="00000000" w:rsidRPr="00000000">
                    <w:rPr>
                      <w:sz w:val="19.920000076293945"/>
                      <w:szCs w:val="19.920000076293945"/>
                      <w:rtl w:val="0"/>
                    </w:rPr>
                    <w:delText xml:space="preserve">COALNE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49"/>
            </w:sdtPr>
            <w:sdtContent>
              <w:p w:rsidR="00000000" w:rsidDel="00000000" w:rsidP="00000000" w:rsidRDefault="00000000" w:rsidRPr="00000000" w14:paraId="0000114F">
                <w:pPr>
                  <w:widowControl w:val="0"/>
                  <w:spacing w:after="0" w:line="240" w:lineRule="auto"/>
                  <w:ind w:left="130.32958984375" w:firstLine="0"/>
                  <w:jc w:val="left"/>
                  <w:rPr>
                    <w:del w:author="Thomas Cervone-Richards - NOAA Federal" w:id="288" w:date="2023-07-19T18:15:33Z"/>
                    <w:sz w:val="19.920000076293945"/>
                    <w:szCs w:val="19.920000076293945"/>
                  </w:rPr>
                </w:pPr>
                <w:sdt>
                  <w:sdtPr>
                    <w:tag w:val="goog_rdk_3548"/>
                  </w:sdtPr>
                  <w:sdtContent>
                    <w:del w:author="Thomas Cervone-Richards - NOAA Federal" w:id="288" w:date="2023-07-19T18:15:33Z">
                      <w:r w:rsidDel="00000000" w:rsidR="00000000" w:rsidRPr="00000000">
                        <w:rPr>
                          <w:sz w:val="19.920000076293945"/>
                          <w:szCs w:val="19.920000076293945"/>
                          <w:rtl w:val="0"/>
                        </w:rPr>
                        <w:delText xml:space="preserve">Remove SLOTOP  </w:delText>
                      </w:r>
                    </w:del>
                  </w:sdtContent>
                </w:sdt>
              </w:p>
            </w:sdtContent>
          </w:sdt>
          <w:sdt>
            <w:sdtPr>
              <w:tag w:val="goog_rdk_3551"/>
            </w:sdtPr>
            <w:sdtContent>
              <w:p w:rsidR="00000000" w:rsidDel="00000000" w:rsidP="00000000" w:rsidRDefault="00000000" w:rsidRPr="00000000" w14:paraId="00001150">
                <w:pPr>
                  <w:widowControl w:val="0"/>
                  <w:spacing w:after="0" w:line="231.23263835906982" w:lineRule="auto"/>
                  <w:ind w:left="115.5889892578125" w:right="169.37744140625" w:firstLine="4.183349609375"/>
                  <w:jc w:val="left"/>
                  <w:rPr>
                    <w:del w:author="Thomas Cervone-Richards - NOAA Federal" w:id="288" w:date="2023-07-19T18:15:33Z"/>
                    <w:sz w:val="19.920000076293945"/>
                    <w:szCs w:val="19.920000076293945"/>
                  </w:rPr>
                </w:pPr>
                <w:sdt>
                  <w:sdtPr>
                    <w:tag w:val="goog_rdk_3550"/>
                  </w:sdtPr>
                  <w:sdtContent>
                    <w:del w:author="Thomas Cervone-Richards - NOAA Federal" w:id="288" w:date="2023-07-19T18:15:33Z">
                      <w:r w:rsidDel="00000000" w:rsidR="00000000" w:rsidRPr="00000000">
                        <w:rPr>
                          <w:sz w:val="19.920000076293945"/>
                          <w:szCs w:val="19.920000076293945"/>
                          <w:rtl w:val="0"/>
                        </w:rPr>
                        <w:delText xml:space="preserve">object. Only COALNE  with CATCOA = 1  </w:delText>
                      </w:r>
                    </w:del>
                  </w:sdtContent>
                </w:sdt>
              </w:p>
            </w:sdtContent>
          </w:sdt>
          <w:p w:rsidR="00000000" w:rsidDel="00000000" w:rsidP="00000000" w:rsidRDefault="00000000" w:rsidRPr="00000000" w14:paraId="00001151">
            <w:pPr>
              <w:widowControl w:val="0"/>
              <w:spacing w:after="0" w:before="2.81005859375" w:line="231.2314224243164" w:lineRule="auto"/>
              <w:ind w:left="124.3536376953125" w:right="302.4432373046875" w:firstLine="1.9921875"/>
              <w:jc w:val="left"/>
              <w:rPr>
                <w:sz w:val="19.920000076293945"/>
                <w:szCs w:val="19.920000076293945"/>
              </w:rPr>
            </w:pPr>
            <w:sdt>
              <w:sdtPr>
                <w:tag w:val="goog_rdk_3552"/>
              </w:sdtPr>
              <w:sdtContent>
                <w:del w:author="Thomas Cervone-Richards - NOAA Federal" w:id="288" w:date="2023-07-19T18:15:33Z">
                  <w:r w:rsidDel="00000000" w:rsidR="00000000" w:rsidRPr="00000000">
                    <w:rPr>
                      <w:sz w:val="19.920000076293945"/>
                      <w:szCs w:val="19.920000076293945"/>
                      <w:rtl w:val="0"/>
                    </w:rPr>
                    <w:delText xml:space="preserve">(steep coast) should  be encoded.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2">
            <w:pPr>
              <w:widowControl w:val="0"/>
              <w:spacing w:after="0" w:line="240" w:lineRule="auto"/>
              <w:ind w:left="117.779541015625" w:firstLine="0"/>
              <w:jc w:val="left"/>
              <w:rPr>
                <w:sz w:val="19.920000076293945"/>
                <w:szCs w:val="19.920000076293945"/>
              </w:rPr>
            </w:pPr>
            <w:sdt>
              <w:sdtPr>
                <w:tag w:val="goog_rdk_3554"/>
              </w:sdtPr>
              <w:sdtContent>
                <w:del w:author="Thomas Cervone-Richards - NOAA Federal" w:id="288" w:date="2023-07-19T18:15:33Z">
                  <w:r w:rsidDel="00000000" w:rsidR="00000000" w:rsidRPr="00000000">
                    <w:rPr>
                      <w:sz w:val="19.920000076293945"/>
                      <w:szCs w:val="19.920000076293945"/>
                      <w:rtl w:val="0"/>
                    </w:rPr>
                    <w:delText xml:space="preserve">4.7.5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3">
            <w:pPr>
              <w:widowControl w:val="0"/>
              <w:spacing w:after="0" w:line="240" w:lineRule="auto"/>
              <w:jc w:val="center"/>
              <w:rPr>
                <w:sz w:val="19.920000076293945"/>
                <w:szCs w:val="19.920000076293945"/>
              </w:rPr>
            </w:pPr>
            <w:sdt>
              <w:sdtPr>
                <w:tag w:val="goog_rdk_3556"/>
              </w:sdtPr>
              <w:sdtContent>
                <w:del w:author="Thomas Cervone-Richards - NOAA Federal" w:id="288" w:date="2023-07-19T18:15:3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4">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5">
            <w:pPr>
              <w:widowControl w:val="0"/>
              <w:spacing w:after="0" w:line="240" w:lineRule="auto"/>
              <w:jc w:val="center"/>
              <w:rPr>
                <w:strike w:val="1"/>
                <w:sz w:val="19.920000076293945"/>
                <w:szCs w:val="19.920000076293945"/>
              </w:rPr>
            </w:pPr>
            <w:sdt>
              <w:sdtPr>
                <w:tag w:val="goog_rdk_3558"/>
              </w:sdtPr>
              <w:sdtContent>
                <w:del w:author="Thomas Cervone-Richards - NOAA Federal" w:id="289" w:date="2023-07-19T18:15:38Z">
                  <w:r w:rsidDel="00000000" w:rsidR="00000000" w:rsidRPr="00000000">
                    <w:rPr>
                      <w:strike w:val="1"/>
                      <w:sz w:val="19.920000076293945"/>
                      <w:szCs w:val="19.920000076293945"/>
                      <w:rtl w:val="0"/>
                    </w:rPr>
                    <w:delText xml:space="preserve">1596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6">
            <w:pPr>
              <w:widowControl w:val="0"/>
              <w:spacing w:after="0" w:line="240" w:lineRule="auto"/>
              <w:ind w:left="134.31365966796875" w:firstLine="0"/>
              <w:jc w:val="left"/>
              <w:rPr>
                <w:i w:val="1"/>
                <w:sz w:val="19.920000076293945"/>
                <w:szCs w:val="19.920000076293945"/>
              </w:rPr>
            </w:pPr>
            <w:sdt>
              <w:sdtPr>
                <w:tag w:val="goog_rdk_3560"/>
              </w:sdtPr>
              <w:sdtContent>
                <w:del w:author="Thomas Cervone-Richards - NOAA Federal" w:id="289" w:date="2023-07-19T18:15:3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B">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5C">
            <w:pPr>
              <w:widowControl w:val="0"/>
              <w:spacing w:after="0" w:line="240" w:lineRule="auto"/>
              <w:jc w:val="center"/>
              <w:rPr>
                <w:sz w:val="19.920000076293945"/>
                <w:szCs w:val="19.920000076293945"/>
              </w:rPr>
            </w:pPr>
            <w:sdt>
              <w:sdtPr>
                <w:tag w:val="goog_rdk_3562"/>
              </w:sdtPr>
              <w:sdtContent>
                <w:del w:author="Thomas Cervone-Richards - NOAA Federal" w:id="290" w:date="2023-07-19T18:15:41Z">
                  <w:r w:rsidDel="00000000" w:rsidR="00000000" w:rsidRPr="00000000">
                    <w:rPr>
                      <w:sz w:val="19.920000076293945"/>
                      <w:szCs w:val="19.920000076293945"/>
                      <w:rtl w:val="0"/>
                    </w:rPr>
                    <w:delText xml:space="preserve">1597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D">
            <w:pPr>
              <w:widowControl w:val="0"/>
              <w:spacing w:after="0" w:line="231.23263835906982" w:lineRule="auto"/>
              <w:ind w:left="119.77203369140625" w:right="260.53436279296875" w:firstLine="10.159149169921875"/>
              <w:jc w:val="left"/>
              <w:rPr>
                <w:sz w:val="19.920000076293945"/>
                <w:szCs w:val="19.920000076293945"/>
              </w:rPr>
            </w:pPr>
            <w:sdt>
              <w:sdtPr>
                <w:tag w:val="goog_rdk_3564"/>
              </w:sdtPr>
              <w:sdtContent>
                <w:del w:author="Thomas Cervone-Richards - NOAA Federal" w:id="290" w:date="2023-07-19T18:15:41Z">
                  <w:r w:rsidDel="00000000" w:rsidR="00000000" w:rsidRPr="00000000">
                    <w:rPr>
                      <w:sz w:val="19.920000076293945"/>
                      <w:szCs w:val="19.920000076293945"/>
                      <w:rtl w:val="0"/>
                    </w:rPr>
                    <w:delText xml:space="preserve">For each RIVERS feature  object which EQUALS a  SEAARE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67"/>
            </w:sdtPr>
            <w:sdtContent>
              <w:p w:rsidR="00000000" w:rsidDel="00000000" w:rsidP="00000000" w:rsidRDefault="00000000" w:rsidRPr="00000000" w14:paraId="0000115E">
                <w:pPr>
                  <w:widowControl w:val="0"/>
                  <w:spacing w:after="0" w:line="240" w:lineRule="auto"/>
                  <w:ind w:left="130.32989501953125" w:firstLine="0"/>
                  <w:jc w:val="left"/>
                  <w:rPr>
                    <w:del w:author="Thomas Cervone-Richards - NOAA Federal" w:id="290" w:date="2023-07-19T18:15:41Z"/>
                    <w:sz w:val="19.920000076293945"/>
                    <w:szCs w:val="19.920000076293945"/>
                  </w:rPr>
                </w:pPr>
                <w:sdt>
                  <w:sdtPr>
                    <w:tag w:val="goog_rdk_3566"/>
                  </w:sdtPr>
                  <w:sdtContent>
                    <w:del w:author="Thomas Cervone-Richards - NOAA Federal" w:id="290" w:date="2023-07-19T18:15:41Z">
                      <w:r w:rsidDel="00000000" w:rsidR="00000000" w:rsidRPr="00000000">
                        <w:rPr>
                          <w:sz w:val="19.920000076293945"/>
                          <w:szCs w:val="19.920000076293945"/>
                          <w:rtl w:val="0"/>
                        </w:rPr>
                        <w:delText xml:space="preserve">RIVERS object  </w:delText>
                      </w:r>
                    </w:del>
                  </w:sdtContent>
                </w:sdt>
              </w:p>
            </w:sdtContent>
          </w:sdt>
          <w:p w:rsidR="00000000" w:rsidDel="00000000" w:rsidP="00000000" w:rsidRDefault="00000000" w:rsidRPr="00000000" w14:paraId="0000115F">
            <w:pPr>
              <w:widowControl w:val="0"/>
              <w:spacing w:after="0" w:line="231.23263835906982" w:lineRule="auto"/>
              <w:ind w:left="119.7723388671875" w:right="336.7523193359375" w:firstLine="0.99609375"/>
              <w:jc w:val="left"/>
              <w:rPr>
                <w:sz w:val="19.920000076293945"/>
                <w:szCs w:val="19.920000076293945"/>
              </w:rPr>
            </w:pPr>
            <w:sdt>
              <w:sdtPr>
                <w:tag w:val="goog_rdk_3568"/>
              </w:sdtPr>
              <w:sdtContent>
                <w:del w:author="Thomas Cervone-Richards - NOAA Federal" w:id="290" w:date="2023-07-19T18:15:41Z">
                  <w:r w:rsidDel="00000000" w:rsidR="00000000" w:rsidRPr="00000000">
                    <w:rPr>
                      <w:sz w:val="19.920000076293945"/>
                      <w:szCs w:val="19.920000076293945"/>
                      <w:rtl w:val="0"/>
                    </w:rPr>
                    <w:delText xml:space="preserve">equals a SEAARE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71"/>
            </w:sdtPr>
            <w:sdtContent>
              <w:p w:rsidR="00000000" w:rsidDel="00000000" w:rsidP="00000000" w:rsidRDefault="00000000" w:rsidRPr="00000000" w14:paraId="00001160">
                <w:pPr>
                  <w:widowControl w:val="0"/>
                  <w:spacing w:after="0" w:line="240" w:lineRule="auto"/>
                  <w:ind w:left="115.5889892578125" w:firstLine="0"/>
                  <w:jc w:val="left"/>
                  <w:rPr>
                    <w:del w:author="Thomas Cervone-Richards - NOAA Federal" w:id="290" w:date="2023-07-19T18:15:41Z"/>
                    <w:sz w:val="19.920000076293945"/>
                    <w:szCs w:val="19.920000076293945"/>
                  </w:rPr>
                </w:pPr>
                <w:sdt>
                  <w:sdtPr>
                    <w:tag w:val="goog_rdk_3570"/>
                  </w:sdtPr>
                  <w:sdtContent>
                    <w:del w:author="Thomas Cervone-Richards - NOAA Federal" w:id="290" w:date="2023-07-19T18:15:41Z">
                      <w:r w:rsidDel="00000000" w:rsidR="00000000" w:rsidRPr="00000000">
                        <w:rPr>
                          <w:sz w:val="19.920000076293945"/>
                          <w:szCs w:val="19.920000076293945"/>
                          <w:rtl w:val="0"/>
                        </w:rPr>
                        <w:delText xml:space="preserve">Amend SEAARE  </w:delText>
                      </w:r>
                    </w:del>
                  </w:sdtContent>
                </w:sdt>
              </w:p>
            </w:sdtContent>
          </w:sdt>
          <w:p w:rsidR="00000000" w:rsidDel="00000000" w:rsidP="00000000" w:rsidRDefault="00000000" w:rsidRPr="00000000" w14:paraId="00001161">
            <w:pPr>
              <w:widowControl w:val="0"/>
              <w:spacing w:after="0" w:line="240" w:lineRule="auto"/>
              <w:ind w:left="119.7723388671875" w:firstLine="0"/>
              <w:jc w:val="left"/>
              <w:rPr>
                <w:sz w:val="19.920000076293945"/>
                <w:szCs w:val="19.920000076293945"/>
              </w:rPr>
            </w:pPr>
            <w:sdt>
              <w:sdtPr>
                <w:tag w:val="goog_rdk_3572"/>
              </w:sdtPr>
              <w:sdtContent>
                <w:del w:author="Thomas Cervone-Richards - NOAA Federal" w:id="290" w:date="2023-07-19T18:15:41Z">
                  <w:r w:rsidDel="00000000" w:rsidR="00000000" w:rsidRPr="00000000">
                    <w:rPr>
                      <w:sz w:val="19.920000076293945"/>
                      <w:szCs w:val="19.920000076293945"/>
                      <w:rtl w:val="0"/>
                    </w:rPr>
                    <w:delText xml:space="preserve">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2">
            <w:pPr>
              <w:widowControl w:val="0"/>
              <w:spacing w:after="0" w:line="240" w:lineRule="auto"/>
              <w:ind w:left="117.779541015625" w:firstLine="0"/>
              <w:jc w:val="left"/>
              <w:rPr>
                <w:sz w:val="19.920000076293945"/>
                <w:szCs w:val="19.920000076293945"/>
              </w:rPr>
            </w:pPr>
            <w:sdt>
              <w:sdtPr>
                <w:tag w:val="goog_rdk_3574"/>
              </w:sdtPr>
              <w:sdtContent>
                <w:del w:author="Thomas Cervone-Richards - NOAA Federal" w:id="290" w:date="2023-07-19T18:15:41Z">
                  <w:r w:rsidDel="00000000" w:rsidR="00000000" w:rsidRPr="00000000">
                    <w:rPr>
                      <w:sz w:val="19.920000076293945"/>
                      <w:szCs w:val="19.920000076293945"/>
                      <w:rtl w:val="0"/>
                    </w:rPr>
                    <w:delText xml:space="preserve">4.7.6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3">
            <w:pPr>
              <w:widowControl w:val="0"/>
              <w:spacing w:after="0" w:line="240" w:lineRule="auto"/>
              <w:jc w:val="center"/>
              <w:rPr>
                <w:sz w:val="19.920000076293945"/>
                <w:szCs w:val="19.920000076293945"/>
              </w:rPr>
            </w:pPr>
            <w:sdt>
              <w:sdtPr>
                <w:tag w:val="goog_rdk_3576"/>
              </w:sdtPr>
              <w:sdtContent>
                <w:del w:author="Thomas Cervone-Richards - NOAA Federal" w:id="290" w:date="2023-07-19T18:15:4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4">
            <w:pPr>
              <w:widowControl w:val="0"/>
              <w:spacing w:after="0" w:line="240" w:lineRule="auto"/>
              <w:jc w:val="center"/>
              <w:rPr>
                <w:sz w:val="19.920000076293945"/>
                <w:szCs w:val="19.920000076293945"/>
              </w:rPr>
            </w:pPr>
            <w:r w:rsidDel="00000000" w:rsidR="00000000" w:rsidRPr="00000000">
              <w:rPr>
                <w:rtl w:val="0"/>
              </w:rPr>
            </w:r>
          </w:p>
        </w:tc>
      </w:tr>
      <w:tr>
        <w:trPr>
          <w:cantSplit w:val="0"/>
          <w:trHeight w:val="69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5">
            <w:pPr>
              <w:widowControl w:val="0"/>
              <w:spacing w:after="0" w:line="240" w:lineRule="auto"/>
              <w:jc w:val="center"/>
              <w:rPr>
                <w:sz w:val="19.920000076293945"/>
                <w:szCs w:val="19.920000076293945"/>
              </w:rPr>
            </w:pPr>
            <w:sdt>
              <w:sdtPr>
                <w:tag w:val="goog_rdk_3578"/>
              </w:sdtPr>
              <w:sdtContent>
                <w:del w:author="Thomas Cervone-Richards - NOAA Federal" w:id="291" w:date="2023-07-19T18:15:46Z">
                  <w:r w:rsidDel="00000000" w:rsidR="00000000" w:rsidRPr="00000000">
                    <w:rPr>
                      <w:sz w:val="19.920000076293945"/>
                      <w:szCs w:val="19.920000076293945"/>
                      <w:rtl w:val="0"/>
                    </w:rPr>
                    <w:delText xml:space="preserve">1598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6">
            <w:pPr>
              <w:widowControl w:val="0"/>
              <w:spacing w:after="0" w:line="231.23205184936523" w:lineRule="auto"/>
              <w:ind w:left="119.77203369140625" w:right="261.03515625" w:firstLine="10.159149169921875"/>
              <w:jc w:val="left"/>
              <w:rPr>
                <w:sz w:val="19.920000076293945"/>
                <w:szCs w:val="19.920000076293945"/>
              </w:rPr>
            </w:pPr>
            <w:sdt>
              <w:sdtPr>
                <w:tag w:val="goog_rdk_3580"/>
              </w:sdtPr>
              <w:sdtContent>
                <w:del w:author="Thomas Cervone-Richards - NOAA Federal" w:id="291" w:date="2023-07-19T18:15:46Z">
                  <w:r w:rsidDel="00000000" w:rsidR="00000000" w:rsidRPr="00000000">
                    <w:rPr>
                      <w:sz w:val="19.920000076293945"/>
                      <w:szCs w:val="19.920000076293945"/>
                      <w:rtl w:val="0"/>
                    </w:rPr>
                    <w:delText xml:space="preserve">For each RAPIDS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7">
            <w:pPr>
              <w:widowControl w:val="0"/>
              <w:spacing w:after="0" w:line="231.23205184936523" w:lineRule="auto"/>
              <w:ind w:left="115.5889892578125" w:right="188.7298583984375" w:firstLine="14.3426513671875"/>
              <w:jc w:val="left"/>
              <w:rPr>
                <w:sz w:val="19.920000076293945"/>
                <w:szCs w:val="19.920000076293945"/>
              </w:rPr>
            </w:pPr>
            <w:sdt>
              <w:sdtPr>
                <w:tag w:val="goog_rdk_3582"/>
              </w:sdtPr>
              <w:sdtContent>
                <w:del w:author="Thomas Cervone-Richards - NOAA Federal" w:id="291" w:date="2023-07-19T18:15:46Z">
                  <w:r w:rsidDel="00000000" w:rsidR="00000000" w:rsidRPr="00000000">
                    <w:rPr>
                      <w:sz w:val="19.920000076293945"/>
                      <w:szCs w:val="19.920000076293945"/>
                      <w:rtl w:val="0"/>
                    </w:rPr>
                    <w:delText xml:space="preserve">Prohibited attribute  VERACC populated  for a RAPIDS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85"/>
            </w:sdtPr>
            <w:sdtContent>
              <w:p w:rsidR="00000000" w:rsidDel="00000000" w:rsidP="00000000" w:rsidRDefault="00000000" w:rsidRPr="00000000" w14:paraId="00001168">
                <w:pPr>
                  <w:widowControl w:val="0"/>
                  <w:spacing w:after="0" w:line="240" w:lineRule="auto"/>
                  <w:ind w:left="130.32958984375" w:firstLine="0"/>
                  <w:jc w:val="left"/>
                  <w:rPr>
                    <w:del w:author="Thomas Cervone-Richards - NOAA Federal" w:id="291" w:date="2023-07-19T18:15:46Z"/>
                    <w:sz w:val="19.920000076293945"/>
                    <w:szCs w:val="19.920000076293945"/>
                  </w:rPr>
                </w:pPr>
                <w:sdt>
                  <w:sdtPr>
                    <w:tag w:val="goog_rdk_3584"/>
                  </w:sdtPr>
                  <w:sdtContent>
                    <w:del w:author="Thomas Cervone-Richards - NOAA Federal" w:id="291" w:date="2023-07-19T18:15:46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169">
            <w:pPr>
              <w:widowControl w:val="0"/>
              <w:spacing w:after="0" w:line="240" w:lineRule="auto"/>
              <w:ind w:left="115.5889892578125" w:firstLine="0"/>
              <w:jc w:val="left"/>
              <w:rPr>
                <w:sz w:val="19.920000076293945"/>
                <w:szCs w:val="19.920000076293945"/>
              </w:rPr>
            </w:pPr>
            <w:sdt>
              <w:sdtPr>
                <w:tag w:val="goog_rdk_3586"/>
              </w:sdtPr>
              <w:sdtContent>
                <w:del w:author="Thomas Cervone-Richards - NOAA Federal" w:id="291" w:date="2023-07-19T18:15:46Z">
                  <w:r w:rsidDel="00000000" w:rsidR="00000000" w:rsidRPr="00000000">
                    <w:rPr>
                      <w:sz w:val="19.920000076293945"/>
                      <w:szCs w:val="19.920000076293945"/>
                      <w:rtl w:val="0"/>
                    </w:rPr>
                    <w:delText xml:space="preserve">from RAPIDS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A">
            <w:pPr>
              <w:widowControl w:val="0"/>
              <w:spacing w:after="0" w:line="240" w:lineRule="auto"/>
              <w:ind w:left="117.779541015625" w:firstLine="0"/>
              <w:jc w:val="left"/>
              <w:rPr>
                <w:sz w:val="19.920000076293945"/>
                <w:szCs w:val="19.920000076293945"/>
              </w:rPr>
            </w:pPr>
            <w:sdt>
              <w:sdtPr>
                <w:tag w:val="goog_rdk_3588"/>
              </w:sdtPr>
              <w:sdtContent>
                <w:del w:author="Thomas Cervone-Richards - NOAA Federal" w:id="291" w:date="2023-07-19T18:15:46Z">
                  <w:r w:rsidDel="00000000" w:rsidR="00000000" w:rsidRPr="00000000">
                    <w:rPr>
                      <w:sz w:val="19.920000076293945"/>
                      <w:szCs w:val="19.920000076293945"/>
                      <w:rtl w:val="0"/>
                    </w:rPr>
                    <w:delText xml:space="preserve">4.7.7.1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B">
            <w:pPr>
              <w:widowControl w:val="0"/>
              <w:spacing w:after="0" w:line="240" w:lineRule="auto"/>
              <w:jc w:val="center"/>
              <w:rPr>
                <w:sz w:val="19.920000076293945"/>
                <w:szCs w:val="19.920000076293945"/>
              </w:rPr>
            </w:pPr>
            <w:sdt>
              <w:sdtPr>
                <w:tag w:val="goog_rdk_3590"/>
              </w:sdtPr>
              <w:sdtContent>
                <w:del w:author="Thomas Cervone-Richards - NOAA Federal" w:id="291" w:date="2023-07-19T18:15:4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C">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6D">
            <w:pPr>
              <w:widowControl w:val="0"/>
              <w:spacing w:after="0" w:line="240" w:lineRule="auto"/>
              <w:jc w:val="center"/>
              <w:rPr>
                <w:sz w:val="19.920000076293945"/>
                <w:szCs w:val="19.920000076293945"/>
              </w:rPr>
            </w:pPr>
            <w:sdt>
              <w:sdtPr>
                <w:tag w:val="goog_rdk_3592"/>
              </w:sdtPr>
              <w:sdtContent>
                <w:del w:author="Thomas Cervone-Richards - NOAA Federal" w:id="292" w:date="2023-07-19T18:16:04Z">
                  <w:r w:rsidDel="00000000" w:rsidR="00000000" w:rsidRPr="00000000">
                    <w:rPr>
                      <w:sz w:val="19.920000076293945"/>
                      <w:szCs w:val="19.920000076293945"/>
                      <w:rtl w:val="0"/>
                    </w:rPr>
                    <w:delText xml:space="preserve">1599a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595"/>
            </w:sdtPr>
            <w:sdtContent>
              <w:p w:rsidR="00000000" w:rsidDel="00000000" w:rsidP="00000000" w:rsidRDefault="00000000" w:rsidRPr="00000000" w14:paraId="0000116E">
                <w:pPr>
                  <w:widowControl w:val="0"/>
                  <w:spacing w:after="0" w:line="240" w:lineRule="auto"/>
                  <w:ind w:left="129.93118286132812" w:firstLine="0"/>
                  <w:jc w:val="left"/>
                  <w:rPr>
                    <w:del w:author="Thomas Cervone-Richards - NOAA Federal" w:id="292" w:date="2023-07-19T18:16:04Z"/>
                    <w:sz w:val="19.920000076293945"/>
                    <w:szCs w:val="19.920000076293945"/>
                  </w:rPr>
                </w:pPr>
                <w:sdt>
                  <w:sdtPr>
                    <w:tag w:val="goog_rdk_3594"/>
                  </w:sdtPr>
                  <w:sdtContent>
                    <w:del w:author="Thomas Cervone-Richards - NOAA Federal" w:id="292" w:date="2023-07-19T18:16:04Z">
                      <w:r w:rsidDel="00000000" w:rsidR="00000000" w:rsidRPr="00000000">
                        <w:rPr>
                          <w:sz w:val="19.920000076293945"/>
                          <w:szCs w:val="19.920000076293945"/>
                          <w:rtl w:val="0"/>
                        </w:rPr>
                        <w:delText xml:space="preserve">For each RAPIDS or  </w:delText>
                      </w:r>
                    </w:del>
                  </w:sdtContent>
                </w:sdt>
              </w:p>
            </w:sdtContent>
          </w:sdt>
          <w:p w:rsidR="00000000" w:rsidDel="00000000" w:rsidP="00000000" w:rsidRDefault="00000000" w:rsidRPr="00000000" w14:paraId="0000116F">
            <w:pPr>
              <w:widowControl w:val="0"/>
              <w:spacing w:after="0" w:line="231.23205184936523" w:lineRule="auto"/>
              <w:ind w:left="115.58883666992188" w:right="59.444580078125" w:firstLine="0.398406982421875"/>
              <w:jc w:val="left"/>
              <w:rPr>
                <w:sz w:val="19.920000076293945"/>
                <w:szCs w:val="19.920000076293945"/>
              </w:rPr>
            </w:pPr>
            <w:sdt>
              <w:sdtPr>
                <w:tag w:val="goog_rdk_3596"/>
              </w:sdtPr>
              <w:sdtContent>
                <w:del w:author="Thomas Cervone-Richards - NOAA Federal" w:id="292" w:date="2023-07-19T18:16:04Z">
                  <w:r w:rsidDel="00000000" w:rsidR="00000000" w:rsidRPr="00000000">
                    <w:rPr>
                      <w:sz w:val="19.920000076293945"/>
                      <w:szCs w:val="19.920000076293945"/>
                      <w:rtl w:val="0"/>
                    </w:rPr>
                    <w:delText xml:space="preserve">WATFAL feature object  which is not COVERED_BY  a RIVERS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0">
            <w:pPr>
              <w:widowControl w:val="0"/>
              <w:spacing w:after="0" w:line="230.42937755584717" w:lineRule="auto"/>
              <w:ind w:left="115.5889892578125" w:right="113.2330322265625" w:firstLine="14.74090576171875"/>
              <w:jc w:val="left"/>
              <w:rPr>
                <w:sz w:val="19.920000076293945"/>
                <w:szCs w:val="19.920000076293945"/>
              </w:rPr>
            </w:pPr>
            <w:sdt>
              <w:sdtPr>
                <w:tag w:val="goog_rdk_3598"/>
              </w:sdtPr>
              <w:sdtContent>
                <w:del w:author="Thomas Cervone-Richards - NOAA Federal" w:id="292" w:date="2023-07-19T18:16:04Z">
                  <w:r w:rsidDel="00000000" w:rsidR="00000000" w:rsidRPr="00000000">
                    <w:rPr>
                      <w:sz w:val="19.920000076293945"/>
                      <w:szCs w:val="19.920000076293945"/>
                      <w:rtl w:val="0"/>
                    </w:rPr>
                    <w:delText xml:space="preserve">RAPIDS or WATFAL  object not within or  touching a RIVERS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1">
            <w:pPr>
              <w:widowControl w:val="0"/>
              <w:spacing w:after="0" w:line="230.42937755584717" w:lineRule="auto"/>
              <w:ind w:left="115.5889892578125" w:right="80.335693359375" w:firstLine="14.3426513671875"/>
              <w:jc w:val="left"/>
              <w:rPr>
                <w:sz w:val="19.920000076293945"/>
                <w:szCs w:val="19.920000076293945"/>
              </w:rPr>
            </w:pPr>
            <w:sdt>
              <w:sdtPr>
                <w:tag w:val="goog_rdk_3600"/>
              </w:sdtPr>
              <w:sdtContent>
                <w:del w:author="Thomas Cervone-Richards - NOAA Federal" w:id="292" w:date="2023-07-19T18:16:04Z">
                  <w:r w:rsidDel="00000000" w:rsidR="00000000" w:rsidRPr="00000000">
                    <w:rPr>
                      <w:sz w:val="19.920000076293945"/>
                      <w:szCs w:val="19.920000076293945"/>
                      <w:rtl w:val="0"/>
                    </w:rPr>
                    <w:delText xml:space="preserve">Ensure RAPIDS object  or WATFAL object is  within or touching a  RIVERS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03"/>
            </w:sdtPr>
            <w:sdtContent>
              <w:p w:rsidR="00000000" w:rsidDel="00000000" w:rsidP="00000000" w:rsidRDefault="00000000" w:rsidRPr="00000000" w14:paraId="00001172">
                <w:pPr>
                  <w:widowControl w:val="0"/>
                  <w:spacing w:after="0" w:line="240" w:lineRule="auto"/>
                  <w:ind w:left="117.779541015625" w:firstLine="0"/>
                  <w:jc w:val="left"/>
                  <w:rPr>
                    <w:del w:author="Thomas Cervone-Richards - NOAA Federal" w:id="292" w:date="2023-07-19T18:16:04Z"/>
                    <w:sz w:val="19.920000076293945"/>
                    <w:szCs w:val="19.920000076293945"/>
                  </w:rPr>
                </w:pPr>
                <w:sdt>
                  <w:sdtPr>
                    <w:tag w:val="goog_rdk_3602"/>
                  </w:sdtPr>
                  <w:sdtContent>
                    <w:del w:author="Thomas Cervone-Richards - NOAA Federal" w:id="292" w:date="2023-07-19T18:16:04Z">
                      <w:r w:rsidDel="00000000" w:rsidR="00000000" w:rsidRPr="00000000">
                        <w:rPr>
                          <w:sz w:val="19.920000076293945"/>
                          <w:szCs w:val="19.920000076293945"/>
                          <w:rtl w:val="0"/>
                        </w:rPr>
                        <w:delText xml:space="preserve">4.7.7.1 and  </w:delText>
                      </w:r>
                    </w:del>
                  </w:sdtContent>
                </w:sdt>
              </w:p>
            </w:sdtContent>
          </w:sdt>
          <w:p w:rsidR="00000000" w:rsidDel="00000000" w:rsidP="00000000" w:rsidRDefault="00000000" w:rsidRPr="00000000" w14:paraId="00001173">
            <w:pPr>
              <w:widowControl w:val="0"/>
              <w:spacing w:after="0" w:line="240" w:lineRule="auto"/>
              <w:ind w:left="117.779541015625" w:firstLine="0"/>
              <w:jc w:val="left"/>
              <w:rPr>
                <w:sz w:val="19.920000076293945"/>
                <w:szCs w:val="19.920000076293945"/>
              </w:rPr>
            </w:pPr>
            <w:sdt>
              <w:sdtPr>
                <w:tag w:val="goog_rdk_3604"/>
              </w:sdtPr>
              <w:sdtContent>
                <w:del w:author="Thomas Cervone-Richards - NOAA Federal" w:id="292" w:date="2023-07-19T18:16:04Z">
                  <w:r w:rsidDel="00000000" w:rsidR="00000000" w:rsidRPr="00000000">
                    <w:rPr>
                      <w:sz w:val="19.920000076293945"/>
                      <w:szCs w:val="19.920000076293945"/>
                      <w:rtl w:val="0"/>
                    </w:rPr>
                    <w:delText xml:space="preserve">4.7.7.2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4">
            <w:pPr>
              <w:widowControl w:val="0"/>
              <w:spacing w:after="0" w:line="240" w:lineRule="auto"/>
              <w:jc w:val="center"/>
              <w:rPr>
                <w:sz w:val="19.920000076293945"/>
                <w:szCs w:val="19.920000076293945"/>
              </w:rPr>
            </w:pPr>
            <w:sdt>
              <w:sdtPr>
                <w:tag w:val="goog_rdk_3606"/>
              </w:sdtPr>
              <w:sdtContent>
                <w:del w:author="Thomas Cervone-Richards - NOAA Federal" w:id="292" w:date="2023-07-19T18:16:04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5">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76">
            <w:pPr>
              <w:widowControl w:val="0"/>
              <w:spacing w:after="0" w:line="240" w:lineRule="auto"/>
              <w:jc w:val="center"/>
              <w:rPr>
                <w:sz w:val="19.920000076293945"/>
                <w:szCs w:val="19.920000076293945"/>
              </w:rPr>
            </w:pPr>
            <w:sdt>
              <w:sdtPr>
                <w:tag w:val="goog_rdk_3608"/>
              </w:sdtPr>
              <w:sdtContent>
                <w:del w:author="Thomas Cervone-Richards - NOAA Federal" w:id="292" w:date="2023-07-19T18:16:04Z">
                  <w:r w:rsidDel="00000000" w:rsidR="00000000" w:rsidRPr="00000000">
                    <w:rPr>
                      <w:sz w:val="19.920000076293945"/>
                      <w:szCs w:val="19.920000076293945"/>
                      <w:rtl w:val="0"/>
                    </w:rPr>
                    <w:delText xml:space="preserve">1599b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11"/>
            </w:sdtPr>
            <w:sdtContent>
              <w:p w:rsidR="00000000" w:rsidDel="00000000" w:rsidP="00000000" w:rsidRDefault="00000000" w:rsidRPr="00000000" w14:paraId="00001177">
                <w:pPr>
                  <w:widowControl w:val="0"/>
                  <w:spacing w:after="0" w:line="240" w:lineRule="auto"/>
                  <w:ind w:left="129.93118286132812" w:firstLine="0"/>
                  <w:jc w:val="left"/>
                  <w:rPr>
                    <w:del w:author="Thomas Cervone-Richards - NOAA Federal" w:id="292" w:date="2023-07-19T18:16:04Z"/>
                    <w:sz w:val="19.920000076293945"/>
                    <w:szCs w:val="19.920000076293945"/>
                  </w:rPr>
                </w:pPr>
                <w:sdt>
                  <w:sdtPr>
                    <w:tag w:val="goog_rdk_3610"/>
                  </w:sdtPr>
                  <w:sdtContent>
                    <w:del w:author="Thomas Cervone-Richards - NOAA Federal" w:id="292" w:date="2023-07-19T18:16:04Z">
                      <w:r w:rsidDel="00000000" w:rsidR="00000000" w:rsidRPr="00000000">
                        <w:rPr>
                          <w:sz w:val="19.920000076293945"/>
                          <w:szCs w:val="19.920000076293945"/>
                          <w:rtl w:val="0"/>
                        </w:rPr>
                        <w:delText xml:space="preserve">For each RAPIDS or  </w:delText>
                      </w:r>
                    </w:del>
                  </w:sdtContent>
                </w:sdt>
              </w:p>
            </w:sdtContent>
          </w:sdt>
          <w:p w:rsidR="00000000" w:rsidDel="00000000" w:rsidP="00000000" w:rsidRDefault="00000000" w:rsidRPr="00000000" w14:paraId="00001178">
            <w:pPr>
              <w:widowControl w:val="0"/>
              <w:spacing w:after="0" w:line="230.43006420135498" w:lineRule="auto"/>
              <w:ind w:left="115.58883666992188" w:right="59.444580078125" w:firstLine="0.398406982421875"/>
              <w:jc w:val="left"/>
              <w:rPr>
                <w:sz w:val="19.920000076293945"/>
                <w:szCs w:val="19.920000076293945"/>
              </w:rPr>
            </w:pPr>
            <w:sdt>
              <w:sdtPr>
                <w:tag w:val="goog_rdk_3612"/>
              </w:sdtPr>
              <w:sdtContent>
                <w:del w:author="Thomas Cervone-Richards - NOAA Federal" w:id="292" w:date="2023-07-19T18:16:04Z">
                  <w:r w:rsidDel="00000000" w:rsidR="00000000" w:rsidRPr="00000000">
                    <w:rPr>
                      <w:sz w:val="19.920000076293945"/>
                      <w:szCs w:val="19.920000076293945"/>
                      <w:rtl w:val="0"/>
                    </w:rPr>
                    <w:delText xml:space="preserve">WATFAL feature object  which is not COVERED_BY  a LNDARE or UNSARE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15"/>
            </w:sdtPr>
            <w:sdtContent>
              <w:p w:rsidR="00000000" w:rsidDel="00000000" w:rsidP="00000000" w:rsidRDefault="00000000" w:rsidRPr="00000000" w14:paraId="00001179">
                <w:pPr>
                  <w:widowControl w:val="0"/>
                  <w:spacing w:after="0" w:line="231.23263835906982" w:lineRule="auto"/>
                  <w:ind w:left="119.7723388671875" w:right="113.2330322265625" w:firstLine="10.55755615234375"/>
                  <w:jc w:val="left"/>
                  <w:rPr>
                    <w:del w:author="Thomas Cervone-Richards - NOAA Federal" w:id="292" w:date="2023-07-19T18:16:04Z"/>
                    <w:sz w:val="19.920000076293945"/>
                    <w:szCs w:val="19.920000076293945"/>
                  </w:rPr>
                </w:pPr>
                <w:sdt>
                  <w:sdtPr>
                    <w:tag w:val="goog_rdk_3614"/>
                  </w:sdtPr>
                  <w:sdtContent>
                    <w:del w:author="Thomas Cervone-Richards - NOAA Federal" w:id="292" w:date="2023-07-19T18:16:04Z">
                      <w:r w:rsidDel="00000000" w:rsidR="00000000" w:rsidRPr="00000000">
                        <w:rPr>
                          <w:sz w:val="19.920000076293945"/>
                          <w:szCs w:val="19.920000076293945"/>
                          <w:rtl w:val="0"/>
                        </w:rPr>
                        <w:delText xml:space="preserve">RAPIDS or WATFAL  object not within  </w:delText>
                      </w:r>
                    </w:del>
                  </w:sdtContent>
                </w:sdt>
              </w:p>
            </w:sdtContent>
          </w:sdt>
          <w:sdt>
            <w:sdtPr>
              <w:tag w:val="goog_rdk_3617"/>
            </w:sdtPr>
            <w:sdtContent>
              <w:p w:rsidR="00000000" w:rsidDel="00000000" w:rsidP="00000000" w:rsidRDefault="00000000" w:rsidRPr="00000000" w14:paraId="0000117A">
                <w:pPr>
                  <w:widowControl w:val="0"/>
                  <w:spacing w:after="0" w:before="5.211181640625" w:line="240" w:lineRule="auto"/>
                  <w:ind w:left="127.939453125" w:firstLine="0"/>
                  <w:jc w:val="left"/>
                  <w:rPr>
                    <w:del w:author="Thomas Cervone-Richards - NOAA Federal" w:id="292" w:date="2023-07-19T18:16:04Z"/>
                    <w:sz w:val="19.920000076293945"/>
                    <w:szCs w:val="19.920000076293945"/>
                  </w:rPr>
                </w:pPr>
                <w:sdt>
                  <w:sdtPr>
                    <w:tag w:val="goog_rdk_3616"/>
                  </w:sdtPr>
                  <w:sdtContent>
                    <w:del w:author="Thomas Cervone-Richards - NOAA Federal" w:id="292" w:date="2023-07-19T18:16:04Z">
                      <w:r w:rsidDel="00000000" w:rsidR="00000000" w:rsidRPr="00000000">
                        <w:rPr>
                          <w:sz w:val="19.920000076293945"/>
                          <w:szCs w:val="19.920000076293945"/>
                          <w:rtl w:val="0"/>
                        </w:rPr>
                        <w:delText xml:space="preserve">LNDARE or  </w:delText>
                      </w:r>
                    </w:del>
                  </w:sdtContent>
                </w:sdt>
              </w:p>
            </w:sdtContent>
          </w:sdt>
          <w:p w:rsidR="00000000" w:rsidDel="00000000" w:rsidP="00000000" w:rsidRDefault="00000000" w:rsidRPr="00000000" w14:paraId="0000117B">
            <w:pPr>
              <w:widowControl w:val="0"/>
              <w:spacing w:after="0" w:line="240" w:lineRule="auto"/>
              <w:ind w:left="128.5369873046875" w:firstLine="0"/>
              <w:jc w:val="left"/>
              <w:rPr>
                <w:sz w:val="19.920000076293945"/>
                <w:szCs w:val="19.920000076293945"/>
              </w:rPr>
            </w:pPr>
            <w:sdt>
              <w:sdtPr>
                <w:tag w:val="goog_rdk_3618"/>
              </w:sdtPr>
              <w:sdtContent>
                <w:del w:author="Thomas Cervone-Richards - NOAA Federal" w:id="292" w:date="2023-07-19T18:16:04Z">
                  <w:r w:rsidDel="00000000" w:rsidR="00000000" w:rsidRPr="00000000">
                    <w:rPr>
                      <w:sz w:val="19.920000076293945"/>
                      <w:szCs w:val="19.920000076293945"/>
                      <w:rtl w:val="0"/>
                    </w:rPr>
                    <w:delText xml:space="preserve">UNSARE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C">
            <w:pPr>
              <w:widowControl w:val="0"/>
              <w:spacing w:after="0" w:line="230.43004989624023" w:lineRule="auto"/>
              <w:ind w:left="119.7723388671875" w:right="80.335693359375" w:firstLine="10.1593017578125"/>
              <w:jc w:val="left"/>
              <w:rPr>
                <w:sz w:val="19.920000076293945"/>
                <w:szCs w:val="19.920000076293945"/>
              </w:rPr>
            </w:pPr>
            <w:sdt>
              <w:sdtPr>
                <w:tag w:val="goog_rdk_3620"/>
              </w:sdtPr>
              <w:sdtContent>
                <w:del w:author="Thomas Cervone-Richards - NOAA Federal" w:id="292" w:date="2023-07-19T18:16:04Z">
                  <w:r w:rsidDel="00000000" w:rsidR="00000000" w:rsidRPr="00000000">
                    <w:rPr>
                      <w:sz w:val="19.920000076293945"/>
                      <w:szCs w:val="19.920000076293945"/>
                      <w:rtl w:val="0"/>
                    </w:rPr>
                    <w:delText xml:space="preserve">Ensure RAPIDS object  or WATFAL object is  covered by LNDARE  or UNSARE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23"/>
            </w:sdtPr>
            <w:sdtContent>
              <w:p w:rsidR="00000000" w:rsidDel="00000000" w:rsidP="00000000" w:rsidRDefault="00000000" w:rsidRPr="00000000" w14:paraId="0000117D">
                <w:pPr>
                  <w:widowControl w:val="0"/>
                  <w:spacing w:after="0" w:line="240" w:lineRule="auto"/>
                  <w:ind w:left="117.779541015625" w:firstLine="0"/>
                  <w:jc w:val="left"/>
                  <w:rPr>
                    <w:del w:author="Thomas Cervone-Richards - NOAA Federal" w:id="292" w:date="2023-07-19T18:16:04Z"/>
                    <w:sz w:val="19.920000076293945"/>
                    <w:szCs w:val="19.920000076293945"/>
                  </w:rPr>
                </w:pPr>
                <w:sdt>
                  <w:sdtPr>
                    <w:tag w:val="goog_rdk_3622"/>
                  </w:sdtPr>
                  <w:sdtContent>
                    <w:del w:author="Thomas Cervone-Richards - NOAA Federal" w:id="292" w:date="2023-07-19T18:16:04Z">
                      <w:r w:rsidDel="00000000" w:rsidR="00000000" w:rsidRPr="00000000">
                        <w:rPr>
                          <w:sz w:val="19.920000076293945"/>
                          <w:szCs w:val="19.920000076293945"/>
                          <w:rtl w:val="0"/>
                        </w:rPr>
                        <w:delText xml:space="preserve">4.7.7.1 and  </w:delText>
                      </w:r>
                    </w:del>
                  </w:sdtContent>
                </w:sdt>
              </w:p>
            </w:sdtContent>
          </w:sdt>
          <w:p w:rsidR="00000000" w:rsidDel="00000000" w:rsidP="00000000" w:rsidRDefault="00000000" w:rsidRPr="00000000" w14:paraId="0000117E">
            <w:pPr>
              <w:widowControl w:val="0"/>
              <w:spacing w:after="0" w:line="240" w:lineRule="auto"/>
              <w:ind w:left="117.779541015625" w:firstLine="0"/>
              <w:jc w:val="left"/>
              <w:rPr>
                <w:sz w:val="19.920000076293945"/>
                <w:szCs w:val="19.920000076293945"/>
              </w:rPr>
            </w:pPr>
            <w:sdt>
              <w:sdtPr>
                <w:tag w:val="goog_rdk_3624"/>
              </w:sdtPr>
              <w:sdtContent>
                <w:del w:author="Thomas Cervone-Richards - NOAA Federal" w:id="292" w:date="2023-07-19T18:16:04Z">
                  <w:r w:rsidDel="00000000" w:rsidR="00000000" w:rsidRPr="00000000">
                    <w:rPr>
                      <w:sz w:val="19.920000076293945"/>
                      <w:szCs w:val="19.920000076293945"/>
                      <w:rtl w:val="0"/>
                    </w:rPr>
                    <w:delText xml:space="preserve">4.7.7.2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F">
            <w:pPr>
              <w:widowControl w:val="0"/>
              <w:spacing w:after="0" w:line="240" w:lineRule="auto"/>
              <w:jc w:val="center"/>
              <w:rPr>
                <w:sz w:val="19.920000076293945"/>
                <w:szCs w:val="19.920000076293945"/>
              </w:rPr>
            </w:pPr>
            <w:sdt>
              <w:sdtPr>
                <w:tag w:val="goog_rdk_3626"/>
              </w:sdtPr>
              <w:sdtContent>
                <w:del w:author="Thomas Cervone-Richards - NOAA Federal" w:id="292" w:date="2023-07-19T18:16:04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0">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1">
            <w:pPr>
              <w:widowControl w:val="0"/>
              <w:spacing w:after="0" w:line="240" w:lineRule="auto"/>
              <w:jc w:val="center"/>
              <w:rPr>
                <w:sz w:val="19.920000076293945"/>
                <w:szCs w:val="19.920000076293945"/>
              </w:rPr>
            </w:pPr>
            <w:sdt>
              <w:sdtPr>
                <w:tag w:val="goog_rdk_3628"/>
              </w:sdtPr>
              <w:sdtContent>
                <w:del w:author="Thomas Cervone-Richards - NOAA Federal" w:id="292" w:date="2023-07-19T18:16:04Z">
                  <w:r w:rsidDel="00000000" w:rsidR="00000000" w:rsidRPr="00000000">
                    <w:rPr>
                      <w:sz w:val="19.920000076293945"/>
                      <w:szCs w:val="19.920000076293945"/>
                      <w:rtl w:val="0"/>
                    </w:rPr>
                    <w:delText xml:space="preserve">1600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2">
            <w:pPr>
              <w:widowControl w:val="0"/>
              <w:spacing w:after="0" w:line="231.43366813659668" w:lineRule="auto"/>
              <w:ind w:left="119.77203369140625" w:right="193.7054443359375" w:firstLine="10.159149169921875"/>
              <w:jc w:val="left"/>
              <w:rPr>
                <w:sz w:val="19.920000076293945"/>
                <w:szCs w:val="19.920000076293945"/>
              </w:rPr>
            </w:pPr>
            <w:sdt>
              <w:sdtPr>
                <w:tag w:val="goog_rdk_3630"/>
              </w:sdtPr>
              <w:sdtContent>
                <w:del w:author="Thomas Cervone-Richards - NOAA Federal" w:id="292" w:date="2023-07-19T18:16:04Z">
                  <w:r w:rsidDel="00000000" w:rsidR="00000000" w:rsidRPr="00000000">
                    <w:rPr>
                      <w:sz w:val="19.920000076293945"/>
                      <w:szCs w:val="19.920000076293945"/>
                      <w:rtl w:val="0"/>
                    </w:rPr>
                    <w:delText xml:space="preserve">For each WATFAL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33"/>
            </w:sdtPr>
            <w:sdtContent>
              <w:p w:rsidR="00000000" w:rsidDel="00000000" w:rsidP="00000000" w:rsidRDefault="00000000" w:rsidRPr="00000000" w14:paraId="00001183">
                <w:pPr>
                  <w:widowControl w:val="0"/>
                  <w:spacing w:after="0" w:line="231.43366813659668" w:lineRule="auto"/>
                  <w:ind w:left="115.5889892578125" w:right="192.713623046875" w:firstLine="14.3426513671875"/>
                  <w:jc w:val="left"/>
                  <w:rPr>
                    <w:del w:author="Thomas Cervone-Richards - NOAA Federal" w:id="292" w:date="2023-07-19T18:16:04Z"/>
                    <w:sz w:val="19.920000076293945"/>
                    <w:szCs w:val="19.920000076293945"/>
                  </w:rPr>
                </w:pPr>
                <w:sdt>
                  <w:sdtPr>
                    <w:tag w:val="goog_rdk_3632"/>
                  </w:sdtPr>
                  <w:sdtContent>
                    <w:del w:author="Thomas Cervone-Richards - NOAA Federal" w:id="292" w:date="2023-07-19T18:16:04Z">
                      <w:r w:rsidDel="00000000" w:rsidR="00000000" w:rsidRPr="00000000">
                        <w:rPr>
                          <w:sz w:val="19.920000076293945"/>
                          <w:szCs w:val="19.920000076293945"/>
                          <w:rtl w:val="0"/>
                        </w:rPr>
                        <w:delText xml:space="preserve">Prohibited attribute  VERACC populated  for a WATFAL  </w:delText>
                      </w:r>
                    </w:del>
                  </w:sdtContent>
                </w:sdt>
              </w:p>
            </w:sdtContent>
          </w:sdt>
          <w:p w:rsidR="00000000" w:rsidDel="00000000" w:rsidP="00000000" w:rsidRDefault="00000000" w:rsidRPr="00000000" w14:paraId="00001184">
            <w:pPr>
              <w:widowControl w:val="0"/>
              <w:spacing w:after="0" w:before="5.0439453125" w:line="240" w:lineRule="auto"/>
              <w:ind w:left="119.7723388671875" w:firstLine="0"/>
              <w:jc w:val="left"/>
              <w:rPr>
                <w:sz w:val="19.920000076293945"/>
                <w:szCs w:val="19.920000076293945"/>
              </w:rPr>
            </w:pPr>
            <w:sdt>
              <w:sdtPr>
                <w:tag w:val="goog_rdk_3634"/>
              </w:sdtPr>
              <w:sdtContent>
                <w:del w:author="Thomas Cervone-Richards - NOAA Federal" w:id="292" w:date="2023-07-19T18:16:04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37"/>
            </w:sdtPr>
            <w:sdtContent>
              <w:p w:rsidR="00000000" w:rsidDel="00000000" w:rsidP="00000000" w:rsidRDefault="00000000" w:rsidRPr="00000000" w14:paraId="00001185">
                <w:pPr>
                  <w:widowControl w:val="0"/>
                  <w:spacing w:after="0" w:line="240" w:lineRule="auto"/>
                  <w:ind w:left="130.32958984375" w:firstLine="0"/>
                  <w:jc w:val="left"/>
                  <w:rPr>
                    <w:del w:author="Thomas Cervone-Richards - NOAA Federal" w:id="292" w:date="2023-07-19T18:16:04Z"/>
                    <w:sz w:val="19.920000076293945"/>
                    <w:szCs w:val="19.920000076293945"/>
                  </w:rPr>
                </w:pPr>
                <w:sdt>
                  <w:sdtPr>
                    <w:tag w:val="goog_rdk_3636"/>
                  </w:sdtPr>
                  <w:sdtContent>
                    <w:del w:author="Thomas Cervone-Richards - NOAA Federal" w:id="292" w:date="2023-07-19T18:16:04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186">
            <w:pPr>
              <w:widowControl w:val="0"/>
              <w:spacing w:after="0" w:line="240" w:lineRule="auto"/>
              <w:ind w:left="115.5889892578125" w:firstLine="0"/>
              <w:jc w:val="left"/>
              <w:rPr>
                <w:sz w:val="19.920000076293945"/>
                <w:szCs w:val="19.920000076293945"/>
              </w:rPr>
            </w:pPr>
            <w:sdt>
              <w:sdtPr>
                <w:tag w:val="goog_rdk_3638"/>
              </w:sdtPr>
              <w:sdtContent>
                <w:del w:author="Thomas Cervone-Richards - NOAA Federal" w:id="292" w:date="2023-07-19T18:16:04Z">
                  <w:r w:rsidDel="00000000" w:rsidR="00000000" w:rsidRPr="00000000">
                    <w:rPr>
                      <w:sz w:val="19.920000076293945"/>
                      <w:szCs w:val="19.920000076293945"/>
                      <w:rtl w:val="0"/>
                    </w:rPr>
                    <w:delText xml:space="preserve">from WATFAL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7">
            <w:pPr>
              <w:widowControl w:val="0"/>
              <w:spacing w:after="0" w:line="240" w:lineRule="auto"/>
              <w:ind w:left="117.779541015625" w:firstLine="0"/>
              <w:jc w:val="left"/>
              <w:rPr>
                <w:sz w:val="19.920000076293945"/>
                <w:szCs w:val="19.920000076293945"/>
              </w:rPr>
            </w:pPr>
            <w:sdt>
              <w:sdtPr>
                <w:tag w:val="goog_rdk_3640"/>
              </w:sdtPr>
              <w:sdtContent>
                <w:del w:author="Thomas Cervone-Richards - NOAA Federal" w:id="292" w:date="2023-07-19T18:16:04Z">
                  <w:r w:rsidDel="00000000" w:rsidR="00000000" w:rsidRPr="00000000">
                    <w:rPr>
                      <w:sz w:val="19.920000076293945"/>
                      <w:szCs w:val="19.920000076293945"/>
                      <w:rtl w:val="0"/>
                    </w:rPr>
                    <w:delText xml:space="preserve">4.7.7.2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8">
            <w:pPr>
              <w:widowControl w:val="0"/>
              <w:spacing w:after="0" w:line="240" w:lineRule="auto"/>
              <w:jc w:val="center"/>
              <w:rPr>
                <w:sz w:val="19.920000076293945"/>
                <w:szCs w:val="19.920000076293945"/>
              </w:rPr>
            </w:pPr>
            <w:sdt>
              <w:sdtPr>
                <w:tag w:val="goog_rdk_3642"/>
              </w:sdtPr>
              <w:sdtContent>
                <w:del w:author="Thomas Cervone-Richards - NOAA Federal" w:id="292" w:date="2023-07-19T18:16:0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9">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8A">
            <w:pPr>
              <w:widowControl w:val="0"/>
              <w:spacing w:after="0" w:line="240" w:lineRule="auto"/>
              <w:jc w:val="center"/>
              <w:rPr>
                <w:sz w:val="19.920000076293945"/>
                <w:szCs w:val="19.920000076293945"/>
              </w:rPr>
            </w:pPr>
            <w:sdt>
              <w:sdtPr>
                <w:tag w:val="goog_rdk_3644"/>
              </w:sdtPr>
              <w:sdtContent>
                <w:del w:author="Thomas Cervone-Richards - NOAA Federal" w:id="292" w:date="2023-07-19T18:16:04Z">
                  <w:r w:rsidDel="00000000" w:rsidR="00000000" w:rsidRPr="00000000">
                    <w:rPr>
                      <w:sz w:val="19.920000076293945"/>
                      <w:szCs w:val="19.920000076293945"/>
                      <w:rtl w:val="0"/>
                    </w:rPr>
                    <w:delText xml:space="preserve">1601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B">
            <w:pPr>
              <w:widowControl w:val="0"/>
              <w:spacing w:after="0" w:line="230.02846240997314" w:lineRule="auto"/>
              <w:ind w:left="116.7840576171875" w:right="214.820556640625" w:firstLine="13.147125244140625"/>
              <w:jc w:val="left"/>
              <w:rPr>
                <w:sz w:val="19.920000076293945"/>
                <w:szCs w:val="19.920000076293945"/>
              </w:rPr>
            </w:pPr>
            <w:sdt>
              <w:sdtPr>
                <w:tag w:val="goog_rdk_3646"/>
              </w:sdtPr>
              <w:sdtContent>
                <w:del w:author="Thomas Cervone-Richards - NOAA Federal" w:id="292" w:date="2023-07-19T18:16:04Z">
                  <w:r w:rsidDel="00000000" w:rsidR="00000000" w:rsidRPr="00000000">
                    <w:rPr>
                      <w:sz w:val="19.920000076293945"/>
                      <w:szCs w:val="19.920000076293945"/>
                      <w:rtl w:val="0"/>
                    </w:rPr>
                    <w:delText xml:space="preserve">For each LAKARE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49"/>
            </w:sdtPr>
            <w:sdtContent>
              <w:p w:rsidR="00000000" w:rsidDel="00000000" w:rsidP="00000000" w:rsidRDefault="00000000" w:rsidRPr="00000000" w14:paraId="0000118C">
                <w:pPr>
                  <w:widowControl w:val="0"/>
                  <w:spacing w:after="0" w:line="231.23273849487305" w:lineRule="auto"/>
                  <w:ind w:left="116.78436279296875" w:right="282.353515625" w:firstLine="13.14727783203125"/>
                  <w:jc w:val="left"/>
                  <w:rPr>
                    <w:del w:author="Thomas Cervone-Richards - NOAA Federal" w:id="292" w:date="2023-07-19T18:16:04Z"/>
                    <w:sz w:val="19.920000076293945"/>
                    <w:szCs w:val="19.920000076293945"/>
                  </w:rPr>
                </w:pPr>
                <w:sdt>
                  <w:sdtPr>
                    <w:tag w:val="goog_rdk_3648"/>
                  </w:sdtPr>
                  <w:sdtContent>
                    <w:del w:author="Thomas Cervone-Richards - NOAA Federal" w:id="292" w:date="2023-07-19T18:16:04Z">
                      <w:r w:rsidDel="00000000" w:rsidR="00000000" w:rsidRPr="00000000">
                        <w:rPr>
                          <w:sz w:val="19.920000076293945"/>
                          <w:szCs w:val="19.920000076293945"/>
                          <w:rtl w:val="0"/>
                        </w:rPr>
                        <w:delText xml:space="preserve">Prohibited attribute  VERACC or  </w:delText>
                      </w:r>
                    </w:del>
                  </w:sdtContent>
                </w:sdt>
              </w:p>
            </w:sdtContent>
          </w:sdt>
          <w:p w:rsidR="00000000" w:rsidDel="00000000" w:rsidP="00000000" w:rsidRDefault="00000000" w:rsidRPr="00000000" w14:paraId="0000118D">
            <w:pPr>
              <w:widowControl w:val="0"/>
              <w:spacing w:after="0" w:before="2.8106689453125" w:line="231.23335361480713" w:lineRule="auto"/>
              <w:ind w:left="115.5889892578125" w:right="143.3123779296875" w:firstLine="1.19537353515625"/>
              <w:jc w:val="left"/>
              <w:rPr>
                <w:sz w:val="19.920000076293945"/>
                <w:szCs w:val="19.920000076293945"/>
              </w:rPr>
            </w:pPr>
            <w:sdt>
              <w:sdtPr>
                <w:tag w:val="goog_rdk_3650"/>
              </w:sdtPr>
              <w:sdtContent>
                <w:del w:author="Thomas Cervone-Richards - NOAA Federal" w:id="292" w:date="2023-07-19T18:16:04Z">
                  <w:r w:rsidDel="00000000" w:rsidR="00000000" w:rsidRPr="00000000">
                    <w:rPr>
                      <w:sz w:val="19.920000076293945"/>
                      <w:szCs w:val="19.920000076293945"/>
                      <w:rtl w:val="0"/>
                    </w:rPr>
                    <w:delText xml:space="preserve">VERDAT populated  for a LAKARE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53"/>
            </w:sdtPr>
            <w:sdtContent>
              <w:p w:rsidR="00000000" w:rsidDel="00000000" w:rsidP="00000000" w:rsidRDefault="00000000" w:rsidRPr="00000000" w14:paraId="0000118E">
                <w:pPr>
                  <w:widowControl w:val="0"/>
                  <w:spacing w:after="0" w:line="231.23273849487305" w:lineRule="auto"/>
                  <w:ind w:left="116.7840576171875" w:right="80.3350830078125" w:firstLine="13.5455322265625"/>
                  <w:jc w:val="left"/>
                  <w:rPr>
                    <w:del w:author="Thomas Cervone-Richards - NOAA Federal" w:id="292" w:date="2023-07-19T18:16:04Z"/>
                    <w:sz w:val="19.920000076293945"/>
                    <w:szCs w:val="19.920000076293945"/>
                  </w:rPr>
                </w:pPr>
                <w:sdt>
                  <w:sdtPr>
                    <w:tag w:val="goog_rdk_3652"/>
                  </w:sdtPr>
                  <w:sdtContent>
                    <w:del w:author="Thomas Cervone-Richards - NOAA Federal" w:id="292" w:date="2023-07-19T18:16:04Z">
                      <w:r w:rsidDel="00000000" w:rsidR="00000000" w:rsidRPr="00000000">
                        <w:rPr>
                          <w:sz w:val="19.920000076293945"/>
                          <w:szCs w:val="19.920000076293945"/>
                          <w:rtl w:val="0"/>
                        </w:rPr>
                        <w:delText xml:space="preserve">Remove VERACC and  VERDAT from  </w:delText>
                      </w:r>
                    </w:del>
                  </w:sdtContent>
                </w:sdt>
              </w:p>
            </w:sdtContent>
          </w:sdt>
          <w:p w:rsidR="00000000" w:rsidDel="00000000" w:rsidP="00000000" w:rsidRDefault="00000000" w:rsidRPr="00000000" w14:paraId="0000118F">
            <w:pPr>
              <w:widowControl w:val="0"/>
              <w:spacing w:after="0" w:before="2.8106689453125" w:line="240" w:lineRule="auto"/>
              <w:ind w:left="127.939453125" w:firstLine="0"/>
              <w:jc w:val="left"/>
              <w:rPr>
                <w:sz w:val="19.920000076293945"/>
                <w:szCs w:val="19.920000076293945"/>
              </w:rPr>
            </w:pPr>
            <w:sdt>
              <w:sdtPr>
                <w:tag w:val="goog_rdk_3654"/>
              </w:sdtPr>
              <w:sdtContent>
                <w:del w:author="Thomas Cervone-Richards - NOAA Federal" w:id="292" w:date="2023-07-19T18:16:04Z">
                  <w:r w:rsidDel="00000000" w:rsidR="00000000" w:rsidRPr="00000000">
                    <w:rPr>
                      <w:sz w:val="19.920000076293945"/>
                      <w:szCs w:val="19.920000076293945"/>
                      <w:rtl w:val="0"/>
                    </w:rPr>
                    <w:delText xml:space="preserve">LAKARE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0">
            <w:pPr>
              <w:widowControl w:val="0"/>
              <w:spacing w:after="0" w:line="240" w:lineRule="auto"/>
              <w:ind w:left="117.779541015625" w:firstLine="0"/>
              <w:jc w:val="left"/>
              <w:rPr>
                <w:sz w:val="19.920000076293945"/>
                <w:szCs w:val="19.920000076293945"/>
              </w:rPr>
            </w:pPr>
            <w:sdt>
              <w:sdtPr>
                <w:tag w:val="goog_rdk_3656"/>
              </w:sdtPr>
              <w:sdtContent>
                <w:del w:author="Thomas Cervone-Richards - NOAA Federal" w:id="292" w:date="2023-07-19T18:16:04Z">
                  <w:r w:rsidDel="00000000" w:rsidR="00000000" w:rsidRPr="00000000">
                    <w:rPr>
                      <w:sz w:val="19.920000076293945"/>
                      <w:szCs w:val="19.920000076293945"/>
                      <w:rtl w:val="0"/>
                    </w:rPr>
                    <w:delText xml:space="preserve">4.7.8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1">
            <w:pPr>
              <w:widowControl w:val="0"/>
              <w:spacing w:after="0" w:line="240" w:lineRule="auto"/>
              <w:jc w:val="center"/>
              <w:rPr>
                <w:sz w:val="19.920000076293945"/>
                <w:szCs w:val="19.920000076293945"/>
              </w:rPr>
            </w:pPr>
            <w:sdt>
              <w:sdtPr>
                <w:tag w:val="goog_rdk_3658"/>
              </w:sdtPr>
              <w:sdtContent>
                <w:del w:author="Thomas Cervone-Richards - NOAA Federal" w:id="292" w:date="2023-07-19T18:16:0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2">
            <w:pPr>
              <w:widowControl w:val="0"/>
              <w:spacing w:after="0" w:line="240" w:lineRule="auto"/>
              <w:jc w:val="center"/>
              <w:rPr>
                <w:sz w:val="19.920000076293945"/>
                <w:szCs w:val="19.920000076293945"/>
              </w:rPr>
            </w:pPr>
            <w:r w:rsidDel="00000000" w:rsidR="00000000" w:rsidRPr="00000000">
              <w:rPr>
                <w:rtl w:val="0"/>
              </w:rPr>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3">
            <w:pPr>
              <w:widowControl w:val="0"/>
              <w:spacing w:after="0" w:line="240" w:lineRule="auto"/>
              <w:jc w:val="center"/>
              <w:rPr>
                <w:sz w:val="19.920000076293945"/>
                <w:szCs w:val="19.920000076293945"/>
              </w:rPr>
            </w:pPr>
            <w:sdt>
              <w:sdtPr>
                <w:tag w:val="goog_rdk_3660"/>
              </w:sdtPr>
              <w:sdtContent>
                <w:del w:author="Thomas Cervone-Richards - NOAA Federal" w:id="292" w:date="2023-07-19T18:16:04Z">
                  <w:r w:rsidDel="00000000" w:rsidR="00000000" w:rsidRPr="00000000">
                    <w:rPr>
                      <w:sz w:val="19.920000076293945"/>
                      <w:szCs w:val="19.920000076293945"/>
                      <w:rtl w:val="0"/>
                    </w:rPr>
                    <w:delText xml:space="preserve">1602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4">
            <w:pPr>
              <w:widowControl w:val="0"/>
              <w:spacing w:after="0" w:line="231.23273849487305" w:lineRule="auto"/>
              <w:ind w:left="119.77203369140625" w:right="214.820556640625" w:firstLine="10.159149169921875"/>
              <w:jc w:val="left"/>
              <w:rPr>
                <w:sz w:val="19.920000076293945"/>
                <w:szCs w:val="19.920000076293945"/>
              </w:rPr>
            </w:pPr>
            <w:sdt>
              <w:sdtPr>
                <w:tag w:val="goog_rdk_3662"/>
              </w:sdtPr>
              <w:sdtContent>
                <w:del w:author="Thomas Cervone-Richards - NOAA Federal" w:id="292" w:date="2023-07-19T18:16:04Z">
                  <w:r w:rsidDel="00000000" w:rsidR="00000000" w:rsidRPr="00000000">
                    <w:rPr>
                      <w:sz w:val="19.920000076293945"/>
                      <w:szCs w:val="19.920000076293945"/>
                      <w:rtl w:val="0"/>
                    </w:rPr>
                    <w:delText xml:space="preserve">For each LAKARE feature  object which EQUALS a  SEAARE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65"/>
            </w:sdtPr>
            <w:sdtContent>
              <w:p w:rsidR="00000000" w:rsidDel="00000000" w:rsidP="00000000" w:rsidRDefault="00000000" w:rsidRPr="00000000" w14:paraId="00001195">
                <w:pPr>
                  <w:widowControl w:val="0"/>
                  <w:spacing w:after="0" w:line="240" w:lineRule="auto"/>
                  <w:ind w:left="127.939453125" w:firstLine="0"/>
                  <w:jc w:val="left"/>
                  <w:rPr>
                    <w:del w:author="Thomas Cervone-Richards - NOAA Federal" w:id="292" w:date="2023-07-19T18:16:04Z"/>
                    <w:sz w:val="19.920000076293945"/>
                    <w:szCs w:val="19.920000076293945"/>
                  </w:rPr>
                </w:pPr>
                <w:sdt>
                  <w:sdtPr>
                    <w:tag w:val="goog_rdk_3664"/>
                  </w:sdtPr>
                  <w:sdtContent>
                    <w:del w:author="Thomas Cervone-Richards - NOAA Federal" w:id="292" w:date="2023-07-19T18:16:04Z">
                      <w:r w:rsidDel="00000000" w:rsidR="00000000" w:rsidRPr="00000000">
                        <w:rPr>
                          <w:sz w:val="19.920000076293945"/>
                          <w:szCs w:val="19.920000076293945"/>
                          <w:rtl w:val="0"/>
                        </w:rPr>
                        <w:delText xml:space="preserve">LAKARE object  </w:delText>
                      </w:r>
                    </w:del>
                  </w:sdtContent>
                </w:sdt>
              </w:p>
            </w:sdtContent>
          </w:sdt>
          <w:sdt>
            <w:sdtPr>
              <w:tag w:val="goog_rdk_3667"/>
            </w:sdtPr>
            <w:sdtContent>
              <w:p w:rsidR="00000000" w:rsidDel="00000000" w:rsidP="00000000" w:rsidRDefault="00000000" w:rsidRPr="00000000" w14:paraId="00001196">
                <w:pPr>
                  <w:widowControl w:val="0"/>
                  <w:spacing w:after="0" w:line="240" w:lineRule="auto"/>
                  <w:ind w:left="120.7684326171875" w:firstLine="0"/>
                  <w:jc w:val="left"/>
                  <w:rPr>
                    <w:del w:author="Thomas Cervone-Richards - NOAA Federal" w:id="292" w:date="2023-07-19T18:16:04Z"/>
                    <w:sz w:val="19.920000076293945"/>
                    <w:szCs w:val="19.920000076293945"/>
                  </w:rPr>
                </w:pPr>
                <w:sdt>
                  <w:sdtPr>
                    <w:tag w:val="goog_rdk_3666"/>
                  </w:sdtPr>
                  <w:sdtContent>
                    <w:del w:author="Thomas Cervone-Richards - NOAA Federal" w:id="292" w:date="2023-07-19T18:16:04Z">
                      <w:r w:rsidDel="00000000" w:rsidR="00000000" w:rsidRPr="00000000">
                        <w:rPr>
                          <w:sz w:val="19.920000076293945"/>
                          <w:szCs w:val="19.920000076293945"/>
                          <w:rtl w:val="0"/>
                        </w:rPr>
                        <w:delText xml:space="preserve">equals SEAARE  </w:delText>
                      </w:r>
                    </w:del>
                  </w:sdtContent>
                </w:sdt>
              </w:p>
            </w:sdtContent>
          </w:sdt>
          <w:p w:rsidR="00000000" w:rsidDel="00000000" w:rsidP="00000000" w:rsidRDefault="00000000" w:rsidRPr="00000000" w14:paraId="00001197">
            <w:pPr>
              <w:widowControl w:val="0"/>
              <w:spacing w:after="0" w:line="240" w:lineRule="auto"/>
              <w:ind w:left="119.7723388671875" w:firstLine="0"/>
              <w:jc w:val="left"/>
              <w:rPr>
                <w:sz w:val="19.920000076293945"/>
                <w:szCs w:val="19.920000076293945"/>
              </w:rPr>
            </w:pPr>
            <w:sdt>
              <w:sdtPr>
                <w:tag w:val="goog_rdk_3668"/>
              </w:sdtPr>
              <w:sdtContent>
                <w:del w:author="Thomas Cervone-Richards - NOAA Federal" w:id="292" w:date="2023-07-19T18:16:04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71"/>
            </w:sdtPr>
            <w:sdtContent>
              <w:p w:rsidR="00000000" w:rsidDel="00000000" w:rsidP="00000000" w:rsidRDefault="00000000" w:rsidRPr="00000000" w14:paraId="00001198">
                <w:pPr>
                  <w:widowControl w:val="0"/>
                  <w:spacing w:after="0" w:line="240" w:lineRule="auto"/>
                  <w:ind w:left="115.5889892578125" w:firstLine="0"/>
                  <w:jc w:val="left"/>
                  <w:rPr>
                    <w:del w:author="Thomas Cervone-Richards - NOAA Federal" w:id="292" w:date="2023-07-19T18:16:04Z"/>
                    <w:sz w:val="19.920000076293945"/>
                    <w:szCs w:val="19.920000076293945"/>
                  </w:rPr>
                </w:pPr>
                <w:sdt>
                  <w:sdtPr>
                    <w:tag w:val="goog_rdk_3670"/>
                  </w:sdtPr>
                  <w:sdtContent>
                    <w:del w:author="Thomas Cervone-Richards - NOAA Federal" w:id="292" w:date="2023-07-19T18:16:04Z">
                      <w:r w:rsidDel="00000000" w:rsidR="00000000" w:rsidRPr="00000000">
                        <w:rPr>
                          <w:sz w:val="19.920000076293945"/>
                          <w:szCs w:val="19.920000076293945"/>
                          <w:rtl w:val="0"/>
                        </w:rPr>
                        <w:delText xml:space="preserve">Amend objects to  </w:delText>
                      </w:r>
                    </w:del>
                  </w:sdtContent>
                </w:sdt>
              </w:p>
            </w:sdtContent>
          </w:sdt>
          <w:p w:rsidR="00000000" w:rsidDel="00000000" w:rsidP="00000000" w:rsidRDefault="00000000" w:rsidRPr="00000000" w14:paraId="00001199">
            <w:pPr>
              <w:widowControl w:val="0"/>
              <w:spacing w:after="0" w:line="240" w:lineRule="auto"/>
              <w:ind w:left="128.138427734375" w:firstLine="0"/>
              <w:jc w:val="left"/>
              <w:rPr>
                <w:sz w:val="19.920000076293945"/>
                <w:szCs w:val="19.920000076293945"/>
              </w:rPr>
            </w:pPr>
            <w:sdt>
              <w:sdtPr>
                <w:tag w:val="goog_rdk_3672"/>
              </w:sdtPr>
              <w:sdtContent>
                <w:del w:author="Thomas Cervone-Richards - NOAA Federal" w:id="292" w:date="2023-07-19T18:16:04Z">
                  <w:r w:rsidDel="00000000" w:rsidR="00000000" w:rsidRPr="00000000">
                    <w:rPr>
                      <w:sz w:val="19.920000076293945"/>
                      <w:szCs w:val="19.920000076293945"/>
                      <w:rtl w:val="0"/>
                    </w:rPr>
                    <w:delText xml:space="preserve">remove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widowControl w:val="0"/>
              <w:spacing w:after="0" w:line="240" w:lineRule="auto"/>
              <w:ind w:left="117.779541015625" w:firstLine="0"/>
              <w:jc w:val="left"/>
              <w:rPr>
                <w:sz w:val="19.920000076293945"/>
                <w:szCs w:val="19.920000076293945"/>
              </w:rPr>
            </w:pPr>
            <w:sdt>
              <w:sdtPr>
                <w:tag w:val="goog_rdk_3674"/>
              </w:sdtPr>
              <w:sdtContent>
                <w:del w:author="Thomas Cervone-Richards - NOAA Federal" w:id="292" w:date="2023-07-19T18:16:04Z">
                  <w:r w:rsidDel="00000000" w:rsidR="00000000" w:rsidRPr="00000000">
                    <w:rPr>
                      <w:sz w:val="19.920000076293945"/>
                      <w:szCs w:val="19.920000076293945"/>
                      <w:rtl w:val="0"/>
                    </w:rPr>
                    <w:delText xml:space="preserve">4.7.8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B">
            <w:pPr>
              <w:widowControl w:val="0"/>
              <w:spacing w:after="0" w:line="240" w:lineRule="auto"/>
              <w:jc w:val="center"/>
              <w:rPr>
                <w:sz w:val="19.920000076293945"/>
                <w:szCs w:val="19.920000076293945"/>
              </w:rPr>
            </w:pPr>
            <w:sdt>
              <w:sdtPr>
                <w:tag w:val="goog_rdk_3676"/>
              </w:sdtPr>
              <w:sdtContent>
                <w:del w:author="Thomas Cervone-Richards - NOAA Federal" w:id="292" w:date="2023-07-19T18:16:04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C">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9D">
            <w:pPr>
              <w:widowControl w:val="0"/>
              <w:spacing w:after="0" w:line="240" w:lineRule="auto"/>
              <w:jc w:val="center"/>
              <w:rPr>
                <w:strike w:val="1"/>
                <w:sz w:val="19.920000076293945"/>
                <w:szCs w:val="19.920000076293945"/>
              </w:rPr>
            </w:pPr>
            <w:sdt>
              <w:sdtPr>
                <w:tag w:val="goog_rdk_3678"/>
              </w:sdtPr>
              <w:sdtContent>
                <w:del w:author="Thomas Cervone-Richards - NOAA Federal" w:id="292" w:date="2023-07-19T18:16:04Z">
                  <w:r w:rsidDel="00000000" w:rsidR="00000000" w:rsidRPr="00000000">
                    <w:rPr>
                      <w:strike w:val="1"/>
                      <w:sz w:val="19.920000076293945"/>
                      <w:szCs w:val="19.920000076293945"/>
                      <w:rtl w:val="0"/>
                    </w:rPr>
                    <w:delText xml:space="preserve">1603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E">
            <w:pPr>
              <w:widowControl w:val="0"/>
              <w:spacing w:after="0" w:line="240" w:lineRule="auto"/>
              <w:ind w:left="134.31365966796875" w:firstLine="0"/>
              <w:jc w:val="left"/>
              <w:rPr>
                <w:i w:val="1"/>
                <w:sz w:val="19.920000076293945"/>
                <w:szCs w:val="19.920000076293945"/>
              </w:rPr>
            </w:pPr>
            <w:sdt>
              <w:sdtPr>
                <w:tag w:val="goog_rdk_3680"/>
              </w:sdtPr>
              <w:sdtContent>
                <w:del w:author="Thomas Cervone-Richards - NOAA Federal" w:id="292" w:date="2023-07-19T18:16:04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3">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078.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A4">
            <w:pPr>
              <w:widowControl w:val="0"/>
              <w:spacing w:after="0" w:line="240" w:lineRule="auto"/>
              <w:jc w:val="center"/>
              <w:rPr>
                <w:sz w:val="19.920000076293945"/>
                <w:szCs w:val="19.920000076293945"/>
              </w:rPr>
            </w:pPr>
            <w:sdt>
              <w:sdtPr>
                <w:tag w:val="goog_rdk_3682"/>
              </w:sdtPr>
              <w:sdtContent>
                <w:del w:author="Thomas Cervone-Richards - NOAA Federal" w:id="293" w:date="2023-07-19T18:16:18Z">
                  <w:r w:rsidDel="00000000" w:rsidR="00000000" w:rsidRPr="00000000">
                    <w:rPr>
                      <w:sz w:val="19.920000076293945"/>
                      <w:szCs w:val="19.920000076293945"/>
                      <w:rtl w:val="0"/>
                    </w:rPr>
                    <w:delText xml:space="preserve">1604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85"/>
            </w:sdtPr>
            <w:sdtContent>
              <w:p w:rsidR="00000000" w:rsidDel="00000000" w:rsidP="00000000" w:rsidRDefault="00000000" w:rsidRPr="00000000" w14:paraId="000011A5">
                <w:pPr>
                  <w:widowControl w:val="0"/>
                  <w:spacing w:after="0" w:line="231.23335361480713" w:lineRule="auto"/>
                  <w:ind w:left="119.77203369140625" w:right="181.7535400390625" w:firstLine="10.159149169921875"/>
                  <w:jc w:val="left"/>
                  <w:rPr>
                    <w:del w:author="Thomas Cervone-Richards - NOAA Federal" w:id="293" w:date="2023-07-19T18:16:18Z"/>
                    <w:sz w:val="19.920000076293945"/>
                    <w:szCs w:val="19.920000076293945"/>
                  </w:rPr>
                </w:pPr>
                <w:sdt>
                  <w:sdtPr>
                    <w:tag w:val="goog_rdk_3684"/>
                  </w:sdtPr>
                  <w:sdtContent>
                    <w:del w:author="Thomas Cervone-Richards - NOAA Federal" w:id="293" w:date="2023-07-19T18:16:18Z">
                      <w:r w:rsidDel="00000000" w:rsidR="00000000" w:rsidRPr="00000000">
                        <w:rPr>
                          <w:sz w:val="19.920000076293945"/>
                          <w:szCs w:val="19.920000076293945"/>
                          <w:rtl w:val="0"/>
                        </w:rPr>
                        <w:delText xml:space="preserve">For each COALNE feature  object which is  </w:delText>
                      </w:r>
                    </w:del>
                  </w:sdtContent>
                </w:sdt>
              </w:p>
            </w:sdtContent>
          </w:sdt>
          <w:sdt>
            <w:sdtPr>
              <w:tag w:val="goog_rdk_3687"/>
            </w:sdtPr>
            <w:sdtContent>
              <w:p w:rsidR="00000000" w:rsidDel="00000000" w:rsidP="00000000" w:rsidRDefault="00000000" w:rsidRPr="00000000" w14:paraId="000011A6">
                <w:pPr>
                  <w:widowControl w:val="0"/>
                  <w:spacing w:after="0" w:before="2.81005859375" w:line="240" w:lineRule="auto"/>
                  <w:ind w:left="121.56478881835938" w:firstLine="0"/>
                  <w:jc w:val="left"/>
                  <w:rPr>
                    <w:del w:author="Thomas Cervone-Richards - NOAA Federal" w:id="293" w:date="2023-07-19T18:16:18Z"/>
                    <w:sz w:val="19.920000076293945"/>
                    <w:szCs w:val="19.920000076293945"/>
                  </w:rPr>
                </w:pPr>
                <w:sdt>
                  <w:sdtPr>
                    <w:tag w:val="goog_rdk_3686"/>
                  </w:sdtPr>
                  <w:sdtContent>
                    <w:del w:author="Thomas Cervone-Richards - NOAA Federal" w:id="293" w:date="2023-07-19T18:16:18Z">
                      <w:r w:rsidDel="00000000" w:rsidR="00000000" w:rsidRPr="00000000">
                        <w:rPr>
                          <w:sz w:val="19.920000076293945"/>
                          <w:szCs w:val="19.920000076293945"/>
                          <w:rtl w:val="0"/>
                        </w:rPr>
                        <w:delText xml:space="preserve">COINCIDENT with a  </w:delText>
                      </w:r>
                    </w:del>
                  </w:sdtContent>
                </w:sdt>
              </w:p>
            </w:sdtContent>
          </w:sdt>
          <w:sdt>
            <w:sdtPr>
              <w:tag w:val="goog_rdk_3689"/>
            </w:sdtPr>
            <w:sdtContent>
              <w:p w:rsidR="00000000" w:rsidDel="00000000" w:rsidP="00000000" w:rsidRDefault="00000000" w:rsidRPr="00000000" w14:paraId="000011A7">
                <w:pPr>
                  <w:widowControl w:val="0"/>
                  <w:spacing w:after="0" w:line="231.23305320739746" w:lineRule="auto"/>
                  <w:ind w:left="115.58883666992188" w:right="137.92938232421875" w:firstLine="12.350311279296875"/>
                  <w:jc w:val="left"/>
                  <w:rPr>
                    <w:del w:author="Thomas Cervone-Richards - NOAA Federal" w:id="293" w:date="2023-07-19T18:16:18Z"/>
                    <w:sz w:val="19.920000076293945"/>
                    <w:szCs w:val="19.920000076293945"/>
                  </w:rPr>
                </w:pPr>
                <w:sdt>
                  <w:sdtPr>
                    <w:tag w:val="goog_rdk_3688"/>
                  </w:sdtPr>
                  <w:sdtContent>
                    <w:del w:author="Thomas Cervone-Richards - NOAA Federal" w:id="293" w:date="2023-07-19T18:16:18Z">
                      <w:r w:rsidDel="00000000" w:rsidR="00000000" w:rsidRPr="00000000">
                        <w:rPr>
                          <w:sz w:val="19.920000076293945"/>
                          <w:szCs w:val="19.920000076293945"/>
                          <w:rtl w:val="0"/>
                        </w:rPr>
                        <w:delText xml:space="preserve">LNDRGN feature object  where CATLND is Equal to  15 (salt pan) AND  </w:delText>
                      </w:r>
                    </w:del>
                  </w:sdtContent>
                </w:sdt>
              </w:p>
            </w:sdtContent>
          </w:sdt>
          <w:p w:rsidR="00000000" w:rsidDel="00000000" w:rsidP="00000000" w:rsidRDefault="00000000" w:rsidRPr="00000000" w14:paraId="000011A8">
            <w:pPr>
              <w:widowControl w:val="0"/>
              <w:spacing w:after="0" w:before="5.2099609375" w:line="230.02824783325195" w:lineRule="auto"/>
              <w:ind w:left="115.58883666992188" w:right="193.30718994140625" w:firstLine="5.9759521484375"/>
              <w:rPr>
                <w:sz w:val="19.920000076293945"/>
                <w:szCs w:val="19.920000076293945"/>
              </w:rPr>
            </w:pPr>
            <w:sdt>
              <w:sdtPr>
                <w:tag w:val="goog_rdk_3690"/>
              </w:sdtPr>
              <w:sdtContent>
                <w:del w:author="Thomas Cervone-Richards - NOAA Federal" w:id="293" w:date="2023-07-19T18:16:18Z">
                  <w:r w:rsidDel="00000000" w:rsidR="00000000" w:rsidRPr="00000000">
                    <w:rPr>
                      <w:sz w:val="19.920000076293945"/>
                      <w:szCs w:val="19.920000076293945"/>
                      <w:rtl w:val="0"/>
                    </w:rPr>
                    <w:delText xml:space="preserve">CATCOA for the COALNE  feature object is Not equal  to 2 (flat coast).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93"/>
            </w:sdtPr>
            <w:sdtContent>
              <w:p w:rsidR="00000000" w:rsidDel="00000000" w:rsidP="00000000" w:rsidRDefault="00000000" w:rsidRPr="00000000" w14:paraId="000011A9">
                <w:pPr>
                  <w:widowControl w:val="0"/>
                  <w:spacing w:after="0" w:line="240" w:lineRule="auto"/>
                  <w:ind w:left="121.56494140625" w:firstLine="0"/>
                  <w:jc w:val="left"/>
                  <w:rPr>
                    <w:del w:author="Thomas Cervone-Richards - NOAA Federal" w:id="293" w:date="2023-07-19T18:16:18Z"/>
                    <w:sz w:val="19.920000076293945"/>
                    <w:szCs w:val="19.920000076293945"/>
                  </w:rPr>
                </w:pPr>
                <w:sdt>
                  <w:sdtPr>
                    <w:tag w:val="goog_rdk_3692"/>
                  </w:sdtPr>
                  <w:sdtContent>
                    <w:del w:author="Thomas Cervone-Richards - NOAA Federal" w:id="293" w:date="2023-07-19T18:16:18Z">
                      <w:r w:rsidDel="00000000" w:rsidR="00000000" w:rsidRPr="00000000">
                        <w:rPr>
                          <w:sz w:val="19.920000076293945"/>
                          <w:szCs w:val="19.920000076293945"/>
                          <w:rtl w:val="0"/>
                        </w:rPr>
                        <w:delText xml:space="preserve">COALNE object  </w:delText>
                      </w:r>
                    </w:del>
                  </w:sdtContent>
                </w:sdt>
              </w:p>
            </w:sdtContent>
          </w:sdt>
          <w:p w:rsidR="00000000" w:rsidDel="00000000" w:rsidP="00000000" w:rsidRDefault="00000000" w:rsidRPr="00000000" w14:paraId="000011AA">
            <w:pPr>
              <w:widowControl w:val="0"/>
              <w:spacing w:after="0" w:line="230.6308078765869" w:lineRule="auto"/>
              <w:ind w:left="119.7723388671875" w:right="83.1536865234375" w:firstLine="0.19927978515625"/>
              <w:jc w:val="left"/>
              <w:rPr>
                <w:sz w:val="19.920000076293945"/>
                <w:szCs w:val="19.920000076293945"/>
              </w:rPr>
            </w:pPr>
            <w:sdt>
              <w:sdtPr>
                <w:tag w:val="goog_rdk_3694"/>
              </w:sdtPr>
              <w:sdtContent>
                <w:del w:author="Thomas Cervone-Richards - NOAA Federal" w:id="293" w:date="2023-07-19T18:16:18Z">
                  <w:r w:rsidDel="00000000" w:rsidR="00000000" w:rsidRPr="00000000">
                    <w:rPr>
                      <w:sz w:val="19.920000076293945"/>
                      <w:szCs w:val="19.920000076293945"/>
                      <w:rtl w:val="0"/>
                    </w:rPr>
                    <w:delText xml:space="preserve">adjacent to LNDRGN  object with CATLND  = 15 does not have  CATCOA = 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697"/>
            </w:sdtPr>
            <w:sdtContent>
              <w:p w:rsidR="00000000" w:rsidDel="00000000" w:rsidP="00000000" w:rsidRDefault="00000000" w:rsidRPr="00000000" w14:paraId="000011AB">
                <w:pPr>
                  <w:widowControl w:val="0"/>
                  <w:spacing w:after="0" w:line="231.23335361480713" w:lineRule="auto"/>
                  <w:ind w:left="126.3458251953125" w:right="85.115966796875" w:firstLine="3.5858154296875"/>
                  <w:jc w:val="left"/>
                  <w:rPr>
                    <w:del w:author="Thomas Cervone-Richards - NOAA Federal" w:id="293" w:date="2023-07-19T18:16:18Z"/>
                    <w:sz w:val="19.920000076293945"/>
                    <w:szCs w:val="19.920000076293945"/>
                  </w:rPr>
                </w:pPr>
                <w:sdt>
                  <w:sdtPr>
                    <w:tag w:val="goog_rdk_3696"/>
                  </w:sdtPr>
                  <w:sdtContent>
                    <w:del w:author="Thomas Cervone-Richards - NOAA Federal" w:id="293" w:date="2023-07-19T18:16:18Z">
                      <w:r w:rsidDel="00000000" w:rsidR="00000000" w:rsidRPr="00000000">
                        <w:rPr>
                          <w:sz w:val="19.920000076293945"/>
                          <w:szCs w:val="19.920000076293945"/>
                          <w:rtl w:val="0"/>
                        </w:rPr>
                        <w:delText xml:space="preserve">Populate CATCOA = 2  (flat coast) for the  </w:delText>
                      </w:r>
                    </w:del>
                  </w:sdtContent>
                </w:sdt>
              </w:p>
            </w:sdtContent>
          </w:sdt>
          <w:p w:rsidR="00000000" w:rsidDel="00000000" w:rsidP="00000000" w:rsidRDefault="00000000" w:rsidRPr="00000000" w14:paraId="000011AC">
            <w:pPr>
              <w:widowControl w:val="0"/>
              <w:spacing w:after="0" w:before="2.81005859375" w:line="240" w:lineRule="auto"/>
              <w:ind w:left="121.56494140625" w:firstLine="0"/>
              <w:jc w:val="left"/>
              <w:rPr>
                <w:sz w:val="19.920000076293945"/>
                <w:szCs w:val="19.920000076293945"/>
              </w:rPr>
            </w:pPr>
            <w:sdt>
              <w:sdtPr>
                <w:tag w:val="goog_rdk_3698"/>
              </w:sdtPr>
              <w:sdtContent>
                <w:del w:author="Thomas Cervone-Richards - NOAA Federal" w:id="293" w:date="2023-07-19T18:16:18Z">
                  <w:r w:rsidDel="00000000" w:rsidR="00000000" w:rsidRPr="00000000">
                    <w:rPr>
                      <w:sz w:val="19.920000076293945"/>
                      <w:szCs w:val="19.920000076293945"/>
                      <w:rtl w:val="0"/>
                    </w:rPr>
                    <w:delText xml:space="preserve">COALNE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D">
            <w:pPr>
              <w:widowControl w:val="0"/>
              <w:spacing w:after="0" w:line="240" w:lineRule="auto"/>
              <w:ind w:left="117.779541015625" w:firstLine="0"/>
              <w:jc w:val="left"/>
              <w:rPr>
                <w:sz w:val="19.920000076293945"/>
                <w:szCs w:val="19.920000076293945"/>
              </w:rPr>
            </w:pPr>
            <w:sdt>
              <w:sdtPr>
                <w:tag w:val="goog_rdk_3700"/>
              </w:sdtPr>
              <w:sdtContent>
                <w:del w:author="Thomas Cervone-Richards - NOAA Federal" w:id="293" w:date="2023-07-19T18:16:18Z">
                  <w:r w:rsidDel="00000000" w:rsidR="00000000" w:rsidRPr="00000000">
                    <w:rPr>
                      <w:sz w:val="19.920000076293945"/>
                      <w:szCs w:val="19.920000076293945"/>
                      <w:rtl w:val="0"/>
                    </w:rPr>
                    <w:delText xml:space="preserve">4.7.9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E">
            <w:pPr>
              <w:widowControl w:val="0"/>
              <w:spacing w:after="0" w:line="240" w:lineRule="auto"/>
              <w:jc w:val="center"/>
              <w:rPr>
                <w:sz w:val="19.920000076293945"/>
                <w:szCs w:val="19.920000076293945"/>
              </w:rPr>
            </w:pPr>
            <w:sdt>
              <w:sdtPr>
                <w:tag w:val="goog_rdk_3702"/>
              </w:sdtPr>
              <w:sdtContent>
                <w:del w:author="Thomas Cervone-Richards - NOAA Federal" w:id="293" w:date="2023-07-19T18:16:18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F">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0">
            <w:pPr>
              <w:widowControl w:val="0"/>
              <w:spacing w:after="0" w:line="240" w:lineRule="auto"/>
              <w:jc w:val="center"/>
              <w:rPr>
                <w:sz w:val="19.920000076293945"/>
                <w:szCs w:val="19.920000076293945"/>
              </w:rPr>
            </w:pPr>
            <w:sdt>
              <w:sdtPr>
                <w:tag w:val="goog_rdk_3703"/>
              </w:sdtPr>
              <w:sdtContent>
                <w:commentRangeStart w:id="148"/>
              </w:sdtContent>
            </w:sdt>
            <w:r w:rsidDel="00000000" w:rsidR="00000000" w:rsidRPr="00000000">
              <w:rPr>
                <w:sz w:val="19.920000076293945"/>
                <w:szCs w:val="19.920000076293945"/>
                <w:rtl w:val="0"/>
              </w:rPr>
              <w:t xml:space="preserve">1605 </w:t>
            </w:r>
            <w:commentRangeEnd w:id="148"/>
            <w:r w:rsidDel="00000000" w:rsidR="00000000" w:rsidRPr="00000000">
              <w:commentReference w:id="14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widowControl w:val="0"/>
              <w:spacing w:after="0" w:line="231.2326955795288" w:lineRule="auto"/>
              <w:ind w:left="119.77203369140625" w:right="261.03515625" w:firstLine="10.159149169921875"/>
              <w:jc w:val="left"/>
              <w:rPr>
                <w:sz w:val="19.920000076293945"/>
                <w:szCs w:val="19.920000076293945"/>
              </w:rPr>
            </w:pPr>
            <w:r w:rsidDel="00000000" w:rsidR="00000000" w:rsidRPr="00000000">
              <w:rPr>
                <w:sz w:val="19.920000076293945"/>
                <w:szCs w:val="19.920000076293945"/>
                <w:rtl w:val="0"/>
              </w:rPr>
              <w:t xml:space="preserve">For each ICEARE feature  object which is not  </w:t>
            </w:r>
          </w:p>
          <w:p w:rsidR="00000000" w:rsidDel="00000000" w:rsidP="00000000" w:rsidRDefault="00000000" w:rsidRPr="00000000" w14:paraId="000011B2">
            <w:pPr>
              <w:widowControl w:val="0"/>
              <w:spacing w:after="0" w:before="5.2099609375" w:line="240" w:lineRule="auto"/>
              <w:ind w:left="121.56478881835938" w:firstLine="0"/>
              <w:jc w:val="left"/>
              <w:rPr>
                <w:sz w:val="19.920000076293945"/>
                <w:szCs w:val="19.920000076293945"/>
              </w:rPr>
            </w:pPr>
            <w:r w:rsidDel="00000000" w:rsidR="00000000" w:rsidRPr="00000000">
              <w:rPr>
                <w:sz w:val="19.920000076293945"/>
                <w:szCs w:val="19.920000076293945"/>
                <w:rtl w:val="0"/>
              </w:rPr>
              <w:t xml:space="preserve">COVERED_BY the  </w:t>
            </w:r>
          </w:p>
          <w:p w:rsidR="00000000" w:rsidDel="00000000" w:rsidP="00000000" w:rsidRDefault="00000000" w:rsidRPr="00000000" w14:paraId="000011B3">
            <w:pPr>
              <w:widowControl w:val="0"/>
              <w:spacing w:after="0" w:line="240" w:lineRule="auto"/>
              <w:ind w:left="120.76797485351562" w:firstLine="0"/>
              <w:jc w:val="left"/>
              <w:rPr>
                <w:sz w:val="19.920000076293945"/>
                <w:szCs w:val="19.920000076293945"/>
              </w:rPr>
            </w:pPr>
            <w:r w:rsidDel="00000000" w:rsidR="00000000" w:rsidRPr="00000000">
              <w:rPr>
                <w:sz w:val="19.920000076293945"/>
                <w:szCs w:val="19.920000076293945"/>
                <w:rtl w:val="0"/>
              </w:rPr>
              <w:t xml:space="preserve">combined coverage of  </w:t>
            </w:r>
          </w:p>
          <w:p w:rsidR="00000000" w:rsidDel="00000000" w:rsidP="00000000" w:rsidRDefault="00000000" w:rsidRPr="00000000" w14:paraId="000011B4">
            <w:pPr>
              <w:widowControl w:val="0"/>
              <w:spacing w:after="0" w:line="230.02824783325195" w:lineRule="auto"/>
              <w:ind w:left="120.76797485351562" w:right="114.82208251953125" w:firstLine="7.171173095703125"/>
              <w:jc w:val="left"/>
              <w:rPr>
                <w:sz w:val="19.920000076293945"/>
                <w:szCs w:val="19.920000076293945"/>
              </w:rPr>
            </w:pPr>
            <w:r w:rsidDel="00000000" w:rsidR="00000000" w:rsidRPr="00000000">
              <w:rPr>
                <w:sz w:val="19.920000076293945"/>
                <w:szCs w:val="19.920000076293945"/>
                <w:rtl w:val="0"/>
              </w:rPr>
              <w:t xml:space="preserve">LNDARE, UNSARE AND  DEPARE feature objects of  geometric primitive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11B5">
            <w:pPr>
              <w:widowControl w:val="0"/>
              <w:spacing w:after="0" w:line="231.2326955795288" w:lineRule="auto"/>
              <w:ind w:left="120.7684326171875" w:right="293.5089111328125" w:firstLine="10.15899658203125"/>
              <w:jc w:val="left"/>
              <w:rPr>
                <w:sz w:val="19.920000076293945"/>
                <w:szCs w:val="19.920000076293945"/>
              </w:rPr>
            </w:pPr>
            <w:r w:rsidDel="00000000" w:rsidR="00000000" w:rsidRPr="00000000">
              <w:rPr>
                <w:sz w:val="19.920000076293945"/>
                <w:szCs w:val="19.920000076293945"/>
                <w:rtl w:val="0"/>
              </w:rPr>
              <w:t xml:space="preserve">ICEARE object not  covered by  </w:t>
            </w:r>
          </w:p>
          <w:p w:rsidR="00000000" w:rsidDel="00000000" w:rsidP="00000000" w:rsidRDefault="00000000" w:rsidRPr="00000000" w14:paraId="000011B6">
            <w:pPr>
              <w:widowControl w:val="0"/>
              <w:spacing w:after="0" w:before="5.2099609375" w:line="231.2326955795288" w:lineRule="auto"/>
              <w:ind w:left="119.7723388671875" w:right="171.0009765625" w:firstLine="0.19927978515625"/>
              <w:jc w:val="left"/>
              <w:rPr>
                <w:sz w:val="19.920000076293945"/>
                <w:szCs w:val="19.920000076293945"/>
              </w:rPr>
            </w:pPr>
            <w:r w:rsidDel="00000000" w:rsidR="00000000" w:rsidRPr="00000000">
              <w:rPr>
                <w:sz w:val="19.920000076293945"/>
                <w:szCs w:val="19.920000076293945"/>
                <w:rtl w:val="0"/>
              </w:rPr>
              <w:t xml:space="preserve">appropriate Group 1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11B7">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objects to  </w:t>
            </w:r>
          </w:p>
          <w:p w:rsidR="00000000" w:rsidDel="00000000" w:rsidP="00000000" w:rsidRDefault="00000000" w:rsidRPr="00000000" w14:paraId="000011B8">
            <w:pPr>
              <w:widowControl w:val="0"/>
              <w:spacing w:after="0" w:line="240" w:lineRule="auto"/>
              <w:ind w:left="120.7684326171875" w:firstLine="0"/>
              <w:jc w:val="left"/>
              <w:rPr>
                <w:sz w:val="19.920000076293945"/>
                <w:szCs w:val="19.920000076293945"/>
              </w:rPr>
            </w:pPr>
            <w:r w:rsidDel="00000000" w:rsidR="00000000" w:rsidRPr="00000000">
              <w:rPr>
                <w:sz w:val="19.920000076293945"/>
                <w:szCs w:val="19.920000076293945"/>
                <w:rtl w:val="0"/>
              </w:rPr>
              <w:t xml:space="preserve">ensure Group 1  </w:t>
            </w:r>
          </w:p>
          <w:p w:rsidR="00000000" w:rsidDel="00000000" w:rsidP="00000000" w:rsidRDefault="00000000" w:rsidRPr="00000000" w14:paraId="000011B9">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objects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11BA">
            <w:pPr>
              <w:widowControl w:val="0"/>
              <w:spacing w:after="0" w:line="240" w:lineRule="auto"/>
              <w:ind w:left="117.779541015625" w:firstLine="0"/>
              <w:jc w:val="left"/>
              <w:rPr>
                <w:sz w:val="19.920000076293945"/>
                <w:szCs w:val="19.920000076293945"/>
              </w:rPr>
            </w:pPr>
            <w:r w:rsidDel="00000000" w:rsidR="00000000" w:rsidRPr="00000000">
              <w:rPr>
                <w:sz w:val="19.920000076293945"/>
                <w:szCs w:val="19.920000076293945"/>
                <w:rtl w:val="0"/>
              </w:rPr>
              <w:t xml:space="preserve">4.7.10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1BC">
            <w:pPr>
              <w:widowControl w:val="0"/>
              <w:spacing w:after="0" w:line="240" w:lineRule="auto"/>
              <w:jc w:val="center"/>
              <w:rPr>
                <w:sz w:val="19.920000076293945"/>
                <w:szCs w:val="19.920000076293945"/>
              </w:rPr>
            </w:pPr>
            <w:sdt>
              <w:sdtPr>
                <w:tag w:val="goog_rdk_3705"/>
              </w:sdtPr>
              <w:sdtContent>
                <w:ins w:author="Thomas Cervone-Richards - NOAA Federal" w:id="294" w:date="2023-10-24T15:47:04Z">
                  <w:r w:rsidDel="00000000" w:rsidR="00000000" w:rsidRPr="00000000">
                    <w:rPr>
                      <w:sz w:val="19.920000076293945"/>
                      <w:szCs w:val="19.920000076293945"/>
                      <w:rtl w:val="0"/>
                    </w:rPr>
                    <w:t xml:space="preserve">411</w:t>
                  </w:r>
                </w:ins>
              </w:sdtContent>
            </w:sdt>
            <w:r w:rsidDel="00000000" w:rsidR="00000000" w:rsidRPr="00000000">
              <w:rPr>
                <w:rtl w:val="0"/>
              </w:rPr>
            </w:r>
          </w:p>
        </w:tc>
      </w:tr>
      <w:tr>
        <w:trPr>
          <w:cantSplit w:val="0"/>
          <w:trHeight w:val="1850.80123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BD">
            <w:pPr>
              <w:widowControl w:val="0"/>
              <w:spacing w:after="0" w:line="240" w:lineRule="auto"/>
              <w:jc w:val="center"/>
              <w:rPr>
                <w:sz w:val="19.920000076293945"/>
                <w:szCs w:val="19.920000076293945"/>
              </w:rPr>
            </w:pPr>
            <w:sdt>
              <w:sdtPr>
                <w:tag w:val="goog_rdk_3706"/>
              </w:sdtPr>
              <w:sdtContent>
                <w:commentRangeStart w:id="149"/>
              </w:sdtContent>
            </w:sdt>
            <w:r w:rsidDel="00000000" w:rsidR="00000000" w:rsidRPr="00000000">
              <w:rPr>
                <w:sz w:val="19.920000076293945"/>
                <w:szCs w:val="19.920000076293945"/>
                <w:rtl w:val="0"/>
              </w:rPr>
              <w:t xml:space="preserve">1606 </w:t>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widowControl w:val="0"/>
              <w:spacing w:after="0" w:line="231.23270988464355" w:lineRule="auto"/>
              <w:ind w:left="119.77203369140625" w:right="181.7535400390625" w:firstLine="10.159149169921875"/>
              <w:jc w:val="left"/>
              <w:rPr>
                <w:sz w:val="19.920000076293945"/>
                <w:szCs w:val="19.920000076293945"/>
              </w:rPr>
            </w:pPr>
            <w:r w:rsidDel="00000000" w:rsidR="00000000" w:rsidRPr="00000000">
              <w:rPr>
                <w:sz w:val="19.920000076293945"/>
                <w:szCs w:val="19.920000076293945"/>
                <w:rtl w:val="0"/>
              </w:rPr>
              <w:t xml:space="preserve">For each COALNE feature  object where CATCOA is  Not equal to 6 (glacier  </w:t>
            </w:r>
          </w:p>
          <w:p w:rsidR="00000000" w:rsidDel="00000000" w:rsidP="00000000" w:rsidRDefault="00000000" w:rsidRPr="00000000" w14:paraId="000011BF">
            <w:pPr>
              <w:widowControl w:val="0"/>
              <w:spacing w:after="0" w:before="5.210418701171875" w:line="230.63063621520996" w:lineRule="auto"/>
              <w:ind w:left="115.58883666992188" w:right="139.12445068359375" w:firstLine="10.756683349609375"/>
              <w:jc w:val="left"/>
              <w:rPr>
                <w:sz w:val="19.920000076293945"/>
                <w:szCs w:val="19.920000076293945"/>
              </w:rPr>
            </w:pPr>
            <w:r w:rsidDel="00000000" w:rsidR="00000000" w:rsidRPr="00000000">
              <w:rPr>
                <w:sz w:val="19.920000076293945"/>
                <w:szCs w:val="19.920000076293945"/>
                <w:rtl w:val="0"/>
              </w:rPr>
              <w:t xml:space="preserve">(seaward end)) AND which  is COINCIDENT with an  ICEARE feature object  where CATICE is Equal to  5 (glacier).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0">
            <w:pPr>
              <w:widowControl w:val="0"/>
              <w:spacing w:after="0" w:line="240" w:lineRule="auto"/>
              <w:ind w:left="121.56494140625" w:firstLine="0"/>
              <w:jc w:val="left"/>
              <w:rPr>
                <w:sz w:val="19.920000076293945"/>
                <w:szCs w:val="19.920000076293945"/>
              </w:rPr>
            </w:pPr>
            <w:r w:rsidDel="00000000" w:rsidR="00000000" w:rsidRPr="00000000">
              <w:rPr>
                <w:sz w:val="19.920000076293945"/>
                <w:szCs w:val="19.920000076293945"/>
                <w:rtl w:val="0"/>
              </w:rPr>
              <w:t xml:space="preserve">COALNE object  </w:t>
            </w:r>
          </w:p>
          <w:p w:rsidR="00000000" w:rsidDel="00000000" w:rsidP="00000000" w:rsidRDefault="00000000" w:rsidRPr="00000000" w14:paraId="000011C1">
            <w:pPr>
              <w:widowControl w:val="0"/>
              <w:spacing w:after="0" w:line="231.23278141021729" w:lineRule="auto"/>
              <w:ind w:left="115.5889892578125" w:right="56.6595458984375" w:firstLine="0"/>
              <w:jc w:val="left"/>
              <w:rPr>
                <w:sz w:val="19.920000076293945"/>
                <w:szCs w:val="19.920000076293945"/>
              </w:rPr>
            </w:pPr>
            <w:r w:rsidDel="00000000" w:rsidR="00000000" w:rsidRPr="00000000">
              <w:rPr>
                <w:sz w:val="19.920000076293945"/>
                <w:szCs w:val="19.920000076293945"/>
                <w:rtl w:val="0"/>
              </w:rPr>
              <w:t xml:space="preserve">without CATCOA = 6  touching an ICEARE  object with CATICE =  5.</w:t>
            </w:r>
          </w:p>
        </w:tc>
        <w:tc>
          <w:tcPr>
            <w:shd w:fill="auto" w:val="clear"/>
            <w:tcMar>
              <w:top w:w="100.0" w:type="dxa"/>
              <w:left w:w="100.0" w:type="dxa"/>
              <w:bottom w:w="100.0" w:type="dxa"/>
              <w:right w:w="100.0" w:type="dxa"/>
            </w:tcMar>
            <w:vAlign w:val="top"/>
          </w:tcPr>
          <w:p w:rsidR="00000000" w:rsidDel="00000000" w:rsidP="00000000" w:rsidRDefault="00000000" w:rsidRPr="00000000" w14:paraId="000011C2">
            <w:pPr>
              <w:widowControl w:val="0"/>
              <w:spacing w:after="0" w:line="231.2326955795288" w:lineRule="auto"/>
              <w:ind w:left="126.3458251953125" w:right="85.115966796875" w:firstLine="3.5858154296875"/>
              <w:jc w:val="left"/>
              <w:rPr>
                <w:sz w:val="19.920000076293945"/>
                <w:szCs w:val="19.920000076293945"/>
              </w:rPr>
            </w:pPr>
            <w:r w:rsidDel="00000000" w:rsidR="00000000" w:rsidRPr="00000000">
              <w:rPr>
                <w:sz w:val="19.920000076293945"/>
                <w:szCs w:val="19.920000076293945"/>
                <w:rtl w:val="0"/>
              </w:rPr>
              <w:t xml:space="preserve">Populate CATCOA = 6  (glacier (seaward  </w:t>
            </w:r>
          </w:p>
          <w:p w:rsidR="00000000" w:rsidDel="00000000" w:rsidP="00000000" w:rsidRDefault="00000000" w:rsidRPr="00000000" w14:paraId="000011C3">
            <w:pPr>
              <w:widowControl w:val="0"/>
              <w:spacing w:after="0" w:before="5.210418701171875" w:line="231.23270988464355" w:lineRule="auto"/>
              <w:ind w:left="119.7723388671875" w:right="135.712890625" w:firstLine="0.99609375"/>
              <w:jc w:val="left"/>
              <w:rPr>
                <w:sz w:val="19.920000076293945"/>
                <w:szCs w:val="19.920000076293945"/>
              </w:rPr>
            </w:pPr>
            <w:r w:rsidDel="00000000" w:rsidR="00000000" w:rsidRPr="00000000">
              <w:rPr>
                <w:sz w:val="19.920000076293945"/>
                <w:szCs w:val="19.920000076293945"/>
                <w:rtl w:val="0"/>
              </w:rPr>
              <w:t xml:space="preserve">end)) for the COALNE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1C4">
            <w:pPr>
              <w:widowControl w:val="0"/>
              <w:spacing w:after="0" w:line="240" w:lineRule="auto"/>
              <w:ind w:left="117.779541015625" w:firstLine="0"/>
              <w:jc w:val="left"/>
              <w:rPr>
                <w:sz w:val="19.920000076293945"/>
                <w:szCs w:val="19.920000076293945"/>
              </w:rPr>
            </w:pPr>
            <w:r w:rsidDel="00000000" w:rsidR="00000000" w:rsidRPr="00000000">
              <w:rPr>
                <w:sz w:val="19.920000076293945"/>
                <w:szCs w:val="19.920000076293945"/>
                <w:rtl w:val="0"/>
              </w:rPr>
              <w:t xml:space="preserve">4.7.10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widowControl w:val="0"/>
              <w:spacing w:after="0" w:line="240" w:lineRule="auto"/>
              <w:jc w:val="center"/>
              <w:rPr>
                <w:sz w:val="19.920000076293945"/>
                <w:szCs w:val="19.920000076293945"/>
              </w:rPr>
            </w:pPr>
            <w:sdt>
              <w:sdtPr>
                <w:tag w:val="goog_rdk_3708"/>
              </w:sdtPr>
              <w:sdtContent>
                <w:ins w:author="Thomas Cervone-Richards - NOAA Federal" w:id="295" w:date="2023-10-24T15:47:31Z">
                  <w:commentRangeEnd w:id="149"/>
                  <w:r w:rsidDel="00000000" w:rsidR="00000000" w:rsidRPr="00000000">
                    <w:commentReference w:id="149"/>
                  </w:r>
                  <w:r w:rsidDel="00000000" w:rsidR="00000000" w:rsidRPr="00000000">
                    <w:rPr>
                      <w:sz w:val="19.920000076293945"/>
                      <w:szCs w:val="19.920000076293945"/>
                      <w:rtl w:val="0"/>
                    </w:rPr>
                    <w:t xml:space="preserve">411</w:t>
                  </w:r>
                </w:ins>
              </w:sdtContent>
            </w:sdt>
            <w:r w:rsidDel="00000000" w:rsidR="00000000" w:rsidRPr="00000000">
              <w:rPr>
                <w:rtl w:val="0"/>
              </w:rPr>
            </w:r>
          </w:p>
        </w:tc>
      </w:tr>
    </w:tbl>
    <w:p w:rsidR="00000000" w:rsidDel="00000000" w:rsidP="00000000" w:rsidRDefault="00000000" w:rsidRPr="00000000" w14:paraId="000011C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1C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1C9">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1CA">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48 </w:t>
      </w:r>
    </w:p>
    <w:tbl>
      <w:tblPr>
        <w:tblStyle w:val="Table39"/>
        <w:tblW w:w="10590.0" w:type="dxa"/>
        <w:jc w:val="left"/>
        <w:tblInd w:w="-101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400"/>
        <w:gridCol w:w="2655"/>
        <w:gridCol w:w="2265"/>
        <w:gridCol w:w="930"/>
        <w:gridCol w:w="660"/>
        <w:gridCol w:w="810"/>
        <w:tblGridChange w:id="0">
          <w:tblGrid>
            <w:gridCol w:w="870"/>
            <w:gridCol w:w="2400"/>
            <w:gridCol w:w="2655"/>
            <w:gridCol w:w="2265"/>
            <w:gridCol w:w="930"/>
            <w:gridCol w:w="660"/>
            <w:gridCol w:w="810"/>
          </w:tblGrid>
        </w:tblGridChange>
      </w:tblGrid>
      <w:tr>
        <w:trPr>
          <w:cantSplit w:val="0"/>
          <w:trHeight w:val="16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CB">
            <w:pPr>
              <w:widowControl w:val="0"/>
              <w:spacing w:after="0" w:line="240" w:lineRule="auto"/>
              <w:jc w:val="center"/>
              <w:rPr>
                <w:sz w:val="19.920000076293945"/>
                <w:szCs w:val="19.920000076293945"/>
              </w:rPr>
            </w:pPr>
            <w:sdt>
              <w:sdtPr>
                <w:tag w:val="goog_rdk_3710"/>
              </w:sdtPr>
              <w:sdtContent>
                <w:del w:author="Thomas Cervone-Richards - NOAA Federal" w:id="296" w:date="2023-07-19T18:21:34Z">
                  <w:r w:rsidDel="00000000" w:rsidR="00000000" w:rsidRPr="00000000">
                    <w:rPr>
                      <w:sz w:val="19.920000076293945"/>
                      <w:szCs w:val="19.920000076293945"/>
                      <w:rtl w:val="0"/>
                    </w:rPr>
                    <w:delText xml:space="preserve">1607a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C">
            <w:pPr>
              <w:widowControl w:val="0"/>
              <w:spacing w:after="0" w:line="230.89758396148682" w:lineRule="auto"/>
              <w:ind w:left="115.58883666992188" w:right="114.62310791015625" w:firstLine="14.34234619140625"/>
              <w:jc w:val="left"/>
              <w:rPr>
                <w:sz w:val="19.920000076293945"/>
                <w:szCs w:val="19.920000076293945"/>
              </w:rPr>
            </w:pPr>
            <w:sdt>
              <w:sdtPr>
                <w:tag w:val="goog_rdk_3712"/>
              </w:sdtPr>
              <w:sdtContent>
                <w:del w:author="Thomas Cervone-Richards - NOAA Federal" w:id="296" w:date="2023-07-19T18:21:34Z">
                  <w:r w:rsidDel="00000000" w:rsidR="00000000" w:rsidRPr="00000000">
                    <w:rPr>
                      <w:sz w:val="19.920000076293945"/>
                      <w:szCs w:val="19.920000076293945"/>
                      <w:rtl w:val="0"/>
                    </w:rPr>
                    <w:delText xml:space="preserve">For each COALNE feature  object where CATCOA is  Not equal to 7 (mangrove)  AND is COINCIDENT with  a VEGATN feature object  where CATVEG is Equal to  7 (mangroves).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widowControl w:val="0"/>
              <w:spacing w:after="0" w:line="230.73035717010498" w:lineRule="auto"/>
              <w:ind w:left="115.5889892578125" w:right="61.241455078125" w:firstLine="5.9759521484375"/>
              <w:jc w:val="left"/>
              <w:rPr>
                <w:sz w:val="19.920000076293945"/>
                <w:szCs w:val="19.920000076293945"/>
              </w:rPr>
            </w:pPr>
            <w:sdt>
              <w:sdtPr>
                <w:tag w:val="goog_rdk_3714"/>
              </w:sdtPr>
              <w:sdtContent>
                <w:del w:author="Thomas Cervone-Richards - NOAA Federal" w:id="296" w:date="2023-07-19T18:21:34Z">
                  <w:r w:rsidDel="00000000" w:rsidR="00000000" w:rsidRPr="00000000">
                    <w:rPr>
                      <w:sz w:val="19.920000076293945"/>
                      <w:szCs w:val="19.920000076293945"/>
                      <w:rtl w:val="0"/>
                    </w:rPr>
                    <w:delText xml:space="preserve">COALNE object with  CATCOA not equal  to 7 is coincident with  a VEGATN object  with CATVEG = 7.</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717"/>
            </w:sdtPr>
            <w:sdtContent>
              <w:p w:rsidR="00000000" w:rsidDel="00000000" w:rsidP="00000000" w:rsidRDefault="00000000" w:rsidRPr="00000000" w14:paraId="000011CE">
                <w:pPr>
                  <w:widowControl w:val="0"/>
                  <w:spacing w:after="0" w:line="231.63326740264893" w:lineRule="auto"/>
                  <w:ind w:left="126.3458251953125" w:right="85.115966796875" w:firstLine="3.5858154296875"/>
                  <w:jc w:val="left"/>
                  <w:rPr>
                    <w:del w:author="Thomas Cervone-Richards - NOAA Federal" w:id="296" w:date="2023-07-19T18:21:34Z"/>
                    <w:sz w:val="19.920000076293945"/>
                    <w:szCs w:val="19.920000076293945"/>
                  </w:rPr>
                </w:pPr>
                <w:sdt>
                  <w:sdtPr>
                    <w:tag w:val="goog_rdk_3716"/>
                  </w:sdtPr>
                  <w:sdtContent>
                    <w:del w:author="Thomas Cervone-Richards - NOAA Federal" w:id="296" w:date="2023-07-19T18:21:34Z">
                      <w:r w:rsidDel="00000000" w:rsidR="00000000" w:rsidRPr="00000000">
                        <w:rPr>
                          <w:sz w:val="19.920000076293945"/>
                          <w:szCs w:val="19.920000076293945"/>
                          <w:rtl w:val="0"/>
                        </w:rPr>
                        <w:delText xml:space="preserve">Populate CATCOA = 7  (mangrove) for the  </w:delText>
                      </w:r>
                    </w:del>
                  </w:sdtContent>
                </w:sdt>
              </w:p>
            </w:sdtContent>
          </w:sdt>
          <w:p w:rsidR="00000000" w:rsidDel="00000000" w:rsidP="00000000" w:rsidRDefault="00000000" w:rsidRPr="00000000" w14:paraId="000011CF">
            <w:pPr>
              <w:widowControl w:val="0"/>
              <w:spacing w:after="0" w:before="2.47802734375" w:line="240" w:lineRule="auto"/>
              <w:ind w:left="121.56494140625" w:firstLine="0"/>
              <w:jc w:val="left"/>
              <w:rPr>
                <w:sz w:val="19.920000076293945"/>
                <w:szCs w:val="19.920000076293945"/>
              </w:rPr>
            </w:pPr>
            <w:sdt>
              <w:sdtPr>
                <w:tag w:val="goog_rdk_3718"/>
              </w:sdtPr>
              <w:sdtContent>
                <w:del w:author="Thomas Cervone-Richards - NOAA Federal" w:id="296" w:date="2023-07-19T18:21:34Z">
                  <w:r w:rsidDel="00000000" w:rsidR="00000000" w:rsidRPr="00000000">
                    <w:rPr>
                      <w:sz w:val="19.920000076293945"/>
                      <w:szCs w:val="19.920000076293945"/>
                      <w:rtl w:val="0"/>
                    </w:rPr>
                    <w:delText xml:space="preserve">COALNE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widowControl w:val="0"/>
              <w:spacing w:after="0" w:line="240" w:lineRule="auto"/>
              <w:ind w:left="117.779541015625" w:firstLine="0"/>
              <w:jc w:val="left"/>
              <w:rPr>
                <w:sz w:val="19.920000076293945"/>
                <w:szCs w:val="19.920000076293945"/>
              </w:rPr>
            </w:pPr>
            <w:sdt>
              <w:sdtPr>
                <w:tag w:val="goog_rdk_3720"/>
              </w:sdtPr>
              <w:sdtContent>
                <w:del w:author="Thomas Cervone-Richards - NOAA Federal" w:id="296" w:date="2023-07-19T18:21:34Z">
                  <w:r w:rsidDel="00000000" w:rsidR="00000000" w:rsidRPr="00000000">
                    <w:rPr>
                      <w:sz w:val="19.920000076293945"/>
                      <w:szCs w:val="19.920000076293945"/>
                      <w:rtl w:val="0"/>
                    </w:rPr>
                    <w:delText xml:space="preserve">4.7.11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1">
            <w:pPr>
              <w:widowControl w:val="0"/>
              <w:spacing w:after="0" w:line="240" w:lineRule="auto"/>
              <w:jc w:val="center"/>
              <w:rPr>
                <w:sz w:val="19.920000076293945"/>
                <w:szCs w:val="19.920000076293945"/>
              </w:rPr>
            </w:pPr>
            <w:sdt>
              <w:sdtPr>
                <w:tag w:val="goog_rdk_3722"/>
              </w:sdtPr>
              <w:sdtContent>
                <w:del w:author="Thomas Cervone-Richards - NOAA Federal" w:id="296" w:date="2023-07-19T18:21:34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3">
            <w:pPr>
              <w:widowControl w:val="0"/>
              <w:spacing w:after="0" w:line="240" w:lineRule="auto"/>
              <w:jc w:val="center"/>
              <w:rPr>
                <w:sz w:val="19.920000076293945"/>
                <w:szCs w:val="19.920000076293945"/>
              </w:rPr>
            </w:pPr>
            <w:sdt>
              <w:sdtPr>
                <w:tag w:val="goog_rdk_3724"/>
              </w:sdtPr>
              <w:sdtContent>
                <w:del w:author="Thomas Cervone-Richards - NOAA Federal" w:id="296" w:date="2023-07-19T18:21:34Z">
                  <w:r w:rsidDel="00000000" w:rsidR="00000000" w:rsidRPr="00000000">
                    <w:rPr>
                      <w:sz w:val="19.920000076293945"/>
                      <w:szCs w:val="19.920000076293945"/>
                      <w:rtl w:val="0"/>
                    </w:rPr>
                    <w:delText xml:space="preserve">1607b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4">
            <w:pPr>
              <w:widowControl w:val="0"/>
              <w:spacing w:after="0" w:line="230.75068473815918" w:lineRule="auto"/>
              <w:ind w:left="115.58883666992188" w:right="181.55426025390625" w:firstLine="14.34234619140625"/>
              <w:jc w:val="left"/>
              <w:rPr>
                <w:sz w:val="19.920000076293945"/>
                <w:szCs w:val="19.920000076293945"/>
              </w:rPr>
            </w:pPr>
            <w:sdt>
              <w:sdtPr>
                <w:tag w:val="goog_rdk_3726"/>
              </w:sdtPr>
              <w:sdtContent>
                <w:del w:author="Thomas Cervone-Richards - NOAA Federal" w:id="296" w:date="2023-07-19T18:21:34Z">
                  <w:r w:rsidDel="00000000" w:rsidR="00000000" w:rsidRPr="00000000">
                    <w:rPr>
                      <w:sz w:val="19.920000076293945"/>
                      <w:szCs w:val="19.920000076293945"/>
                      <w:rtl w:val="0"/>
                    </w:rPr>
                    <w:delText xml:space="preserve">For each VEGATN feature  object where CATVEG is  Equal to 7 (mangroves)  AND the QUAPOS of the  spatial object is Not equal  to 4 (approximate).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729"/>
            </w:sdtPr>
            <w:sdtContent>
              <w:p w:rsidR="00000000" w:rsidDel="00000000" w:rsidP="00000000" w:rsidRDefault="00000000" w:rsidRPr="00000000" w14:paraId="000011D5">
                <w:pPr>
                  <w:widowControl w:val="0"/>
                  <w:spacing w:after="0" w:line="240" w:lineRule="auto"/>
                  <w:ind w:left="116.78436279296875" w:firstLine="0"/>
                  <w:jc w:val="left"/>
                  <w:rPr>
                    <w:del w:author="Thomas Cervone-Richards - NOAA Federal" w:id="296" w:date="2023-07-19T18:21:34Z"/>
                    <w:sz w:val="19.920000076293945"/>
                    <w:szCs w:val="19.920000076293945"/>
                  </w:rPr>
                </w:pPr>
                <w:sdt>
                  <w:sdtPr>
                    <w:tag w:val="goog_rdk_3728"/>
                  </w:sdtPr>
                  <w:sdtContent>
                    <w:del w:author="Thomas Cervone-Richards - NOAA Federal" w:id="296" w:date="2023-07-19T18:21:34Z">
                      <w:r w:rsidDel="00000000" w:rsidR="00000000" w:rsidRPr="00000000">
                        <w:rPr>
                          <w:sz w:val="19.920000076293945"/>
                          <w:szCs w:val="19.920000076293945"/>
                          <w:rtl w:val="0"/>
                        </w:rPr>
                        <w:delText xml:space="preserve">VEGATN object  </w:delText>
                      </w:r>
                    </w:del>
                  </w:sdtContent>
                </w:sdt>
              </w:p>
            </w:sdtContent>
          </w:sdt>
          <w:p w:rsidR="00000000" w:rsidDel="00000000" w:rsidP="00000000" w:rsidRDefault="00000000" w:rsidRPr="00000000" w14:paraId="000011D6">
            <w:pPr>
              <w:widowControl w:val="0"/>
              <w:spacing w:after="0" w:line="230.02774715423584" w:lineRule="auto"/>
              <w:ind w:left="115.5889892578125" w:right="199.4866943359375" w:firstLine="0"/>
              <w:jc w:val="left"/>
              <w:rPr>
                <w:sz w:val="19.920000076293945"/>
                <w:szCs w:val="19.920000076293945"/>
              </w:rPr>
            </w:pPr>
            <w:sdt>
              <w:sdtPr>
                <w:tag w:val="goog_rdk_3730"/>
              </w:sdtPr>
              <w:sdtContent>
                <w:del w:author="Thomas Cervone-Richards - NOAA Federal" w:id="296" w:date="2023-07-19T18:21:34Z">
                  <w:r w:rsidDel="00000000" w:rsidR="00000000" w:rsidRPr="00000000">
                    <w:rPr>
                      <w:sz w:val="19.920000076293945"/>
                      <w:szCs w:val="19.920000076293945"/>
                      <w:rtl w:val="0"/>
                    </w:rPr>
                    <w:delText xml:space="preserve">where CATVEG = 7  without QUAPOS =  4.</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7">
            <w:pPr>
              <w:widowControl w:val="0"/>
              <w:spacing w:after="0" w:line="230.02837657928467" w:lineRule="auto"/>
              <w:ind w:left="116.7840576171875" w:right="63.4033203125" w:firstLine="13.1475830078125"/>
              <w:jc w:val="left"/>
              <w:rPr>
                <w:sz w:val="19.920000076293945"/>
                <w:szCs w:val="19.920000076293945"/>
              </w:rPr>
            </w:pPr>
            <w:sdt>
              <w:sdtPr>
                <w:tag w:val="goog_rdk_3732"/>
              </w:sdtPr>
              <w:sdtContent>
                <w:del w:author="Thomas Cervone-Richards - NOAA Federal" w:id="296" w:date="2023-07-19T18:21:34Z">
                  <w:r w:rsidDel="00000000" w:rsidR="00000000" w:rsidRPr="00000000">
                    <w:rPr>
                      <w:sz w:val="19.920000076293945"/>
                      <w:szCs w:val="19.920000076293945"/>
                      <w:rtl w:val="0"/>
                    </w:rPr>
                    <w:delText xml:space="preserve">Populate QUAPOS = 4  (approximate) for the  VEGATN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8">
            <w:pPr>
              <w:widowControl w:val="0"/>
              <w:spacing w:after="0" w:line="240" w:lineRule="auto"/>
              <w:ind w:left="117.779541015625" w:firstLine="0"/>
              <w:jc w:val="left"/>
              <w:rPr>
                <w:sz w:val="19.920000076293945"/>
                <w:szCs w:val="19.920000076293945"/>
              </w:rPr>
            </w:pPr>
            <w:sdt>
              <w:sdtPr>
                <w:tag w:val="goog_rdk_3734"/>
              </w:sdtPr>
              <w:sdtContent>
                <w:del w:author="Thomas Cervone-Richards - NOAA Federal" w:id="296" w:date="2023-07-19T18:21:34Z">
                  <w:r w:rsidDel="00000000" w:rsidR="00000000" w:rsidRPr="00000000">
                    <w:rPr>
                      <w:sz w:val="19.920000076293945"/>
                      <w:szCs w:val="19.920000076293945"/>
                      <w:rtl w:val="0"/>
                    </w:rPr>
                    <w:delText xml:space="preserve">4.7.11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widowControl w:val="0"/>
              <w:spacing w:after="0" w:line="240" w:lineRule="auto"/>
              <w:jc w:val="center"/>
              <w:rPr>
                <w:sz w:val="19.920000076293945"/>
                <w:szCs w:val="19.920000076293945"/>
              </w:rPr>
            </w:pPr>
            <w:sdt>
              <w:sdtPr>
                <w:tag w:val="goog_rdk_3736"/>
              </w:sdtPr>
              <w:sdtContent>
                <w:del w:author="Thomas Cervone-Richards - NOAA Federal" w:id="296" w:date="2023-07-19T18:21:34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A">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DB">
            <w:pPr>
              <w:widowControl w:val="0"/>
              <w:spacing w:after="0" w:line="240" w:lineRule="auto"/>
              <w:jc w:val="center"/>
              <w:rPr>
                <w:sz w:val="19.920000076293945"/>
                <w:szCs w:val="19.920000076293945"/>
              </w:rPr>
            </w:pPr>
            <w:sdt>
              <w:sdtPr>
                <w:tag w:val="goog_rdk_3738"/>
              </w:sdtPr>
              <w:sdtContent>
                <w:del w:author="Thomas Cervone-Richards - NOAA Federal" w:id="297" w:date="2023-07-19T18:21:53Z">
                  <w:r w:rsidDel="00000000" w:rsidR="00000000" w:rsidRPr="00000000">
                    <w:rPr>
                      <w:sz w:val="19.920000076293945"/>
                      <w:szCs w:val="19.920000076293945"/>
                      <w:rtl w:val="0"/>
                    </w:rPr>
                    <w:delText xml:space="preserve">1608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C">
            <w:pPr>
              <w:widowControl w:val="0"/>
              <w:spacing w:after="0" w:line="231.53281688690186" w:lineRule="auto"/>
              <w:ind w:left="116.7840576171875" w:right="181.55426025390625" w:firstLine="13.147125244140625"/>
              <w:jc w:val="left"/>
              <w:rPr>
                <w:sz w:val="19.920000076293945"/>
                <w:szCs w:val="19.920000076293945"/>
              </w:rPr>
            </w:pPr>
            <w:sdt>
              <w:sdtPr>
                <w:tag w:val="goog_rdk_3740"/>
              </w:sdtPr>
              <w:sdtContent>
                <w:del w:author="Thomas Cervone-Richards - NOAA Federal" w:id="297" w:date="2023-07-19T18:21:53Z">
                  <w:r w:rsidDel="00000000" w:rsidR="00000000" w:rsidRPr="00000000">
                    <w:rPr>
                      <w:sz w:val="19.920000076293945"/>
                      <w:szCs w:val="19.920000076293945"/>
                      <w:rtl w:val="0"/>
                    </w:rPr>
                    <w:delText xml:space="preserve">For each VEGATN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743"/>
            </w:sdtPr>
            <w:sdtContent>
              <w:p w:rsidR="00000000" w:rsidDel="00000000" w:rsidP="00000000" w:rsidRDefault="00000000" w:rsidRPr="00000000" w14:paraId="000011DD">
                <w:pPr>
                  <w:widowControl w:val="0"/>
                  <w:spacing w:after="0" w:line="231.2314224243164" w:lineRule="auto"/>
                  <w:ind w:left="116.78436279296875" w:right="282.353515625" w:firstLine="13.14727783203125"/>
                  <w:jc w:val="left"/>
                  <w:rPr>
                    <w:del w:author="Thomas Cervone-Richards - NOAA Federal" w:id="297" w:date="2023-07-19T18:21:53Z"/>
                    <w:sz w:val="19.920000076293945"/>
                    <w:szCs w:val="19.920000076293945"/>
                  </w:rPr>
                </w:pPr>
                <w:sdt>
                  <w:sdtPr>
                    <w:tag w:val="goog_rdk_3742"/>
                  </w:sdtPr>
                  <w:sdtContent>
                    <w:del w:author="Thomas Cervone-Richards - NOAA Federal" w:id="297" w:date="2023-07-19T18:21:53Z">
                      <w:r w:rsidDel="00000000" w:rsidR="00000000" w:rsidRPr="00000000">
                        <w:rPr>
                          <w:sz w:val="19.920000076293945"/>
                          <w:szCs w:val="19.920000076293945"/>
                          <w:rtl w:val="0"/>
                        </w:rPr>
                        <w:delText xml:space="preserve">Prohibited attribute  VERACC or  </w:delText>
                      </w:r>
                    </w:del>
                  </w:sdtContent>
                </w:sdt>
              </w:p>
            </w:sdtContent>
          </w:sdt>
          <w:sdt>
            <w:sdtPr>
              <w:tag w:val="goog_rdk_3745"/>
            </w:sdtPr>
            <w:sdtContent>
              <w:p w:rsidR="00000000" w:rsidDel="00000000" w:rsidP="00000000" w:rsidRDefault="00000000" w:rsidRPr="00000000" w14:paraId="000011DE">
                <w:pPr>
                  <w:widowControl w:val="0"/>
                  <w:spacing w:after="0" w:before="5.810546875" w:line="228.82407188415527" w:lineRule="auto"/>
                  <w:ind w:left="115.5889892578125" w:right="216.617431640625" w:firstLine="1.19537353515625"/>
                  <w:jc w:val="left"/>
                  <w:rPr>
                    <w:del w:author="Thomas Cervone-Richards - NOAA Federal" w:id="297" w:date="2023-07-19T18:21:53Z"/>
                    <w:sz w:val="19.920000076293945"/>
                    <w:szCs w:val="19.920000076293945"/>
                  </w:rPr>
                </w:pPr>
                <w:sdt>
                  <w:sdtPr>
                    <w:tag w:val="goog_rdk_3744"/>
                  </w:sdtPr>
                  <w:sdtContent>
                    <w:del w:author="Thomas Cervone-Richards - NOAA Federal" w:id="297" w:date="2023-07-19T18:21:53Z">
                      <w:r w:rsidDel="00000000" w:rsidR="00000000" w:rsidRPr="00000000">
                        <w:rPr>
                          <w:sz w:val="19.920000076293945"/>
                          <w:szCs w:val="19.920000076293945"/>
                          <w:rtl w:val="0"/>
                        </w:rPr>
                        <w:delText xml:space="preserve">VERDAT populated  for a VEGATN  </w:delText>
                      </w:r>
                    </w:del>
                  </w:sdtContent>
                </w:sdt>
              </w:p>
            </w:sdtContent>
          </w:sdt>
          <w:p w:rsidR="00000000" w:rsidDel="00000000" w:rsidP="00000000" w:rsidRDefault="00000000" w:rsidRPr="00000000" w14:paraId="000011DF">
            <w:pPr>
              <w:widowControl w:val="0"/>
              <w:spacing w:after="0" w:before="7.20947265625" w:line="240" w:lineRule="auto"/>
              <w:ind w:left="119.7723388671875" w:firstLine="0"/>
              <w:jc w:val="left"/>
              <w:rPr>
                <w:sz w:val="19.920000076293945"/>
                <w:szCs w:val="19.920000076293945"/>
              </w:rPr>
            </w:pPr>
            <w:sdt>
              <w:sdtPr>
                <w:tag w:val="goog_rdk_3746"/>
              </w:sdtPr>
              <w:sdtContent>
                <w:del w:author="Thomas Cervone-Richards - NOAA Federal" w:id="297" w:date="2023-07-19T18:21:53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749"/>
            </w:sdtPr>
            <w:sdtContent>
              <w:p w:rsidR="00000000" w:rsidDel="00000000" w:rsidP="00000000" w:rsidRDefault="00000000" w:rsidRPr="00000000" w14:paraId="000011E0">
                <w:pPr>
                  <w:widowControl w:val="0"/>
                  <w:spacing w:after="0" w:line="231.2314224243164" w:lineRule="auto"/>
                  <w:ind w:left="116.7840576171875" w:right="236.30859375" w:firstLine="13.5455322265625"/>
                  <w:jc w:val="left"/>
                  <w:rPr>
                    <w:del w:author="Thomas Cervone-Richards - NOAA Federal" w:id="297" w:date="2023-07-19T18:21:53Z"/>
                    <w:sz w:val="19.920000076293945"/>
                    <w:szCs w:val="19.920000076293945"/>
                  </w:rPr>
                </w:pPr>
                <w:sdt>
                  <w:sdtPr>
                    <w:tag w:val="goog_rdk_3748"/>
                  </w:sdtPr>
                  <w:sdtContent>
                    <w:del w:author="Thomas Cervone-Richards - NOAA Federal" w:id="297" w:date="2023-07-19T18:21:53Z">
                      <w:r w:rsidDel="00000000" w:rsidR="00000000" w:rsidRPr="00000000">
                        <w:rPr>
                          <w:sz w:val="19.920000076293945"/>
                          <w:szCs w:val="19.920000076293945"/>
                          <w:rtl w:val="0"/>
                        </w:rPr>
                        <w:delText xml:space="preserve">Remove VERACC or  VERDAT from the  </w:delText>
                      </w:r>
                    </w:del>
                  </w:sdtContent>
                </w:sdt>
              </w:p>
            </w:sdtContent>
          </w:sdt>
          <w:p w:rsidR="00000000" w:rsidDel="00000000" w:rsidP="00000000" w:rsidRDefault="00000000" w:rsidRPr="00000000" w14:paraId="000011E1">
            <w:pPr>
              <w:widowControl w:val="0"/>
              <w:spacing w:after="0" w:before="5.810546875" w:line="240" w:lineRule="auto"/>
              <w:ind w:left="116.7840576171875" w:firstLine="0"/>
              <w:jc w:val="left"/>
              <w:rPr>
                <w:sz w:val="19.920000076293945"/>
                <w:szCs w:val="19.920000076293945"/>
              </w:rPr>
            </w:pPr>
            <w:sdt>
              <w:sdtPr>
                <w:tag w:val="goog_rdk_3750"/>
              </w:sdtPr>
              <w:sdtContent>
                <w:del w:author="Thomas Cervone-Richards - NOAA Federal" w:id="297" w:date="2023-07-19T18:21:53Z">
                  <w:r w:rsidDel="00000000" w:rsidR="00000000" w:rsidRPr="00000000">
                    <w:rPr>
                      <w:sz w:val="19.920000076293945"/>
                      <w:szCs w:val="19.920000076293945"/>
                      <w:rtl w:val="0"/>
                    </w:rPr>
                    <w:delText xml:space="preserve">VEGATN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2">
            <w:pPr>
              <w:widowControl w:val="0"/>
              <w:spacing w:after="0" w:line="240" w:lineRule="auto"/>
              <w:ind w:left="117.779541015625" w:firstLine="0"/>
              <w:jc w:val="left"/>
              <w:rPr>
                <w:sz w:val="19.920000076293945"/>
                <w:szCs w:val="19.920000076293945"/>
              </w:rPr>
            </w:pPr>
            <w:sdt>
              <w:sdtPr>
                <w:tag w:val="goog_rdk_3752"/>
              </w:sdtPr>
              <w:sdtContent>
                <w:del w:author="Thomas Cervone-Richards - NOAA Federal" w:id="297" w:date="2023-07-19T18:21:53Z">
                  <w:r w:rsidDel="00000000" w:rsidR="00000000" w:rsidRPr="00000000">
                    <w:rPr>
                      <w:sz w:val="19.920000076293945"/>
                      <w:szCs w:val="19.920000076293945"/>
                      <w:rtl w:val="0"/>
                    </w:rPr>
                    <w:delText xml:space="preserve">4.7.11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3">
            <w:pPr>
              <w:widowControl w:val="0"/>
              <w:spacing w:after="0" w:line="240" w:lineRule="auto"/>
              <w:jc w:val="center"/>
              <w:rPr>
                <w:sz w:val="19.920000076293945"/>
                <w:szCs w:val="19.920000076293945"/>
              </w:rPr>
            </w:pPr>
            <w:sdt>
              <w:sdtPr>
                <w:tag w:val="goog_rdk_3754"/>
              </w:sdtPr>
              <w:sdtContent>
                <w:del w:author="Thomas Cervone-Richards - NOAA Federal" w:id="297" w:date="2023-07-19T18:21:5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4">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E5">
            <w:pPr>
              <w:widowControl w:val="0"/>
              <w:spacing w:after="0" w:line="240" w:lineRule="auto"/>
              <w:jc w:val="center"/>
              <w:rPr>
                <w:sz w:val="19.920000076293945"/>
                <w:szCs w:val="19.920000076293945"/>
              </w:rPr>
            </w:pPr>
            <w:sdt>
              <w:sdtPr>
                <w:tag w:val="goog_rdk_3756"/>
              </w:sdtPr>
              <w:sdtContent>
                <w:del w:author="Thomas Cervone-Richards - NOAA Federal" w:id="297" w:date="2023-07-19T18:21:53Z">
                  <w:r w:rsidDel="00000000" w:rsidR="00000000" w:rsidRPr="00000000">
                    <w:rPr>
                      <w:sz w:val="19.920000076293945"/>
                      <w:szCs w:val="19.920000076293945"/>
                      <w:rtl w:val="0"/>
                    </w:rPr>
                    <w:delText xml:space="preserve">1609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6">
            <w:pPr>
              <w:widowControl w:val="0"/>
              <w:spacing w:after="0" w:line="231.23205184936523" w:lineRule="auto"/>
              <w:ind w:left="119.77203369140625" w:right="205.65765380859375" w:firstLine="10.159149169921875"/>
              <w:jc w:val="left"/>
              <w:rPr>
                <w:sz w:val="19.920000076293945"/>
                <w:szCs w:val="19.920000076293945"/>
              </w:rPr>
            </w:pPr>
            <w:sdt>
              <w:sdtPr>
                <w:tag w:val="goog_rdk_3758"/>
              </w:sdtPr>
              <w:sdtContent>
                <w:del w:author="Thomas Cervone-Richards - NOAA Federal" w:id="297" w:date="2023-07-19T18:21:53Z">
                  <w:r w:rsidDel="00000000" w:rsidR="00000000" w:rsidRPr="00000000">
                    <w:rPr>
                      <w:sz w:val="19.920000076293945"/>
                      <w:szCs w:val="19.920000076293945"/>
                      <w:rtl w:val="0"/>
                    </w:rPr>
                    <w:delText xml:space="preserve">For each CANALS feature  object which EQUALS a  SEAARE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761"/>
            </w:sdtPr>
            <w:sdtContent>
              <w:p w:rsidR="00000000" w:rsidDel="00000000" w:rsidP="00000000" w:rsidRDefault="00000000" w:rsidRPr="00000000" w14:paraId="000011E7">
                <w:pPr>
                  <w:widowControl w:val="0"/>
                  <w:spacing w:after="0" w:line="240" w:lineRule="auto"/>
                  <w:ind w:left="121.56494140625" w:firstLine="0"/>
                  <w:jc w:val="left"/>
                  <w:rPr>
                    <w:del w:author="Thomas Cervone-Richards - NOAA Federal" w:id="297" w:date="2023-07-19T18:21:53Z"/>
                    <w:sz w:val="19.920000076293945"/>
                    <w:szCs w:val="19.920000076293945"/>
                  </w:rPr>
                </w:pPr>
                <w:sdt>
                  <w:sdtPr>
                    <w:tag w:val="goog_rdk_3760"/>
                  </w:sdtPr>
                  <w:sdtContent>
                    <w:del w:author="Thomas Cervone-Richards - NOAA Federal" w:id="297" w:date="2023-07-19T18:21:53Z">
                      <w:r w:rsidDel="00000000" w:rsidR="00000000" w:rsidRPr="00000000">
                        <w:rPr>
                          <w:sz w:val="19.920000076293945"/>
                          <w:szCs w:val="19.920000076293945"/>
                          <w:rtl w:val="0"/>
                        </w:rPr>
                        <w:delText xml:space="preserve">CANALS object  </w:delText>
                      </w:r>
                    </w:del>
                  </w:sdtContent>
                </w:sdt>
              </w:p>
            </w:sdtContent>
          </w:sdt>
          <w:sdt>
            <w:sdtPr>
              <w:tag w:val="goog_rdk_3763"/>
            </w:sdtPr>
            <w:sdtContent>
              <w:p w:rsidR="00000000" w:rsidDel="00000000" w:rsidP="00000000" w:rsidRDefault="00000000" w:rsidRPr="00000000" w14:paraId="000011E8">
                <w:pPr>
                  <w:widowControl w:val="0"/>
                  <w:spacing w:after="0" w:line="240" w:lineRule="auto"/>
                  <w:ind w:left="120.7684326171875" w:firstLine="0"/>
                  <w:jc w:val="left"/>
                  <w:rPr>
                    <w:del w:author="Thomas Cervone-Richards - NOAA Federal" w:id="297" w:date="2023-07-19T18:21:53Z"/>
                    <w:sz w:val="19.920000076293945"/>
                    <w:szCs w:val="19.920000076293945"/>
                  </w:rPr>
                </w:pPr>
                <w:sdt>
                  <w:sdtPr>
                    <w:tag w:val="goog_rdk_3762"/>
                  </w:sdtPr>
                  <w:sdtContent>
                    <w:del w:author="Thomas Cervone-Richards - NOAA Federal" w:id="297" w:date="2023-07-19T18:21:53Z">
                      <w:r w:rsidDel="00000000" w:rsidR="00000000" w:rsidRPr="00000000">
                        <w:rPr>
                          <w:sz w:val="19.920000076293945"/>
                          <w:szCs w:val="19.920000076293945"/>
                          <w:rtl w:val="0"/>
                        </w:rPr>
                        <w:delText xml:space="preserve">equals SEAARE  </w:delText>
                      </w:r>
                    </w:del>
                  </w:sdtContent>
                </w:sdt>
              </w:p>
            </w:sdtContent>
          </w:sdt>
          <w:p w:rsidR="00000000" w:rsidDel="00000000" w:rsidP="00000000" w:rsidRDefault="00000000" w:rsidRPr="00000000" w14:paraId="000011E9">
            <w:pPr>
              <w:widowControl w:val="0"/>
              <w:spacing w:after="0" w:line="240" w:lineRule="auto"/>
              <w:ind w:left="119.7723388671875" w:firstLine="0"/>
              <w:jc w:val="left"/>
              <w:rPr>
                <w:sz w:val="19.920000076293945"/>
                <w:szCs w:val="19.920000076293945"/>
              </w:rPr>
            </w:pPr>
            <w:sdt>
              <w:sdtPr>
                <w:tag w:val="goog_rdk_3764"/>
              </w:sdtPr>
              <w:sdtContent>
                <w:del w:author="Thomas Cervone-Richards - NOAA Federal" w:id="297" w:date="2023-07-19T18:21:53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767"/>
            </w:sdtPr>
            <w:sdtContent>
              <w:p w:rsidR="00000000" w:rsidDel="00000000" w:rsidP="00000000" w:rsidRDefault="00000000" w:rsidRPr="00000000" w14:paraId="000011EA">
                <w:pPr>
                  <w:widowControl w:val="0"/>
                  <w:spacing w:after="0" w:line="240" w:lineRule="auto"/>
                  <w:ind w:left="130.32958984375" w:firstLine="0"/>
                  <w:jc w:val="left"/>
                  <w:rPr>
                    <w:del w:author="Thomas Cervone-Richards - NOAA Federal" w:id="297" w:date="2023-07-19T18:21:53Z"/>
                    <w:sz w:val="19.920000076293945"/>
                    <w:szCs w:val="19.920000076293945"/>
                  </w:rPr>
                </w:pPr>
                <w:sdt>
                  <w:sdtPr>
                    <w:tag w:val="goog_rdk_3766"/>
                  </w:sdtPr>
                  <w:sdtContent>
                    <w:del w:author="Thomas Cervone-Richards - NOAA Federal" w:id="297" w:date="2023-07-19T18:21:53Z">
                      <w:r w:rsidDel="00000000" w:rsidR="00000000" w:rsidRPr="00000000">
                        <w:rPr>
                          <w:sz w:val="19.920000076293945"/>
                          <w:szCs w:val="19.920000076293945"/>
                          <w:rtl w:val="0"/>
                        </w:rPr>
                        <w:delText xml:space="preserve">Remove SEAARE  </w:delText>
                      </w:r>
                    </w:del>
                  </w:sdtContent>
                </w:sdt>
              </w:p>
            </w:sdtContent>
          </w:sdt>
          <w:sdt>
            <w:sdtPr>
              <w:tag w:val="goog_rdk_3769"/>
            </w:sdtPr>
            <w:sdtContent>
              <w:p w:rsidR="00000000" w:rsidDel="00000000" w:rsidP="00000000" w:rsidRDefault="00000000" w:rsidRPr="00000000" w14:paraId="000011EB">
                <w:pPr>
                  <w:widowControl w:val="0"/>
                  <w:spacing w:after="0" w:line="240" w:lineRule="auto"/>
                  <w:ind w:left="119.7723388671875" w:firstLine="0"/>
                  <w:jc w:val="left"/>
                  <w:rPr>
                    <w:del w:author="Thomas Cervone-Richards - NOAA Federal" w:id="297" w:date="2023-07-19T18:21:53Z"/>
                    <w:sz w:val="19.920000076293945"/>
                    <w:szCs w:val="19.920000076293945"/>
                  </w:rPr>
                </w:pPr>
                <w:sdt>
                  <w:sdtPr>
                    <w:tag w:val="goog_rdk_3768"/>
                  </w:sdtPr>
                  <w:sdtContent>
                    <w:del w:author="Thomas Cervone-Richards - NOAA Federal" w:id="297" w:date="2023-07-19T18:21:53Z">
                      <w:r w:rsidDel="00000000" w:rsidR="00000000" w:rsidRPr="00000000">
                        <w:rPr>
                          <w:sz w:val="19.920000076293945"/>
                          <w:szCs w:val="19.920000076293945"/>
                          <w:rtl w:val="0"/>
                        </w:rPr>
                        <w:delText xml:space="preserve">object or amend  </w:delText>
                      </w:r>
                    </w:del>
                  </w:sdtContent>
                </w:sdt>
              </w:p>
            </w:sdtContent>
          </w:sdt>
          <w:sdt>
            <w:sdtPr>
              <w:tag w:val="goog_rdk_3771"/>
            </w:sdtPr>
            <w:sdtContent>
              <w:p w:rsidR="00000000" w:rsidDel="00000000" w:rsidP="00000000" w:rsidRDefault="00000000" w:rsidRPr="00000000" w14:paraId="000011EC">
                <w:pPr>
                  <w:widowControl w:val="0"/>
                  <w:spacing w:after="0" w:line="240" w:lineRule="auto"/>
                  <w:ind w:left="119.7723388671875" w:firstLine="0"/>
                  <w:jc w:val="left"/>
                  <w:rPr>
                    <w:del w:author="Thomas Cervone-Richards - NOAA Federal" w:id="297" w:date="2023-07-19T18:21:53Z"/>
                    <w:sz w:val="19.920000076293945"/>
                    <w:szCs w:val="19.920000076293945"/>
                  </w:rPr>
                </w:pPr>
                <w:sdt>
                  <w:sdtPr>
                    <w:tag w:val="goog_rdk_3770"/>
                  </w:sdtPr>
                  <w:sdtContent>
                    <w:del w:author="Thomas Cervone-Richards - NOAA Federal" w:id="297" w:date="2023-07-19T18:21:53Z">
                      <w:r w:rsidDel="00000000" w:rsidR="00000000" w:rsidRPr="00000000">
                        <w:rPr>
                          <w:sz w:val="19.920000076293945"/>
                          <w:szCs w:val="19.920000076293945"/>
                          <w:rtl w:val="0"/>
                        </w:rPr>
                        <w:delText xml:space="preserve">objects to remove  </w:delText>
                      </w:r>
                    </w:del>
                  </w:sdtContent>
                </w:sdt>
              </w:p>
            </w:sdtContent>
          </w:sdt>
          <w:p w:rsidR="00000000" w:rsidDel="00000000" w:rsidP="00000000" w:rsidRDefault="00000000" w:rsidRPr="00000000" w14:paraId="000011ED">
            <w:pPr>
              <w:widowControl w:val="0"/>
              <w:spacing w:after="0" w:line="240" w:lineRule="auto"/>
              <w:ind w:left="119.7723388671875" w:firstLine="0"/>
              <w:jc w:val="left"/>
              <w:rPr>
                <w:sz w:val="19.920000076293945"/>
                <w:szCs w:val="19.920000076293945"/>
              </w:rPr>
            </w:pPr>
            <w:sdt>
              <w:sdtPr>
                <w:tag w:val="goog_rdk_3772"/>
              </w:sdtPr>
              <w:sdtContent>
                <w:del w:author="Thomas Cervone-Richards - NOAA Federal" w:id="297" w:date="2023-07-19T18:21:53Z">
                  <w:r w:rsidDel="00000000" w:rsidR="00000000" w:rsidRPr="00000000">
                    <w:rPr>
                      <w:sz w:val="19.920000076293945"/>
                      <w:szCs w:val="19.920000076293945"/>
                      <w:rtl w:val="0"/>
                    </w:rPr>
                    <w:delText xml:space="preserve">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E">
            <w:pPr>
              <w:widowControl w:val="0"/>
              <w:spacing w:after="0" w:line="240" w:lineRule="auto"/>
              <w:ind w:left="117.779541015625" w:firstLine="0"/>
              <w:jc w:val="left"/>
              <w:rPr>
                <w:sz w:val="19.920000076293945"/>
                <w:szCs w:val="19.920000076293945"/>
              </w:rPr>
            </w:pPr>
            <w:sdt>
              <w:sdtPr>
                <w:tag w:val="goog_rdk_3774"/>
              </w:sdtPr>
              <w:sdtContent>
                <w:del w:author="Thomas Cervone-Richards - NOAA Federal" w:id="297" w:date="2023-07-19T18:21:53Z">
                  <w:r w:rsidDel="00000000" w:rsidR="00000000" w:rsidRPr="00000000">
                    <w:rPr>
                      <w:sz w:val="19.920000076293945"/>
                      <w:szCs w:val="19.920000076293945"/>
                      <w:rtl w:val="0"/>
                    </w:rPr>
                    <w:delText xml:space="preserve">4.8.1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F">
            <w:pPr>
              <w:widowControl w:val="0"/>
              <w:spacing w:after="0" w:line="240" w:lineRule="auto"/>
              <w:jc w:val="center"/>
              <w:rPr>
                <w:sz w:val="19.920000076293945"/>
                <w:szCs w:val="19.920000076293945"/>
              </w:rPr>
            </w:pPr>
            <w:sdt>
              <w:sdtPr>
                <w:tag w:val="goog_rdk_3776"/>
              </w:sdtPr>
              <w:sdtContent>
                <w:del w:author="Thomas Cervone-Richards - NOAA Federal" w:id="297" w:date="2023-07-19T18:21:5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0">
            <w:pPr>
              <w:widowControl w:val="0"/>
              <w:spacing w:after="0" w:line="240" w:lineRule="auto"/>
              <w:jc w:val="center"/>
              <w:rPr>
                <w:sz w:val="19.920000076293945"/>
                <w:szCs w:val="19.920000076293945"/>
              </w:rPr>
            </w:pPr>
            <w:r w:rsidDel="00000000" w:rsidR="00000000" w:rsidRPr="00000000">
              <w:rPr>
                <w:rtl w:val="0"/>
              </w:rPr>
            </w:r>
          </w:p>
        </w:tc>
      </w:tr>
      <w:tr>
        <w:trPr>
          <w:cantSplit w:val="0"/>
          <w:trHeight w:val="7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1">
            <w:pPr>
              <w:widowControl w:val="0"/>
              <w:spacing w:after="0" w:line="240" w:lineRule="auto"/>
              <w:jc w:val="center"/>
              <w:rPr>
                <w:sz w:val="19.920000076293945"/>
                <w:szCs w:val="19.920000076293945"/>
              </w:rPr>
            </w:pPr>
            <w:sdt>
              <w:sdtPr>
                <w:tag w:val="goog_rdk_3778"/>
              </w:sdtPr>
              <w:sdtContent>
                <w:del w:author="Thomas Cervone-Richards - NOAA Federal" w:id="297" w:date="2023-07-19T18:21:53Z">
                  <w:r w:rsidDel="00000000" w:rsidR="00000000" w:rsidRPr="00000000">
                    <w:rPr>
                      <w:sz w:val="19.920000076293945"/>
                      <w:szCs w:val="19.920000076293945"/>
                      <w:rtl w:val="0"/>
                    </w:rPr>
                    <w:delText xml:space="preserve">1610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widowControl w:val="0"/>
              <w:spacing w:after="0" w:line="230.02902030944824" w:lineRule="auto"/>
              <w:ind w:left="119.77203369140625" w:right="236.7327880859375" w:firstLine="10.159149169921875"/>
              <w:jc w:val="left"/>
              <w:rPr>
                <w:sz w:val="19.920000076293945"/>
                <w:szCs w:val="19.920000076293945"/>
              </w:rPr>
            </w:pPr>
            <w:sdt>
              <w:sdtPr>
                <w:tag w:val="goog_rdk_3780"/>
              </w:sdtPr>
              <w:sdtContent>
                <w:del w:author="Thomas Cervone-Richards - NOAA Federal" w:id="297" w:date="2023-07-19T18:21:53Z">
                  <w:r w:rsidDel="00000000" w:rsidR="00000000" w:rsidRPr="00000000">
                    <w:rPr>
                      <w:sz w:val="19.920000076293945"/>
                      <w:szCs w:val="19.920000076293945"/>
                      <w:rtl w:val="0"/>
                    </w:rPr>
                    <w:delText xml:space="preserve">For each RAILWY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3">
            <w:pPr>
              <w:widowControl w:val="0"/>
              <w:spacing w:after="0" w:line="230.02902030944824" w:lineRule="auto"/>
              <w:ind w:left="115.5889892578125" w:right="164.427490234375" w:firstLine="14.3426513671875"/>
              <w:jc w:val="left"/>
              <w:rPr>
                <w:sz w:val="19.920000076293945"/>
                <w:szCs w:val="19.920000076293945"/>
              </w:rPr>
            </w:pPr>
            <w:sdt>
              <w:sdtPr>
                <w:tag w:val="goog_rdk_3782"/>
              </w:sdtPr>
              <w:sdtContent>
                <w:del w:author="Thomas Cervone-Richards - NOAA Federal" w:id="297" w:date="2023-07-19T18:21:53Z">
                  <w:r w:rsidDel="00000000" w:rsidR="00000000" w:rsidRPr="00000000">
                    <w:rPr>
                      <w:sz w:val="19.920000076293945"/>
                      <w:szCs w:val="19.920000076293945"/>
                      <w:rtl w:val="0"/>
                    </w:rPr>
                    <w:delText xml:space="preserve">Prohibited attribute  VERACC populated  for a RAILWY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785"/>
            </w:sdtPr>
            <w:sdtContent>
              <w:p w:rsidR="00000000" w:rsidDel="00000000" w:rsidP="00000000" w:rsidRDefault="00000000" w:rsidRPr="00000000" w14:paraId="000011F4">
                <w:pPr>
                  <w:widowControl w:val="0"/>
                  <w:spacing w:after="0" w:line="240" w:lineRule="auto"/>
                  <w:ind w:left="130.32958984375" w:firstLine="0"/>
                  <w:jc w:val="left"/>
                  <w:rPr>
                    <w:del w:author="Thomas Cervone-Richards - NOAA Federal" w:id="297" w:date="2023-07-19T18:21:53Z"/>
                    <w:sz w:val="19.920000076293945"/>
                    <w:szCs w:val="19.920000076293945"/>
                  </w:rPr>
                </w:pPr>
                <w:sdt>
                  <w:sdtPr>
                    <w:tag w:val="goog_rdk_3784"/>
                  </w:sdtPr>
                  <w:sdtContent>
                    <w:del w:author="Thomas Cervone-Richards - NOAA Federal" w:id="297" w:date="2023-07-19T18:21:53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1F5">
            <w:pPr>
              <w:widowControl w:val="0"/>
              <w:spacing w:after="0" w:line="240" w:lineRule="auto"/>
              <w:ind w:left="115.5889892578125" w:firstLine="0"/>
              <w:jc w:val="left"/>
              <w:rPr>
                <w:sz w:val="19.920000076293945"/>
                <w:szCs w:val="19.920000076293945"/>
              </w:rPr>
            </w:pPr>
            <w:sdt>
              <w:sdtPr>
                <w:tag w:val="goog_rdk_3786"/>
              </w:sdtPr>
              <w:sdtContent>
                <w:del w:author="Thomas Cervone-Richards - NOAA Federal" w:id="297" w:date="2023-07-19T18:21:53Z">
                  <w:r w:rsidDel="00000000" w:rsidR="00000000" w:rsidRPr="00000000">
                    <w:rPr>
                      <w:sz w:val="19.920000076293945"/>
                      <w:szCs w:val="19.920000076293945"/>
                      <w:rtl w:val="0"/>
                    </w:rPr>
                    <w:delText xml:space="preserve">from RAILWY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6">
            <w:pPr>
              <w:widowControl w:val="0"/>
              <w:spacing w:after="0" w:line="240" w:lineRule="auto"/>
              <w:ind w:left="117.779541015625" w:firstLine="0"/>
              <w:jc w:val="left"/>
              <w:rPr>
                <w:sz w:val="19.920000076293945"/>
                <w:szCs w:val="19.920000076293945"/>
              </w:rPr>
            </w:pPr>
            <w:sdt>
              <w:sdtPr>
                <w:tag w:val="goog_rdk_3788"/>
              </w:sdtPr>
              <w:sdtContent>
                <w:del w:author="Thomas Cervone-Richards - NOAA Federal" w:id="297" w:date="2023-07-19T18:21:53Z">
                  <w:r w:rsidDel="00000000" w:rsidR="00000000" w:rsidRPr="00000000">
                    <w:rPr>
                      <w:sz w:val="19.920000076293945"/>
                      <w:szCs w:val="19.920000076293945"/>
                      <w:rtl w:val="0"/>
                    </w:rPr>
                    <w:delText xml:space="preserve">4.8.2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7">
            <w:pPr>
              <w:widowControl w:val="0"/>
              <w:spacing w:after="0" w:line="240" w:lineRule="auto"/>
              <w:jc w:val="center"/>
              <w:rPr>
                <w:sz w:val="19.920000076293945"/>
                <w:szCs w:val="19.920000076293945"/>
              </w:rPr>
            </w:pPr>
            <w:sdt>
              <w:sdtPr>
                <w:tag w:val="goog_rdk_3790"/>
              </w:sdtPr>
              <w:sdtContent>
                <w:del w:author="Thomas Cervone-Richards - NOAA Federal" w:id="297" w:date="2023-07-19T18:21:5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8">
            <w:pPr>
              <w:widowControl w:val="0"/>
              <w:spacing w:after="0" w:line="240" w:lineRule="auto"/>
              <w:jc w:val="center"/>
              <w:rPr>
                <w:sz w:val="19.920000076293945"/>
                <w:szCs w:val="19.920000076293945"/>
              </w:rPr>
            </w:pPr>
            <w:r w:rsidDel="00000000" w:rsidR="00000000" w:rsidRPr="00000000">
              <w:rPr>
                <w:rtl w:val="0"/>
              </w:rPr>
            </w:r>
          </w:p>
        </w:tc>
      </w:tr>
      <w:tr>
        <w:trPr>
          <w:cantSplit w:val="0"/>
          <w:trHeight w:val="77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1F9">
            <w:pPr>
              <w:widowControl w:val="0"/>
              <w:spacing w:after="0" w:line="240" w:lineRule="auto"/>
              <w:jc w:val="center"/>
              <w:rPr>
                <w:sz w:val="19.920000076293945"/>
                <w:szCs w:val="19.920000076293945"/>
              </w:rPr>
            </w:pPr>
            <w:sdt>
              <w:sdtPr>
                <w:tag w:val="goog_rdk_3792"/>
              </w:sdtPr>
              <w:sdtContent>
                <w:del w:author="Thomas Cervone-Richards - NOAA Federal" w:id="297" w:date="2023-07-19T18:21:53Z">
                  <w:r w:rsidDel="00000000" w:rsidR="00000000" w:rsidRPr="00000000">
                    <w:rPr>
                      <w:sz w:val="19.920000076293945"/>
                      <w:szCs w:val="19.920000076293945"/>
                      <w:rtl w:val="0"/>
                    </w:rPr>
                    <w:delText xml:space="preserve">1611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A">
            <w:pPr>
              <w:widowControl w:val="0"/>
              <w:spacing w:after="0" w:line="230.02874851226807" w:lineRule="auto"/>
              <w:ind w:left="119.77203369140625" w:right="205.4583740234375" w:firstLine="10.159149169921875"/>
              <w:jc w:val="left"/>
              <w:rPr>
                <w:sz w:val="19.920000076293945"/>
                <w:szCs w:val="19.920000076293945"/>
              </w:rPr>
            </w:pPr>
            <w:sdt>
              <w:sdtPr>
                <w:tag w:val="goog_rdk_3794"/>
              </w:sdtPr>
              <w:sdtContent>
                <w:del w:author="Thomas Cervone-Richards - NOAA Federal" w:id="297" w:date="2023-07-19T18:21:53Z">
                  <w:r w:rsidDel="00000000" w:rsidR="00000000" w:rsidRPr="00000000">
                    <w:rPr>
                      <w:sz w:val="19.920000076293945"/>
                      <w:szCs w:val="19.920000076293945"/>
                      <w:rtl w:val="0"/>
                    </w:rPr>
                    <w:delText xml:space="preserve">For each TUNNEL feature  object where BURDEP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B">
            <w:pPr>
              <w:widowControl w:val="0"/>
              <w:spacing w:after="0" w:line="230.02874851226807" w:lineRule="auto"/>
              <w:ind w:left="115.5889892578125" w:right="133.153076171875" w:firstLine="14.3426513671875"/>
              <w:jc w:val="left"/>
              <w:rPr>
                <w:sz w:val="19.920000076293945"/>
                <w:szCs w:val="19.920000076293945"/>
              </w:rPr>
            </w:pPr>
            <w:sdt>
              <w:sdtPr>
                <w:tag w:val="goog_rdk_3796"/>
              </w:sdtPr>
              <w:sdtContent>
                <w:del w:author="Thomas Cervone-Richards - NOAA Federal" w:id="297" w:date="2023-07-19T18:21:53Z">
                  <w:r w:rsidDel="00000000" w:rsidR="00000000" w:rsidRPr="00000000">
                    <w:rPr>
                      <w:sz w:val="19.920000076293945"/>
                      <w:szCs w:val="19.920000076293945"/>
                      <w:rtl w:val="0"/>
                    </w:rPr>
                    <w:delText xml:space="preserve">Prohibited attribute  BURDEP populated  for a TUNNEL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799"/>
            </w:sdtPr>
            <w:sdtContent>
              <w:p w:rsidR="00000000" w:rsidDel="00000000" w:rsidP="00000000" w:rsidRDefault="00000000" w:rsidRPr="00000000" w14:paraId="000011FC">
                <w:pPr>
                  <w:widowControl w:val="0"/>
                  <w:spacing w:after="0" w:line="240" w:lineRule="auto"/>
                  <w:ind w:left="130.32958984375" w:firstLine="0"/>
                  <w:jc w:val="left"/>
                  <w:rPr>
                    <w:del w:author="Thomas Cervone-Richards - NOAA Federal" w:id="297" w:date="2023-07-19T18:21:53Z"/>
                    <w:sz w:val="19.920000076293945"/>
                    <w:szCs w:val="19.920000076293945"/>
                  </w:rPr>
                </w:pPr>
                <w:sdt>
                  <w:sdtPr>
                    <w:tag w:val="goog_rdk_3798"/>
                  </w:sdtPr>
                  <w:sdtContent>
                    <w:del w:author="Thomas Cervone-Richards - NOAA Federal" w:id="297" w:date="2023-07-19T18:21:53Z">
                      <w:r w:rsidDel="00000000" w:rsidR="00000000" w:rsidRPr="00000000">
                        <w:rPr>
                          <w:sz w:val="19.920000076293945"/>
                          <w:szCs w:val="19.920000076293945"/>
                          <w:rtl w:val="0"/>
                        </w:rPr>
                        <w:delText xml:space="preserve">Remove BURDEP  </w:delText>
                      </w:r>
                    </w:del>
                  </w:sdtContent>
                </w:sdt>
              </w:p>
            </w:sdtContent>
          </w:sdt>
          <w:p w:rsidR="00000000" w:rsidDel="00000000" w:rsidP="00000000" w:rsidRDefault="00000000" w:rsidRPr="00000000" w14:paraId="000011FD">
            <w:pPr>
              <w:widowControl w:val="0"/>
              <w:spacing w:after="0" w:line="240" w:lineRule="auto"/>
              <w:ind w:left="115.5889892578125" w:firstLine="0"/>
              <w:jc w:val="left"/>
              <w:rPr>
                <w:sz w:val="19.920000076293945"/>
                <w:szCs w:val="19.920000076293945"/>
              </w:rPr>
            </w:pPr>
            <w:sdt>
              <w:sdtPr>
                <w:tag w:val="goog_rdk_3800"/>
              </w:sdtPr>
              <w:sdtContent>
                <w:del w:author="Thomas Cervone-Richards - NOAA Federal" w:id="297" w:date="2023-07-19T18:21:53Z">
                  <w:r w:rsidDel="00000000" w:rsidR="00000000" w:rsidRPr="00000000">
                    <w:rPr>
                      <w:sz w:val="19.920000076293945"/>
                      <w:szCs w:val="19.920000076293945"/>
                      <w:rtl w:val="0"/>
                    </w:rPr>
                    <w:delText xml:space="preserve">from TUNNEL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E">
            <w:pPr>
              <w:widowControl w:val="0"/>
              <w:spacing w:after="0" w:line="240" w:lineRule="auto"/>
              <w:ind w:left="117.779541015625" w:firstLine="0"/>
              <w:jc w:val="left"/>
              <w:rPr>
                <w:sz w:val="19.920000076293945"/>
                <w:szCs w:val="19.920000076293945"/>
              </w:rPr>
            </w:pPr>
            <w:sdt>
              <w:sdtPr>
                <w:tag w:val="goog_rdk_3802"/>
              </w:sdtPr>
              <w:sdtContent>
                <w:del w:author="Thomas Cervone-Richards - NOAA Federal" w:id="297" w:date="2023-07-19T18:21:53Z">
                  <w:r w:rsidDel="00000000" w:rsidR="00000000" w:rsidRPr="00000000">
                    <w:rPr>
                      <w:sz w:val="19.920000076293945"/>
                      <w:szCs w:val="19.920000076293945"/>
                      <w:rtl w:val="0"/>
                    </w:rPr>
                    <w:delText xml:space="preserve">4.8.3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F">
            <w:pPr>
              <w:widowControl w:val="0"/>
              <w:spacing w:after="0" w:line="240" w:lineRule="auto"/>
              <w:jc w:val="center"/>
              <w:rPr>
                <w:sz w:val="19.920000076293945"/>
                <w:szCs w:val="19.920000076293945"/>
              </w:rPr>
            </w:pPr>
            <w:sdt>
              <w:sdtPr>
                <w:tag w:val="goog_rdk_3804"/>
              </w:sdtPr>
              <w:sdtContent>
                <w:del w:author="Thomas Cervone-Richards - NOAA Federal" w:id="297" w:date="2023-07-19T18:21:5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0">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1">
            <w:pPr>
              <w:widowControl w:val="0"/>
              <w:spacing w:after="0" w:line="240" w:lineRule="auto"/>
              <w:jc w:val="center"/>
              <w:rPr>
                <w:strike w:val="1"/>
                <w:sz w:val="19.920000076293945"/>
                <w:szCs w:val="19.920000076293945"/>
              </w:rPr>
            </w:pPr>
            <w:sdt>
              <w:sdtPr>
                <w:tag w:val="goog_rdk_3806"/>
              </w:sdtPr>
              <w:sdtContent>
                <w:del w:author="Thomas Cervone-Richards - NOAA Federal" w:id="297" w:date="2023-07-19T18:21:53Z">
                  <w:r w:rsidDel="00000000" w:rsidR="00000000" w:rsidRPr="00000000">
                    <w:rPr>
                      <w:strike w:val="1"/>
                      <w:sz w:val="19.920000076293945"/>
                      <w:szCs w:val="19.920000076293945"/>
                      <w:rtl w:val="0"/>
                    </w:rPr>
                    <w:delText xml:space="preserve">1612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2">
            <w:pPr>
              <w:widowControl w:val="0"/>
              <w:spacing w:after="0" w:line="240" w:lineRule="auto"/>
              <w:ind w:left="134.31365966796875" w:firstLine="0"/>
              <w:jc w:val="left"/>
              <w:rPr>
                <w:i w:val="1"/>
                <w:sz w:val="19.920000076293945"/>
                <w:szCs w:val="19.920000076293945"/>
              </w:rPr>
            </w:pPr>
            <w:sdt>
              <w:sdtPr>
                <w:tag w:val="goog_rdk_3808"/>
              </w:sdtPr>
              <w:sdtContent>
                <w:del w:author="Thomas Cervone-Richards - NOAA Federal" w:id="297" w:date="2023-07-19T18:21:53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07">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08">
            <w:pPr>
              <w:widowControl w:val="0"/>
              <w:spacing w:after="0" w:line="240" w:lineRule="auto"/>
              <w:jc w:val="center"/>
              <w:rPr>
                <w:sz w:val="19.920000076293945"/>
                <w:szCs w:val="19.920000076293945"/>
              </w:rPr>
            </w:pPr>
            <w:sdt>
              <w:sdtPr>
                <w:tag w:val="goog_rdk_3810"/>
              </w:sdtPr>
              <w:sdtContent>
                <w:del w:author="Thomas Cervone-Richards - NOAA Federal" w:id="297" w:date="2023-07-19T18:21:53Z">
                  <w:r w:rsidDel="00000000" w:rsidR="00000000" w:rsidRPr="00000000">
                    <w:rPr>
                      <w:sz w:val="19.920000076293945"/>
                      <w:szCs w:val="19.920000076293945"/>
                      <w:rtl w:val="0"/>
                    </w:rPr>
                    <w:delText xml:space="preserve">1613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13"/>
            </w:sdtPr>
            <w:sdtContent>
              <w:p w:rsidR="00000000" w:rsidDel="00000000" w:rsidP="00000000" w:rsidRDefault="00000000" w:rsidRPr="00000000" w14:paraId="00001209">
                <w:pPr>
                  <w:widowControl w:val="0"/>
                  <w:spacing w:after="0" w:line="231.23295307159424" w:lineRule="auto"/>
                  <w:ind w:left="115.58883666992188" w:right="205.4583740234375" w:firstLine="14.34234619140625"/>
                  <w:jc w:val="left"/>
                  <w:rPr>
                    <w:del w:author="Thomas Cervone-Richards - NOAA Federal" w:id="297" w:date="2023-07-19T18:21:53Z"/>
                    <w:sz w:val="19.920000076293945"/>
                    <w:szCs w:val="19.920000076293945"/>
                  </w:rPr>
                </w:pPr>
                <w:sdt>
                  <w:sdtPr>
                    <w:tag w:val="goog_rdk_3812"/>
                  </w:sdtPr>
                  <w:sdtContent>
                    <w:del w:author="Thomas Cervone-Richards - NOAA Federal" w:id="297" w:date="2023-07-19T18:21:53Z">
                      <w:r w:rsidDel="00000000" w:rsidR="00000000" w:rsidRPr="00000000">
                        <w:rPr>
                          <w:sz w:val="19.920000076293945"/>
                          <w:szCs w:val="19.920000076293945"/>
                          <w:rtl w:val="0"/>
                        </w:rPr>
                        <w:delText xml:space="preserve">For each TUNNEL feature  object which COVERS a  CANALS feature object  AND where any of  </w:delText>
                      </w:r>
                    </w:del>
                  </w:sdtContent>
                </w:sdt>
              </w:p>
            </w:sdtContent>
          </w:sdt>
          <w:sdt>
            <w:sdtPr>
              <w:tag w:val="goog_rdk_3815"/>
            </w:sdtPr>
            <w:sdtContent>
              <w:p w:rsidR="00000000" w:rsidDel="00000000" w:rsidP="00000000" w:rsidRDefault="00000000" w:rsidRPr="00000000" w14:paraId="0000120A">
                <w:pPr>
                  <w:widowControl w:val="0"/>
                  <w:spacing w:after="0" w:before="5.2105712890625" w:line="240" w:lineRule="auto"/>
                  <w:ind w:left="128.138427734375" w:firstLine="0"/>
                  <w:jc w:val="left"/>
                  <w:rPr>
                    <w:del w:author="Thomas Cervone-Richards - NOAA Federal" w:id="297" w:date="2023-07-19T18:21:53Z"/>
                    <w:sz w:val="19.920000076293945"/>
                    <w:szCs w:val="19.920000076293945"/>
                  </w:rPr>
                </w:pPr>
                <w:sdt>
                  <w:sdtPr>
                    <w:tag w:val="goog_rdk_3814"/>
                  </w:sdtPr>
                  <w:sdtContent>
                    <w:del w:author="Thomas Cervone-Richards - NOAA Federal" w:id="297" w:date="2023-07-19T18:21:53Z">
                      <w:r w:rsidDel="00000000" w:rsidR="00000000" w:rsidRPr="00000000">
                        <w:rPr>
                          <w:sz w:val="19.920000076293945"/>
                          <w:szCs w:val="19.920000076293945"/>
                          <w:rtl w:val="0"/>
                        </w:rPr>
                        <w:delText xml:space="preserve">HORACC, HORCLR,  </w:delText>
                      </w:r>
                    </w:del>
                  </w:sdtContent>
                </w:sdt>
              </w:p>
            </w:sdtContent>
          </w:sdt>
          <w:p w:rsidR="00000000" w:rsidDel="00000000" w:rsidP="00000000" w:rsidRDefault="00000000" w:rsidRPr="00000000" w14:paraId="0000120B">
            <w:pPr>
              <w:widowControl w:val="0"/>
              <w:spacing w:after="0" w:line="228.8241720199585" w:lineRule="auto"/>
              <w:ind w:left="127.93914794921875" w:right="394.69818115234375" w:hanging="11.15509033203125"/>
              <w:jc w:val="left"/>
              <w:rPr>
                <w:sz w:val="19.920000076293945"/>
                <w:szCs w:val="19.920000076293945"/>
              </w:rPr>
            </w:pPr>
            <w:sdt>
              <w:sdtPr>
                <w:tag w:val="goog_rdk_3816"/>
              </w:sdtPr>
              <w:sdtContent>
                <w:del w:author="Thomas Cervone-Richards - NOAA Federal" w:id="297" w:date="2023-07-19T18:21:53Z">
                  <w:r w:rsidDel="00000000" w:rsidR="00000000" w:rsidRPr="00000000">
                    <w:rPr>
                      <w:sz w:val="19.920000076293945"/>
                      <w:szCs w:val="19.920000076293945"/>
                      <w:rtl w:val="0"/>
                    </w:rPr>
                    <w:delText xml:space="preserve">VERACC or VERCLR is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19"/>
            </w:sdtPr>
            <w:sdtContent>
              <w:p w:rsidR="00000000" w:rsidDel="00000000" w:rsidP="00000000" w:rsidRDefault="00000000" w:rsidRPr="00000000" w14:paraId="0000120C">
                <w:pPr>
                  <w:widowControl w:val="0"/>
                  <w:spacing w:after="0" w:line="240" w:lineRule="auto"/>
                  <w:ind w:left="115.5889892578125" w:firstLine="0"/>
                  <w:jc w:val="left"/>
                  <w:rPr>
                    <w:del w:author="Thomas Cervone-Richards - NOAA Federal" w:id="297" w:date="2023-07-19T18:21:53Z"/>
                    <w:sz w:val="19.920000076293945"/>
                    <w:szCs w:val="19.920000076293945"/>
                  </w:rPr>
                </w:pPr>
                <w:sdt>
                  <w:sdtPr>
                    <w:tag w:val="goog_rdk_3818"/>
                  </w:sdtPr>
                  <w:sdtContent>
                    <w:del w:author="Thomas Cervone-Richards - NOAA Federal" w:id="297" w:date="2023-07-19T18:21:53Z">
                      <w:r w:rsidDel="00000000" w:rsidR="00000000" w:rsidRPr="00000000">
                        <w:rPr>
                          <w:sz w:val="19.920000076293945"/>
                          <w:szCs w:val="19.920000076293945"/>
                          <w:rtl w:val="0"/>
                        </w:rPr>
                        <w:delText xml:space="preserve">TUNNEL which  </w:delText>
                      </w:r>
                    </w:del>
                  </w:sdtContent>
                </w:sdt>
              </w:p>
            </w:sdtContent>
          </w:sdt>
          <w:sdt>
            <w:sdtPr>
              <w:tag w:val="goog_rdk_3821"/>
            </w:sdtPr>
            <w:sdtContent>
              <w:p w:rsidR="00000000" w:rsidDel="00000000" w:rsidP="00000000" w:rsidRDefault="00000000" w:rsidRPr="00000000" w14:paraId="0000120D">
                <w:pPr>
                  <w:widowControl w:val="0"/>
                  <w:spacing w:after="0" w:line="231.23295307159424" w:lineRule="auto"/>
                  <w:ind w:left="116.78436279296875" w:right="82.3565673828125" w:firstLine="3.98406982421875"/>
                  <w:jc w:val="left"/>
                  <w:rPr>
                    <w:del w:author="Thomas Cervone-Richards - NOAA Federal" w:id="297" w:date="2023-07-19T18:21:53Z"/>
                    <w:sz w:val="19.920000076293945"/>
                    <w:szCs w:val="19.920000076293945"/>
                  </w:rPr>
                </w:pPr>
                <w:sdt>
                  <w:sdtPr>
                    <w:tag w:val="goog_rdk_3820"/>
                  </w:sdtPr>
                  <w:sdtContent>
                    <w:del w:author="Thomas Cervone-Richards - NOAA Federal" w:id="297" w:date="2023-07-19T18:21:53Z">
                      <w:r w:rsidDel="00000000" w:rsidR="00000000" w:rsidRPr="00000000">
                        <w:rPr>
                          <w:sz w:val="19.920000076293945"/>
                          <w:szCs w:val="19.920000076293945"/>
                          <w:rtl w:val="0"/>
                        </w:rPr>
                        <w:delText xml:space="preserve">covers a CANALS  object has values of  HORACC, HORCLR,  VERACC or  </w:delText>
                      </w:r>
                    </w:del>
                  </w:sdtContent>
                </w:sdt>
              </w:p>
            </w:sdtContent>
          </w:sdt>
          <w:p w:rsidR="00000000" w:rsidDel="00000000" w:rsidP="00000000" w:rsidRDefault="00000000" w:rsidRPr="00000000" w14:paraId="0000120E">
            <w:pPr>
              <w:widowControl w:val="0"/>
              <w:spacing w:after="0" w:before="5.2099609375" w:line="240" w:lineRule="auto"/>
              <w:ind w:left="116.78436279296875" w:firstLine="0"/>
              <w:jc w:val="left"/>
              <w:rPr>
                <w:sz w:val="19.920000076293945"/>
                <w:szCs w:val="19.920000076293945"/>
              </w:rPr>
            </w:pPr>
            <w:sdt>
              <w:sdtPr>
                <w:tag w:val="goog_rdk_3822"/>
              </w:sdtPr>
              <w:sdtContent>
                <w:del w:author="Thomas Cervone-Richards - NOAA Federal" w:id="297" w:date="2023-07-19T18:21:53Z">
                  <w:r w:rsidDel="00000000" w:rsidR="00000000" w:rsidRPr="00000000">
                    <w:rPr>
                      <w:sz w:val="19.920000076293945"/>
                      <w:szCs w:val="19.920000076293945"/>
                      <w:rtl w:val="0"/>
                    </w:rPr>
                    <w:delText xml:space="preserve">VERCLR.</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25"/>
            </w:sdtPr>
            <w:sdtContent>
              <w:p w:rsidR="00000000" w:rsidDel="00000000" w:rsidP="00000000" w:rsidRDefault="00000000" w:rsidRPr="00000000" w14:paraId="0000120F">
                <w:pPr>
                  <w:widowControl w:val="0"/>
                  <w:spacing w:after="0" w:line="231.23305320739746" w:lineRule="auto"/>
                  <w:ind w:left="116.7840576171875" w:right="80.733642578125" w:firstLine="13.5455322265625"/>
                  <w:jc w:val="left"/>
                  <w:rPr>
                    <w:del w:author="Thomas Cervone-Richards - NOAA Federal" w:id="297" w:date="2023-07-19T18:21:53Z"/>
                    <w:sz w:val="19.920000076293945"/>
                    <w:szCs w:val="19.920000076293945"/>
                  </w:rPr>
                </w:pPr>
                <w:sdt>
                  <w:sdtPr>
                    <w:tag w:val="goog_rdk_3824"/>
                  </w:sdtPr>
                  <w:sdtContent>
                    <w:del w:author="Thomas Cervone-Richards - NOAA Federal" w:id="297" w:date="2023-07-19T18:21:53Z">
                      <w:r w:rsidDel="00000000" w:rsidR="00000000" w:rsidRPr="00000000">
                        <w:rPr>
                          <w:sz w:val="19.920000076293945"/>
                          <w:szCs w:val="19.920000076293945"/>
                          <w:rtl w:val="0"/>
                        </w:rPr>
                        <w:delText xml:space="preserve">Remove HORACC,  HORCLR, VERACC or  VERCLR from  </w:delText>
                      </w:r>
                    </w:del>
                  </w:sdtContent>
                </w:sdt>
              </w:p>
            </w:sdtContent>
          </w:sdt>
          <w:p w:rsidR="00000000" w:rsidDel="00000000" w:rsidP="00000000" w:rsidRDefault="00000000" w:rsidRPr="00000000" w14:paraId="00001210">
            <w:pPr>
              <w:widowControl w:val="0"/>
              <w:spacing w:after="0" w:before="5.2099609375" w:line="240" w:lineRule="auto"/>
              <w:ind w:left="115.5889892578125" w:firstLine="0"/>
              <w:jc w:val="left"/>
              <w:rPr>
                <w:sz w:val="19.920000076293945"/>
                <w:szCs w:val="19.920000076293945"/>
              </w:rPr>
            </w:pPr>
            <w:sdt>
              <w:sdtPr>
                <w:tag w:val="goog_rdk_3826"/>
              </w:sdtPr>
              <w:sdtContent>
                <w:del w:author="Thomas Cervone-Richards - NOAA Federal" w:id="297" w:date="2023-07-19T18:21:53Z">
                  <w:r w:rsidDel="00000000" w:rsidR="00000000" w:rsidRPr="00000000">
                    <w:rPr>
                      <w:sz w:val="19.920000076293945"/>
                      <w:szCs w:val="19.920000076293945"/>
                      <w:rtl w:val="0"/>
                    </w:rPr>
                    <w:delText xml:space="preserve">TUNNEL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1">
            <w:pPr>
              <w:widowControl w:val="0"/>
              <w:spacing w:after="0" w:line="240" w:lineRule="auto"/>
              <w:ind w:left="117.779541015625" w:firstLine="0"/>
              <w:jc w:val="left"/>
              <w:rPr>
                <w:sz w:val="19.920000076293945"/>
                <w:szCs w:val="19.920000076293945"/>
              </w:rPr>
            </w:pPr>
            <w:sdt>
              <w:sdtPr>
                <w:tag w:val="goog_rdk_3828"/>
              </w:sdtPr>
              <w:sdtContent>
                <w:del w:author="Thomas Cervone-Richards - NOAA Federal" w:id="297" w:date="2023-07-19T18:21:53Z">
                  <w:r w:rsidDel="00000000" w:rsidR="00000000" w:rsidRPr="00000000">
                    <w:rPr>
                      <w:sz w:val="19.920000076293945"/>
                      <w:szCs w:val="19.920000076293945"/>
                      <w:rtl w:val="0"/>
                    </w:rPr>
                    <w:delText xml:space="preserve">4.8.3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2">
            <w:pPr>
              <w:widowControl w:val="0"/>
              <w:spacing w:after="0" w:line="240" w:lineRule="auto"/>
              <w:jc w:val="center"/>
              <w:rPr>
                <w:sz w:val="19.920000076293945"/>
                <w:szCs w:val="19.920000076293945"/>
              </w:rPr>
            </w:pPr>
            <w:sdt>
              <w:sdtPr>
                <w:tag w:val="goog_rdk_3830"/>
              </w:sdtPr>
              <w:sdtContent>
                <w:del w:author="Thomas Cervone-Richards - NOAA Federal" w:id="297" w:date="2023-07-19T18:21:5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3">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4">
            <w:pPr>
              <w:widowControl w:val="0"/>
              <w:spacing w:after="0" w:line="240" w:lineRule="auto"/>
              <w:jc w:val="center"/>
              <w:rPr>
                <w:sz w:val="19.920000076293945"/>
                <w:szCs w:val="19.920000076293945"/>
              </w:rPr>
            </w:pPr>
            <w:sdt>
              <w:sdtPr>
                <w:tag w:val="goog_rdk_3832"/>
              </w:sdtPr>
              <w:sdtContent>
                <w:del w:author="Thomas Cervone-Richards - NOAA Federal" w:id="297" w:date="2023-07-19T18:21:53Z">
                  <w:r w:rsidDel="00000000" w:rsidR="00000000" w:rsidRPr="00000000">
                    <w:rPr>
                      <w:sz w:val="19.920000076293945"/>
                      <w:szCs w:val="19.920000076293945"/>
                      <w:rtl w:val="0"/>
                    </w:rPr>
                    <w:delText xml:space="preserve">1614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35"/>
            </w:sdtPr>
            <w:sdtContent>
              <w:p w:rsidR="00000000" w:rsidDel="00000000" w:rsidP="00000000" w:rsidRDefault="00000000" w:rsidRPr="00000000" w14:paraId="00001215">
                <w:pPr>
                  <w:widowControl w:val="0"/>
                  <w:spacing w:after="0" w:line="231.23305320739746" w:lineRule="auto"/>
                  <w:ind w:left="119.77203369140625" w:right="69.7332763671875" w:firstLine="10.159149169921875"/>
                  <w:jc w:val="left"/>
                  <w:rPr>
                    <w:del w:author="Thomas Cervone-Richards - NOAA Federal" w:id="297" w:date="2023-07-19T18:21:53Z"/>
                    <w:sz w:val="19.920000076293945"/>
                    <w:szCs w:val="19.920000076293945"/>
                  </w:rPr>
                </w:pPr>
                <w:sdt>
                  <w:sdtPr>
                    <w:tag w:val="goog_rdk_3834"/>
                  </w:sdtPr>
                  <w:sdtContent>
                    <w:del w:author="Thomas Cervone-Richards - NOAA Federal" w:id="297" w:date="2023-07-19T18:21:53Z">
                      <w:r w:rsidDel="00000000" w:rsidR="00000000" w:rsidRPr="00000000">
                        <w:rPr>
                          <w:sz w:val="19.920000076293945"/>
                          <w:szCs w:val="19.920000076293945"/>
                          <w:rtl w:val="0"/>
                        </w:rPr>
                        <w:delText xml:space="preserve">For each TUNNEL feature  object which COVERS any  non-hydrographic object  (for this check hydrographic  objects are DEPARE,  </w:delText>
                      </w:r>
                    </w:del>
                  </w:sdtContent>
                </w:sdt>
              </w:p>
            </w:sdtContent>
          </w:sdt>
          <w:p w:rsidR="00000000" w:rsidDel="00000000" w:rsidP="00000000" w:rsidRDefault="00000000" w:rsidRPr="00000000" w14:paraId="00001216">
            <w:pPr>
              <w:widowControl w:val="0"/>
              <w:spacing w:after="0" w:before="5.8099365234375" w:line="228.8241720199585" w:lineRule="auto"/>
              <w:ind w:left="127.93914794921875" w:right="348.68316650390625" w:firstLine="0.99609375"/>
              <w:jc w:val="left"/>
              <w:rPr>
                <w:sz w:val="19.920000076293945"/>
                <w:szCs w:val="19.920000076293945"/>
              </w:rPr>
            </w:pPr>
            <w:sdt>
              <w:sdtPr>
                <w:tag w:val="goog_rdk_3836"/>
              </w:sdtPr>
              <w:sdtContent>
                <w:del w:author="Thomas Cervone-Richards - NOAA Federal" w:id="297" w:date="2023-07-19T18:21:53Z">
                  <w:r w:rsidDel="00000000" w:rsidR="00000000" w:rsidRPr="00000000">
                    <w:rPr>
                      <w:sz w:val="19.920000076293945"/>
                      <w:szCs w:val="19.920000076293945"/>
                      <w:rtl w:val="0"/>
                    </w:rPr>
                    <w:delText xml:space="preserve">DEPCNT, DRGARE and  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39"/>
            </w:sdtPr>
            <w:sdtContent>
              <w:p w:rsidR="00000000" w:rsidDel="00000000" w:rsidP="00000000" w:rsidRDefault="00000000" w:rsidRPr="00000000" w14:paraId="00001217">
                <w:pPr>
                  <w:widowControl w:val="0"/>
                  <w:spacing w:after="0" w:line="240" w:lineRule="auto"/>
                  <w:ind w:left="115.5889892578125" w:firstLine="0"/>
                  <w:jc w:val="left"/>
                  <w:rPr>
                    <w:del w:author="Thomas Cervone-Richards - NOAA Federal" w:id="297" w:date="2023-07-19T18:21:53Z"/>
                    <w:sz w:val="19.920000076293945"/>
                    <w:szCs w:val="19.920000076293945"/>
                  </w:rPr>
                </w:pPr>
                <w:sdt>
                  <w:sdtPr>
                    <w:tag w:val="goog_rdk_3838"/>
                  </w:sdtPr>
                  <w:sdtContent>
                    <w:del w:author="Thomas Cervone-Richards - NOAA Federal" w:id="297" w:date="2023-07-19T18:21:53Z">
                      <w:r w:rsidDel="00000000" w:rsidR="00000000" w:rsidRPr="00000000">
                        <w:rPr>
                          <w:sz w:val="19.920000076293945"/>
                          <w:szCs w:val="19.920000076293945"/>
                          <w:rtl w:val="0"/>
                        </w:rPr>
                        <w:delText xml:space="preserve">TUNNEL object  </w:delText>
                      </w:r>
                    </w:del>
                  </w:sdtContent>
                </w:sdt>
              </w:p>
            </w:sdtContent>
          </w:sdt>
          <w:sdt>
            <w:sdtPr>
              <w:tag w:val="goog_rdk_3841"/>
            </w:sdtPr>
            <w:sdtContent>
              <w:p w:rsidR="00000000" w:rsidDel="00000000" w:rsidP="00000000" w:rsidRDefault="00000000" w:rsidRPr="00000000" w14:paraId="00001218">
                <w:pPr>
                  <w:widowControl w:val="0"/>
                  <w:spacing w:after="0" w:line="240" w:lineRule="auto"/>
                  <w:ind w:left="120.7684326171875" w:firstLine="0"/>
                  <w:jc w:val="left"/>
                  <w:rPr>
                    <w:del w:author="Thomas Cervone-Richards - NOAA Federal" w:id="297" w:date="2023-07-19T18:21:53Z"/>
                    <w:sz w:val="19.920000076293945"/>
                    <w:szCs w:val="19.920000076293945"/>
                  </w:rPr>
                </w:pPr>
                <w:sdt>
                  <w:sdtPr>
                    <w:tag w:val="goog_rdk_3840"/>
                  </w:sdtPr>
                  <w:sdtContent>
                    <w:del w:author="Thomas Cervone-Richards - NOAA Federal" w:id="297" w:date="2023-07-19T18:21:53Z">
                      <w:r w:rsidDel="00000000" w:rsidR="00000000" w:rsidRPr="00000000">
                        <w:rPr>
                          <w:sz w:val="19.920000076293945"/>
                          <w:szCs w:val="19.920000076293945"/>
                          <w:rtl w:val="0"/>
                        </w:rPr>
                        <w:delText xml:space="preserve">contains non  </w:delText>
                      </w:r>
                    </w:del>
                  </w:sdtContent>
                </w:sdt>
              </w:p>
            </w:sdtContent>
          </w:sdt>
          <w:p w:rsidR="00000000" w:rsidDel="00000000" w:rsidP="00000000" w:rsidRDefault="00000000" w:rsidRPr="00000000" w14:paraId="00001219">
            <w:pPr>
              <w:widowControl w:val="0"/>
              <w:spacing w:after="0" w:line="240" w:lineRule="auto"/>
              <w:jc w:val="center"/>
              <w:rPr>
                <w:sz w:val="19.920000076293945"/>
                <w:szCs w:val="19.920000076293945"/>
              </w:rPr>
            </w:pPr>
            <w:sdt>
              <w:sdtPr>
                <w:tag w:val="goog_rdk_3842"/>
              </w:sdtPr>
              <w:sdtContent>
                <w:del w:author="Thomas Cervone-Richards - NOAA Federal" w:id="297" w:date="2023-07-19T18:21:53Z">
                  <w:r w:rsidDel="00000000" w:rsidR="00000000" w:rsidRPr="00000000">
                    <w:rPr>
                      <w:sz w:val="19.920000076293945"/>
                      <w:szCs w:val="19.920000076293945"/>
                      <w:rtl w:val="0"/>
                    </w:rPr>
                    <w:delText xml:space="preserve">Hydrographic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A">
            <w:pPr>
              <w:widowControl w:val="0"/>
              <w:spacing w:after="0" w:line="231.23305320739746" w:lineRule="auto"/>
              <w:ind w:left="115.5889892578125" w:right="102.247314453125" w:firstLine="14.7406005859375"/>
              <w:jc w:val="left"/>
              <w:rPr>
                <w:sz w:val="19.920000076293945"/>
                <w:szCs w:val="19.920000076293945"/>
              </w:rPr>
            </w:pPr>
            <w:sdt>
              <w:sdtPr>
                <w:tag w:val="goog_rdk_3844"/>
              </w:sdtPr>
              <w:sdtContent>
                <w:del w:author="Thomas Cervone-Richards - NOAA Federal" w:id="297" w:date="2023-07-19T18:21:53Z">
                  <w:r w:rsidDel="00000000" w:rsidR="00000000" w:rsidRPr="00000000">
                    <w:rPr>
                      <w:sz w:val="19.920000076293945"/>
                      <w:szCs w:val="19.920000076293945"/>
                      <w:rtl w:val="0"/>
                    </w:rPr>
                    <w:delText xml:space="preserve">Remove objects within  TUNNEL object which  are unnecessary.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B">
            <w:pPr>
              <w:widowControl w:val="0"/>
              <w:spacing w:after="0" w:line="240" w:lineRule="auto"/>
              <w:ind w:left="117.779541015625" w:firstLine="0"/>
              <w:jc w:val="left"/>
              <w:rPr>
                <w:sz w:val="19.920000076293945"/>
                <w:szCs w:val="19.920000076293945"/>
              </w:rPr>
            </w:pPr>
            <w:sdt>
              <w:sdtPr>
                <w:tag w:val="goog_rdk_3846"/>
              </w:sdtPr>
              <w:sdtContent>
                <w:del w:author="Thomas Cervone-Richards - NOAA Federal" w:id="297" w:date="2023-07-19T18:21:53Z">
                  <w:r w:rsidDel="00000000" w:rsidR="00000000" w:rsidRPr="00000000">
                    <w:rPr>
                      <w:sz w:val="19.920000076293945"/>
                      <w:szCs w:val="19.920000076293945"/>
                      <w:rtl w:val="0"/>
                    </w:rPr>
                    <w:delText xml:space="preserve">4.8.3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C">
            <w:pPr>
              <w:widowControl w:val="0"/>
              <w:spacing w:after="0" w:line="240" w:lineRule="auto"/>
              <w:jc w:val="center"/>
              <w:rPr>
                <w:sz w:val="19.920000076293945"/>
                <w:szCs w:val="19.920000076293945"/>
              </w:rPr>
            </w:pPr>
            <w:sdt>
              <w:sdtPr>
                <w:tag w:val="goog_rdk_3848"/>
              </w:sdtPr>
              <w:sdtContent>
                <w:del w:author="Thomas Cervone-Richards - NOAA Federal" w:id="297" w:date="2023-07-19T18:21:5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D">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1E">
            <w:pPr>
              <w:widowControl w:val="0"/>
              <w:spacing w:after="0" w:line="240" w:lineRule="auto"/>
              <w:jc w:val="center"/>
              <w:rPr>
                <w:strike w:val="1"/>
                <w:sz w:val="19.920000076293945"/>
                <w:szCs w:val="19.920000076293945"/>
              </w:rPr>
            </w:pPr>
            <w:sdt>
              <w:sdtPr>
                <w:tag w:val="goog_rdk_3850"/>
              </w:sdtPr>
              <w:sdtContent>
                <w:del w:author="Thomas Cervone-Richards - NOAA Federal" w:id="297" w:date="2023-07-19T18:21:53Z">
                  <w:r w:rsidDel="00000000" w:rsidR="00000000" w:rsidRPr="00000000">
                    <w:rPr>
                      <w:strike w:val="1"/>
                      <w:sz w:val="19.920000076293945"/>
                      <w:szCs w:val="19.920000076293945"/>
                      <w:rtl w:val="0"/>
                    </w:rPr>
                    <w:delText xml:space="preserve">1615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1F">
            <w:pPr>
              <w:widowControl w:val="0"/>
              <w:spacing w:after="0" w:line="240" w:lineRule="auto"/>
              <w:ind w:left="134.31365966796875" w:firstLine="0"/>
              <w:jc w:val="left"/>
              <w:rPr>
                <w:i w:val="1"/>
                <w:sz w:val="19.920000076293945"/>
                <w:szCs w:val="19.920000076293945"/>
              </w:rPr>
            </w:pPr>
            <w:sdt>
              <w:sdtPr>
                <w:tag w:val="goog_rdk_3852"/>
              </w:sdtPr>
              <w:sdtContent>
                <w:del w:author="Thomas Cervone-Richards - NOAA Federal" w:id="297" w:date="2023-07-19T18:21:53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4">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5">
            <w:pPr>
              <w:widowControl w:val="0"/>
              <w:spacing w:after="0" w:line="240" w:lineRule="auto"/>
              <w:jc w:val="center"/>
              <w:rPr>
                <w:sz w:val="19.920000076293945"/>
                <w:szCs w:val="19.920000076293945"/>
              </w:rPr>
            </w:pPr>
            <w:sdt>
              <w:sdtPr>
                <w:tag w:val="goog_rdk_3854"/>
              </w:sdtPr>
              <w:sdtContent>
                <w:del w:author="Thomas Cervone-Richards - NOAA Federal" w:id="298" w:date="2023-07-19T18:22:14Z">
                  <w:r w:rsidDel="00000000" w:rsidR="00000000" w:rsidRPr="00000000">
                    <w:rPr>
                      <w:sz w:val="19.920000076293945"/>
                      <w:szCs w:val="19.920000076293945"/>
                      <w:rtl w:val="0"/>
                    </w:rPr>
                    <w:delText xml:space="preserve">1616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6">
            <w:pPr>
              <w:widowControl w:val="0"/>
              <w:spacing w:after="0" w:line="231.23255252838135" w:lineRule="auto"/>
              <w:ind w:left="116.7840576171875" w:right="114.8223876953125" w:firstLine="13.147125244140625"/>
              <w:jc w:val="left"/>
              <w:rPr>
                <w:sz w:val="19.920000076293945"/>
                <w:szCs w:val="19.920000076293945"/>
              </w:rPr>
            </w:pPr>
            <w:sdt>
              <w:sdtPr>
                <w:tag w:val="goog_rdk_3856"/>
              </w:sdtPr>
              <w:sdtContent>
                <w:del w:author="Thomas Cervone-Richards - NOAA Federal" w:id="298" w:date="2023-07-19T18:22:14Z">
                  <w:r w:rsidDel="00000000" w:rsidR="00000000" w:rsidRPr="00000000">
                    <w:rPr>
                      <w:sz w:val="19.920000076293945"/>
                      <w:szCs w:val="19.920000076293945"/>
                      <w:rtl w:val="0"/>
                    </w:rPr>
                    <w:delText xml:space="preserve">For each DAMCON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59"/>
            </w:sdtPr>
            <w:sdtContent>
              <w:p w:rsidR="00000000" w:rsidDel="00000000" w:rsidP="00000000" w:rsidRDefault="00000000" w:rsidRPr="00000000" w14:paraId="00001227">
                <w:pPr>
                  <w:widowControl w:val="0"/>
                  <w:spacing w:after="0" w:line="231.2324094772339" w:lineRule="auto"/>
                  <w:ind w:left="116.78436279296875" w:right="282.353515625" w:firstLine="13.14727783203125"/>
                  <w:jc w:val="left"/>
                  <w:rPr>
                    <w:del w:author="Thomas Cervone-Richards - NOAA Federal" w:id="298" w:date="2023-07-19T18:22:14Z"/>
                    <w:sz w:val="19.920000076293945"/>
                    <w:szCs w:val="19.920000076293945"/>
                  </w:rPr>
                </w:pPr>
                <w:sdt>
                  <w:sdtPr>
                    <w:tag w:val="goog_rdk_3858"/>
                  </w:sdtPr>
                  <w:sdtContent>
                    <w:del w:author="Thomas Cervone-Richards - NOAA Federal" w:id="298" w:date="2023-07-19T18:22:14Z">
                      <w:r w:rsidDel="00000000" w:rsidR="00000000" w:rsidRPr="00000000">
                        <w:rPr>
                          <w:sz w:val="19.920000076293945"/>
                          <w:szCs w:val="19.920000076293945"/>
                          <w:rtl w:val="0"/>
                        </w:rPr>
                        <w:delText xml:space="preserve">Prohibited attribute  VERACC or  </w:delText>
                      </w:r>
                    </w:del>
                  </w:sdtContent>
                </w:sdt>
              </w:p>
            </w:sdtContent>
          </w:sdt>
          <w:sdt>
            <w:sdtPr>
              <w:tag w:val="goog_rdk_3861"/>
            </w:sdtPr>
            <w:sdtContent>
              <w:p w:rsidR="00000000" w:rsidDel="00000000" w:rsidP="00000000" w:rsidRDefault="00000000" w:rsidRPr="00000000" w14:paraId="00001228">
                <w:pPr>
                  <w:widowControl w:val="0"/>
                  <w:spacing w:after="0" w:before="5.2105712890625" w:line="231.2326955795288" w:lineRule="auto"/>
                  <w:ind w:left="115.5889892578125" w:right="216.617431640625" w:firstLine="1.19537353515625"/>
                  <w:jc w:val="left"/>
                  <w:rPr>
                    <w:del w:author="Thomas Cervone-Richards - NOAA Federal" w:id="298" w:date="2023-07-19T18:22:14Z"/>
                    <w:sz w:val="19.920000076293945"/>
                    <w:szCs w:val="19.920000076293945"/>
                  </w:rPr>
                </w:pPr>
                <w:sdt>
                  <w:sdtPr>
                    <w:tag w:val="goog_rdk_3860"/>
                  </w:sdtPr>
                  <w:sdtContent>
                    <w:del w:author="Thomas Cervone-Richards - NOAA Federal" w:id="298" w:date="2023-07-19T18:22:14Z">
                      <w:r w:rsidDel="00000000" w:rsidR="00000000" w:rsidRPr="00000000">
                        <w:rPr>
                          <w:sz w:val="19.920000076293945"/>
                          <w:szCs w:val="19.920000076293945"/>
                          <w:rtl w:val="0"/>
                        </w:rPr>
                        <w:delText xml:space="preserve">VERDAT populated  for a DAMCON  </w:delText>
                      </w:r>
                    </w:del>
                  </w:sdtContent>
                </w:sdt>
              </w:p>
            </w:sdtContent>
          </w:sdt>
          <w:p w:rsidR="00000000" w:rsidDel="00000000" w:rsidP="00000000" w:rsidRDefault="00000000" w:rsidRPr="00000000" w14:paraId="00001229">
            <w:pPr>
              <w:widowControl w:val="0"/>
              <w:spacing w:after="0" w:before="5.21026611328125" w:line="240" w:lineRule="auto"/>
              <w:ind w:left="119.7723388671875" w:firstLine="0"/>
              <w:jc w:val="left"/>
              <w:rPr>
                <w:sz w:val="19.920000076293945"/>
                <w:szCs w:val="19.920000076293945"/>
              </w:rPr>
            </w:pPr>
            <w:sdt>
              <w:sdtPr>
                <w:tag w:val="goog_rdk_3862"/>
              </w:sdtPr>
              <w:sdtContent>
                <w:del w:author="Thomas Cervone-Richards - NOAA Federal" w:id="298" w:date="2023-07-19T18:22:14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65"/>
            </w:sdtPr>
            <w:sdtContent>
              <w:p w:rsidR="00000000" w:rsidDel="00000000" w:rsidP="00000000" w:rsidRDefault="00000000" w:rsidRPr="00000000" w14:paraId="0000122A">
                <w:pPr>
                  <w:widowControl w:val="0"/>
                  <w:spacing w:after="0" w:line="231.2324094772339" w:lineRule="auto"/>
                  <w:ind w:left="116.7840576171875" w:right="236.30859375" w:firstLine="13.5455322265625"/>
                  <w:jc w:val="left"/>
                  <w:rPr>
                    <w:del w:author="Thomas Cervone-Richards - NOAA Federal" w:id="298" w:date="2023-07-19T18:22:14Z"/>
                    <w:sz w:val="19.920000076293945"/>
                    <w:szCs w:val="19.920000076293945"/>
                  </w:rPr>
                </w:pPr>
                <w:sdt>
                  <w:sdtPr>
                    <w:tag w:val="goog_rdk_3864"/>
                  </w:sdtPr>
                  <w:sdtContent>
                    <w:del w:author="Thomas Cervone-Richards - NOAA Federal" w:id="298" w:date="2023-07-19T18:22:14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22B">
            <w:pPr>
              <w:widowControl w:val="0"/>
              <w:spacing w:after="0" w:before="5.2105712890625" w:line="240" w:lineRule="auto"/>
              <w:ind w:left="128.935546875" w:firstLine="0"/>
              <w:jc w:val="left"/>
              <w:rPr>
                <w:sz w:val="19.920000076293945"/>
                <w:szCs w:val="19.920000076293945"/>
              </w:rPr>
            </w:pPr>
            <w:sdt>
              <w:sdtPr>
                <w:tag w:val="goog_rdk_3866"/>
              </w:sdtPr>
              <w:sdtContent>
                <w:del w:author="Thomas Cervone-Richards - NOAA Federal" w:id="298" w:date="2023-07-19T18:22:14Z">
                  <w:r w:rsidDel="00000000" w:rsidR="00000000" w:rsidRPr="00000000">
                    <w:rPr>
                      <w:sz w:val="19.920000076293945"/>
                      <w:szCs w:val="19.920000076293945"/>
                      <w:rtl w:val="0"/>
                    </w:rPr>
                    <w:delText xml:space="preserve">DAMCON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C">
            <w:pPr>
              <w:widowControl w:val="0"/>
              <w:spacing w:after="0" w:line="240" w:lineRule="auto"/>
              <w:ind w:left="117.779541015625" w:firstLine="0"/>
              <w:jc w:val="left"/>
              <w:rPr>
                <w:sz w:val="19.920000076293945"/>
                <w:szCs w:val="19.920000076293945"/>
              </w:rPr>
            </w:pPr>
            <w:sdt>
              <w:sdtPr>
                <w:tag w:val="goog_rdk_3868"/>
              </w:sdtPr>
              <w:sdtContent>
                <w:del w:author="Thomas Cervone-Richards - NOAA Federal" w:id="298" w:date="2023-07-19T18:22:14Z">
                  <w:r w:rsidDel="00000000" w:rsidR="00000000" w:rsidRPr="00000000">
                    <w:rPr>
                      <w:sz w:val="19.920000076293945"/>
                      <w:szCs w:val="19.920000076293945"/>
                      <w:rtl w:val="0"/>
                    </w:rPr>
                    <w:delText xml:space="preserve">4.8.5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D">
            <w:pPr>
              <w:widowControl w:val="0"/>
              <w:spacing w:after="0" w:line="240" w:lineRule="auto"/>
              <w:jc w:val="center"/>
              <w:rPr>
                <w:sz w:val="19.920000076293945"/>
                <w:szCs w:val="19.920000076293945"/>
              </w:rPr>
            </w:pPr>
            <w:sdt>
              <w:sdtPr>
                <w:tag w:val="goog_rdk_3870"/>
              </w:sdtPr>
              <w:sdtContent>
                <w:del w:author="Thomas Cervone-Richards - NOAA Federal" w:id="298" w:date="2023-07-19T18:22:1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2E">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92.3989868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2F">
            <w:pPr>
              <w:widowControl w:val="0"/>
              <w:spacing w:after="0" w:line="240" w:lineRule="auto"/>
              <w:jc w:val="center"/>
              <w:rPr>
                <w:sz w:val="19.920000076293945"/>
                <w:szCs w:val="19.920000076293945"/>
              </w:rPr>
            </w:pPr>
            <w:sdt>
              <w:sdtPr>
                <w:tag w:val="goog_rdk_3872"/>
              </w:sdtPr>
              <w:sdtContent>
                <w:del w:author="Thomas Cervone-Richards - NOAA Federal" w:id="299" w:date="2023-07-19T18:22:58Z">
                  <w:r w:rsidDel="00000000" w:rsidR="00000000" w:rsidRPr="00000000">
                    <w:rPr>
                      <w:sz w:val="19.920000076293945"/>
                      <w:szCs w:val="19.920000076293945"/>
                      <w:rtl w:val="0"/>
                    </w:rPr>
                    <w:delText xml:space="preserve">1617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75"/>
            </w:sdtPr>
            <w:sdtContent>
              <w:p w:rsidR="00000000" w:rsidDel="00000000" w:rsidP="00000000" w:rsidRDefault="00000000" w:rsidRPr="00000000" w14:paraId="00001230">
                <w:pPr>
                  <w:widowControl w:val="0"/>
                  <w:spacing w:after="0" w:line="228.82381439208984" w:lineRule="auto"/>
                  <w:ind w:left="119.77203369140625" w:right="114.8223876953125" w:firstLine="10.159149169921875"/>
                  <w:jc w:val="left"/>
                  <w:rPr>
                    <w:del w:author="Thomas Cervone-Richards - NOAA Federal" w:id="299" w:date="2023-07-19T18:22:58Z"/>
                    <w:sz w:val="19.920000076293945"/>
                    <w:szCs w:val="19.920000076293945"/>
                  </w:rPr>
                </w:pPr>
                <w:sdt>
                  <w:sdtPr>
                    <w:tag w:val="goog_rdk_3874"/>
                  </w:sdtPr>
                  <w:sdtContent>
                    <w:del w:author="Thomas Cervone-Richards - NOAA Federal" w:id="299" w:date="2023-07-19T18:22:58Z">
                      <w:r w:rsidDel="00000000" w:rsidR="00000000" w:rsidRPr="00000000">
                        <w:rPr>
                          <w:sz w:val="19.920000076293945"/>
                          <w:szCs w:val="19.920000076293945"/>
                          <w:rtl w:val="0"/>
                        </w:rPr>
                        <w:delText xml:space="preserve">For each DAMCON feature  object of geometric  </w:delText>
                      </w:r>
                    </w:del>
                  </w:sdtContent>
                </w:sdt>
              </w:p>
            </w:sdtContent>
          </w:sdt>
          <w:p w:rsidR="00000000" w:rsidDel="00000000" w:rsidP="00000000" w:rsidRDefault="00000000" w:rsidRPr="00000000" w14:paraId="00001231">
            <w:pPr>
              <w:widowControl w:val="0"/>
              <w:spacing w:after="0" w:before="7.20977783203125" w:line="231.2325954437256" w:lineRule="auto"/>
              <w:ind w:left="115.58883666992188" w:right="126.17706298828125" w:firstLine="8.764801025390625"/>
              <w:jc w:val="left"/>
              <w:rPr>
                <w:sz w:val="19.920000076293945"/>
                <w:szCs w:val="19.920000076293945"/>
              </w:rPr>
            </w:pPr>
            <w:sdt>
              <w:sdtPr>
                <w:tag w:val="goog_rdk_3876"/>
              </w:sdtPr>
              <w:sdtContent>
                <w:del w:author="Thomas Cervone-Richards - NOAA Federal" w:id="299" w:date="2023-07-19T18:22:58Z">
                  <w:r w:rsidDel="00000000" w:rsidR="00000000" w:rsidRPr="00000000">
                    <w:rPr>
                      <w:sz w:val="19.920000076293945"/>
                      <w:szCs w:val="19.920000076293945"/>
                      <w:rtl w:val="0"/>
                    </w:rPr>
                    <w:delText xml:space="preserve">primitive area which is not  COVERED_BY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79"/>
            </w:sdtPr>
            <w:sdtContent>
              <w:p w:rsidR="00000000" w:rsidDel="00000000" w:rsidP="00000000" w:rsidRDefault="00000000" w:rsidRPr="00000000" w14:paraId="00001232">
                <w:pPr>
                  <w:widowControl w:val="0"/>
                  <w:spacing w:after="0" w:line="240" w:lineRule="auto"/>
                  <w:ind w:left="128.935546875" w:firstLine="0"/>
                  <w:jc w:val="left"/>
                  <w:rPr>
                    <w:del w:author="Thomas Cervone-Richards - NOAA Federal" w:id="299" w:date="2023-07-19T18:22:58Z"/>
                    <w:sz w:val="19.920000076293945"/>
                    <w:szCs w:val="19.920000076293945"/>
                  </w:rPr>
                </w:pPr>
                <w:sdt>
                  <w:sdtPr>
                    <w:tag w:val="goog_rdk_3878"/>
                  </w:sdtPr>
                  <w:sdtContent>
                    <w:del w:author="Thomas Cervone-Richards - NOAA Federal" w:id="299" w:date="2023-07-19T18:22:58Z">
                      <w:r w:rsidDel="00000000" w:rsidR="00000000" w:rsidRPr="00000000">
                        <w:rPr>
                          <w:sz w:val="19.920000076293945"/>
                          <w:szCs w:val="19.920000076293945"/>
                          <w:rtl w:val="0"/>
                        </w:rPr>
                        <w:delText xml:space="preserve">DAMCON not  </w:delText>
                      </w:r>
                    </w:del>
                  </w:sdtContent>
                </w:sdt>
              </w:p>
            </w:sdtContent>
          </w:sdt>
          <w:p w:rsidR="00000000" w:rsidDel="00000000" w:rsidP="00000000" w:rsidRDefault="00000000" w:rsidRPr="00000000" w14:paraId="00001233">
            <w:pPr>
              <w:widowControl w:val="0"/>
              <w:spacing w:after="0" w:line="240" w:lineRule="auto"/>
              <w:jc w:val="center"/>
              <w:rPr>
                <w:sz w:val="19.920000076293945"/>
                <w:szCs w:val="19.920000076293945"/>
              </w:rPr>
            </w:pPr>
            <w:sdt>
              <w:sdtPr>
                <w:tag w:val="goog_rdk_3880"/>
              </w:sdtPr>
              <w:sdtContent>
                <w:del w:author="Thomas Cervone-Richards - NOAA Federal" w:id="299" w:date="2023-07-19T18:22:58Z">
                  <w:r w:rsidDel="00000000" w:rsidR="00000000" w:rsidRPr="00000000">
                    <w:rPr>
                      <w:sz w:val="19.920000076293945"/>
                      <w:szCs w:val="19.920000076293945"/>
                      <w:rtl w:val="0"/>
                    </w:rPr>
                    <w:delText xml:space="preserve">covered by LNDARE.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83"/>
            </w:sdtPr>
            <w:sdtContent>
              <w:p w:rsidR="00000000" w:rsidDel="00000000" w:rsidP="00000000" w:rsidRDefault="00000000" w:rsidRPr="00000000" w14:paraId="00001234">
                <w:pPr>
                  <w:widowControl w:val="0"/>
                  <w:spacing w:after="0" w:line="240" w:lineRule="auto"/>
                  <w:ind w:left="129.931640625" w:firstLine="0"/>
                  <w:jc w:val="left"/>
                  <w:rPr>
                    <w:del w:author="Thomas Cervone-Richards - NOAA Federal" w:id="299" w:date="2023-07-19T18:22:58Z"/>
                    <w:sz w:val="19.920000076293945"/>
                    <w:szCs w:val="19.920000076293945"/>
                  </w:rPr>
                </w:pPr>
                <w:sdt>
                  <w:sdtPr>
                    <w:tag w:val="goog_rdk_3882"/>
                  </w:sdtPr>
                  <w:sdtContent>
                    <w:del w:author="Thomas Cervone-Richards - NOAA Federal" w:id="299" w:date="2023-07-19T18:22:58Z">
                      <w:r w:rsidDel="00000000" w:rsidR="00000000" w:rsidRPr="00000000">
                        <w:rPr>
                          <w:sz w:val="19.920000076293945"/>
                          <w:szCs w:val="19.920000076293945"/>
                          <w:rtl w:val="0"/>
                        </w:rPr>
                        <w:delText xml:space="preserve">Ensure DAMCON  </w:delText>
                      </w:r>
                    </w:del>
                  </w:sdtContent>
                </w:sdt>
              </w:p>
            </w:sdtContent>
          </w:sdt>
          <w:p w:rsidR="00000000" w:rsidDel="00000000" w:rsidP="00000000" w:rsidRDefault="00000000" w:rsidRPr="00000000" w14:paraId="00001235">
            <w:pPr>
              <w:widowControl w:val="0"/>
              <w:spacing w:after="0" w:line="231.2326955795288" w:lineRule="auto"/>
              <w:ind w:left="127.939453125" w:right="169.576416015625" w:hanging="8.1671142578125"/>
              <w:jc w:val="left"/>
              <w:rPr>
                <w:sz w:val="19.920000076293945"/>
                <w:szCs w:val="19.920000076293945"/>
              </w:rPr>
            </w:pPr>
            <w:sdt>
              <w:sdtPr>
                <w:tag w:val="goog_rdk_3884"/>
              </w:sdtPr>
              <w:sdtContent>
                <w:del w:author="Thomas Cervone-Richards - NOAA Federal" w:id="299" w:date="2023-07-19T18:22:58Z">
                  <w:r w:rsidDel="00000000" w:rsidR="00000000" w:rsidRPr="00000000">
                    <w:rPr>
                      <w:sz w:val="19.920000076293945"/>
                      <w:szCs w:val="19.920000076293945"/>
                      <w:rtl w:val="0"/>
                    </w:rPr>
                    <w:delText xml:space="preserve">object is covered by a  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6">
            <w:pPr>
              <w:widowControl w:val="0"/>
              <w:spacing w:after="0" w:line="240" w:lineRule="auto"/>
              <w:ind w:left="117.779541015625" w:firstLine="0"/>
              <w:jc w:val="left"/>
              <w:rPr>
                <w:sz w:val="19.920000076293945"/>
                <w:szCs w:val="19.920000076293945"/>
              </w:rPr>
            </w:pPr>
            <w:sdt>
              <w:sdtPr>
                <w:tag w:val="goog_rdk_3886"/>
              </w:sdtPr>
              <w:sdtContent>
                <w:del w:author="Thomas Cervone-Richards - NOAA Federal" w:id="299" w:date="2023-07-19T18:22:58Z">
                  <w:r w:rsidDel="00000000" w:rsidR="00000000" w:rsidRPr="00000000">
                    <w:rPr>
                      <w:sz w:val="19.920000076293945"/>
                      <w:szCs w:val="19.920000076293945"/>
                      <w:rtl w:val="0"/>
                    </w:rPr>
                    <w:delText xml:space="preserve">4.8.5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7">
            <w:pPr>
              <w:widowControl w:val="0"/>
              <w:spacing w:after="0" w:line="240" w:lineRule="auto"/>
              <w:jc w:val="center"/>
              <w:rPr>
                <w:sz w:val="19.920000076293945"/>
                <w:szCs w:val="19.920000076293945"/>
              </w:rPr>
            </w:pPr>
            <w:sdt>
              <w:sdtPr>
                <w:tag w:val="goog_rdk_3888"/>
              </w:sdtPr>
              <w:sdtContent>
                <w:del w:author="Thomas Cervone-Richards - NOAA Federal" w:id="299" w:date="2023-07-19T18:22:58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8">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201202392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39">
            <w:pPr>
              <w:widowControl w:val="0"/>
              <w:spacing w:after="0" w:line="240" w:lineRule="auto"/>
              <w:jc w:val="center"/>
              <w:rPr>
                <w:sz w:val="19.920000076293945"/>
                <w:szCs w:val="19.920000076293945"/>
              </w:rPr>
            </w:pPr>
            <w:sdt>
              <w:sdtPr>
                <w:tag w:val="goog_rdk_3890"/>
              </w:sdtPr>
              <w:sdtContent>
                <w:del w:author="Thomas Cervone-Richards - NOAA Federal" w:id="299" w:date="2023-07-19T18:22:58Z">
                  <w:r w:rsidDel="00000000" w:rsidR="00000000" w:rsidRPr="00000000">
                    <w:rPr>
                      <w:sz w:val="19.920000076293945"/>
                      <w:szCs w:val="19.920000076293945"/>
                      <w:rtl w:val="0"/>
                    </w:rPr>
                    <w:delText xml:space="preserve">1618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A">
            <w:pPr>
              <w:widowControl w:val="0"/>
              <w:spacing w:after="0" w:line="230.0284481048584" w:lineRule="auto"/>
              <w:ind w:left="116.7840576171875" w:right="150.4791259765625" w:firstLine="13.147125244140625"/>
              <w:jc w:val="left"/>
              <w:rPr>
                <w:sz w:val="19.920000076293945"/>
                <w:szCs w:val="19.920000076293945"/>
              </w:rPr>
            </w:pPr>
            <w:sdt>
              <w:sdtPr>
                <w:tag w:val="goog_rdk_3892"/>
              </w:sdtPr>
              <w:sdtContent>
                <w:del w:author="Thomas Cervone-Richards - NOAA Federal" w:id="299" w:date="2023-07-19T18:22:58Z">
                  <w:r w:rsidDel="00000000" w:rsidR="00000000" w:rsidRPr="00000000">
                    <w:rPr>
                      <w:sz w:val="19.920000076293945"/>
                      <w:szCs w:val="19.920000076293945"/>
                      <w:rtl w:val="0"/>
                    </w:rPr>
                    <w:delText xml:space="preserve">For each DYKCON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895"/>
            </w:sdtPr>
            <w:sdtContent>
              <w:p w:rsidR="00000000" w:rsidDel="00000000" w:rsidP="00000000" w:rsidRDefault="00000000" w:rsidRPr="00000000" w14:paraId="0000123B">
                <w:pPr>
                  <w:widowControl w:val="0"/>
                  <w:spacing w:after="0" w:line="231.23270988464355" w:lineRule="auto"/>
                  <w:ind w:left="116.78436279296875" w:right="282.353515625" w:firstLine="13.14727783203125"/>
                  <w:jc w:val="left"/>
                  <w:rPr>
                    <w:del w:author="Thomas Cervone-Richards - NOAA Federal" w:id="299" w:date="2023-07-19T18:22:58Z"/>
                    <w:sz w:val="19.920000076293945"/>
                    <w:szCs w:val="19.920000076293945"/>
                  </w:rPr>
                </w:pPr>
                <w:sdt>
                  <w:sdtPr>
                    <w:tag w:val="goog_rdk_3894"/>
                  </w:sdtPr>
                  <w:sdtContent>
                    <w:del w:author="Thomas Cervone-Richards - NOAA Federal" w:id="299" w:date="2023-07-19T18:22:58Z">
                      <w:r w:rsidDel="00000000" w:rsidR="00000000" w:rsidRPr="00000000">
                        <w:rPr>
                          <w:sz w:val="19.920000076293945"/>
                          <w:szCs w:val="19.920000076293945"/>
                          <w:rtl w:val="0"/>
                        </w:rPr>
                        <w:delText xml:space="preserve">Prohibited attribute  VERACC or  </w:delText>
                      </w:r>
                    </w:del>
                  </w:sdtContent>
                </w:sdt>
              </w:p>
            </w:sdtContent>
          </w:sdt>
          <w:sdt>
            <w:sdtPr>
              <w:tag w:val="goog_rdk_3897"/>
            </w:sdtPr>
            <w:sdtContent>
              <w:p w:rsidR="00000000" w:rsidDel="00000000" w:rsidP="00000000" w:rsidRDefault="00000000" w:rsidRPr="00000000" w14:paraId="0000123C">
                <w:pPr>
                  <w:widowControl w:val="0"/>
                  <w:spacing w:after="0" w:before="2.810516357421875" w:line="231.2328815460205" w:lineRule="auto"/>
                  <w:ind w:left="115.5889892578125" w:right="216.617431640625" w:firstLine="1.19537353515625"/>
                  <w:jc w:val="left"/>
                  <w:rPr>
                    <w:del w:author="Thomas Cervone-Richards - NOAA Federal" w:id="299" w:date="2023-07-19T18:22:58Z"/>
                    <w:sz w:val="19.920000076293945"/>
                    <w:szCs w:val="19.920000076293945"/>
                  </w:rPr>
                </w:pPr>
                <w:sdt>
                  <w:sdtPr>
                    <w:tag w:val="goog_rdk_3896"/>
                  </w:sdtPr>
                  <w:sdtContent>
                    <w:del w:author="Thomas Cervone-Richards - NOAA Federal" w:id="299" w:date="2023-07-19T18:22:58Z">
                      <w:r w:rsidDel="00000000" w:rsidR="00000000" w:rsidRPr="00000000">
                        <w:rPr>
                          <w:sz w:val="19.920000076293945"/>
                          <w:szCs w:val="19.920000076293945"/>
                          <w:rtl w:val="0"/>
                        </w:rPr>
                        <w:delText xml:space="preserve">VERDAT populated  for a DYKCON  </w:delText>
                      </w:r>
                    </w:del>
                  </w:sdtContent>
                </w:sdt>
              </w:p>
            </w:sdtContent>
          </w:sdt>
          <w:p w:rsidR="00000000" w:rsidDel="00000000" w:rsidP="00000000" w:rsidRDefault="00000000" w:rsidRPr="00000000" w14:paraId="0000123D">
            <w:pPr>
              <w:widowControl w:val="0"/>
              <w:spacing w:after="0" w:before="5.21026611328125" w:line="240" w:lineRule="auto"/>
              <w:ind w:left="119.7723388671875" w:firstLine="0"/>
              <w:jc w:val="left"/>
              <w:rPr>
                <w:sz w:val="19.920000076293945"/>
                <w:szCs w:val="19.920000076293945"/>
              </w:rPr>
            </w:pPr>
            <w:sdt>
              <w:sdtPr>
                <w:tag w:val="goog_rdk_3898"/>
              </w:sdtPr>
              <w:sdtContent>
                <w:del w:author="Thomas Cervone-Richards - NOAA Federal" w:id="299" w:date="2023-07-19T18:22:58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01"/>
            </w:sdtPr>
            <w:sdtContent>
              <w:p w:rsidR="00000000" w:rsidDel="00000000" w:rsidP="00000000" w:rsidRDefault="00000000" w:rsidRPr="00000000" w14:paraId="0000123E">
                <w:pPr>
                  <w:widowControl w:val="0"/>
                  <w:spacing w:after="0" w:line="231.23270988464355" w:lineRule="auto"/>
                  <w:ind w:left="116.7840576171875" w:right="236.099853515625" w:firstLine="13.5455322265625"/>
                  <w:jc w:val="left"/>
                  <w:rPr>
                    <w:del w:author="Thomas Cervone-Richards - NOAA Federal" w:id="299" w:date="2023-07-19T18:22:58Z"/>
                    <w:sz w:val="19.920000076293945"/>
                    <w:szCs w:val="19.920000076293945"/>
                  </w:rPr>
                </w:pPr>
                <w:sdt>
                  <w:sdtPr>
                    <w:tag w:val="goog_rdk_3900"/>
                  </w:sdtPr>
                  <w:sdtContent>
                    <w:del w:author="Thomas Cervone-Richards - NOAA Federal" w:id="299" w:date="2023-07-19T18:22:58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23F">
            <w:pPr>
              <w:widowControl w:val="0"/>
              <w:spacing w:after="0" w:before="2.810516357421875" w:line="240" w:lineRule="auto"/>
              <w:ind w:left="128.935546875" w:firstLine="0"/>
              <w:jc w:val="left"/>
              <w:rPr>
                <w:sz w:val="19.920000076293945"/>
                <w:szCs w:val="19.920000076293945"/>
              </w:rPr>
            </w:pPr>
            <w:sdt>
              <w:sdtPr>
                <w:tag w:val="goog_rdk_3902"/>
              </w:sdtPr>
              <w:sdtContent>
                <w:del w:author="Thomas Cervone-Richards - NOAA Federal" w:id="299" w:date="2023-07-19T18:22:58Z">
                  <w:r w:rsidDel="00000000" w:rsidR="00000000" w:rsidRPr="00000000">
                    <w:rPr>
                      <w:sz w:val="19.920000076293945"/>
                      <w:szCs w:val="19.920000076293945"/>
                      <w:rtl w:val="0"/>
                    </w:rPr>
                    <w:delText xml:space="preserve">DYKCON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0">
            <w:pPr>
              <w:widowControl w:val="0"/>
              <w:spacing w:after="0" w:line="240" w:lineRule="auto"/>
              <w:ind w:left="117.779541015625" w:firstLine="0"/>
              <w:jc w:val="left"/>
              <w:rPr>
                <w:sz w:val="19.920000076293945"/>
                <w:szCs w:val="19.920000076293945"/>
              </w:rPr>
            </w:pPr>
            <w:sdt>
              <w:sdtPr>
                <w:tag w:val="goog_rdk_3904"/>
              </w:sdtPr>
              <w:sdtContent>
                <w:del w:author="Thomas Cervone-Richards - NOAA Federal" w:id="299" w:date="2023-07-19T18:22:58Z">
                  <w:r w:rsidDel="00000000" w:rsidR="00000000" w:rsidRPr="00000000">
                    <w:rPr>
                      <w:sz w:val="19.920000076293945"/>
                      <w:szCs w:val="19.920000076293945"/>
                      <w:rtl w:val="0"/>
                    </w:rPr>
                    <w:delText xml:space="preserve">4.8.7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1">
            <w:pPr>
              <w:widowControl w:val="0"/>
              <w:spacing w:after="0" w:line="240" w:lineRule="auto"/>
              <w:jc w:val="center"/>
              <w:rPr>
                <w:sz w:val="19.920000076293945"/>
                <w:szCs w:val="19.920000076293945"/>
              </w:rPr>
            </w:pPr>
            <w:sdt>
              <w:sdtPr>
                <w:tag w:val="goog_rdk_3906"/>
              </w:sdtPr>
              <w:sdtContent>
                <w:del w:author="Thomas Cervone-Richards - NOAA Federal" w:id="299" w:date="2023-07-19T18:22:5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2">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243">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244">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245">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246">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49 </w:t>
      </w:r>
    </w:p>
    <w:tbl>
      <w:tblPr>
        <w:tblStyle w:val="Table40"/>
        <w:tblW w:w="10605.0" w:type="dxa"/>
        <w:jc w:val="left"/>
        <w:tblInd w:w="-102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460"/>
        <w:gridCol w:w="2580"/>
        <w:gridCol w:w="2220"/>
        <w:gridCol w:w="1005"/>
        <w:gridCol w:w="660"/>
        <w:gridCol w:w="780"/>
        <w:tblGridChange w:id="0">
          <w:tblGrid>
            <w:gridCol w:w="900"/>
            <w:gridCol w:w="2460"/>
            <w:gridCol w:w="2580"/>
            <w:gridCol w:w="2220"/>
            <w:gridCol w:w="1005"/>
            <w:gridCol w:w="660"/>
            <w:gridCol w:w="780"/>
          </w:tblGrid>
        </w:tblGridChange>
      </w:tblGrid>
      <w:tr>
        <w:trPr>
          <w:cantSplit w:val="0"/>
          <w:trHeight w:val="1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47">
            <w:pPr>
              <w:widowControl w:val="0"/>
              <w:spacing w:after="0" w:line="240" w:lineRule="auto"/>
              <w:jc w:val="center"/>
              <w:rPr>
                <w:sz w:val="19.920000076293945"/>
                <w:szCs w:val="19.920000076293945"/>
              </w:rPr>
            </w:pPr>
            <w:sdt>
              <w:sdtPr>
                <w:tag w:val="goog_rdk_3908"/>
              </w:sdtPr>
              <w:sdtContent>
                <w:del w:author="Thomas Cervone-Richards - NOAA Federal" w:id="300" w:date="2023-07-19T18:23:08Z">
                  <w:r w:rsidDel="00000000" w:rsidR="00000000" w:rsidRPr="00000000">
                    <w:rPr>
                      <w:sz w:val="19.920000076293945"/>
                      <w:szCs w:val="19.920000076293945"/>
                      <w:rtl w:val="0"/>
                    </w:rPr>
                    <w:delText xml:space="preserve">1619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11"/>
            </w:sdtPr>
            <w:sdtContent>
              <w:p w:rsidR="00000000" w:rsidDel="00000000" w:rsidP="00000000" w:rsidRDefault="00000000" w:rsidRPr="00000000" w14:paraId="00001248">
                <w:pPr>
                  <w:widowControl w:val="0"/>
                  <w:spacing w:after="0" w:line="231.63326740264893" w:lineRule="auto"/>
                  <w:ind w:left="119.77203369140625" w:right="150.4791259765625" w:firstLine="10.159149169921875"/>
                  <w:jc w:val="left"/>
                  <w:rPr>
                    <w:del w:author="Thomas Cervone-Richards - NOAA Federal" w:id="300" w:date="2023-07-19T18:23:08Z"/>
                    <w:sz w:val="19.920000076293945"/>
                    <w:szCs w:val="19.920000076293945"/>
                  </w:rPr>
                </w:pPr>
                <w:sdt>
                  <w:sdtPr>
                    <w:tag w:val="goog_rdk_3910"/>
                  </w:sdtPr>
                  <w:sdtContent>
                    <w:del w:author="Thomas Cervone-Richards - NOAA Federal" w:id="300" w:date="2023-07-19T18:23:08Z">
                      <w:r w:rsidDel="00000000" w:rsidR="00000000" w:rsidRPr="00000000">
                        <w:rPr>
                          <w:sz w:val="19.920000076293945"/>
                          <w:szCs w:val="19.920000076293945"/>
                          <w:rtl w:val="0"/>
                        </w:rPr>
                        <w:delText xml:space="preserve">For each DYKCON feature  object of geometric  </w:delText>
                      </w:r>
                    </w:del>
                  </w:sdtContent>
                </w:sdt>
              </w:p>
            </w:sdtContent>
          </w:sdt>
          <w:sdt>
            <w:sdtPr>
              <w:tag w:val="goog_rdk_3913"/>
            </w:sdtPr>
            <w:sdtContent>
              <w:p w:rsidR="00000000" w:rsidDel="00000000" w:rsidP="00000000" w:rsidRDefault="00000000" w:rsidRPr="00000000" w14:paraId="00001249">
                <w:pPr>
                  <w:widowControl w:val="0"/>
                  <w:spacing w:after="0" w:before="2.47802734375" w:line="231.23205184936523" w:lineRule="auto"/>
                  <w:ind w:left="115.98724365234375" w:right="102.471923828125" w:firstLine="8.36639404296875"/>
                  <w:jc w:val="left"/>
                  <w:rPr>
                    <w:del w:author="Thomas Cervone-Richards - NOAA Federal" w:id="300" w:date="2023-07-19T18:23:08Z"/>
                    <w:sz w:val="19.920000076293945"/>
                    <w:szCs w:val="19.920000076293945"/>
                  </w:rPr>
                </w:pPr>
                <w:sdt>
                  <w:sdtPr>
                    <w:tag w:val="goog_rdk_3912"/>
                  </w:sdtPr>
                  <w:sdtContent>
                    <w:del w:author="Thomas Cervone-Richards - NOAA Federal" w:id="300" w:date="2023-07-19T18:23:08Z">
                      <w:r w:rsidDel="00000000" w:rsidR="00000000" w:rsidRPr="00000000">
                        <w:rPr>
                          <w:sz w:val="19.920000076293945"/>
                          <w:szCs w:val="19.920000076293945"/>
                          <w:rtl w:val="0"/>
                        </w:rPr>
                        <w:delText xml:space="preserve">primitive area which is not  WITHIN a LNDARE feature  object of geometric  </w:delText>
                      </w:r>
                    </w:del>
                  </w:sdtContent>
                </w:sdt>
              </w:p>
            </w:sdtContent>
          </w:sdt>
          <w:p w:rsidR="00000000" w:rsidDel="00000000" w:rsidP="00000000" w:rsidRDefault="00000000" w:rsidRPr="00000000" w14:paraId="0000124A">
            <w:pPr>
              <w:widowControl w:val="0"/>
              <w:spacing w:after="0" w:before="5.211181640625" w:line="240" w:lineRule="auto"/>
              <w:ind w:left="124.3536376953125" w:firstLine="0"/>
              <w:jc w:val="left"/>
              <w:rPr>
                <w:sz w:val="19.920000076293945"/>
                <w:szCs w:val="19.920000076293945"/>
              </w:rPr>
            </w:pPr>
            <w:sdt>
              <w:sdtPr>
                <w:tag w:val="goog_rdk_3914"/>
              </w:sdtPr>
              <w:sdtContent>
                <w:del w:author="Thomas Cervone-Richards - NOAA Federal" w:id="300" w:date="2023-07-19T18:23:08Z">
                  <w:r w:rsidDel="00000000" w:rsidR="00000000" w:rsidRPr="00000000">
                    <w:rPr>
                      <w:sz w:val="19.920000076293945"/>
                      <w:szCs w:val="19.920000076293945"/>
                      <w:rtl w:val="0"/>
                    </w:rPr>
                    <w:delText xml:space="preserve">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17"/>
            </w:sdtPr>
            <w:sdtContent>
              <w:p w:rsidR="00000000" w:rsidDel="00000000" w:rsidP="00000000" w:rsidRDefault="00000000" w:rsidRPr="00000000" w14:paraId="0000124B">
                <w:pPr>
                  <w:widowControl w:val="0"/>
                  <w:spacing w:after="0" w:line="231.63326740264893" w:lineRule="auto"/>
                  <w:ind w:left="125.748291015625" w:right="61.04248046875" w:firstLine="3.187255859375"/>
                  <w:jc w:val="left"/>
                  <w:rPr>
                    <w:del w:author="Thomas Cervone-Richards - NOAA Federal" w:id="300" w:date="2023-07-19T18:23:08Z"/>
                    <w:sz w:val="19.920000076293945"/>
                    <w:szCs w:val="19.920000076293945"/>
                  </w:rPr>
                </w:pPr>
                <w:sdt>
                  <w:sdtPr>
                    <w:tag w:val="goog_rdk_3916"/>
                  </w:sdtPr>
                  <w:sdtContent>
                    <w:del w:author="Thomas Cervone-Richards - NOAA Federal" w:id="300" w:date="2023-07-19T18:23:08Z">
                      <w:r w:rsidDel="00000000" w:rsidR="00000000" w:rsidRPr="00000000">
                        <w:rPr>
                          <w:sz w:val="19.920000076293945"/>
                          <w:szCs w:val="19.920000076293945"/>
                          <w:rtl w:val="0"/>
                        </w:rPr>
                        <w:delText xml:space="preserve">DYKCON area object  not covered by  </w:delText>
                      </w:r>
                    </w:del>
                  </w:sdtContent>
                </w:sdt>
              </w:p>
            </w:sdtContent>
          </w:sdt>
          <w:p w:rsidR="00000000" w:rsidDel="00000000" w:rsidP="00000000" w:rsidRDefault="00000000" w:rsidRPr="00000000" w14:paraId="0000124C">
            <w:pPr>
              <w:widowControl w:val="0"/>
              <w:spacing w:after="0" w:before="2.47802734375" w:line="240" w:lineRule="auto"/>
              <w:ind w:left="127.939453125" w:firstLine="0"/>
              <w:jc w:val="left"/>
              <w:rPr>
                <w:sz w:val="19.920000076293945"/>
                <w:szCs w:val="19.920000076293945"/>
              </w:rPr>
            </w:pPr>
            <w:sdt>
              <w:sdtPr>
                <w:tag w:val="goog_rdk_3918"/>
              </w:sdtPr>
              <w:sdtContent>
                <w:del w:author="Thomas Cervone-Richards - NOAA Federal" w:id="300" w:date="2023-07-19T18:23:08Z">
                  <w:r w:rsidDel="00000000" w:rsidR="00000000" w:rsidRPr="00000000">
                    <w:rPr>
                      <w:sz w:val="19.920000076293945"/>
                      <w:szCs w:val="19.920000076293945"/>
                      <w:rtl w:val="0"/>
                    </w:rPr>
                    <w:delText xml:space="preserve">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21"/>
            </w:sdtPr>
            <w:sdtContent>
              <w:p w:rsidR="00000000" w:rsidDel="00000000" w:rsidP="00000000" w:rsidRDefault="00000000" w:rsidRPr="00000000" w14:paraId="0000124D">
                <w:pPr>
                  <w:widowControl w:val="0"/>
                  <w:spacing w:after="0" w:line="240" w:lineRule="auto"/>
                  <w:ind w:left="129.931640625" w:firstLine="0"/>
                  <w:jc w:val="left"/>
                  <w:rPr>
                    <w:del w:author="Thomas Cervone-Richards - NOAA Federal" w:id="300" w:date="2023-07-19T18:23:08Z"/>
                    <w:sz w:val="19.920000076293945"/>
                    <w:szCs w:val="19.920000076293945"/>
                  </w:rPr>
                </w:pPr>
                <w:sdt>
                  <w:sdtPr>
                    <w:tag w:val="goog_rdk_3920"/>
                  </w:sdtPr>
                  <w:sdtContent>
                    <w:del w:author="Thomas Cervone-Richards - NOAA Federal" w:id="300" w:date="2023-07-19T18:23:08Z">
                      <w:r w:rsidDel="00000000" w:rsidR="00000000" w:rsidRPr="00000000">
                        <w:rPr>
                          <w:sz w:val="19.920000076293945"/>
                          <w:szCs w:val="19.920000076293945"/>
                          <w:rtl w:val="0"/>
                        </w:rPr>
                        <w:delText xml:space="preserve">Ensure DYKCON  </w:delText>
                      </w:r>
                    </w:del>
                  </w:sdtContent>
                </w:sdt>
              </w:p>
            </w:sdtContent>
          </w:sdt>
          <w:p w:rsidR="00000000" w:rsidDel="00000000" w:rsidP="00000000" w:rsidRDefault="00000000" w:rsidRPr="00000000" w14:paraId="0000124E">
            <w:pPr>
              <w:widowControl w:val="0"/>
              <w:spacing w:after="0" w:line="228.82407188415527" w:lineRule="auto"/>
              <w:ind w:left="127.939453125" w:right="168.818359375" w:hanging="8.1671142578125"/>
              <w:jc w:val="left"/>
              <w:rPr>
                <w:sz w:val="19.920000076293945"/>
                <w:szCs w:val="19.920000076293945"/>
              </w:rPr>
            </w:pPr>
            <w:sdt>
              <w:sdtPr>
                <w:tag w:val="goog_rdk_3922"/>
              </w:sdtPr>
              <w:sdtContent>
                <w:del w:author="Thomas Cervone-Richards - NOAA Federal" w:id="300" w:date="2023-07-19T18:23:08Z">
                  <w:r w:rsidDel="00000000" w:rsidR="00000000" w:rsidRPr="00000000">
                    <w:rPr>
                      <w:sz w:val="19.920000076293945"/>
                      <w:szCs w:val="19.920000076293945"/>
                      <w:rtl w:val="0"/>
                    </w:rPr>
                    <w:delText xml:space="preserve">object is covered by a  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F">
            <w:pPr>
              <w:widowControl w:val="0"/>
              <w:spacing w:after="0" w:line="240" w:lineRule="auto"/>
              <w:ind w:left="117.779541015625" w:firstLine="0"/>
              <w:jc w:val="left"/>
              <w:rPr>
                <w:sz w:val="19.920000076293945"/>
                <w:szCs w:val="19.920000076293945"/>
              </w:rPr>
            </w:pPr>
            <w:sdt>
              <w:sdtPr>
                <w:tag w:val="goog_rdk_3924"/>
              </w:sdtPr>
              <w:sdtContent>
                <w:del w:author="Thomas Cervone-Richards - NOAA Federal" w:id="300" w:date="2023-07-19T18:23:08Z">
                  <w:r w:rsidDel="00000000" w:rsidR="00000000" w:rsidRPr="00000000">
                    <w:rPr>
                      <w:sz w:val="19.920000076293945"/>
                      <w:szCs w:val="19.920000076293945"/>
                      <w:rtl w:val="0"/>
                    </w:rPr>
                    <w:delText xml:space="preserve">4.8.7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0">
            <w:pPr>
              <w:widowControl w:val="0"/>
              <w:spacing w:after="0" w:line="240" w:lineRule="auto"/>
              <w:jc w:val="center"/>
              <w:rPr>
                <w:sz w:val="19.920000076293945"/>
                <w:szCs w:val="19.920000076293945"/>
              </w:rPr>
            </w:pPr>
            <w:sdt>
              <w:sdtPr>
                <w:tag w:val="goog_rdk_3926"/>
              </w:sdtPr>
              <w:sdtContent>
                <w:del w:author="Thomas Cervone-Richards - NOAA Federal" w:id="300" w:date="2023-07-19T18:23:0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1">
            <w:pPr>
              <w:widowControl w:val="0"/>
              <w:spacing w:after="0" w:line="240" w:lineRule="auto"/>
              <w:jc w:val="center"/>
              <w:rPr>
                <w:sz w:val="19.920000076293945"/>
                <w:szCs w:val="19.920000076293945"/>
              </w:rPr>
            </w:pPr>
            <w:r w:rsidDel="00000000" w:rsidR="00000000" w:rsidRPr="00000000">
              <w:rPr>
                <w:rtl w:val="0"/>
              </w:rPr>
            </w:r>
          </w:p>
        </w:tc>
      </w:tr>
      <w:tr>
        <w:trPr>
          <w:cantSplit w:val="0"/>
          <w:trHeight w:val="300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52">
            <w:pPr>
              <w:widowControl w:val="0"/>
              <w:spacing w:after="0" w:line="240" w:lineRule="auto"/>
              <w:jc w:val="center"/>
              <w:rPr>
                <w:sz w:val="19.920000076293945"/>
                <w:szCs w:val="19.920000076293945"/>
              </w:rPr>
            </w:pPr>
            <w:sdt>
              <w:sdtPr>
                <w:tag w:val="goog_rdk_3928"/>
              </w:sdtPr>
              <w:sdtContent>
                <w:del w:author="Thomas Cervone-Richards - NOAA Federal" w:id="300" w:date="2023-07-19T18:23:08Z">
                  <w:r w:rsidDel="00000000" w:rsidR="00000000" w:rsidRPr="00000000">
                    <w:rPr>
                      <w:sz w:val="19.920000076293945"/>
                      <w:szCs w:val="19.920000076293945"/>
                      <w:rtl w:val="0"/>
                    </w:rPr>
                    <w:delText xml:space="preserve">1620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31"/>
            </w:sdtPr>
            <w:sdtContent>
              <w:p w:rsidR="00000000" w:rsidDel="00000000" w:rsidP="00000000" w:rsidRDefault="00000000" w:rsidRPr="00000000" w14:paraId="00001253">
                <w:pPr>
                  <w:widowControl w:val="0"/>
                  <w:spacing w:after="0" w:line="240" w:lineRule="auto"/>
                  <w:ind w:left="129.93118286132812" w:firstLine="0"/>
                  <w:jc w:val="left"/>
                  <w:rPr>
                    <w:del w:author="Thomas Cervone-Richards - NOAA Federal" w:id="300" w:date="2023-07-19T18:23:08Z"/>
                    <w:sz w:val="19.920000076293945"/>
                    <w:szCs w:val="19.920000076293945"/>
                  </w:rPr>
                </w:pPr>
                <w:sdt>
                  <w:sdtPr>
                    <w:tag w:val="goog_rdk_3930"/>
                  </w:sdtPr>
                  <w:sdtContent>
                    <w:del w:author="Thomas Cervone-Richards - NOAA Federal" w:id="300" w:date="2023-07-19T18:23:08Z">
                      <w:r w:rsidDel="00000000" w:rsidR="00000000" w:rsidRPr="00000000">
                        <w:rPr>
                          <w:sz w:val="19.920000076293945"/>
                          <w:szCs w:val="19.920000076293945"/>
                          <w:rtl w:val="0"/>
                        </w:rPr>
                        <w:delText xml:space="preserve">For each edge of a  </w:delText>
                      </w:r>
                    </w:del>
                  </w:sdtContent>
                </w:sdt>
              </w:p>
            </w:sdtContent>
          </w:sdt>
          <w:sdt>
            <w:sdtPr>
              <w:tag w:val="goog_rdk_3933"/>
            </w:sdtPr>
            <w:sdtContent>
              <w:p w:rsidR="00000000" w:rsidDel="00000000" w:rsidP="00000000" w:rsidRDefault="00000000" w:rsidRPr="00000000" w14:paraId="00001254">
                <w:pPr>
                  <w:widowControl w:val="0"/>
                  <w:spacing w:after="0" w:line="230.63020706176758" w:lineRule="auto"/>
                  <w:ind w:left="115.58883666992188" w:right="105.06134033203125" w:firstLine="13.346405029296875"/>
                  <w:jc w:val="left"/>
                  <w:rPr>
                    <w:del w:author="Thomas Cervone-Richards - NOAA Federal" w:id="300" w:date="2023-07-19T18:23:08Z"/>
                    <w:sz w:val="19.920000076293945"/>
                    <w:szCs w:val="19.920000076293945"/>
                  </w:rPr>
                </w:pPr>
                <w:sdt>
                  <w:sdtPr>
                    <w:tag w:val="goog_rdk_3932"/>
                  </w:sdtPr>
                  <w:sdtContent>
                    <w:del w:author="Thomas Cervone-Richards - NOAA Federal" w:id="300" w:date="2023-07-19T18:23:08Z">
                      <w:r w:rsidDel="00000000" w:rsidR="00000000" w:rsidRPr="00000000">
                        <w:rPr>
                          <w:sz w:val="19.920000076293945"/>
                          <w:szCs w:val="19.920000076293945"/>
                          <w:rtl w:val="0"/>
                        </w:rPr>
                        <w:delText xml:space="preserve">DYKCON feature object  which is COINCIDENT with  both a LNDARE feature  object AND a DEPARE or  DRGARE or UNSARE  </w:delText>
                      </w:r>
                    </w:del>
                  </w:sdtContent>
                </w:sdt>
              </w:p>
            </w:sdtContent>
          </w:sdt>
          <w:sdt>
            <w:sdtPr>
              <w:tag w:val="goog_rdk_3935"/>
            </w:sdtPr>
            <w:sdtContent>
              <w:p w:rsidR="00000000" w:rsidDel="00000000" w:rsidP="00000000" w:rsidRDefault="00000000" w:rsidRPr="00000000" w14:paraId="00001255">
                <w:pPr>
                  <w:widowControl w:val="0"/>
                  <w:spacing w:after="0" w:before="5.71044921875" w:line="231.23205184936523" w:lineRule="auto"/>
                  <w:ind w:left="121.56478881835938" w:right="157.84912109375" w:hanging="5.9759521484375"/>
                  <w:jc w:val="left"/>
                  <w:rPr>
                    <w:del w:author="Thomas Cervone-Richards - NOAA Federal" w:id="300" w:date="2023-07-19T18:23:08Z"/>
                    <w:sz w:val="19.920000076293945"/>
                    <w:szCs w:val="19.920000076293945"/>
                  </w:rPr>
                </w:pPr>
                <w:sdt>
                  <w:sdtPr>
                    <w:tag w:val="goog_rdk_3934"/>
                  </w:sdtPr>
                  <w:sdtContent>
                    <w:del w:author="Thomas Cervone-Richards - NOAA Federal" w:id="300" w:date="2023-07-19T18:23:08Z">
                      <w:r w:rsidDel="00000000" w:rsidR="00000000" w:rsidRPr="00000000">
                        <w:rPr>
                          <w:sz w:val="19.920000076293945"/>
                          <w:szCs w:val="19.920000076293945"/>
                          <w:rtl w:val="0"/>
                        </w:rPr>
                        <w:delText xml:space="preserve">feature object of geometric  primitive area AND is not  COINCIDENT with a  </w:delText>
                      </w:r>
                    </w:del>
                  </w:sdtContent>
                </w:sdt>
              </w:p>
            </w:sdtContent>
          </w:sdt>
          <w:sdt>
            <w:sdtPr>
              <w:tag w:val="goog_rdk_3937"/>
            </w:sdtPr>
            <w:sdtContent>
              <w:p w:rsidR="00000000" w:rsidDel="00000000" w:rsidP="00000000" w:rsidRDefault="00000000" w:rsidRPr="00000000" w14:paraId="00001256">
                <w:pPr>
                  <w:widowControl w:val="0"/>
                  <w:spacing w:after="0" w:before="3.41064453125" w:line="231.23205184936523" w:lineRule="auto"/>
                  <w:ind w:left="115.58883666992188" w:right="214.25506591796875" w:firstLine="6.971893310546875"/>
                  <w:jc w:val="left"/>
                  <w:rPr>
                    <w:del w:author="Thomas Cervone-Richards - NOAA Federal" w:id="300" w:date="2023-07-19T18:23:08Z"/>
                    <w:sz w:val="19.920000076293945"/>
                    <w:szCs w:val="19.920000076293945"/>
                  </w:rPr>
                </w:pPr>
                <w:sdt>
                  <w:sdtPr>
                    <w:tag w:val="goog_rdk_3936"/>
                  </w:sdtPr>
                  <w:sdtContent>
                    <w:del w:author="Thomas Cervone-Richards - NOAA Federal" w:id="300" w:date="2023-07-19T18:23:08Z">
                      <w:r w:rsidDel="00000000" w:rsidR="00000000" w:rsidRPr="00000000">
                        <w:rPr>
                          <w:sz w:val="19.920000076293945"/>
                          <w:szCs w:val="19.920000076293945"/>
                          <w:rtl w:val="0"/>
                        </w:rPr>
                        <w:delText xml:space="preserve">SLCONS feature object of  geometric primitive line  where CATSLC is not  </w:delText>
                      </w:r>
                    </w:del>
                  </w:sdtContent>
                </w:sdt>
              </w:p>
            </w:sdtContent>
          </w:sdt>
          <w:p w:rsidR="00000000" w:rsidDel="00000000" w:rsidP="00000000" w:rsidRDefault="00000000" w:rsidRPr="00000000" w14:paraId="00001257">
            <w:pPr>
              <w:widowControl w:val="0"/>
              <w:spacing w:after="0" w:before="5.211181640625" w:line="240" w:lineRule="auto"/>
              <w:ind w:left="129.93118286132812" w:firstLine="0"/>
              <w:jc w:val="left"/>
              <w:rPr>
                <w:sz w:val="19.920000076293945"/>
                <w:szCs w:val="19.920000076293945"/>
              </w:rPr>
            </w:pPr>
            <w:sdt>
              <w:sdtPr>
                <w:tag w:val="goog_rdk_3938"/>
              </w:sdtPr>
              <w:sdtContent>
                <w:del w:author="Thomas Cervone-Richards - NOAA Federal" w:id="300" w:date="2023-07-19T18:23:08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41"/>
            </w:sdtPr>
            <w:sdtContent>
              <w:p w:rsidR="00000000" w:rsidDel="00000000" w:rsidP="00000000" w:rsidRDefault="00000000" w:rsidRPr="00000000" w14:paraId="00001258">
                <w:pPr>
                  <w:widowControl w:val="0"/>
                  <w:spacing w:after="0" w:line="231.2314224243164" w:lineRule="auto"/>
                  <w:ind w:left="120.7684326171875" w:right="183.7493896484375" w:firstLine="8.1671142578125"/>
                  <w:jc w:val="left"/>
                  <w:rPr>
                    <w:del w:author="Thomas Cervone-Richards - NOAA Federal" w:id="300" w:date="2023-07-19T18:23:08Z"/>
                    <w:sz w:val="19.920000076293945"/>
                    <w:szCs w:val="19.920000076293945"/>
                  </w:rPr>
                </w:pPr>
                <w:sdt>
                  <w:sdtPr>
                    <w:tag w:val="goog_rdk_3940"/>
                  </w:sdtPr>
                  <w:sdtContent>
                    <w:del w:author="Thomas Cervone-Richards - NOAA Federal" w:id="300" w:date="2023-07-19T18:23:08Z">
                      <w:r w:rsidDel="00000000" w:rsidR="00000000" w:rsidRPr="00000000">
                        <w:rPr>
                          <w:sz w:val="19.920000076293945"/>
                          <w:szCs w:val="19.920000076293945"/>
                          <w:rtl w:val="0"/>
                        </w:rPr>
                        <w:delText xml:space="preserve">DYKCON object not  enclosed by  </w:delText>
                      </w:r>
                    </w:del>
                  </w:sdtContent>
                </w:sdt>
              </w:p>
            </w:sdtContent>
          </w:sdt>
          <w:sdt>
            <w:sdtPr>
              <w:tag w:val="goog_rdk_3943"/>
            </w:sdtPr>
            <w:sdtContent>
              <w:p w:rsidR="00000000" w:rsidDel="00000000" w:rsidP="00000000" w:rsidRDefault="00000000" w:rsidRPr="00000000" w14:paraId="00001259">
                <w:pPr>
                  <w:widowControl w:val="0"/>
                  <w:spacing w:after="0" w:before="5.211181640625" w:line="240" w:lineRule="auto"/>
                  <w:ind w:left="122.56103515625" w:firstLine="0"/>
                  <w:jc w:val="left"/>
                  <w:rPr>
                    <w:del w:author="Thomas Cervone-Richards - NOAA Federal" w:id="300" w:date="2023-07-19T18:23:08Z"/>
                    <w:sz w:val="19.920000076293945"/>
                    <w:szCs w:val="19.920000076293945"/>
                  </w:rPr>
                </w:pPr>
                <w:sdt>
                  <w:sdtPr>
                    <w:tag w:val="goog_rdk_3942"/>
                  </w:sdtPr>
                  <w:sdtContent>
                    <w:del w:author="Thomas Cervone-Richards - NOAA Federal" w:id="300" w:date="2023-07-19T18:23:08Z">
                      <w:r w:rsidDel="00000000" w:rsidR="00000000" w:rsidRPr="00000000">
                        <w:rPr>
                          <w:sz w:val="19.920000076293945"/>
                          <w:szCs w:val="19.920000076293945"/>
                          <w:rtl w:val="0"/>
                        </w:rPr>
                        <w:delText xml:space="preserve">SLCONS object  </w:delText>
                      </w:r>
                    </w:del>
                  </w:sdtContent>
                </w:sdt>
              </w:p>
            </w:sdtContent>
          </w:sdt>
          <w:p w:rsidR="00000000" w:rsidDel="00000000" w:rsidP="00000000" w:rsidRDefault="00000000" w:rsidRPr="00000000" w14:paraId="0000125A">
            <w:pPr>
              <w:widowControl w:val="0"/>
              <w:spacing w:after="0" w:line="231.23205184936523" w:lineRule="auto"/>
              <w:ind w:left="115.5889892578125" w:right="315.6201171875" w:firstLine="0"/>
              <w:jc w:val="left"/>
              <w:rPr>
                <w:sz w:val="19.920000076293945"/>
                <w:szCs w:val="19.920000076293945"/>
              </w:rPr>
            </w:pPr>
            <w:sdt>
              <w:sdtPr>
                <w:tag w:val="goog_rdk_3944"/>
              </w:sdtPr>
              <w:sdtContent>
                <w:del w:author="Thomas Cervone-Richards - NOAA Federal" w:id="300" w:date="2023-07-19T18:23:08Z">
                  <w:r w:rsidDel="00000000" w:rsidR="00000000" w:rsidRPr="00000000">
                    <w:rPr>
                      <w:sz w:val="19.920000076293945"/>
                      <w:szCs w:val="19.920000076293945"/>
                      <w:rtl w:val="0"/>
                    </w:rPr>
                    <w:delText xml:space="preserve">where it forms the  boundary between  water and land.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47"/>
            </w:sdtPr>
            <w:sdtContent>
              <w:p w:rsidR="00000000" w:rsidDel="00000000" w:rsidP="00000000" w:rsidRDefault="00000000" w:rsidRPr="00000000" w14:paraId="0000125B">
                <w:pPr>
                  <w:widowControl w:val="0"/>
                  <w:spacing w:after="0" w:line="231.2314224243164" w:lineRule="auto"/>
                  <w:ind w:left="120.7684326171875" w:right="57.02880859375" w:hanging="5.179443359375"/>
                  <w:jc w:val="left"/>
                  <w:rPr>
                    <w:del w:author="Thomas Cervone-Richards - NOAA Federal" w:id="300" w:date="2023-07-19T18:23:08Z"/>
                    <w:sz w:val="19.920000076293945"/>
                    <w:szCs w:val="19.920000076293945"/>
                  </w:rPr>
                </w:pPr>
                <w:sdt>
                  <w:sdtPr>
                    <w:tag w:val="goog_rdk_3946"/>
                  </w:sdtPr>
                  <w:sdtContent>
                    <w:del w:author="Thomas Cervone-Richards - NOAA Federal" w:id="300" w:date="2023-07-19T18:23:08Z">
                      <w:r w:rsidDel="00000000" w:rsidR="00000000" w:rsidRPr="00000000">
                        <w:rPr>
                          <w:sz w:val="19.920000076293945"/>
                          <w:szCs w:val="19.920000076293945"/>
                          <w:rtl w:val="0"/>
                        </w:rPr>
                        <w:delText xml:space="preserve">Add SLCONS object to  ensure boundary  </w:delText>
                      </w:r>
                    </w:del>
                  </w:sdtContent>
                </w:sdt>
              </w:p>
            </w:sdtContent>
          </w:sdt>
          <w:sdt>
            <w:sdtPr>
              <w:tag w:val="goog_rdk_3949"/>
            </w:sdtPr>
            <w:sdtContent>
              <w:p w:rsidR="00000000" w:rsidDel="00000000" w:rsidP="00000000" w:rsidRDefault="00000000" w:rsidRPr="00000000" w14:paraId="0000125C">
                <w:pPr>
                  <w:widowControl w:val="0"/>
                  <w:spacing w:after="0" w:before="5.211181640625" w:line="240" w:lineRule="auto"/>
                  <w:ind w:left="124.3536376953125" w:firstLine="0"/>
                  <w:jc w:val="left"/>
                  <w:rPr>
                    <w:del w:author="Thomas Cervone-Richards - NOAA Federal" w:id="300" w:date="2023-07-19T18:23:08Z"/>
                    <w:sz w:val="19.920000076293945"/>
                    <w:szCs w:val="19.920000076293945"/>
                  </w:rPr>
                </w:pPr>
                <w:sdt>
                  <w:sdtPr>
                    <w:tag w:val="goog_rdk_3948"/>
                  </w:sdtPr>
                  <w:sdtContent>
                    <w:del w:author="Thomas Cervone-Richards - NOAA Federal" w:id="300" w:date="2023-07-19T18:23:08Z">
                      <w:r w:rsidDel="00000000" w:rsidR="00000000" w:rsidRPr="00000000">
                        <w:rPr>
                          <w:sz w:val="19.920000076293945"/>
                          <w:szCs w:val="19.920000076293945"/>
                          <w:rtl w:val="0"/>
                        </w:rPr>
                        <w:delText xml:space="preserve">between land and  </w:delText>
                      </w:r>
                    </w:del>
                  </w:sdtContent>
                </w:sdt>
              </w:p>
            </w:sdtContent>
          </w:sdt>
          <w:p w:rsidR="00000000" w:rsidDel="00000000" w:rsidP="00000000" w:rsidRDefault="00000000" w:rsidRPr="00000000" w14:paraId="0000125D">
            <w:pPr>
              <w:widowControl w:val="0"/>
              <w:spacing w:after="0" w:line="240" w:lineRule="auto"/>
              <w:ind w:left="115.5889892578125" w:firstLine="0"/>
              <w:jc w:val="left"/>
              <w:rPr>
                <w:sz w:val="19.920000076293945"/>
                <w:szCs w:val="19.920000076293945"/>
              </w:rPr>
            </w:pPr>
            <w:sdt>
              <w:sdtPr>
                <w:tag w:val="goog_rdk_3950"/>
              </w:sdtPr>
              <w:sdtContent>
                <w:del w:author="Thomas Cervone-Richards - NOAA Federal" w:id="300" w:date="2023-07-19T18:23:08Z">
                  <w:r w:rsidDel="00000000" w:rsidR="00000000" w:rsidRPr="00000000">
                    <w:rPr>
                      <w:sz w:val="19.920000076293945"/>
                      <w:szCs w:val="19.920000076293945"/>
                      <w:rtl w:val="0"/>
                    </w:rPr>
                    <w:delText xml:space="preserve">water is shown.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E">
            <w:pPr>
              <w:widowControl w:val="0"/>
              <w:spacing w:after="0" w:line="240" w:lineRule="auto"/>
              <w:ind w:left="117.779541015625" w:firstLine="0"/>
              <w:jc w:val="left"/>
              <w:rPr>
                <w:sz w:val="19.920000076293945"/>
                <w:szCs w:val="19.920000076293945"/>
              </w:rPr>
            </w:pPr>
            <w:sdt>
              <w:sdtPr>
                <w:tag w:val="goog_rdk_3952"/>
              </w:sdtPr>
              <w:sdtContent>
                <w:del w:author="Thomas Cervone-Richards - NOAA Federal" w:id="300" w:date="2023-07-19T18:23:08Z">
                  <w:r w:rsidDel="00000000" w:rsidR="00000000" w:rsidRPr="00000000">
                    <w:rPr>
                      <w:sz w:val="19.920000076293945"/>
                      <w:szCs w:val="19.920000076293945"/>
                      <w:rtl w:val="0"/>
                    </w:rPr>
                    <w:delText xml:space="preserve">4.8.7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F">
            <w:pPr>
              <w:widowControl w:val="0"/>
              <w:spacing w:after="0" w:line="240" w:lineRule="auto"/>
              <w:jc w:val="center"/>
              <w:rPr>
                <w:sz w:val="19.920000076293945"/>
                <w:szCs w:val="19.920000076293945"/>
              </w:rPr>
            </w:pPr>
            <w:sdt>
              <w:sdtPr>
                <w:tag w:val="goog_rdk_3954"/>
              </w:sdtPr>
              <w:sdtContent>
                <w:del w:author="Thomas Cervone-Richards - NOAA Federal" w:id="300" w:date="2023-07-19T18:23:0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0">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1">
            <w:pPr>
              <w:widowControl w:val="0"/>
              <w:spacing w:after="0" w:line="240" w:lineRule="auto"/>
              <w:jc w:val="center"/>
              <w:rPr>
                <w:strike w:val="1"/>
                <w:sz w:val="19.920000076293945"/>
                <w:szCs w:val="19.920000076293945"/>
              </w:rPr>
            </w:pPr>
            <w:sdt>
              <w:sdtPr>
                <w:tag w:val="goog_rdk_3956"/>
              </w:sdtPr>
              <w:sdtContent>
                <w:del w:author="Thomas Cervone-Richards - NOAA Federal" w:id="300" w:date="2023-07-19T18:23:08Z">
                  <w:r w:rsidDel="00000000" w:rsidR="00000000" w:rsidRPr="00000000">
                    <w:rPr>
                      <w:strike w:val="1"/>
                      <w:sz w:val="19.920000076293945"/>
                      <w:szCs w:val="19.920000076293945"/>
                      <w:rtl w:val="0"/>
                    </w:rPr>
                    <w:delText xml:space="preserve">1621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2">
            <w:pPr>
              <w:widowControl w:val="0"/>
              <w:spacing w:after="0" w:line="240" w:lineRule="auto"/>
              <w:ind w:left="134.31365966796875" w:firstLine="0"/>
              <w:jc w:val="left"/>
              <w:rPr>
                <w:i w:val="1"/>
                <w:sz w:val="19.920000076293945"/>
                <w:szCs w:val="19.920000076293945"/>
              </w:rPr>
            </w:pPr>
            <w:sdt>
              <w:sdtPr>
                <w:tag w:val="goog_rdk_3958"/>
              </w:sdtPr>
              <w:sdtContent>
                <w:del w:author="Thomas Cervone-Richards - NOAA Federal" w:id="300" w:date="2023-07-19T18:23:0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7">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8">
            <w:pPr>
              <w:widowControl w:val="0"/>
              <w:spacing w:after="0" w:line="240" w:lineRule="auto"/>
              <w:jc w:val="center"/>
              <w:rPr>
                <w:strike w:val="1"/>
                <w:sz w:val="19.920000076293945"/>
                <w:szCs w:val="19.920000076293945"/>
              </w:rPr>
            </w:pPr>
            <w:sdt>
              <w:sdtPr>
                <w:tag w:val="goog_rdk_3960"/>
              </w:sdtPr>
              <w:sdtContent>
                <w:del w:author="Thomas Cervone-Richards - NOAA Federal" w:id="300" w:date="2023-07-19T18:23:08Z">
                  <w:r w:rsidDel="00000000" w:rsidR="00000000" w:rsidRPr="00000000">
                    <w:rPr>
                      <w:strike w:val="1"/>
                      <w:sz w:val="19.920000076293945"/>
                      <w:szCs w:val="19.920000076293945"/>
                      <w:rtl w:val="0"/>
                    </w:rPr>
                    <w:delText xml:space="preserve">1622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9">
            <w:pPr>
              <w:widowControl w:val="0"/>
              <w:spacing w:after="0" w:line="240" w:lineRule="auto"/>
              <w:ind w:left="134.31365966796875" w:firstLine="0"/>
              <w:jc w:val="left"/>
              <w:rPr>
                <w:i w:val="1"/>
                <w:sz w:val="19.920000076293945"/>
                <w:szCs w:val="19.920000076293945"/>
              </w:rPr>
            </w:pPr>
            <w:sdt>
              <w:sdtPr>
                <w:tag w:val="goog_rdk_3962"/>
              </w:sdtPr>
              <w:sdtContent>
                <w:del w:author="Thomas Cervone-Richards - NOAA Federal" w:id="300" w:date="2023-07-19T18:23:0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E">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30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6F">
            <w:pPr>
              <w:widowControl w:val="0"/>
              <w:spacing w:after="0" w:line="240" w:lineRule="auto"/>
              <w:jc w:val="center"/>
              <w:rPr>
                <w:sz w:val="19.920000076293945"/>
                <w:szCs w:val="19.920000076293945"/>
              </w:rPr>
            </w:pPr>
            <w:sdt>
              <w:sdtPr>
                <w:tag w:val="goog_rdk_3964"/>
              </w:sdtPr>
              <w:sdtContent>
                <w:del w:author="Thomas Cervone-Richards - NOAA Federal" w:id="301" w:date="2023-07-19T18:24:26Z">
                  <w:r w:rsidDel="00000000" w:rsidR="00000000" w:rsidRPr="00000000">
                    <w:rPr>
                      <w:sz w:val="19.920000076293945"/>
                      <w:szCs w:val="19.920000076293945"/>
                      <w:rtl w:val="0"/>
                    </w:rPr>
                    <w:delText xml:space="preserve">1623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67"/>
            </w:sdtPr>
            <w:sdtContent>
              <w:p w:rsidR="00000000" w:rsidDel="00000000" w:rsidP="00000000" w:rsidRDefault="00000000" w:rsidRPr="00000000" w14:paraId="00001270">
                <w:pPr>
                  <w:widowControl w:val="0"/>
                  <w:spacing w:after="0" w:line="230.8313798904419" w:lineRule="auto"/>
                  <w:ind w:left="115.58883666992188" w:right="149.59197998046875" w:firstLine="14.34234619140625"/>
                  <w:jc w:val="left"/>
                  <w:rPr>
                    <w:del w:author="Thomas Cervone-Richards - NOAA Federal" w:id="301" w:date="2023-07-19T18:24:26Z"/>
                    <w:sz w:val="19.920000076293945"/>
                    <w:szCs w:val="19.920000076293945"/>
                  </w:rPr>
                </w:pPr>
                <w:sdt>
                  <w:sdtPr>
                    <w:tag w:val="goog_rdk_3966"/>
                  </w:sdtPr>
                  <w:sdtContent>
                    <w:del w:author="Thomas Cervone-Richards - NOAA Federal" w:id="301" w:date="2023-07-19T18:24:26Z">
                      <w:r w:rsidDel="00000000" w:rsidR="00000000" w:rsidRPr="00000000">
                        <w:rPr>
                          <w:sz w:val="19.920000076293945"/>
                          <w:szCs w:val="19.920000076293945"/>
                          <w:rtl w:val="0"/>
                        </w:rPr>
                        <w:delText xml:space="preserve">For each BRIDGE feature  object which OVERLAPS OR CROSSES a DEPARE  or DRGARE feature object  AND the supports are not  encoded with PYLONS  feature objects where  </w:delText>
                      </w:r>
                    </w:del>
                  </w:sdtContent>
                </w:sdt>
              </w:p>
            </w:sdtContent>
          </w:sdt>
          <w:sdt>
            <w:sdtPr>
              <w:tag w:val="goog_rdk_3969"/>
            </w:sdtPr>
            <w:sdtContent>
              <w:p w:rsidR="00000000" w:rsidDel="00000000" w:rsidP="00000000" w:rsidRDefault="00000000" w:rsidRPr="00000000" w14:paraId="00001271">
                <w:pPr>
                  <w:widowControl w:val="0"/>
                  <w:spacing w:after="0" w:before="5.943603515625" w:line="240" w:lineRule="auto"/>
                  <w:ind w:left="121.56478881835938" w:firstLine="0"/>
                  <w:jc w:val="left"/>
                  <w:rPr>
                    <w:del w:author="Thomas Cervone-Richards - NOAA Federal" w:id="301" w:date="2023-07-19T18:24:26Z"/>
                    <w:sz w:val="19.920000076293945"/>
                    <w:szCs w:val="19.920000076293945"/>
                  </w:rPr>
                </w:pPr>
                <w:sdt>
                  <w:sdtPr>
                    <w:tag w:val="goog_rdk_3968"/>
                  </w:sdtPr>
                  <w:sdtContent>
                    <w:del w:author="Thomas Cervone-Richards - NOAA Federal" w:id="301" w:date="2023-07-19T18:24:26Z">
                      <w:r w:rsidDel="00000000" w:rsidR="00000000" w:rsidRPr="00000000">
                        <w:rPr>
                          <w:sz w:val="19.920000076293945"/>
                          <w:szCs w:val="19.920000076293945"/>
                          <w:rtl w:val="0"/>
                        </w:rPr>
                        <w:delText xml:space="preserve">CATPYL is Equal to 4  </w:delText>
                      </w:r>
                    </w:del>
                  </w:sdtContent>
                </w:sdt>
              </w:p>
            </w:sdtContent>
          </w:sdt>
          <w:p w:rsidR="00000000" w:rsidDel="00000000" w:rsidP="00000000" w:rsidRDefault="00000000" w:rsidRPr="00000000" w14:paraId="00001272">
            <w:pPr>
              <w:widowControl w:val="0"/>
              <w:spacing w:after="0" w:line="231.23335361480713" w:lineRule="auto"/>
              <w:ind w:left="126.34552001953125" w:right="239.72076416015625" w:firstLine="0"/>
              <w:jc w:val="left"/>
              <w:rPr>
                <w:sz w:val="19.920000076293945"/>
                <w:szCs w:val="19.920000076293945"/>
              </w:rPr>
            </w:pPr>
            <w:sdt>
              <w:sdtPr>
                <w:tag w:val="goog_rdk_3970"/>
              </w:sdtPr>
              <w:sdtContent>
                <w:del w:author="Thomas Cervone-Richards - NOAA Federal" w:id="301" w:date="2023-07-19T18:24:26Z">
                  <w:r w:rsidDel="00000000" w:rsidR="00000000" w:rsidRPr="00000000">
                    <w:rPr>
                      <w:sz w:val="19.920000076293945"/>
                      <w:szCs w:val="19.920000076293945"/>
                      <w:rtl w:val="0"/>
                    </w:rPr>
                    <w:delText xml:space="preserve">(bridge pylon/tower) OR 5  (bridge pier).</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73"/>
            </w:sdtPr>
            <w:sdtContent>
              <w:p w:rsidR="00000000" w:rsidDel="00000000" w:rsidP="00000000" w:rsidRDefault="00000000" w:rsidRPr="00000000" w14:paraId="00001273">
                <w:pPr>
                  <w:widowControl w:val="0"/>
                  <w:spacing w:after="0" w:line="230.02837657928467" w:lineRule="auto"/>
                  <w:ind w:left="119.1748046875" w:right="149.88525390625" w:firstLine="8.36639404296875"/>
                  <w:rPr>
                    <w:del w:author="Thomas Cervone-Richards - NOAA Federal" w:id="301" w:date="2023-07-19T18:24:26Z"/>
                    <w:sz w:val="19.920000076293945"/>
                    <w:szCs w:val="19.920000076293945"/>
                  </w:rPr>
                </w:pPr>
                <w:sdt>
                  <w:sdtPr>
                    <w:tag w:val="goog_rdk_3972"/>
                  </w:sdtPr>
                  <w:sdtContent>
                    <w:del w:author="Thomas Cervone-Richards - NOAA Federal" w:id="301" w:date="2023-07-19T18:24:26Z">
                      <w:r w:rsidDel="00000000" w:rsidR="00000000" w:rsidRPr="00000000">
                        <w:rPr>
                          <w:sz w:val="19.920000076293945"/>
                          <w:szCs w:val="19.920000076293945"/>
                          <w:rtl w:val="0"/>
                        </w:rPr>
                        <w:delText xml:space="preserve">BRIDGE object over  navigable water with  supports not  </w:delText>
                      </w:r>
                    </w:del>
                  </w:sdtContent>
                </w:sdt>
              </w:p>
            </w:sdtContent>
          </w:sdt>
          <w:sdt>
            <w:sdtPr>
              <w:tag w:val="goog_rdk_3975"/>
            </w:sdtPr>
            <w:sdtContent>
              <w:p w:rsidR="00000000" w:rsidDel="00000000" w:rsidP="00000000" w:rsidRDefault="00000000" w:rsidRPr="00000000" w14:paraId="00001274">
                <w:pPr>
                  <w:widowControl w:val="0"/>
                  <w:spacing w:after="0" w:before="6.209716796875" w:line="240" w:lineRule="auto"/>
                  <w:ind w:left="120.7684326171875" w:firstLine="0"/>
                  <w:jc w:val="left"/>
                  <w:rPr>
                    <w:del w:author="Thomas Cervone-Richards - NOAA Federal" w:id="301" w:date="2023-07-19T18:24:26Z"/>
                    <w:sz w:val="19.920000076293945"/>
                    <w:szCs w:val="19.920000076293945"/>
                  </w:rPr>
                </w:pPr>
                <w:sdt>
                  <w:sdtPr>
                    <w:tag w:val="goog_rdk_3974"/>
                  </w:sdtPr>
                  <w:sdtContent>
                    <w:del w:author="Thomas Cervone-Richards - NOAA Federal" w:id="301" w:date="2023-07-19T18:24:26Z">
                      <w:r w:rsidDel="00000000" w:rsidR="00000000" w:rsidRPr="00000000">
                        <w:rPr>
                          <w:sz w:val="19.920000076293945"/>
                          <w:szCs w:val="19.920000076293945"/>
                          <w:rtl w:val="0"/>
                        </w:rPr>
                        <w:delText xml:space="preserve">encoded using a  </w:delText>
                      </w:r>
                    </w:del>
                  </w:sdtContent>
                </w:sdt>
              </w:p>
            </w:sdtContent>
          </w:sdt>
          <w:sdt>
            <w:sdtPr>
              <w:tag w:val="goog_rdk_3977"/>
            </w:sdtPr>
            <w:sdtContent>
              <w:p w:rsidR="00000000" w:rsidDel="00000000" w:rsidP="00000000" w:rsidRDefault="00000000" w:rsidRPr="00000000" w14:paraId="00001275">
                <w:pPr>
                  <w:widowControl w:val="0"/>
                  <w:spacing w:after="0" w:line="240" w:lineRule="auto"/>
                  <w:ind w:left="114.3939208984375" w:firstLine="0"/>
                  <w:jc w:val="left"/>
                  <w:rPr>
                    <w:del w:author="Thomas Cervone-Richards - NOAA Federal" w:id="301" w:date="2023-07-19T18:24:26Z"/>
                    <w:sz w:val="19.920000076293945"/>
                    <w:szCs w:val="19.920000076293945"/>
                  </w:rPr>
                </w:pPr>
                <w:sdt>
                  <w:sdtPr>
                    <w:tag w:val="goog_rdk_3976"/>
                  </w:sdtPr>
                  <w:sdtContent>
                    <w:del w:author="Thomas Cervone-Richards - NOAA Federal" w:id="301" w:date="2023-07-19T18:24:26Z">
                      <w:r w:rsidDel="00000000" w:rsidR="00000000" w:rsidRPr="00000000">
                        <w:rPr>
                          <w:sz w:val="19.920000076293945"/>
                          <w:szCs w:val="19.920000076293945"/>
                          <w:rtl w:val="0"/>
                        </w:rPr>
                        <w:delText xml:space="preserve">valid PYLONS  </w:delText>
                      </w:r>
                    </w:del>
                  </w:sdtContent>
                </w:sdt>
              </w:p>
            </w:sdtContent>
          </w:sdt>
          <w:sdt>
            <w:sdtPr>
              <w:tag w:val="goog_rdk_3979"/>
            </w:sdtPr>
            <w:sdtContent>
              <w:p w:rsidR="00000000" w:rsidDel="00000000" w:rsidP="00000000" w:rsidRDefault="00000000" w:rsidRPr="00000000" w14:paraId="00001276">
                <w:pPr>
                  <w:widowControl w:val="0"/>
                  <w:spacing w:after="0" w:line="240" w:lineRule="auto"/>
                  <w:ind w:left="119.7723388671875" w:firstLine="0"/>
                  <w:jc w:val="left"/>
                  <w:rPr>
                    <w:del w:author="Thomas Cervone-Richards - NOAA Federal" w:id="301" w:date="2023-07-19T18:24:26Z"/>
                    <w:sz w:val="19.920000076293945"/>
                    <w:szCs w:val="19.920000076293945"/>
                  </w:rPr>
                </w:pPr>
                <w:sdt>
                  <w:sdtPr>
                    <w:tag w:val="goog_rdk_3978"/>
                  </w:sdtPr>
                  <w:sdtContent>
                    <w:del w:author="Thomas Cervone-Richards - NOAA Federal" w:id="301" w:date="2023-07-19T18:24:26Z">
                      <w:r w:rsidDel="00000000" w:rsidR="00000000" w:rsidRPr="00000000">
                        <w:rPr>
                          <w:sz w:val="19.920000076293945"/>
                          <w:szCs w:val="19.920000076293945"/>
                          <w:rtl w:val="0"/>
                        </w:rPr>
                        <w:delText xml:space="preserve">object/attribute  </w:delText>
                      </w:r>
                    </w:del>
                  </w:sdtContent>
                </w:sdt>
              </w:p>
            </w:sdtContent>
          </w:sdt>
          <w:p w:rsidR="00000000" w:rsidDel="00000000" w:rsidP="00000000" w:rsidRDefault="00000000" w:rsidRPr="00000000" w14:paraId="00001277">
            <w:pPr>
              <w:widowControl w:val="0"/>
              <w:spacing w:after="0" w:line="240" w:lineRule="auto"/>
              <w:ind w:left="120.7684326171875" w:firstLine="0"/>
              <w:jc w:val="left"/>
              <w:rPr>
                <w:sz w:val="19.920000076293945"/>
                <w:szCs w:val="19.920000076293945"/>
              </w:rPr>
            </w:pPr>
            <w:sdt>
              <w:sdtPr>
                <w:tag w:val="goog_rdk_3980"/>
              </w:sdtPr>
              <w:sdtContent>
                <w:del w:author="Thomas Cervone-Richards - NOAA Federal" w:id="301" w:date="2023-07-19T18:24:26Z">
                  <w:r w:rsidDel="00000000" w:rsidR="00000000" w:rsidRPr="00000000">
                    <w:rPr>
                      <w:sz w:val="19.920000076293945"/>
                      <w:szCs w:val="19.920000076293945"/>
                      <w:rtl w:val="0"/>
                    </w:rPr>
                    <w:delText xml:space="preserve">combination.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83"/>
            </w:sdtPr>
            <w:sdtContent>
              <w:p w:rsidR="00000000" w:rsidDel="00000000" w:rsidP="00000000" w:rsidRDefault="00000000" w:rsidRPr="00000000" w14:paraId="00001278">
                <w:pPr>
                  <w:widowControl w:val="0"/>
                  <w:spacing w:after="0" w:line="240" w:lineRule="auto"/>
                  <w:ind w:left="129.931640625" w:firstLine="0"/>
                  <w:jc w:val="left"/>
                  <w:rPr>
                    <w:del w:author="Thomas Cervone-Richards - NOAA Federal" w:id="301" w:date="2023-07-19T18:24:26Z"/>
                    <w:sz w:val="19.920000076293945"/>
                    <w:szCs w:val="19.920000076293945"/>
                  </w:rPr>
                </w:pPr>
                <w:sdt>
                  <w:sdtPr>
                    <w:tag w:val="goog_rdk_3982"/>
                  </w:sdtPr>
                  <w:sdtContent>
                    <w:del w:author="Thomas Cervone-Richards - NOAA Federal" w:id="301" w:date="2023-07-19T18:24:26Z">
                      <w:r w:rsidDel="00000000" w:rsidR="00000000" w:rsidRPr="00000000">
                        <w:rPr>
                          <w:sz w:val="19.920000076293945"/>
                          <w:szCs w:val="19.920000076293945"/>
                          <w:rtl w:val="0"/>
                        </w:rPr>
                        <w:delText xml:space="preserve">Ensure bridge  </w:delText>
                      </w:r>
                    </w:del>
                  </w:sdtContent>
                </w:sdt>
              </w:p>
            </w:sdtContent>
          </w:sdt>
          <w:sdt>
            <w:sdtPr>
              <w:tag w:val="goog_rdk_3985"/>
            </w:sdtPr>
            <w:sdtContent>
              <w:p w:rsidR="00000000" w:rsidDel="00000000" w:rsidP="00000000" w:rsidRDefault="00000000" w:rsidRPr="00000000" w14:paraId="00001279">
                <w:pPr>
                  <w:widowControl w:val="0"/>
                  <w:spacing w:after="0" w:line="230.02902030944824" w:lineRule="auto"/>
                  <w:ind w:left="115.5889892578125" w:right="69.1796875" w:firstLine="3.5858154296875"/>
                  <w:jc w:val="left"/>
                  <w:rPr>
                    <w:del w:author="Thomas Cervone-Richards - NOAA Federal" w:id="301" w:date="2023-07-19T18:24:26Z"/>
                    <w:sz w:val="19.920000076293945"/>
                    <w:szCs w:val="19.920000076293945"/>
                  </w:rPr>
                </w:pPr>
                <w:sdt>
                  <w:sdtPr>
                    <w:tag w:val="goog_rdk_3984"/>
                  </w:sdtPr>
                  <w:sdtContent>
                    <w:del w:author="Thomas Cervone-Richards - NOAA Federal" w:id="301" w:date="2023-07-19T18:24:26Z">
                      <w:r w:rsidDel="00000000" w:rsidR="00000000" w:rsidRPr="00000000">
                        <w:rPr>
                          <w:sz w:val="19.920000076293945"/>
                          <w:szCs w:val="19.920000076293945"/>
                          <w:rtl w:val="0"/>
                        </w:rPr>
                        <w:delText xml:space="preserve">supports are encoded  using PYLONS objects  with CATPYL = 4  </w:delText>
                      </w:r>
                    </w:del>
                  </w:sdtContent>
                </w:sdt>
              </w:p>
            </w:sdtContent>
          </w:sdt>
          <w:p w:rsidR="00000000" w:rsidDel="00000000" w:rsidP="00000000" w:rsidRDefault="00000000" w:rsidRPr="00000000" w14:paraId="0000127A">
            <w:pPr>
              <w:widowControl w:val="0"/>
              <w:spacing w:after="0" w:before="6.2103271484375" w:line="231.23273849487305" w:lineRule="auto"/>
              <w:ind w:left="119.1748046875" w:right="103.4423828125" w:firstLine="7.1710205078125"/>
              <w:jc w:val="left"/>
              <w:rPr>
                <w:sz w:val="19.920000076293945"/>
                <w:szCs w:val="19.920000076293945"/>
              </w:rPr>
            </w:pPr>
            <w:sdt>
              <w:sdtPr>
                <w:tag w:val="goog_rdk_3986"/>
              </w:sdtPr>
              <w:sdtContent>
                <w:del w:author="Thomas Cervone-Richards - NOAA Federal" w:id="301" w:date="2023-07-19T18:24:26Z">
                  <w:r w:rsidDel="00000000" w:rsidR="00000000" w:rsidRPr="00000000">
                    <w:rPr>
                      <w:sz w:val="19.920000076293945"/>
                      <w:szCs w:val="19.920000076293945"/>
                      <w:rtl w:val="0"/>
                    </w:rPr>
                    <w:delText xml:space="preserve">(bridge pylon/tower) or  5 (bridge pier).</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B">
            <w:pPr>
              <w:widowControl w:val="0"/>
              <w:spacing w:after="0" w:line="240" w:lineRule="auto"/>
              <w:ind w:left="117.779541015625" w:firstLine="0"/>
              <w:jc w:val="left"/>
              <w:rPr>
                <w:sz w:val="19.920000076293945"/>
                <w:szCs w:val="19.920000076293945"/>
              </w:rPr>
            </w:pPr>
            <w:sdt>
              <w:sdtPr>
                <w:tag w:val="goog_rdk_3988"/>
              </w:sdtPr>
              <w:sdtContent>
                <w:del w:author="Thomas Cervone-Richards - NOAA Federal" w:id="301" w:date="2023-07-19T18:24:26Z">
                  <w:r w:rsidDel="00000000" w:rsidR="00000000" w:rsidRPr="00000000">
                    <w:rPr>
                      <w:sz w:val="19.920000076293945"/>
                      <w:szCs w:val="19.920000076293945"/>
                      <w:rtl w:val="0"/>
                    </w:rPr>
                    <w:delText xml:space="preserve">4.8.10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C">
            <w:pPr>
              <w:widowControl w:val="0"/>
              <w:spacing w:after="0" w:line="240" w:lineRule="auto"/>
              <w:jc w:val="center"/>
              <w:rPr>
                <w:sz w:val="19.920000076293945"/>
                <w:szCs w:val="19.920000076293945"/>
              </w:rPr>
            </w:pPr>
            <w:sdt>
              <w:sdtPr>
                <w:tag w:val="goog_rdk_3990"/>
              </w:sdtPr>
              <w:sdtContent>
                <w:del w:author="Thomas Cervone-Richards - NOAA Federal" w:id="301" w:date="2023-07-19T18:24:2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D">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7E">
            <w:pPr>
              <w:widowControl w:val="0"/>
              <w:spacing w:after="0" w:line="240" w:lineRule="auto"/>
              <w:jc w:val="center"/>
              <w:rPr>
                <w:strike w:val="1"/>
                <w:sz w:val="19.920000076293945"/>
                <w:szCs w:val="19.920000076293945"/>
              </w:rPr>
            </w:pPr>
            <w:sdt>
              <w:sdtPr>
                <w:tag w:val="goog_rdk_3992"/>
              </w:sdtPr>
              <w:sdtContent>
                <w:del w:author="Thomas Cervone-Richards - NOAA Federal" w:id="301" w:date="2023-07-19T18:24:26Z">
                  <w:r w:rsidDel="00000000" w:rsidR="00000000" w:rsidRPr="00000000">
                    <w:rPr>
                      <w:strike w:val="1"/>
                      <w:sz w:val="19.920000076293945"/>
                      <w:szCs w:val="19.920000076293945"/>
                      <w:rtl w:val="0"/>
                    </w:rPr>
                    <w:delText xml:space="preserve">1624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F">
            <w:pPr>
              <w:widowControl w:val="0"/>
              <w:spacing w:after="0" w:line="240" w:lineRule="auto"/>
              <w:ind w:left="134.31365966796875" w:firstLine="0"/>
              <w:jc w:val="left"/>
              <w:rPr>
                <w:i w:val="1"/>
                <w:sz w:val="19.920000076293945"/>
                <w:szCs w:val="19.920000076293945"/>
              </w:rPr>
            </w:pPr>
            <w:sdt>
              <w:sdtPr>
                <w:tag w:val="goog_rdk_3994"/>
              </w:sdtPr>
              <w:sdtContent>
                <w:del w:author="Thomas Cervone-Richards - NOAA Federal" w:id="301" w:date="2023-07-19T18:24:26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4">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85">
            <w:pPr>
              <w:widowControl w:val="0"/>
              <w:spacing w:after="0" w:line="240" w:lineRule="auto"/>
              <w:jc w:val="center"/>
              <w:rPr>
                <w:sz w:val="19.920000076293945"/>
                <w:szCs w:val="19.920000076293945"/>
              </w:rPr>
            </w:pPr>
            <w:sdt>
              <w:sdtPr>
                <w:tag w:val="goog_rdk_3996"/>
              </w:sdtPr>
              <w:sdtContent>
                <w:del w:author="Thomas Cervone-Richards - NOAA Federal" w:id="301" w:date="2023-07-19T18:24:26Z">
                  <w:r w:rsidDel="00000000" w:rsidR="00000000" w:rsidRPr="00000000">
                    <w:rPr>
                      <w:sz w:val="19.920000076293945"/>
                      <w:szCs w:val="19.920000076293945"/>
                      <w:rtl w:val="0"/>
                    </w:rPr>
                    <w:delText xml:space="preserve">1625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3999"/>
            </w:sdtPr>
            <w:sdtContent>
              <w:p w:rsidR="00000000" w:rsidDel="00000000" w:rsidP="00000000" w:rsidRDefault="00000000" w:rsidRPr="00000000" w14:paraId="00001286">
                <w:pPr>
                  <w:widowControl w:val="0"/>
                  <w:spacing w:after="0" w:line="240" w:lineRule="auto"/>
                  <w:ind w:left="129.93118286132812" w:firstLine="0"/>
                  <w:jc w:val="left"/>
                  <w:rPr>
                    <w:del w:author="Thomas Cervone-Richards - NOAA Federal" w:id="301" w:date="2023-07-19T18:24:26Z"/>
                    <w:sz w:val="19.920000076293945"/>
                    <w:szCs w:val="19.920000076293945"/>
                  </w:rPr>
                </w:pPr>
                <w:sdt>
                  <w:sdtPr>
                    <w:tag w:val="goog_rdk_3998"/>
                  </w:sdtPr>
                  <w:sdtContent>
                    <w:del w:author="Thomas Cervone-Richards - NOAA Federal" w:id="301" w:date="2023-07-19T18:24:26Z">
                      <w:r w:rsidDel="00000000" w:rsidR="00000000" w:rsidRPr="00000000">
                        <w:rPr>
                          <w:sz w:val="19.920000076293945"/>
                          <w:szCs w:val="19.920000076293945"/>
                          <w:rtl w:val="0"/>
                        </w:rPr>
                        <w:delText xml:space="preserve">For each AIRARE or  </w:delText>
                      </w:r>
                    </w:del>
                  </w:sdtContent>
                </w:sdt>
              </w:p>
            </w:sdtContent>
          </w:sdt>
          <w:sdt>
            <w:sdtPr>
              <w:tag w:val="goog_rdk_4001"/>
            </w:sdtPr>
            <w:sdtContent>
              <w:p w:rsidR="00000000" w:rsidDel="00000000" w:rsidP="00000000" w:rsidRDefault="00000000" w:rsidRPr="00000000" w14:paraId="00001287">
                <w:pPr>
                  <w:widowControl w:val="0"/>
                  <w:spacing w:after="0" w:line="231.23273849487305" w:lineRule="auto"/>
                  <w:ind w:left="119.97116088867188" w:right="370.79437255859375" w:firstLine="10.358428955078125"/>
                  <w:jc w:val="left"/>
                  <w:rPr>
                    <w:del w:author="Thomas Cervone-Richards - NOAA Federal" w:id="301" w:date="2023-07-19T18:24:26Z"/>
                    <w:sz w:val="19.920000076293945"/>
                    <w:szCs w:val="19.920000076293945"/>
                  </w:rPr>
                </w:pPr>
                <w:sdt>
                  <w:sdtPr>
                    <w:tag w:val="goog_rdk_4000"/>
                  </w:sdtPr>
                  <w:sdtContent>
                    <w:del w:author="Thomas Cervone-Richards - NOAA Federal" w:id="301" w:date="2023-07-19T18:24:26Z">
                      <w:r w:rsidDel="00000000" w:rsidR="00000000" w:rsidRPr="00000000">
                        <w:rPr>
                          <w:sz w:val="19.920000076293945"/>
                          <w:szCs w:val="19.920000076293945"/>
                          <w:rtl w:val="0"/>
                        </w:rPr>
                        <w:delText xml:space="preserve">RUNWAY feature object  associated using a  </w:delText>
                      </w:r>
                    </w:del>
                  </w:sdtContent>
                </w:sdt>
              </w:p>
            </w:sdtContent>
          </w:sdt>
          <w:p w:rsidR="00000000" w:rsidDel="00000000" w:rsidP="00000000" w:rsidRDefault="00000000" w:rsidRPr="00000000" w14:paraId="00001288">
            <w:pPr>
              <w:widowControl w:val="0"/>
              <w:spacing w:after="0" w:before="5.211181640625" w:line="240" w:lineRule="auto"/>
              <w:ind w:left="121.56478881835938" w:firstLine="0"/>
              <w:jc w:val="left"/>
              <w:rPr>
                <w:sz w:val="19.920000076293945"/>
                <w:szCs w:val="19.920000076293945"/>
              </w:rPr>
            </w:pPr>
            <w:sdt>
              <w:sdtPr>
                <w:tag w:val="goog_rdk_4002"/>
              </w:sdtPr>
              <w:sdtContent>
                <w:del w:author="Thomas Cervone-Richards - NOAA Federal" w:id="301" w:date="2023-07-19T18:24:26Z">
                  <w:r w:rsidDel="00000000" w:rsidR="00000000" w:rsidRPr="00000000">
                    <w:rPr>
                      <w:sz w:val="19.920000076293945"/>
                      <w:szCs w:val="19.920000076293945"/>
                      <w:rtl w:val="0"/>
                    </w:rPr>
                    <w:delText xml:space="preserve">C_AGGR collection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005"/>
            </w:sdtPr>
            <w:sdtContent>
              <w:p w:rsidR="00000000" w:rsidDel="00000000" w:rsidP="00000000" w:rsidRDefault="00000000" w:rsidRPr="00000000" w14:paraId="00001289">
                <w:pPr>
                  <w:widowControl w:val="0"/>
                  <w:spacing w:after="0" w:line="231.23273849487305" w:lineRule="auto"/>
                  <w:ind w:left="130.32989501953125" w:right="394.9017333984375" w:hanging="14.74090576171875"/>
                  <w:jc w:val="left"/>
                  <w:rPr>
                    <w:del w:author="Thomas Cervone-Richards - NOAA Federal" w:id="301" w:date="2023-07-19T18:24:26Z"/>
                    <w:sz w:val="19.920000076293945"/>
                    <w:szCs w:val="19.920000076293945"/>
                  </w:rPr>
                </w:pPr>
                <w:sdt>
                  <w:sdtPr>
                    <w:tag w:val="goog_rdk_4004"/>
                  </w:sdtPr>
                  <w:sdtContent>
                    <w:del w:author="Thomas Cervone-Richards - NOAA Federal" w:id="301" w:date="2023-07-19T18:24:26Z">
                      <w:r w:rsidDel="00000000" w:rsidR="00000000" w:rsidRPr="00000000">
                        <w:rPr>
                          <w:sz w:val="19.920000076293945"/>
                          <w:szCs w:val="19.920000076293945"/>
                          <w:rtl w:val="0"/>
                        </w:rPr>
                        <w:delText xml:space="preserve">AIRARE object or  RUNWAY object  </w:delText>
                      </w:r>
                    </w:del>
                  </w:sdtContent>
                </w:sdt>
              </w:p>
            </w:sdtContent>
          </w:sdt>
          <w:sdt>
            <w:sdtPr>
              <w:tag w:val="goog_rdk_4007"/>
            </w:sdtPr>
            <w:sdtContent>
              <w:p w:rsidR="00000000" w:rsidDel="00000000" w:rsidP="00000000" w:rsidRDefault="00000000" w:rsidRPr="00000000" w14:paraId="0000128A">
                <w:pPr>
                  <w:widowControl w:val="0"/>
                  <w:spacing w:after="0" w:before="5.2105712890625" w:line="240" w:lineRule="auto"/>
                  <w:ind w:left="119.97161865234375" w:firstLine="0"/>
                  <w:jc w:val="left"/>
                  <w:rPr>
                    <w:del w:author="Thomas Cervone-Richards - NOAA Federal" w:id="301" w:date="2023-07-19T18:24:26Z"/>
                    <w:sz w:val="19.920000076293945"/>
                    <w:szCs w:val="19.920000076293945"/>
                  </w:rPr>
                </w:pPr>
                <w:sdt>
                  <w:sdtPr>
                    <w:tag w:val="goog_rdk_4006"/>
                  </w:sdtPr>
                  <w:sdtContent>
                    <w:del w:author="Thomas Cervone-Richards - NOAA Federal" w:id="301" w:date="2023-07-19T18:24:26Z">
                      <w:r w:rsidDel="00000000" w:rsidR="00000000" w:rsidRPr="00000000">
                        <w:rPr>
                          <w:sz w:val="19.920000076293945"/>
                          <w:szCs w:val="19.920000076293945"/>
                          <w:rtl w:val="0"/>
                        </w:rPr>
                        <w:delText xml:space="preserve">associated using  </w:delText>
                      </w:r>
                    </w:del>
                  </w:sdtContent>
                </w:sdt>
              </w:p>
            </w:sdtContent>
          </w:sdt>
          <w:p w:rsidR="00000000" w:rsidDel="00000000" w:rsidP="00000000" w:rsidRDefault="00000000" w:rsidRPr="00000000" w14:paraId="0000128B">
            <w:pPr>
              <w:widowControl w:val="0"/>
              <w:spacing w:after="0" w:line="240" w:lineRule="auto"/>
              <w:ind w:left="121.56494140625" w:firstLine="0"/>
              <w:jc w:val="left"/>
              <w:rPr>
                <w:sz w:val="19.920000076293945"/>
                <w:szCs w:val="19.920000076293945"/>
              </w:rPr>
            </w:pPr>
            <w:sdt>
              <w:sdtPr>
                <w:tag w:val="goog_rdk_4008"/>
              </w:sdtPr>
              <w:sdtContent>
                <w:del w:author="Thomas Cervone-Richards - NOAA Federal" w:id="301" w:date="2023-07-19T18:24:26Z">
                  <w:r w:rsidDel="00000000" w:rsidR="00000000" w:rsidRPr="00000000">
                    <w:rPr>
                      <w:sz w:val="19.920000076293945"/>
                      <w:szCs w:val="19.920000076293945"/>
                      <w:rtl w:val="0"/>
                    </w:rPr>
                    <w:delText xml:space="preserve">C_AGGR.</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C">
            <w:pPr>
              <w:widowControl w:val="0"/>
              <w:spacing w:after="0" w:line="231.23273849487305" w:lineRule="auto"/>
              <w:ind w:left="121.56494140625" w:right="368.77685546875" w:firstLine="8.36669921875"/>
              <w:jc w:val="left"/>
              <w:rPr>
                <w:sz w:val="19.920000076293945"/>
                <w:szCs w:val="19.920000076293945"/>
              </w:rPr>
            </w:pPr>
            <w:sdt>
              <w:sdtPr>
                <w:tag w:val="goog_rdk_4010"/>
              </w:sdtPr>
              <w:sdtContent>
                <w:del w:author="Thomas Cervone-Richards - NOAA Federal" w:id="301" w:date="2023-07-19T18:24:26Z">
                  <w:r w:rsidDel="00000000" w:rsidR="00000000" w:rsidRPr="00000000">
                    <w:rPr>
                      <w:sz w:val="19.920000076293945"/>
                      <w:szCs w:val="19.920000076293945"/>
                      <w:rtl w:val="0"/>
                    </w:rPr>
                    <w:delText xml:space="preserve">Encode association  using C_ASSO not  C_AGGR.</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D">
            <w:pPr>
              <w:widowControl w:val="0"/>
              <w:spacing w:after="0" w:line="240" w:lineRule="auto"/>
              <w:ind w:left="117.779541015625" w:firstLine="0"/>
              <w:jc w:val="left"/>
              <w:rPr>
                <w:sz w:val="19.920000076293945"/>
                <w:szCs w:val="19.920000076293945"/>
              </w:rPr>
            </w:pPr>
            <w:sdt>
              <w:sdtPr>
                <w:tag w:val="goog_rdk_4012"/>
              </w:sdtPr>
              <w:sdtContent>
                <w:del w:author="Thomas Cervone-Richards - NOAA Federal" w:id="301" w:date="2023-07-19T18:24:26Z">
                  <w:r w:rsidDel="00000000" w:rsidR="00000000" w:rsidRPr="00000000">
                    <w:rPr>
                      <w:sz w:val="19.920000076293945"/>
                      <w:szCs w:val="19.920000076293945"/>
                      <w:rtl w:val="0"/>
                    </w:rPr>
                    <w:delText xml:space="preserve">4.8.12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E">
            <w:pPr>
              <w:widowControl w:val="0"/>
              <w:spacing w:after="0" w:line="240" w:lineRule="auto"/>
              <w:jc w:val="center"/>
              <w:rPr>
                <w:sz w:val="19.920000076293945"/>
                <w:szCs w:val="19.920000076293945"/>
              </w:rPr>
            </w:pPr>
            <w:sdt>
              <w:sdtPr>
                <w:tag w:val="goog_rdk_4014"/>
              </w:sdtPr>
              <w:sdtContent>
                <w:del w:author="Thomas Cervone-Richards - NOAA Federal" w:id="301" w:date="2023-07-19T18:24:26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0">
            <w:pPr>
              <w:widowControl w:val="0"/>
              <w:spacing w:after="0" w:line="240" w:lineRule="auto"/>
              <w:jc w:val="center"/>
              <w:rPr>
                <w:sz w:val="19.920000076293945"/>
                <w:szCs w:val="19.920000076293945"/>
              </w:rPr>
            </w:pPr>
            <w:sdt>
              <w:sdtPr>
                <w:tag w:val="goog_rdk_4016"/>
              </w:sdtPr>
              <w:sdtContent>
                <w:del w:author="Thomas Cervone-Richards - NOAA Federal" w:id="301" w:date="2023-07-19T18:24:26Z">
                  <w:r w:rsidDel="00000000" w:rsidR="00000000" w:rsidRPr="00000000">
                    <w:rPr>
                      <w:sz w:val="19.920000076293945"/>
                      <w:szCs w:val="19.920000076293945"/>
                      <w:rtl w:val="0"/>
                    </w:rPr>
                    <w:delText xml:space="preserve">1626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1">
            <w:pPr>
              <w:widowControl w:val="0"/>
              <w:spacing w:after="0" w:line="230.02846240997314" w:lineRule="auto"/>
              <w:ind w:left="119.77203369140625" w:right="261.03515625" w:firstLine="10.159149169921875"/>
              <w:jc w:val="left"/>
              <w:rPr>
                <w:sz w:val="19.920000076293945"/>
                <w:szCs w:val="19.920000076293945"/>
              </w:rPr>
            </w:pPr>
            <w:sdt>
              <w:sdtPr>
                <w:tag w:val="goog_rdk_4018"/>
              </w:sdtPr>
              <w:sdtContent>
                <w:del w:author="Thomas Cervone-Richards - NOAA Federal" w:id="301" w:date="2023-07-19T18:24:26Z">
                  <w:r w:rsidDel="00000000" w:rsidR="00000000" w:rsidRPr="00000000">
                    <w:rPr>
                      <w:sz w:val="19.920000076293945"/>
                      <w:szCs w:val="19.920000076293945"/>
                      <w:rtl w:val="0"/>
                    </w:rPr>
                    <w:delText xml:space="preserve">For each AIRARE feature  object where CONVIS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021"/>
            </w:sdtPr>
            <w:sdtContent>
              <w:p w:rsidR="00000000" w:rsidDel="00000000" w:rsidP="00000000" w:rsidRDefault="00000000" w:rsidRPr="00000000" w14:paraId="00001292">
                <w:pPr>
                  <w:widowControl w:val="0"/>
                  <w:spacing w:after="0" w:line="230.02846240997314" w:lineRule="auto"/>
                  <w:ind w:left="115.5889892578125" w:right="259.84375" w:firstLine="14.3426513671875"/>
                  <w:rPr>
                    <w:del w:author="Thomas Cervone-Richards - NOAA Federal" w:id="301" w:date="2023-07-19T18:24:26Z"/>
                    <w:sz w:val="19.920000076293945"/>
                    <w:szCs w:val="19.920000076293945"/>
                  </w:rPr>
                </w:pPr>
                <w:sdt>
                  <w:sdtPr>
                    <w:tag w:val="goog_rdk_4020"/>
                  </w:sdtPr>
                  <w:sdtContent>
                    <w:del w:author="Thomas Cervone-Richards - NOAA Federal" w:id="301" w:date="2023-07-19T18:24:26Z">
                      <w:r w:rsidDel="00000000" w:rsidR="00000000" w:rsidRPr="00000000">
                        <w:rPr>
                          <w:sz w:val="19.920000076293945"/>
                          <w:szCs w:val="19.920000076293945"/>
                          <w:rtl w:val="0"/>
                        </w:rPr>
                        <w:delText xml:space="preserve">Prohibited attribute  CONVIS populated  for an AIRARE  </w:delText>
                      </w:r>
                    </w:del>
                  </w:sdtContent>
                </w:sdt>
              </w:p>
            </w:sdtContent>
          </w:sdt>
          <w:p w:rsidR="00000000" w:rsidDel="00000000" w:rsidP="00000000" w:rsidRDefault="00000000" w:rsidRPr="00000000" w14:paraId="00001293">
            <w:pPr>
              <w:widowControl w:val="0"/>
              <w:spacing w:after="0" w:before="6.2103271484375" w:line="240" w:lineRule="auto"/>
              <w:ind w:left="119.7723388671875" w:firstLine="0"/>
              <w:jc w:val="left"/>
              <w:rPr>
                <w:sz w:val="19.920000076293945"/>
                <w:szCs w:val="19.920000076293945"/>
              </w:rPr>
            </w:pPr>
            <w:sdt>
              <w:sdtPr>
                <w:tag w:val="goog_rdk_4022"/>
              </w:sdtPr>
              <w:sdtContent>
                <w:del w:author="Thomas Cervone-Richards - NOAA Federal" w:id="301" w:date="2023-07-19T18:24:26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4">
            <w:pPr>
              <w:widowControl w:val="0"/>
              <w:spacing w:after="0" w:line="231.23273849487305" w:lineRule="auto"/>
              <w:ind w:left="115.5889892578125" w:right="74.8486328125" w:firstLine="14.7406005859375"/>
              <w:jc w:val="left"/>
              <w:rPr>
                <w:sz w:val="19.920000076293945"/>
                <w:szCs w:val="19.920000076293945"/>
              </w:rPr>
            </w:pPr>
            <w:sdt>
              <w:sdtPr>
                <w:tag w:val="goog_rdk_4024"/>
              </w:sdtPr>
              <w:sdtContent>
                <w:del w:author="Thomas Cervone-Richards - NOAA Federal" w:id="301" w:date="2023-07-19T18:24:26Z">
                  <w:r w:rsidDel="00000000" w:rsidR="00000000" w:rsidRPr="00000000">
                    <w:rPr>
                      <w:sz w:val="19.920000076293945"/>
                      <w:szCs w:val="19.920000076293945"/>
                      <w:rtl w:val="0"/>
                    </w:rPr>
                    <w:delText xml:space="preserve">Remove CONVIS from  AIRARE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5">
            <w:pPr>
              <w:widowControl w:val="0"/>
              <w:spacing w:after="0" w:line="240" w:lineRule="auto"/>
              <w:ind w:left="117.779541015625" w:firstLine="0"/>
              <w:jc w:val="left"/>
              <w:rPr>
                <w:sz w:val="19.920000076293945"/>
                <w:szCs w:val="19.920000076293945"/>
              </w:rPr>
            </w:pPr>
            <w:sdt>
              <w:sdtPr>
                <w:tag w:val="goog_rdk_4026"/>
              </w:sdtPr>
              <w:sdtContent>
                <w:del w:author="Thomas Cervone-Richards - NOAA Federal" w:id="301" w:date="2023-07-19T18:24:26Z">
                  <w:r w:rsidDel="00000000" w:rsidR="00000000" w:rsidRPr="00000000">
                    <w:rPr>
                      <w:sz w:val="19.920000076293945"/>
                      <w:szCs w:val="19.920000076293945"/>
                      <w:rtl w:val="0"/>
                    </w:rPr>
                    <w:delText xml:space="preserve">4.8.12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6">
            <w:pPr>
              <w:widowControl w:val="0"/>
              <w:spacing w:after="0" w:line="240" w:lineRule="auto"/>
              <w:jc w:val="center"/>
              <w:rPr>
                <w:sz w:val="19.920000076293945"/>
                <w:szCs w:val="19.920000076293945"/>
              </w:rPr>
            </w:pPr>
            <w:sdt>
              <w:sdtPr>
                <w:tag w:val="goog_rdk_4028"/>
              </w:sdtPr>
              <w:sdtContent>
                <w:del w:author="Thomas Cervone-Richards - NOAA Federal" w:id="301" w:date="2023-07-19T18:24:2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7">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98">
            <w:pPr>
              <w:widowControl w:val="0"/>
              <w:spacing w:after="0" w:line="240" w:lineRule="auto"/>
              <w:jc w:val="center"/>
              <w:rPr>
                <w:sz w:val="19.920000076293945"/>
                <w:szCs w:val="19.920000076293945"/>
              </w:rPr>
            </w:pPr>
            <w:sdt>
              <w:sdtPr>
                <w:tag w:val="goog_rdk_4030"/>
              </w:sdtPr>
              <w:sdtContent>
                <w:del w:author="Thomas Cervone-Richards - NOAA Federal" w:id="301" w:date="2023-07-19T18:24:26Z">
                  <w:r w:rsidDel="00000000" w:rsidR="00000000" w:rsidRPr="00000000">
                    <w:rPr>
                      <w:sz w:val="19.920000076293945"/>
                      <w:szCs w:val="19.920000076293945"/>
                      <w:rtl w:val="0"/>
                    </w:rPr>
                    <w:delText xml:space="preserve">1627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9">
            <w:pPr>
              <w:widowControl w:val="0"/>
              <w:spacing w:after="0" w:line="231.53411865234375" w:lineRule="auto"/>
              <w:ind w:left="119.77203369140625" w:right="114.42413330078125" w:firstLine="10.159149169921875"/>
              <w:jc w:val="left"/>
              <w:rPr>
                <w:sz w:val="19.920000076293945"/>
                <w:szCs w:val="19.920000076293945"/>
              </w:rPr>
            </w:pPr>
            <w:sdt>
              <w:sdtPr>
                <w:tag w:val="goog_rdk_4032"/>
              </w:sdtPr>
              <w:sdtContent>
                <w:del w:author="Thomas Cervone-Richards - NOAA Federal" w:id="301" w:date="2023-07-19T18:24:26Z">
                  <w:r w:rsidDel="00000000" w:rsidR="00000000" w:rsidRPr="00000000">
                    <w:rPr>
                      <w:sz w:val="19.920000076293945"/>
                      <w:szCs w:val="19.920000076293945"/>
                      <w:rtl w:val="0"/>
                    </w:rPr>
                    <w:delText xml:space="preserve">For each RUNWAY feature  object where CONVIS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035"/>
            </w:sdtPr>
            <w:sdtContent>
              <w:p w:rsidR="00000000" w:rsidDel="00000000" w:rsidP="00000000" w:rsidRDefault="00000000" w:rsidRPr="00000000" w14:paraId="0000129A">
                <w:pPr>
                  <w:widowControl w:val="0"/>
                  <w:spacing w:after="0" w:line="231.53411865234375" w:lineRule="auto"/>
                  <w:ind w:left="115.5889892578125" w:right="259.84375" w:firstLine="14.3426513671875"/>
                  <w:rPr>
                    <w:del w:author="Thomas Cervone-Richards - NOAA Federal" w:id="301" w:date="2023-07-19T18:24:26Z"/>
                    <w:sz w:val="19.920000076293945"/>
                    <w:szCs w:val="19.920000076293945"/>
                  </w:rPr>
                </w:pPr>
                <w:sdt>
                  <w:sdtPr>
                    <w:tag w:val="goog_rdk_4034"/>
                  </w:sdtPr>
                  <w:sdtContent>
                    <w:del w:author="Thomas Cervone-Richards - NOAA Federal" w:id="301" w:date="2023-07-19T18:24:26Z">
                      <w:r w:rsidDel="00000000" w:rsidR="00000000" w:rsidRPr="00000000">
                        <w:rPr>
                          <w:sz w:val="19.920000076293945"/>
                          <w:szCs w:val="19.920000076293945"/>
                          <w:rtl w:val="0"/>
                        </w:rPr>
                        <w:delText xml:space="preserve">Prohibited attribute  CONVIS populated  for a RUNWAY  </w:delText>
                      </w:r>
                    </w:del>
                  </w:sdtContent>
                </w:sdt>
              </w:p>
            </w:sdtContent>
          </w:sdt>
          <w:p w:rsidR="00000000" w:rsidDel="00000000" w:rsidP="00000000" w:rsidRDefault="00000000" w:rsidRPr="00000000" w14:paraId="0000129B">
            <w:pPr>
              <w:widowControl w:val="0"/>
              <w:spacing w:after="0" w:before="4.9603271484375" w:line="240" w:lineRule="auto"/>
              <w:ind w:left="119.7723388671875" w:firstLine="0"/>
              <w:jc w:val="left"/>
              <w:rPr>
                <w:sz w:val="19.920000076293945"/>
                <w:szCs w:val="19.920000076293945"/>
              </w:rPr>
            </w:pPr>
            <w:sdt>
              <w:sdtPr>
                <w:tag w:val="goog_rdk_4036"/>
              </w:sdtPr>
              <w:sdtContent>
                <w:del w:author="Thomas Cervone-Richards - NOAA Federal" w:id="301" w:date="2023-07-19T18:24:26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C">
            <w:pPr>
              <w:widowControl w:val="0"/>
              <w:spacing w:after="0" w:line="231.23273849487305" w:lineRule="auto"/>
              <w:ind w:left="130.32958984375" w:right="75.9527587890625" w:firstLine="0"/>
              <w:jc w:val="left"/>
              <w:rPr>
                <w:sz w:val="19.920000076293945"/>
                <w:szCs w:val="19.920000076293945"/>
              </w:rPr>
            </w:pPr>
            <w:sdt>
              <w:sdtPr>
                <w:tag w:val="goog_rdk_4038"/>
              </w:sdtPr>
              <w:sdtContent>
                <w:del w:author="Thomas Cervone-Richards - NOAA Federal" w:id="301" w:date="2023-07-19T18:24:26Z">
                  <w:r w:rsidDel="00000000" w:rsidR="00000000" w:rsidRPr="00000000">
                    <w:rPr>
                      <w:sz w:val="19.920000076293945"/>
                      <w:szCs w:val="19.920000076293945"/>
                      <w:rtl w:val="0"/>
                    </w:rPr>
                    <w:delText xml:space="preserve">Remove CONVIS from  RUNWAY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D">
            <w:pPr>
              <w:widowControl w:val="0"/>
              <w:spacing w:after="0" w:line="240" w:lineRule="auto"/>
              <w:ind w:left="117.779541015625" w:firstLine="0"/>
              <w:jc w:val="left"/>
              <w:rPr>
                <w:sz w:val="19.920000076293945"/>
                <w:szCs w:val="19.920000076293945"/>
              </w:rPr>
            </w:pPr>
            <w:sdt>
              <w:sdtPr>
                <w:tag w:val="goog_rdk_4040"/>
              </w:sdtPr>
              <w:sdtContent>
                <w:del w:author="Thomas Cervone-Richards - NOAA Federal" w:id="301" w:date="2023-07-19T18:24:26Z">
                  <w:r w:rsidDel="00000000" w:rsidR="00000000" w:rsidRPr="00000000">
                    <w:rPr>
                      <w:sz w:val="19.920000076293945"/>
                      <w:szCs w:val="19.920000076293945"/>
                      <w:rtl w:val="0"/>
                    </w:rPr>
                    <w:delText xml:space="preserve">4.8.12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E">
            <w:pPr>
              <w:widowControl w:val="0"/>
              <w:spacing w:after="0" w:line="240" w:lineRule="auto"/>
              <w:jc w:val="center"/>
              <w:rPr>
                <w:sz w:val="19.920000076293945"/>
                <w:szCs w:val="19.920000076293945"/>
              </w:rPr>
            </w:pPr>
            <w:sdt>
              <w:sdtPr>
                <w:tag w:val="goog_rdk_4042"/>
              </w:sdtPr>
              <w:sdtContent>
                <w:del w:author="Thomas Cervone-Richards - NOAA Federal" w:id="301" w:date="2023-07-19T18:24:2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0">
            <w:pPr>
              <w:widowControl w:val="0"/>
              <w:spacing w:after="0" w:line="240" w:lineRule="auto"/>
              <w:jc w:val="center"/>
              <w:rPr>
                <w:sz w:val="19.920000076293945"/>
                <w:szCs w:val="19.920000076293945"/>
              </w:rPr>
            </w:pPr>
            <w:sdt>
              <w:sdtPr>
                <w:tag w:val="goog_rdk_4044"/>
              </w:sdtPr>
              <w:sdtContent>
                <w:del w:author="Thomas Cervone-Richards - NOAA Federal" w:id="302" w:date="2023-07-19T18:24:39Z">
                  <w:r w:rsidDel="00000000" w:rsidR="00000000" w:rsidRPr="00000000">
                    <w:rPr>
                      <w:sz w:val="19.920000076293945"/>
                      <w:szCs w:val="19.920000076293945"/>
                      <w:rtl w:val="0"/>
                    </w:rPr>
                    <w:delText xml:space="preserve">1628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1">
            <w:pPr>
              <w:widowControl w:val="0"/>
              <w:spacing w:after="0" w:line="230.02846240997314" w:lineRule="auto"/>
              <w:ind w:left="116.7840576171875" w:right="171.99249267578125" w:firstLine="13.147125244140625"/>
              <w:jc w:val="left"/>
              <w:rPr>
                <w:sz w:val="19.920000076293945"/>
                <w:szCs w:val="19.920000076293945"/>
              </w:rPr>
            </w:pPr>
            <w:sdt>
              <w:sdtPr>
                <w:tag w:val="goog_rdk_4046"/>
              </w:sdtPr>
              <w:sdtContent>
                <w:del w:author="Thomas Cervone-Richards - NOAA Federal" w:id="302" w:date="2023-07-19T18:24:39Z">
                  <w:r w:rsidDel="00000000" w:rsidR="00000000" w:rsidRPr="00000000">
                    <w:rPr>
                      <w:sz w:val="19.920000076293945"/>
                      <w:szCs w:val="19.920000076293945"/>
                      <w:rtl w:val="0"/>
                    </w:rPr>
                    <w:delText xml:space="preserve">For each PRDARE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049"/>
            </w:sdtPr>
            <w:sdtContent>
              <w:p w:rsidR="00000000" w:rsidDel="00000000" w:rsidP="00000000" w:rsidRDefault="00000000" w:rsidRPr="00000000" w14:paraId="000012A2">
                <w:pPr>
                  <w:widowControl w:val="0"/>
                  <w:spacing w:after="0" w:line="228.8241720199585" w:lineRule="auto"/>
                  <w:ind w:left="116.78436279296875" w:right="282.353515625" w:firstLine="13.14727783203125"/>
                  <w:jc w:val="left"/>
                  <w:rPr>
                    <w:del w:author="Thomas Cervone-Richards - NOAA Federal" w:id="302" w:date="2023-07-19T18:24:39Z"/>
                    <w:sz w:val="19.920000076293945"/>
                    <w:szCs w:val="19.920000076293945"/>
                  </w:rPr>
                </w:pPr>
                <w:sdt>
                  <w:sdtPr>
                    <w:tag w:val="goog_rdk_4048"/>
                  </w:sdtPr>
                  <w:sdtContent>
                    <w:del w:author="Thomas Cervone-Richards - NOAA Federal" w:id="302" w:date="2023-07-19T18:24:39Z">
                      <w:r w:rsidDel="00000000" w:rsidR="00000000" w:rsidRPr="00000000">
                        <w:rPr>
                          <w:sz w:val="19.920000076293945"/>
                          <w:szCs w:val="19.920000076293945"/>
                          <w:rtl w:val="0"/>
                        </w:rPr>
                        <w:delText xml:space="preserve">Prohibited attribute  VERACC or  </w:delText>
                      </w:r>
                    </w:del>
                  </w:sdtContent>
                </w:sdt>
              </w:p>
            </w:sdtContent>
          </w:sdt>
          <w:sdt>
            <w:sdtPr>
              <w:tag w:val="goog_rdk_4051"/>
            </w:sdtPr>
            <w:sdtContent>
              <w:p w:rsidR="00000000" w:rsidDel="00000000" w:rsidP="00000000" w:rsidRDefault="00000000" w:rsidRPr="00000000" w14:paraId="000012A3">
                <w:pPr>
                  <w:widowControl w:val="0"/>
                  <w:spacing w:after="0" w:before="7.20947265625" w:line="231.2324094772339" w:lineRule="auto"/>
                  <w:ind w:left="115.5889892578125" w:right="216.617431640625" w:firstLine="1.19537353515625"/>
                  <w:jc w:val="left"/>
                  <w:rPr>
                    <w:del w:author="Thomas Cervone-Richards - NOAA Federal" w:id="302" w:date="2023-07-19T18:24:39Z"/>
                    <w:sz w:val="19.920000076293945"/>
                    <w:szCs w:val="19.920000076293945"/>
                  </w:rPr>
                </w:pPr>
                <w:sdt>
                  <w:sdtPr>
                    <w:tag w:val="goog_rdk_4050"/>
                  </w:sdtPr>
                  <w:sdtContent>
                    <w:del w:author="Thomas Cervone-Richards - NOAA Federal" w:id="302" w:date="2023-07-19T18:24:39Z">
                      <w:r w:rsidDel="00000000" w:rsidR="00000000" w:rsidRPr="00000000">
                        <w:rPr>
                          <w:sz w:val="19.920000076293945"/>
                          <w:szCs w:val="19.920000076293945"/>
                          <w:rtl w:val="0"/>
                        </w:rPr>
                        <w:delText xml:space="preserve">VERDAT populated  for a PRDARE  </w:delText>
                      </w:r>
                    </w:del>
                  </w:sdtContent>
                </w:sdt>
              </w:p>
            </w:sdtContent>
          </w:sdt>
          <w:p w:rsidR="00000000" w:rsidDel="00000000" w:rsidP="00000000" w:rsidRDefault="00000000" w:rsidRPr="00000000" w14:paraId="000012A4">
            <w:pPr>
              <w:widowControl w:val="0"/>
              <w:spacing w:after="0" w:before="5.2105712890625" w:line="240" w:lineRule="auto"/>
              <w:ind w:left="119.7723388671875" w:firstLine="0"/>
              <w:jc w:val="left"/>
              <w:rPr>
                <w:sz w:val="19.920000076293945"/>
                <w:szCs w:val="19.920000076293945"/>
              </w:rPr>
            </w:pPr>
            <w:sdt>
              <w:sdtPr>
                <w:tag w:val="goog_rdk_4052"/>
              </w:sdtPr>
              <w:sdtContent>
                <w:del w:author="Thomas Cervone-Richards - NOAA Federal" w:id="302" w:date="2023-07-19T18:24:3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055"/>
            </w:sdtPr>
            <w:sdtContent>
              <w:p w:rsidR="00000000" w:rsidDel="00000000" w:rsidP="00000000" w:rsidRDefault="00000000" w:rsidRPr="00000000" w14:paraId="000012A5">
                <w:pPr>
                  <w:widowControl w:val="0"/>
                  <w:spacing w:after="0" w:line="228.8241720199585" w:lineRule="auto"/>
                  <w:ind w:left="116.7840576171875" w:right="236.30859375" w:firstLine="13.5455322265625"/>
                  <w:jc w:val="left"/>
                  <w:rPr>
                    <w:del w:author="Thomas Cervone-Richards - NOAA Federal" w:id="302" w:date="2023-07-19T18:24:39Z"/>
                    <w:sz w:val="19.920000076293945"/>
                    <w:szCs w:val="19.920000076293945"/>
                  </w:rPr>
                </w:pPr>
                <w:sdt>
                  <w:sdtPr>
                    <w:tag w:val="goog_rdk_4054"/>
                  </w:sdtPr>
                  <w:sdtContent>
                    <w:del w:author="Thomas Cervone-Richards - NOAA Federal" w:id="302" w:date="2023-07-19T18:24:39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2A6">
            <w:pPr>
              <w:widowControl w:val="0"/>
              <w:spacing w:after="0" w:before="7.20947265625" w:line="240" w:lineRule="auto"/>
              <w:ind w:left="129.931640625" w:firstLine="0"/>
              <w:jc w:val="left"/>
              <w:rPr>
                <w:sz w:val="19.920000076293945"/>
                <w:szCs w:val="19.920000076293945"/>
              </w:rPr>
            </w:pPr>
            <w:sdt>
              <w:sdtPr>
                <w:tag w:val="goog_rdk_4056"/>
              </w:sdtPr>
              <w:sdtContent>
                <w:del w:author="Thomas Cervone-Richards - NOAA Federal" w:id="302" w:date="2023-07-19T18:24:39Z">
                  <w:r w:rsidDel="00000000" w:rsidR="00000000" w:rsidRPr="00000000">
                    <w:rPr>
                      <w:sz w:val="19.920000076293945"/>
                      <w:szCs w:val="19.920000076293945"/>
                      <w:rtl w:val="0"/>
                    </w:rPr>
                    <w:delText xml:space="preserve">PRDARE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widowControl w:val="0"/>
              <w:spacing w:after="0" w:line="240" w:lineRule="auto"/>
              <w:ind w:left="117.779541015625" w:firstLine="0"/>
              <w:jc w:val="left"/>
              <w:rPr>
                <w:sz w:val="19.920000076293945"/>
                <w:szCs w:val="19.920000076293945"/>
              </w:rPr>
            </w:pPr>
            <w:sdt>
              <w:sdtPr>
                <w:tag w:val="goog_rdk_4058"/>
              </w:sdtPr>
              <w:sdtContent>
                <w:del w:author="Thomas Cervone-Richards - NOAA Federal" w:id="302" w:date="2023-07-19T18:24:39Z">
                  <w:r w:rsidDel="00000000" w:rsidR="00000000" w:rsidRPr="00000000">
                    <w:rPr>
                      <w:sz w:val="19.920000076293945"/>
                      <w:szCs w:val="19.920000076293945"/>
                      <w:rtl w:val="0"/>
                    </w:rPr>
                    <w:delText xml:space="preserve">4.8.13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8">
            <w:pPr>
              <w:widowControl w:val="0"/>
              <w:spacing w:after="0" w:line="240" w:lineRule="auto"/>
              <w:jc w:val="center"/>
              <w:rPr>
                <w:sz w:val="19.920000076293945"/>
                <w:szCs w:val="19.920000076293945"/>
              </w:rPr>
            </w:pPr>
            <w:sdt>
              <w:sdtPr>
                <w:tag w:val="goog_rdk_4060"/>
              </w:sdtPr>
              <w:sdtContent>
                <w:del w:author="Thomas Cervone-Richards - NOAA Federal" w:id="302" w:date="2023-07-19T18:24:3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9">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AA">
            <w:pPr>
              <w:widowControl w:val="0"/>
              <w:spacing w:after="0" w:line="240" w:lineRule="auto"/>
              <w:jc w:val="center"/>
              <w:rPr>
                <w:sz w:val="19.920000076293945"/>
                <w:szCs w:val="19.920000076293945"/>
              </w:rPr>
            </w:pPr>
            <w:sdt>
              <w:sdtPr>
                <w:tag w:val="goog_rdk_4062"/>
              </w:sdtPr>
              <w:sdtContent>
                <w:del w:author="Thomas Cervone-Richards - NOAA Federal" w:id="302" w:date="2023-07-19T18:24:39Z">
                  <w:r w:rsidDel="00000000" w:rsidR="00000000" w:rsidRPr="00000000">
                    <w:rPr>
                      <w:sz w:val="19.920000076293945"/>
                      <w:szCs w:val="19.920000076293945"/>
                      <w:rtl w:val="0"/>
                    </w:rPr>
                    <w:delText xml:space="preserve">1629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B">
            <w:pPr>
              <w:widowControl w:val="0"/>
              <w:spacing w:after="0" w:line="231.2326955795288" w:lineRule="auto"/>
              <w:ind w:left="116.7840576171875" w:right="181.75323486328125" w:firstLine="13.147125244140625"/>
              <w:jc w:val="left"/>
              <w:rPr>
                <w:sz w:val="19.920000076293945"/>
                <w:szCs w:val="19.920000076293945"/>
              </w:rPr>
            </w:pPr>
            <w:sdt>
              <w:sdtPr>
                <w:tag w:val="goog_rdk_4064"/>
              </w:sdtPr>
              <w:sdtContent>
                <w:del w:author="Thomas Cervone-Richards - NOAA Federal" w:id="302" w:date="2023-07-19T18:24:39Z">
                  <w:r w:rsidDel="00000000" w:rsidR="00000000" w:rsidRPr="00000000">
                    <w:rPr>
                      <w:sz w:val="19.920000076293945"/>
                      <w:szCs w:val="19.920000076293945"/>
                      <w:rtl w:val="0"/>
                    </w:rPr>
                    <w:delText xml:space="preserve">For each BUAARE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067"/>
            </w:sdtPr>
            <w:sdtContent>
              <w:p w:rsidR="00000000" w:rsidDel="00000000" w:rsidP="00000000" w:rsidRDefault="00000000" w:rsidRPr="00000000" w14:paraId="000012AC">
                <w:pPr>
                  <w:widowControl w:val="0"/>
                  <w:spacing w:after="0" w:line="231.2326955795288" w:lineRule="auto"/>
                  <w:ind w:left="116.78436279296875" w:right="282.353515625" w:firstLine="13.14727783203125"/>
                  <w:jc w:val="left"/>
                  <w:rPr>
                    <w:del w:author="Thomas Cervone-Richards - NOAA Federal" w:id="302" w:date="2023-07-19T18:24:39Z"/>
                    <w:sz w:val="19.920000076293945"/>
                    <w:szCs w:val="19.920000076293945"/>
                  </w:rPr>
                </w:pPr>
                <w:sdt>
                  <w:sdtPr>
                    <w:tag w:val="goog_rdk_4066"/>
                  </w:sdtPr>
                  <w:sdtContent>
                    <w:del w:author="Thomas Cervone-Richards - NOAA Federal" w:id="302" w:date="2023-07-19T18:24:39Z">
                      <w:r w:rsidDel="00000000" w:rsidR="00000000" w:rsidRPr="00000000">
                        <w:rPr>
                          <w:sz w:val="19.920000076293945"/>
                          <w:szCs w:val="19.920000076293945"/>
                          <w:rtl w:val="0"/>
                        </w:rPr>
                        <w:delText xml:space="preserve">Prohibited attribute  VERACC or  </w:delText>
                      </w:r>
                    </w:del>
                  </w:sdtContent>
                </w:sdt>
              </w:p>
            </w:sdtContent>
          </w:sdt>
          <w:sdt>
            <w:sdtPr>
              <w:tag w:val="goog_rdk_4069"/>
            </w:sdtPr>
            <w:sdtContent>
              <w:p w:rsidR="00000000" w:rsidDel="00000000" w:rsidP="00000000" w:rsidRDefault="00000000" w:rsidRPr="00000000" w14:paraId="000012AD">
                <w:pPr>
                  <w:widowControl w:val="0"/>
                  <w:spacing w:after="0" w:before="5.21026611328125" w:line="228.82381439208984" w:lineRule="auto"/>
                  <w:ind w:left="115.5889892578125" w:right="216.617431640625" w:firstLine="1.19537353515625"/>
                  <w:jc w:val="left"/>
                  <w:rPr>
                    <w:del w:author="Thomas Cervone-Richards - NOAA Federal" w:id="302" w:date="2023-07-19T18:24:39Z"/>
                    <w:sz w:val="19.920000076293945"/>
                    <w:szCs w:val="19.920000076293945"/>
                  </w:rPr>
                </w:pPr>
                <w:sdt>
                  <w:sdtPr>
                    <w:tag w:val="goog_rdk_4068"/>
                  </w:sdtPr>
                  <w:sdtContent>
                    <w:del w:author="Thomas Cervone-Richards - NOAA Federal" w:id="302" w:date="2023-07-19T18:24:39Z">
                      <w:r w:rsidDel="00000000" w:rsidR="00000000" w:rsidRPr="00000000">
                        <w:rPr>
                          <w:sz w:val="19.920000076293945"/>
                          <w:szCs w:val="19.920000076293945"/>
                          <w:rtl w:val="0"/>
                        </w:rPr>
                        <w:delText xml:space="preserve">VERDAT populated  for a BUAARE  </w:delText>
                      </w:r>
                    </w:del>
                  </w:sdtContent>
                </w:sdt>
              </w:p>
            </w:sdtContent>
          </w:sdt>
          <w:p w:rsidR="00000000" w:rsidDel="00000000" w:rsidP="00000000" w:rsidRDefault="00000000" w:rsidRPr="00000000" w14:paraId="000012AE">
            <w:pPr>
              <w:widowControl w:val="0"/>
              <w:spacing w:after="0" w:before="7.20977783203125" w:line="240" w:lineRule="auto"/>
              <w:ind w:left="119.7723388671875" w:firstLine="0"/>
              <w:jc w:val="left"/>
              <w:rPr>
                <w:sz w:val="19.920000076293945"/>
                <w:szCs w:val="19.920000076293945"/>
              </w:rPr>
            </w:pPr>
            <w:sdt>
              <w:sdtPr>
                <w:tag w:val="goog_rdk_4070"/>
              </w:sdtPr>
              <w:sdtContent>
                <w:del w:author="Thomas Cervone-Richards - NOAA Federal" w:id="302" w:date="2023-07-19T18:24:3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073"/>
            </w:sdtPr>
            <w:sdtContent>
              <w:p w:rsidR="00000000" w:rsidDel="00000000" w:rsidP="00000000" w:rsidRDefault="00000000" w:rsidRPr="00000000" w14:paraId="000012AF">
                <w:pPr>
                  <w:widowControl w:val="0"/>
                  <w:spacing w:after="0" w:line="231.2326955795288" w:lineRule="auto"/>
                  <w:ind w:left="116.7840576171875" w:right="236.30859375" w:firstLine="13.5455322265625"/>
                  <w:jc w:val="left"/>
                  <w:rPr>
                    <w:del w:author="Thomas Cervone-Richards - NOAA Federal" w:id="302" w:date="2023-07-19T18:24:39Z"/>
                    <w:sz w:val="19.920000076293945"/>
                    <w:szCs w:val="19.920000076293945"/>
                  </w:rPr>
                </w:pPr>
                <w:sdt>
                  <w:sdtPr>
                    <w:tag w:val="goog_rdk_4072"/>
                  </w:sdtPr>
                  <w:sdtContent>
                    <w:del w:author="Thomas Cervone-Richards - NOAA Federal" w:id="302" w:date="2023-07-19T18:24:39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2B0">
            <w:pPr>
              <w:widowControl w:val="0"/>
              <w:spacing w:after="0" w:before="5.21026611328125" w:line="240" w:lineRule="auto"/>
              <w:ind w:left="127.5408935546875" w:firstLine="0"/>
              <w:jc w:val="left"/>
              <w:rPr>
                <w:sz w:val="19.920000076293945"/>
                <w:szCs w:val="19.920000076293945"/>
              </w:rPr>
            </w:pPr>
            <w:sdt>
              <w:sdtPr>
                <w:tag w:val="goog_rdk_4074"/>
              </w:sdtPr>
              <w:sdtContent>
                <w:del w:author="Thomas Cervone-Richards - NOAA Federal" w:id="302" w:date="2023-07-19T18:24:39Z">
                  <w:r w:rsidDel="00000000" w:rsidR="00000000" w:rsidRPr="00000000">
                    <w:rPr>
                      <w:sz w:val="19.920000076293945"/>
                      <w:szCs w:val="19.920000076293945"/>
                      <w:rtl w:val="0"/>
                    </w:rPr>
                    <w:delText xml:space="preserve">BUAARE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1">
            <w:pPr>
              <w:widowControl w:val="0"/>
              <w:spacing w:after="0" w:line="240" w:lineRule="auto"/>
              <w:ind w:left="117.779541015625" w:firstLine="0"/>
              <w:jc w:val="left"/>
              <w:rPr>
                <w:sz w:val="19.920000076293945"/>
                <w:szCs w:val="19.920000076293945"/>
              </w:rPr>
            </w:pPr>
            <w:sdt>
              <w:sdtPr>
                <w:tag w:val="goog_rdk_4076"/>
              </w:sdtPr>
              <w:sdtContent>
                <w:del w:author="Thomas Cervone-Richards - NOAA Federal" w:id="302" w:date="2023-07-19T18:24:39Z">
                  <w:r w:rsidDel="00000000" w:rsidR="00000000" w:rsidRPr="00000000">
                    <w:rPr>
                      <w:sz w:val="19.920000076293945"/>
                      <w:szCs w:val="19.920000076293945"/>
                      <w:rtl w:val="0"/>
                    </w:rPr>
                    <w:delText xml:space="preserve">4.8.14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2">
            <w:pPr>
              <w:widowControl w:val="0"/>
              <w:spacing w:after="0" w:line="240" w:lineRule="auto"/>
              <w:jc w:val="center"/>
              <w:rPr>
                <w:sz w:val="19.920000076293945"/>
                <w:szCs w:val="19.920000076293945"/>
              </w:rPr>
            </w:pPr>
            <w:sdt>
              <w:sdtPr>
                <w:tag w:val="goog_rdk_4078"/>
              </w:sdtPr>
              <w:sdtContent>
                <w:del w:author="Thomas Cervone-Richards - NOAA Federal" w:id="302" w:date="2023-07-19T18:24:3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3">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B4">
            <w:pPr>
              <w:widowControl w:val="0"/>
              <w:spacing w:after="0" w:line="240" w:lineRule="auto"/>
              <w:jc w:val="center"/>
              <w:rPr>
                <w:sz w:val="19.920000076293945"/>
                <w:szCs w:val="19.920000076293945"/>
              </w:rPr>
            </w:pPr>
            <w:sdt>
              <w:sdtPr>
                <w:tag w:val="goog_rdk_4080"/>
              </w:sdtPr>
              <w:sdtContent>
                <w:del w:author="Thomas Cervone-Richards - NOAA Federal" w:id="303" w:date="2023-07-19T18:25:06Z">
                  <w:r w:rsidDel="00000000" w:rsidR="00000000" w:rsidRPr="00000000">
                    <w:rPr>
                      <w:sz w:val="19.920000076293945"/>
                      <w:szCs w:val="19.920000076293945"/>
                      <w:rtl w:val="0"/>
                    </w:rPr>
                    <w:delText xml:space="preserve">1630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083"/>
            </w:sdtPr>
            <w:sdtContent>
              <w:p w:rsidR="00000000" w:rsidDel="00000000" w:rsidP="00000000" w:rsidRDefault="00000000" w:rsidRPr="00000000" w14:paraId="000012B5">
                <w:pPr>
                  <w:widowControl w:val="0"/>
                  <w:spacing w:after="0" w:line="240" w:lineRule="auto"/>
                  <w:ind w:left="129.93118286132812" w:firstLine="0"/>
                  <w:jc w:val="left"/>
                  <w:rPr>
                    <w:del w:author="Thomas Cervone-Richards - NOAA Federal" w:id="303" w:date="2023-07-19T18:25:06Z"/>
                    <w:sz w:val="19.920000076293945"/>
                    <w:szCs w:val="19.920000076293945"/>
                  </w:rPr>
                </w:pPr>
                <w:sdt>
                  <w:sdtPr>
                    <w:tag w:val="goog_rdk_4082"/>
                  </w:sdtPr>
                  <w:sdtContent>
                    <w:del w:author="Thomas Cervone-Richards - NOAA Federal" w:id="303" w:date="2023-07-19T18:25:06Z">
                      <w:r w:rsidDel="00000000" w:rsidR="00000000" w:rsidRPr="00000000">
                        <w:rPr>
                          <w:sz w:val="19.920000076293945"/>
                          <w:szCs w:val="19.920000076293945"/>
                          <w:rtl w:val="0"/>
                        </w:rPr>
                        <w:delText xml:space="preserve">For each RIVERS,  </w:delText>
                      </w:r>
                    </w:del>
                  </w:sdtContent>
                </w:sdt>
              </w:p>
            </w:sdtContent>
          </w:sdt>
          <w:sdt>
            <w:sdtPr>
              <w:tag w:val="goog_rdk_4085"/>
            </w:sdtPr>
            <w:sdtContent>
              <w:p w:rsidR="00000000" w:rsidDel="00000000" w:rsidP="00000000" w:rsidRDefault="00000000" w:rsidRPr="00000000" w14:paraId="000012B6">
                <w:pPr>
                  <w:widowControl w:val="0"/>
                  <w:spacing w:after="0" w:line="240" w:lineRule="auto"/>
                  <w:ind w:left="127.93914794921875" w:firstLine="0"/>
                  <w:jc w:val="left"/>
                  <w:rPr>
                    <w:del w:author="Thomas Cervone-Richards - NOAA Federal" w:id="303" w:date="2023-07-19T18:25:06Z"/>
                    <w:sz w:val="19.920000076293945"/>
                    <w:szCs w:val="19.920000076293945"/>
                  </w:rPr>
                </w:pPr>
                <w:sdt>
                  <w:sdtPr>
                    <w:tag w:val="goog_rdk_4084"/>
                  </w:sdtPr>
                  <w:sdtContent>
                    <w:del w:author="Thomas Cervone-Richards - NOAA Federal" w:id="303" w:date="2023-07-19T18:25:06Z">
                      <w:r w:rsidDel="00000000" w:rsidR="00000000" w:rsidRPr="00000000">
                        <w:rPr>
                          <w:sz w:val="19.920000076293945"/>
                          <w:szCs w:val="19.920000076293945"/>
                          <w:rtl w:val="0"/>
                        </w:rPr>
                        <w:delText xml:space="preserve">LOKBSN, DOCARE,  </w:delText>
                      </w:r>
                    </w:del>
                  </w:sdtContent>
                </w:sdt>
              </w:p>
            </w:sdtContent>
          </w:sdt>
          <w:sdt>
            <w:sdtPr>
              <w:tag w:val="goog_rdk_4087"/>
            </w:sdtPr>
            <w:sdtContent>
              <w:p w:rsidR="00000000" w:rsidDel="00000000" w:rsidP="00000000" w:rsidRDefault="00000000" w:rsidRPr="00000000" w14:paraId="000012B7">
                <w:pPr>
                  <w:widowControl w:val="0"/>
                  <w:spacing w:after="0" w:line="240" w:lineRule="auto"/>
                  <w:ind w:left="127.93914794921875" w:firstLine="0"/>
                  <w:jc w:val="left"/>
                  <w:rPr>
                    <w:del w:author="Thomas Cervone-Richards - NOAA Federal" w:id="303" w:date="2023-07-19T18:25:06Z"/>
                    <w:sz w:val="19.920000076293945"/>
                    <w:szCs w:val="19.920000076293945"/>
                  </w:rPr>
                </w:pPr>
                <w:sdt>
                  <w:sdtPr>
                    <w:tag w:val="goog_rdk_4086"/>
                  </w:sdtPr>
                  <w:sdtContent>
                    <w:del w:author="Thomas Cervone-Richards - NOAA Federal" w:id="303" w:date="2023-07-19T18:25:06Z">
                      <w:r w:rsidDel="00000000" w:rsidR="00000000" w:rsidRPr="00000000">
                        <w:rPr>
                          <w:sz w:val="19.920000076293945"/>
                          <w:szCs w:val="19.920000076293945"/>
                          <w:rtl w:val="0"/>
                        </w:rPr>
                        <w:delText xml:space="preserve">LAKARE or CANALS  </w:delText>
                      </w:r>
                    </w:del>
                  </w:sdtContent>
                </w:sdt>
              </w:p>
            </w:sdtContent>
          </w:sdt>
          <w:sdt>
            <w:sdtPr>
              <w:tag w:val="goog_rdk_4089"/>
            </w:sdtPr>
            <w:sdtContent>
              <w:p w:rsidR="00000000" w:rsidDel="00000000" w:rsidP="00000000" w:rsidRDefault="00000000" w:rsidRPr="00000000" w14:paraId="000012B8">
                <w:pPr>
                  <w:widowControl w:val="0"/>
                  <w:spacing w:after="0" w:line="231.23270988464355" w:lineRule="auto"/>
                  <w:ind w:left="124.3536376953125" w:right="157.84912109375" w:hanging="8.764801025390625"/>
                  <w:jc w:val="left"/>
                  <w:rPr>
                    <w:del w:author="Thomas Cervone-Richards - NOAA Federal" w:id="303" w:date="2023-07-19T18:25:06Z"/>
                    <w:sz w:val="19.920000076293945"/>
                    <w:szCs w:val="19.920000076293945"/>
                  </w:rPr>
                </w:pPr>
                <w:sdt>
                  <w:sdtPr>
                    <w:tag w:val="goog_rdk_4088"/>
                  </w:sdtPr>
                  <w:sdtContent>
                    <w:del w:author="Thomas Cervone-Richards - NOAA Federal" w:id="303" w:date="2023-07-19T18:25:06Z">
                      <w:r w:rsidDel="00000000" w:rsidR="00000000" w:rsidRPr="00000000">
                        <w:rPr>
                          <w:sz w:val="19.920000076293945"/>
                          <w:szCs w:val="19.920000076293945"/>
                          <w:rtl w:val="0"/>
                        </w:rPr>
                        <w:delText xml:space="preserve">feature object of geometric  primitive area which  </w:delText>
                      </w:r>
                    </w:del>
                  </w:sdtContent>
                </w:sdt>
              </w:p>
            </w:sdtContent>
          </w:sdt>
          <w:p w:rsidR="00000000" w:rsidDel="00000000" w:rsidP="00000000" w:rsidRDefault="00000000" w:rsidRPr="00000000" w14:paraId="000012B9">
            <w:pPr>
              <w:widowControl w:val="0"/>
              <w:spacing w:after="0" w:before="2.810516357421875" w:line="231.2328815460205" w:lineRule="auto"/>
              <w:ind w:left="119.97116088867188" w:right="178.079833984375" w:firstLine="0.597686767578125"/>
              <w:jc w:val="left"/>
              <w:rPr>
                <w:sz w:val="19.920000076293945"/>
                <w:szCs w:val="19.920000076293945"/>
              </w:rPr>
            </w:pPr>
            <w:sdt>
              <w:sdtPr>
                <w:tag w:val="goog_rdk_4090"/>
              </w:sdtPr>
              <w:sdtContent>
                <w:del w:author="Thomas Cervone-Richards - NOAA Federal" w:id="303" w:date="2023-07-19T18:25:06Z">
                  <w:r w:rsidDel="00000000" w:rsidR="00000000" w:rsidRPr="00000000">
                    <w:rPr>
                      <w:sz w:val="19.920000076293945"/>
                      <w:szCs w:val="19.920000076293945"/>
                      <w:rtl w:val="0"/>
                    </w:rPr>
                    <w:delText xml:space="preserve">OVERLAPS OR is WITHIN a BUAARE feature 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093"/>
            </w:sdtPr>
            <w:sdtContent>
              <w:p w:rsidR="00000000" w:rsidDel="00000000" w:rsidP="00000000" w:rsidRDefault="00000000" w:rsidRPr="00000000" w14:paraId="000012BA">
                <w:pPr>
                  <w:widowControl w:val="0"/>
                  <w:spacing w:after="0" w:line="240" w:lineRule="auto"/>
                  <w:ind w:left="115.5889892578125" w:firstLine="0"/>
                  <w:jc w:val="left"/>
                  <w:rPr>
                    <w:del w:author="Thomas Cervone-Richards - NOAA Federal" w:id="303" w:date="2023-07-19T18:25:06Z"/>
                    <w:sz w:val="19.920000076293945"/>
                    <w:szCs w:val="19.920000076293945"/>
                  </w:rPr>
                </w:pPr>
                <w:sdt>
                  <w:sdtPr>
                    <w:tag w:val="goog_rdk_4092"/>
                  </w:sdtPr>
                  <w:sdtContent>
                    <w:del w:author="Thomas Cervone-Richards - NOAA Federal" w:id="303" w:date="2023-07-19T18:25:06Z">
                      <w:r w:rsidDel="00000000" w:rsidR="00000000" w:rsidRPr="00000000">
                        <w:rPr>
                          <w:sz w:val="19.920000076293945"/>
                          <w:szCs w:val="19.920000076293945"/>
                          <w:rtl w:val="0"/>
                        </w:rPr>
                        <w:delText xml:space="preserve">Area RIVERS,  </w:delText>
                      </w:r>
                    </w:del>
                  </w:sdtContent>
                </w:sdt>
              </w:p>
            </w:sdtContent>
          </w:sdt>
          <w:sdt>
            <w:sdtPr>
              <w:tag w:val="goog_rdk_4095"/>
            </w:sdtPr>
            <w:sdtContent>
              <w:p w:rsidR="00000000" w:rsidDel="00000000" w:rsidP="00000000" w:rsidRDefault="00000000" w:rsidRPr="00000000" w14:paraId="000012BB">
                <w:pPr>
                  <w:widowControl w:val="0"/>
                  <w:spacing w:after="0" w:line="231.23278141021729" w:lineRule="auto"/>
                  <w:ind w:left="119.7723388671875" w:right="82.3565673828125" w:firstLine="8.1671142578125"/>
                  <w:jc w:val="left"/>
                  <w:rPr>
                    <w:del w:author="Thomas Cervone-Richards - NOAA Federal" w:id="303" w:date="2023-07-19T18:25:06Z"/>
                    <w:sz w:val="19.920000076293945"/>
                    <w:szCs w:val="19.920000076293945"/>
                  </w:rPr>
                </w:pPr>
                <w:sdt>
                  <w:sdtPr>
                    <w:tag w:val="goog_rdk_4094"/>
                  </w:sdtPr>
                  <w:sdtContent>
                    <w:del w:author="Thomas Cervone-Richards - NOAA Federal" w:id="303" w:date="2023-07-19T18:25:06Z">
                      <w:r w:rsidDel="00000000" w:rsidR="00000000" w:rsidRPr="00000000">
                        <w:rPr>
                          <w:sz w:val="19.920000076293945"/>
                          <w:szCs w:val="19.920000076293945"/>
                          <w:rtl w:val="0"/>
                        </w:rPr>
                        <w:delText xml:space="preserve">LOKBSN, DOCARE,  LAKARE or CANALS  object overlaps a  </w:delText>
                      </w:r>
                    </w:del>
                  </w:sdtContent>
                </w:sdt>
              </w:p>
            </w:sdtContent>
          </w:sdt>
          <w:p w:rsidR="00000000" w:rsidDel="00000000" w:rsidP="00000000" w:rsidRDefault="00000000" w:rsidRPr="00000000" w14:paraId="000012BC">
            <w:pPr>
              <w:widowControl w:val="0"/>
              <w:spacing w:after="0" w:before="5.21026611328125" w:line="240" w:lineRule="auto"/>
              <w:ind w:left="127.54119873046875" w:firstLine="0"/>
              <w:jc w:val="left"/>
              <w:rPr>
                <w:sz w:val="19.920000076293945"/>
                <w:szCs w:val="19.920000076293945"/>
              </w:rPr>
            </w:pPr>
            <w:sdt>
              <w:sdtPr>
                <w:tag w:val="goog_rdk_4096"/>
              </w:sdtPr>
              <w:sdtContent>
                <w:del w:author="Thomas Cervone-Richards - NOAA Federal" w:id="303" w:date="2023-07-19T18:25:06Z">
                  <w:r w:rsidDel="00000000" w:rsidR="00000000" w:rsidRPr="00000000">
                    <w:rPr>
                      <w:sz w:val="19.920000076293945"/>
                      <w:szCs w:val="19.920000076293945"/>
                      <w:rtl w:val="0"/>
                    </w:rPr>
                    <w:delText xml:space="preserve">BUAARE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099"/>
            </w:sdtPr>
            <w:sdtContent>
              <w:p w:rsidR="00000000" w:rsidDel="00000000" w:rsidP="00000000" w:rsidRDefault="00000000" w:rsidRPr="00000000" w14:paraId="000012BD">
                <w:pPr>
                  <w:widowControl w:val="0"/>
                  <w:spacing w:after="0" w:line="240" w:lineRule="auto"/>
                  <w:ind w:left="115.5889892578125" w:firstLine="0"/>
                  <w:jc w:val="left"/>
                  <w:rPr>
                    <w:del w:author="Thomas Cervone-Richards - NOAA Federal" w:id="303" w:date="2023-07-19T18:25:06Z"/>
                    <w:sz w:val="19.920000076293945"/>
                    <w:szCs w:val="19.920000076293945"/>
                  </w:rPr>
                </w:pPr>
                <w:sdt>
                  <w:sdtPr>
                    <w:tag w:val="goog_rdk_4098"/>
                  </w:sdtPr>
                  <w:sdtContent>
                    <w:del w:author="Thomas Cervone-Richards - NOAA Federal" w:id="303" w:date="2023-07-19T18:25:06Z">
                      <w:r w:rsidDel="00000000" w:rsidR="00000000" w:rsidRPr="00000000">
                        <w:rPr>
                          <w:sz w:val="19.920000076293945"/>
                          <w:szCs w:val="19.920000076293945"/>
                          <w:rtl w:val="0"/>
                        </w:rPr>
                        <w:delText xml:space="preserve">Amend BUAARE  </w:delText>
                      </w:r>
                    </w:del>
                  </w:sdtContent>
                </w:sdt>
              </w:p>
            </w:sdtContent>
          </w:sdt>
          <w:sdt>
            <w:sdtPr>
              <w:tag w:val="goog_rdk_4101"/>
            </w:sdtPr>
            <w:sdtContent>
              <w:p w:rsidR="00000000" w:rsidDel="00000000" w:rsidP="00000000" w:rsidRDefault="00000000" w:rsidRPr="00000000" w14:paraId="000012BE">
                <w:pPr>
                  <w:widowControl w:val="0"/>
                  <w:spacing w:after="0" w:line="240" w:lineRule="auto"/>
                  <w:ind w:left="119.7723388671875" w:firstLine="0"/>
                  <w:jc w:val="left"/>
                  <w:rPr>
                    <w:del w:author="Thomas Cervone-Richards - NOAA Federal" w:id="303" w:date="2023-07-19T18:25:06Z"/>
                    <w:sz w:val="19.920000076293945"/>
                    <w:szCs w:val="19.920000076293945"/>
                  </w:rPr>
                </w:pPr>
                <w:sdt>
                  <w:sdtPr>
                    <w:tag w:val="goog_rdk_4100"/>
                  </w:sdtPr>
                  <w:sdtContent>
                    <w:del w:author="Thomas Cervone-Richards - NOAA Federal" w:id="303" w:date="2023-07-19T18:25:06Z">
                      <w:r w:rsidDel="00000000" w:rsidR="00000000" w:rsidRPr="00000000">
                        <w:rPr>
                          <w:sz w:val="19.920000076293945"/>
                          <w:szCs w:val="19.920000076293945"/>
                          <w:rtl w:val="0"/>
                        </w:rPr>
                        <w:delText xml:space="preserve">object to remove  </w:delText>
                      </w:r>
                    </w:del>
                  </w:sdtContent>
                </w:sdt>
              </w:p>
            </w:sdtContent>
          </w:sdt>
          <w:p w:rsidR="00000000" w:rsidDel="00000000" w:rsidP="00000000" w:rsidRDefault="00000000" w:rsidRPr="00000000" w14:paraId="000012BF">
            <w:pPr>
              <w:widowControl w:val="0"/>
              <w:spacing w:after="0" w:line="240" w:lineRule="auto"/>
              <w:ind w:left="119.7723388671875" w:firstLine="0"/>
              <w:jc w:val="left"/>
              <w:rPr>
                <w:sz w:val="19.920000076293945"/>
                <w:szCs w:val="19.920000076293945"/>
              </w:rPr>
            </w:pPr>
            <w:sdt>
              <w:sdtPr>
                <w:tag w:val="goog_rdk_4102"/>
              </w:sdtPr>
              <w:sdtContent>
                <w:del w:author="Thomas Cervone-Richards - NOAA Federal" w:id="303" w:date="2023-07-19T18:25:06Z">
                  <w:r w:rsidDel="00000000" w:rsidR="00000000" w:rsidRPr="00000000">
                    <w:rPr>
                      <w:sz w:val="19.920000076293945"/>
                      <w:szCs w:val="19.920000076293945"/>
                      <w:rtl w:val="0"/>
                    </w:rPr>
                    <w:delText xml:space="preserve">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widowControl w:val="0"/>
              <w:spacing w:after="0" w:line="240" w:lineRule="auto"/>
              <w:ind w:left="117.779541015625" w:firstLine="0"/>
              <w:jc w:val="left"/>
              <w:rPr>
                <w:sz w:val="19.920000076293945"/>
                <w:szCs w:val="19.920000076293945"/>
              </w:rPr>
            </w:pPr>
            <w:sdt>
              <w:sdtPr>
                <w:tag w:val="goog_rdk_4104"/>
              </w:sdtPr>
              <w:sdtContent>
                <w:del w:author="Thomas Cervone-Richards - NOAA Federal" w:id="303" w:date="2023-07-19T18:25:06Z">
                  <w:r w:rsidDel="00000000" w:rsidR="00000000" w:rsidRPr="00000000">
                    <w:rPr>
                      <w:sz w:val="19.920000076293945"/>
                      <w:szCs w:val="19.920000076293945"/>
                      <w:rtl w:val="0"/>
                    </w:rPr>
                    <w:delText xml:space="preserve">4.8.14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1">
            <w:pPr>
              <w:widowControl w:val="0"/>
              <w:spacing w:after="0" w:line="240" w:lineRule="auto"/>
              <w:jc w:val="center"/>
              <w:rPr>
                <w:sz w:val="19.920000076293945"/>
                <w:szCs w:val="19.920000076293945"/>
              </w:rPr>
            </w:pPr>
            <w:sdt>
              <w:sdtPr>
                <w:tag w:val="goog_rdk_4106"/>
              </w:sdtPr>
              <w:sdtContent>
                <w:del w:author="Thomas Cervone-Richards - NOAA Federal" w:id="303" w:date="2023-07-19T18:25:06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2">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2C3">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2C4">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2C5">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2C6">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50 </w:t>
      </w:r>
    </w:p>
    <w:tbl>
      <w:tblPr>
        <w:tblStyle w:val="Table41"/>
        <w:tblW w:w="10725.0" w:type="dxa"/>
        <w:jc w:val="left"/>
        <w:tblInd w:w="-107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415"/>
        <w:gridCol w:w="2670"/>
        <w:gridCol w:w="2220"/>
        <w:gridCol w:w="930"/>
        <w:gridCol w:w="765"/>
        <w:gridCol w:w="765"/>
        <w:tblGridChange w:id="0">
          <w:tblGrid>
            <w:gridCol w:w="960"/>
            <w:gridCol w:w="2415"/>
            <w:gridCol w:w="2670"/>
            <w:gridCol w:w="2220"/>
            <w:gridCol w:w="930"/>
            <w:gridCol w:w="765"/>
            <w:gridCol w:w="765"/>
          </w:tblGrid>
        </w:tblGridChange>
      </w:tblGrid>
      <w:tr>
        <w:trPr>
          <w:cantSplit w:val="0"/>
          <w:trHeight w:val="9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C7">
            <w:pPr>
              <w:widowControl w:val="0"/>
              <w:spacing w:after="0" w:line="240" w:lineRule="auto"/>
              <w:jc w:val="center"/>
              <w:rPr>
                <w:sz w:val="19.920000076293945"/>
                <w:szCs w:val="19.920000076293945"/>
              </w:rPr>
            </w:pPr>
            <w:sdt>
              <w:sdtPr>
                <w:tag w:val="goog_rdk_4108"/>
              </w:sdtPr>
              <w:sdtContent>
                <w:del w:author="Thomas Cervone-Richards - NOAA Federal" w:id="304" w:date="2023-07-19T18:25:59Z">
                  <w:r w:rsidDel="00000000" w:rsidR="00000000" w:rsidRPr="00000000">
                    <w:rPr>
                      <w:sz w:val="19.920000076293945"/>
                      <w:szCs w:val="19.920000076293945"/>
                      <w:rtl w:val="0"/>
                    </w:rPr>
                    <w:delText xml:space="preserve">1631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8">
            <w:pPr>
              <w:widowControl w:val="0"/>
              <w:spacing w:after="0" w:line="230.22869110107422" w:lineRule="auto"/>
              <w:ind w:left="116.7840576171875" w:right="271.19415283203125" w:firstLine="13.147125244140625"/>
              <w:rPr>
                <w:sz w:val="19.920000076293945"/>
                <w:szCs w:val="19.920000076293945"/>
              </w:rPr>
            </w:pPr>
            <w:sdt>
              <w:sdtPr>
                <w:tag w:val="goog_rdk_4110"/>
              </w:sdtPr>
              <w:sdtContent>
                <w:del w:author="Thomas Cervone-Richards - NOAA Federal" w:id="304" w:date="2023-07-19T18:25:59Z">
                  <w:r w:rsidDel="00000000" w:rsidR="00000000" w:rsidRPr="00000000">
                    <w:rPr>
                      <w:sz w:val="19.920000076293945"/>
                      <w:szCs w:val="19.920000076293945"/>
                      <w:rtl w:val="0"/>
                    </w:rPr>
                    <w:delText xml:space="preserve">For each BUISGL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13"/>
            </w:sdtPr>
            <w:sdtContent>
              <w:p w:rsidR="00000000" w:rsidDel="00000000" w:rsidP="00000000" w:rsidRDefault="00000000" w:rsidRPr="00000000" w14:paraId="000012C9">
                <w:pPr>
                  <w:widowControl w:val="0"/>
                  <w:spacing w:after="0" w:line="231.63326740264893" w:lineRule="auto"/>
                  <w:ind w:left="116.78436279296875" w:right="282.353515625" w:firstLine="13.14727783203125"/>
                  <w:jc w:val="left"/>
                  <w:rPr>
                    <w:del w:author="Thomas Cervone-Richards - NOAA Federal" w:id="304" w:date="2023-07-19T18:25:59Z"/>
                    <w:sz w:val="19.920000076293945"/>
                    <w:szCs w:val="19.920000076293945"/>
                  </w:rPr>
                </w:pPr>
                <w:sdt>
                  <w:sdtPr>
                    <w:tag w:val="goog_rdk_4112"/>
                  </w:sdtPr>
                  <w:sdtContent>
                    <w:del w:author="Thomas Cervone-Richards - NOAA Federal" w:id="304" w:date="2023-07-19T18:25:59Z">
                      <w:r w:rsidDel="00000000" w:rsidR="00000000" w:rsidRPr="00000000">
                        <w:rPr>
                          <w:sz w:val="19.920000076293945"/>
                          <w:szCs w:val="19.920000076293945"/>
                          <w:rtl w:val="0"/>
                        </w:rPr>
                        <w:delText xml:space="preserve">Prohibited attribute  VERACC or  </w:delText>
                      </w:r>
                    </w:del>
                  </w:sdtContent>
                </w:sdt>
              </w:p>
            </w:sdtContent>
          </w:sdt>
          <w:p w:rsidR="00000000" w:rsidDel="00000000" w:rsidP="00000000" w:rsidRDefault="00000000" w:rsidRPr="00000000" w14:paraId="000012CA">
            <w:pPr>
              <w:widowControl w:val="0"/>
              <w:spacing w:after="0" w:before="2.47802734375" w:line="231.2314224243164" w:lineRule="auto"/>
              <w:ind w:left="115.5889892578125" w:right="200.4827880859375" w:firstLine="1.19537353515625"/>
              <w:jc w:val="left"/>
              <w:rPr>
                <w:sz w:val="19.920000076293945"/>
                <w:szCs w:val="19.920000076293945"/>
              </w:rPr>
            </w:pPr>
            <w:sdt>
              <w:sdtPr>
                <w:tag w:val="goog_rdk_4114"/>
              </w:sdtPr>
              <w:sdtContent>
                <w:del w:author="Thomas Cervone-Richards - NOAA Federal" w:id="304" w:date="2023-07-19T18:25:59Z">
                  <w:r w:rsidDel="00000000" w:rsidR="00000000" w:rsidRPr="00000000">
                    <w:rPr>
                      <w:sz w:val="19.920000076293945"/>
                      <w:szCs w:val="19.920000076293945"/>
                      <w:rtl w:val="0"/>
                    </w:rPr>
                    <w:delText xml:space="preserve">VERDAT populated  for a BUISGL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17"/>
            </w:sdtPr>
            <w:sdtContent>
              <w:p w:rsidR="00000000" w:rsidDel="00000000" w:rsidP="00000000" w:rsidRDefault="00000000" w:rsidRPr="00000000" w14:paraId="000012CB">
                <w:pPr>
                  <w:widowControl w:val="0"/>
                  <w:spacing w:after="0" w:line="240" w:lineRule="auto"/>
                  <w:ind w:left="130.32958984375" w:firstLine="0"/>
                  <w:jc w:val="left"/>
                  <w:rPr>
                    <w:del w:author="Thomas Cervone-Richards - NOAA Federal" w:id="304" w:date="2023-07-19T18:25:59Z"/>
                    <w:sz w:val="19.920000076293945"/>
                    <w:szCs w:val="19.920000076293945"/>
                  </w:rPr>
                </w:pPr>
                <w:sdt>
                  <w:sdtPr>
                    <w:tag w:val="goog_rdk_4116"/>
                  </w:sdtPr>
                  <w:sdtContent>
                    <w:del w:author="Thomas Cervone-Richards - NOAA Federal" w:id="304" w:date="2023-07-19T18:25:59Z">
                      <w:r w:rsidDel="00000000" w:rsidR="00000000" w:rsidRPr="00000000">
                        <w:rPr>
                          <w:sz w:val="19.920000076293945"/>
                          <w:szCs w:val="19.920000076293945"/>
                          <w:rtl w:val="0"/>
                        </w:rPr>
                        <w:delText xml:space="preserve">Remove values of  </w:delText>
                      </w:r>
                    </w:del>
                  </w:sdtContent>
                </w:sdt>
              </w:p>
            </w:sdtContent>
          </w:sdt>
          <w:p w:rsidR="00000000" w:rsidDel="00000000" w:rsidP="00000000" w:rsidRDefault="00000000" w:rsidRPr="00000000" w14:paraId="000012CC">
            <w:pPr>
              <w:widowControl w:val="0"/>
              <w:spacing w:after="0" w:line="228.82407188415527" w:lineRule="auto"/>
              <w:ind w:left="115.5889892578125" w:right="166.58935546875" w:firstLine="1.195068359375"/>
              <w:jc w:val="left"/>
              <w:rPr>
                <w:sz w:val="19.920000076293945"/>
                <w:szCs w:val="19.920000076293945"/>
              </w:rPr>
            </w:pPr>
            <w:sdt>
              <w:sdtPr>
                <w:tag w:val="goog_rdk_4118"/>
              </w:sdtPr>
              <w:sdtContent>
                <w:del w:author="Thomas Cervone-Richards - NOAA Federal" w:id="304" w:date="2023-07-19T18:25:59Z">
                  <w:r w:rsidDel="00000000" w:rsidR="00000000" w:rsidRPr="00000000">
                    <w:rPr>
                      <w:sz w:val="19.920000076293945"/>
                      <w:szCs w:val="19.920000076293945"/>
                      <w:rtl w:val="0"/>
                    </w:rPr>
                    <w:delText xml:space="preserve">VERACC or VERDAT  from BUISGL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D">
            <w:pPr>
              <w:widowControl w:val="0"/>
              <w:spacing w:after="0" w:line="240" w:lineRule="auto"/>
              <w:ind w:left="117.779541015625" w:firstLine="0"/>
              <w:jc w:val="left"/>
              <w:rPr>
                <w:sz w:val="19.920000076293945"/>
                <w:szCs w:val="19.920000076293945"/>
              </w:rPr>
            </w:pPr>
            <w:sdt>
              <w:sdtPr>
                <w:tag w:val="goog_rdk_4120"/>
              </w:sdtPr>
              <w:sdtContent>
                <w:del w:author="Thomas Cervone-Richards - NOAA Federal" w:id="304" w:date="2023-07-19T18:25:59Z">
                  <w:r w:rsidDel="00000000" w:rsidR="00000000" w:rsidRPr="00000000">
                    <w:rPr>
                      <w:sz w:val="19.920000076293945"/>
                      <w:szCs w:val="19.920000076293945"/>
                      <w:rtl w:val="0"/>
                    </w:rPr>
                    <w:delText xml:space="preserve">4.8.15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E">
            <w:pPr>
              <w:widowControl w:val="0"/>
              <w:spacing w:after="0" w:line="240" w:lineRule="auto"/>
              <w:jc w:val="center"/>
              <w:rPr>
                <w:sz w:val="19.920000076293945"/>
                <w:szCs w:val="19.920000076293945"/>
              </w:rPr>
            </w:pPr>
            <w:sdt>
              <w:sdtPr>
                <w:tag w:val="goog_rdk_4122"/>
              </w:sdtPr>
              <w:sdtContent>
                <w:del w:author="Thomas Cervone-Richards - NOAA Federal" w:id="304" w:date="2023-07-19T18:25:5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F">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0">
            <w:pPr>
              <w:widowControl w:val="0"/>
              <w:spacing w:after="0" w:line="240" w:lineRule="auto"/>
              <w:jc w:val="center"/>
              <w:rPr>
                <w:sz w:val="19.920000076293945"/>
                <w:szCs w:val="19.920000076293945"/>
              </w:rPr>
            </w:pPr>
            <w:sdt>
              <w:sdtPr>
                <w:tag w:val="goog_rdk_4124"/>
              </w:sdtPr>
              <w:sdtContent>
                <w:del w:author="Thomas Cervone-Richards - NOAA Federal" w:id="304" w:date="2023-07-19T18:25:59Z">
                  <w:r w:rsidDel="00000000" w:rsidR="00000000" w:rsidRPr="00000000">
                    <w:rPr>
                      <w:sz w:val="19.920000076293945"/>
                      <w:szCs w:val="19.920000076293945"/>
                      <w:rtl w:val="0"/>
                    </w:rPr>
                    <w:delText xml:space="preserve">1632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1">
            <w:pPr>
              <w:widowControl w:val="0"/>
              <w:spacing w:after="0" w:line="231.23263835906982" w:lineRule="auto"/>
              <w:ind w:left="116.7840576171875" w:right="271.19415283203125" w:firstLine="13.147125244140625"/>
              <w:rPr>
                <w:sz w:val="19.920000076293945"/>
                <w:szCs w:val="19.920000076293945"/>
              </w:rPr>
            </w:pPr>
            <w:sdt>
              <w:sdtPr>
                <w:tag w:val="goog_rdk_4126"/>
              </w:sdtPr>
              <w:sdtContent>
                <w:del w:author="Thomas Cervone-Richards - NOAA Federal" w:id="304" w:date="2023-07-19T18:25:59Z">
                  <w:r w:rsidDel="00000000" w:rsidR="00000000" w:rsidRPr="00000000">
                    <w:rPr>
                      <w:sz w:val="19.920000076293945"/>
                      <w:szCs w:val="19.920000076293945"/>
                      <w:rtl w:val="0"/>
                    </w:rPr>
                    <w:delText xml:space="preserve">For each SILTNK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29"/>
            </w:sdtPr>
            <w:sdtContent>
              <w:p w:rsidR="00000000" w:rsidDel="00000000" w:rsidP="00000000" w:rsidRDefault="00000000" w:rsidRPr="00000000" w14:paraId="000012D2">
                <w:pPr>
                  <w:widowControl w:val="0"/>
                  <w:spacing w:after="0" w:line="231.23263835906982" w:lineRule="auto"/>
                  <w:ind w:left="116.78436279296875" w:right="282.353515625" w:firstLine="13.14727783203125"/>
                  <w:jc w:val="left"/>
                  <w:rPr>
                    <w:del w:author="Thomas Cervone-Richards - NOAA Federal" w:id="304" w:date="2023-07-19T18:25:59Z"/>
                    <w:sz w:val="19.920000076293945"/>
                    <w:szCs w:val="19.920000076293945"/>
                  </w:rPr>
                </w:pPr>
                <w:sdt>
                  <w:sdtPr>
                    <w:tag w:val="goog_rdk_4128"/>
                  </w:sdtPr>
                  <w:sdtContent>
                    <w:del w:author="Thomas Cervone-Richards - NOAA Federal" w:id="304" w:date="2023-07-19T18:25:59Z">
                      <w:r w:rsidDel="00000000" w:rsidR="00000000" w:rsidRPr="00000000">
                        <w:rPr>
                          <w:sz w:val="19.920000076293945"/>
                          <w:szCs w:val="19.920000076293945"/>
                          <w:rtl w:val="0"/>
                        </w:rPr>
                        <w:delText xml:space="preserve">Prohibited attribute  VERACC or  </w:delText>
                      </w:r>
                    </w:del>
                  </w:sdtContent>
                </w:sdt>
              </w:p>
            </w:sdtContent>
          </w:sdt>
          <w:p w:rsidR="00000000" w:rsidDel="00000000" w:rsidP="00000000" w:rsidRDefault="00000000" w:rsidRPr="00000000" w14:paraId="000012D3">
            <w:pPr>
              <w:widowControl w:val="0"/>
              <w:spacing w:after="0" w:before="5.2099609375" w:line="231.2314224243164" w:lineRule="auto"/>
              <w:ind w:left="115.5889892578125" w:right="216.617431640625" w:firstLine="1.19537353515625"/>
              <w:jc w:val="left"/>
              <w:rPr>
                <w:sz w:val="19.920000076293945"/>
                <w:szCs w:val="19.920000076293945"/>
              </w:rPr>
            </w:pPr>
            <w:sdt>
              <w:sdtPr>
                <w:tag w:val="goog_rdk_4130"/>
              </w:sdtPr>
              <w:sdtContent>
                <w:del w:author="Thomas Cervone-Richards - NOAA Federal" w:id="304" w:date="2023-07-19T18:25:59Z">
                  <w:r w:rsidDel="00000000" w:rsidR="00000000" w:rsidRPr="00000000">
                    <w:rPr>
                      <w:sz w:val="19.920000076293945"/>
                      <w:szCs w:val="19.920000076293945"/>
                      <w:rtl w:val="0"/>
                    </w:rPr>
                    <w:delText xml:space="preserve">VERDAT populated  for a SILTNK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4">
            <w:pPr>
              <w:widowControl w:val="0"/>
              <w:spacing w:after="0" w:line="231.23263835906982" w:lineRule="auto"/>
              <w:ind w:left="116.7840576171875" w:right="78.1439208984375" w:firstLine="13.5455322265625"/>
              <w:jc w:val="left"/>
              <w:rPr>
                <w:sz w:val="19.920000076293945"/>
                <w:szCs w:val="19.920000076293945"/>
              </w:rPr>
            </w:pPr>
            <w:sdt>
              <w:sdtPr>
                <w:tag w:val="goog_rdk_4132"/>
              </w:sdtPr>
              <w:sdtContent>
                <w:del w:author="Thomas Cervone-Richards - NOAA Federal" w:id="304" w:date="2023-07-19T18:25:59Z">
                  <w:r w:rsidDel="00000000" w:rsidR="00000000" w:rsidRPr="00000000">
                    <w:rPr>
                      <w:sz w:val="19.920000076293945"/>
                      <w:szCs w:val="19.920000076293945"/>
                      <w:rtl w:val="0"/>
                    </w:rPr>
                    <w:delText xml:space="preserve">Remove VERACC or  VERDAT from SILTNK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5">
            <w:pPr>
              <w:widowControl w:val="0"/>
              <w:spacing w:after="0" w:line="240" w:lineRule="auto"/>
              <w:ind w:left="117.779541015625" w:firstLine="0"/>
              <w:jc w:val="left"/>
              <w:rPr>
                <w:sz w:val="19.920000076293945"/>
                <w:szCs w:val="19.920000076293945"/>
              </w:rPr>
            </w:pPr>
            <w:sdt>
              <w:sdtPr>
                <w:tag w:val="goog_rdk_4134"/>
              </w:sdtPr>
              <w:sdtContent>
                <w:del w:author="Thomas Cervone-Richards - NOAA Federal" w:id="304" w:date="2023-07-19T18:25:59Z">
                  <w:r w:rsidDel="00000000" w:rsidR="00000000" w:rsidRPr="00000000">
                    <w:rPr>
                      <w:sz w:val="19.920000076293945"/>
                      <w:szCs w:val="19.920000076293945"/>
                      <w:rtl w:val="0"/>
                    </w:rPr>
                    <w:delText xml:space="preserve">4.8.15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6">
            <w:pPr>
              <w:widowControl w:val="0"/>
              <w:spacing w:after="0" w:line="240" w:lineRule="auto"/>
              <w:jc w:val="center"/>
              <w:rPr>
                <w:sz w:val="19.920000076293945"/>
                <w:szCs w:val="19.920000076293945"/>
              </w:rPr>
            </w:pPr>
            <w:sdt>
              <w:sdtPr>
                <w:tag w:val="goog_rdk_4136"/>
              </w:sdtPr>
              <w:sdtContent>
                <w:del w:author="Thomas Cervone-Richards - NOAA Federal" w:id="304" w:date="2023-07-19T18:25:5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7">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D8">
            <w:pPr>
              <w:widowControl w:val="0"/>
              <w:spacing w:after="0" w:line="240" w:lineRule="auto"/>
              <w:jc w:val="center"/>
              <w:rPr>
                <w:sz w:val="19.920000076293945"/>
                <w:szCs w:val="19.920000076293945"/>
              </w:rPr>
            </w:pPr>
            <w:sdt>
              <w:sdtPr>
                <w:tag w:val="goog_rdk_4138"/>
              </w:sdtPr>
              <w:sdtContent>
                <w:del w:author="Thomas Cervone-Richards - NOAA Federal" w:id="304" w:date="2023-07-19T18:25:59Z">
                  <w:r w:rsidDel="00000000" w:rsidR="00000000" w:rsidRPr="00000000">
                    <w:rPr>
                      <w:sz w:val="19.920000076293945"/>
                      <w:szCs w:val="19.920000076293945"/>
                      <w:rtl w:val="0"/>
                    </w:rPr>
                    <w:delText xml:space="preserve">1633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9">
            <w:pPr>
              <w:widowControl w:val="0"/>
              <w:spacing w:after="0" w:line="230.02837657928467" w:lineRule="auto"/>
              <w:ind w:left="116.7840576171875" w:right="159.34051513671875" w:firstLine="13.147125244140625"/>
              <w:jc w:val="left"/>
              <w:rPr>
                <w:sz w:val="19.920000076293945"/>
                <w:szCs w:val="19.920000076293945"/>
              </w:rPr>
            </w:pPr>
            <w:sdt>
              <w:sdtPr>
                <w:tag w:val="goog_rdk_4140"/>
              </w:sdtPr>
              <w:sdtContent>
                <w:del w:author="Thomas Cervone-Richards - NOAA Federal" w:id="304" w:date="2023-07-19T18:25:59Z">
                  <w:r w:rsidDel="00000000" w:rsidR="00000000" w:rsidRPr="00000000">
                    <w:rPr>
                      <w:sz w:val="19.920000076293945"/>
                      <w:szCs w:val="19.920000076293945"/>
                      <w:rtl w:val="0"/>
                    </w:rPr>
                    <w:delText xml:space="preserve">For each LNDMRK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43"/>
            </w:sdtPr>
            <w:sdtContent>
              <w:p w:rsidR="00000000" w:rsidDel="00000000" w:rsidP="00000000" w:rsidRDefault="00000000" w:rsidRPr="00000000" w14:paraId="000012DA">
                <w:pPr>
                  <w:widowControl w:val="0"/>
                  <w:spacing w:after="0" w:line="231.23263835906982" w:lineRule="auto"/>
                  <w:ind w:left="116.78436279296875" w:right="282.353515625" w:firstLine="13.14727783203125"/>
                  <w:jc w:val="left"/>
                  <w:rPr>
                    <w:del w:author="Thomas Cervone-Richards - NOAA Federal" w:id="304" w:date="2023-07-19T18:25:59Z"/>
                    <w:sz w:val="19.920000076293945"/>
                    <w:szCs w:val="19.920000076293945"/>
                  </w:rPr>
                </w:pPr>
                <w:sdt>
                  <w:sdtPr>
                    <w:tag w:val="goog_rdk_4142"/>
                  </w:sdtPr>
                  <w:sdtContent>
                    <w:del w:author="Thomas Cervone-Richards - NOAA Federal" w:id="304" w:date="2023-07-19T18:25:59Z">
                      <w:r w:rsidDel="00000000" w:rsidR="00000000" w:rsidRPr="00000000">
                        <w:rPr>
                          <w:sz w:val="19.920000076293945"/>
                          <w:szCs w:val="19.920000076293945"/>
                          <w:rtl w:val="0"/>
                        </w:rPr>
                        <w:delText xml:space="preserve">Prohibited attribute  VERACC or  </w:delText>
                      </w:r>
                    </w:del>
                  </w:sdtContent>
                </w:sdt>
              </w:p>
            </w:sdtContent>
          </w:sdt>
          <w:sdt>
            <w:sdtPr>
              <w:tag w:val="goog_rdk_4145"/>
            </w:sdtPr>
            <w:sdtContent>
              <w:p w:rsidR="00000000" w:rsidDel="00000000" w:rsidP="00000000" w:rsidRDefault="00000000" w:rsidRPr="00000000" w14:paraId="000012DB">
                <w:pPr>
                  <w:widowControl w:val="0"/>
                  <w:spacing w:after="0" w:before="2.81005859375" w:line="231.2314224243164" w:lineRule="auto"/>
                  <w:ind w:left="115.5889892578125" w:right="216.617431640625" w:firstLine="1.19537353515625"/>
                  <w:jc w:val="left"/>
                  <w:rPr>
                    <w:del w:author="Thomas Cervone-Richards - NOAA Federal" w:id="304" w:date="2023-07-19T18:25:59Z"/>
                    <w:sz w:val="19.920000076293945"/>
                    <w:szCs w:val="19.920000076293945"/>
                  </w:rPr>
                </w:pPr>
                <w:sdt>
                  <w:sdtPr>
                    <w:tag w:val="goog_rdk_4144"/>
                  </w:sdtPr>
                  <w:sdtContent>
                    <w:del w:author="Thomas Cervone-Richards - NOAA Federal" w:id="304" w:date="2023-07-19T18:25:59Z">
                      <w:r w:rsidDel="00000000" w:rsidR="00000000" w:rsidRPr="00000000">
                        <w:rPr>
                          <w:sz w:val="19.920000076293945"/>
                          <w:szCs w:val="19.920000076293945"/>
                          <w:rtl w:val="0"/>
                        </w:rPr>
                        <w:delText xml:space="preserve">VERDAT populated  for a LNDMRK  </w:delText>
                      </w:r>
                    </w:del>
                  </w:sdtContent>
                </w:sdt>
              </w:p>
            </w:sdtContent>
          </w:sdt>
          <w:p w:rsidR="00000000" w:rsidDel="00000000" w:rsidP="00000000" w:rsidRDefault="00000000" w:rsidRPr="00000000" w14:paraId="000012DC">
            <w:pPr>
              <w:widowControl w:val="0"/>
              <w:spacing w:after="0" w:before="5.211181640625" w:line="240" w:lineRule="auto"/>
              <w:ind w:left="119.7723388671875" w:firstLine="0"/>
              <w:jc w:val="left"/>
              <w:rPr>
                <w:sz w:val="19.920000076293945"/>
                <w:szCs w:val="19.920000076293945"/>
              </w:rPr>
            </w:pPr>
            <w:sdt>
              <w:sdtPr>
                <w:tag w:val="goog_rdk_4146"/>
              </w:sdtPr>
              <w:sdtContent>
                <w:del w:author="Thomas Cervone-Richards - NOAA Federal" w:id="304" w:date="2023-07-19T18:25:5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49"/>
            </w:sdtPr>
            <w:sdtContent>
              <w:p w:rsidR="00000000" w:rsidDel="00000000" w:rsidP="00000000" w:rsidRDefault="00000000" w:rsidRPr="00000000" w14:paraId="000012DD">
                <w:pPr>
                  <w:widowControl w:val="0"/>
                  <w:spacing w:after="0" w:line="231.23263835906982" w:lineRule="auto"/>
                  <w:ind w:left="116.7840576171875" w:right="236.30859375" w:firstLine="13.5455322265625"/>
                  <w:jc w:val="left"/>
                  <w:rPr>
                    <w:del w:author="Thomas Cervone-Richards - NOAA Federal" w:id="304" w:date="2023-07-19T18:25:59Z"/>
                    <w:sz w:val="19.920000076293945"/>
                    <w:szCs w:val="19.920000076293945"/>
                  </w:rPr>
                </w:pPr>
                <w:sdt>
                  <w:sdtPr>
                    <w:tag w:val="goog_rdk_4148"/>
                  </w:sdtPr>
                  <w:sdtContent>
                    <w:del w:author="Thomas Cervone-Richards - NOAA Federal" w:id="304" w:date="2023-07-19T18:25:59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2DE">
            <w:pPr>
              <w:widowControl w:val="0"/>
              <w:spacing w:after="0" w:before="2.81005859375" w:line="240" w:lineRule="auto"/>
              <w:ind w:left="127.939453125" w:firstLine="0"/>
              <w:jc w:val="left"/>
              <w:rPr>
                <w:sz w:val="19.920000076293945"/>
                <w:szCs w:val="19.920000076293945"/>
              </w:rPr>
            </w:pPr>
            <w:sdt>
              <w:sdtPr>
                <w:tag w:val="goog_rdk_4150"/>
              </w:sdtPr>
              <w:sdtContent>
                <w:del w:author="Thomas Cervone-Richards - NOAA Federal" w:id="304" w:date="2023-07-19T18:25:59Z">
                  <w:r w:rsidDel="00000000" w:rsidR="00000000" w:rsidRPr="00000000">
                    <w:rPr>
                      <w:sz w:val="19.920000076293945"/>
                      <w:szCs w:val="19.920000076293945"/>
                      <w:rtl w:val="0"/>
                    </w:rPr>
                    <w:delText xml:space="preserve">LNDMRK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F">
            <w:pPr>
              <w:widowControl w:val="0"/>
              <w:spacing w:after="0" w:line="240" w:lineRule="auto"/>
              <w:ind w:left="117.779541015625" w:firstLine="0"/>
              <w:jc w:val="left"/>
              <w:rPr>
                <w:sz w:val="19.920000076293945"/>
                <w:szCs w:val="19.920000076293945"/>
              </w:rPr>
            </w:pPr>
            <w:sdt>
              <w:sdtPr>
                <w:tag w:val="goog_rdk_4152"/>
              </w:sdtPr>
              <w:sdtContent>
                <w:del w:author="Thomas Cervone-Richards - NOAA Federal" w:id="304" w:date="2023-07-19T18:25:59Z">
                  <w:r w:rsidDel="00000000" w:rsidR="00000000" w:rsidRPr="00000000">
                    <w:rPr>
                      <w:sz w:val="19.920000076293945"/>
                      <w:szCs w:val="19.920000076293945"/>
                      <w:rtl w:val="0"/>
                    </w:rPr>
                    <w:delText xml:space="preserve">4.8.15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0">
            <w:pPr>
              <w:widowControl w:val="0"/>
              <w:spacing w:after="0" w:line="240" w:lineRule="auto"/>
              <w:jc w:val="center"/>
              <w:rPr>
                <w:sz w:val="19.920000076293945"/>
                <w:szCs w:val="19.920000076293945"/>
              </w:rPr>
            </w:pPr>
            <w:sdt>
              <w:sdtPr>
                <w:tag w:val="goog_rdk_4154"/>
              </w:sdtPr>
              <w:sdtContent>
                <w:del w:author="Thomas Cervone-Richards - NOAA Federal" w:id="304" w:date="2023-07-19T18:25:5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1">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2">
            <w:pPr>
              <w:widowControl w:val="0"/>
              <w:spacing w:after="0" w:line="240" w:lineRule="auto"/>
              <w:jc w:val="center"/>
              <w:rPr>
                <w:sz w:val="19.920000076293945"/>
                <w:szCs w:val="19.920000076293945"/>
              </w:rPr>
            </w:pPr>
            <w:sdt>
              <w:sdtPr>
                <w:tag w:val="goog_rdk_4156"/>
              </w:sdtPr>
              <w:sdtContent>
                <w:del w:author="Thomas Cervone-Richards - NOAA Federal" w:id="304" w:date="2023-07-19T18:25:59Z">
                  <w:r w:rsidDel="00000000" w:rsidR="00000000" w:rsidRPr="00000000">
                    <w:rPr>
                      <w:sz w:val="19.920000076293945"/>
                      <w:szCs w:val="19.920000076293945"/>
                      <w:rtl w:val="0"/>
                    </w:rPr>
                    <w:delText xml:space="preserve">1634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widowControl w:val="0"/>
              <w:spacing w:after="0" w:line="231.53281688690186" w:lineRule="auto"/>
              <w:ind w:left="116.7840576171875" w:right="205.4583740234375" w:firstLine="13.147125244140625"/>
              <w:jc w:val="left"/>
              <w:rPr>
                <w:sz w:val="19.920000076293945"/>
                <w:szCs w:val="19.920000076293945"/>
              </w:rPr>
            </w:pPr>
            <w:sdt>
              <w:sdtPr>
                <w:tag w:val="goog_rdk_4158"/>
              </w:sdtPr>
              <w:sdtContent>
                <w:del w:author="Thomas Cervone-Richards - NOAA Federal" w:id="304" w:date="2023-07-19T18:25:59Z">
                  <w:r w:rsidDel="00000000" w:rsidR="00000000" w:rsidRPr="00000000">
                    <w:rPr>
                      <w:sz w:val="19.920000076293945"/>
                      <w:szCs w:val="19.920000076293945"/>
                      <w:rtl w:val="0"/>
                    </w:rPr>
                    <w:delText xml:space="preserve">For each FNCLNE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61"/>
            </w:sdtPr>
            <w:sdtContent>
              <w:p w:rsidR="00000000" w:rsidDel="00000000" w:rsidP="00000000" w:rsidRDefault="00000000" w:rsidRPr="00000000" w14:paraId="000012E4">
                <w:pPr>
                  <w:widowControl w:val="0"/>
                  <w:spacing w:after="0" w:line="231.23263835906982" w:lineRule="auto"/>
                  <w:ind w:left="116.78436279296875" w:right="281.8853759765625" w:firstLine="13.14727783203125"/>
                  <w:jc w:val="left"/>
                  <w:rPr>
                    <w:del w:author="Thomas Cervone-Richards - NOAA Federal" w:id="304" w:date="2023-07-19T18:25:59Z"/>
                    <w:sz w:val="19.920000076293945"/>
                    <w:szCs w:val="19.920000076293945"/>
                  </w:rPr>
                </w:pPr>
                <w:sdt>
                  <w:sdtPr>
                    <w:tag w:val="goog_rdk_4160"/>
                  </w:sdtPr>
                  <w:sdtContent>
                    <w:del w:author="Thomas Cervone-Richards - NOAA Federal" w:id="304" w:date="2023-07-19T18:25:59Z">
                      <w:r w:rsidDel="00000000" w:rsidR="00000000" w:rsidRPr="00000000">
                        <w:rPr>
                          <w:sz w:val="19.920000076293945"/>
                          <w:szCs w:val="19.920000076293945"/>
                          <w:rtl w:val="0"/>
                        </w:rPr>
                        <w:delText xml:space="preserve">Prohibited attribute  VERACC or  </w:delText>
                      </w:r>
                    </w:del>
                  </w:sdtContent>
                </w:sdt>
              </w:p>
            </w:sdtContent>
          </w:sdt>
          <w:p w:rsidR="00000000" w:rsidDel="00000000" w:rsidP="00000000" w:rsidRDefault="00000000" w:rsidRPr="00000000" w14:paraId="000012E5">
            <w:pPr>
              <w:widowControl w:val="0"/>
              <w:spacing w:after="0" w:before="5.80810546875" w:line="231.23263835906982" w:lineRule="auto"/>
              <w:ind w:left="115.5889892578125" w:right="133.7506103515625" w:firstLine="1.19537353515625"/>
              <w:jc w:val="left"/>
              <w:rPr>
                <w:sz w:val="19.920000076293945"/>
                <w:szCs w:val="19.920000076293945"/>
              </w:rPr>
            </w:pPr>
            <w:sdt>
              <w:sdtPr>
                <w:tag w:val="goog_rdk_4162"/>
              </w:sdtPr>
              <w:sdtContent>
                <w:del w:author="Thomas Cervone-Richards - NOAA Federal" w:id="304" w:date="2023-07-19T18:25:59Z">
                  <w:r w:rsidDel="00000000" w:rsidR="00000000" w:rsidRPr="00000000">
                    <w:rPr>
                      <w:sz w:val="19.920000076293945"/>
                      <w:szCs w:val="19.920000076293945"/>
                      <w:rtl w:val="0"/>
                    </w:rPr>
                    <w:delText xml:space="preserve">VERDAT populated  for a FNCLNE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65"/>
            </w:sdtPr>
            <w:sdtContent>
              <w:p w:rsidR="00000000" w:rsidDel="00000000" w:rsidP="00000000" w:rsidRDefault="00000000" w:rsidRPr="00000000" w14:paraId="000012E6">
                <w:pPr>
                  <w:widowControl w:val="0"/>
                  <w:spacing w:after="0" w:line="231.23263835906982" w:lineRule="auto"/>
                  <w:ind w:left="116.7840576171875" w:right="236.30859375" w:firstLine="13.5455322265625"/>
                  <w:jc w:val="left"/>
                  <w:rPr>
                    <w:del w:author="Thomas Cervone-Richards - NOAA Federal" w:id="304" w:date="2023-07-19T18:25:59Z"/>
                    <w:sz w:val="19.920000076293945"/>
                    <w:szCs w:val="19.920000076293945"/>
                  </w:rPr>
                </w:pPr>
                <w:sdt>
                  <w:sdtPr>
                    <w:tag w:val="goog_rdk_4164"/>
                  </w:sdtPr>
                  <w:sdtContent>
                    <w:del w:author="Thomas Cervone-Richards - NOAA Federal" w:id="304" w:date="2023-07-19T18:25:59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2E7">
            <w:pPr>
              <w:widowControl w:val="0"/>
              <w:spacing w:after="0" w:before="5.80810546875" w:line="240" w:lineRule="auto"/>
              <w:ind w:left="129.931640625" w:firstLine="0"/>
              <w:jc w:val="left"/>
              <w:rPr>
                <w:sz w:val="19.920000076293945"/>
                <w:szCs w:val="19.920000076293945"/>
              </w:rPr>
            </w:pPr>
            <w:sdt>
              <w:sdtPr>
                <w:tag w:val="goog_rdk_4166"/>
              </w:sdtPr>
              <w:sdtContent>
                <w:del w:author="Thomas Cervone-Richards - NOAA Federal" w:id="304" w:date="2023-07-19T18:25:59Z">
                  <w:r w:rsidDel="00000000" w:rsidR="00000000" w:rsidRPr="00000000">
                    <w:rPr>
                      <w:sz w:val="19.920000076293945"/>
                      <w:szCs w:val="19.920000076293945"/>
                      <w:rtl w:val="0"/>
                    </w:rPr>
                    <w:delText xml:space="preserve">FNCLNE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8">
            <w:pPr>
              <w:widowControl w:val="0"/>
              <w:spacing w:after="0" w:line="240" w:lineRule="auto"/>
              <w:ind w:left="117.779541015625" w:firstLine="0"/>
              <w:jc w:val="left"/>
              <w:rPr>
                <w:sz w:val="19.920000076293945"/>
                <w:szCs w:val="19.920000076293945"/>
              </w:rPr>
            </w:pPr>
            <w:sdt>
              <w:sdtPr>
                <w:tag w:val="goog_rdk_4168"/>
              </w:sdtPr>
              <w:sdtContent>
                <w:del w:author="Thomas Cervone-Richards - NOAA Federal" w:id="304" w:date="2023-07-19T18:25:59Z">
                  <w:r w:rsidDel="00000000" w:rsidR="00000000" w:rsidRPr="00000000">
                    <w:rPr>
                      <w:sz w:val="19.920000076293945"/>
                      <w:szCs w:val="19.920000076293945"/>
                      <w:rtl w:val="0"/>
                    </w:rPr>
                    <w:delText xml:space="preserve">4.8.16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9">
            <w:pPr>
              <w:widowControl w:val="0"/>
              <w:spacing w:after="0" w:line="240" w:lineRule="auto"/>
              <w:jc w:val="center"/>
              <w:rPr>
                <w:sz w:val="19.920000076293945"/>
                <w:szCs w:val="19.920000076293945"/>
              </w:rPr>
            </w:pPr>
            <w:sdt>
              <w:sdtPr>
                <w:tag w:val="goog_rdk_4170"/>
              </w:sdtPr>
              <w:sdtContent>
                <w:del w:author="Thomas Cervone-Richards - NOAA Federal" w:id="304" w:date="2023-07-19T18:25:5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A">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EB">
            <w:pPr>
              <w:widowControl w:val="0"/>
              <w:spacing w:after="0" w:line="240" w:lineRule="auto"/>
              <w:jc w:val="center"/>
              <w:rPr>
                <w:sz w:val="19.920000076293945"/>
                <w:szCs w:val="19.920000076293945"/>
              </w:rPr>
            </w:pPr>
            <w:sdt>
              <w:sdtPr>
                <w:tag w:val="goog_rdk_4172"/>
              </w:sdtPr>
              <w:sdtContent>
                <w:del w:author="Thomas Cervone-Richards - NOAA Federal" w:id="304" w:date="2023-07-19T18:25:59Z">
                  <w:r w:rsidDel="00000000" w:rsidR="00000000" w:rsidRPr="00000000">
                    <w:rPr>
                      <w:sz w:val="19.920000076293945"/>
                      <w:szCs w:val="19.920000076293945"/>
                      <w:rtl w:val="0"/>
                    </w:rPr>
                    <w:delText xml:space="preserve">1635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C">
            <w:pPr>
              <w:widowControl w:val="0"/>
              <w:spacing w:after="0" w:line="230.02837657928467" w:lineRule="auto"/>
              <w:ind w:left="116.7840576171875" w:right="181.55426025390625" w:firstLine="13.147125244140625"/>
              <w:jc w:val="left"/>
              <w:rPr>
                <w:sz w:val="19.920000076293945"/>
                <w:szCs w:val="19.920000076293945"/>
              </w:rPr>
            </w:pPr>
            <w:sdt>
              <w:sdtPr>
                <w:tag w:val="goog_rdk_4174"/>
              </w:sdtPr>
              <w:sdtContent>
                <w:del w:author="Thomas Cervone-Richards - NOAA Federal" w:id="304" w:date="2023-07-19T18:25:59Z">
                  <w:r w:rsidDel="00000000" w:rsidR="00000000" w:rsidRPr="00000000">
                    <w:rPr>
                      <w:sz w:val="19.920000076293945"/>
                      <w:szCs w:val="19.920000076293945"/>
                      <w:rtl w:val="0"/>
                    </w:rPr>
                    <w:delText xml:space="preserve">For each FORSTC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77"/>
            </w:sdtPr>
            <w:sdtContent>
              <w:p w:rsidR="00000000" w:rsidDel="00000000" w:rsidP="00000000" w:rsidRDefault="00000000" w:rsidRPr="00000000" w14:paraId="000012ED">
                <w:pPr>
                  <w:widowControl w:val="0"/>
                  <w:spacing w:after="0" w:line="228.82407188415527" w:lineRule="auto"/>
                  <w:ind w:left="116.78436279296875" w:right="282.353515625" w:firstLine="13.14727783203125"/>
                  <w:jc w:val="left"/>
                  <w:rPr>
                    <w:del w:author="Thomas Cervone-Richards - NOAA Federal" w:id="304" w:date="2023-07-19T18:25:59Z"/>
                    <w:sz w:val="19.920000076293945"/>
                    <w:szCs w:val="19.920000076293945"/>
                  </w:rPr>
                </w:pPr>
                <w:sdt>
                  <w:sdtPr>
                    <w:tag w:val="goog_rdk_4176"/>
                  </w:sdtPr>
                  <w:sdtContent>
                    <w:del w:author="Thomas Cervone-Richards - NOAA Federal" w:id="304" w:date="2023-07-19T18:25:59Z">
                      <w:r w:rsidDel="00000000" w:rsidR="00000000" w:rsidRPr="00000000">
                        <w:rPr>
                          <w:sz w:val="19.920000076293945"/>
                          <w:szCs w:val="19.920000076293945"/>
                          <w:rtl w:val="0"/>
                        </w:rPr>
                        <w:delText xml:space="preserve">Prohibited attribute  VERACC or  </w:delText>
                      </w:r>
                    </w:del>
                  </w:sdtContent>
                </w:sdt>
              </w:p>
            </w:sdtContent>
          </w:sdt>
          <w:sdt>
            <w:sdtPr>
              <w:tag w:val="goog_rdk_4179"/>
            </w:sdtPr>
            <w:sdtContent>
              <w:p w:rsidR="00000000" w:rsidDel="00000000" w:rsidP="00000000" w:rsidRDefault="00000000" w:rsidRPr="00000000" w14:paraId="000012EE">
                <w:pPr>
                  <w:widowControl w:val="0"/>
                  <w:spacing w:after="0" w:before="7.20947265625" w:line="231.2314224243164" w:lineRule="auto"/>
                  <w:ind w:left="115.5889892578125" w:right="216.617431640625" w:firstLine="1.19537353515625"/>
                  <w:jc w:val="left"/>
                  <w:rPr>
                    <w:del w:author="Thomas Cervone-Richards - NOAA Federal" w:id="304" w:date="2023-07-19T18:25:59Z"/>
                    <w:sz w:val="19.920000076293945"/>
                    <w:szCs w:val="19.920000076293945"/>
                  </w:rPr>
                </w:pPr>
                <w:sdt>
                  <w:sdtPr>
                    <w:tag w:val="goog_rdk_4178"/>
                  </w:sdtPr>
                  <w:sdtContent>
                    <w:del w:author="Thomas Cervone-Richards - NOAA Federal" w:id="304" w:date="2023-07-19T18:25:59Z">
                      <w:r w:rsidDel="00000000" w:rsidR="00000000" w:rsidRPr="00000000">
                        <w:rPr>
                          <w:sz w:val="19.920000076293945"/>
                          <w:szCs w:val="19.920000076293945"/>
                          <w:rtl w:val="0"/>
                        </w:rPr>
                        <w:delText xml:space="preserve">VERDAT populated  for a FORSTC  </w:delText>
                      </w:r>
                    </w:del>
                  </w:sdtContent>
                </w:sdt>
              </w:p>
            </w:sdtContent>
          </w:sdt>
          <w:p w:rsidR="00000000" w:rsidDel="00000000" w:rsidP="00000000" w:rsidRDefault="00000000" w:rsidRPr="00000000" w14:paraId="000012EF">
            <w:pPr>
              <w:widowControl w:val="0"/>
              <w:spacing w:after="0" w:before="5.211181640625" w:line="240" w:lineRule="auto"/>
              <w:ind w:left="119.7723388671875" w:firstLine="0"/>
              <w:jc w:val="left"/>
              <w:rPr>
                <w:sz w:val="19.920000076293945"/>
                <w:szCs w:val="19.920000076293945"/>
              </w:rPr>
            </w:pPr>
            <w:sdt>
              <w:sdtPr>
                <w:tag w:val="goog_rdk_4180"/>
              </w:sdtPr>
              <w:sdtContent>
                <w:del w:author="Thomas Cervone-Richards - NOAA Federal" w:id="304" w:date="2023-07-19T18:25:5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83"/>
            </w:sdtPr>
            <w:sdtContent>
              <w:p w:rsidR="00000000" w:rsidDel="00000000" w:rsidP="00000000" w:rsidRDefault="00000000" w:rsidRPr="00000000" w14:paraId="000012F0">
                <w:pPr>
                  <w:widowControl w:val="0"/>
                  <w:spacing w:after="0" w:line="228.82407188415527" w:lineRule="auto"/>
                  <w:ind w:left="116.7840576171875" w:right="236.30859375" w:firstLine="13.5455322265625"/>
                  <w:jc w:val="left"/>
                  <w:rPr>
                    <w:del w:author="Thomas Cervone-Richards - NOAA Federal" w:id="304" w:date="2023-07-19T18:25:59Z"/>
                    <w:sz w:val="19.920000076293945"/>
                    <w:szCs w:val="19.920000076293945"/>
                  </w:rPr>
                </w:pPr>
                <w:sdt>
                  <w:sdtPr>
                    <w:tag w:val="goog_rdk_4182"/>
                  </w:sdtPr>
                  <w:sdtContent>
                    <w:del w:author="Thomas Cervone-Richards - NOAA Federal" w:id="304" w:date="2023-07-19T18:25:59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2F1">
            <w:pPr>
              <w:widowControl w:val="0"/>
              <w:spacing w:after="0" w:before="7.20947265625" w:line="240" w:lineRule="auto"/>
              <w:ind w:left="129.931640625" w:firstLine="0"/>
              <w:jc w:val="left"/>
              <w:rPr>
                <w:sz w:val="19.920000076293945"/>
                <w:szCs w:val="19.920000076293945"/>
              </w:rPr>
            </w:pPr>
            <w:sdt>
              <w:sdtPr>
                <w:tag w:val="goog_rdk_4184"/>
              </w:sdtPr>
              <w:sdtContent>
                <w:del w:author="Thomas Cervone-Richards - NOAA Federal" w:id="304" w:date="2023-07-19T18:25:59Z">
                  <w:r w:rsidDel="00000000" w:rsidR="00000000" w:rsidRPr="00000000">
                    <w:rPr>
                      <w:sz w:val="19.920000076293945"/>
                      <w:szCs w:val="19.920000076293945"/>
                      <w:rtl w:val="0"/>
                    </w:rPr>
                    <w:delText xml:space="preserve">FORSTC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2">
            <w:pPr>
              <w:widowControl w:val="0"/>
              <w:spacing w:after="0" w:line="240" w:lineRule="auto"/>
              <w:ind w:left="117.779541015625" w:firstLine="0"/>
              <w:jc w:val="left"/>
              <w:rPr>
                <w:sz w:val="19.920000076293945"/>
                <w:szCs w:val="19.920000076293945"/>
              </w:rPr>
            </w:pPr>
            <w:sdt>
              <w:sdtPr>
                <w:tag w:val="goog_rdk_4186"/>
              </w:sdtPr>
              <w:sdtContent>
                <w:del w:author="Thomas Cervone-Richards - NOAA Federal" w:id="304" w:date="2023-07-19T18:25:59Z">
                  <w:r w:rsidDel="00000000" w:rsidR="00000000" w:rsidRPr="00000000">
                    <w:rPr>
                      <w:sz w:val="19.920000076293945"/>
                      <w:szCs w:val="19.920000076293945"/>
                      <w:rtl w:val="0"/>
                    </w:rPr>
                    <w:delText xml:space="preserve">4.8.17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3">
            <w:pPr>
              <w:widowControl w:val="0"/>
              <w:spacing w:after="0" w:line="240" w:lineRule="auto"/>
              <w:jc w:val="center"/>
              <w:rPr>
                <w:sz w:val="19.920000076293945"/>
                <w:szCs w:val="19.920000076293945"/>
              </w:rPr>
            </w:pPr>
            <w:sdt>
              <w:sdtPr>
                <w:tag w:val="goog_rdk_4188"/>
              </w:sdtPr>
              <w:sdtContent>
                <w:del w:author="Thomas Cervone-Richards - NOAA Federal" w:id="304" w:date="2023-07-19T18:25:5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4">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5">
            <w:pPr>
              <w:widowControl w:val="0"/>
              <w:spacing w:after="0" w:line="240" w:lineRule="auto"/>
              <w:jc w:val="center"/>
              <w:rPr>
                <w:sz w:val="19.920000076293945"/>
                <w:szCs w:val="19.920000076293945"/>
              </w:rPr>
            </w:pPr>
            <w:sdt>
              <w:sdtPr>
                <w:tag w:val="goog_rdk_4190"/>
              </w:sdtPr>
              <w:sdtContent>
                <w:del w:author="Thomas Cervone-Richards - NOAA Federal" w:id="305" w:date="2023-07-19T18:26:36Z">
                  <w:r w:rsidDel="00000000" w:rsidR="00000000" w:rsidRPr="00000000">
                    <w:rPr>
                      <w:sz w:val="19.920000076293945"/>
                      <w:szCs w:val="19.920000076293945"/>
                      <w:rtl w:val="0"/>
                    </w:rPr>
                    <w:delText xml:space="preserve">1636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6">
            <w:pPr>
              <w:widowControl w:val="0"/>
              <w:spacing w:after="0" w:line="230.02837657928467" w:lineRule="auto"/>
              <w:ind w:left="116.7840576171875" w:right="194.10369873046875" w:firstLine="13.147125244140625"/>
              <w:jc w:val="left"/>
              <w:rPr>
                <w:sz w:val="19.920000076293945"/>
                <w:szCs w:val="19.920000076293945"/>
              </w:rPr>
            </w:pPr>
            <w:sdt>
              <w:sdtPr>
                <w:tag w:val="goog_rdk_4192"/>
              </w:sdtPr>
              <w:sdtContent>
                <w:del w:author="Thomas Cervone-Richards - NOAA Federal" w:id="305" w:date="2023-07-19T18:26:36Z">
                  <w:r w:rsidDel="00000000" w:rsidR="00000000" w:rsidRPr="00000000">
                    <w:rPr>
                      <w:sz w:val="19.920000076293945"/>
                      <w:szCs w:val="19.920000076293945"/>
                      <w:rtl w:val="0"/>
                    </w:rPr>
                    <w:delText xml:space="preserve">For each PYLONS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195"/>
            </w:sdtPr>
            <w:sdtContent>
              <w:p w:rsidR="00000000" w:rsidDel="00000000" w:rsidP="00000000" w:rsidRDefault="00000000" w:rsidRPr="00000000" w14:paraId="000012F7">
                <w:pPr>
                  <w:widowControl w:val="0"/>
                  <w:spacing w:after="0" w:line="231.23263835906982" w:lineRule="auto"/>
                  <w:ind w:left="116.78436279296875" w:right="282.353515625" w:firstLine="13.14727783203125"/>
                  <w:jc w:val="left"/>
                  <w:rPr>
                    <w:del w:author="Thomas Cervone-Richards - NOAA Federal" w:id="305" w:date="2023-07-19T18:26:36Z"/>
                    <w:sz w:val="19.920000076293945"/>
                    <w:szCs w:val="19.920000076293945"/>
                  </w:rPr>
                </w:pPr>
                <w:sdt>
                  <w:sdtPr>
                    <w:tag w:val="goog_rdk_4194"/>
                  </w:sdtPr>
                  <w:sdtContent>
                    <w:del w:author="Thomas Cervone-Richards - NOAA Federal" w:id="305" w:date="2023-07-19T18:26:36Z">
                      <w:r w:rsidDel="00000000" w:rsidR="00000000" w:rsidRPr="00000000">
                        <w:rPr>
                          <w:sz w:val="19.920000076293945"/>
                          <w:szCs w:val="19.920000076293945"/>
                          <w:rtl w:val="0"/>
                        </w:rPr>
                        <w:delText xml:space="preserve">Prohibited attribute  VERACC or  </w:delText>
                      </w:r>
                    </w:del>
                  </w:sdtContent>
                </w:sdt>
              </w:p>
            </w:sdtContent>
          </w:sdt>
          <w:sdt>
            <w:sdtPr>
              <w:tag w:val="goog_rdk_4197"/>
            </w:sdtPr>
            <w:sdtContent>
              <w:p w:rsidR="00000000" w:rsidDel="00000000" w:rsidP="00000000" w:rsidRDefault="00000000" w:rsidRPr="00000000" w14:paraId="000012F8">
                <w:pPr>
                  <w:widowControl w:val="0"/>
                  <w:spacing w:after="0" w:before="2.8106689453125" w:line="231.23273849487305" w:lineRule="auto"/>
                  <w:ind w:left="115.5889892578125" w:right="216.617431640625" w:firstLine="1.19537353515625"/>
                  <w:jc w:val="left"/>
                  <w:rPr>
                    <w:del w:author="Thomas Cervone-Richards - NOAA Federal" w:id="305" w:date="2023-07-19T18:26:36Z"/>
                    <w:sz w:val="19.920000076293945"/>
                    <w:szCs w:val="19.920000076293945"/>
                  </w:rPr>
                </w:pPr>
                <w:sdt>
                  <w:sdtPr>
                    <w:tag w:val="goog_rdk_4196"/>
                  </w:sdtPr>
                  <w:sdtContent>
                    <w:del w:author="Thomas Cervone-Richards - NOAA Federal" w:id="305" w:date="2023-07-19T18:26:36Z">
                      <w:r w:rsidDel="00000000" w:rsidR="00000000" w:rsidRPr="00000000">
                        <w:rPr>
                          <w:sz w:val="19.920000076293945"/>
                          <w:szCs w:val="19.920000076293945"/>
                          <w:rtl w:val="0"/>
                        </w:rPr>
                        <w:delText xml:space="preserve">VERDAT populated  for a PYLONS  </w:delText>
                      </w:r>
                    </w:del>
                  </w:sdtContent>
                </w:sdt>
              </w:p>
            </w:sdtContent>
          </w:sdt>
          <w:p w:rsidR="00000000" w:rsidDel="00000000" w:rsidP="00000000" w:rsidRDefault="00000000" w:rsidRPr="00000000" w14:paraId="000012F9">
            <w:pPr>
              <w:widowControl w:val="0"/>
              <w:spacing w:after="0" w:before="5.211181640625" w:line="240" w:lineRule="auto"/>
              <w:ind w:left="119.7723388671875" w:firstLine="0"/>
              <w:jc w:val="left"/>
              <w:rPr>
                <w:sz w:val="19.920000076293945"/>
                <w:szCs w:val="19.920000076293945"/>
              </w:rPr>
            </w:pPr>
            <w:sdt>
              <w:sdtPr>
                <w:tag w:val="goog_rdk_4198"/>
              </w:sdtPr>
              <w:sdtContent>
                <w:del w:author="Thomas Cervone-Richards - NOAA Federal" w:id="305" w:date="2023-07-19T18:26:36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01"/>
            </w:sdtPr>
            <w:sdtContent>
              <w:p w:rsidR="00000000" w:rsidDel="00000000" w:rsidP="00000000" w:rsidRDefault="00000000" w:rsidRPr="00000000" w14:paraId="000012FA">
                <w:pPr>
                  <w:widowControl w:val="0"/>
                  <w:spacing w:after="0" w:line="231.23263835906982" w:lineRule="auto"/>
                  <w:ind w:left="116.7840576171875" w:right="255.631103515625" w:firstLine="13.5455322265625"/>
                  <w:jc w:val="left"/>
                  <w:rPr>
                    <w:del w:author="Thomas Cervone-Richards - NOAA Federal" w:id="305" w:date="2023-07-19T18:26:36Z"/>
                    <w:sz w:val="19.920000076293945"/>
                    <w:szCs w:val="19.920000076293945"/>
                  </w:rPr>
                </w:pPr>
                <w:sdt>
                  <w:sdtPr>
                    <w:tag w:val="goog_rdk_4200"/>
                  </w:sdtPr>
                  <w:sdtContent>
                    <w:del w:author="Thomas Cervone-Richards - NOAA Federal" w:id="305" w:date="2023-07-19T18:26:36Z">
                      <w:r w:rsidDel="00000000" w:rsidR="00000000" w:rsidRPr="00000000">
                        <w:rPr>
                          <w:sz w:val="19.920000076293945"/>
                          <w:szCs w:val="19.920000076293945"/>
                          <w:rtl w:val="0"/>
                        </w:rPr>
                        <w:delText xml:space="preserve">Remove VERDAT or  VERACC from  </w:delText>
                      </w:r>
                    </w:del>
                  </w:sdtContent>
                </w:sdt>
              </w:p>
            </w:sdtContent>
          </w:sdt>
          <w:p w:rsidR="00000000" w:rsidDel="00000000" w:rsidP="00000000" w:rsidRDefault="00000000" w:rsidRPr="00000000" w14:paraId="000012FB">
            <w:pPr>
              <w:widowControl w:val="0"/>
              <w:spacing w:after="0" w:before="2.8106689453125" w:line="240" w:lineRule="auto"/>
              <w:ind w:left="129.931640625" w:firstLine="0"/>
              <w:jc w:val="left"/>
              <w:rPr>
                <w:sz w:val="19.920000076293945"/>
                <w:szCs w:val="19.920000076293945"/>
              </w:rPr>
            </w:pPr>
            <w:sdt>
              <w:sdtPr>
                <w:tag w:val="goog_rdk_4202"/>
              </w:sdtPr>
              <w:sdtContent>
                <w:del w:author="Thomas Cervone-Richards - NOAA Federal" w:id="305" w:date="2023-07-19T18:26:36Z">
                  <w:r w:rsidDel="00000000" w:rsidR="00000000" w:rsidRPr="00000000">
                    <w:rPr>
                      <w:sz w:val="19.920000076293945"/>
                      <w:szCs w:val="19.920000076293945"/>
                      <w:rtl w:val="0"/>
                    </w:rPr>
                    <w:delText xml:space="preserve">PYLONS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C">
            <w:pPr>
              <w:widowControl w:val="0"/>
              <w:spacing w:after="0" w:line="240" w:lineRule="auto"/>
              <w:ind w:left="117.779541015625" w:firstLine="0"/>
              <w:jc w:val="left"/>
              <w:rPr>
                <w:sz w:val="19.920000076293945"/>
                <w:szCs w:val="19.920000076293945"/>
              </w:rPr>
            </w:pPr>
            <w:sdt>
              <w:sdtPr>
                <w:tag w:val="goog_rdk_4204"/>
              </w:sdtPr>
              <w:sdtContent>
                <w:del w:author="Thomas Cervone-Richards - NOAA Federal" w:id="305" w:date="2023-07-19T18:26:36Z">
                  <w:r w:rsidDel="00000000" w:rsidR="00000000" w:rsidRPr="00000000">
                    <w:rPr>
                      <w:sz w:val="19.920000076293945"/>
                      <w:szCs w:val="19.920000076293945"/>
                      <w:rtl w:val="0"/>
                    </w:rPr>
                    <w:delText xml:space="preserve">4.8.18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D">
            <w:pPr>
              <w:widowControl w:val="0"/>
              <w:spacing w:after="0" w:line="240" w:lineRule="auto"/>
              <w:jc w:val="center"/>
              <w:rPr>
                <w:sz w:val="19.920000076293945"/>
                <w:szCs w:val="19.920000076293945"/>
              </w:rPr>
            </w:pPr>
            <w:sdt>
              <w:sdtPr>
                <w:tag w:val="goog_rdk_4206"/>
              </w:sdtPr>
              <w:sdtContent>
                <w:del w:author="Thomas Cervone-Richards - NOAA Federal" w:id="305" w:date="2023-07-19T18:26:3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E">
            <w:pPr>
              <w:widowControl w:val="0"/>
              <w:spacing w:after="0" w:line="240" w:lineRule="auto"/>
              <w:jc w:val="center"/>
              <w:rPr>
                <w:sz w:val="19.920000076293945"/>
                <w:szCs w:val="19.920000076293945"/>
              </w:rPr>
            </w:pPr>
            <w:r w:rsidDel="00000000" w:rsidR="00000000" w:rsidRPr="00000000">
              <w:rPr>
                <w:rtl w:val="0"/>
              </w:rPr>
            </w:r>
          </w:p>
        </w:tc>
      </w:tr>
      <w:tr>
        <w:trPr>
          <w:cantSplit w:val="0"/>
          <w:trHeight w:val="253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2FF">
            <w:pPr>
              <w:widowControl w:val="0"/>
              <w:spacing w:after="0" w:line="240" w:lineRule="auto"/>
              <w:jc w:val="center"/>
              <w:rPr>
                <w:sz w:val="19.920000076293945"/>
                <w:szCs w:val="19.920000076293945"/>
              </w:rPr>
            </w:pPr>
            <w:sdt>
              <w:sdtPr>
                <w:tag w:val="goog_rdk_4208"/>
              </w:sdtPr>
              <w:sdtContent>
                <w:del w:author="Thomas Cervone-Richards - NOAA Federal" w:id="305" w:date="2023-07-19T18:26:36Z">
                  <w:r w:rsidDel="00000000" w:rsidR="00000000" w:rsidRPr="00000000">
                    <w:rPr>
                      <w:sz w:val="19.920000076293945"/>
                      <w:szCs w:val="19.920000076293945"/>
                      <w:rtl w:val="0"/>
                    </w:rPr>
                    <w:delText xml:space="preserve">1637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11"/>
            </w:sdtPr>
            <w:sdtContent>
              <w:p w:rsidR="00000000" w:rsidDel="00000000" w:rsidP="00000000" w:rsidRDefault="00000000" w:rsidRPr="00000000" w14:paraId="00001300">
                <w:pPr>
                  <w:widowControl w:val="0"/>
                  <w:spacing w:after="0" w:line="231.63398265838623" w:lineRule="auto"/>
                  <w:ind w:left="119.77203369140625" w:right="194.10369873046875" w:firstLine="10.159149169921875"/>
                  <w:jc w:val="left"/>
                  <w:rPr>
                    <w:del w:author="Thomas Cervone-Richards - NOAA Federal" w:id="305" w:date="2023-07-19T18:26:36Z"/>
                    <w:sz w:val="19.920000076293945"/>
                    <w:szCs w:val="19.920000076293945"/>
                  </w:rPr>
                </w:pPr>
                <w:sdt>
                  <w:sdtPr>
                    <w:tag w:val="goog_rdk_4210"/>
                  </w:sdtPr>
                  <w:sdtContent>
                    <w:del w:author="Thomas Cervone-Richards - NOAA Federal" w:id="305" w:date="2023-07-19T18:26:36Z">
                      <w:r w:rsidDel="00000000" w:rsidR="00000000" w:rsidRPr="00000000">
                        <w:rPr>
                          <w:sz w:val="19.920000076293945"/>
                          <w:szCs w:val="19.920000076293945"/>
                          <w:rtl w:val="0"/>
                        </w:rPr>
                        <w:delText xml:space="preserve">For each PYLONS feature  object of geometric  </w:delText>
                      </w:r>
                    </w:del>
                  </w:sdtContent>
                </w:sdt>
              </w:p>
            </w:sdtContent>
          </w:sdt>
          <w:sdt>
            <w:sdtPr>
              <w:tag w:val="goog_rdk_4213"/>
            </w:sdtPr>
            <w:sdtContent>
              <w:p w:rsidR="00000000" w:rsidDel="00000000" w:rsidP="00000000" w:rsidRDefault="00000000" w:rsidRPr="00000000" w14:paraId="00001301">
                <w:pPr>
                  <w:widowControl w:val="0"/>
                  <w:spacing w:after="0" w:before="4.8779296875" w:line="240" w:lineRule="auto"/>
                  <w:ind w:left="124.3536376953125" w:firstLine="0"/>
                  <w:jc w:val="left"/>
                  <w:rPr>
                    <w:del w:author="Thomas Cervone-Richards - NOAA Federal" w:id="305" w:date="2023-07-19T18:26:36Z"/>
                    <w:sz w:val="19.920000076293945"/>
                    <w:szCs w:val="19.920000076293945"/>
                  </w:rPr>
                </w:pPr>
                <w:sdt>
                  <w:sdtPr>
                    <w:tag w:val="goog_rdk_4212"/>
                  </w:sdtPr>
                  <w:sdtContent>
                    <w:del w:author="Thomas Cervone-Richards - NOAA Federal" w:id="305" w:date="2023-07-19T18:26:36Z">
                      <w:r w:rsidDel="00000000" w:rsidR="00000000" w:rsidRPr="00000000">
                        <w:rPr>
                          <w:sz w:val="19.920000076293945"/>
                          <w:szCs w:val="19.920000076293945"/>
                          <w:rtl w:val="0"/>
                        </w:rPr>
                        <w:delText xml:space="preserve">primitive area where  </w:delText>
                      </w:r>
                    </w:del>
                  </w:sdtContent>
                </w:sdt>
              </w:p>
            </w:sdtContent>
          </w:sdt>
          <w:p w:rsidR="00000000" w:rsidDel="00000000" w:rsidP="00000000" w:rsidRDefault="00000000" w:rsidRPr="00000000" w14:paraId="00001302">
            <w:pPr>
              <w:widowControl w:val="0"/>
              <w:spacing w:after="0" w:line="230.5447769165039" w:lineRule="auto"/>
              <w:ind w:left="115.58883666992188" w:right="103.26873779296875" w:firstLine="0.398406982421875"/>
              <w:jc w:val="left"/>
              <w:rPr>
                <w:sz w:val="19.920000076293945"/>
                <w:szCs w:val="19.920000076293945"/>
              </w:rPr>
            </w:pPr>
            <w:sdt>
              <w:sdtPr>
                <w:tag w:val="goog_rdk_4214"/>
              </w:sdtPr>
              <w:sdtContent>
                <w:del w:author="Thomas Cervone-Richards - NOAA Federal" w:id="305" w:date="2023-07-19T18:26:36Z">
                  <w:r w:rsidDel="00000000" w:rsidR="00000000" w:rsidRPr="00000000">
                    <w:rPr>
                      <w:sz w:val="19.920000076293945"/>
                      <w:szCs w:val="19.920000076293945"/>
                      <w:rtl w:val="0"/>
                    </w:rPr>
                    <w:delText xml:space="preserve">WATLEV is Equal to 1  (partly submerged at high  water) OR 2 (always dry)  OR 6 (subject to inundation  or flooding) which is not  COVERED_BY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3">
            <w:pPr>
              <w:widowControl w:val="0"/>
              <w:spacing w:after="0" w:line="231.36670589447021" w:lineRule="auto"/>
              <w:ind w:left="115.5889892578125" w:right="82.6373291015625" w:firstLine="0"/>
              <w:jc w:val="left"/>
              <w:rPr>
                <w:sz w:val="19.920000076293945"/>
                <w:szCs w:val="19.920000076293945"/>
              </w:rPr>
            </w:pPr>
            <w:sdt>
              <w:sdtPr>
                <w:tag w:val="goog_rdk_4216"/>
              </w:sdtPr>
              <w:sdtContent>
                <w:del w:author="Thomas Cervone-Richards - NOAA Federal" w:id="305" w:date="2023-07-19T18:26:36Z">
                  <w:r w:rsidDel="00000000" w:rsidR="00000000" w:rsidRPr="00000000">
                    <w:rPr>
                      <w:sz w:val="19.920000076293945"/>
                      <w:szCs w:val="19.920000076293945"/>
                      <w:rtl w:val="0"/>
                    </w:rPr>
                    <w:delText xml:space="preserve">Area PYLONS object  with WATLEV = 1, 2  or 6 not covered by a  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4">
            <w:pPr>
              <w:widowControl w:val="0"/>
              <w:spacing w:after="0" w:line="231.43366813659668" w:lineRule="auto"/>
              <w:ind w:left="119.7723388671875" w:right="146.4691162109375" w:firstLine="10.1593017578125"/>
              <w:rPr>
                <w:sz w:val="19.920000076293945"/>
                <w:szCs w:val="19.920000076293945"/>
              </w:rPr>
            </w:pPr>
            <w:sdt>
              <w:sdtPr>
                <w:tag w:val="goog_rdk_4218"/>
              </w:sdtPr>
              <w:sdtContent>
                <w:del w:author="Thomas Cervone-Richards - NOAA Federal" w:id="305" w:date="2023-07-19T18:26:36Z">
                  <w:r w:rsidDel="00000000" w:rsidR="00000000" w:rsidRPr="00000000">
                    <w:rPr>
                      <w:sz w:val="19.920000076293945"/>
                      <w:szCs w:val="19.920000076293945"/>
                      <w:rtl w:val="0"/>
                    </w:rPr>
                    <w:delText xml:space="preserve">Ensure area PYLONS  object is covered by a  LNDARE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5">
            <w:pPr>
              <w:widowControl w:val="0"/>
              <w:spacing w:after="0" w:line="240" w:lineRule="auto"/>
              <w:ind w:left="117.779541015625" w:firstLine="0"/>
              <w:jc w:val="left"/>
              <w:rPr>
                <w:sz w:val="19.920000076293945"/>
                <w:szCs w:val="19.920000076293945"/>
              </w:rPr>
            </w:pPr>
            <w:sdt>
              <w:sdtPr>
                <w:tag w:val="goog_rdk_4220"/>
              </w:sdtPr>
              <w:sdtContent>
                <w:del w:author="Thomas Cervone-Richards - NOAA Federal" w:id="305" w:date="2023-07-19T18:26:36Z">
                  <w:r w:rsidDel="00000000" w:rsidR="00000000" w:rsidRPr="00000000">
                    <w:rPr>
                      <w:sz w:val="19.920000076293945"/>
                      <w:szCs w:val="19.920000076293945"/>
                      <w:rtl w:val="0"/>
                    </w:rPr>
                    <w:delText xml:space="preserve">4.8.18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6">
            <w:pPr>
              <w:widowControl w:val="0"/>
              <w:spacing w:after="0" w:line="240" w:lineRule="auto"/>
              <w:jc w:val="center"/>
              <w:rPr>
                <w:sz w:val="19.920000076293945"/>
                <w:szCs w:val="19.920000076293945"/>
              </w:rPr>
            </w:pPr>
            <w:sdt>
              <w:sdtPr>
                <w:tag w:val="goog_rdk_4222"/>
              </w:sdtPr>
              <w:sdtContent>
                <w:del w:author="Thomas Cervone-Richards - NOAA Federal" w:id="305" w:date="2023-07-19T18:26:3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7">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8">
            <w:pPr>
              <w:widowControl w:val="0"/>
              <w:spacing w:after="0" w:line="240" w:lineRule="auto"/>
              <w:jc w:val="center"/>
              <w:rPr>
                <w:strike w:val="1"/>
                <w:sz w:val="19.920000076293945"/>
                <w:szCs w:val="19.920000076293945"/>
              </w:rPr>
            </w:pPr>
            <w:sdt>
              <w:sdtPr>
                <w:tag w:val="goog_rdk_4224"/>
              </w:sdtPr>
              <w:sdtContent>
                <w:del w:author="Thomas Cervone-Richards - NOAA Federal" w:id="305" w:date="2023-07-19T18:26:36Z">
                  <w:r w:rsidDel="00000000" w:rsidR="00000000" w:rsidRPr="00000000">
                    <w:rPr>
                      <w:strike w:val="1"/>
                      <w:sz w:val="19.920000076293945"/>
                      <w:szCs w:val="19.920000076293945"/>
                      <w:rtl w:val="0"/>
                    </w:rPr>
                    <w:delText xml:space="preserve">1638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9">
            <w:pPr>
              <w:widowControl w:val="0"/>
              <w:spacing w:after="0" w:line="240" w:lineRule="auto"/>
              <w:ind w:left="134.31365966796875" w:firstLine="0"/>
              <w:jc w:val="left"/>
              <w:rPr>
                <w:i w:val="1"/>
                <w:sz w:val="19.920000076293945"/>
                <w:szCs w:val="19.920000076293945"/>
              </w:rPr>
            </w:pPr>
            <w:sdt>
              <w:sdtPr>
                <w:tag w:val="goog_rdk_4226"/>
              </w:sdtPr>
              <w:sdtContent>
                <w:del w:author="Thomas Cervone-Richards - NOAA Federal" w:id="305" w:date="2023-07-19T18:26:36Z">
                  <w:r w:rsidDel="00000000" w:rsidR="00000000" w:rsidRPr="00000000">
                    <w:rPr>
                      <w:i w:val="1"/>
                      <w:sz w:val="19.920000076293945"/>
                      <w:szCs w:val="19.920000076293945"/>
                      <w:rtl w:val="0"/>
                    </w:rPr>
                    <w:delText xml:space="preserve">Check renumbered 1023.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E">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3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0F">
            <w:pPr>
              <w:widowControl w:val="0"/>
              <w:spacing w:after="0" w:line="240" w:lineRule="auto"/>
              <w:jc w:val="center"/>
              <w:rPr>
                <w:sz w:val="19.920000076293945"/>
                <w:szCs w:val="19.920000076293945"/>
              </w:rPr>
            </w:pPr>
            <w:sdt>
              <w:sdtPr>
                <w:tag w:val="goog_rdk_4228"/>
              </w:sdtPr>
              <w:sdtContent>
                <w:del w:author="Thomas Cervone-Richards - NOAA Federal" w:id="306" w:date="2023-07-19T18:28:13Z">
                  <w:r w:rsidDel="00000000" w:rsidR="00000000" w:rsidRPr="00000000">
                    <w:rPr>
                      <w:sz w:val="19.920000076293945"/>
                      <w:szCs w:val="19.920000076293945"/>
                      <w:rtl w:val="0"/>
                    </w:rPr>
                    <w:delText xml:space="preserve">1639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0">
            <w:pPr>
              <w:widowControl w:val="0"/>
              <w:spacing w:after="0" w:line="231.23305320739746" w:lineRule="auto"/>
              <w:ind w:left="119.77203369140625" w:right="181.7535400390625" w:firstLine="10.159149169921875"/>
              <w:jc w:val="left"/>
              <w:rPr>
                <w:sz w:val="19.920000076293945"/>
                <w:szCs w:val="19.920000076293945"/>
              </w:rPr>
            </w:pPr>
            <w:sdt>
              <w:sdtPr>
                <w:tag w:val="goog_rdk_4230"/>
              </w:sdtPr>
              <w:sdtContent>
                <w:del w:author="Thomas Cervone-Richards - NOAA Federal" w:id="306" w:date="2023-07-19T18:28:13Z">
                  <w:r w:rsidDel="00000000" w:rsidR="00000000" w:rsidRPr="00000000">
                    <w:rPr>
                      <w:sz w:val="19.920000076293945"/>
                      <w:szCs w:val="19.920000076293945"/>
                      <w:rtl w:val="0"/>
                    </w:rPr>
                    <w:delText xml:space="preserve">For each DEPCNT feature  object where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33"/>
            </w:sdtPr>
            <w:sdtContent>
              <w:p w:rsidR="00000000" w:rsidDel="00000000" w:rsidP="00000000" w:rsidRDefault="00000000" w:rsidRPr="00000000" w14:paraId="00001311">
                <w:pPr>
                  <w:widowControl w:val="0"/>
                  <w:spacing w:after="0" w:line="231.23305320739746" w:lineRule="auto"/>
                  <w:ind w:left="115.5889892578125" w:right="216.617431640625" w:firstLine="14.3426513671875"/>
                  <w:jc w:val="left"/>
                  <w:rPr>
                    <w:del w:author="Thomas Cervone-Richards - NOAA Federal" w:id="306" w:date="2023-07-19T18:28:13Z"/>
                    <w:sz w:val="19.920000076293945"/>
                    <w:szCs w:val="19.920000076293945"/>
                  </w:rPr>
                </w:pPr>
                <w:sdt>
                  <w:sdtPr>
                    <w:tag w:val="goog_rdk_4232"/>
                  </w:sdtPr>
                  <w:sdtContent>
                    <w:del w:author="Thomas Cervone-Richards - NOAA Federal" w:id="306" w:date="2023-07-19T18:28:13Z">
                      <w:r w:rsidDel="00000000" w:rsidR="00000000" w:rsidRPr="00000000">
                        <w:rPr>
                          <w:sz w:val="19.920000076293945"/>
                          <w:szCs w:val="19.920000076293945"/>
                          <w:rtl w:val="0"/>
                        </w:rPr>
                        <w:delText xml:space="preserve">Prohibited attribute  VERDAT populated  for a DEPCNT  </w:delText>
                      </w:r>
                    </w:del>
                  </w:sdtContent>
                </w:sdt>
              </w:p>
            </w:sdtContent>
          </w:sdt>
          <w:p w:rsidR="00000000" w:rsidDel="00000000" w:rsidP="00000000" w:rsidRDefault="00000000" w:rsidRPr="00000000" w14:paraId="00001312">
            <w:pPr>
              <w:widowControl w:val="0"/>
              <w:spacing w:after="0" w:before="5.810546875" w:line="240" w:lineRule="auto"/>
              <w:ind w:left="119.7723388671875" w:firstLine="0"/>
              <w:jc w:val="left"/>
              <w:rPr>
                <w:sz w:val="19.920000076293945"/>
                <w:szCs w:val="19.920000076293945"/>
              </w:rPr>
            </w:pPr>
            <w:sdt>
              <w:sdtPr>
                <w:tag w:val="goog_rdk_4234"/>
              </w:sdtPr>
              <w:sdtContent>
                <w:del w:author="Thomas Cervone-Richards - NOAA Federal" w:id="306" w:date="2023-07-19T18:28:13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37"/>
            </w:sdtPr>
            <w:sdtContent>
              <w:p w:rsidR="00000000" w:rsidDel="00000000" w:rsidP="00000000" w:rsidRDefault="00000000" w:rsidRPr="00000000" w14:paraId="00001313">
                <w:pPr>
                  <w:widowControl w:val="0"/>
                  <w:spacing w:after="0" w:line="240" w:lineRule="auto"/>
                  <w:ind w:left="130.32958984375" w:firstLine="0"/>
                  <w:jc w:val="left"/>
                  <w:rPr>
                    <w:del w:author="Thomas Cervone-Richards - NOAA Federal" w:id="306" w:date="2023-07-19T18:28:13Z"/>
                    <w:sz w:val="19.920000076293945"/>
                    <w:szCs w:val="19.920000076293945"/>
                  </w:rPr>
                </w:pPr>
                <w:sdt>
                  <w:sdtPr>
                    <w:tag w:val="goog_rdk_4236"/>
                  </w:sdtPr>
                  <w:sdtContent>
                    <w:del w:author="Thomas Cervone-Richards - NOAA Federal" w:id="306" w:date="2023-07-19T18:28:13Z">
                      <w:r w:rsidDel="00000000" w:rsidR="00000000" w:rsidRPr="00000000">
                        <w:rPr>
                          <w:sz w:val="19.920000076293945"/>
                          <w:szCs w:val="19.920000076293945"/>
                          <w:rtl w:val="0"/>
                        </w:rPr>
                        <w:delText xml:space="preserve">Remove VERDAT  </w:delText>
                      </w:r>
                    </w:del>
                  </w:sdtContent>
                </w:sdt>
              </w:p>
            </w:sdtContent>
          </w:sdt>
          <w:p w:rsidR="00000000" w:rsidDel="00000000" w:rsidP="00000000" w:rsidRDefault="00000000" w:rsidRPr="00000000" w14:paraId="00001314">
            <w:pPr>
              <w:widowControl w:val="0"/>
              <w:spacing w:after="0" w:line="240" w:lineRule="auto"/>
              <w:ind w:left="115.5889892578125" w:firstLine="0"/>
              <w:jc w:val="left"/>
              <w:rPr>
                <w:sz w:val="19.920000076293945"/>
                <w:szCs w:val="19.920000076293945"/>
              </w:rPr>
            </w:pPr>
            <w:sdt>
              <w:sdtPr>
                <w:tag w:val="goog_rdk_4238"/>
              </w:sdtPr>
              <w:sdtContent>
                <w:del w:author="Thomas Cervone-Richards - NOAA Federal" w:id="306" w:date="2023-07-19T18:28:13Z">
                  <w:r w:rsidDel="00000000" w:rsidR="00000000" w:rsidRPr="00000000">
                    <w:rPr>
                      <w:sz w:val="19.920000076293945"/>
                      <w:szCs w:val="19.920000076293945"/>
                      <w:rtl w:val="0"/>
                    </w:rPr>
                    <w:delText xml:space="preserve">from DEPCNT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5">
            <w:pPr>
              <w:widowControl w:val="0"/>
              <w:spacing w:after="0" w:line="240" w:lineRule="auto"/>
              <w:ind w:left="119.1741943359375" w:firstLine="0"/>
              <w:jc w:val="left"/>
              <w:rPr>
                <w:sz w:val="19.920000076293945"/>
                <w:szCs w:val="19.920000076293945"/>
              </w:rPr>
            </w:pPr>
            <w:sdt>
              <w:sdtPr>
                <w:tag w:val="goog_rdk_4240"/>
              </w:sdtPr>
              <w:sdtContent>
                <w:del w:author="Thomas Cervone-Richards - NOAA Federal" w:id="306" w:date="2023-07-19T18:28:13Z">
                  <w:r w:rsidDel="00000000" w:rsidR="00000000" w:rsidRPr="00000000">
                    <w:rPr>
                      <w:sz w:val="19.920000076293945"/>
                      <w:szCs w:val="19.920000076293945"/>
                      <w:rtl w:val="0"/>
                    </w:rPr>
                    <w:delText xml:space="preserve">5.2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widowControl w:val="0"/>
              <w:spacing w:after="0" w:line="240" w:lineRule="auto"/>
              <w:jc w:val="center"/>
              <w:rPr>
                <w:sz w:val="19.920000076293945"/>
                <w:szCs w:val="19.920000076293945"/>
              </w:rPr>
            </w:pPr>
            <w:sdt>
              <w:sdtPr>
                <w:tag w:val="goog_rdk_4242"/>
              </w:sdtPr>
              <w:sdtContent>
                <w:del w:author="Thomas Cervone-Richards - NOAA Federal" w:id="306" w:date="2023-07-19T18:28:1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7">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18">
            <w:pPr>
              <w:widowControl w:val="0"/>
              <w:spacing w:after="0" w:line="240" w:lineRule="auto"/>
              <w:jc w:val="center"/>
              <w:rPr>
                <w:sz w:val="19.920000076293945"/>
                <w:szCs w:val="19.920000076293945"/>
              </w:rPr>
            </w:pPr>
            <w:sdt>
              <w:sdtPr>
                <w:tag w:val="goog_rdk_4244"/>
              </w:sdtPr>
              <w:sdtContent>
                <w:del w:author="Thomas Cervone-Richards - NOAA Federal" w:id="306" w:date="2023-07-19T18:28:13Z">
                  <w:r w:rsidDel="00000000" w:rsidR="00000000" w:rsidRPr="00000000">
                    <w:rPr>
                      <w:sz w:val="19.920000076293945"/>
                      <w:szCs w:val="19.920000076293945"/>
                      <w:rtl w:val="0"/>
                    </w:rPr>
                    <w:delText xml:space="preserve">1640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9">
            <w:pPr>
              <w:widowControl w:val="0"/>
              <w:spacing w:after="0" w:line="230.02846240997314" w:lineRule="auto"/>
              <w:ind w:left="119.77203369140625" w:right="126.77459716796875" w:firstLine="10.159149169921875"/>
              <w:jc w:val="left"/>
              <w:rPr>
                <w:sz w:val="19.920000076293945"/>
                <w:szCs w:val="19.920000076293945"/>
              </w:rPr>
            </w:pPr>
            <w:sdt>
              <w:sdtPr>
                <w:tag w:val="goog_rdk_4246"/>
              </w:sdtPr>
              <w:sdtContent>
                <w:del w:author="Thomas Cervone-Richards - NOAA Federal" w:id="306" w:date="2023-07-19T18:28:13Z">
                  <w:r w:rsidDel="00000000" w:rsidR="00000000" w:rsidRPr="00000000">
                    <w:rPr>
                      <w:sz w:val="19.920000076293945"/>
                      <w:szCs w:val="19.920000076293945"/>
                      <w:rtl w:val="0"/>
                    </w:rPr>
                    <w:delText xml:space="preserve">For each SOUNDG feature  object where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49"/>
            </w:sdtPr>
            <w:sdtContent>
              <w:p w:rsidR="00000000" w:rsidDel="00000000" w:rsidP="00000000" w:rsidRDefault="00000000" w:rsidRPr="00000000" w14:paraId="0000131A">
                <w:pPr>
                  <w:widowControl w:val="0"/>
                  <w:spacing w:after="0" w:line="230.02846240997314" w:lineRule="auto"/>
                  <w:ind w:left="115.5889892578125" w:right="216.617431640625" w:firstLine="14.3426513671875"/>
                  <w:jc w:val="left"/>
                  <w:rPr>
                    <w:del w:author="Thomas Cervone-Richards - NOAA Federal" w:id="306" w:date="2023-07-19T18:28:13Z"/>
                    <w:sz w:val="19.920000076293945"/>
                    <w:szCs w:val="19.920000076293945"/>
                  </w:rPr>
                </w:pPr>
                <w:sdt>
                  <w:sdtPr>
                    <w:tag w:val="goog_rdk_4248"/>
                  </w:sdtPr>
                  <w:sdtContent>
                    <w:del w:author="Thomas Cervone-Richards - NOAA Federal" w:id="306" w:date="2023-07-19T18:28:13Z">
                      <w:r w:rsidDel="00000000" w:rsidR="00000000" w:rsidRPr="00000000">
                        <w:rPr>
                          <w:sz w:val="19.920000076293945"/>
                          <w:szCs w:val="19.920000076293945"/>
                          <w:rtl w:val="0"/>
                        </w:rPr>
                        <w:delText xml:space="preserve">Prohibited attribute  VERDAT populated  for a SOUNDG  </w:delText>
                      </w:r>
                    </w:del>
                  </w:sdtContent>
                </w:sdt>
              </w:p>
            </w:sdtContent>
          </w:sdt>
          <w:p w:rsidR="00000000" w:rsidDel="00000000" w:rsidP="00000000" w:rsidRDefault="00000000" w:rsidRPr="00000000" w14:paraId="0000131B">
            <w:pPr>
              <w:widowControl w:val="0"/>
              <w:spacing w:after="0" w:before="6.21002197265625" w:line="240" w:lineRule="auto"/>
              <w:ind w:left="119.7723388671875" w:firstLine="0"/>
              <w:jc w:val="left"/>
              <w:rPr>
                <w:sz w:val="19.920000076293945"/>
                <w:szCs w:val="19.920000076293945"/>
              </w:rPr>
            </w:pPr>
            <w:sdt>
              <w:sdtPr>
                <w:tag w:val="goog_rdk_4250"/>
              </w:sdtPr>
              <w:sdtContent>
                <w:del w:author="Thomas Cervone-Richards - NOAA Federal" w:id="306" w:date="2023-07-19T18:28:13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53"/>
            </w:sdtPr>
            <w:sdtContent>
              <w:p w:rsidR="00000000" w:rsidDel="00000000" w:rsidP="00000000" w:rsidRDefault="00000000" w:rsidRPr="00000000" w14:paraId="0000131C">
                <w:pPr>
                  <w:widowControl w:val="0"/>
                  <w:spacing w:after="0" w:line="240" w:lineRule="auto"/>
                  <w:ind w:left="130.32958984375" w:firstLine="0"/>
                  <w:jc w:val="left"/>
                  <w:rPr>
                    <w:del w:author="Thomas Cervone-Richards - NOAA Federal" w:id="306" w:date="2023-07-19T18:28:13Z"/>
                    <w:sz w:val="19.920000076293945"/>
                    <w:szCs w:val="19.920000076293945"/>
                  </w:rPr>
                </w:pPr>
                <w:sdt>
                  <w:sdtPr>
                    <w:tag w:val="goog_rdk_4252"/>
                  </w:sdtPr>
                  <w:sdtContent>
                    <w:del w:author="Thomas Cervone-Richards - NOAA Federal" w:id="306" w:date="2023-07-19T18:28:13Z">
                      <w:r w:rsidDel="00000000" w:rsidR="00000000" w:rsidRPr="00000000">
                        <w:rPr>
                          <w:sz w:val="19.920000076293945"/>
                          <w:szCs w:val="19.920000076293945"/>
                          <w:rtl w:val="0"/>
                        </w:rPr>
                        <w:delText xml:space="preserve">Remove VERDAT  </w:delText>
                      </w:r>
                    </w:del>
                  </w:sdtContent>
                </w:sdt>
              </w:p>
            </w:sdtContent>
          </w:sdt>
          <w:p w:rsidR="00000000" w:rsidDel="00000000" w:rsidP="00000000" w:rsidRDefault="00000000" w:rsidRPr="00000000" w14:paraId="0000131D">
            <w:pPr>
              <w:widowControl w:val="0"/>
              <w:spacing w:after="0" w:line="240" w:lineRule="auto"/>
              <w:ind w:left="115.5889892578125" w:firstLine="0"/>
              <w:jc w:val="left"/>
              <w:rPr>
                <w:sz w:val="19.920000076293945"/>
                <w:szCs w:val="19.920000076293945"/>
              </w:rPr>
            </w:pPr>
            <w:sdt>
              <w:sdtPr>
                <w:tag w:val="goog_rdk_4254"/>
              </w:sdtPr>
              <w:sdtContent>
                <w:del w:author="Thomas Cervone-Richards - NOAA Federal" w:id="306" w:date="2023-07-19T18:28:13Z">
                  <w:r w:rsidDel="00000000" w:rsidR="00000000" w:rsidRPr="00000000">
                    <w:rPr>
                      <w:sz w:val="19.920000076293945"/>
                      <w:szCs w:val="19.920000076293945"/>
                      <w:rtl w:val="0"/>
                    </w:rPr>
                    <w:delText xml:space="preserve">from SOUNDG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E">
            <w:pPr>
              <w:widowControl w:val="0"/>
              <w:spacing w:after="0" w:line="240" w:lineRule="auto"/>
              <w:ind w:left="119.1741943359375" w:firstLine="0"/>
              <w:jc w:val="left"/>
              <w:rPr>
                <w:sz w:val="19.920000076293945"/>
                <w:szCs w:val="19.920000076293945"/>
              </w:rPr>
            </w:pPr>
            <w:sdt>
              <w:sdtPr>
                <w:tag w:val="goog_rdk_4256"/>
              </w:sdtPr>
              <w:sdtContent>
                <w:del w:author="Thomas Cervone-Richards - NOAA Federal" w:id="306" w:date="2023-07-19T18:28:13Z">
                  <w:r w:rsidDel="00000000" w:rsidR="00000000" w:rsidRPr="00000000">
                    <w:rPr>
                      <w:sz w:val="19.920000076293945"/>
                      <w:szCs w:val="19.920000076293945"/>
                      <w:rtl w:val="0"/>
                    </w:rPr>
                    <w:delText xml:space="preserve">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F">
            <w:pPr>
              <w:widowControl w:val="0"/>
              <w:spacing w:after="0" w:line="240" w:lineRule="auto"/>
              <w:jc w:val="center"/>
              <w:rPr>
                <w:sz w:val="19.920000076293945"/>
                <w:szCs w:val="19.920000076293945"/>
              </w:rPr>
            </w:pPr>
            <w:sdt>
              <w:sdtPr>
                <w:tag w:val="goog_rdk_4258"/>
              </w:sdtPr>
              <w:sdtContent>
                <w:del w:author="Thomas Cervone-Richards - NOAA Federal" w:id="306" w:date="2023-07-19T18:28:1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0">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1">
            <w:pPr>
              <w:widowControl w:val="0"/>
              <w:spacing w:after="0" w:line="240" w:lineRule="auto"/>
              <w:jc w:val="center"/>
              <w:rPr>
                <w:sz w:val="19.920000076293945"/>
                <w:szCs w:val="19.920000076293945"/>
              </w:rPr>
            </w:pPr>
            <w:sdt>
              <w:sdtPr>
                <w:tag w:val="goog_rdk_4260"/>
              </w:sdtPr>
              <w:sdtContent>
                <w:del w:author="Thomas Cervone-Richards - NOAA Federal" w:id="306" w:date="2023-07-19T18:28:13Z">
                  <w:r w:rsidDel="00000000" w:rsidR="00000000" w:rsidRPr="00000000">
                    <w:rPr>
                      <w:sz w:val="19.920000076293945"/>
                      <w:szCs w:val="19.920000076293945"/>
                      <w:rtl w:val="0"/>
                    </w:rPr>
                    <w:delText xml:space="preserve">1641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63"/>
            </w:sdtPr>
            <w:sdtContent>
              <w:p w:rsidR="00000000" w:rsidDel="00000000" w:rsidP="00000000" w:rsidRDefault="00000000" w:rsidRPr="00000000" w14:paraId="00001322">
                <w:pPr>
                  <w:widowControl w:val="0"/>
                  <w:spacing w:after="0" w:line="231.2325954437256" w:lineRule="auto"/>
                  <w:ind w:left="119.77203369140625" w:right="102.87017822265625" w:firstLine="10.159149169921875"/>
                  <w:jc w:val="left"/>
                  <w:rPr>
                    <w:del w:author="Thomas Cervone-Richards - NOAA Federal" w:id="306" w:date="2023-07-19T18:28:13Z"/>
                    <w:sz w:val="19.920000076293945"/>
                    <w:szCs w:val="19.920000076293945"/>
                  </w:rPr>
                </w:pPr>
                <w:sdt>
                  <w:sdtPr>
                    <w:tag w:val="goog_rdk_4262"/>
                  </w:sdtPr>
                  <w:sdtContent>
                    <w:del w:author="Thomas Cervone-Richards - NOAA Federal" w:id="306" w:date="2023-07-19T18:28:13Z">
                      <w:r w:rsidDel="00000000" w:rsidR="00000000" w:rsidRPr="00000000">
                        <w:rPr>
                          <w:sz w:val="19.920000076293945"/>
                          <w:szCs w:val="19.920000076293945"/>
                          <w:rtl w:val="0"/>
                        </w:rPr>
                        <w:delText xml:space="preserve">For each UWTROC feature  object which INTERSECTS a SOUNDG feature object  (horizontal component  </w:delText>
                      </w:r>
                    </w:del>
                  </w:sdtContent>
                </w:sdt>
              </w:p>
            </w:sdtContent>
          </w:sdt>
          <w:p w:rsidR="00000000" w:rsidDel="00000000" w:rsidP="00000000" w:rsidRDefault="00000000" w:rsidRPr="00000000" w14:paraId="00001323">
            <w:pPr>
              <w:widowControl w:val="0"/>
              <w:spacing w:after="0" w:before="5.2105712890625" w:line="240" w:lineRule="auto"/>
              <w:ind w:left="119.77203369140625" w:firstLine="0"/>
              <w:jc w:val="left"/>
              <w:rPr>
                <w:sz w:val="19.920000076293945"/>
                <w:szCs w:val="19.920000076293945"/>
              </w:rPr>
            </w:pPr>
            <w:sdt>
              <w:sdtPr>
                <w:tag w:val="goog_rdk_4264"/>
              </w:sdtPr>
              <w:sdtContent>
                <w:del w:author="Thomas Cervone-Richards - NOAA Federal" w:id="306" w:date="2023-07-19T18:28:13Z">
                  <w:r w:rsidDel="00000000" w:rsidR="00000000" w:rsidRPr="00000000">
                    <w:rPr>
                      <w:sz w:val="19.920000076293945"/>
                      <w:szCs w:val="19.920000076293945"/>
                      <w:rtl w:val="0"/>
                    </w:rPr>
                    <w:delText xml:space="preserve">only).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67"/>
            </w:sdtPr>
            <w:sdtContent>
              <w:p w:rsidR="00000000" w:rsidDel="00000000" w:rsidP="00000000" w:rsidRDefault="00000000" w:rsidRPr="00000000" w14:paraId="00001324">
                <w:pPr>
                  <w:widowControl w:val="0"/>
                  <w:spacing w:after="0" w:line="231.2324094772339" w:lineRule="auto"/>
                  <w:ind w:left="124.35394287109375" w:right="401.8280029296875" w:firstLine="4.18304443359375"/>
                  <w:jc w:val="left"/>
                  <w:rPr>
                    <w:del w:author="Thomas Cervone-Richards - NOAA Federal" w:id="306" w:date="2023-07-19T18:28:13Z"/>
                    <w:sz w:val="19.920000076293945"/>
                    <w:szCs w:val="19.920000076293945"/>
                  </w:rPr>
                </w:pPr>
                <w:sdt>
                  <w:sdtPr>
                    <w:tag w:val="goog_rdk_4266"/>
                  </w:sdtPr>
                  <w:sdtContent>
                    <w:del w:author="Thomas Cervone-Richards - NOAA Federal" w:id="306" w:date="2023-07-19T18:28:13Z">
                      <w:r w:rsidDel="00000000" w:rsidR="00000000" w:rsidRPr="00000000">
                        <w:rPr>
                          <w:sz w:val="19.920000076293945"/>
                          <w:szCs w:val="19.920000076293945"/>
                          <w:rtl w:val="0"/>
                        </w:rPr>
                        <w:delText xml:space="preserve">UWTROC shares  position with  </w:delText>
                      </w:r>
                    </w:del>
                  </w:sdtContent>
                </w:sdt>
              </w:p>
            </w:sdtContent>
          </w:sdt>
          <w:p w:rsidR="00000000" w:rsidDel="00000000" w:rsidP="00000000" w:rsidRDefault="00000000" w:rsidRPr="00000000" w14:paraId="00001325">
            <w:pPr>
              <w:widowControl w:val="0"/>
              <w:spacing w:after="0" w:before="5.2105712890625" w:line="240" w:lineRule="auto"/>
              <w:ind w:left="122.56103515625" w:firstLine="0"/>
              <w:jc w:val="left"/>
              <w:rPr>
                <w:sz w:val="19.920000076293945"/>
                <w:szCs w:val="19.920000076293945"/>
              </w:rPr>
            </w:pPr>
            <w:sdt>
              <w:sdtPr>
                <w:tag w:val="goog_rdk_4268"/>
              </w:sdtPr>
              <w:sdtContent>
                <w:del w:author="Thomas Cervone-Richards - NOAA Federal" w:id="306" w:date="2023-07-19T18:28:13Z">
                  <w:r w:rsidDel="00000000" w:rsidR="00000000" w:rsidRPr="00000000">
                    <w:rPr>
                      <w:sz w:val="19.920000076293945"/>
                      <w:szCs w:val="19.920000076293945"/>
                      <w:rtl w:val="0"/>
                    </w:rPr>
                    <w:delText xml:space="preserve">SOUNDG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widowControl w:val="0"/>
              <w:spacing w:after="0" w:line="231.2324094772339" w:lineRule="auto"/>
              <w:ind w:left="125.748291015625" w:right="179.337158203125" w:firstLine="4.581298828125"/>
              <w:jc w:val="left"/>
              <w:rPr>
                <w:sz w:val="19.920000076293945"/>
                <w:szCs w:val="19.920000076293945"/>
              </w:rPr>
            </w:pPr>
            <w:sdt>
              <w:sdtPr>
                <w:tag w:val="goog_rdk_4270"/>
              </w:sdtPr>
              <w:sdtContent>
                <w:del w:author="Thomas Cervone-Richards - NOAA Federal" w:id="306" w:date="2023-07-19T18:28:13Z">
                  <w:r w:rsidDel="00000000" w:rsidR="00000000" w:rsidRPr="00000000">
                    <w:rPr>
                      <w:sz w:val="19.920000076293945"/>
                      <w:szCs w:val="19.920000076293945"/>
                      <w:rtl w:val="0"/>
                    </w:rPr>
                    <w:delText xml:space="preserve">Remove object that is  not required.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7">
            <w:pPr>
              <w:widowControl w:val="0"/>
              <w:spacing w:after="0" w:line="240" w:lineRule="auto"/>
              <w:ind w:left="119.1741943359375" w:firstLine="0"/>
              <w:jc w:val="left"/>
              <w:rPr>
                <w:sz w:val="19.920000076293945"/>
                <w:szCs w:val="19.920000076293945"/>
              </w:rPr>
            </w:pPr>
            <w:sdt>
              <w:sdtPr>
                <w:tag w:val="goog_rdk_4272"/>
              </w:sdtPr>
              <w:sdtContent>
                <w:del w:author="Thomas Cervone-Richards - NOAA Federal" w:id="306" w:date="2023-07-19T18:28:13Z">
                  <w:r w:rsidDel="00000000" w:rsidR="00000000" w:rsidRPr="00000000">
                    <w:rPr>
                      <w:sz w:val="19.920000076293945"/>
                      <w:szCs w:val="19.920000076293945"/>
                      <w:rtl w:val="0"/>
                    </w:rPr>
                    <w:delText xml:space="preserve">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8">
            <w:pPr>
              <w:widowControl w:val="0"/>
              <w:spacing w:after="0" w:line="240" w:lineRule="auto"/>
              <w:jc w:val="center"/>
              <w:rPr>
                <w:sz w:val="19.920000076293945"/>
                <w:szCs w:val="19.920000076293945"/>
              </w:rPr>
            </w:pPr>
            <w:sdt>
              <w:sdtPr>
                <w:tag w:val="goog_rdk_4274"/>
              </w:sdtPr>
              <w:sdtContent>
                <w:del w:author="Thomas Cervone-Richards - NOAA Federal" w:id="306" w:date="2023-07-19T18:28:1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9">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2.0002746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2A">
            <w:pPr>
              <w:widowControl w:val="0"/>
              <w:spacing w:after="0" w:line="240" w:lineRule="auto"/>
              <w:jc w:val="center"/>
              <w:rPr>
                <w:sz w:val="19.920000076293945"/>
                <w:szCs w:val="19.920000076293945"/>
              </w:rPr>
            </w:pPr>
            <w:sdt>
              <w:sdtPr>
                <w:tag w:val="goog_rdk_4276"/>
              </w:sdtPr>
              <w:sdtContent>
                <w:del w:author="Thomas Cervone-Richards - NOAA Federal" w:id="306" w:date="2023-07-19T18:28:13Z">
                  <w:r w:rsidDel="00000000" w:rsidR="00000000" w:rsidRPr="00000000">
                    <w:rPr>
                      <w:sz w:val="19.920000076293945"/>
                      <w:szCs w:val="19.920000076293945"/>
                      <w:rtl w:val="0"/>
                    </w:rPr>
                    <w:delText xml:space="preserve">1642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B">
            <w:pPr>
              <w:widowControl w:val="0"/>
              <w:spacing w:after="0" w:line="230.02824783325195" w:lineRule="auto"/>
              <w:ind w:left="119.77203369140625" w:right="181.75323486328125" w:firstLine="10.159149169921875"/>
              <w:jc w:val="left"/>
              <w:rPr>
                <w:sz w:val="19.920000076293945"/>
                <w:szCs w:val="19.920000076293945"/>
              </w:rPr>
            </w:pPr>
            <w:sdt>
              <w:sdtPr>
                <w:tag w:val="goog_rdk_4278"/>
              </w:sdtPr>
              <w:sdtContent>
                <w:del w:author="Thomas Cervone-Richards - NOAA Federal" w:id="306" w:date="2023-07-19T18:28:13Z">
                  <w:r w:rsidDel="00000000" w:rsidR="00000000" w:rsidRPr="00000000">
                    <w:rPr>
                      <w:sz w:val="19.920000076293945"/>
                      <w:szCs w:val="19.920000076293945"/>
                      <w:rtl w:val="0"/>
                    </w:rPr>
                    <w:delText xml:space="preserve">For each DEPARE feature  object where VERDAT or  SOUACC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81"/>
            </w:sdtPr>
            <w:sdtContent>
              <w:p w:rsidR="00000000" w:rsidDel="00000000" w:rsidP="00000000" w:rsidRDefault="00000000" w:rsidRPr="00000000" w14:paraId="0000132C">
                <w:pPr>
                  <w:widowControl w:val="0"/>
                  <w:spacing w:after="0" w:line="228.82381439208984" w:lineRule="auto"/>
                  <w:ind w:left="116.78436279296875" w:right="282.353515625" w:firstLine="13.14727783203125"/>
                  <w:jc w:val="left"/>
                  <w:rPr>
                    <w:del w:author="Thomas Cervone-Richards - NOAA Federal" w:id="306" w:date="2023-07-19T18:28:13Z"/>
                    <w:sz w:val="19.920000076293945"/>
                    <w:szCs w:val="19.920000076293945"/>
                  </w:rPr>
                </w:pPr>
                <w:sdt>
                  <w:sdtPr>
                    <w:tag w:val="goog_rdk_4280"/>
                  </w:sdtPr>
                  <w:sdtContent>
                    <w:del w:author="Thomas Cervone-Richards - NOAA Federal" w:id="306" w:date="2023-07-19T18:28:13Z">
                      <w:r w:rsidDel="00000000" w:rsidR="00000000" w:rsidRPr="00000000">
                        <w:rPr>
                          <w:sz w:val="19.920000076293945"/>
                          <w:szCs w:val="19.920000076293945"/>
                          <w:rtl w:val="0"/>
                        </w:rPr>
                        <w:delText xml:space="preserve">Prohibited attribute  VERDAT or  </w:delText>
                      </w:r>
                    </w:del>
                  </w:sdtContent>
                </w:sdt>
              </w:p>
            </w:sdtContent>
          </w:sdt>
          <w:sdt>
            <w:sdtPr>
              <w:tag w:val="goog_rdk_4283"/>
            </w:sdtPr>
            <w:sdtContent>
              <w:p w:rsidR="00000000" w:rsidDel="00000000" w:rsidP="00000000" w:rsidRDefault="00000000" w:rsidRPr="00000000" w14:paraId="0000132D">
                <w:pPr>
                  <w:widowControl w:val="0"/>
                  <w:spacing w:after="0" w:before="7.20977783203125" w:line="231.633939743042" w:lineRule="auto"/>
                  <w:ind w:left="115.5889892578125" w:right="171.199951171875" w:firstLine="6.9720458984375"/>
                  <w:jc w:val="left"/>
                  <w:rPr>
                    <w:del w:author="Thomas Cervone-Richards - NOAA Federal" w:id="306" w:date="2023-07-19T18:28:13Z"/>
                    <w:sz w:val="19.920000076293945"/>
                    <w:szCs w:val="19.920000076293945"/>
                  </w:rPr>
                </w:pPr>
                <w:sdt>
                  <w:sdtPr>
                    <w:tag w:val="goog_rdk_4282"/>
                  </w:sdtPr>
                  <w:sdtContent>
                    <w:del w:author="Thomas Cervone-Richards - NOAA Federal" w:id="306" w:date="2023-07-19T18:28:13Z">
                      <w:r w:rsidDel="00000000" w:rsidR="00000000" w:rsidRPr="00000000">
                        <w:rPr>
                          <w:sz w:val="19.920000076293945"/>
                          <w:szCs w:val="19.920000076293945"/>
                          <w:rtl w:val="0"/>
                        </w:rPr>
                        <w:delText xml:space="preserve">SOUACC populated  for a DEPARE  </w:delText>
                      </w:r>
                    </w:del>
                  </w:sdtContent>
                </w:sdt>
              </w:p>
            </w:sdtContent>
          </w:sdt>
          <w:p w:rsidR="00000000" w:rsidDel="00000000" w:rsidP="00000000" w:rsidRDefault="00000000" w:rsidRPr="00000000" w14:paraId="0000132E">
            <w:pPr>
              <w:widowControl w:val="0"/>
              <w:spacing w:after="0" w:before="4.8773193359375" w:line="240" w:lineRule="auto"/>
              <w:ind w:left="119.7723388671875" w:firstLine="0"/>
              <w:jc w:val="left"/>
              <w:rPr>
                <w:sz w:val="19.920000076293945"/>
                <w:szCs w:val="19.920000076293945"/>
              </w:rPr>
            </w:pPr>
            <w:sdt>
              <w:sdtPr>
                <w:tag w:val="goog_rdk_4284"/>
              </w:sdtPr>
              <w:sdtContent>
                <w:del w:author="Thomas Cervone-Richards - NOAA Federal" w:id="306" w:date="2023-07-19T18:28:13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287"/>
            </w:sdtPr>
            <w:sdtContent>
              <w:p w:rsidR="00000000" w:rsidDel="00000000" w:rsidP="00000000" w:rsidRDefault="00000000" w:rsidRPr="00000000" w14:paraId="0000132F">
                <w:pPr>
                  <w:widowControl w:val="0"/>
                  <w:spacing w:after="0" w:line="228.82381439208984" w:lineRule="auto"/>
                  <w:ind w:left="122.56103515625" w:right="255.631103515625" w:firstLine="7.7685546875"/>
                  <w:jc w:val="left"/>
                  <w:rPr>
                    <w:del w:author="Thomas Cervone-Richards - NOAA Federal" w:id="306" w:date="2023-07-19T18:28:13Z"/>
                    <w:sz w:val="19.920000076293945"/>
                    <w:szCs w:val="19.920000076293945"/>
                  </w:rPr>
                </w:pPr>
                <w:sdt>
                  <w:sdtPr>
                    <w:tag w:val="goog_rdk_4286"/>
                  </w:sdtPr>
                  <w:sdtContent>
                    <w:del w:author="Thomas Cervone-Richards - NOAA Federal" w:id="306" w:date="2023-07-19T18:28:13Z">
                      <w:r w:rsidDel="00000000" w:rsidR="00000000" w:rsidRPr="00000000">
                        <w:rPr>
                          <w:sz w:val="19.920000076293945"/>
                          <w:szCs w:val="19.920000076293945"/>
                          <w:rtl w:val="0"/>
                        </w:rPr>
                        <w:delText xml:space="preserve">Remove VERDAT or  SOUACC from  </w:delText>
                      </w:r>
                    </w:del>
                  </w:sdtContent>
                </w:sdt>
              </w:p>
            </w:sdtContent>
          </w:sdt>
          <w:p w:rsidR="00000000" w:rsidDel="00000000" w:rsidP="00000000" w:rsidRDefault="00000000" w:rsidRPr="00000000" w14:paraId="00001330">
            <w:pPr>
              <w:widowControl w:val="0"/>
              <w:spacing w:after="0" w:before="7.20977783203125" w:line="240" w:lineRule="auto"/>
              <w:ind w:left="128.935546875" w:firstLine="0"/>
              <w:jc w:val="left"/>
              <w:rPr>
                <w:sz w:val="19.920000076293945"/>
                <w:szCs w:val="19.920000076293945"/>
              </w:rPr>
            </w:pPr>
            <w:sdt>
              <w:sdtPr>
                <w:tag w:val="goog_rdk_4288"/>
              </w:sdtPr>
              <w:sdtContent>
                <w:del w:author="Thomas Cervone-Richards - NOAA Federal" w:id="306" w:date="2023-07-19T18:28:13Z">
                  <w:r w:rsidDel="00000000" w:rsidR="00000000" w:rsidRPr="00000000">
                    <w:rPr>
                      <w:sz w:val="19.920000076293945"/>
                      <w:szCs w:val="19.920000076293945"/>
                      <w:rtl w:val="0"/>
                    </w:rPr>
                    <w:delText xml:space="preserve">DEPARE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1">
            <w:pPr>
              <w:widowControl w:val="0"/>
              <w:spacing w:after="0" w:line="240" w:lineRule="auto"/>
              <w:ind w:left="119.1741943359375" w:firstLine="0"/>
              <w:jc w:val="left"/>
              <w:rPr>
                <w:sz w:val="19.920000076293945"/>
                <w:szCs w:val="19.920000076293945"/>
              </w:rPr>
            </w:pPr>
            <w:sdt>
              <w:sdtPr>
                <w:tag w:val="goog_rdk_4290"/>
              </w:sdtPr>
              <w:sdtContent>
                <w:del w:author="Thomas Cervone-Richards - NOAA Federal" w:id="306" w:date="2023-07-19T18:28:13Z">
                  <w:r w:rsidDel="00000000" w:rsidR="00000000" w:rsidRPr="00000000">
                    <w:rPr>
                      <w:sz w:val="19.920000076293945"/>
                      <w:szCs w:val="19.920000076293945"/>
                      <w:rtl w:val="0"/>
                    </w:rPr>
                    <w:delText xml:space="preserve">5.4.1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2">
            <w:pPr>
              <w:widowControl w:val="0"/>
              <w:spacing w:after="0" w:line="240" w:lineRule="auto"/>
              <w:jc w:val="center"/>
              <w:rPr>
                <w:sz w:val="19.920000076293945"/>
                <w:szCs w:val="19.920000076293945"/>
              </w:rPr>
            </w:pPr>
            <w:sdt>
              <w:sdtPr>
                <w:tag w:val="goog_rdk_4292"/>
              </w:sdtPr>
              <w:sdtContent>
                <w:del w:author="Thomas Cervone-Richards - NOAA Federal" w:id="306" w:date="2023-07-19T18:28:1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3">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4">
            <w:pPr>
              <w:widowControl w:val="0"/>
              <w:spacing w:after="0" w:line="240" w:lineRule="auto"/>
              <w:jc w:val="center"/>
              <w:rPr>
                <w:strike w:val="1"/>
                <w:sz w:val="19.920000076293945"/>
                <w:szCs w:val="19.920000076293945"/>
              </w:rPr>
            </w:pPr>
            <w:sdt>
              <w:sdtPr>
                <w:tag w:val="goog_rdk_4294"/>
              </w:sdtPr>
              <w:sdtContent>
                <w:del w:author="Thomas Cervone-Richards - NOAA Federal" w:id="306" w:date="2023-07-19T18:28:13Z">
                  <w:r w:rsidDel="00000000" w:rsidR="00000000" w:rsidRPr="00000000">
                    <w:rPr>
                      <w:strike w:val="1"/>
                      <w:sz w:val="19.920000076293945"/>
                      <w:szCs w:val="19.920000076293945"/>
                      <w:rtl w:val="0"/>
                    </w:rPr>
                    <w:delText xml:space="preserve">1643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5">
            <w:pPr>
              <w:widowControl w:val="0"/>
              <w:spacing w:after="0" w:line="240" w:lineRule="auto"/>
              <w:ind w:left="134.31365966796875" w:firstLine="0"/>
              <w:jc w:val="left"/>
              <w:rPr>
                <w:i w:val="1"/>
                <w:sz w:val="19.920000076293945"/>
                <w:szCs w:val="19.920000076293945"/>
              </w:rPr>
            </w:pPr>
            <w:sdt>
              <w:sdtPr>
                <w:tag w:val="goog_rdk_4296"/>
              </w:sdtPr>
              <w:sdtContent>
                <w:del w:author="Thomas Cervone-Richards - NOAA Federal" w:id="306" w:date="2023-07-19T18:28:13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A">
            <w:pPr>
              <w:widowControl w:val="0"/>
              <w:spacing w:after="0" w:line="276" w:lineRule="auto"/>
              <w:jc w:val="left"/>
              <w:rPr>
                <w:i w:val="1"/>
                <w:sz w:val="19.920000076293945"/>
                <w:szCs w:val="19.920000076293945"/>
              </w:rPr>
            </w:pPr>
            <w:r w:rsidDel="00000000" w:rsidR="00000000" w:rsidRPr="00000000">
              <w:rPr>
                <w:rtl w:val="0"/>
              </w:rPr>
            </w:r>
          </w:p>
        </w:tc>
      </w:tr>
    </w:tbl>
    <w:p w:rsidR="00000000" w:rsidDel="00000000" w:rsidP="00000000" w:rsidRDefault="00000000" w:rsidRPr="00000000" w14:paraId="0000133B">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33C">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33D">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33E">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51 </w:t>
      </w:r>
    </w:p>
    <w:tbl>
      <w:tblPr>
        <w:tblStyle w:val="Table42"/>
        <w:tblW w:w="10680.0" w:type="dxa"/>
        <w:jc w:val="left"/>
        <w:tblInd w:w="-105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505"/>
        <w:gridCol w:w="2595"/>
        <w:gridCol w:w="2220"/>
        <w:gridCol w:w="960"/>
        <w:gridCol w:w="615"/>
        <w:gridCol w:w="840"/>
        <w:tblGridChange w:id="0">
          <w:tblGrid>
            <w:gridCol w:w="945"/>
            <w:gridCol w:w="2505"/>
            <w:gridCol w:w="2595"/>
            <w:gridCol w:w="2220"/>
            <w:gridCol w:w="960"/>
            <w:gridCol w:w="615"/>
            <w:gridCol w:w="840"/>
          </w:tblGrid>
        </w:tblGridChange>
      </w:tblGrid>
      <w:tr>
        <w:trPr>
          <w:cantSplit w:val="0"/>
          <w:trHeight w:val="16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3F">
            <w:pPr>
              <w:widowControl w:val="0"/>
              <w:spacing w:after="0" w:line="240" w:lineRule="auto"/>
              <w:jc w:val="center"/>
              <w:rPr>
                <w:sz w:val="19.920000076293945"/>
                <w:szCs w:val="19.920000076293945"/>
              </w:rPr>
            </w:pPr>
            <w:sdt>
              <w:sdtPr>
                <w:tag w:val="goog_rdk_4298"/>
              </w:sdtPr>
              <w:sdtContent>
                <w:del w:author="Thomas Cervone-Richards - NOAA Federal" w:id="307" w:date="2023-07-19T18:28:28Z">
                  <w:r w:rsidDel="00000000" w:rsidR="00000000" w:rsidRPr="00000000">
                    <w:rPr>
                      <w:sz w:val="19.920000076293945"/>
                      <w:szCs w:val="19.920000076293945"/>
                      <w:rtl w:val="0"/>
                    </w:rPr>
                    <w:delText xml:space="preserve">1644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0">
            <w:pPr>
              <w:widowControl w:val="0"/>
              <w:spacing w:after="0" w:line="230.83080768585205" w:lineRule="auto"/>
              <w:ind w:left="115.58883666992188" w:right="105.06134033203125" w:firstLine="14.34234619140625"/>
              <w:jc w:val="left"/>
              <w:rPr>
                <w:sz w:val="19.920000076293945"/>
                <w:szCs w:val="19.920000076293945"/>
              </w:rPr>
            </w:pPr>
            <w:sdt>
              <w:sdtPr>
                <w:tag w:val="goog_rdk_4300"/>
              </w:sdtPr>
              <w:sdtContent>
                <w:del w:author="Thomas Cervone-Richards - NOAA Federal" w:id="307" w:date="2023-07-19T18:28:28Z">
                  <w:r w:rsidDel="00000000" w:rsidR="00000000" w:rsidRPr="00000000">
                    <w:rPr>
                      <w:sz w:val="19.920000076293945"/>
                      <w:szCs w:val="19.920000076293945"/>
                      <w:rtl w:val="0"/>
                    </w:rPr>
                    <w:delText xml:space="preserve">For each edge bounding a  DEPARE feature object  which is COINCIDENT with  a M_COVR meta object  AND is COINCIDENT with  a feature object of type line.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03"/>
            </w:sdtPr>
            <w:sdtContent>
              <w:p w:rsidR="00000000" w:rsidDel="00000000" w:rsidP="00000000" w:rsidRDefault="00000000" w:rsidRPr="00000000" w14:paraId="00001341">
                <w:pPr>
                  <w:widowControl w:val="0"/>
                  <w:spacing w:after="0" w:line="231.63326740264893" w:lineRule="auto"/>
                  <w:ind w:left="115.5889892578125" w:right="271.9952392578125" w:firstLine="13.3465576171875"/>
                  <w:jc w:val="left"/>
                  <w:rPr>
                    <w:del w:author="Thomas Cervone-Richards - NOAA Federal" w:id="307" w:date="2023-07-19T18:28:28Z"/>
                    <w:sz w:val="19.920000076293945"/>
                    <w:szCs w:val="19.920000076293945"/>
                  </w:rPr>
                </w:pPr>
                <w:sdt>
                  <w:sdtPr>
                    <w:tag w:val="goog_rdk_4302"/>
                  </w:sdtPr>
                  <w:sdtContent>
                    <w:del w:author="Thomas Cervone-Richards - NOAA Federal" w:id="307" w:date="2023-07-19T18:28:28Z">
                      <w:r w:rsidDel="00000000" w:rsidR="00000000" w:rsidRPr="00000000">
                        <w:rPr>
                          <w:sz w:val="19.920000076293945"/>
                          <w:szCs w:val="19.920000076293945"/>
                          <w:rtl w:val="0"/>
                        </w:rPr>
                        <w:delText xml:space="preserve">DEPARE object on  the edge of data  </w:delText>
                      </w:r>
                    </w:del>
                  </w:sdtContent>
                </w:sdt>
              </w:p>
            </w:sdtContent>
          </w:sdt>
          <w:sdt>
            <w:sdtPr>
              <w:tag w:val="goog_rdk_4305"/>
            </w:sdtPr>
            <w:sdtContent>
              <w:p w:rsidR="00000000" w:rsidDel="00000000" w:rsidP="00000000" w:rsidRDefault="00000000" w:rsidRPr="00000000" w14:paraId="00001342">
                <w:pPr>
                  <w:widowControl w:val="0"/>
                  <w:spacing w:after="0" w:before="2.47802734375" w:line="240" w:lineRule="auto"/>
                  <w:ind w:left="120.7684326171875" w:firstLine="0"/>
                  <w:jc w:val="left"/>
                  <w:rPr>
                    <w:del w:author="Thomas Cervone-Richards - NOAA Federal" w:id="307" w:date="2023-07-19T18:28:28Z"/>
                    <w:sz w:val="19.920000076293945"/>
                    <w:szCs w:val="19.920000076293945"/>
                  </w:rPr>
                </w:pPr>
                <w:sdt>
                  <w:sdtPr>
                    <w:tag w:val="goog_rdk_4304"/>
                  </w:sdtPr>
                  <w:sdtContent>
                    <w:del w:author="Thomas Cervone-Richards - NOAA Federal" w:id="307" w:date="2023-07-19T18:28:28Z">
                      <w:r w:rsidDel="00000000" w:rsidR="00000000" w:rsidRPr="00000000">
                        <w:rPr>
                          <w:sz w:val="19.920000076293945"/>
                          <w:szCs w:val="19.920000076293945"/>
                          <w:rtl w:val="0"/>
                        </w:rPr>
                        <w:delText xml:space="preserve">coverage not  </w:delText>
                      </w:r>
                    </w:del>
                  </w:sdtContent>
                </w:sdt>
              </w:p>
            </w:sdtContent>
          </w:sdt>
          <w:sdt>
            <w:sdtPr>
              <w:tag w:val="goog_rdk_4307"/>
            </w:sdtPr>
            <w:sdtContent>
              <w:p w:rsidR="00000000" w:rsidDel="00000000" w:rsidP="00000000" w:rsidRDefault="00000000" w:rsidRPr="00000000" w14:paraId="00001343">
                <w:pPr>
                  <w:widowControl w:val="0"/>
                  <w:spacing w:after="0" w:line="231.23263835906982" w:lineRule="auto"/>
                  <w:ind w:left="119.1748046875" w:right="371.595458984375" w:firstLine="5.17913818359375"/>
                  <w:jc w:val="left"/>
                  <w:rPr>
                    <w:del w:author="Thomas Cervone-Richards - NOAA Federal" w:id="307" w:date="2023-07-19T18:28:28Z"/>
                    <w:sz w:val="19.920000076293945"/>
                    <w:szCs w:val="19.920000076293945"/>
                  </w:rPr>
                </w:pPr>
                <w:sdt>
                  <w:sdtPr>
                    <w:tag w:val="goog_rdk_4306"/>
                  </w:sdtPr>
                  <w:sdtContent>
                    <w:del w:author="Thomas Cervone-Richards - NOAA Federal" w:id="307" w:date="2023-07-19T18:28:28Z">
                      <w:r w:rsidDel="00000000" w:rsidR="00000000" w:rsidRPr="00000000">
                        <w:rPr>
                          <w:sz w:val="19.920000076293945"/>
                          <w:szCs w:val="19.920000076293945"/>
                          <w:rtl w:val="0"/>
                        </w:rPr>
                        <w:delText xml:space="preserve">bounded by linear  spatial objects  </w:delText>
                      </w:r>
                    </w:del>
                  </w:sdtContent>
                </w:sdt>
              </w:p>
            </w:sdtContent>
          </w:sdt>
          <w:p w:rsidR="00000000" w:rsidDel="00000000" w:rsidP="00000000" w:rsidRDefault="00000000" w:rsidRPr="00000000" w14:paraId="00001344">
            <w:pPr>
              <w:widowControl w:val="0"/>
              <w:spacing w:after="0" w:before="5.2099609375" w:line="231.2314224243164" w:lineRule="auto"/>
              <w:ind w:left="119.7723388671875" w:right="104.8663330078125" w:hanging="4.183349609375"/>
              <w:jc w:val="left"/>
              <w:rPr>
                <w:sz w:val="19.920000076293945"/>
                <w:szCs w:val="19.920000076293945"/>
              </w:rPr>
            </w:pPr>
            <w:sdt>
              <w:sdtPr>
                <w:tag w:val="goog_rdk_4308"/>
              </w:sdtPr>
              <w:sdtContent>
                <w:del w:author="Thomas Cervone-Richards - NOAA Federal" w:id="307" w:date="2023-07-19T18:28:28Z">
                  <w:r w:rsidDel="00000000" w:rsidR="00000000" w:rsidRPr="00000000">
                    <w:rPr>
                      <w:sz w:val="19.920000076293945"/>
                      <w:szCs w:val="19.920000076293945"/>
                      <w:rtl w:val="0"/>
                    </w:rPr>
                    <w:delText xml:space="preserve">without linear feature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11"/>
            </w:sdtPr>
            <w:sdtContent>
              <w:p w:rsidR="00000000" w:rsidDel="00000000" w:rsidP="00000000" w:rsidRDefault="00000000" w:rsidRPr="00000000" w14:paraId="00001345">
                <w:pPr>
                  <w:widowControl w:val="0"/>
                  <w:spacing w:after="0" w:line="240" w:lineRule="auto"/>
                  <w:ind w:left="129.931640625" w:firstLine="0"/>
                  <w:jc w:val="left"/>
                  <w:rPr>
                    <w:del w:author="Thomas Cervone-Richards - NOAA Federal" w:id="307" w:date="2023-07-19T18:28:28Z"/>
                    <w:sz w:val="19.920000076293945"/>
                    <w:szCs w:val="19.920000076293945"/>
                  </w:rPr>
                </w:pPr>
                <w:sdt>
                  <w:sdtPr>
                    <w:tag w:val="goog_rdk_4310"/>
                  </w:sdtPr>
                  <w:sdtContent>
                    <w:del w:author="Thomas Cervone-Richards - NOAA Federal" w:id="307" w:date="2023-07-19T18:28:28Z">
                      <w:r w:rsidDel="00000000" w:rsidR="00000000" w:rsidRPr="00000000">
                        <w:rPr>
                          <w:sz w:val="19.920000076293945"/>
                          <w:szCs w:val="19.920000076293945"/>
                          <w:rtl w:val="0"/>
                        </w:rPr>
                        <w:delText xml:space="preserve">Ensure DEPARE  </w:delText>
                      </w:r>
                    </w:del>
                  </w:sdtContent>
                </w:sdt>
              </w:p>
            </w:sdtContent>
          </w:sdt>
          <w:sdt>
            <w:sdtPr>
              <w:tag w:val="goog_rdk_4313"/>
            </w:sdtPr>
            <w:sdtContent>
              <w:p w:rsidR="00000000" w:rsidDel="00000000" w:rsidP="00000000" w:rsidRDefault="00000000" w:rsidRPr="00000000" w14:paraId="00001346">
                <w:pPr>
                  <w:widowControl w:val="0"/>
                  <w:spacing w:after="0" w:line="230.63020706176758" w:lineRule="auto"/>
                  <w:ind w:left="115.5889892578125" w:right="148.4613037109375" w:firstLine="4.183349609375"/>
                  <w:jc w:val="left"/>
                  <w:rPr>
                    <w:del w:author="Thomas Cervone-Richards - NOAA Federal" w:id="307" w:date="2023-07-19T18:28:28Z"/>
                    <w:sz w:val="19.920000076293945"/>
                    <w:szCs w:val="19.920000076293945"/>
                  </w:rPr>
                </w:pPr>
                <w:sdt>
                  <w:sdtPr>
                    <w:tag w:val="goog_rdk_4312"/>
                  </w:sdtPr>
                  <w:sdtContent>
                    <w:del w:author="Thomas Cervone-Richards - NOAA Federal" w:id="307" w:date="2023-07-19T18:28:28Z">
                      <w:r w:rsidDel="00000000" w:rsidR="00000000" w:rsidRPr="00000000">
                        <w:rPr>
                          <w:sz w:val="19.920000076293945"/>
                          <w:szCs w:val="19.920000076293945"/>
                          <w:rtl w:val="0"/>
                        </w:rPr>
                        <w:delText xml:space="preserve">objects at the edge of  the dataset only have  spatial objects without  linear feature objects  as their outer  </w:delText>
                      </w:r>
                    </w:del>
                  </w:sdtContent>
                </w:sdt>
              </w:p>
            </w:sdtContent>
          </w:sdt>
          <w:p w:rsidR="00000000" w:rsidDel="00000000" w:rsidP="00000000" w:rsidRDefault="00000000" w:rsidRPr="00000000" w14:paraId="00001347">
            <w:pPr>
              <w:widowControl w:val="0"/>
              <w:spacing w:after="0" w:before="5.709228515625" w:line="240" w:lineRule="auto"/>
              <w:ind w:left="124.3536376953125" w:firstLine="0"/>
              <w:jc w:val="left"/>
              <w:rPr>
                <w:sz w:val="19.920000076293945"/>
                <w:szCs w:val="19.920000076293945"/>
              </w:rPr>
            </w:pPr>
            <w:sdt>
              <w:sdtPr>
                <w:tag w:val="goog_rdk_4314"/>
              </w:sdtPr>
              <w:sdtContent>
                <w:del w:author="Thomas Cervone-Richards - NOAA Federal" w:id="307" w:date="2023-07-19T18:28:28Z">
                  <w:r w:rsidDel="00000000" w:rsidR="00000000" w:rsidRPr="00000000">
                    <w:rPr>
                      <w:sz w:val="19.920000076293945"/>
                      <w:szCs w:val="19.920000076293945"/>
                      <w:rtl w:val="0"/>
                    </w:rPr>
                    <w:delText xml:space="preserve">boundary.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8">
            <w:pPr>
              <w:widowControl w:val="0"/>
              <w:spacing w:after="0" w:line="240" w:lineRule="auto"/>
              <w:ind w:left="119.1741943359375" w:firstLine="0"/>
              <w:jc w:val="left"/>
              <w:rPr>
                <w:sz w:val="19.920000076293945"/>
                <w:szCs w:val="19.920000076293945"/>
              </w:rPr>
            </w:pPr>
            <w:sdt>
              <w:sdtPr>
                <w:tag w:val="goog_rdk_4316"/>
              </w:sdtPr>
              <w:sdtContent>
                <w:del w:author="Thomas Cervone-Richards - NOAA Federal" w:id="307" w:date="2023-07-19T18:28:28Z">
                  <w:r w:rsidDel="00000000" w:rsidR="00000000" w:rsidRPr="00000000">
                    <w:rPr>
                      <w:sz w:val="19.920000076293945"/>
                      <w:szCs w:val="19.920000076293945"/>
                      <w:rtl w:val="0"/>
                    </w:rPr>
                    <w:delText xml:space="preserve">5.4.2 (Fig.5)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9">
            <w:pPr>
              <w:widowControl w:val="0"/>
              <w:spacing w:after="0" w:line="240" w:lineRule="auto"/>
              <w:jc w:val="center"/>
              <w:rPr>
                <w:sz w:val="19.920000076293945"/>
                <w:szCs w:val="19.920000076293945"/>
              </w:rPr>
            </w:pPr>
            <w:sdt>
              <w:sdtPr>
                <w:tag w:val="goog_rdk_4318"/>
              </w:sdtPr>
              <w:sdtContent>
                <w:del w:author="Thomas Cervone-Richards - NOAA Federal" w:id="307" w:date="2023-07-19T18:28:28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A">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4B">
            <w:pPr>
              <w:widowControl w:val="0"/>
              <w:spacing w:after="0" w:line="240" w:lineRule="auto"/>
              <w:jc w:val="center"/>
              <w:rPr>
                <w:strike w:val="1"/>
                <w:sz w:val="19.920000076293945"/>
                <w:szCs w:val="19.920000076293945"/>
              </w:rPr>
            </w:pPr>
            <w:sdt>
              <w:sdtPr>
                <w:tag w:val="goog_rdk_4320"/>
              </w:sdtPr>
              <w:sdtContent>
                <w:del w:author="Thomas Cervone-Richards - NOAA Federal" w:id="307" w:date="2023-07-19T18:28:28Z">
                  <w:r w:rsidDel="00000000" w:rsidR="00000000" w:rsidRPr="00000000">
                    <w:rPr>
                      <w:strike w:val="1"/>
                      <w:sz w:val="19.920000076293945"/>
                      <w:szCs w:val="19.920000076293945"/>
                      <w:rtl w:val="0"/>
                    </w:rPr>
                    <w:delText xml:space="preserve">1645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C">
            <w:pPr>
              <w:widowControl w:val="0"/>
              <w:spacing w:after="0" w:line="240" w:lineRule="auto"/>
              <w:ind w:left="134.31365966796875" w:firstLine="0"/>
              <w:jc w:val="left"/>
              <w:rPr>
                <w:i w:val="1"/>
                <w:sz w:val="19.920000076293945"/>
                <w:szCs w:val="19.920000076293945"/>
              </w:rPr>
            </w:pPr>
            <w:sdt>
              <w:sdtPr>
                <w:tag w:val="goog_rdk_4322"/>
              </w:sdtPr>
              <w:sdtContent>
                <w:del w:author="Thomas Cervone-Richards - NOAA Federal" w:id="307" w:date="2023-07-19T18:28:2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2">
            <w:pPr>
              <w:widowControl w:val="0"/>
              <w:spacing w:after="0" w:line="240" w:lineRule="auto"/>
              <w:jc w:val="center"/>
              <w:rPr>
                <w:sz w:val="19.920000076293945"/>
                <w:szCs w:val="19.920000076293945"/>
              </w:rPr>
            </w:pPr>
            <w:sdt>
              <w:sdtPr>
                <w:tag w:val="goog_rdk_4324"/>
              </w:sdtPr>
              <w:sdtContent>
                <w:del w:author="Thomas Cervone-Richards - NOAA Federal" w:id="308" w:date="2023-07-19T18:30:47Z">
                  <w:r w:rsidDel="00000000" w:rsidR="00000000" w:rsidRPr="00000000">
                    <w:rPr>
                      <w:sz w:val="19.920000076293945"/>
                      <w:szCs w:val="19.920000076293945"/>
                      <w:rtl w:val="0"/>
                    </w:rPr>
                    <w:delText xml:space="preserve">1646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3">
            <w:pPr>
              <w:widowControl w:val="0"/>
              <w:spacing w:after="0" w:line="230.42937755584717" w:lineRule="auto"/>
              <w:ind w:left="114.39361572265625" w:right="114.4244384765625" w:firstLine="15.537567138671875"/>
              <w:jc w:val="left"/>
              <w:rPr>
                <w:sz w:val="19.920000076293945"/>
                <w:szCs w:val="19.920000076293945"/>
              </w:rPr>
            </w:pPr>
            <w:sdt>
              <w:sdtPr>
                <w:tag w:val="goog_rdk_4326"/>
              </w:sdtPr>
              <w:sdtContent>
                <w:del w:author="Thomas Cervone-Richards - NOAA Federal" w:id="308" w:date="2023-07-19T18:30:47Z">
                  <w:r w:rsidDel="00000000" w:rsidR="00000000" w:rsidRPr="00000000">
                    <w:rPr>
                      <w:sz w:val="19.920000076293945"/>
                      <w:szCs w:val="19.920000076293945"/>
                      <w:rtl w:val="0"/>
                    </w:rPr>
                    <w:delText xml:space="preserve">For each DRGARE feature  object where DRVAL2 is  Known AND is Equal to the  value of DRVAL1.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29"/>
            </w:sdtPr>
            <w:sdtContent>
              <w:p w:rsidR="00000000" w:rsidDel="00000000" w:rsidP="00000000" w:rsidRDefault="00000000" w:rsidRPr="00000000" w14:paraId="00001354">
                <w:pPr>
                  <w:widowControl w:val="0"/>
                  <w:spacing w:after="0" w:line="240" w:lineRule="auto"/>
                  <w:ind w:left="128.935546875" w:firstLine="0"/>
                  <w:jc w:val="left"/>
                  <w:rPr>
                    <w:del w:author="Thomas Cervone-Richards - NOAA Federal" w:id="308" w:date="2023-07-19T18:30:47Z"/>
                    <w:sz w:val="19.920000076293945"/>
                    <w:szCs w:val="19.920000076293945"/>
                  </w:rPr>
                </w:pPr>
                <w:sdt>
                  <w:sdtPr>
                    <w:tag w:val="goog_rdk_4328"/>
                  </w:sdtPr>
                  <w:sdtContent>
                    <w:del w:author="Thomas Cervone-Richards - NOAA Federal" w:id="308" w:date="2023-07-19T18:30:47Z">
                      <w:r w:rsidDel="00000000" w:rsidR="00000000" w:rsidRPr="00000000">
                        <w:rPr>
                          <w:sz w:val="19.920000076293945"/>
                          <w:szCs w:val="19.920000076293945"/>
                          <w:rtl w:val="0"/>
                        </w:rPr>
                        <w:delText xml:space="preserve">DRVAL1 and  </w:delText>
                      </w:r>
                    </w:del>
                  </w:sdtContent>
                </w:sdt>
              </w:p>
            </w:sdtContent>
          </w:sdt>
          <w:sdt>
            <w:sdtPr>
              <w:tag w:val="goog_rdk_4331"/>
            </w:sdtPr>
            <w:sdtContent>
              <w:p w:rsidR="00000000" w:rsidDel="00000000" w:rsidP="00000000" w:rsidRDefault="00000000" w:rsidRPr="00000000" w14:paraId="00001355">
                <w:pPr>
                  <w:widowControl w:val="0"/>
                  <w:spacing w:after="0" w:line="228.82407188415527" w:lineRule="auto"/>
                  <w:ind w:left="119.1748046875" w:right="361.4361572265625" w:firstLine="9.7607421875"/>
                  <w:jc w:val="left"/>
                  <w:rPr>
                    <w:del w:author="Thomas Cervone-Richards - NOAA Federal" w:id="308" w:date="2023-07-19T18:30:47Z"/>
                    <w:sz w:val="19.920000076293945"/>
                    <w:szCs w:val="19.920000076293945"/>
                  </w:rPr>
                </w:pPr>
                <w:sdt>
                  <w:sdtPr>
                    <w:tag w:val="goog_rdk_4330"/>
                  </w:sdtPr>
                  <w:sdtContent>
                    <w:del w:author="Thomas Cervone-Richards - NOAA Federal" w:id="308" w:date="2023-07-19T18:30:47Z">
                      <w:r w:rsidDel="00000000" w:rsidR="00000000" w:rsidRPr="00000000">
                        <w:rPr>
                          <w:sz w:val="19.920000076293945"/>
                          <w:szCs w:val="19.920000076293945"/>
                          <w:rtl w:val="0"/>
                        </w:rPr>
                        <w:delText xml:space="preserve">DRVAL2 have the  same value for a  </w:delText>
                      </w:r>
                    </w:del>
                  </w:sdtContent>
                </w:sdt>
              </w:p>
            </w:sdtContent>
          </w:sdt>
          <w:p w:rsidR="00000000" w:rsidDel="00000000" w:rsidP="00000000" w:rsidRDefault="00000000" w:rsidRPr="00000000" w14:paraId="00001356">
            <w:pPr>
              <w:widowControl w:val="0"/>
              <w:spacing w:after="0" w:before="7.208251953125" w:line="240" w:lineRule="auto"/>
              <w:ind w:left="128.935546875" w:firstLine="0"/>
              <w:jc w:val="left"/>
              <w:rPr>
                <w:sz w:val="19.920000076293945"/>
                <w:szCs w:val="19.920000076293945"/>
              </w:rPr>
            </w:pPr>
            <w:sdt>
              <w:sdtPr>
                <w:tag w:val="goog_rdk_4332"/>
              </w:sdtPr>
              <w:sdtContent>
                <w:del w:author="Thomas Cervone-Richards - NOAA Federal" w:id="308" w:date="2023-07-19T18:30:47Z">
                  <w:r w:rsidDel="00000000" w:rsidR="00000000" w:rsidRPr="00000000">
                    <w:rPr>
                      <w:sz w:val="19.920000076293945"/>
                      <w:szCs w:val="19.920000076293945"/>
                      <w:rtl w:val="0"/>
                    </w:rPr>
                    <w:delText xml:space="preserve">DRGARE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35"/>
            </w:sdtPr>
            <w:sdtContent>
              <w:p w:rsidR="00000000" w:rsidDel="00000000" w:rsidP="00000000" w:rsidRDefault="00000000" w:rsidRPr="00000000" w14:paraId="00001357">
                <w:pPr>
                  <w:widowControl w:val="0"/>
                  <w:spacing w:after="0" w:line="240" w:lineRule="auto"/>
                  <w:ind w:left="115.5889892578125" w:firstLine="0"/>
                  <w:jc w:val="left"/>
                  <w:rPr>
                    <w:del w:author="Thomas Cervone-Richards - NOAA Federal" w:id="308" w:date="2023-07-19T18:30:47Z"/>
                    <w:sz w:val="19.920000076293945"/>
                    <w:szCs w:val="19.920000076293945"/>
                  </w:rPr>
                </w:pPr>
                <w:sdt>
                  <w:sdtPr>
                    <w:tag w:val="goog_rdk_4334"/>
                  </w:sdtPr>
                  <w:sdtContent>
                    <w:del w:author="Thomas Cervone-Richards - NOAA Federal" w:id="308" w:date="2023-07-19T18:30:47Z">
                      <w:r w:rsidDel="00000000" w:rsidR="00000000" w:rsidRPr="00000000">
                        <w:rPr>
                          <w:sz w:val="19.920000076293945"/>
                          <w:szCs w:val="19.920000076293945"/>
                          <w:rtl w:val="0"/>
                        </w:rPr>
                        <w:delText xml:space="preserve">Amend values or  </w:delText>
                      </w:r>
                    </w:del>
                  </w:sdtContent>
                </w:sdt>
              </w:p>
            </w:sdtContent>
          </w:sdt>
          <w:sdt>
            <w:sdtPr>
              <w:tag w:val="goog_rdk_4337"/>
            </w:sdtPr>
            <w:sdtContent>
              <w:p w:rsidR="00000000" w:rsidDel="00000000" w:rsidP="00000000" w:rsidRDefault="00000000" w:rsidRPr="00000000" w14:paraId="00001358">
                <w:pPr>
                  <w:widowControl w:val="0"/>
                  <w:spacing w:after="0" w:line="240" w:lineRule="auto"/>
                  <w:ind w:left="128.138427734375" w:firstLine="0"/>
                  <w:jc w:val="left"/>
                  <w:rPr>
                    <w:del w:author="Thomas Cervone-Richards - NOAA Federal" w:id="308" w:date="2023-07-19T18:30:47Z"/>
                    <w:sz w:val="19.920000076293945"/>
                    <w:szCs w:val="19.920000076293945"/>
                  </w:rPr>
                </w:pPr>
                <w:sdt>
                  <w:sdtPr>
                    <w:tag w:val="goog_rdk_4336"/>
                  </w:sdtPr>
                  <w:sdtContent>
                    <w:del w:author="Thomas Cervone-Richards - NOAA Federal" w:id="308" w:date="2023-07-19T18:30:47Z">
                      <w:r w:rsidDel="00000000" w:rsidR="00000000" w:rsidRPr="00000000">
                        <w:rPr>
                          <w:sz w:val="19.920000076293945"/>
                          <w:szCs w:val="19.920000076293945"/>
                          <w:rtl w:val="0"/>
                        </w:rPr>
                        <w:delText xml:space="preserve">remove value of  </w:delText>
                      </w:r>
                    </w:del>
                  </w:sdtContent>
                </w:sdt>
              </w:p>
            </w:sdtContent>
          </w:sdt>
          <w:p w:rsidR="00000000" w:rsidDel="00000000" w:rsidP="00000000" w:rsidRDefault="00000000" w:rsidRPr="00000000" w14:paraId="00001359">
            <w:pPr>
              <w:widowControl w:val="0"/>
              <w:spacing w:after="0" w:line="240" w:lineRule="auto"/>
              <w:ind w:left="128.935546875" w:firstLine="0"/>
              <w:jc w:val="left"/>
              <w:rPr>
                <w:sz w:val="19.920000076293945"/>
                <w:szCs w:val="19.920000076293945"/>
              </w:rPr>
            </w:pPr>
            <w:sdt>
              <w:sdtPr>
                <w:tag w:val="goog_rdk_4338"/>
              </w:sdtPr>
              <w:sdtContent>
                <w:del w:author="Thomas Cervone-Richards - NOAA Federal" w:id="308" w:date="2023-07-19T18:30:47Z">
                  <w:r w:rsidDel="00000000" w:rsidR="00000000" w:rsidRPr="00000000">
                    <w:rPr>
                      <w:sz w:val="19.920000076293945"/>
                      <w:szCs w:val="19.920000076293945"/>
                      <w:rtl w:val="0"/>
                    </w:rPr>
                    <w:delText xml:space="preserve">DRVAL2.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A">
            <w:pPr>
              <w:widowControl w:val="0"/>
              <w:spacing w:after="0" w:line="240" w:lineRule="auto"/>
              <w:ind w:left="119.1741943359375" w:firstLine="0"/>
              <w:jc w:val="left"/>
              <w:rPr>
                <w:sz w:val="19.920000076293945"/>
                <w:szCs w:val="19.920000076293945"/>
              </w:rPr>
            </w:pPr>
            <w:sdt>
              <w:sdtPr>
                <w:tag w:val="goog_rdk_4340"/>
              </w:sdtPr>
              <w:sdtContent>
                <w:del w:author="Thomas Cervone-Richards - NOAA Federal" w:id="308" w:date="2023-07-19T18:30:47Z">
                  <w:r w:rsidDel="00000000" w:rsidR="00000000" w:rsidRPr="00000000">
                    <w:rPr>
                      <w:sz w:val="19.920000076293945"/>
                      <w:szCs w:val="19.920000076293945"/>
                      <w:rtl w:val="0"/>
                    </w:rPr>
                    <w:delText xml:space="preserve">5.5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B">
            <w:pPr>
              <w:widowControl w:val="0"/>
              <w:spacing w:after="0" w:line="240" w:lineRule="auto"/>
              <w:jc w:val="center"/>
              <w:rPr>
                <w:sz w:val="19.920000076293945"/>
                <w:szCs w:val="19.920000076293945"/>
              </w:rPr>
            </w:pPr>
            <w:sdt>
              <w:sdtPr>
                <w:tag w:val="goog_rdk_4342"/>
              </w:sdtPr>
              <w:sdtContent>
                <w:del w:author="Thomas Cervone-Richards - NOAA Federal" w:id="308" w:date="2023-07-19T18:30:47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C">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5D">
            <w:pPr>
              <w:widowControl w:val="0"/>
              <w:spacing w:after="0" w:line="240" w:lineRule="auto"/>
              <w:jc w:val="center"/>
              <w:rPr>
                <w:sz w:val="19.920000076293945"/>
                <w:szCs w:val="19.920000076293945"/>
              </w:rPr>
            </w:pPr>
            <w:sdt>
              <w:sdtPr>
                <w:tag w:val="goog_rdk_4344"/>
              </w:sdtPr>
              <w:sdtContent>
                <w:del w:author="Thomas Cervone-Richards - NOAA Federal" w:id="308" w:date="2023-07-19T18:30:47Z">
                  <w:r w:rsidDel="00000000" w:rsidR="00000000" w:rsidRPr="00000000">
                    <w:rPr>
                      <w:sz w:val="19.920000076293945"/>
                      <w:szCs w:val="19.920000076293945"/>
                      <w:rtl w:val="0"/>
                    </w:rPr>
                    <w:delText xml:space="preserve">1647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E">
            <w:pPr>
              <w:widowControl w:val="0"/>
              <w:spacing w:after="0" w:line="231.23263835906982" w:lineRule="auto"/>
              <w:ind w:left="119.77203369140625" w:right="150.27984619140625" w:firstLine="10.159149169921875"/>
              <w:jc w:val="left"/>
              <w:rPr>
                <w:sz w:val="19.920000076293945"/>
                <w:szCs w:val="19.920000076293945"/>
              </w:rPr>
            </w:pPr>
            <w:sdt>
              <w:sdtPr>
                <w:tag w:val="goog_rdk_4346"/>
              </w:sdtPr>
              <w:sdtContent>
                <w:del w:author="Thomas Cervone-Richards - NOAA Federal" w:id="308" w:date="2023-07-19T18:30:47Z">
                  <w:r w:rsidDel="00000000" w:rsidR="00000000" w:rsidRPr="00000000">
                    <w:rPr>
                      <w:sz w:val="19.920000076293945"/>
                      <w:szCs w:val="19.920000076293945"/>
                      <w:rtl w:val="0"/>
                    </w:rPr>
                    <w:delText xml:space="preserve">For each DRGARE feature  object where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49"/>
            </w:sdtPr>
            <w:sdtContent>
              <w:p w:rsidR="00000000" w:rsidDel="00000000" w:rsidP="00000000" w:rsidRDefault="00000000" w:rsidRPr="00000000" w14:paraId="0000135F">
                <w:pPr>
                  <w:widowControl w:val="0"/>
                  <w:spacing w:after="0" w:line="231.23263835906982" w:lineRule="auto"/>
                  <w:ind w:left="115.5889892578125" w:right="216.617431640625" w:firstLine="14.3426513671875"/>
                  <w:jc w:val="left"/>
                  <w:rPr>
                    <w:del w:author="Thomas Cervone-Richards - NOAA Federal" w:id="308" w:date="2023-07-19T18:30:47Z"/>
                    <w:sz w:val="19.920000076293945"/>
                    <w:szCs w:val="19.920000076293945"/>
                  </w:rPr>
                </w:pPr>
                <w:sdt>
                  <w:sdtPr>
                    <w:tag w:val="goog_rdk_4348"/>
                  </w:sdtPr>
                  <w:sdtContent>
                    <w:del w:author="Thomas Cervone-Richards - NOAA Federal" w:id="308" w:date="2023-07-19T18:30:47Z">
                      <w:r w:rsidDel="00000000" w:rsidR="00000000" w:rsidRPr="00000000">
                        <w:rPr>
                          <w:sz w:val="19.920000076293945"/>
                          <w:szCs w:val="19.920000076293945"/>
                          <w:rtl w:val="0"/>
                        </w:rPr>
                        <w:delText xml:space="preserve">Prohibited attribute  VERDAT populated  for a DRGARE  </w:delText>
                      </w:r>
                    </w:del>
                  </w:sdtContent>
                </w:sdt>
              </w:p>
            </w:sdtContent>
          </w:sdt>
          <w:p w:rsidR="00000000" w:rsidDel="00000000" w:rsidP="00000000" w:rsidRDefault="00000000" w:rsidRPr="00000000" w14:paraId="00001360">
            <w:pPr>
              <w:widowControl w:val="0"/>
              <w:spacing w:after="0" w:before="5.80810546875" w:line="240" w:lineRule="auto"/>
              <w:ind w:left="119.7723388671875" w:firstLine="0"/>
              <w:jc w:val="left"/>
              <w:rPr>
                <w:sz w:val="19.920000076293945"/>
                <w:szCs w:val="19.920000076293945"/>
              </w:rPr>
            </w:pPr>
            <w:sdt>
              <w:sdtPr>
                <w:tag w:val="goog_rdk_4350"/>
              </w:sdtPr>
              <w:sdtContent>
                <w:del w:author="Thomas Cervone-Richards - NOAA Federal" w:id="308" w:date="2023-07-19T18:30:47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53"/>
            </w:sdtPr>
            <w:sdtContent>
              <w:p w:rsidR="00000000" w:rsidDel="00000000" w:rsidP="00000000" w:rsidRDefault="00000000" w:rsidRPr="00000000" w14:paraId="00001361">
                <w:pPr>
                  <w:widowControl w:val="0"/>
                  <w:spacing w:after="0" w:line="240" w:lineRule="auto"/>
                  <w:ind w:left="130.32958984375" w:firstLine="0"/>
                  <w:jc w:val="left"/>
                  <w:rPr>
                    <w:del w:author="Thomas Cervone-Richards - NOAA Federal" w:id="308" w:date="2023-07-19T18:30:47Z"/>
                    <w:sz w:val="19.920000076293945"/>
                    <w:szCs w:val="19.920000076293945"/>
                  </w:rPr>
                </w:pPr>
                <w:sdt>
                  <w:sdtPr>
                    <w:tag w:val="goog_rdk_4352"/>
                  </w:sdtPr>
                  <w:sdtContent>
                    <w:del w:author="Thomas Cervone-Richards - NOAA Federal" w:id="308" w:date="2023-07-19T18:30:47Z">
                      <w:r w:rsidDel="00000000" w:rsidR="00000000" w:rsidRPr="00000000">
                        <w:rPr>
                          <w:sz w:val="19.920000076293945"/>
                          <w:szCs w:val="19.920000076293945"/>
                          <w:rtl w:val="0"/>
                        </w:rPr>
                        <w:delText xml:space="preserve">Remove VERDAT  </w:delText>
                      </w:r>
                    </w:del>
                  </w:sdtContent>
                </w:sdt>
              </w:p>
            </w:sdtContent>
          </w:sdt>
          <w:p w:rsidR="00000000" w:rsidDel="00000000" w:rsidP="00000000" w:rsidRDefault="00000000" w:rsidRPr="00000000" w14:paraId="00001362">
            <w:pPr>
              <w:widowControl w:val="0"/>
              <w:spacing w:after="0" w:line="240" w:lineRule="auto"/>
              <w:ind w:left="115.5889892578125" w:firstLine="0"/>
              <w:jc w:val="left"/>
              <w:rPr>
                <w:sz w:val="19.920000076293945"/>
                <w:szCs w:val="19.920000076293945"/>
              </w:rPr>
            </w:pPr>
            <w:sdt>
              <w:sdtPr>
                <w:tag w:val="goog_rdk_4354"/>
              </w:sdtPr>
              <w:sdtContent>
                <w:del w:author="Thomas Cervone-Richards - NOAA Federal" w:id="308" w:date="2023-07-19T18:30:47Z">
                  <w:r w:rsidDel="00000000" w:rsidR="00000000" w:rsidRPr="00000000">
                    <w:rPr>
                      <w:sz w:val="19.920000076293945"/>
                      <w:szCs w:val="19.920000076293945"/>
                      <w:rtl w:val="0"/>
                    </w:rPr>
                    <w:delText xml:space="preserve">from DRGARE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3">
            <w:pPr>
              <w:widowControl w:val="0"/>
              <w:spacing w:after="0" w:line="240" w:lineRule="auto"/>
              <w:ind w:left="119.1741943359375" w:firstLine="0"/>
              <w:jc w:val="left"/>
              <w:rPr>
                <w:sz w:val="19.920000076293945"/>
                <w:szCs w:val="19.920000076293945"/>
              </w:rPr>
            </w:pPr>
            <w:sdt>
              <w:sdtPr>
                <w:tag w:val="goog_rdk_4356"/>
              </w:sdtPr>
              <w:sdtContent>
                <w:del w:author="Thomas Cervone-Richards - NOAA Federal" w:id="308" w:date="2023-07-19T18:30:47Z">
                  <w:r w:rsidDel="00000000" w:rsidR="00000000" w:rsidRPr="00000000">
                    <w:rPr>
                      <w:sz w:val="19.920000076293945"/>
                      <w:szCs w:val="19.920000076293945"/>
                      <w:rtl w:val="0"/>
                    </w:rPr>
                    <w:delText xml:space="preserve">5.5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4">
            <w:pPr>
              <w:widowControl w:val="0"/>
              <w:spacing w:after="0" w:line="240" w:lineRule="auto"/>
              <w:jc w:val="center"/>
              <w:rPr>
                <w:sz w:val="19.920000076293945"/>
                <w:szCs w:val="19.920000076293945"/>
              </w:rPr>
            </w:pPr>
            <w:sdt>
              <w:sdtPr>
                <w:tag w:val="goog_rdk_4358"/>
              </w:sdtPr>
              <w:sdtContent>
                <w:del w:author="Thomas Cervone-Richards - NOAA Federal" w:id="308" w:date="2023-07-19T18:30:4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5">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6">
            <w:pPr>
              <w:widowControl w:val="0"/>
              <w:spacing w:after="0" w:line="240" w:lineRule="auto"/>
              <w:jc w:val="center"/>
              <w:rPr>
                <w:strike w:val="1"/>
                <w:sz w:val="19.920000076293945"/>
                <w:szCs w:val="19.920000076293945"/>
              </w:rPr>
            </w:pPr>
            <w:sdt>
              <w:sdtPr>
                <w:tag w:val="goog_rdk_4360"/>
              </w:sdtPr>
              <w:sdtContent>
                <w:del w:author="Thomas Cervone-Richards - NOAA Federal" w:id="308" w:date="2023-07-19T18:30:47Z">
                  <w:r w:rsidDel="00000000" w:rsidR="00000000" w:rsidRPr="00000000">
                    <w:rPr>
                      <w:strike w:val="1"/>
                      <w:sz w:val="19.920000076293945"/>
                      <w:szCs w:val="19.920000076293945"/>
                      <w:rtl w:val="0"/>
                    </w:rPr>
                    <w:delText xml:space="preserve">1648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7">
            <w:pPr>
              <w:widowControl w:val="0"/>
              <w:spacing w:after="0" w:line="240" w:lineRule="auto"/>
              <w:ind w:left="134.31365966796875" w:firstLine="0"/>
              <w:jc w:val="left"/>
              <w:rPr>
                <w:i w:val="1"/>
                <w:sz w:val="19.920000076293945"/>
                <w:szCs w:val="19.920000076293945"/>
              </w:rPr>
            </w:pPr>
            <w:sdt>
              <w:sdtPr>
                <w:tag w:val="goog_rdk_4362"/>
              </w:sdtPr>
              <w:sdtContent>
                <w:del w:author="Thomas Cervone-Richards - NOAA Federal" w:id="308" w:date="2023-07-19T18:30:47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C">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6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6D">
            <w:pPr>
              <w:widowControl w:val="0"/>
              <w:spacing w:after="0" w:line="240" w:lineRule="auto"/>
              <w:jc w:val="center"/>
              <w:rPr>
                <w:sz w:val="19.920000076293945"/>
                <w:szCs w:val="19.920000076293945"/>
              </w:rPr>
            </w:pPr>
            <w:sdt>
              <w:sdtPr>
                <w:tag w:val="goog_rdk_4364"/>
              </w:sdtPr>
              <w:sdtContent>
                <w:del w:author="Thomas Cervone-Richards - NOAA Federal" w:id="308" w:date="2023-07-19T18:30:47Z">
                  <w:r w:rsidDel="00000000" w:rsidR="00000000" w:rsidRPr="00000000">
                    <w:rPr>
                      <w:sz w:val="19.920000076293945"/>
                      <w:szCs w:val="19.920000076293945"/>
                      <w:rtl w:val="0"/>
                    </w:rPr>
                    <w:delText xml:space="preserve">1649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67"/>
            </w:sdtPr>
            <w:sdtContent>
              <w:p w:rsidR="00000000" w:rsidDel="00000000" w:rsidP="00000000" w:rsidRDefault="00000000" w:rsidRPr="00000000" w14:paraId="0000136E">
                <w:pPr>
                  <w:widowControl w:val="0"/>
                  <w:spacing w:after="0" w:line="230.42980670928955" w:lineRule="auto"/>
                  <w:ind w:left="119.77203369140625" w:right="80.7598876953125" w:firstLine="10.159149169921875"/>
                  <w:jc w:val="left"/>
                  <w:rPr>
                    <w:del w:author="Thomas Cervone-Richards - NOAA Federal" w:id="308" w:date="2023-07-19T18:30:47Z"/>
                    <w:sz w:val="19.920000076293945"/>
                    <w:szCs w:val="19.920000076293945"/>
                  </w:rPr>
                </w:pPr>
                <w:sdt>
                  <w:sdtPr>
                    <w:tag w:val="goog_rdk_4366"/>
                  </w:sdtPr>
                  <w:sdtContent>
                    <w:del w:author="Thomas Cervone-Richards - NOAA Federal" w:id="308" w:date="2023-07-19T18:30:47Z">
                      <w:r w:rsidDel="00000000" w:rsidR="00000000" w:rsidRPr="00000000">
                        <w:rPr>
                          <w:sz w:val="19.920000076293945"/>
                          <w:szCs w:val="19.920000076293945"/>
                          <w:rtl w:val="0"/>
                        </w:rPr>
                        <w:delText xml:space="preserve">For each DRGARE feature  object where SOUACC is  Known AND is Less than or  equal to the value of  </w:delText>
                      </w:r>
                    </w:del>
                  </w:sdtContent>
                </w:sdt>
              </w:p>
            </w:sdtContent>
          </w:sdt>
          <w:p w:rsidR="00000000" w:rsidDel="00000000" w:rsidP="00000000" w:rsidRDefault="00000000" w:rsidRPr="00000000" w14:paraId="0000136F">
            <w:pPr>
              <w:widowControl w:val="0"/>
              <w:spacing w:after="0" w:before="5.875244140625" w:line="231.23263835906982" w:lineRule="auto"/>
              <w:ind w:left="121.56478881835938" w:right="149.58709716796875" w:firstLine="0.995941162109375"/>
              <w:jc w:val="left"/>
              <w:rPr>
                <w:sz w:val="19.920000076293945"/>
                <w:szCs w:val="19.920000076293945"/>
              </w:rPr>
            </w:pPr>
            <w:sdt>
              <w:sdtPr>
                <w:tag w:val="goog_rdk_4368"/>
              </w:sdtPr>
              <w:sdtContent>
                <w:del w:author="Thomas Cervone-Richards - NOAA Federal" w:id="308" w:date="2023-07-19T18:30:47Z">
                  <w:r w:rsidDel="00000000" w:rsidR="00000000" w:rsidRPr="00000000">
                    <w:rPr>
                      <w:sz w:val="19.920000076293945"/>
                      <w:szCs w:val="19.920000076293945"/>
                      <w:rtl w:val="0"/>
                    </w:rPr>
                    <w:delText xml:space="preserve">SOUACC of the M_QUAL  meta object it OVERLAPS,  CONTAINS OR is WITHIN.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71"/>
            </w:sdtPr>
            <w:sdtContent>
              <w:p w:rsidR="00000000" w:rsidDel="00000000" w:rsidP="00000000" w:rsidRDefault="00000000" w:rsidRPr="00000000" w14:paraId="00001370">
                <w:pPr>
                  <w:widowControl w:val="0"/>
                  <w:spacing w:after="0" w:line="230.42980670928955" w:lineRule="auto"/>
                  <w:ind w:left="114.3939208984375" w:right="82.9547119140625" w:firstLine="2.39044189453125"/>
                  <w:jc w:val="left"/>
                  <w:rPr>
                    <w:del w:author="Thomas Cervone-Richards - NOAA Federal" w:id="308" w:date="2023-07-19T18:30:47Z"/>
                    <w:sz w:val="19.920000076293945"/>
                    <w:szCs w:val="19.920000076293945"/>
                  </w:rPr>
                </w:pPr>
                <w:sdt>
                  <w:sdtPr>
                    <w:tag w:val="goog_rdk_4370"/>
                  </w:sdtPr>
                  <w:sdtContent>
                    <w:del w:author="Thomas Cervone-Richards - NOAA Federal" w:id="308" w:date="2023-07-19T18:30:47Z">
                      <w:r w:rsidDel="00000000" w:rsidR="00000000" w:rsidRPr="00000000">
                        <w:rPr>
                          <w:sz w:val="19.920000076293945"/>
                          <w:szCs w:val="19.920000076293945"/>
                          <w:rtl w:val="0"/>
                        </w:rPr>
                        <w:delText xml:space="preserve">Value of SOUACC  on DRGARE is equal  to or degrades the  value on the  </w:delText>
                      </w:r>
                    </w:del>
                  </w:sdtContent>
                </w:sdt>
              </w:p>
            </w:sdtContent>
          </w:sdt>
          <w:p w:rsidR="00000000" w:rsidDel="00000000" w:rsidP="00000000" w:rsidRDefault="00000000" w:rsidRPr="00000000" w14:paraId="00001371">
            <w:pPr>
              <w:widowControl w:val="0"/>
              <w:spacing w:after="0" w:before="5.875244140625" w:line="231.23263835906982" w:lineRule="auto"/>
              <w:ind w:left="119.7723388671875" w:right="160.244140625" w:firstLine="6.573486328125"/>
              <w:jc w:val="left"/>
              <w:rPr>
                <w:sz w:val="19.920000076293945"/>
                <w:szCs w:val="19.920000076293945"/>
              </w:rPr>
            </w:pPr>
            <w:sdt>
              <w:sdtPr>
                <w:tag w:val="goog_rdk_4372"/>
              </w:sdtPr>
              <w:sdtContent>
                <w:del w:author="Thomas Cervone-Richards - NOAA Federal" w:id="308" w:date="2023-07-19T18:30:47Z">
                  <w:r w:rsidDel="00000000" w:rsidR="00000000" w:rsidRPr="00000000">
                    <w:rPr>
                      <w:sz w:val="19.920000076293945"/>
                      <w:szCs w:val="19.920000076293945"/>
                      <w:rtl w:val="0"/>
                    </w:rPr>
                    <w:delText xml:space="preserve">underlying 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75"/>
            </w:sdtPr>
            <w:sdtContent>
              <w:p w:rsidR="00000000" w:rsidDel="00000000" w:rsidP="00000000" w:rsidRDefault="00000000" w:rsidRPr="00000000" w14:paraId="00001372">
                <w:pPr>
                  <w:widowControl w:val="0"/>
                  <w:spacing w:after="0" w:line="240" w:lineRule="auto"/>
                  <w:ind w:left="115.5889892578125" w:firstLine="0"/>
                  <w:jc w:val="left"/>
                  <w:rPr>
                    <w:del w:author="Thomas Cervone-Richards - NOAA Federal" w:id="308" w:date="2023-07-19T18:30:47Z"/>
                    <w:sz w:val="19.920000076293945"/>
                    <w:szCs w:val="19.920000076293945"/>
                  </w:rPr>
                </w:pPr>
                <w:sdt>
                  <w:sdtPr>
                    <w:tag w:val="goog_rdk_4374"/>
                  </w:sdtPr>
                  <w:sdtContent>
                    <w:del w:author="Thomas Cervone-Richards - NOAA Federal" w:id="308" w:date="2023-07-19T18:30:47Z">
                      <w:r w:rsidDel="00000000" w:rsidR="00000000" w:rsidRPr="00000000">
                        <w:rPr>
                          <w:sz w:val="19.920000076293945"/>
                          <w:szCs w:val="19.920000076293945"/>
                          <w:rtl w:val="0"/>
                        </w:rPr>
                        <w:delText xml:space="preserve">Amend or remove  </w:delText>
                      </w:r>
                    </w:del>
                  </w:sdtContent>
                </w:sdt>
              </w:p>
            </w:sdtContent>
          </w:sdt>
          <w:sdt>
            <w:sdtPr>
              <w:tag w:val="goog_rdk_4377"/>
            </w:sdtPr>
            <w:sdtContent>
              <w:p w:rsidR="00000000" w:rsidDel="00000000" w:rsidP="00000000" w:rsidRDefault="00000000" w:rsidRPr="00000000" w14:paraId="00001373">
                <w:pPr>
                  <w:widowControl w:val="0"/>
                  <w:spacing w:after="0" w:line="240" w:lineRule="auto"/>
                  <w:ind w:left="114.3939208984375" w:firstLine="0"/>
                  <w:jc w:val="left"/>
                  <w:rPr>
                    <w:del w:author="Thomas Cervone-Richards - NOAA Federal" w:id="308" w:date="2023-07-19T18:30:47Z"/>
                    <w:sz w:val="19.920000076293945"/>
                    <w:szCs w:val="19.920000076293945"/>
                  </w:rPr>
                </w:pPr>
                <w:sdt>
                  <w:sdtPr>
                    <w:tag w:val="goog_rdk_4376"/>
                  </w:sdtPr>
                  <w:sdtContent>
                    <w:del w:author="Thomas Cervone-Richards - NOAA Federal" w:id="308" w:date="2023-07-19T18:30:47Z">
                      <w:r w:rsidDel="00000000" w:rsidR="00000000" w:rsidRPr="00000000">
                        <w:rPr>
                          <w:sz w:val="19.920000076293945"/>
                          <w:szCs w:val="19.920000076293945"/>
                          <w:rtl w:val="0"/>
                        </w:rPr>
                        <w:delText xml:space="preserve">value of SOUACC  </w:delText>
                      </w:r>
                    </w:del>
                  </w:sdtContent>
                </w:sdt>
              </w:p>
            </w:sdtContent>
          </w:sdt>
          <w:p w:rsidR="00000000" w:rsidDel="00000000" w:rsidP="00000000" w:rsidRDefault="00000000" w:rsidRPr="00000000" w14:paraId="00001374">
            <w:pPr>
              <w:widowControl w:val="0"/>
              <w:spacing w:after="0" w:line="240" w:lineRule="auto"/>
              <w:ind w:left="115.5889892578125" w:firstLine="0"/>
              <w:jc w:val="left"/>
              <w:rPr>
                <w:sz w:val="19.920000076293945"/>
                <w:szCs w:val="19.920000076293945"/>
              </w:rPr>
            </w:pPr>
            <w:sdt>
              <w:sdtPr>
                <w:tag w:val="goog_rdk_4378"/>
              </w:sdtPr>
              <w:sdtContent>
                <w:del w:author="Thomas Cervone-Richards - NOAA Federal" w:id="308" w:date="2023-07-19T18:30:47Z">
                  <w:r w:rsidDel="00000000" w:rsidR="00000000" w:rsidRPr="00000000">
                    <w:rPr>
                      <w:sz w:val="19.920000076293945"/>
                      <w:szCs w:val="19.920000076293945"/>
                      <w:rtl w:val="0"/>
                    </w:rPr>
                    <w:delText xml:space="preserve">from DRGARE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5">
            <w:pPr>
              <w:widowControl w:val="0"/>
              <w:spacing w:after="0" w:line="240" w:lineRule="auto"/>
              <w:ind w:left="119.1741943359375" w:firstLine="0"/>
              <w:jc w:val="left"/>
              <w:rPr>
                <w:sz w:val="19.920000076293945"/>
                <w:szCs w:val="19.920000076293945"/>
              </w:rPr>
            </w:pPr>
            <w:sdt>
              <w:sdtPr>
                <w:tag w:val="goog_rdk_4380"/>
              </w:sdtPr>
              <w:sdtContent>
                <w:del w:author="Thomas Cervone-Richards - NOAA Federal" w:id="308" w:date="2023-07-19T18:30:47Z">
                  <w:r w:rsidDel="00000000" w:rsidR="00000000" w:rsidRPr="00000000">
                    <w:rPr>
                      <w:sz w:val="19.920000076293945"/>
                      <w:szCs w:val="19.920000076293945"/>
                      <w:rtl w:val="0"/>
                    </w:rPr>
                    <w:delText xml:space="preserve">5.5 and 2.2.3.1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6">
            <w:pPr>
              <w:widowControl w:val="0"/>
              <w:spacing w:after="0" w:line="240" w:lineRule="auto"/>
              <w:jc w:val="center"/>
              <w:rPr>
                <w:sz w:val="19.920000076293945"/>
                <w:szCs w:val="19.920000076293945"/>
              </w:rPr>
            </w:pPr>
            <w:sdt>
              <w:sdtPr>
                <w:tag w:val="goog_rdk_4382"/>
              </w:sdtPr>
              <w:sdtContent>
                <w:del w:author="Thomas Cervone-Richards - NOAA Federal" w:id="308" w:date="2023-07-19T18:30:4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7">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78">
            <w:pPr>
              <w:widowControl w:val="0"/>
              <w:spacing w:after="0" w:line="240" w:lineRule="auto"/>
              <w:jc w:val="center"/>
              <w:rPr>
                <w:sz w:val="19.920000076293945"/>
                <w:szCs w:val="19.920000076293945"/>
              </w:rPr>
            </w:pPr>
            <w:sdt>
              <w:sdtPr>
                <w:tag w:val="goog_rdk_4384"/>
              </w:sdtPr>
              <w:sdtContent>
                <w:del w:author="Thomas Cervone-Richards - NOAA Federal" w:id="308" w:date="2023-07-19T18:30:47Z">
                  <w:r w:rsidDel="00000000" w:rsidR="00000000" w:rsidRPr="00000000">
                    <w:rPr>
                      <w:sz w:val="19.920000076293945"/>
                      <w:szCs w:val="19.920000076293945"/>
                      <w:rtl w:val="0"/>
                    </w:rPr>
                    <w:delText xml:space="preserve">1650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9">
            <w:pPr>
              <w:widowControl w:val="0"/>
              <w:spacing w:after="0" w:line="230.02846240997314" w:lineRule="auto"/>
              <w:ind w:left="119.77203369140625" w:right="138.12896728515625" w:firstLine="10.159149169921875"/>
              <w:jc w:val="left"/>
              <w:rPr>
                <w:sz w:val="19.920000076293945"/>
                <w:szCs w:val="19.920000076293945"/>
              </w:rPr>
            </w:pPr>
            <w:sdt>
              <w:sdtPr>
                <w:tag w:val="goog_rdk_4386"/>
              </w:sdtPr>
              <w:sdtContent>
                <w:del w:author="Thomas Cervone-Richards - NOAA Federal" w:id="308" w:date="2023-07-19T18:30:47Z">
                  <w:r w:rsidDel="00000000" w:rsidR="00000000" w:rsidRPr="00000000">
                    <w:rPr>
                      <w:sz w:val="19.920000076293945"/>
                      <w:szCs w:val="19.920000076293945"/>
                      <w:rtl w:val="0"/>
                    </w:rPr>
                    <w:delText xml:space="preserve">For each SWPARE feature  object where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89"/>
            </w:sdtPr>
            <w:sdtContent>
              <w:p w:rsidR="00000000" w:rsidDel="00000000" w:rsidP="00000000" w:rsidRDefault="00000000" w:rsidRPr="00000000" w14:paraId="0000137A">
                <w:pPr>
                  <w:widowControl w:val="0"/>
                  <w:spacing w:after="0" w:line="230.02846240997314" w:lineRule="auto"/>
                  <w:ind w:left="115.5889892578125" w:right="216.617431640625" w:firstLine="14.3426513671875"/>
                  <w:jc w:val="left"/>
                  <w:rPr>
                    <w:del w:author="Thomas Cervone-Richards - NOAA Federal" w:id="308" w:date="2023-07-19T18:30:47Z"/>
                    <w:sz w:val="19.920000076293945"/>
                    <w:szCs w:val="19.920000076293945"/>
                  </w:rPr>
                </w:pPr>
                <w:sdt>
                  <w:sdtPr>
                    <w:tag w:val="goog_rdk_4388"/>
                  </w:sdtPr>
                  <w:sdtContent>
                    <w:del w:author="Thomas Cervone-Richards - NOAA Federal" w:id="308" w:date="2023-07-19T18:30:47Z">
                      <w:r w:rsidDel="00000000" w:rsidR="00000000" w:rsidRPr="00000000">
                        <w:rPr>
                          <w:sz w:val="19.920000076293945"/>
                          <w:szCs w:val="19.920000076293945"/>
                          <w:rtl w:val="0"/>
                        </w:rPr>
                        <w:delText xml:space="preserve">Prohibited attribute  VERDAT populated  for a SWPARE  </w:delText>
                      </w:r>
                    </w:del>
                  </w:sdtContent>
                </w:sdt>
              </w:p>
            </w:sdtContent>
          </w:sdt>
          <w:p w:rsidR="00000000" w:rsidDel="00000000" w:rsidP="00000000" w:rsidRDefault="00000000" w:rsidRPr="00000000" w14:paraId="0000137B">
            <w:pPr>
              <w:widowControl w:val="0"/>
              <w:spacing w:after="0" w:before="6.2103271484375" w:line="240" w:lineRule="auto"/>
              <w:ind w:left="119.7723388671875" w:firstLine="0"/>
              <w:jc w:val="left"/>
              <w:rPr>
                <w:sz w:val="19.920000076293945"/>
                <w:szCs w:val="19.920000076293945"/>
              </w:rPr>
            </w:pPr>
            <w:sdt>
              <w:sdtPr>
                <w:tag w:val="goog_rdk_4390"/>
              </w:sdtPr>
              <w:sdtContent>
                <w:del w:author="Thomas Cervone-Richards - NOAA Federal" w:id="308" w:date="2023-07-19T18:30:47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393"/>
            </w:sdtPr>
            <w:sdtContent>
              <w:p w:rsidR="00000000" w:rsidDel="00000000" w:rsidP="00000000" w:rsidRDefault="00000000" w:rsidRPr="00000000" w14:paraId="0000137C">
                <w:pPr>
                  <w:widowControl w:val="0"/>
                  <w:spacing w:after="0" w:line="240" w:lineRule="auto"/>
                  <w:ind w:left="130.32958984375" w:firstLine="0"/>
                  <w:jc w:val="left"/>
                  <w:rPr>
                    <w:del w:author="Thomas Cervone-Richards - NOAA Federal" w:id="308" w:date="2023-07-19T18:30:47Z"/>
                    <w:sz w:val="19.920000076293945"/>
                    <w:szCs w:val="19.920000076293945"/>
                  </w:rPr>
                </w:pPr>
                <w:sdt>
                  <w:sdtPr>
                    <w:tag w:val="goog_rdk_4392"/>
                  </w:sdtPr>
                  <w:sdtContent>
                    <w:del w:author="Thomas Cervone-Richards - NOAA Federal" w:id="308" w:date="2023-07-19T18:30:47Z">
                      <w:r w:rsidDel="00000000" w:rsidR="00000000" w:rsidRPr="00000000">
                        <w:rPr>
                          <w:sz w:val="19.920000076293945"/>
                          <w:szCs w:val="19.920000076293945"/>
                          <w:rtl w:val="0"/>
                        </w:rPr>
                        <w:delText xml:space="preserve">Remove VERDAT  </w:delText>
                      </w:r>
                    </w:del>
                  </w:sdtContent>
                </w:sdt>
              </w:p>
            </w:sdtContent>
          </w:sdt>
          <w:p w:rsidR="00000000" w:rsidDel="00000000" w:rsidP="00000000" w:rsidRDefault="00000000" w:rsidRPr="00000000" w14:paraId="0000137D">
            <w:pPr>
              <w:widowControl w:val="0"/>
              <w:spacing w:after="0" w:line="240" w:lineRule="auto"/>
              <w:ind w:left="115.5889892578125" w:firstLine="0"/>
              <w:jc w:val="left"/>
              <w:rPr>
                <w:sz w:val="19.920000076293945"/>
                <w:szCs w:val="19.920000076293945"/>
              </w:rPr>
            </w:pPr>
            <w:sdt>
              <w:sdtPr>
                <w:tag w:val="goog_rdk_4394"/>
              </w:sdtPr>
              <w:sdtContent>
                <w:del w:author="Thomas Cervone-Richards - NOAA Federal" w:id="308" w:date="2023-07-19T18:30:47Z">
                  <w:r w:rsidDel="00000000" w:rsidR="00000000" w:rsidRPr="00000000">
                    <w:rPr>
                      <w:sz w:val="19.920000076293945"/>
                      <w:szCs w:val="19.920000076293945"/>
                      <w:rtl w:val="0"/>
                    </w:rPr>
                    <w:delText xml:space="preserve">from SWPARE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E">
            <w:pPr>
              <w:widowControl w:val="0"/>
              <w:spacing w:after="0" w:line="240" w:lineRule="auto"/>
              <w:ind w:left="119.1741943359375" w:firstLine="0"/>
              <w:jc w:val="left"/>
              <w:rPr>
                <w:sz w:val="19.920000076293945"/>
                <w:szCs w:val="19.920000076293945"/>
              </w:rPr>
            </w:pPr>
            <w:sdt>
              <w:sdtPr>
                <w:tag w:val="goog_rdk_4396"/>
              </w:sdtPr>
              <w:sdtContent>
                <w:del w:author="Thomas Cervone-Richards - NOAA Federal" w:id="308" w:date="2023-07-19T18:30:47Z">
                  <w:r w:rsidDel="00000000" w:rsidR="00000000" w:rsidRPr="00000000">
                    <w:rPr>
                      <w:sz w:val="19.920000076293945"/>
                      <w:szCs w:val="19.920000076293945"/>
                      <w:rtl w:val="0"/>
                    </w:rPr>
                    <w:delText xml:space="preserve">5.6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F">
            <w:pPr>
              <w:widowControl w:val="0"/>
              <w:spacing w:after="0" w:line="240" w:lineRule="auto"/>
              <w:jc w:val="center"/>
              <w:rPr>
                <w:sz w:val="19.920000076293945"/>
                <w:szCs w:val="19.920000076293945"/>
              </w:rPr>
            </w:pPr>
            <w:sdt>
              <w:sdtPr>
                <w:tag w:val="goog_rdk_4398"/>
              </w:sdtPr>
              <w:sdtContent>
                <w:del w:author="Thomas Cervone-Richards - NOAA Federal" w:id="308" w:date="2023-07-19T18:30:4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0">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1">
            <w:pPr>
              <w:widowControl w:val="0"/>
              <w:spacing w:after="0" w:line="240" w:lineRule="auto"/>
              <w:jc w:val="center"/>
              <w:rPr>
                <w:sz w:val="19.920000076293945"/>
                <w:szCs w:val="19.920000076293945"/>
              </w:rPr>
            </w:pPr>
            <w:sdt>
              <w:sdtPr>
                <w:tag w:val="goog_rdk_4400"/>
              </w:sdtPr>
              <w:sdtContent>
                <w:del w:author="Thomas Cervone-Richards - NOAA Federal" w:id="308" w:date="2023-07-19T18:30:47Z">
                  <w:r w:rsidDel="00000000" w:rsidR="00000000" w:rsidRPr="00000000">
                    <w:rPr>
                      <w:sz w:val="19.920000076293945"/>
                      <w:szCs w:val="19.920000076293945"/>
                      <w:rtl w:val="0"/>
                    </w:rPr>
                    <w:delText xml:space="preserve">1651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03"/>
            </w:sdtPr>
            <w:sdtContent>
              <w:p w:rsidR="00000000" w:rsidDel="00000000" w:rsidP="00000000" w:rsidRDefault="00000000" w:rsidRPr="00000000" w14:paraId="00001382">
                <w:pPr>
                  <w:widowControl w:val="0"/>
                  <w:spacing w:after="0" w:line="230.63076496124268" w:lineRule="auto"/>
                  <w:ind w:left="119.77203369140625" w:right="136.91741943359375" w:firstLine="10.159149169921875"/>
                  <w:jc w:val="left"/>
                  <w:rPr>
                    <w:del w:author="Thomas Cervone-Richards - NOAA Federal" w:id="308" w:date="2023-07-19T18:30:47Z"/>
                    <w:sz w:val="19.920000076293945"/>
                    <w:szCs w:val="19.920000076293945"/>
                  </w:rPr>
                </w:pPr>
                <w:sdt>
                  <w:sdtPr>
                    <w:tag w:val="goog_rdk_4402"/>
                  </w:sdtPr>
                  <w:sdtContent>
                    <w:del w:author="Thomas Cervone-Richards - NOAA Federal" w:id="308" w:date="2023-07-19T18:30:47Z">
                      <w:r w:rsidDel="00000000" w:rsidR="00000000" w:rsidRPr="00000000">
                        <w:rPr>
                          <w:sz w:val="19.920000076293945"/>
                          <w:szCs w:val="19.920000076293945"/>
                          <w:rtl w:val="0"/>
                        </w:rPr>
                        <w:delText xml:space="preserve">For each SWPARE feature  object which OVERLAPS,  CONTAINS OR is WITHIN  a LNDARE, UNSARE,  FLODOC, HULKES or  </w:delText>
                      </w:r>
                    </w:del>
                  </w:sdtContent>
                </w:sdt>
              </w:p>
            </w:sdtContent>
          </w:sdt>
          <w:p w:rsidR="00000000" w:rsidDel="00000000" w:rsidP="00000000" w:rsidRDefault="00000000" w:rsidRPr="00000000" w14:paraId="00001383">
            <w:pPr>
              <w:widowControl w:val="0"/>
              <w:spacing w:after="0" w:before="5.71044921875" w:line="231.23273849487305" w:lineRule="auto"/>
              <w:ind w:left="120.76797485351562" w:right="181.5716552734375" w:firstLine="9.1632080078125"/>
              <w:jc w:val="left"/>
              <w:rPr>
                <w:sz w:val="19.920000076293945"/>
                <w:szCs w:val="19.920000076293945"/>
              </w:rPr>
            </w:pPr>
            <w:sdt>
              <w:sdtPr>
                <w:tag w:val="goog_rdk_4404"/>
              </w:sdtPr>
              <w:sdtContent>
                <w:del w:author="Thomas Cervone-Richards - NOAA Federal" w:id="308" w:date="2023-07-19T18:30:47Z">
                  <w:r w:rsidDel="00000000" w:rsidR="00000000" w:rsidRPr="00000000">
                    <w:rPr>
                      <w:sz w:val="19.920000076293945"/>
                      <w:szCs w:val="19.920000076293945"/>
                      <w:rtl w:val="0"/>
                    </w:rPr>
                    <w:delText xml:space="preserve">PONTON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4">
            <w:pPr>
              <w:widowControl w:val="0"/>
              <w:spacing w:after="0" w:line="231.23305320739746" w:lineRule="auto"/>
              <w:ind w:left="119.7723388671875" w:right="70.80322265625" w:firstLine="2.7886962890625"/>
              <w:jc w:val="left"/>
              <w:rPr>
                <w:sz w:val="19.920000076293945"/>
                <w:szCs w:val="19.920000076293945"/>
              </w:rPr>
            </w:pPr>
            <w:sdt>
              <w:sdtPr>
                <w:tag w:val="goog_rdk_4406"/>
              </w:sdtPr>
              <w:sdtContent>
                <w:del w:author="Thomas Cervone-Richards - NOAA Federal" w:id="308" w:date="2023-07-19T18:30:47Z">
                  <w:r w:rsidDel="00000000" w:rsidR="00000000" w:rsidRPr="00000000">
                    <w:rPr>
                      <w:sz w:val="19.920000076293945"/>
                      <w:szCs w:val="19.920000076293945"/>
                      <w:rtl w:val="0"/>
                    </w:rPr>
                    <w:delText xml:space="preserve">SWPARE object not  covered by DRGARE  or DEPARE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09"/>
            </w:sdtPr>
            <w:sdtContent>
              <w:p w:rsidR="00000000" w:rsidDel="00000000" w:rsidP="00000000" w:rsidRDefault="00000000" w:rsidRPr="00000000" w14:paraId="00001385">
                <w:pPr>
                  <w:widowControl w:val="0"/>
                  <w:spacing w:after="0" w:line="240" w:lineRule="auto"/>
                  <w:ind w:left="115.5889892578125" w:firstLine="0"/>
                  <w:jc w:val="left"/>
                  <w:rPr>
                    <w:del w:author="Thomas Cervone-Richards - NOAA Federal" w:id="308" w:date="2023-07-19T18:30:47Z"/>
                    <w:sz w:val="19.920000076293945"/>
                    <w:szCs w:val="19.920000076293945"/>
                  </w:rPr>
                </w:pPr>
                <w:sdt>
                  <w:sdtPr>
                    <w:tag w:val="goog_rdk_4408"/>
                  </w:sdtPr>
                  <w:sdtContent>
                    <w:del w:author="Thomas Cervone-Richards - NOAA Federal" w:id="308" w:date="2023-07-19T18:30:47Z">
                      <w:r w:rsidDel="00000000" w:rsidR="00000000" w:rsidRPr="00000000">
                        <w:rPr>
                          <w:sz w:val="19.920000076293945"/>
                          <w:szCs w:val="19.920000076293945"/>
                          <w:rtl w:val="0"/>
                        </w:rPr>
                        <w:delText xml:space="preserve">Amend limits of  </w:delText>
                      </w:r>
                    </w:del>
                  </w:sdtContent>
                </w:sdt>
              </w:p>
            </w:sdtContent>
          </w:sdt>
          <w:p w:rsidR="00000000" w:rsidDel="00000000" w:rsidP="00000000" w:rsidRDefault="00000000" w:rsidRPr="00000000" w14:paraId="00001386">
            <w:pPr>
              <w:widowControl w:val="0"/>
              <w:spacing w:after="0" w:line="231.23335361480713" w:lineRule="auto"/>
              <w:ind w:left="120.7684326171875" w:right="327.70263671875" w:firstLine="1.7926025390625"/>
              <w:jc w:val="left"/>
              <w:rPr>
                <w:sz w:val="19.920000076293945"/>
                <w:szCs w:val="19.920000076293945"/>
              </w:rPr>
            </w:pPr>
            <w:sdt>
              <w:sdtPr>
                <w:tag w:val="goog_rdk_4410"/>
              </w:sdtPr>
              <w:sdtContent>
                <w:del w:author="Thomas Cervone-Richards - NOAA Federal" w:id="308" w:date="2023-07-19T18:30:47Z">
                  <w:r w:rsidDel="00000000" w:rsidR="00000000" w:rsidRPr="00000000">
                    <w:rPr>
                      <w:sz w:val="19.920000076293945"/>
                      <w:szCs w:val="19.920000076293945"/>
                      <w:rtl w:val="0"/>
                    </w:rPr>
                    <w:delText xml:space="preserve">SWPARE object or  edit Group 1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7">
            <w:pPr>
              <w:widowControl w:val="0"/>
              <w:spacing w:after="0" w:line="240" w:lineRule="auto"/>
              <w:ind w:left="119.1741943359375" w:firstLine="0"/>
              <w:jc w:val="left"/>
              <w:rPr>
                <w:sz w:val="19.920000076293945"/>
                <w:szCs w:val="19.920000076293945"/>
              </w:rPr>
            </w:pPr>
            <w:sdt>
              <w:sdtPr>
                <w:tag w:val="goog_rdk_4412"/>
              </w:sdtPr>
              <w:sdtContent>
                <w:del w:author="Thomas Cervone-Richards - NOAA Federal" w:id="308" w:date="2023-07-19T18:30:47Z">
                  <w:r w:rsidDel="00000000" w:rsidR="00000000" w:rsidRPr="00000000">
                    <w:rPr>
                      <w:sz w:val="19.920000076293945"/>
                      <w:szCs w:val="19.920000076293945"/>
                      <w:rtl w:val="0"/>
                    </w:rPr>
                    <w:delText xml:space="preserve">5.6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8">
            <w:pPr>
              <w:widowControl w:val="0"/>
              <w:spacing w:after="0" w:line="240" w:lineRule="auto"/>
              <w:jc w:val="center"/>
              <w:rPr>
                <w:sz w:val="19.920000076293945"/>
                <w:szCs w:val="19.920000076293945"/>
              </w:rPr>
            </w:pPr>
            <w:sdt>
              <w:sdtPr>
                <w:tag w:val="goog_rdk_4414"/>
              </w:sdtPr>
              <w:sdtContent>
                <w:del w:author="Thomas Cervone-Richards - NOAA Federal" w:id="308" w:date="2023-07-19T18:30:47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9">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8A">
            <w:pPr>
              <w:widowControl w:val="0"/>
              <w:spacing w:after="0" w:line="240" w:lineRule="auto"/>
              <w:jc w:val="center"/>
              <w:rPr>
                <w:sz w:val="19.920000076293945"/>
                <w:szCs w:val="19.920000076293945"/>
              </w:rPr>
            </w:pPr>
            <w:sdt>
              <w:sdtPr>
                <w:tag w:val="goog_rdk_4416"/>
              </w:sdtPr>
              <w:sdtContent>
                <w:del w:author="Thomas Cervone-Richards - NOAA Federal" w:id="308" w:date="2023-07-19T18:30:47Z">
                  <w:r w:rsidDel="00000000" w:rsidR="00000000" w:rsidRPr="00000000">
                    <w:rPr>
                      <w:sz w:val="19.920000076293945"/>
                      <w:szCs w:val="19.920000076293945"/>
                      <w:rtl w:val="0"/>
                    </w:rPr>
                    <w:delText xml:space="preserve">1652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B">
            <w:pPr>
              <w:widowControl w:val="0"/>
              <w:spacing w:after="0" w:line="230.63076496124268" w:lineRule="auto"/>
              <w:ind w:left="115.58883666992188" w:right="138.12896728515625" w:firstLine="14.34234619140625"/>
              <w:jc w:val="left"/>
              <w:rPr>
                <w:sz w:val="19.920000076293945"/>
                <w:szCs w:val="19.920000076293945"/>
              </w:rPr>
            </w:pPr>
            <w:sdt>
              <w:sdtPr>
                <w:tag w:val="goog_rdk_4418"/>
              </w:sdtPr>
              <w:sdtContent>
                <w:del w:author="Thomas Cervone-Richards - NOAA Federal" w:id="308" w:date="2023-07-19T18:30:47Z">
                  <w:r w:rsidDel="00000000" w:rsidR="00000000" w:rsidRPr="00000000">
                    <w:rPr>
                      <w:sz w:val="19.920000076293945"/>
                      <w:szCs w:val="19.920000076293945"/>
                      <w:rtl w:val="0"/>
                    </w:rPr>
                    <w:delText xml:space="preserve">For each SWPARE feature  object which EQUALS a  M_QUAL meta object AND  the DRVAL1 values of the  two objects are Not equal.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21"/>
            </w:sdtPr>
            <w:sdtContent>
              <w:p w:rsidR="00000000" w:rsidDel="00000000" w:rsidP="00000000" w:rsidRDefault="00000000" w:rsidRPr="00000000" w14:paraId="0000138C">
                <w:pPr>
                  <w:widowControl w:val="0"/>
                  <w:spacing w:after="0" w:line="240" w:lineRule="auto"/>
                  <w:ind w:left="122.56103515625" w:firstLine="0"/>
                  <w:jc w:val="left"/>
                  <w:rPr>
                    <w:del w:author="Thomas Cervone-Richards - NOAA Federal" w:id="308" w:date="2023-07-19T18:30:47Z"/>
                    <w:sz w:val="19.920000076293945"/>
                    <w:szCs w:val="19.920000076293945"/>
                  </w:rPr>
                </w:pPr>
                <w:sdt>
                  <w:sdtPr>
                    <w:tag w:val="goog_rdk_4420"/>
                  </w:sdtPr>
                  <w:sdtContent>
                    <w:del w:author="Thomas Cervone-Richards - NOAA Federal" w:id="308" w:date="2023-07-19T18:30:47Z">
                      <w:r w:rsidDel="00000000" w:rsidR="00000000" w:rsidRPr="00000000">
                        <w:rPr>
                          <w:sz w:val="19.920000076293945"/>
                          <w:szCs w:val="19.920000076293945"/>
                          <w:rtl w:val="0"/>
                        </w:rPr>
                        <w:delText xml:space="preserve">SWPARE object  </w:delText>
                      </w:r>
                    </w:del>
                  </w:sdtContent>
                </w:sdt>
              </w:p>
            </w:sdtContent>
          </w:sdt>
          <w:sdt>
            <w:sdtPr>
              <w:tag w:val="goog_rdk_4423"/>
            </w:sdtPr>
            <w:sdtContent>
              <w:p w:rsidR="00000000" w:rsidDel="00000000" w:rsidP="00000000" w:rsidRDefault="00000000" w:rsidRPr="00000000" w14:paraId="0000138D">
                <w:pPr>
                  <w:widowControl w:val="0"/>
                  <w:spacing w:after="0" w:line="231.23335361480713" w:lineRule="auto"/>
                  <w:ind w:left="127.3419189453125" w:right="193.9080810546875" w:hanging="8.1671142578125"/>
                  <w:jc w:val="left"/>
                  <w:rPr>
                    <w:del w:author="Thomas Cervone-Richards - NOAA Federal" w:id="308" w:date="2023-07-19T18:30:47Z"/>
                    <w:sz w:val="19.920000076293945"/>
                    <w:szCs w:val="19.920000076293945"/>
                  </w:rPr>
                </w:pPr>
                <w:sdt>
                  <w:sdtPr>
                    <w:tag w:val="goog_rdk_4422"/>
                  </w:sdtPr>
                  <w:sdtContent>
                    <w:del w:author="Thomas Cervone-Richards - NOAA Federal" w:id="308" w:date="2023-07-19T18:30:47Z">
                      <w:r w:rsidDel="00000000" w:rsidR="00000000" w:rsidRPr="00000000">
                        <w:rPr>
                          <w:sz w:val="19.920000076293945"/>
                          <w:szCs w:val="19.920000076293945"/>
                          <w:rtl w:val="0"/>
                        </w:rPr>
                        <w:delText xml:space="preserve">sharing geometry of  M_QUAL object  </w:delText>
                      </w:r>
                    </w:del>
                  </w:sdtContent>
                </w:sdt>
              </w:p>
            </w:sdtContent>
          </w:sdt>
          <w:sdt>
            <w:sdtPr>
              <w:tag w:val="goog_rdk_4425"/>
            </w:sdtPr>
            <w:sdtContent>
              <w:p w:rsidR="00000000" w:rsidDel="00000000" w:rsidP="00000000" w:rsidRDefault="00000000" w:rsidRPr="00000000" w14:paraId="0000138E">
                <w:pPr>
                  <w:widowControl w:val="0"/>
                  <w:spacing w:after="0" w:before="5.2099609375" w:line="240" w:lineRule="auto"/>
                  <w:ind w:left="115.5889892578125" w:firstLine="0"/>
                  <w:jc w:val="left"/>
                  <w:rPr>
                    <w:del w:author="Thomas Cervone-Richards - NOAA Federal" w:id="308" w:date="2023-07-19T18:30:47Z"/>
                    <w:sz w:val="19.920000076293945"/>
                    <w:szCs w:val="19.920000076293945"/>
                  </w:rPr>
                </w:pPr>
                <w:sdt>
                  <w:sdtPr>
                    <w:tag w:val="goog_rdk_4424"/>
                  </w:sdtPr>
                  <w:sdtContent>
                    <w:del w:author="Thomas Cervone-Richards - NOAA Federal" w:id="308" w:date="2023-07-19T18:30:47Z">
                      <w:r w:rsidDel="00000000" w:rsidR="00000000" w:rsidRPr="00000000">
                        <w:rPr>
                          <w:sz w:val="19.920000076293945"/>
                          <w:szCs w:val="19.920000076293945"/>
                          <w:rtl w:val="0"/>
                        </w:rPr>
                        <w:delText xml:space="preserve">where DRVAL1  </w:delText>
                      </w:r>
                    </w:del>
                  </w:sdtContent>
                </w:sdt>
              </w:p>
            </w:sdtContent>
          </w:sdt>
          <w:p w:rsidR="00000000" w:rsidDel="00000000" w:rsidP="00000000" w:rsidRDefault="00000000" w:rsidRPr="00000000" w14:paraId="0000138F">
            <w:pPr>
              <w:widowControl w:val="0"/>
              <w:spacing w:after="0" w:line="240" w:lineRule="auto"/>
              <w:jc w:val="center"/>
              <w:rPr>
                <w:sz w:val="19.920000076293945"/>
                <w:szCs w:val="19.920000076293945"/>
              </w:rPr>
            </w:pPr>
            <w:sdt>
              <w:sdtPr>
                <w:tag w:val="goog_rdk_4426"/>
              </w:sdtPr>
              <w:sdtContent>
                <w:del w:author="Thomas Cervone-Richards - NOAA Federal" w:id="308" w:date="2023-07-19T18:30:47Z">
                  <w:r w:rsidDel="00000000" w:rsidR="00000000" w:rsidRPr="00000000">
                    <w:rPr>
                      <w:sz w:val="19.920000076293945"/>
                      <w:szCs w:val="19.920000076293945"/>
                      <w:rtl w:val="0"/>
                    </w:rPr>
                    <w:delText xml:space="preserve">values are not equal.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29"/>
            </w:sdtPr>
            <w:sdtContent>
              <w:p w:rsidR="00000000" w:rsidDel="00000000" w:rsidP="00000000" w:rsidRDefault="00000000" w:rsidRPr="00000000" w14:paraId="00001390">
                <w:pPr>
                  <w:widowControl w:val="0"/>
                  <w:spacing w:after="0" w:line="240" w:lineRule="auto"/>
                  <w:ind w:left="115.5889892578125" w:firstLine="0"/>
                  <w:jc w:val="left"/>
                  <w:rPr>
                    <w:del w:author="Thomas Cervone-Richards - NOAA Federal" w:id="308" w:date="2023-07-19T18:30:47Z"/>
                    <w:sz w:val="19.920000076293945"/>
                    <w:szCs w:val="19.920000076293945"/>
                  </w:rPr>
                </w:pPr>
                <w:sdt>
                  <w:sdtPr>
                    <w:tag w:val="goog_rdk_4428"/>
                  </w:sdtPr>
                  <w:sdtContent>
                    <w:del w:author="Thomas Cervone-Richards - NOAA Federal" w:id="308" w:date="2023-07-19T18:30:47Z">
                      <w:r w:rsidDel="00000000" w:rsidR="00000000" w:rsidRPr="00000000">
                        <w:rPr>
                          <w:sz w:val="19.920000076293945"/>
                          <w:szCs w:val="19.920000076293945"/>
                          <w:rtl w:val="0"/>
                        </w:rPr>
                        <w:delText xml:space="preserve">Amend value of  </w:delText>
                      </w:r>
                    </w:del>
                  </w:sdtContent>
                </w:sdt>
              </w:p>
            </w:sdtContent>
          </w:sdt>
          <w:sdt>
            <w:sdtPr>
              <w:tag w:val="goog_rdk_4431"/>
            </w:sdtPr>
            <w:sdtContent>
              <w:p w:rsidR="00000000" w:rsidDel="00000000" w:rsidP="00000000" w:rsidRDefault="00000000" w:rsidRPr="00000000" w14:paraId="00001391">
                <w:pPr>
                  <w:widowControl w:val="0"/>
                  <w:spacing w:after="0" w:line="240" w:lineRule="auto"/>
                  <w:ind w:left="128.935546875" w:firstLine="0"/>
                  <w:jc w:val="left"/>
                  <w:rPr>
                    <w:del w:author="Thomas Cervone-Richards - NOAA Federal" w:id="308" w:date="2023-07-19T18:30:47Z"/>
                    <w:sz w:val="19.920000076293945"/>
                    <w:szCs w:val="19.920000076293945"/>
                  </w:rPr>
                </w:pPr>
                <w:sdt>
                  <w:sdtPr>
                    <w:tag w:val="goog_rdk_4430"/>
                  </w:sdtPr>
                  <w:sdtContent>
                    <w:del w:author="Thomas Cervone-Richards - NOAA Federal" w:id="308" w:date="2023-07-19T18:30:47Z">
                      <w:r w:rsidDel="00000000" w:rsidR="00000000" w:rsidRPr="00000000">
                        <w:rPr>
                          <w:sz w:val="19.920000076293945"/>
                          <w:szCs w:val="19.920000076293945"/>
                          <w:rtl w:val="0"/>
                        </w:rPr>
                        <w:delText xml:space="preserve">DRVAL1 for the  </w:delText>
                      </w:r>
                    </w:del>
                  </w:sdtContent>
                </w:sdt>
              </w:p>
            </w:sdtContent>
          </w:sdt>
          <w:p w:rsidR="00000000" w:rsidDel="00000000" w:rsidP="00000000" w:rsidRDefault="00000000" w:rsidRPr="00000000" w14:paraId="00001392">
            <w:pPr>
              <w:widowControl w:val="0"/>
              <w:spacing w:after="0" w:line="231.23273849487305" w:lineRule="auto"/>
              <w:ind w:left="119.7723388671875" w:right="180.33447265625" w:firstLine="2.7886962890625"/>
              <w:jc w:val="left"/>
              <w:rPr>
                <w:sz w:val="19.920000076293945"/>
                <w:szCs w:val="19.920000076293945"/>
              </w:rPr>
            </w:pPr>
            <w:sdt>
              <w:sdtPr>
                <w:tag w:val="goog_rdk_4432"/>
              </w:sdtPr>
              <w:sdtContent>
                <w:del w:author="Thomas Cervone-Richards - NOAA Federal" w:id="308" w:date="2023-07-19T18:30:47Z">
                  <w:r w:rsidDel="00000000" w:rsidR="00000000" w:rsidRPr="00000000">
                    <w:rPr>
                      <w:sz w:val="19.920000076293945"/>
                      <w:szCs w:val="19.920000076293945"/>
                      <w:rtl w:val="0"/>
                    </w:rPr>
                    <w:delText xml:space="preserve">SWPARE or 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3">
            <w:pPr>
              <w:widowControl w:val="0"/>
              <w:spacing w:after="0" w:line="240" w:lineRule="auto"/>
              <w:ind w:left="119.1741943359375" w:firstLine="0"/>
              <w:jc w:val="left"/>
              <w:rPr>
                <w:sz w:val="19.920000076293945"/>
                <w:szCs w:val="19.920000076293945"/>
              </w:rPr>
            </w:pPr>
            <w:sdt>
              <w:sdtPr>
                <w:tag w:val="goog_rdk_4434"/>
              </w:sdtPr>
              <w:sdtContent>
                <w:del w:author="Thomas Cervone-Richards - NOAA Federal" w:id="308" w:date="2023-07-19T18:30:47Z">
                  <w:r w:rsidDel="00000000" w:rsidR="00000000" w:rsidRPr="00000000">
                    <w:rPr>
                      <w:sz w:val="19.920000076293945"/>
                      <w:szCs w:val="19.920000076293945"/>
                      <w:rtl w:val="0"/>
                    </w:rPr>
                    <w:delText xml:space="preserve">5.6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4">
            <w:pPr>
              <w:widowControl w:val="0"/>
              <w:spacing w:after="0" w:line="240" w:lineRule="auto"/>
              <w:jc w:val="center"/>
              <w:rPr>
                <w:sz w:val="19.920000076293945"/>
                <w:szCs w:val="19.920000076293945"/>
              </w:rPr>
            </w:pPr>
            <w:sdt>
              <w:sdtPr>
                <w:tag w:val="goog_rdk_4436"/>
              </w:sdtPr>
              <w:sdtContent>
                <w:del w:author="Thomas Cervone-Richards - NOAA Federal" w:id="308" w:date="2023-07-19T18:30:4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5">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90.19866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96">
            <w:pPr>
              <w:widowControl w:val="0"/>
              <w:spacing w:after="0" w:line="240" w:lineRule="auto"/>
              <w:jc w:val="center"/>
              <w:rPr>
                <w:sz w:val="19.920000076293945"/>
                <w:szCs w:val="19.920000076293945"/>
              </w:rPr>
            </w:pPr>
            <w:sdt>
              <w:sdtPr>
                <w:tag w:val="goog_rdk_4438"/>
              </w:sdtPr>
              <w:sdtContent>
                <w:del w:author="Thomas Cervone-Richards - NOAA Federal" w:id="308" w:date="2023-07-19T18:30:47Z">
                  <w:r w:rsidDel="00000000" w:rsidR="00000000" w:rsidRPr="00000000">
                    <w:rPr>
                      <w:sz w:val="19.920000076293945"/>
                      <w:szCs w:val="19.920000076293945"/>
                      <w:rtl w:val="0"/>
                    </w:rPr>
                    <w:delText xml:space="preserve">1653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41"/>
            </w:sdtPr>
            <w:sdtContent>
              <w:p w:rsidR="00000000" w:rsidDel="00000000" w:rsidP="00000000" w:rsidRDefault="00000000" w:rsidRPr="00000000" w14:paraId="00001397">
                <w:pPr>
                  <w:widowControl w:val="0"/>
                  <w:spacing w:after="0" w:line="231.43385410308838" w:lineRule="auto"/>
                  <w:ind w:left="119.77203369140625" w:right="138.12896728515625" w:firstLine="10.159149169921875"/>
                  <w:jc w:val="left"/>
                  <w:rPr>
                    <w:del w:author="Thomas Cervone-Richards - NOAA Federal" w:id="308" w:date="2023-07-19T18:30:47Z"/>
                    <w:sz w:val="19.920000076293945"/>
                    <w:szCs w:val="19.920000076293945"/>
                  </w:rPr>
                </w:pPr>
                <w:sdt>
                  <w:sdtPr>
                    <w:tag w:val="goog_rdk_4440"/>
                  </w:sdtPr>
                  <w:sdtContent>
                    <w:del w:author="Thomas Cervone-Richards - NOAA Federal" w:id="308" w:date="2023-07-19T18:30:47Z">
                      <w:r w:rsidDel="00000000" w:rsidR="00000000" w:rsidRPr="00000000">
                        <w:rPr>
                          <w:sz w:val="19.920000076293945"/>
                          <w:szCs w:val="19.920000076293945"/>
                          <w:rtl w:val="0"/>
                        </w:rPr>
                        <w:delText xml:space="preserve">For each SWPARE feature  object where SOUACC is  Known AND is equal to the  SOUACC value of the  </w:delText>
                      </w:r>
                    </w:del>
                  </w:sdtContent>
                </w:sdt>
              </w:p>
            </w:sdtContent>
          </w:sdt>
          <w:p w:rsidR="00000000" w:rsidDel="00000000" w:rsidP="00000000" w:rsidRDefault="00000000" w:rsidRPr="00000000" w14:paraId="00001398">
            <w:pPr>
              <w:widowControl w:val="0"/>
              <w:spacing w:after="0" w:before="5.0433349609375" w:line="228.8241720199585" w:lineRule="auto"/>
              <w:ind w:left="115.98724365234375" w:right="260.63629150390625" w:firstLine="11.3543701171875"/>
              <w:jc w:val="left"/>
              <w:rPr>
                <w:sz w:val="19.920000076293945"/>
                <w:szCs w:val="19.920000076293945"/>
              </w:rPr>
            </w:pPr>
            <w:sdt>
              <w:sdtPr>
                <w:tag w:val="goog_rdk_4442"/>
              </w:sdtPr>
              <w:sdtContent>
                <w:del w:author="Thomas Cervone-Richards - NOAA Federal" w:id="308" w:date="2023-07-19T18:30:47Z">
                  <w:r w:rsidDel="00000000" w:rsidR="00000000" w:rsidRPr="00000000">
                    <w:rPr>
                      <w:sz w:val="19.920000076293945"/>
                      <w:szCs w:val="19.920000076293945"/>
                      <w:rtl w:val="0"/>
                    </w:rPr>
                    <w:delText xml:space="preserve">M_QUAL meta object it is  WITHIN.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45"/>
            </w:sdtPr>
            <w:sdtContent>
              <w:p w:rsidR="00000000" w:rsidDel="00000000" w:rsidP="00000000" w:rsidRDefault="00000000" w:rsidRPr="00000000" w14:paraId="00001399">
                <w:pPr>
                  <w:widowControl w:val="0"/>
                  <w:spacing w:after="0" w:line="240" w:lineRule="auto"/>
                  <w:ind w:left="122.56103515625" w:firstLine="0"/>
                  <w:jc w:val="left"/>
                  <w:rPr>
                    <w:del w:author="Thomas Cervone-Richards - NOAA Federal" w:id="308" w:date="2023-07-19T18:30:47Z"/>
                    <w:sz w:val="19.920000076293945"/>
                    <w:szCs w:val="19.920000076293945"/>
                  </w:rPr>
                </w:pPr>
                <w:sdt>
                  <w:sdtPr>
                    <w:tag w:val="goog_rdk_4444"/>
                  </w:sdtPr>
                  <w:sdtContent>
                    <w:del w:author="Thomas Cervone-Richards - NOAA Federal" w:id="308" w:date="2023-07-19T18:30:47Z">
                      <w:r w:rsidDel="00000000" w:rsidR="00000000" w:rsidRPr="00000000">
                        <w:rPr>
                          <w:sz w:val="19.920000076293945"/>
                          <w:szCs w:val="19.920000076293945"/>
                          <w:rtl w:val="0"/>
                        </w:rPr>
                        <w:delText xml:space="preserve">SOUACC of a  </w:delText>
                      </w:r>
                    </w:del>
                  </w:sdtContent>
                </w:sdt>
              </w:p>
            </w:sdtContent>
          </w:sdt>
          <w:sdt>
            <w:sdtPr>
              <w:tag w:val="goog_rdk_4447"/>
            </w:sdtPr>
            <w:sdtContent>
              <w:p w:rsidR="00000000" w:rsidDel="00000000" w:rsidP="00000000" w:rsidRDefault="00000000" w:rsidRPr="00000000" w14:paraId="0000139A">
                <w:pPr>
                  <w:widowControl w:val="0"/>
                  <w:spacing w:after="0" w:line="231.83488368988037" w:lineRule="auto"/>
                  <w:ind w:left="120.7684326171875" w:right="305.4608154296875" w:firstLine="1.7926025390625"/>
                  <w:jc w:val="left"/>
                  <w:rPr>
                    <w:del w:author="Thomas Cervone-Richards - NOAA Federal" w:id="308" w:date="2023-07-19T18:30:47Z"/>
                    <w:sz w:val="19.920000076293945"/>
                    <w:szCs w:val="19.920000076293945"/>
                  </w:rPr>
                </w:pPr>
                <w:sdt>
                  <w:sdtPr>
                    <w:tag w:val="goog_rdk_4446"/>
                  </w:sdtPr>
                  <w:sdtContent>
                    <w:del w:author="Thomas Cervone-Richards - NOAA Federal" w:id="308" w:date="2023-07-19T18:30:47Z">
                      <w:r w:rsidDel="00000000" w:rsidR="00000000" w:rsidRPr="00000000">
                        <w:rPr>
                          <w:sz w:val="19.920000076293945"/>
                          <w:szCs w:val="19.920000076293945"/>
                          <w:rtl w:val="0"/>
                        </w:rPr>
                        <w:delText xml:space="preserve">SWPARE object is  equal to the  </w:delText>
                      </w:r>
                    </w:del>
                  </w:sdtContent>
                </w:sdt>
              </w:p>
            </w:sdtContent>
          </w:sdt>
          <w:sdt>
            <w:sdtPr>
              <w:tag w:val="goog_rdk_4449"/>
            </w:sdtPr>
            <w:sdtContent>
              <w:p w:rsidR="00000000" w:rsidDel="00000000" w:rsidP="00000000" w:rsidRDefault="00000000" w:rsidRPr="00000000" w14:paraId="0000139B">
                <w:pPr>
                  <w:widowControl w:val="0"/>
                  <w:spacing w:after="0" w:before="4.7113037109375" w:line="240" w:lineRule="auto"/>
                  <w:ind w:left="122.56103515625" w:firstLine="0"/>
                  <w:jc w:val="left"/>
                  <w:rPr>
                    <w:del w:author="Thomas Cervone-Richards - NOAA Federal" w:id="308" w:date="2023-07-19T18:30:47Z"/>
                    <w:sz w:val="19.920000076293945"/>
                    <w:szCs w:val="19.920000076293945"/>
                  </w:rPr>
                </w:pPr>
                <w:sdt>
                  <w:sdtPr>
                    <w:tag w:val="goog_rdk_4448"/>
                  </w:sdtPr>
                  <w:sdtContent>
                    <w:del w:author="Thomas Cervone-Richards - NOAA Federal" w:id="308" w:date="2023-07-19T18:30:47Z">
                      <w:r w:rsidDel="00000000" w:rsidR="00000000" w:rsidRPr="00000000">
                        <w:rPr>
                          <w:sz w:val="19.920000076293945"/>
                          <w:szCs w:val="19.920000076293945"/>
                          <w:rtl w:val="0"/>
                        </w:rPr>
                        <w:delText xml:space="preserve">SOUACC of the  </w:delText>
                      </w:r>
                    </w:del>
                  </w:sdtContent>
                </w:sdt>
              </w:p>
            </w:sdtContent>
          </w:sdt>
          <w:p w:rsidR="00000000" w:rsidDel="00000000" w:rsidP="00000000" w:rsidRDefault="00000000" w:rsidRPr="00000000" w14:paraId="0000139C">
            <w:pPr>
              <w:widowControl w:val="0"/>
              <w:spacing w:after="0" w:line="228.8241720199585" w:lineRule="auto"/>
              <w:ind w:left="115.5889892578125" w:right="193.5101318359375" w:firstLine="11.7529296875"/>
              <w:jc w:val="left"/>
              <w:rPr>
                <w:sz w:val="19.920000076293945"/>
                <w:szCs w:val="19.920000076293945"/>
              </w:rPr>
            </w:pPr>
            <w:sdt>
              <w:sdtPr>
                <w:tag w:val="goog_rdk_4450"/>
              </w:sdtPr>
              <w:sdtContent>
                <w:del w:author="Thomas Cervone-Richards - NOAA Federal" w:id="308" w:date="2023-07-19T18:30:47Z">
                  <w:r w:rsidDel="00000000" w:rsidR="00000000" w:rsidRPr="00000000">
                    <w:rPr>
                      <w:sz w:val="19.920000076293945"/>
                      <w:szCs w:val="19.920000076293945"/>
                      <w:rtl w:val="0"/>
                    </w:rPr>
                    <w:delText xml:space="preserve">M_QUAL object it is  within.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D">
            <w:pPr>
              <w:widowControl w:val="0"/>
              <w:spacing w:after="0" w:line="231.53411865234375" w:lineRule="auto"/>
              <w:ind w:left="115.5889892578125" w:right="157.4853515625" w:firstLine="14.7406005859375"/>
              <w:jc w:val="left"/>
              <w:rPr>
                <w:sz w:val="19.920000076293945"/>
                <w:szCs w:val="19.920000076293945"/>
              </w:rPr>
            </w:pPr>
            <w:sdt>
              <w:sdtPr>
                <w:tag w:val="goog_rdk_4452"/>
              </w:sdtPr>
              <w:sdtContent>
                <w:del w:author="Thomas Cervone-Richards - NOAA Federal" w:id="308" w:date="2023-07-19T18:30:47Z">
                  <w:r w:rsidDel="00000000" w:rsidR="00000000" w:rsidRPr="00000000">
                    <w:rPr>
                      <w:sz w:val="19.920000076293945"/>
                      <w:szCs w:val="19.920000076293945"/>
                      <w:rtl w:val="0"/>
                    </w:rPr>
                    <w:delText xml:space="preserve">Remove or amend or  the SOUACC value of  the 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widowControl w:val="0"/>
              <w:spacing w:after="0" w:line="240" w:lineRule="auto"/>
              <w:ind w:left="119.1741943359375" w:firstLine="0"/>
              <w:jc w:val="left"/>
              <w:rPr>
                <w:sz w:val="19.920000076293945"/>
                <w:szCs w:val="19.920000076293945"/>
              </w:rPr>
            </w:pPr>
            <w:sdt>
              <w:sdtPr>
                <w:tag w:val="goog_rdk_4454"/>
              </w:sdtPr>
              <w:sdtContent>
                <w:del w:author="Thomas Cervone-Richards - NOAA Federal" w:id="308" w:date="2023-07-19T18:30:47Z">
                  <w:r w:rsidDel="00000000" w:rsidR="00000000" w:rsidRPr="00000000">
                    <w:rPr>
                      <w:sz w:val="19.920000076293945"/>
                      <w:szCs w:val="19.920000076293945"/>
                      <w:rtl w:val="0"/>
                    </w:rPr>
                    <w:delText xml:space="preserve">5.6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F">
            <w:pPr>
              <w:widowControl w:val="0"/>
              <w:spacing w:after="0" w:line="240" w:lineRule="auto"/>
              <w:jc w:val="center"/>
              <w:rPr>
                <w:sz w:val="19.920000076293945"/>
                <w:szCs w:val="19.920000076293945"/>
              </w:rPr>
            </w:pPr>
            <w:sdt>
              <w:sdtPr>
                <w:tag w:val="goog_rdk_4456"/>
              </w:sdtPr>
              <w:sdtContent>
                <w:del w:author="Thomas Cervone-Richards - NOAA Federal" w:id="308" w:date="2023-07-19T18:30:4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0">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1">
            <w:pPr>
              <w:widowControl w:val="0"/>
              <w:spacing w:after="0" w:line="240" w:lineRule="auto"/>
              <w:jc w:val="center"/>
              <w:rPr>
                <w:sz w:val="19.920000076293945"/>
                <w:szCs w:val="19.920000076293945"/>
              </w:rPr>
            </w:pPr>
            <w:sdt>
              <w:sdtPr>
                <w:tag w:val="goog_rdk_4458"/>
              </w:sdtPr>
              <w:sdtContent>
                <w:del w:author="Thomas Cervone-Richards - NOAA Federal" w:id="308" w:date="2023-07-19T18:30:47Z">
                  <w:r w:rsidDel="00000000" w:rsidR="00000000" w:rsidRPr="00000000">
                    <w:rPr>
                      <w:sz w:val="19.920000076293945"/>
                      <w:szCs w:val="19.920000076293945"/>
                      <w:rtl w:val="0"/>
                    </w:rPr>
                    <w:delText xml:space="preserve">1654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61"/>
            </w:sdtPr>
            <w:sdtContent>
              <w:p w:rsidR="00000000" w:rsidDel="00000000" w:rsidP="00000000" w:rsidRDefault="00000000" w:rsidRPr="00000000" w14:paraId="000013A2">
                <w:pPr>
                  <w:widowControl w:val="0"/>
                  <w:spacing w:after="0" w:line="231.23262405395508" w:lineRule="auto"/>
                  <w:ind w:left="119.77203369140625" w:right="102.67181396484375" w:firstLine="10.159149169921875"/>
                  <w:jc w:val="left"/>
                  <w:rPr>
                    <w:del w:author="Thomas Cervone-Richards - NOAA Federal" w:id="308" w:date="2023-07-19T18:30:47Z"/>
                    <w:sz w:val="19.920000076293945"/>
                    <w:szCs w:val="19.920000076293945"/>
                  </w:rPr>
                </w:pPr>
                <w:sdt>
                  <w:sdtPr>
                    <w:tag w:val="goog_rdk_4460"/>
                  </w:sdtPr>
                  <w:sdtContent>
                    <w:del w:author="Thomas Cervone-Richards - NOAA Federal" w:id="308" w:date="2023-07-19T18:30:47Z">
                      <w:r w:rsidDel="00000000" w:rsidR="00000000" w:rsidRPr="00000000">
                        <w:rPr>
                          <w:sz w:val="19.920000076293945"/>
                          <w:szCs w:val="19.920000076293945"/>
                          <w:rtl w:val="0"/>
                        </w:rPr>
                        <w:delText xml:space="preserve">For each SWPARE feature  object where TECSOU is  Known AND is Not equal to  6 (swept by wire-drag) OR  8 (swept by vertical  </w:delText>
                      </w:r>
                    </w:del>
                  </w:sdtContent>
                </w:sdt>
              </w:p>
            </w:sdtContent>
          </w:sdt>
          <w:p w:rsidR="00000000" w:rsidDel="00000000" w:rsidP="00000000" w:rsidRDefault="00000000" w:rsidRPr="00000000" w14:paraId="000013A3">
            <w:pPr>
              <w:widowControl w:val="0"/>
              <w:spacing w:after="0" w:before="5.2105712890625" w:line="228.82381439208984" w:lineRule="auto"/>
              <w:ind w:left="126.34552001953125" w:right="80.84136962890625" w:hanging="6.374359130859375"/>
              <w:jc w:val="left"/>
              <w:rPr>
                <w:sz w:val="19.920000076293945"/>
                <w:szCs w:val="19.920000076293945"/>
              </w:rPr>
            </w:pPr>
            <w:sdt>
              <w:sdtPr>
                <w:tag w:val="goog_rdk_4462"/>
              </w:sdtPr>
              <w:sdtContent>
                <w:del w:author="Thomas Cervone-Richards - NOAA Federal" w:id="308" w:date="2023-07-19T18:30:47Z">
                  <w:r w:rsidDel="00000000" w:rsidR="00000000" w:rsidRPr="00000000">
                    <w:rPr>
                      <w:sz w:val="19.920000076293945"/>
                      <w:szCs w:val="19.920000076293945"/>
                      <w:rtl w:val="0"/>
                    </w:rPr>
                    <w:delText xml:space="preserve">acoustic system) OR 13  (swept by side-scan sonar).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65"/>
            </w:sdtPr>
            <w:sdtContent>
              <w:p w:rsidR="00000000" w:rsidDel="00000000" w:rsidP="00000000" w:rsidRDefault="00000000" w:rsidRPr="00000000" w14:paraId="000013A4">
                <w:pPr>
                  <w:widowControl w:val="0"/>
                  <w:spacing w:after="0" w:line="231.2326955795288" w:lineRule="auto"/>
                  <w:ind w:left="115.5889892578125" w:right="304.066162109375" w:firstLine="14.3426513671875"/>
                  <w:jc w:val="left"/>
                  <w:rPr>
                    <w:del w:author="Thomas Cervone-Richards - NOAA Federal" w:id="308" w:date="2023-07-19T18:30:47Z"/>
                    <w:sz w:val="19.920000076293945"/>
                    <w:szCs w:val="19.920000076293945"/>
                  </w:rPr>
                </w:pPr>
                <w:sdt>
                  <w:sdtPr>
                    <w:tag w:val="goog_rdk_4464"/>
                  </w:sdtPr>
                  <w:sdtContent>
                    <w:del w:author="Thomas Cervone-Richards - NOAA Federal" w:id="308" w:date="2023-07-19T18:30:47Z">
                      <w:r w:rsidDel="00000000" w:rsidR="00000000" w:rsidRPr="00000000">
                        <w:rPr>
                          <w:sz w:val="19.920000076293945"/>
                          <w:szCs w:val="19.920000076293945"/>
                          <w:rtl w:val="0"/>
                        </w:rPr>
                        <w:delText xml:space="preserve">Prohibited value of  TECSOU for a  </w:delText>
                      </w:r>
                    </w:del>
                  </w:sdtContent>
                </w:sdt>
              </w:p>
            </w:sdtContent>
          </w:sdt>
          <w:p w:rsidR="00000000" w:rsidDel="00000000" w:rsidP="00000000" w:rsidRDefault="00000000" w:rsidRPr="00000000" w14:paraId="000013A5">
            <w:pPr>
              <w:widowControl w:val="0"/>
              <w:spacing w:after="0" w:before="5.2099609375" w:line="240" w:lineRule="auto"/>
              <w:ind w:left="122.56103515625" w:firstLine="0"/>
              <w:jc w:val="left"/>
              <w:rPr>
                <w:sz w:val="19.920000076293945"/>
                <w:szCs w:val="19.920000076293945"/>
              </w:rPr>
            </w:pPr>
            <w:sdt>
              <w:sdtPr>
                <w:tag w:val="goog_rdk_4466"/>
              </w:sdtPr>
              <w:sdtContent>
                <w:del w:author="Thomas Cervone-Richards - NOAA Federal" w:id="308" w:date="2023-07-19T18:30:47Z">
                  <w:r w:rsidDel="00000000" w:rsidR="00000000" w:rsidRPr="00000000">
                    <w:rPr>
                      <w:sz w:val="19.920000076293945"/>
                      <w:szCs w:val="19.920000076293945"/>
                      <w:rtl w:val="0"/>
                    </w:rPr>
                    <w:delText xml:space="preserve">SWPARE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69"/>
            </w:sdtPr>
            <w:sdtContent>
              <w:p w:rsidR="00000000" w:rsidDel="00000000" w:rsidP="00000000" w:rsidRDefault="00000000" w:rsidRPr="00000000" w14:paraId="000013A6">
                <w:pPr>
                  <w:widowControl w:val="0"/>
                  <w:spacing w:after="0" w:line="231.23255252838135" w:lineRule="auto"/>
                  <w:ind w:left="115.5889892578125" w:right="157.8240966796875" w:firstLine="6.9720458984375"/>
                  <w:jc w:val="left"/>
                  <w:rPr>
                    <w:del w:author="Thomas Cervone-Richards - NOAA Federal" w:id="308" w:date="2023-07-19T18:30:47Z"/>
                    <w:sz w:val="19.920000076293945"/>
                    <w:szCs w:val="19.920000076293945"/>
                  </w:rPr>
                </w:pPr>
                <w:sdt>
                  <w:sdtPr>
                    <w:tag w:val="goog_rdk_4468"/>
                  </w:sdtPr>
                  <w:sdtContent>
                    <w:del w:author="Thomas Cervone-Richards - NOAA Federal" w:id="308" w:date="2023-07-19T18:30:47Z">
                      <w:r w:rsidDel="00000000" w:rsidR="00000000" w:rsidRPr="00000000">
                        <w:rPr>
                          <w:sz w:val="19.920000076293945"/>
                          <w:szCs w:val="19.920000076293945"/>
                          <w:rtl w:val="0"/>
                        </w:rPr>
                        <w:delText xml:space="preserve">Set value of TECSOU  to 6 (swept by wire drag), 8 (swept by  </w:delText>
                      </w:r>
                    </w:del>
                  </w:sdtContent>
                </w:sdt>
              </w:p>
            </w:sdtContent>
          </w:sdt>
          <w:sdt>
            <w:sdtPr>
              <w:tag w:val="goog_rdk_4471"/>
            </w:sdtPr>
            <w:sdtContent>
              <w:p w:rsidR="00000000" w:rsidDel="00000000" w:rsidP="00000000" w:rsidRDefault="00000000" w:rsidRPr="00000000" w14:paraId="000013A7">
                <w:pPr>
                  <w:widowControl w:val="0"/>
                  <w:spacing w:after="0" w:before="5.2105712890625" w:line="240" w:lineRule="auto"/>
                  <w:ind w:left="114.3939208984375" w:firstLine="0"/>
                  <w:jc w:val="left"/>
                  <w:rPr>
                    <w:del w:author="Thomas Cervone-Richards - NOAA Federal" w:id="308" w:date="2023-07-19T18:30:47Z"/>
                    <w:sz w:val="19.920000076293945"/>
                    <w:szCs w:val="19.920000076293945"/>
                  </w:rPr>
                </w:pPr>
                <w:sdt>
                  <w:sdtPr>
                    <w:tag w:val="goog_rdk_4470"/>
                  </w:sdtPr>
                  <w:sdtContent>
                    <w:del w:author="Thomas Cervone-Richards - NOAA Federal" w:id="308" w:date="2023-07-19T18:30:47Z">
                      <w:r w:rsidDel="00000000" w:rsidR="00000000" w:rsidRPr="00000000">
                        <w:rPr>
                          <w:sz w:val="19.920000076293945"/>
                          <w:szCs w:val="19.920000076293945"/>
                          <w:rtl w:val="0"/>
                        </w:rPr>
                        <w:delText xml:space="preserve">vertical acoustic  </w:delText>
                      </w:r>
                    </w:del>
                  </w:sdtContent>
                </w:sdt>
              </w:p>
            </w:sdtContent>
          </w:sdt>
          <w:p w:rsidR="00000000" w:rsidDel="00000000" w:rsidP="00000000" w:rsidRDefault="00000000" w:rsidRPr="00000000" w14:paraId="000013A8">
            <w:pPr>
              <w:widowControl w:val="0"/>
              <w:spacing w:after="0" w:line="230.02824783325195" w:lineRule="auto"/>
              <w:ind w:left="115.5889892578125" w:right="65.36376953125" w:firstLine="3.5858154296875"/>
              <w:jc w:val="left"/>
              <w:rPr>
                <w:sz w:val="19.920000076293945"/>
                <w:szCs w:val="19.920000076293945"/>
              </w:rPr>
            </w:pPr>
            <w:sdt>
              <w:sdtPr>
                <w:tag w:val="goog_rdk_4472"/>
              </w:sdtPr>
              <w:sdtContent>
                <w:del w:author="Thomas Cervone-Richards - NOAA Federal" w:id="308" w:date="2023-07-19T18:30:47Z">
                  <w:r w:rsidDel="00000000" w:rsidR="00000000" w:rsidRPr="00000000">
                    <w:rPr>
                      <w:sz w:val="19.920000076293945"/>
                      <w:szCs w:val="19.920000076293945"/>
                      <w:rtl w:val="0"/>
                    </w:rPr>
                    <w:delText xml:space="preserve">system) or 13 (swept  by side-scan sonar) for  the SWPARE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9">
            <w:pPr>
              <w:widowControl w:val="0"/>
              <w:spacing w:after="0" w:line="240" w:lineRule="auto"/>
              <w:ind w:left="119.1741943359375" w:firstLine="0"/>
              <w:jc w:val="left"/>
              <w:rPr>
                <w:sz w:val="19.920000076293945"/>
                <w:szCs w:val="19.920000076293945"/>
              </w:rPr>
            </w:pPr>
            <w:sdt>
              <w:sdtPr>
                <w:tag w:val="goog_rdk_4474"/>
              </w:sdtPr>
              <w:sdtContent>
                <w:del w:author="Thomas Cervone-Richards - NOAA Federal" w:id="308" w:date="2023-07-19T18:30:47Z">
                  <w:r w:rsidDel="00000000" w:rsidR="00000000" w:rsidRPr="00000000">
                    <w:rPr>
                      <w:sz w:val="19.920000076293945"/>
                      <w:szCs w:val="19.920000076293945"/>
                      <w:rtl w:val="0"/>
                    </w:rPr>
                    <w:delText xml:space="preserve">5.6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A">
            <w:pPr>
              <w:widowControl w:val="0"/>
              <w:spacing w:after="0" w:line="240" w:lineRule="auto"/>
              <w:jc w:val="center"/>
              <w:rPr>
                <w:sz w:val="19.920000076293945"/>
                <w:szCs w:val="19.920000076293945"/>
              </w:rPr>
            </w:pPr>
            <w:sdt>
              <w:sdtPr>
                <w:tag w:val="goog_rdk_4476"/>
              </w:sdtPr>
              <w:sdtContent>
                <w:del w:author="Thomas Cervone-Richards - NOAA Federal" w:id="308" w:date="2023-07-19T18:30:4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B">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6014099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AC">
            <w:pPr>
              <w:widowControl w:val="0"/>
              <w:spacing w:after="0" w:line="240" w:lineRule="auto"/>
              <w:jc w:val="center"/>
              <w:rPr>
                <w:sz w:val="19.920000076293945"/>
                <w:szCs w:val="19.920000076293945"/>
              </w:rPr>
            </w:pPr>
            <w:sdt>
              <w:sdtPr>
                <w:tag w:val="goog_rdk_4478"/>
              </w:sdtPr>
              <w:sdtContent>
                <w:del w:author="Thomas Cervone-Richards - NOAA Federal" w:id="309" w:date="2023-10-24T15:53:54Z">
                  <w:r w:rsidDel="00000000" w:rsidR="00000000" w:rsidRPr="00000000">
                    <w:rPr>
                      <w:sz w:val="19.920000076293945"/>
                      <w:szCs w:val="19.920000076293945"/>
                      <w:rtl w:val="0"/>
                    </w:rPr>
                    <w:delText xml:space="preserve">1655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D">
            <w:pPr>
              <w:widowControl w:val="0"/>
              <w:spacing w:after="0" w:line="231.36643409729004" w:lineRule="auto"/>
              <w:ind w:left="119.77203369140625" w:right="294.69970703125" w:firstLine="10.159149169921875"/>
              <w:jc w:val="left"/>
              <w:rPr>
                <w:sz w:val="19.920000076293945"/>
                <w:szCs w:val="19.920000076293945"/>
              </w:rPr>
            </w:pPr>
            <w:sdt>
              <w:sdtPr>
                <w:tag w:val="goog_rdk_4480"/>
              </w:sdtPr>
              <w:sdtContent>
                <w:del w:author="Thomas Cervone-Richards - NOAA Federal" w:id="309" w:date="2023-10-24T15:53:54Z">
                  <w:r w:rsidDel="00000000" w:rsidR="00000000" w:rsidRPr="00000000">
                    <w:rPr>
                      <w:sz w:val="19.920000076293945"/>
                      <w:szCs w:val="19.920000076293945"/>
                      <w:rtl w:val="0"/>
                    </w:rPr>
                    <w:delText xml:space="preserve">For each M_QUAL meta object where POSACC is  Known which EQUALS a  SWPARE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83"/>
            </w:sdtPr>
            <w:sdtContent>
              <w:p w:rsidR="00000000" w:rsidDel="00000000" w:rsidP="00000000" w:rsidRDefault="00000000" w:rsidRPr="00000000" w14:paraId="000013AE">
                <w:pPr>
                  <w:widowControl w:val="0"/>
                  <w:spacing w:after="0" w:line="231.43331050872803" w:lineRule="auto"/>
                  <w:ind w:left="115.5889892578125" w:right="272.3931884765625" w:firstLine="14.3426513671875"/>
                  <w:rPr>
                    <w:del w:author="Thomas Cervone-Richards - NOAA Federal" w:id="309" w:date="2023-10-24T15:53:54Z"/>
                    <w:sz w:val="19.920000076293945"/>
                    <w:szCs w:val="19.920000076293945"/>
                  </w:rPr>
                </w:pPr>
                <w:sdt>
                  <w:sdtPr>
                    <w:tag w:val="goog_rdk_4482"/>
                  </w:sdtPr>
                  <w:sdtContent>
                    <w:del w:author="Thomas Cervone-Richards - NOAA Federal" w:id="309" w:date="2023-10-24T15:53:54Z">
                      <w:r w:rsidDel="00000000" w:rsidR="00000000" w:rsidRPr="00000000">
                        <w:rPr>
                          <w:sz w:val="19.920000076293945"/>
                          <w:szCs w:val="19.920000076293945"/>
                          <w:rtl w:val="0"/>
                        </w:rPr>
                        <w:delText xml:space="preserve">POSACC encoded  on M_QUAL object  which covers a  </w:delText>
                      </w:r>
                    </w:del>
                  </w:sdtContent>
                </w:sdt>
              </w:p>
            </w:sdtContent>
          </w:sdt>
          <w:p w:rsidR="00000000" w:rsidDel="00000000" w:rsidP="00000000" w:rsidRDefault="00000000" w:rsidRPr="00000000" w14:paraId="000013AF">
            <w:pPr>
              <w:widowControl w:val="0"/>
              <w:spacing w:after="0" w:before="5.0439453125" w:line="240" w:lineRule="auto"/>
              <w:ind w:left="122.56103515625" w:firstLine="0"/>
              <w:jc w:val="left"/>
              <w:rPr>
                <w:sz w:val="19.920000076293945"/>
                <w:szCs w:val="19.920000076293945"/>
              </w:rPr>
            </w:pPr>
            <w:sdt>
              <w:sdtPr>
                <w:tag w:val="goog_rdk_4484"/>
              </w:sdtPr>
              <w:sdtContent>
                <w:del w:author="Thomas Cervone-Richards - NOAA Federal" w:id="309" w:date="2023-10-24T15:53:54Z">
                  <w:r w:rsidDel="00000000" w:rsidR="00000000" w:rsidRPr="00000000">
                    <w:rPr>
                      <w:sz w:val="19.920000076293945"/>
                      <w:szCs w:val="19.920000076293945"/>
                      <w:rtl w:val="0"/>
                    </w:rPr>
                    <w:delText xml:space="preserve">SWPARE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87"/>
            </w:sdtPr>
            <w:sdtContent>
              <w:p w:rsidR="00000000" w:rsidDel="00000000" w:rsidP="00000000" w:rsidRDefault="00000000" w:rsidRPr="00000000" w14:paraId="000013B0">
                <w:pPr>
                  <w:widowControl w:val="0"/>
                  <w:spacing w:after="0" w:line="240" w:lineRule="auto"/>
                  <w:ind w:left="130.32958984375" w:firstLine="0"/>
                  <w:jc w:val="left"/>
                  <w:rPr>
                    <w:del w:author="Thomas Cervone-Richards - NOAA Federal" w:id="309" w:date="2023-10-24T15:53:54Z"/>
                    <w:sz w:val="19.920000076293945"/>
                    <w:szCs w:val="19.920000076293945"/>
                  </w:rPr>
                </w:pPr>
                <w:sdt>
                  <w:sdtPr>
                    <w:tag w:val="goog_rdk_4486"/>
                  </w:sdtPr>
                  <w:sdtContent>
                    <w:del w:author="Thomas Cervone-Richards - NOAA Federal" w:id="309" w:date="2023-10-24T15:53:54Z">
                      <w:r w:rsidDel="00000000" w:rsidR="00000000" w:rsidRPr="00000000">
                        <w:rPr>
                          <w:sz w:val="19.920000076293945"/>
                          <w:szCs w:val="19.920000076293945"/>
                          <w:rtl w:val="0"/>
                        </w:rPr>
                        <w:delText xml:space="preserve">Remove POSACC  </w:delText>
                      </w:r>
                    </w:del>
                  </w:sdtContent>
                </w:sdt>
              </w:p>
            </w:sdtContent>
          </w:sdt>
          <w:p w:rsidR="00000000" w:rsidDel="00000000" w:rsidP="00000000" w:rsidRDefault="00000000" w:rsidRPr="00000000" w14:paraId="000013B1">
            <w:pPr>
              <w:widowControl w:val="0"/>
              <w:spacing w:after="0" w:line="240" w:lineRule="auto"/>
              <w:ind w:left="115.5889892578125" w:firstLine="0"/>
              <w:jc w:val="left"/>
              <w:rPr>
                <w:sz w:val="19.920000076293945"/>
                <w:szCs w:val="19.920000076293945"/>
              </w:rPr>
            </w:pPr>
            <w:sdt>
              <w:sdtPr>
                <w:tag w:val="goog_rdk_4488"/>
              </w:sdtPr>
              <w:sdtContent>
                <w:del w:author="Thomas Cervone-Richards - NOAA Federal" w:id="309" w:date="2023-10-24T15:53:54Z">
                  <w:r w:rsidDel="00000000" w:rsidR="00000000" w:rsidRPr="00000000">
                    <w:rPr>
                      <w:sz w:val="19.920000076293945"/>
                      <w:szCs w:val="19.920000076293945"/>
                      <w:rtl w:val="0"/>
                    </w:rPr>
                    <w:delText xml:space="preserve">from M_QUAL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2">
            <w:pPr>
              <w:widowControl w:val="0"/>
              <w:spacing w:after="0" w:line="240" w:lineRule="auto"/>
              <w:ind w:left="119.1741943359375" w:firstLine="0"/>
              <w:jc w:val="left"/>
              <w:rPr>
                <w:sz w:val="19.920000076293945"/>
                <w:szCs w:val="19.920000076293945"/>
              </w:rPr>
            </w:pPr>
            <w:sdt>
              <w:sdtPr>
                <w:tag w:val="goog_rdk_4490"/>
              </w:sdtPr>
              <w:sdtContent>
                <w:del w:author="Thomas Cervone-Richards - NOAA Federal" w:id="309" w:date="2023-10-24T15:53:54Z">
                  <w:r w:rsidDel="00000000" w:rsidR="00000000" w:rsidRPr="00000000">
                    <w:rPr>
                      <w:sz w:val="19.920000076293945"/>
                      <w:szCs w:val="19.920000076293945"/>
                      <w:rtl w:val="0"/>
                    </w:rPr>
                    <w:delText xml:space="preserve">5.6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3">
            <w:pPr>
              <w:widowControl w:val="0"/>
              <w:spacing w:after="0" w:line="240" w:lineRule="auto"/>
              <w:jc w:val="center"/>
              <w:rPr>
                <w:sz w:val="19.920000076293945"/>
                <w:szCs w:val="19.920000076293945"/>
              </w:rPr>
            </w:pPr>
            <w:sdt>
              <w:sdtPr>
                <w:tag w:val="goog_rdk_4492"/>
              </w:sdtPr>
              <w:sdtContent>
                <w:del w:author="Thomas Cervone-Richards - NOAA Federal" w:id="309" w:date="2023-10-24T15:53: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4">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79867553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B5">
            <w:pPr>
              <w:widowControl w:val="0"/>
              <w:spacing w:after="0" w:line="240" w:lineRule="auto"/>
              <w:jc w:val="center"/>
              <w:rPr>
                <w:sz w:val="19.920000076293945"/>
                <w:szCs w:val="19.920000076293945"/>
              </w:rPr>
            </w:pPr>
            <w:sdt>
              <w:sdtPr>
                <w:tag w:val="goog_rdk_4494"/>
              </w:sdtPr>
              <w:sdtContent>
                <w:del w:author="Thomas Cervone-Richards - NOAA Federal" w:id="309" w:date="2023-10-24T15:53:54Z">
                  <w:r w:rsidDel="00000000" w:rsidR="00000000" w:rsidRPr="00000000">
                    <w:rPr>
                      <w:sz w:val="19.920000076293945"/>
                      <w:szCs w:val="19.920000076293945"/>
                      <w:rtl w:val="0"/>
                    </w:rPr>
                    <w:delText xml:space="preserve">1656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6">
            <w:pPr>
              <w:widowControl w:val="0"/>
              <w:spacing w:after="0" w:line="231.23281002044678" w:lineRule="auto"/>
              <w:ind w:left="119.77203369140625" w:right="102.87017822265625" w:firstLine="10.159149169921875"/>
              <w:jc w:val="left"/>
              <w:rPr>
                <w:sz w:val="19.920000076293945"/>
                <w:szCs w:val="19.920000076293945"/>
              </w:rPr>
            </w:pPr>
            <w:sdt>
              <w:sdtPr>
                <w:tag w:val="goog_rdk_4496"/>
              </w:sdtPr>
              <w:sdtContent>
                <w:del w:author="Thomas Cervone-Richards - NOAA Federal" w:id="309" w:date="2023-10-24T15:53:54Z">
                  <w:r w:rsidDel="00000000" w:rsidR="00000000" w:rsidRPr="00000000">
                    <w:rPr>
                      <w:sz w:val="19.920000076293945"/>
                      <w:szCs w:val="19.920000076293945"/>
                      <w:rtl w:val="0"/>
                    </w:rPr>
                    <w:delText xml:space="preserve">For each UWTROC feature  object where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499"/>
            </w:sdtPr>
            <w:sdtContent>
              <w:p w:rsidR="00000000" w:rsidDel="00000000" w:rsidP="00000000" w:rsidRDefault="00000000" w:rsidRPr="00000000" w14:paraId="000013B7">
                <w:pPr>
                  <w:widowControl w:val="0"/>
                  <w:spacing w:after="0" w:line="231.23281002044678" w:lineRule="auto"/>
                  <w:ind w:left="115.5889892578125" w:right="216.617431640625" w:firstLine="14.3426513671875"/>
                  <w:jc w:val="left"/>
                  <w:rPr>
                    <w:del w:author="Thomas Cervone-Richards - NOAA Federal" w:id="309" w:date="2023-10-24T15:53:54Z"/>
                    <w:sz w:val="19.920000076293945"/>
                    <w:szCs w:val="19.920000076293945"/>
                  </w:rPr>
                </w:pPr>
                <w:sdt>
                  <w:sdtPr>
                    <w:tag w:val="goog_rdk_4498"/>
                  </w:sdtPr>
                  <w:sdtContent>
                    <w:del w:author="Thomas Cervone-Richards - NOAA Federal" w:id="309" w:date="2023-10-24T15:53:54Z">
                      <w:r w:rsidDel="00000000" w:rsidR="00000000" w:rsidRPr="00000000">
                        <w:rPr>
                          <w:sz w:val="19.920000076293945"/>
                          <w:szCs w:val="19.920000076293945"/>
                          <w:rtl w:val="0"/>
                        </w:rPr>
                        <w:delText xml:space="preserve">Prohibited attribute  VERDAT populated  for an UWTROC  </w:delText>
                      </w:r>
                    </w:del>
                  </w:sdtContent>
                </w:sdt>
              </w:p>
            </w:sdtContent>
          </w:sdt>
          <w:p w:rsidR="00000000" w:rsidDel="00000000" w:rsidP="00000000" w:rsidRDefault="00000000" w:rsidRPr="00000000" w14:paraId="000013B8">
            <w:pPr>
              <w:widowControl w:val="0"/>
              <w:spacing w:after="0" w:before="2.81036376953125" w:line="240" w:lineRule="auto"/>
              <w:ind w:left="119.7723388671875" w:firstLine="0"/>
              <w:jc w:val="left"/>
              <w:rPr>
                <w:sz w:val="19.920000076293945"/>
                <w:szCs w:val="19.920000076293945"/>
              </w:rPr>
            </w:pPr>
            <w:sdt>
              <w:sdtPr>
                <w:tag w:val="goog_rdk_4500"/>
              </w:sdtPr>
              <w:sdtContent>
                <w:del w:author="Thomas Cervone-Richards - NOAA Federal" w:id="309" w:date="2023-10-24T15:53:54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503"/>
            </w:sdtPr>
            <w:sdtContent>
              <w:p w:rsidR="00000000" w:rsidDel="00000000" w:rsidP="00000000" w:rsidRDefault="00000000" w:rsidRPr="00000000" w14:paraId="000013B9">
                <w:pPr>
                  <w:widowControl w:val="0"/>
                  <w:spacing w:after="0" w:line="240" w:lineRule="auto"/>
                  <w:ind w:left="130.32958984375" w:firstLine="0"/>
                  <w:jc w:val="left"/>
                  <w:rPr>
                    <w:del w:author="Thomas Cervone-Richards - NOAA Federal" w:id="309" w:date="2023-10-24T15:53:54Z"/>
                    <w:sz w:val="19.920000076293945"/>
                    <w:szCs w:val="19.920000076293945"/>
                  </w:rPr>
                </w:pPr>
                <w:sdt>
                  <w:sdtPr>
                    <w:tag w:val="goog_rdk_4502"/>
                  </w:sdtPr>
                  <w:sdtContent>
                    <w:del w:author="Thomas Cervone-Richards - NOAA Federal" w:id="309" w:date="2023-10-24T15:53:54Z">
                      <w:r w:rsidDel="00000000" w:rsidR="00000000" w:rsidRPr="00000000">
                        <w:rPr>
                          <w:sz w:val="19.920000076293945"/>
                          <w:szCs w:val="19.920000076293945"/>
                          <w:rtl w:val="0"/>
                        </w:rPr>
                        <w:delText xml:space="preserve">Remove VERDAT  </w:delText>
                      </w:r>
                    </w:del>
                  </w:sdtContent>
                </w:sdt>
              </w:p>
            </w:sdtContent>
          </w:sdt>
          <w:p w:rsidR="00000000" w:rsidDel="00000000" w:rsidP="00000000" w:rsidRDefault="00000000" w:rsidRPr="00000000" w14:paraId="000013BA">
            <w:pPr>
              <w:widowControl w:val="0"/>
              <w:spacing w:after="0" w:line="240" w:lineRule="auto"/>
              <w:jc w:val="center"/>
              <w:rPr>
                <w:sz w:val="19.920000076293945"/>
                <w:szCs w:val="19.920000076293945"/>
              </w:rPr>
            </w:pPr>
            <w:sdt>
              <w:sdtPr>
                <w:tag w:val="goog_rdk_4504"/>
              </w:sdtPr>
              <w:sdtContent>
                <w:del w:author="Thomas Cervone-Richards - NOAA Federal" w:id="309" w:date="2023-10-24T15:53:54Z">
                  <w:r w:rsidDel="00000000" w:rsidR="00000000" w:rsidRPr="00000000">
                    <w:rPr>
                      <w:sz w:val="19.920000076293945"/>
                      <w:szCs w:val="19.920000076293945"/>
                      <w:rtl w:val="0"/>
                    </w:rPr>
                    <w:delText xml:space="preserve">from UWTROC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B">
            <w:pPr>
              <w:widowControl w:val="0"/>
              <w:spacing w:after="0" w:line="240" w:lineRule="auto"/>
              <w:ind w:left="120.3692626953125" w:firstLine="0"/>
              <w:jc w:val="left"/>
              <w:rPr>
                <w:sz w:val="19.920000076293945"/>
                <w:szCs w:val="19.920000076293945"/>
              </w:rPr>
            </w:pPr>
            <w:sdt>
              <w:sdtPr>
                <w:tag w:val="goog_rdk_4506"/>
              </w:sdtPr>
              <w:sdtContent>
                <w:del w:author="Thomas Cervone-Richards - NOAA Federal" w:id="309" w:date="2023-10-24T15:53:54Z">
                  <w:r w:rsidDel="00000000" w:rsidR="00000000" w:rsidRPr="00000000">
                    <w:rPr>
                      <w:sz w:val="19.920000076293945"/>
                      <w:szCs w:val="19.920000076293945"/>
                      <w:rtl w:val="0"/>
                    </w:rPr>
                    <w:delText xml:space="preserve">6.1.2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C">
            <w:pPr>
              <w:widowControl w:val="0"/>
              <w:spacing w:after="0" w:line="240" w:lineRule="auto"/>
              <w:jc w:val="center"/>
              <w:rPr>
                <w:sz w:val="19.920000076293945"/>
                <w:szCs w:val="19.920000076293945"/>
              </w:rPr>
            </w:pPr>
            <w:sdt>
              <w:sdtPr>
                <w:tag w:val="goog_rdk_4508"/>
              </w:sdtPr>
              <w:sdtContent>
                <w:del w:author="Thomas Cervone-Richards - NOAA Federal" w:id="309" w:date="2023-10-24T15:53: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D">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3BE">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3BF">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3C0">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3C1">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52 </w:t>
      </w:r>
    </w:p>
    <w:tbl>
      <w:tblPr>
        <w:tblStyle w:val="Table43"/>
        <w:tblW w:w="10800.0" w:type="dxa"/>
        <w:jc w:val="left"/>
        <w:tblInd w:w="-114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415"/>
        <w:gridCol w:w="105"/>
        <w:gridCol w:w="2505"/>
        <w:gridCol w:w="105"/>
        <w:gridCol w:w="2205"/>
        <w:gridCol w:w="945"/>
        <w:gridCol w:w="645"/>
        <w:gridCol w:w="810"/>
        <w:tblGridChange w:id="0">
          <w:tblGrid>
            <w:gridCol w:w="1065"/>
            <w:gridCol w:w="2415"/>
            <w:gridCol w:w="105"/>
            <w:gridCol w:w="2505"/>
            <w:gridCol w:w="105"/>
            <w:gridCol w:w="2205"/>
            <w:gridCol w:w="945"/>
            <w:gridCol w:w="645"/>
            <w:gridCol w:w="810"/>
          </w:tblGrid>
        </w:tblGridChange>
      </w:tblGrid>
      <w:tr>
        <w:trPr>
          <w:cantSplit w:val="0"/>
          <w:trHeight w:val="1848.4008789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C2">
            <w:pPr>
              <w:widowControl w:val="0"/>
              <w:spacing w:after="0" w:line="240" w:lineRule="auto"/>
              <w:jc w:val="center"/>
              <w:rPr>
                <w:sz w:val="19.920000076293945"/>
                <w:szCs w:val="19.920000076293945"/>
              </w:rPr>
            </w:pPr>
            <w:sdt>
              <w:sdtPr>
                <w:tag w:val="goog_rdk_4510"/>
              </w:sdtPr>
              <w:sdtContent>
                <w:del w:author="Thomas Cervone-Richards - NOAA Federal" w:id="310" w:date="2023-07-19T18:33:03Z">
                  <w:r w:rsidDel="00000000" w:rsidR="00000000" w:rsidRPr="00000000">
                    <w:rPr>
                      <w:sz w:val="19.920000076293945"/>
                      <w:szCs w:val="19.920000076293945"/>
                      <w:rtl w:val="0"/>
                    </w:rPr>
                    <w:delText xml:space="preserve">1657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513"/>
            </w:sdtPr>
            <w:sdtContent>
              <w:p w:rsidR="00000000" w:rsidDel="00000000" w:rsidP="00000000" w:rsidRDefault="00000000" w:rsidRPr="00000000" w14:paraId="000013C3">
                <w:pPr>
                  <w:widowControl w:val="0"/>
                  <w:spacing w:after="0" w:line="230.22869110107422" w:lineRule="auto"/>
                  <w:ind w:left="116.7840576171875" w:right="102.87017822265625" w:firstLine="13.147125244140625"/>
                  <w:jc w:val="left"/>
                  <w:rPr>
                    <w:del w:author="Thomas Cervone-Richards - NOAA Federal" w:id="310" w:date="2023-07-19T18:33:03Z"/>
                    <w:sz w:val="19.920000076293945"/>
                    <w:szCs w:val="19.920000076293945"/>
                  </w:rPr>
                </w:pPr>
                <w:sdt>
                  <w:sdtPr>
                    <w:tag w:val="goog_rdk_4512"/>
                  </w:sdtPr>
                  <w:sdtContent>
                    <w:del w:author="Thomas Cervone-Richards - NOAA Federal" w:id="310" w:date="2023-07-19T18:33:03Z">
                      <w:r w:rsidDel="00000000" w:rsidR="00000000" w:rsidRPr="00000000">
                        <w:rPr>
                          <w:sz w:val="19.920000076293945"/>
                          <w:szCs w:val="19.920000076293945"/>
                          <w:rtl w:val="0"/>
                        </w:rPr>
                        <w:delText xml:space="preserve">For each UWTROC feature  object where the values of  VALSOU, QUASOU,  </w:delText>
                      </w:r>
                    </w:del>
                  </w:sdtContent>
                </w:sdt>
              </w:p>
            </w:sdtContent>
          </w:sdt>
          <w:sdt>
            <w:sdtPr>
              <w:tag w:val="goog_rdk_4515"/>
            </w:sdtPr>
            <w:sdtContent>
              <w:p w:rsidR="00000000" w:rsidDel="00000000" w:rsidP="00000000" w:rsidRDefault="00000000" w:rsidRPr="00000000" w14:paraId="000013C4">
                <w:pPr>
                  <w:widowControl w:val="0"/>
                  <w:spacing w:after="0" w:before="6.04248046875" w:line="231.23263835906982" w:lineRule="auto"/>
                  <w:ind w:left="122.56072998046875" w:right="370.59539794921875" w:hanging="6.573486328125"/>
                  <w:jc w:val="left"/>
                  <w:rPr>
                    <w:del w:author="Thomas Cervone-Richards - NOAA Federal" w:id="310" w:date="2023-07-19T18:33:03Z"/>
                    <w:sz w:val="19.920000076293945"/>
                    <w:szCs w:val="19.920000076293945"/>
                  </w:rPr>
                </w:pPr>
                <w:sdt>
                  <w:sdtPr>
                    <w:tag w:val="goog_rdk_4514"/>
                  </w:sdtPr>
                  <w:sdtContent>
                    <w:del w:author="Thomas Cervone-Richards - NOAA Federal" w:id="310" w:date="2023-07-19T18:33:03Z">
                      <w:r w:rsidDel="00000000" w:rsidR="00000000" w:rsidRPr="00000000">
                        <w:rPr>
                          <w:sz w:val="19.920000076293945"/>
                          <w:szCs w:val="19.920000076293945"/>
                          <w:rtl w:val="0"/>
                        </w:rPr>
                        <w:delText xml:space="preserve">WATLEV, TECSOU and  SOUACC are not as  </w:delText>
                      </w:r>
                    </w:del>
                  </w:sdtContent>
                </w:sdt>
              </w:p>
            </w:sdtContent>
          </w:sdt>
          <w:p w:rsidR="00000000" w:rsidDel="00000000" w:rsidP="00000000" w:rsidRDefault="00000000" w:rsidRPr="00000000" w14:paraId="000013C5">
            <w:pPr>
              <w:widowControl w:val="0"/>
              <w:spacing w:after="0" w:before="5.2099609375" w:line="231.23205184936523" w:lineRule="auto"/>
              <w:ind w:left="119.77203369140625" w:right="261.83197021484375" w:hanging="0.995941162109375"/>
              <w:rPr>
                <w:sz w:val="19.920000076293945"/>
                <w:szCs w:val="19.920000076293945"/>
              </w:rPr>
            </w:pPr>
            <w:sdt>
              <w:sdtPr>
                <w:tag w:val="goog_rdk_4516"/>
              </w:sdtPr>
              <w:sdtContent>
                <w:del w:author="Thomas Cervone-Richards - NOAA Federal" w:id="310" w:date="2023-07-19T18:33:03Z">
                  <w:r w:rsidDel="00000000" w:rsidR="00000000" w:rsidRPr="00000000">
                    <w:rPr>
                      <w:sz w:val="19.920000076293945"/>
                      <w:szCs w:val="19.920000076293945"/>
                      <w:rtl w:val="0"/>
                    </w:rPr>
                    <w:delText xml:space="preserve">defined in the table below  (additional values may be  encoded).</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519"/>
            </w:sdtPr>
            <w:sdtContent>
              <w:p w:rsidR="00000000" w:rsidDel="00000000" w:rsidP="00000000" w:rsidRDefault="00000000" w:rsidRPr="00000000" w14:paraId="000013C7">
                <w:pPr>
                  <w:widowControl w:val="0"/>
                  <w:spacing w:after="0" w:line="240" w:lineRule="auto"/>
                  <w:ind w:left="129.931640625" w:firstLine="0"/>
                  <w:jc w:val="left"/>
                  <w:rPr>
                    <w:del w:author="Thomas Cervone-Richards - NOAA Federal" w:id="310" w:date="2023-07-19T18:33:03Z"/>
                    <w:sz w:val="19.920000076293945"/>
                    <w:szCs w:val="19.920000076293945"/>
                  </w:rPr>
                </w:pPr>
                <w:sdt>
                  <w:sdtPr>
                    <w:tag w:val="goog_rdk_4518"/>
                  </w:sdtPr>
                  <w:sdtContent>
                    <w:del w:author="Thomas Cervone-Richards - NOAA Federal" w:id="310" w:date="2023-07-19T18:33:03Z">
                      <w:r w:rsidDel="00000000" w:rsidR="00000000" w:rsidRPr="00000000">
                        <w:rPr>
                          <w:sz w:val="19.920000076293945"/>
                          <w:szCs w:val="19.920000076293945"/>
                          <w:rtl w:val="0"/>
                        </w:rPr>
                        <w:delText xml:space="preserve">Possible illogical  </w:delText>
                      </w:r>
                    </w:del>
                  </w:sdtContent>
                </w:sdt>
              </w:p>
            </w:sdtContent>
          </w:sdt>
          <w:p w:rsidR="00000000" w:rsidDel="00000000" w:rsidP="00000000" w:rsidRDefault="00000000" w:rsidRPr="00000000" w14:paraId="000013C8">
            <w:pPr>
              <w:widowControl w:val="0"/>
              <w:spacing w:after="0" w:line="228.82407188415527" w:lineRule="auto"/>
              <w:ind w:left="128.5369873046875" w:right="314.4244384765625" w:hanging="8.56536865234375"/>
              <w:jc w:val="left"/>
              <w:rPr>
                <w:sz w:val="19.920000076293945"/>
                <w:szCs w:val="19.920000076293945"/>
              </w:rPr>
            </w:pPr>
            <w:sdt>
              <w:sdtPr>
                <w:tag w:val="goog_rdk_4520"/>
              </w:sdtPr>
              <w:sdtContent>
                <w:del w:author="Thomas Cervone-Richards - NOAA Federal" w:id="310" w:date="2023-07-19T18:33:03Z">
                  <w:r w:rsidDel="00000000" w:rsidR="00000000" w:rsidRPr="00000000">
                    <w:rPr>
                      <w:sz w:val="19.920000076293945"/>
                      <w:szCs w:val="19.920000076293945"/>
                      <w:rtl w:val="0"/>
                    </w:rPr>
                    <w:delText xml:space="preserve">attribute values for  UWTROC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523"/>
            </w:sdtPr>
            <w:sdtContent>
              <w:p w:rsidR="00000000" w:rsidDel="00000000" w:rsidP="00000000" w:rsidRDefault="00000000" w:rsidRPr="00000000" w14:paraId="000013CA">
                <w:pPr>
                  <w:widowControl w:val="0"/>
                  <w:spacing w:after="0" w:line="240" w:lineRule="auto"/>
                  <w:ind w:left="115.5889892578125" w:firstLine="0"/>
                  <w:jc w:val="left"/>
                  <w:rPr>
                    <w:del w:author="Thomas Cervone-Richards - NOAA Federal" w:id="310" w:date="2023-07-19T18:33:03Z"/>
                    <w:sz w:val="19.920000076293945"/>
                    <w:szCs w:val="19.920000076293945"/>
                  </w:rPr>
                </w:pPr>
                <w:sdt>
                  <w:sdtPr>
                    <w:tag w:val="goog_rdk_4522"/>
                  </w:sdtPr>
                  <w:sdtContent>
                    <w:del w:author="Thomas Cervone-Richards - NOAA Federal" w:id="310" w:date="2023-07-19T18:33:03Z">
                      <w:r w:rsidDel="00000000" w:rsidR="00000000" w:rsidRPr="00000000">
                        <w:rPr>
                          <w:sz w:val="19.920000076293945"/>
                          <w:szCs w:val="19.920000076293945"/>
                          <w:rtl w:val="0"/>
                        </w:rPr>
                        <w:delText xml:space="preserve">Amend to logical  </w:delText>
                      </w:r>
                    </w:del>
                  </w:sdtContent>
                </w:sdt>
              </w:p>
            </w:sdtContent>
          </w:sdt>
          <w:p w:rsidR="00000000" w:rsidDel="00000000" w:rsidP="00000000" w:rsidRDefault="00000000" w:rsidRPr="00000000" w14:paraId="000013CB">
            <w:pPr>
              <w:widowControl w:val="0"/>
              <w:spacing w:after="0" w:line="228.82407188415527" w:lineRule="auto"/>
              <w:ind w:left="115.5889892578125" w:right="246.2689208984375" w:firstLine="4.38232421875"/>
              <w:jc w:val="left"/>
              <w:rPr>
                <w:sz w:val="19.920000076293945"/>
                <w:szCs w:val="19.920000076293945"/>
              </w:rPr>
            </w:pPr>
            <w:sdt>
              <w:sdtPr>
                <w:tag w:val="goog_rdk_4524"/>
              </w:sdtPr>
              <w:sdtContent>
                <w:del w:author="Thomas Cervone-Richards - NOAA Federal" w:id="310" w:date="2023-07-19T18:33:03Z">
                  <w:r w:rsidDel="00000000" w:rsidR="00000000" w:rsidRPr="00000000">
                    <w:rPr>
                      <w:sz w:val="19.920000076293945"/>
                      <w:szCs w:val="19.920000076293945"/>
                      <w:rtl w:val="0"/>
                    </w:rPr>
                    <w:delText xml:space="preserve">attribute combination  for UWTROC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C">
            <w:pPr>
              <w:widowControl w:val="0"/>
              <w:spacing w:after="0" w:line="240" w:lineRule="auto"/>
              <w:ind w:left="120.3692626953125" w:firstLine="0"/>
              <w:jc w:val="left"/>
              <w:rPr>
                <w:sz w:val="19.920000076293945"/>
                <w:szCs w:val="19.920000076293945"/>
              </w:rPr>
            </w:pPr>
            <w:sdt>
              <w:sdtPr>
                <w:tag w:val="goog_rdk_4526"/>
              </w:sdtPr>
              <w:sdtContent>
                <w:del w:author="Thomas Cervone-Richards - NOAA Federal" w:id="310" w:date="2023-07-19T18:33:03Z">
                  <w:r w:rsidDel="00000000" w:rsidR="00000000" w:rsidRPr="00000000">
                    <w:rPr>
                      <w:sz w:val="19.920000076293945"/>
                      <w:szCs w:val="19.920000076293945"/>
                      <w:rtl w:val="0"/>
                    </w:rPr>
                    <w:delText xml:space="preserve">6.1.2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CD">
            <w:pPr>
              <w:widowControl w:val="0"/>
              <w:spacing w:after="0" w:line="240" w:lineRule="auto"/>
              <w:jc w:val="center"/>
              <w:rPr>
                <w:sz w:val="19.920000076293945"/>
                <w:szCs w:val="19.920000076293945"/>
              </w:rPr>
            </w:pPr>
            <w:sdt>
              <w:sdtPr>
                <w:tag w:val="goog_rdk_4528"/>
              </w:sdtPr>
              <w:sdtContent>
                <w:del w:author="Thomas Cervone-Richards - NOAA Federal" w:id="310" w:date="2023-07-19T18:33:0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CE">
            <w:pPr>
              <w:widowControl w:val="0"/>
              <w:spacing w:after="0" w:line="240" w:lineRule="auto"/>
              <w:jc w:val="center"/>
              <w:rPr>
                <w:sz w:val="19.920000076293945"/>
                <w:szCs w:val="19.920000076293945"/>
              </w:rPr>
            </w:pP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0">
            <w:pPr>
              <w:widowControl w:val="0"/>
              <w:spacing w:after="0" w:line="240" w:lineRule="auto"/>
              <w:jc w:val="center"/>
              <w:rPr>
                <w:sz w:val="19.920000076293945"/>
                <w:szCs w:val="19.920000076293945"/>
              </w:rPr>
            </w:pPr>
            <w:sdt>
              <w:sdtPr>
                <w:tag w:val="goog_rdk_4530"/>
              </w:sdtPr>
              <w:sdtContent>
                <w:del w:author="Thomas Cervone-Richards - NOAA Federal" w:id="310" w:date="2023-07-19T18:33:03Z">
                  <w:r w:rsidDel="00000000" w:rsidR="00000000" w:rsidRPr="00000000">
                    <w:rPr>
                      <w:sz w:val="19.920000076293945"/>
                      <w:szCs w:val="19.920000076293945"/>
                      <w:rtl w:val="0"/>
                    </w:rPr>
                    <w:delText xml:space="preserve">VALSOU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1">
            <w:pPr>
              <w:widowControl w:val="0"/>
              <w:spacing w:after="0" w:line="240" w:lineRule="auto"/>
              <w:jc w:val="center"/>
              <w:rPr>
                <w:sz w:val="19.920000076293945"/>
                <w:szCs w:val="19.920000076293945"/>
              </w:rPr>
            </w:pPr>
            <w:sdt>
              <w:sdtPr>
                <w:tag w:val="goog_rdk_4532"/>
              </w:sdtPr>
              <w:sdtContent>
                <w:del w:author="Thomas Cervone-Richards - NOAA Federal" w:id="310" w:date="2023-07-19T18:33:03Z">
                  <w:r w:rsidDel="00000000" w:rsidR="00000000" w:rsidRPr="00000000">
                    <w:rPr>
                      <w:sz w:val="19.920000076293945"/>
                      <w:szCs w:val="19.920000076293945"/>
                      <w:rtl w:val="0"/>
                    </w:rPr>
                    <w:delText xml:space="preserve">QUASOU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3">
            <w:pPr>
              <w:widowControl w:val="0"/>
              <w:spacing w:after="0" w:line="240" w:lineRule="auto"/>
              <w:jc w:val="center"/>
              <w:rPr>
                <w:sz w:val="19.920000076293945"/>
                <w:szCs w:val="19.920000076293945"/>
              </w:rPr>
            </w:pPr>
            <w:sdt>
              <w:sdtPr>
                <w:tag w:val="goog_rdk_4534"/>
              </w:sdtPr>
              <w:sdtContent>
                <w:del w:author="Thomas Cervone-Richards - NOAA Federal" w:id="310" w:date="2023-07-19T18:33:03Z">
                  <w:r w:rsidDel="00000000" w:rsidR="00000000" w:rsidRPr="00000000">
                    <w:rPr>
                      <w:sz w:val="19.920000076293945"/>
                      <w:szCs w:val="19.920000076293945"/>
                      <w:rtl w:val="0"/>
                    </w:rPr>
                    <w:delText xml:space="preserve">WATLEV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537"/>
            </w:sdtPr>
            <w:sdtContent>
              <w:p w:rsidR="00000000" w:rsidDel="00000000" w:rsidP="00000000" w:rsidRDefault="00000000" w:rsidRPr="00000000" w14:paraId="000013D5">
                <w:pPr>
                  <w:widowControl w:val="0"/>
                  <w:spacing w:after="0" w:line="240" w:lineRule="auto"/>
                  <w:jc w:val="center"/>
                  <w:rPr>
                    <w:del w:author="Thomas Cervone-Richards - NOAA Federal" w:id="310" w:date="2023-07-19T18:33:03Z"/>
                    <w:sz w:val="19.920000076293945"/>
                    <w:szCs w:val="19.920000076293945"/>
                  </w:rPr>
                </w:pPr>
                <w:sdt>
                  <w:sdtPr>
                    <w:tag w:val="goog_rdk_4536"/>
                  </w:sdtPr>
                  <w:sdtContent>
                    <w:del w:author="Thomas Cervone-Richards - NOAA Federal" w:id="310" w:date="2023-07-19T18:33:03Z">
                      <w:r w:rsidDel="00000000" w:rsidR="00000000" w:rsidRPr="00000000">
                        <w:rPr>
                          <w:sz w:val="19.920000076293945"/>
                          <w:szCs w:val="19.920000076293945"/>
                          <w:rtl w:val="0"/>
                        </w:rPr>
                        <w:delText xml:space="preserve">TECSOU </w:delText>
                      </w:r>
                    </w:del>
                  </w:sdtContent>
                </w:sdt>
              </w:p>
            </w:sdtContent>
          </w:sdt>
          <w:p w:rsidR="00000000" w:rsidDel="00000000" w:rsidP="00000000" w:rsidRDefault="00000000" w:rsidRPr="00000000" w14:paraId="000013D6">
            <w:pPr>
              <w:widowControl w:val="0"/>
              <w:spacing w:after="0" w:before="7.532958984375" w:line="240" w:lineRule="auto"/>
              <w:jc w:val="center"/>
              <w:rPr>
                <w:sz w:val="19.920000076293945"/>
                <w:szCs w:val="19.920000076293945"/>
              </w:rPr>
            </w:pPr>
            <w:sdt>
              <w:sdtPr>
                <w:tag w:val="goog_rdk_4538"/>
              </w:sdtPr>
              <w:sdtContent>
                <w:del w:author="Thomas Cervone-Richards - NOAA Federal" w:id="310" w:date="2023-07-19T18:33:03Z">
                  <w:r w:rsidDel="00000000" w:rsidR="00000000" w:rsidRPr="00000000">
                    <w:rPr>
                      <w:sz w:val="19.920000076293945"/>
                      <w:szCs w:val="19.920000076293945"/>
                      <w:rtl w:val="0"/>
                    </w:rPr>
                    <w:delText xml:space="preserve">SOUACC</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A">
            <w:pPr>
              <w:widowControl w:val="0"/>
              <w:spacing w:after="0" w:line="240" w:lineRule="auto"/>
              <w:jc w:val="center"/>
              <w:rPr>
                <w:sz w:val="19.920000076293945"/>
                <w:szCs w:val="19.920000076293945"/>
              </w:rPr>
            </w:pPr>
            <w:sdt>
              <w:sdtPr>
                <w:tag w:val="goog_rdk_4540"/>
              </w:sdtPr>
              <w:sdtContent>
                <w:del w:author="Thomas Cervone-Richards - NOAA Federal" w:id="310" w:date="2023-07-19T18:33:03Z">
                  <w:r w:rsidDel="00000000" w:rsidR="00000000" w:rsidRPr="00000000">
                    <w:rPr>
                      <w:sz w:val="19.920000076293945"/>
                      <w:szCs w:val="19.920000076293945"/>
                      <w:rtl w:val="0"/>
                    </w:rPr>
                    <w:delText xml:space="preserve">unknown</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B">
            <w:pPr>
              <w:widowControl w:val="0"/>
              <w:spacing w:after="0" w:line="240" w:lineRule="auto"/>
              <w:ind w:left="117.97882080078125" w:firstLine="0"/>
              <w:jc w:val="left"/>
              <w:rPr>
                <w:sz w:val="19.920000076293945"/>
                <w:szCs w:val="19.920000076293945"/>
              </w:rPr>
            </w:pPr>
            <w:sdt>
              <w:sdtPr>
                <w:tag w:val="goog_rdk_4542"/>
              </w:sdtPr>
              <w:sdtContent>
                <w:del w:author="Thomas Cervone-Richards - NOAA Federal" w:id="310" w:date="2023-07-19T18:33:03Z">
                  <w:r w:rsidDel="00000000" w:rsidR="00000000" w:rsidRPr="00000000">
                    <w:rPr>
                      <w:sz w:val="19.920000076293945"/>
                      <w:szCs w:val="19.920000076293945"/>
                      <w:rtl w:val="0"/>
                    </w:rPr>
                    <w:delText xml:space="preserve">2 OR not Present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D">
            <w:pPr>
              <w:widowControl w:val="0"/>
              <w:spacing w:after="0" w:line="240" w:lineRule="auto"/>
              <w:ind w:left="119.57275390625" w:firstLine="0"/>
              <w:jc w:val="left"/>
              <w:rPr>
                <w:sz w:val="19.920000076293945"/>
                <w:szCs w:val="19.920000076293945"/>
              </w:rPr>
            </w:pPr>
            <w:sdt>
              <w:sdtPr>
                <w:tag w:val="goog_rdk_4544"/>
              </w:sdtPr>
              <w:sdtContent>
                <w:del w:author="Thomas Cervone-Richards - NOAA Federal" w:id="310" w:date="2023-07-19T18:33:03Z">
                  <w:r w:rsidDel="00000000" w:rsidR="00000000" w:rsidRPr="00000000">
                    <w:rPr>
                      <w:sz w:val="19.920000076293945"/>
                      <w:szCs w:val="19.920000076293945"/>
                      <w:rtl w:val="0"/>
                    </w:rPr>
                    <w:delText xml:space="preserve">3, 4, 5 OR Unknown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F">
            <w:pPr>
              <w:widowControl w:val="0"/>
              <w:spacing w:after="0" w:line="240" w:lineRule="auto"/>
              <w:ind w:left="127.9388427734375" w:firstLine="0"/>
              <w:jc w:val="left"/>
              <w:rPr>
                <w:sz w:val="19.920000076293945"/>
                <w:szCs w:val="19.920000076293945"/>
              </w:rPr>
            </w:pPr>
            <w:sdt>
              <w:sdtPr>
                <w:tag w:val="goog_rdk_4546"/>
              </w:sdtPr>
              <w:sdtContent>
                <w:del w:author="Thomas Cervone-Richards - NOAA Federal" w:id="310" w:date="2023-07-19T18:33:0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E4">
            <w:pPr>
              <w:widowControl w:val="0"/>
              <w:spacing w:after="0" w:line="240" w:lineRule="auto"/>
              <w:ind w:left="117.97882080078125" w:firstLine="0"/>
              <w:jc w:val="left"/>
              <w:rPr>
                <w:sz w:val="19.920000076293945"/>
                <w:szCs w:val="19.920000076293945"/>
              </w:rPr>
            </w:pPr>
            <w:sdt>
              <w:sdtPr>
                <w:tag w:val="goog_rdk_4548"/>
              </w:sdtPr>
              <w:sdtContent>
                <w:del w:author="Thomas Cervone-Richards - NOAA Federal" w:id="310" w:date="2023-07-19T18:33:03Z">
                  <w:r w:rsidDel="00000000" w:rsidR="00000000" w:rsidRPr="00000000">
                    <w:rPr>
                      <w:sz w:val="19.920000076293945"/>
                      <w:szCs w:val="19.920000076293945"/>
                      <w:rtl w:val="0"/>
                    </w:rPr>
                    <w:delText xml:space="preserve">2 OR not Present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E6">
            <w:pPr>
              <w:widowControl w:val="0"/>
              <w:spacing w:after="0" w:line="240" w:lineRule="auto"/>
              <w:ind w:left="126.34521484375" w:firstLine="0"/>
              <w:jc w:val="left"/>
              <w:rPr>
                <w:sz w:val="19.920000076293945"/>
                <w:szCs w:val="19.920000076293945"/>
              </w:rPr>
            </w:pPr>
            <w:sdt>
              <w:sdtPr>
                <w:tag w:val="goog_rdk_4550"/>
              </w:sdtPr>
              <w:sdtContent>
                <w:del w:author="Thomas Cervone-Richards - NOAA Federal" w:id="310" w:date="2023-07-19T18:33:03Z">
                  <w:r w:rsidDel="00000000" w:rsidR="00000000" w:rsidRPr="00000000">
                    <w:rPr>
                      <w:sz w:val="19.920000076293945"/>
                      <w:szCs w:val="19.920000076293945"/>
                      <w:rtl w:val="0"/>
                    </w:rPr>
                    <w:delText xml:space="preserve">unknown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widowControl w:val="0"/>
              <w:spacing w:after="0" w:line="240" w:lineRule="auto"/>
              <w:ind w:left="127.9388427734375" w:firstLine="0"/>
              <w:jc w:val="left"/>
              <w:rPr>
                <w:sz w:val="19.920000076293945"/>
                <w:szCs w:val="19.920000076293945"/>
              </w:rPr>
            </w:pPr>
            <w:sdt>
              <w:sdtPr>
                <w:tag w:val="goog_rdk_4552"/>
              </w:sdtPr>
              <w:sdtContent>
                <w:del w:author="Thomas Cervone-Richards - NOAA Federal" w:id="310" w:date="2023-07-19T18:33:0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EC">
            <w:pPr>
              <w:widowControl w:val="0"/>
              <w:spacing w:after="0" w:line="240" w:lineRule="auto"/>
              <w:jc w:val="center"/>
              <w:rPr>
                <w:sz w:val="19.920000076293945"/>
                <w:szCs w:val="19.920000076293945"/>
              </w:rPr>
            </w:pPr>
            <w:sdt>
              <w:sdtPr>
                <w:tag w:val="goog_rdk_4554"/>
              </w:sdtPr>
              <w:sdtContent>
                <w:del w:author="Thomas Cervone-Richards - NOAA Federal" w:id="310" w:date="2023-07-19T18:33:03Z">
                  <w:r w:rsidDel="00000000" w:rsidR="00000000" w:rsidRPr="00000000">
                    <w:rPr>
                      <w:sz w:val="19.920000076293945"/>
                      <w:szCs w:val="19.920000076293945"/>
                      <w:rtl w:val="0"/>
                    </w:rPr>
                    <w:delText xml:space="preserve">&lt; 0</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557"/>
            </w:sdtPr>
            <w:sdtContent>
              <w:p w:rsidR="00000000" w:rsidDel="00000000" w:rsidP="00000000" w:rsidRDefault="00000000" w:rsidRPr="00000000" w14:paraId="000013ED">
                <w:pPr>
                  <w:widowControl w:val="0"/>
                  <w:spacing w:after="0" w:line="240" w:lineRule="auto"/>
                  <w:ind w:left="132.91900634765625" w:firstLine="0"/>
                  <w:jc w:val="left"/>
                  <w:rPr>
                    <w:del w:author="Thomas Cervone-Richards - NOAA Federal" w:id="310" w:date="2023-07-19T18:33:03Z"/>
                    <w:sz w:val="19.920000076293945"/>
                    <w:szCs w:val="19.920000076293945"/>
                  </w:rPr>
                </w:pPr>
                <w:sdt>
                  <w:sdtPr>
                    <w:tag w:val="goog_rdk_4556"/>
                  </w:sdtPr>
                  <w:sdtContent>
                    <w:del w:author="Thomas Cervone-Richards - NOAA Federal" w:id="310" w:date="2023-07-19T18:33:03Z">
                      <w:r w:rsidDel="00000000" w:rsidR="00000000" w:rsidRPr="00000000">
                        <w:rPr>
                          <w:sz w:val="19.920000076293945"/>
                          <w:szCs w:val="19.920000076293945"/>
                          <w:rtl w:val="0"/>
                        </w:rPr>
                        <w:delText xml:space="preserve">1, 3, 4, 6, 8, 9 OR not  </w:delText>
                      </w:r>
                    </w:del>
                  </w:sdtContent>
                </w:sdt>
              </w:p>
            </w:sdtContent>
          </w:sdt>
          <w:p w:rsidR="00000000" w:rsidDel="00000000" w:rsidP="00000000" w:rsidRDefault="00000000" w:rsidRPr="00000000" w14:paraId="000013EE">
            <w:pPr>
              <w:widowControl w:val="0"/>
              <w:spacing w:after="0" w:line="240" w:lineRule="auto"/>
              <w:ind w:left="129.9310302734375" w:firstLine="0"/>
              <w:jc w:val="left"/>
              <w:rPr>
                <w:sz w:val="19.920000076293945"/>
                <w:szCs w:val="19.920000076293945"/>
              </w:rPr>
            </w:pPr>
            <w:sdt>
              <w:sdtPr>
                <w:tag w:val="goog_rdk_4558"/>
              </w:sdtPr>
              <w:sdtContent>
                <w:del w:author="Thomas Cervone-Richards - NOAA Federal" w:id="310" w:date="2023-07-19T18:33:03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F0">
            <w:pPr>
              <w:widowControl w:val="0"/>
              <w:spacing w:after="0" w:line="240" w:lineRule="auto"/>
              <w:ind w:left="117.779541015625" w:firstLine="0"/>
              <w:jc w:val="left"/>
              <w:rPr>
                <w:sz w:val="19.920000076293945"/>
                <w:szCs w:val="19.920000076293945"/>
              </w:rPr>
            </w:pPr>
            <w:sdt>
              <w:sdtPr>
                <w:tag w:val="goog_rdk_4560"/>
              </w:sdtPr>
              <w:sdtContent>
                <w:del w:author="Thomas Cervone-Richards - NOAA Federal" w:id="310" w:date="2023-07-19T18:33:03Z">
                  <w:r w:rsidDel="00000000" w:rsidR="00000000" w:rsidRPr="00000000">
                    <w:rPr>
                      <w:sz w:val="19.920000076293945"/>
                      <w:szCs w:val="19.920000076293945"/>
                      <w:rtl w:val="0"/>
                    </w:rPr>
                    <w:delText xml:space="preserve">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2">
            <w:pPr>
              <w:widowControl w:val="0"/>
              <w:spacing w:after="0" w:line="240" w:lineRule="auto"/>
              <w:ind w:left="120.5682373046875" w:firstLine="0"/>
              <w:jc w:val="left"/>
              <w:rPr>
                <w:sz w:val="19.920000076293945"/>
                <w:szCs w:val="19.920000076293945"/>
              </w:rPr>
            </w:pPr>
            <w:sdt>
              <w:sdtPr>
                <w:tag w:val="goog_rdk_4562"/>
              </w:sdtPr>
              <w:sdtContent>
                <w:del w:author="Thomas Cervone-Richards - NOAA Federal" w:id="310" w:date="2023-07-19T18:33:03Z">
                  <w:r w:rsidDel="00000000" w:rsidR="00000000" w:rsidRPr="00000000">
                    <w:rPr>
                      <w:sz w:val="19.920000076293945"/>
                      <w:szCs w:val="19.920000076293945"/>
                      <w:rtl w:val="0"/>
                    </w:rPr>
                    <w:delText xml:space="preserve">Optional</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59936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F7">
            <w:pPr>
              <w:widowControl w:val="0"/>
              <w:spacing w:after="0" w:line="240" w:lineRule="auto"/>
              <w:ind w:left="120.16998291015625" w:firstLine="0"/>
              <w:jc w:val="left"/>
              <w:rPr>
                <w:sz w:val="19.920000076293945"/>
                <w:szCs w:val="19.920000076293945"/>
              </w:rPr>
            </w:pPr>
            <w:sdt>
              <w:sdtPr>
                <w:tag w:val="goog_rdk_4564"/>
              </w:sdtPr>
              <w:sdtContent>
                <w:del w:author="Thomas Cervone-Richards - NOAA Federal" w:id="310" w:date="2023-07-19T18:33:03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F9">
            <w:pPr>
              <w:widowControl w:val="0"/>
              <w:spacing w:after="0" w:line="240" w:lineRule="auto"/>
              <w:ind w:left="117.779541015625" w:firstLine="0"/>
              <w:jc w:val="left"/>
              <w:rPr>
                <w:sz w:val="19.920000076293945"/>
                <w:szCs w:val="19.920000076293945"/>
              </w:rPr>
            </w:pPr>
            <w:sdt>
              <w:sdtPr>
                <w:tag w:val="goog_rdk_4566"/>
              </w:sdtPr>
              <w:sdtContent>
                <w:del w:author="Thomas Cervone-Richards - NOAA Federal" w:id="310" w:date="2023-07-19T18:33:03Z">
                  <w:r w:rsidDel="00000000" w:rsidR="00000000" w:rsidRPr="00000000">
                    <w:rPr>
                      <w:sz w:val="19.920000076293945"/>
                      <w:szCs w:val="19.920000076293945"/>
                      <w:rtl w:val="0"/>
                    </w:rPr>
                    <w:delText xml:space="preserve">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B">
            <w:pPr>
              <w:widowControl w:val="0"/>
              <w:spacing w:after="0" w:line="240" w:lineRule="auto"/>
              <w:ind w:left="127.9388427734375" w:firstLine="0"/>
              <w:jc w:val="left"/>
              <w:rPr>
                <w:sz w:val="19.920000076293945"/>
                <w:szCs w:val="19.920000076293945"/>
              </w:rPr>
            </w:pPr>
            <w:sdt>
              <w:sdtPr>
                <w:tag w:val="goog_rdk_4568"/>
              </w:sdtPr>
              <w:sdtContent>
                <w:del w:author="Thomas Cervone-Richards - NOAA Federal" w:id="310" w:date="2023-07-19T18:33:0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FF">
            <w:pPr>
              <w:widowControl w:val="0"/>
              <w:spacing w:after="0" w:line="240" w:lineRule="auto"/>
              <w:jc w:val="center"/>
              <w:rPr>
                <w:sz w:val="19.920000076293945"/>
                <w:szCs w:val="19.920000076293945"/>
              </w:rPr>
            </w:pPr>
            <w:sdt>
              <w:sdtPr>
                <w:tag w:val="goog_rdk_4570"/>
              </w:sdtPr>
              <w:sdtContent>
                <w:del w:author="Thomas Cervone-Richards - NOAA Federal" w:id="310" w:date="2023-07-19T18:33:03Z">
                  <w:r w:rsidDel="00000000" w:rsidR="00000000" w:rsidRPr="00000000">
                    <w:rPr>
                      <w:sz w:val="19.920000076293945"/>
                      <w:szCs w:val="19.920000076293945"/>
                      <w:rtl w:val="0"/>
                    </w:rPr>
                    <w:delText xml:space="preserve">0</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573"/>
            </w:sdtPr>
            <w:sdtContent>
              <w:p w:rsidR="00000000" w:rsidDel="00000000" w:rsidP="00000000" w:rsidRDefault="00000000" w:rsidRPr="00000000" w14:paraId="00001400">
                <w:pPr>
                  <w:widowControl w:val="0"/>
                  <w:spacing w:after="0" w:line="240" w:lineRule="auto"/>
                  <w:ind w:left="132.91900634765625" w:firstLine="0"/>
                  <w:jc w:val="left"/>
                  <w:rPr>
                    <w:del w:author="Thomas Cervone-Richards - NOAA Federal" w:id="310" w:date="2023-07-19T18:33:03Z"/>
                    <w:sz w:val="19.920000076293945"/>
                    <w:szCs w:val="19.920000076293945"/>
                  </w:rPr>
                </w:pPr>
                <w:sdt>
                  <w:sdtPr>
                    <w:tag w:val="goog_rdk_4572"/>
                  </w:sdtPr>
                  <w:sdtContent>
                    <w:del w:author="Thomas Cervone-Richards - NOAA Federal" w:id="310" w:date="2023-07-19T18:33:03Z">
                      <w:r w:rsidDel="00000000" w:rsidR="00000000" w:rsidRPr="00000000">
                        <w:rPr>
                          <w:sz w:val="19.920000076293945"/>
                          <w:szCs w:val="19.920000076293945"/>
                          <w:rtl w:val="0"/>
                        </w:rPr>
                        <w:delText xml:space="preserve">1, 3, 4, 6, 8, 9 OR not  </w:delText>
                      </w:r>
                    </w:del>
                  </w:sdtContent>
                </w:sdt>
              </w:p>
            </w:sdtContent>
          </w:sdt>
          <w:p w:rsidR="00000000" w:rsidDel="00000000" w:rsidP="00000000" w:rsidRDefault="00000000" w:rsidRPr="00000000" w14:paraId="00001401">
            <w:pPr>
              <w:widowControl w:val="0"/>
              <w:spacing w:after="0" w:line="240" w:lineRule="auto"/>
              <w:ind w:left="129.9310302734375" w:firstLine="0"/>
              <w:jc w:val="left"/>
              <w:rPr>
                <w:sz w:val="19.920000076293945"/>
                <w:szCs w:val="19.920000076293945"/>
              </w:rPr>
            </w:pPr>
            <w:sdt>
              <w:sdtPr>
                <w:tag w:val="goog_rdk_4574"/>
              </w:sdtPr>
              <w:sdtContent>
                <w:del w:author="Thomas Cervone-Richards - NOAA Federal" w:id="310" w:date="2023-07-19T18:33:03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03">
            <w:pPr>
              <w:widowControl w:val="0"/>
              <w:spacing w:after="0" w:line="240" w:lineRule="auto"/>
              <w:ind w:left="119.1741943359375" w:firstLine="0"/>
              <w:jc w:val="left"/>
              <w:rPr>
                <w:sz w:val="19.920000076293945"/>
                <w:szCs w:val="19.920000076293945"/>
              </w:rPr>
            </w:pPr>
            <w:sdt>
              <w:sdtPr>
                <w:tag w:val="goog_rdk_4576"/>
              </w:sdtPr>
              <w:sdtContent>
                <w:del w:author="Thomas Cervone-Richards - NOAA Federal" w:id="310" w:date="2023-07-19T18:33:03Z">
                  <w:r w:rsidDel="00000000" w:rsidR="00000000" w:rsidRPr="00000000">
                    <w:rPr>
                      <w:sz w:val="19.920000076293945"/>
                      <w:szCs w:val="19.920000076293945"/>
                      <w:rtl w:val="0"/>
                    </w:rPr>
                    <w:delText xml:space="preserve">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5">
            <w:pPr>
              <w:widowControl w:val="0"/>
              <w:spacing w:after="0" w:line="240" w:lineRule="auto"/>
              <w:ind w:left="120.5682373046875" w:firstLine="0"/>
              <w:jc w:val="left"/>
              <w:rPr>
                <w:sz w:val="19.920000076293945"/>
                <w:szCs w:val="19.920000076293945"/>
              </w:rPr>
            </w:pPr>
            <w:sdt>
              <w:sdtPr>
                <w:tag w:val="goog_rdk_4578"/>
              </w:sdtPr>
              <w:sdtContent>
                <w:del w:author="Thomas Cervone-Richards - NOAA Federal" w:id="310" w:date="2023-07-19T18:33:03Z">
                  <w:r w:rsidDel="00000000" w:rsidR="00000000" w:rsidRPr="00000000">
                    <w:rPr>
                      <w:sz w:val="19.920000076293945"/>
                      <w:szCs w:val="19.920000076293945"/>
                      <w:rtl w:val="0"/>
                    </w:rPr>
                    <w:delText xml:space="preserve">Optional</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0A">
            <w:pPr>
              <w:widowControl w:val="0"/>
              <w:spacing w:after="0" w:line="240" w:lineRule="auto"/>
              <w:ind w:left="120.16998291015625" w:firstLine="0"/>
              <w:jc w:val="left"/>
              <w:rPr>
                <w:sz w:val="19.920000076293945"/>
                <w:szCs w:val="19.920000076293945"/>
              </w:rPr>
            </w:pPr>
            <w:sdt>
              <w:sdtPr>
                <w:tag w:val="goog_rdk_4580"/>
              </w:sdtPr>
              <w:sdtContent>
                <w:del w:author="Thomas Cervone-Richards - NOAA Federal" w:id="310" w:date="2023-07-19T18:33:03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0C">
            <w:pPr>
              <w:widowControl w:val="0"/>
              <w:spacing w:after="0" w:line="240" w:lineRule="auto"/>
              <w:ind w:left="119.1741943359375" w:firstLine="0"/>
              <w:jc w:val="left"/>
              <w:rPr>
                <w:sz w:val="19.920000076293945"/>
                <w:szCs w:val="19.920000076293945"/>
              </w:rPr>
            </w:pPr>
            <w:sdt>
              <w:sdtPr>
                <w:tag w:val="goog_rdk_4582"/>
              </w:sdtPr>
              <w:sdtContent>
                <w:del w:author="Thomas Cervone-Richards - NOAA Federal" w:id="310" w:date="2023-07-19T18:33:03Z">
                  <w:r w:rsidDel="00000000" w:rsidR="00000000" w:rsidRPr="00000000">
                    <w:rPr>
                      <w:sz w:val="19.920000076293945"/>
                      <w:szCs w:val="19.920000076293945"/>
                      <w:rtl w:val="0"/>
                    </w:rPr>
                    <w:delText xml:space="preserve">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E">
            <w:pPr>
              <w:widowControl w:val="0"/>
              <w:spacing w:after="0" w:line="240" w:lineRule="auto"/>
              <w:ind w:left="127.9388427734375" w:firstLine="0"/>
              <w:jc w:val="left"/>
              <w:rPr>
                <w:sz w:val="19.920000076293945"/>
                <w:szCs w:val="19.920000076293945"/>
              </w:rPr>
            </w:pPr>
            <w:sdt>
              <w:sdtPr>
                <w:tag w:val="goog_rdk_4584"/>
              </w:sdtPr>
              <w:sdtContent>
                <w:del w:author="Thomas Cervone-Richards - NOAA Federal" w:id="310" w:date="2023-07-19T18:33:0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12">
            <w:pPr>
              <w:widowControl w:val="0"/>
              <w:spacing w:after="0" w:line="240" w:lineRule="auto"/>
              <w:jc w:val="center"/>
              <w:rPr>
                <w:sz w:val="19.920000076293945"/>
                <w:szCs w:val="19.920000076293945"/>
              </w:rPr>
            </w:pPr>
            <w:sdt>
              <w:sdtPr>
                <w:tag w:val="goog_rdk_4586"/>
              </w:sdtPr>
              <w:sdtContent>
                <w:del w:author="Thomas Cervone-Richards - NOAA Federal" w:id="310" w:date="2023-07-19T18:33:03Z">
                  <w:r w:rsidDel="00000000" w:rsidR="00000000" w:rsidRPr="00000000">
                    <w:rPr>
                      <w:sz w:val="19.920000076293945"/>
                      <w:szCs w:val="19.920000076293945"/>
                      <w:rtl w:val="0"/>
                    </w:rPr>
                    <w:delText xml:space="preserve">&gt; 0</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589"/>
            </w:sdtPr>
            <w:sdtContent>
              <w:p w:rsidR="00000000" w:rsidDel="00000000" w:rsidP="00000000" w:rsidRDefault="00000000" w:rsidRPr="00000000" w14:paraId="00001413">
                <w:pPr>
                  <w:widowControl w:val="0"/>
                  <w:spacing w:after="0" w:line="240" w:lineRule="auto"/>
                  <w:ind w:left="132.91900634765625" w:firstLine="0"/>
                  <w:jc w:val="left"/>
                  <w:rPr>
                    <w:del w:author="Thomas Cervone-Richards - NOAA Federal" w:id="310" w:date="2023-07-19T18:33:03Z"/>
                    <w:sz w:val="19.920000076293945"/>
                    <w:szCs w:val="19.920000076293945"/>
                  </w:rPr>
                </w:pPr>
                <w:sdt>
                  <w:sdtPr>
                    <w:tag w:val="goog_rdk_4588"/>
                  </w:sdtPr>
                  <w:sdtContent>
                    <w:del w:author="Thomas Cervone-Richards - NOAA Federal" w:id="310" w:date="2023-07-19T18:33:03Z">
                      <w:r w:rsidDel="00000000" w:rsidR="00000000" w:rsidRPr="00000000">
                        <w:rPr>
                          <w:sz w:val="19.920000076293945"/>
                          <w:szCs w:val="19.920000076293945"/>
                          <w:rtl w:val="0"/>
                        </w:rPr>
                        <w:delText xml:space="preserve">1, 3, 4, 6, 8, 9 OR not  </w:delText>
                      </w:r>
                    </w:del>
                  </w:sdtContent>
                </w:sdt>
              </w:p>
            </w:sdtContent>
          </w:sdt>
          <w:p w:rsidR="00000000" w:rsidDel="00000000" w:rsidP="00000000" w:rsidRDefault="00000000" w:rsidRPr="00000000" w14:paraId="00001414">
            <w:pPr>
              <w:widowControl w:val="0"/>
              <w:spacing w:after="0" w:line="240" w:lineRule="auto"/>
              <w:ind w:left="129.9310302734375" w:firstLine="0"/>
              <w:jc w:val="left"/>
              <w:rPr>
                <w:sz w:val="19.920000076293945"/>
                <w:szCs w:val="19.920000076293945"/>
              </w:rPr>
            </w:pPr>
            <w:sdt>
              <w:sdtPr>
                <w:tag w:val="goog_rdk_4590"/>
              </w:sdtPr>
              <w:sdtContent>
                <w:del w:author="Thomas Cervone-Richards - NOAA Federal" w:id="310" w:date="2023-07-19T18:33:03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16">
            <w:pPr>
              <w:widowControl w:val="0"/>
              <w:spacing w:after="0" w:line="240" w:lineRule="auto"/>
              <w:ind w:left="119.57275390625" w:firstLine="0"/>
              <w:jc w:val="left"/>
              <w:rPr>
                <w:sz w:val="19.920000076293945"/>
                <w:szCs w:val="19.920000076293945"/>
              </w:rPr>
            </w:pPr>
            <w:sdt>
              <w:sdtPr>
                <w:tag w:val="goog_rdk_4592"/>
              </w:sdtPr>
              <w:sdtContent>
                <w:del w:author="Thomas Cervone-Richards - NOAA Federal" w:id="310" w:date="2023-07-19T18:33:03Z">
                  <w:r w:rsidDel="00000000" w:rsidR="00000000" w:rsidRPr="00000000">
                    <w:rPr>
                      <w:sz w:val="19.920000076293945"/>
                      <w:szCs w:val="19.920000076293945"/>
                      <w:rtl w:val="0"/>
                    </w:rPr>
                    <w:delText xml:space="preserve">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8">
            <w:pPr>
              <w:widowControl w:val="0"/>
              <w:spacing w:after="0" w:line="240" w:lineRule="auto"/>
              <w:ind w:left="120.5682373046875" w:firstLine="0"/>
              <w:jc w:val="left"/>
              <w:rPr>
                <w:sz w:val="19.920000076293945"/>
                <w:szCs w:val="19.920000076293945"/>
              </w:rPr>
            </w:pPr>
            <w:sdt>
              <w:sdtPr>
                <w:tag w:val="goog_rdk_4594"/>
              </w:sdtPr>
              <w:sdtContent>
                <w:del w:author="Thomas Cervone-Richards - NOAA Federal" w:id="310" w:date="2023-07-19T18:33:03Z">
                  <w:r w:rsidDel="00000000" w:rsidR="00000000" w:rsidRPr="00000000">
                    <w:rPr>
                      <w:sz w:val="19.920000076293945"/>
                      <w:szCs w:val="19.920000076293945"/>
                      <w:rtl w:val="0"/>
                    </w:rPr>
                    <w:delText xml:space="preserve">Optional</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1D">
            <w:pPr>
              <w:widowControl w:val="0"/>
              <w:spacing w:after="0" w:line="240" w:lineRule="auto"/>
              <w:ind w:left="120.16998291015625" w:firstLine="0"/>
              <w:jc w:val="left"/>
              <w:rPr>
                <w:sz w:val="19.920000076293945"/>
                <w:szCs w:val="19.920000076293945"/>
              </w:rPr>
            </w:pPr>
            <w:sdt>
              <w:sdtPr>
                <w:tag w:val="goog_rdk_4596"/>
              </w:sdtPr>
              <w:sdtContent>
                <w:del w:author="Thomas Cervone-Richards - NOAA Federal" w:id="310" w:date="2023-07-19T18:33:03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1F">
            <w:pPr>
              <w:widowControl w:val="0"/>
              <w:spacing w:after="0" w:line="240" w:lineRule="auto"/>
              <w:ind w:left="119.57275390625" w:firstLine="0"/>
              <w:jc w:val="left"/>
              <w:rPr>
                <w:sz w:val="19.920000076293945"/>
                <w:szCs w:val="19.920000076293945"/>
              </w:rPr>
            </w:pPr>
            <w:sdt>
              <w:sdtPr>
                <w:tag w:val="goog_rdk_4598"/>
              </w:sdtPr>
              <w:sdtContent>
                <w:del w:author="Thomas Cervone-Richards - NOAA Federal" w:id="310" w:date="2023-07-19T18:33:03Z">
                  <w:r w:rsidDel="00000000" w:rsidR="00000000" w:rsidRPr="00000000">
                    <w:rPr>
                      <w:sz w:val="19.920000076293945"/>
                      <w:szCs w:val="19.920000076293945"/>
                      <w:rtl w:val="0"/>
                    </w:rPr>
                    <w:delText xml:space="preserve">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1">
            <w:pPr>
              <w:widowControl w:val="0"/>
              <w:spacing w:after="0" w:line="240" w:lineRule="auto"/>
              <w:ind w:left="127.9388427734375" w:firstLine="0"/>
              <w:jc w:val="left"/>
              <w:rPr>
                <w:sz w:val="19.920000076293945"/>
                <w:szCs w:val="19.920000076293945"/>
              </w:rPr>
            </w:pPr>
            <w:sdt>
              <w:sdtPr>
                <w:tag w:val="goog_rdk_4600"/>
              </w:sdtPr>
              <w:sdtContent>
                <w:del w:author="Thomas Cervone-Richards - NOAA Federal" w:id="310" w:date="2023-07-19T18:33:0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4">
            <w:pPr>
              <w:widowControl w:val="0"/>
              <w:spacing w:after="0" w:line="240" w:lineRule="auto"/>
              <w:jc w:val="center"/>
              <w:rPr>
                <w:sz w:val="19.920000076293945"/>
                <w:szCs w:val="19.920000076293945"/>
              </w:rPr>
            </w:pPr>
            <w:sdt>
              <w:sdtPr>
                <w:tag w:val="goog_rdk_4602"/>
              </w:sdtPr>
              <w:sdtContent>
                <w:del w:author="Thomas Cervone-Richards - NOAA Federal" w:id="311" w:date="2023-07-19T18:32:54Z">
                  <w:r w:rsidDel="00000000" w:rsidR="00000000" w:rsidRPr="00000000">
                    <w:rPr>
                      <w:sz w:val="19.920000076293945"/>
                      <w:szCs w:val="19.920000076293945"/>
                      <w:rtl w:val="0"/>
                    </w:rPr>
                    <w:delText xml:space="preserve">1658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25">
            <w:pPr>
              <w:widowControl w:val="0"/>
              <w:spacing w:after="0" w:line="230.42980670928955" w:lineRule="auto"/>
              <w:ind w:left="116.7840576171875" w:right="126.17645263671875" w:firstLine="13.147125244140625"/>
              <w:jc w:val="left"/>
              <w:rPr>
                <w:sz w:val="19.920000076293945"/>
                <w:szCs w:val="19.920000076293945"/>
              </w:rPr>
            </w:pPr>
            <w:sdt>
              <w:sdtPr>
                <w:tag w:val="goog_rdk_4604"/>
              </w:sdtPr>
              <w:sdtContent>
                <w:del w:author="Thomas Cervone-Richards - NOAA Federal" w:id="311" w:date="2023-07-19T18:32:54Z">
                  <w:r w:rsidDel="00000000" w:rsidR="00000000" w:rsidRPr="00000000">
                    <w:rPr>
                      <w:sz w:val="19.920000076293945"/>
                      <w:szCs w:val="19.920000076293945"/>
                      <w:rtl w:val="0"/>
                    </w:rPr>
                    <w:delText xml:space="preserve">For each WRECKS feature  object where VERACC,  VERDAT or VERLEN are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607"/>
            </w:sdtPr>
            <w:sdtContent>
              <w:p w:rsidR="00000000" w:rsidDel="00000000" w:rsidP="00000000" w:rsidRDefault="00000000" w:rsidRPr="00000000" w14:paraId="00001427">
                <w:pPr>
                  <w:widowControl w:val="0"/>
                  <w:spacing w:after="0" w:line="231.23263835906982" w:lineRule="auto"/>
                  <w:ind w:left="116.78436279296875" w:right="204.66552734375" w:firstLine="13.14727783203125"/>
                  <w:jc w:val="left"/>
                  <w:rPr>
                    <w:del w:author="Thomas Cervone-Richards - NOAA Federal" w:id="311" w:date="2023-07-19T18:32:54Z"/>
                    <w:sz w:val="19.920000076293945"/>
                    <w:szCs w:val="19.920000076293945"/>
                  </w:rPr>
                </w:pPr>
                <w:sdt>
                  <w:sdtPr>
                    <w:tag w:val="goog_rdk_4606"/>
                  </w:sdtPr>
                  <w:sdtContent>
                    <w:del w:author="Thomas Cervone-Richards - NOAA Federal" w:id="311" w:date="2023-07-19T18:32:54Z">
                      <w:r w:rsidDel="00000000" w:rsidR="00000000" w:rsidRPr="00000000">
                        <w:rPr>
                          <w:sz w:val="19.920000076293945"/>
                          <w:szCs w:val="19.920000076293945"/>
                          <w:rtl w:val="0"/>
                        </w:rPr>
                        <w:delText xml:space="preserve">Prohibited attribute  VERDAT, VERACC  or VERLEN  </w:delText>
                      </w:r>
                    </w:del>
                  </w:sdtContent>
                </w:sdt>
              </w:p>
            </w:sdtContent>
          </w:sdt>
          <w:sdt>
            <w:sdtPr>
              <w:tag w:val="goog_rdk_4609"/>
            </w:sdtPr>
            <w:sdtContent>
              <w:p w:rsidR="00000000" w:rsidDel="00000000" w:rsidP="00000000" w:rsidRDefault="00000000" w:rsidRPr="00000000" w14:paraId="00001428">
                <w:pPr>
                  <w:widowControl w:val="0"/>
                  <w:spacing w:after="0" w:before="2.8106689453125" w:line="240" w:lineRule="auto"/>
                  <w:ind w:left="124.35394287109375" w:firstLine="0"/>
                  <w:jc w:val="left"/>
                  <w:rPr>
                    <w:del w:author="Thomas Cervone-Richards - NOAA Federal" w:id="311" w:date="2023-07-19T18:32:54Z"/>
                    <w:sz w:val="19.920000076293945"/>
                    <w:szCs w:val="19.920000076293945"/>
                  </w:rPr>
                </w:pPr>
                <w:sdt>
                  <w:sdtPr>
                    <w:tag w:val="goog_rdk_4608"/>
                  </w:sdtPr>
                  <w:sdtContent>
                    <w:del w:author="Thomas Cervone-Richards - NOAA Federal" w:id="311" w:date="2023-07-19T18:32:54Z">
                      <w:r w:rsidDel="00000000" w:rsidR="00000000" w:rsidRPr="00000000">
                        <w:rPr>
                          <w:sz w:val="19.920000076293945"/>
                          <w:szCs w:val="19.920000076293945"/>
                          <w:rtl w:val="0"/>
                        </w:rPr>
                        <w:delText xml:space="preserve">populated for a  </w:delText>
                      </w:r>
                    </w:del>
                  </w:sdtContent>
                </w:sdt>
              </w:p>
            </w:sdtContent>
          </w:sdt>
          <w:p w:rsidR="00000000" w:rsidDel="00000000" w:rsidP="00000000" w:rsidRDefault="00000000" w:rsidRPr="00000000" w14:paraId="00001429">
            <w:pPr>
              <w:widowControl w:val="0"/>
              <w:spacing w:after="0" w:line="240" w:lineRule="auto"/>
              <w:ind w:left="115.987548828125" w:firstLine="0"/>
              <w:jc w:val="left"/>
              <w:rPr>
                <w:sz w:val="19.920000076293945"/>
                <w:szCs w:val="19.920000076293945"/>
              </w:rPr>
            </w:pPr>
            <w:sdt>
              <w:sdtPr>
                <w:tag w:val="goog_rdk_4610"/>
              </w:sdtPr>
              <w:sdtContent>
                <w:del w:author="Thomas Cervone-Richards - NOAA Federal" w:id="311" w:date="2023-07-19T18:32:54Z">
                  <w:r w:rsidDel="00000000" w:rsidR="00000000" w:rsidRPr="00000000">
                    <w:rPr>
                      <w:sz w:val="19.920000076293945"/>
                      <w:szCs w:val="19.920000076293945"/>
                      <w:rtl w:val="0"/>
                    </w:rPr>
                    <w:delText xml:space="preserve">WRECKS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widowControl w:val="0"/>
              <w:spacing w:after="0" w:line="231.23263835906982" w:lineRule="auto"/>
              <w:ind w:left="115.5889892578125" w:right="181.13037109375" w:firstLine="14.7406005859375"/>
              <w:jc w:val="left"/>
              <w:rPr>
                <w:sz w:val="19.920000076293945"/>
                <w:szCs w:val="19.920000076293945"/>
              </w:rPr>
            </w:pPr>
            <w:sdt>
              <w:sdtPr>
                <w:tag w:val="goog_rdk_4612"/>
              </w:sdtPr>
              <w:sdtContent>
                <w:del w:author="Thomas Cervone-Richards - NOAA Federal" w:id="311" w:date="2023-07-19T18:32:54Z">
                  <w:r w:rsidDel="00000000" w:rsidR="00000000" w:rsidRPr="00000000">
                    <w:rPr>
                      <w:sz w:val="19.920000076293945"/>
                      <w:szCs w:val="19.920000076293945"/>
                      <w:rtl w:val="0"/>
                    </w:rPr>
                    <w:delText xml:space="preserve">Remove VERDAT,  VERACC or VERLEN  from WRECKS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C">
            <w:pPr>
              <w:widowControl w:val="0"/>
              <w:spacing w:after="0" w:line="240" w:lineRule="auto"/>
              <w:ind w:left="120.3692626953125" w:firstLine="0"/>
              <w:jc w:val="left"/>
              <w:rPr>
                <w:sz w:val="19.920000076293945"/>
                <w:szCs w:val="19.920000076293945"/>
              </w:rPr>
            </w:pPr>
            <w:sdt>
              <w:sdtPr>
                <w:tag w:val="goog_rdk_4614"/>
              </w:sdtPr>
              <w:sdtContent>
                <w:del w:author="Thomas Cervone-Richards - NOAA Federal" w:id="311" w:date="2023-07-19T18:32:54Z">
                  <w:r w:rsidDel="00000000" w:rsidR="00000000" w:rsidRPr="00000000">
                    <w:rPr>
                      <w:sz w:val="19.920000076293945"/>
                      <w:szCs w:val="19.920000076293945"/>
                      <w:rtl w:val="0"/>
                    </w:rPr>
                    <w:delText xml:space="preserve">6.2.1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D">
            <w:pPr>
              <w:widowControl w:val="0"/>
              <w:spacing w:after="0" w:line="240" w:lineRule="auto"/>
              <w:jc w:val="center"/>
              <w:rPr>
                <w:sz w:val="19.920000076293945"/>
                <w:szCs w:val="19.920000076293945"/>
              </w:rPr>
            </w:pPr>
            <w:sdt>
              <w:sdtPr>
                <w:tag w:val="goog_rdk_4616"/>
              </w:sdtPr>
              <w:sdtContent>
                <w:del w:author="Thomas Cervone-Richards - NOAA Federal" w:id="311" w:date="2023-07-19T18:32: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E">
            <w:pPr>
              <w:widowControl w:val="0"/>
              <w:spacing w:after="0" w:line="240" w:lineRule="auto"/>
              <w:jc w:val="center"/>
              <w:rPr>
                <w:sz w:val="19.920000076293945"/>
                <w:szCs w:val="19.920000076293945"/>
              </w:rPr>
            </w:pPr>
            <w:r w:rsidDel="00000000" w:rsidR="00000000" w:rsidRPr="00000000">
              <w:rPr>
                <w:rtl w:val="0"/>
              </w:rPr>
            </w:r>
          </w:p>
        </w:tc>
      </w:tr>
      <w:tr>
        <w:trPr>
          <w:cantSplit w:val="0"/>
          <w:trHeight w:val="30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2F">
            <w:pPr>
              <w:widowControl w:val="0"/>
              <w:spacing w:after="0" w:line="240" w:lineRule="auto"/>
              <w:jc w:val="center"/>
              <w:rPr>
                <w:sz w:val="19.920000076293945"/>
                <w:szCs w:val="19.920000076293945"/>
              </w:rPr>
            </w:pPr>
            <w:sdt>
              <w:sdtPr>
                <w:tag w:val="goog_rdk_4618"/>
              </w:sdtPr>
              <w:sdtContent>
                <w:del w:author="Thomas Cervone-Richards - NOAA Federal" w:id="311" w:date="2023-07-19T18:32:54Z">
                  <w:r w:rsidDel="00000000" w:rsidR="00000000" w:rsidRPr="00000000">
                    <w:rPr>
                      <w:sz w:val="19.920000076293945"/>
                      <w:szCs w:val="19.920000076293945"/>
                      <w:rtl w:val="0"/>
                    </w:rPr>
                    <w:delText xml:space="preserve">1659a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621"/>
            </w:sdtPr>
            <w:sdtContent>
              <w:p w:rsidR="00000000" w:rsidDel="00000000" w:rsidP="00000000" w:rsidRDefault="00000000" w:rsidRPr="00000000" w14:paraId="00001430">
                <w:pPr>
                  <w:widowControl w:val="0"/>
                  <w:spacing w:after="0" w:line="230.83152294158936" w:lineRule="auto"/>
                  <w:ind w:left="119.77203369140625" w:right="90.71929931640625" w:firstLine="10.159149169921875"/>
                  <w:jc w:val="left"/>
                  <w:rPr>
                    <w:del w:author="Thomas Cervone-Richards - NOAA Federal" w:id="311" w:date="2023-07-19T18:32:54Z"/>
                    <w:sz w:val="19.920000076293945"/>
                    <w:szCs w:val="19.920000076293945"/>
                  </w:rPr>
                </w:pPr>
                <w:sdt>
                  <w:sdtPr>
                    <w:tag w:val="goog_rdk_4620"/>
                  </w:sdtPr>
                  <w:sdtContent>
                    <w:del w:author="Thomas Cervone-Richards - NOAA Federal" w:id="311" w:date="2023-07-19T18:32:54Z">
                      <w:r w:rsidDel="00000000" w:rsidR="00000000" w:rsidRPr="00000000">
                        <w:rPr>
                          <w:sz w:val="19.920000076293945"/>
                          <w:szCs w:val="19.920000076293945"/>
                          <w:rtl w:val="0"/>
                        </w:rPr>
                        <w:delText xml:space="preserve">For each WRECKS feature  object where VALSOU is  Known AND EXPSOU is  Equal to 1 (within the range  of depth of the surrounding  depth area) OR is not  </w:delText>
                      </w:r>
                    </w:del>
                  </w:sdtContent>
                </w:sdt>
              </w:p>
            </w:sdtContent>
          </w:sdt>
          <w:sdt>
            <w:sdtPr>
              <w:tag w:val="goog_rdk_4623"/>
            </w:sdtPr>
            <w:sdtContent>
              <w:p w:rsidR="00000000" w:rsidDel="00000000" w:rsidP="00000000" w:rsidRDefault="00000000" w:rsidRPr="00000000" w14:paraId="00001431">
                <w:pPr>
                  <w:widowControl w:val="0"/>
                  <w:spacing w:after="0" w:before="5.5438232421875" w:line="231.23291015625" w:lineRule="auto"/>
                  <w:ind w:left="115.58883666992188" w:right="215.81695556640625" w:firstLine="14.34234619140625"/>
                  <w:jc w:val="left"/>
                  <w:rPr>
                    <w:del w:author="Thomas Cervone-Richards - NOAA Federal" w:id="311" w:date="2023-07-19T18:32:54Z"/>
                    <w:sz w:val="19.920000076293945"/>
                    <w:szCs w:val="19.920000076293945"/>
                  </w:rPr>
                </w:pPr>
                <w:sdt>
                  <w:sdtPr>
                    <w:tag w:val="goog_rdk_4622"/>
                  </w:sdtPr>
                  <w:sdtContent>
                    <w:del w:author="Thomas Cervone-Richards - NOAA Federal" w:id="311" w:date="2023-07-19T18:32:54Z">
                      <w:r w:rsidDel="00000000" w:rsidR="00000000" w:rsidRPr="00000000">
                        <w:rPr>
                          <w:sz w:val="19.920000076293945"/>
                          <w:szCs w:val="19.920000076293945"/>
                          <w:rtl w:val="0"/>
                        </w:rPr>
                        <w:delText xml:space="preserve">Present AND VALSOU is  Less than or equal to the  DRVAL1 OR Greater than  DRVAL2 of the DEPARE  feature object it </w:delText>
                      </w:r>
                    </w:del>
                  </w:sdtContent>
                </w:sdt>
              </w:p>
            </w:sdtContent>
          </w:sdt>
          <w:sdt>
            <w:sdtPr>
              <w:tag w:val="goog_rdk_4625"/>
            </w:sdtPr>
            <w:sdtContent>
              <w:p w:rsidR="00000000" w:rsidDel="00000000" w:rsidP="00000000" w:rsidRDefault="00000000" w:rsidRPr="00000000" w14:paraId="00001432">
                <w:pPr>
                  <w:widowControl w:val="0"/>
                  <w:spacing w:after="0" w:before="2.81005859375" w:line="240" w:lineRule="auto"/>
                  <w:ind w:left="120.56884765625" w:firstLine="0"/>
                  <w:jc w:val="left"/>
                  <w:rPr>
                    <w:del w:author="Thomas Cervone-Richards - NOAA Federal" w:id="311" w:date="2023-07-19T18:32:54Z"/>
                    <w:sz w:val="19.920000076293945"/>
                    <w:szCs w:val="19.920000076293945"/>
                  </w:rPr>
                </w:pPr>
                <w:sdt>
                  <w:sdtPr>
                    <w:tag w:val="goog_rdk_4624"/>
                  </w:sdtPr>
                  <w:sdtContent>
                    <w:del w:author="Thomas Cervone-Richards - NOAA Federal" w:id="311" w:date="2023-07-19T18:32:54Z">
                      <w:r w:rsidDel="00000000" w:rsidR="00000000" w:rsidRPr="00000000">
                        <w:rPr>
                          <w:sz w:val="19.920000076293945"/>
                          <w:szCs w:val="19.920000076293945"/>
                          <w:rtl w:val="0"/>
                        </w:rPr>
                        <w:delText xml:space="preserve">OVERLAPS OR is  </w:delText>
                      </w:r>
                    </w:del>
                  </w:sdtContent>
                </w:sdt>
              </w:p>
            </w:sdtContent>
          </w:sdt>
          <w:p w:rsidR="00000000" w:rsidDel="00000000" w:rsidP="00000000" w:rsidRDefault="00000000" w:rsidRPr="00000000" w14:paraId="00001433">
            <w:pPr>
              <w:widowControl w:val="0"/>
              <w:spacing w:after="0" w:line="240" w:lineRule="auto"/>
              <w:ind w:left="121.56478881835938" w:firstLine="0"/>
              <w:jc w:val="left"/>
              <w:rPr>
                <w:sz w:val="19.920000076293945"/>
                <w:szCs w:val="19.920000076293945"/>
              </w:rPr>
            </w:pPr>
            <w:sdt>
              <w:sdtPr>
                <w:tag w:val="goog_rdk_4626"/>
              </w:sdtPr>
              <w:sdtContent>
                <w:del w:author="Thomas Cervone-Richards - NOAA Federal" w:id="311" w:date="2023-07-19T18:32:54Z">
                  <w:r w:rsidDel="00000000" w:rsidR="00000000" w:rsidRPr="00000000">
                    <w:rPr>
                      <w:sz w:val="19.920000076293945"/>
                      <w:szCs w:val="19.920000076293945"/>
                      <w:rtl w:val="0"/>
                    </w:rPr>
                    <w:delText xml:space="preserve">COVERED_BY.</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629"/>
            </w:sdtPr>
            <w:sdtContent>
              <w:p w:rsidR="00000000" w:rsidDel="00000000" w:rsidP="00000000" w:rsidRDefault="00000000" w:rsidRPr="00000000" w14:paraId="00001435">
                <w:pPr>
                  <w:widowControl w:val="0"/>
                  <w:spacing w:after="0" w:line="240" w:lineRule="auto"/>
                  <w:ind w:left="116.78436279296875" w:firstLine="0"/>
                  <w:jc w:val="left"/>
                  <w:rPr>
                    <w:del w:author="Thomas Cervone-Richards - NOAA Federal" w:id="311" w:date="2023-07-19T18:32:54Z"/>
                    <w:sz w:val="19.920000076293945"/>
                    <w:szCs w:val="19.920000076293945"/>
                  </w:rPr>
                </w:pPr>
                <w:sdt>
                  <w:sdtPr>
                    <w:tag w:val="goog_rdk_4628"/>
                  </w:sdtPr>
                  <w:sdtContent>
                    <w:del w:author="Thomas Cervone-Richards - NOAA Federal" w:id="311" w:date="2023-07-19T18:32:54Z">
                      <w:r w:rsidDel="00000000" w:rsidR="00000000" w:rsidRPr="00000000">
                        <w:rPr>
                          <w:sz w:val="19.920000076293945"/>
                          <w:szCs w:val="19.920000076293945"/>
                          <w:rtl w:val="0"/>
                        </w:rPr>
                        <w:delText xml:space="preserve">VALSOU for  </w:delText>
                      </w:r>
                    </w:del>
                  </w:sdtContent>
                </w:sdt>
              </w:p>
            </w:sdtContent>
          </w:sdt>
          <w:sdt>
            <w:sdtPr>
              <w:tag w:val="goog_rdk_4631"/>
            </w:sdtPr>
            <w:sdtContent>
              <w:p w:rsidR="00000000" w:rsidDel="00000000" w:rsidP="00000000" w:rsidRDefault="00000000" w:rsidRPr="00000000" w14:paraId="00001436">
                <w:pPr>
                  <w:widowControl w:val="0"/>
                  <w:spacing w:after="0" w:line="231.36670589447021" w:lineRule="auto"/>
                  <w:ind w:left="115.5889892578125" w:right="81.2396240234375" w:firstLine="0.3985595703125"/>
                  <w:jc w:val="left"/>
                  <w:rPr>
                    <w:del w:author="Thomas Cervone-Richards - NOAA Federal" w:id="311" w:date="2023-07-19T18:32:54Z"/>
                    <w:sz w:val="19.920000076293945"/>
                    <w:szCs w:val="19.920000076293945"/>
                  </w:rPr>
                </w:pPr>
                <w:sdt>
                  <w:sdtPr>
                    <w:tag w:val="goog_rdk_4630"/>
                  </w:sdtPr>
                  <w:sdtContent>
                    <w:del w:author="Thomas Cervone-Richards - NOAA Federal" w:id="311" w:date="2023-07-19T18:32:54Z">
                      <w:r w:rsidDel="00000000" w:rsidR="00000000" w:rsidRPr="00000000">
                        <w:rPr>
                          <w:sz w:val="19.920000076293945"/>
                          <w:szCs w:val="19.920000076293945"/>
                          <w:rtl w:val="0"/>
                        </w:rPr>
                        <w:delText xml:space="preserve">WRECKS object with  EXPSOU = 1 or not  present is outside of  the range of the  </w:delText>
                      </w:r>
                    </w:del>
                  </w:sdtContent>
                </w:sdt>
              </w:p>
            </w:sdtContent>
          </w:sdt>
          <w:p w:rsidR="00000000" w:rsidDel="00000000" w:rsidP="00000000" w:rsidRDefault="00000000" w:rsidRPr="00000000" w14:paraId="00001437">
            <w:pPr>
              <w:widowControl w:val="0"/>
              <w:spacing w:after="0" w:before="2.6995849609375" w:line="231.23335361480713" w:lineRule="auto"/>
              <w:ind w:left="119.7723388671875" w:right="160.0445556640625" w:firstLine="6.573486328125"/>
              <w:jc w:val="left"/>
              <w:rPr>
                <w:sz w:val="19.920000076293945"/>
                <w:szCs w:val="19.920000076293945"/>
              </w:rPr>
            </w:pPr>
            <w:sdt>
              <w:sdtPr>
                <w:tag w:val="goog_rdk_4632"/>
              </w:sdtPr>
              <w:sdtContent>
                <w:del w:author="Thomas Cervone-Richards - NOAA Federal" w:id="311" w:date="2023-07-19T18:32:54Z">
                  <w:r w:rsidDel="00000000" w:rsidR="00000000" w:rsidRPr="00000000">
                    <w:rPr>
                      <w:sz w:val="19.920000076293945"/>
                      <w:szCs w:val="19.920000076293945"/>
                      <w:rtl w:val="0"/>
                    </w:rPr>
                    <w:delText xml:space="preserve">underlying DEPARE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635"/>
            </w:sdtPr>
            <w:sdtContent>
              <w:p w:rsidR="00000000" w:rsidDel="00000000" w:rsidP="00000000" w:rsidRDefault="00000000" w:rsidRPr="00000000" w14:paraId="00001439">
                <w:pPr>
                  <w:widowControl w:val="0"/>
                  <w:spacing w:after="0" w:line="240" w:lineRule="auto"/>
                  <w:ind w:left="129.931640625" w:firstLine="0"/>
                  <w:jc w:val="left"/>
                  <w:rPr>
                    <w:del w:author="Thomas Cervone-Richards - NOAA Federal" w:id="311" w:date="2023-07-19T18:32:54Z"/>
                    <w:sz w:val="19.920000076293945"/>
                    <w:szCs w:val="19.920000076293945"/>
                  </w:rPr>
                </w:pPr>
                <w:sdt>
                  <w:sdtPr>
                    <w:tag w:val="goog_rdk_4634"/>
                  </w:sdtPr>
                  <w:sdtContent>
                    <w:del w:author="Thomas Cervone-Richards - NOAA Federal" w:id="311" w:date="2023-07-19T18:32:54Z">
                      <w:r w:rsidDel="00000000" w:rsidR="00000000" w:rsidRPr="00000000">
                        <w:rPr>
                          <w:sz w:val="19.920000076293945"/>
                          <w:szCs w:val="19.920000076293945"/>
                          <w:rtl w:val="0"/>
                        </w:rPr>
                        <w:delText xml:space="preserve">Populate an  </w:delText>
                      </w:r>
                    </w:del>
                  </w:sdtContent>
                </w:sdt>
              </w:p>
            </w:sdtContent>
          </w:sdt>
          <w:sdt>
            <w:sdtPr>
              <w:tag w:val="goog_rdk_4637"/>
            </w:sdtPr>
            <w:sdtContent>
              <w:p w:rsidR="00000000" w:rsidDel="00000000" w:rsidP="00000000" w:rsidRDefault="00000000" w:rsidRPr="00000000" w14:paraId="0000143A">
                <w:pPr>
                  <w:widowControl w:val="0"/>
                  <w:spacing w:after="0" w:line="231.63398265838623" w:lineRule="auto"/>
                  <w:ind w:left="129.931640625" w:right="333.1201171875" w:hanging="9.9603271484375"/>
                  <w:jc w:val="left"/>
                  <w:rPr>
                    <w:del w:author="Thomas Cervone-Richards - NOAA Federal" w:id="311" w:date="2023-07-19T18:32:54Z"/>
                    <w:sz w:val="19.920000076293945"/>
                    <w:szCs w:val="19.920000076293945"/>
                  </w:rPr>
                </w:pPr>
                <w:sdt>
                  <w:sdtPr>
                    <w:tag w:val="goog_rdk_4636"/>
                  </w:sdtPr>
                  <w:sdtContent>
                    <w:del w:author="Thomas Cervone-Richards - NOAA Federal" w:id="311" w:date="2023-07-19T18:32:54Z">
                      <w:r w:rsidDel="00000000" w:rsidR="00000000" w:rsidRPr="00000000">
                        <w:rPr>
                          <w:sz w:val="19.920000076293945"/>
                          <w:szCs w:val="19.920000076293945"/>
                          <w:rtl w:val="0"/>
                        </w:rPr>
                        <w:delText xml:space="preserve">appropriate value of  EXPSOU for the  </w:delText>
                      </w:r>
                    </w:del>
                  </w:sdtContent>
                </w:sdt>
              </w:p>
            </w:sdtContent>
          </w:sdt>
          <w:p w:rsidR="00000000" w:rsidDel="00000000" w:rsidP="00000000" w:rsidRDefault="00000000" w:rsidRPr="00000000" w14:paraId="0000143B">
            <w:pPr>
              <w:widowControl w:val="0"/>
              <w:spacing w:after="0" w:before="4.8779296875" w:line="240" w:lineRule="auto"/>
              <w:ind w:left="115.987548828125" w:firstLine="0"/>
              <w:jc w:val="left"/>
              <w:rPr>
                <w:sz w:val="19.920000076293945"/>
                <w:szCs w:val="19.920000076293945"/>
              </w:rPr>
            </w:pPr>
            <w:sdt>
              <w:sdtPr>
                <w:tag w:val="goog_rdk_4638"/>
              </w:sdtPr>
              <w:sdtContent>
                <w:del w:author="Thomas Cervone-Richards - NOAA Federal" w:id="311" w:date="2023-07-19T18:32:54Z">
                  <w:r w:rsidDel="00000000" w:rsidR="00000000" w:rsidRPr="00000000">
                    <w:rPr>
                      <w:sz w:val="19.920000076293945"/>
                      <w:szCs w:val="19.920000076293945"/>
                      <w:rtl w:val="0"/>
                    </w:rPr>
                    <w:delText xml:space="preserve">WRECKS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C">
            <w:pPr>
              <w:widowControl w:val="0"/>
              <w:spacing w:after="0" w:line="240" w:lineRule="auto"/>
              <w:ind w:left="120.3692626953125" w:firstLine="0"/>
              <w:jc w:val="left"/>
              <w:rPr>
                <w:sz w:val="19.920000076293945"/>
                <w:szCs w:val="19.920000076293945"/>
              </w:rPr>
            </w:pPr>
            <w:sdt>
              <w:sdtPr>
                <w:tag w:val="goog_rdk_4640"/>
              </w:sdtPr>
              <w:sdtContent>
                <w:del w:author="Thomas Cervone-Richards - NOAA Federal" w:id="311" w:date="2023-07-19T18:32:54Z">
                  <w:r w:rsidDel="00000000" w:rsidR="00000000" w:rsidRPr="00000000">
                    <w:rPr>
                      <w:sz w:val="19.920000076293945"/>
                      <w:szCs w:val="19.920000076293945"/>
                      <w:rtl w:val="0"/>
                    </w:rPr>
                    <w:delText xml:space="preserve">6.2.1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D">
            <w:pPr>
              <w:widowControl w:val="0"/>
              <w:spacing w:after="0" w:line="240" w:lineRule="auto"/>
              <w:jc w:val="center"/>
              <w:rPr>
                <w:sz w:val="19.920000076293945"/>
                <w:szCs w:val="19.920000076293945"/>
              </w:rPr>
            </w:pPr>
            <w:sdt>
              <w:sdtPr>
                <w:tag w:val="goog_rdk_4642"/>
              </w:sdtPr>
              <w:sdtContent>
                <w:del w:author="Thomas Cervone-Richards - NOAA Federal" w:id="311" w:date="2023-07-19T18:32: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E">
            <w:pPr>
              <w:widowControl w:val="0"/>
              <w:spacing w:after="0" w:line="240" w:lineRule="auto"/>
              <w:jc w:val="center"/>
              <w:rPr>
                <w:sz w:val="19.920000076293945"/>
                <w:szCs w:val="19.920000076293945"/>
              </w:rPr>
            </w:pPr>
            <w:r w:rsidDel="00000000" w:rsidR="00000000" w:rsidRPr="00000000">
              <w:rPr>
                <w:rtl w:val="0"/>
              </w:rPr>
            </w:r>
          </w:p>
        </w:tc>
      </w:tr>
      <w:tr>
        <w:trPr>
          <w:cantSplit w:val="0"/>
          <w:trHeight w:val="346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43F">
            <w:pPr>
              <w:widowControl w:val="0"/>
              <w:spacing w:after="0" w:line="240" w:lineRule="auto"/>
              <w:jc w:val="center"/>
              <w:rPr>
                <w:sz w:val="19.920000076293945"/>
                <w:szCs w:val="19.920000076293945"/>
              </w:rPr>
            </w:pPr>
            <w:sdt>
              <w:sdtPr>
                <w:tag w:val="goog_rdk_4644"/>
              </w:sdtPr>
              <w:sdtContent>
                <w:del w:author="Thomas Cervone-Richards - NOAA Federal" w:id="310" w:date="2023-07-19T18:33:03Z">
                  <w:r w:rsidDel="00000000" w:rsidR="00000000" w:rsidRPr="00000000">
                    <w:rPr>
                      <w:sz w:val="19.920000076293945"/>
                      <w:szCs w:val="19.920000076293945"/>
                      <w:rtl w:val="0"/>
                    </w:rPr>
                    <w:delText xml:space="preserve">1659b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647"/>
            </w:sdtPr>
            <w:sdtContent>
              <w:p w:rsidR="00000000" w:rsidDel="00000000" w:rsidP="00000000" w:rsidRDefault="00000000" w:rsidRPr="00000000" w14:paraId="00001440">
                <w:pPr>
                  <w:widowControl w:val="0"/>
                  <w:spacing w:after="0" w:line="230.87159156799316" w:lineRule="auto"/>
                  <w:ind w:left="119.77203369140625" w:right="90.71929931640625" w:firstLine="10.159149169921875"/>
                  <w:jc w:val="left"/>
                  <w:rPr>
                    <w:del w:author="Thomas Cervone-Richards - NOAA Federal" w:id="310" w:date="2023-07-19T18:33:03Z"/>
                    <w:sz w:val="19.920000076293945"/>
                    <w:szCs w:val="19.920000076293945"/>
                  </w:rPr>
                </w:pPr>
                <w:sdt>
                  <w:sdtPr>
                    <w:tag w:val="goog_rdk_4646"/>
                  </w:sdtPr>
                  <w:sdtContent>
                    <w:del w:author="Thomas Cervone-Richards - NOAA Federal" w:id="310" w:date="2023-07-19T18:33:03Z">
                      <w:r w:rsidDel="00000000" w:rsidR="00000000" w:rsidRPr="00000000">
                        <w:rPr>
                          <w:sz w:val="19.920000076293945"/>
                          <w:szCs w:val="19.920000076293945"/>
                          <w:rtl w:val="0"/>
                        </w:rPr>
                        <w:delText xml:space="preserve">For each WRECKS feature  object where VALSOU is  Known AND EXPSOU is  Equal to 1 (within the range  of depth of the surrounding  depth area) OR is not  </w:delText>
                      </w:r>
                    </w:del>
                  </w:sdtContent>
                </w:sdt>
              </w:p>
            </w:sdtContent>
          </w:sdt>
          <w:sdt>
            <w:sdtPr>
              <w:tag w:val="goog_rdk_4649"/>
            </w:sdtPr>
            <w:sdtContent>
              <w:p w:rsidR="00000000" w:rsidDel="00000000" w:rsidP="00000000" w:rsidRDefault="00000000" w:rsidRPr="00000000" w14:paraId="00001441">
                <w:pPr>
                  <w:widowControl w:val="0"/>
                  <w:spacing w:after="0" w:before="5.51025390625" w:line="230.63047885894775" w:lineRule="auto"/>
                  <w:ind w:left="115.58883666992188" w:right="215.81695556640625" w:firstLine="14.34234619140625"/>
                  <w:jc w:val="left"/>
                  <w:rPr>
                    <w:del w:author="Thomas Cervone-Richards - NOAA Federal" w:id="310" w:date="2023-07-19T18:33:03Z"/>
                    <w:sz w:val="19.920000076293945"/>
                    <w:szCs w:val="19.920000076293945"/>
                  </w:rPr>
                </w:pPr>
                <w:sdt>
                  <w:sdtPr>
                    <w:tag w:val="goog_rdk_4648"/>
                  </w:sdtPr>
                  <w:sdtContent>
                    <w:del w:author="Thomas Cervone-Richards - NOAA Federal" w:id="310" w:date="2023-07-19T18:33:03Z">
                      <w:r w:rsidDel="00000000" w:rsidR="00000000" w:rsidRPr="00000000">
                        <w:rPr>
                          <w:sz w:val="19.920000076293945"/>
                          <w:szCs w:val="19.920000076293945"/>
                          <w:rtl w:val="0"/>
                        </w:rPr>
                        <w:delText xml:space="preserve">Present AND VALSOU is  Less than or equal to the  DRVAL1 OR Greater than  DRVAL2 of the DRGARE  feature object it </w:delText>
                      </w:r>
                    </w:del>
                  </w:sdtContent>
                </w:sdt>
              </w:p>
            </w:sdtContent>
          </w:sdt>
          <w:sdt>
            <w:sdtPr>
              <w:tag w:val="goog_rdk_4651"/>
            </w:sdtPr>
            <w:sdtContent>
              <w:p w:rsidR="00000000" w:rsidDel="00000000" w:rsidP="00000000" w:rsidRDefault="00000000" w:rsidRPr="00000000" w14:paraId="00001442">
                <w:pPr>
                  <w:widowControl w:val="0"/>
                  <w:spacing w:after="0" w:before="5.71014404296875" w:line="240" w:lineRule="auto"/>
                  <w:ind w:left="120.56884765625" w:firstLine="0"/>
                  <w:jc w:val="left"/>
                  <w:rPr>
                    <w:del w:author="Thomas Cervone-Richards - NOAA Federal" w:id="310" w:date="2023-07-19T18:33:03Z"/>
                    <w:sz w:val="19.920000076293945"/>
                    <w:szCs w:val="19.920000076293945"/>
                  </w:rPr>
                </w:pPr>
                <w:sdt>
                  <w:sdtPr>
                    <w:tag w:val="goog_rdk_4650"/>
                  </w:sdtPr>
                  <w:sdtContent>
                    <w:del w:author="Thomas Cervone-Richards - NOAA Federal" w:id="310" w:date="2023-07-19T18:33:03Z">
                      <w:r w:rsidDel="00000000" w:rsidR="00000000" w:rsidRPr="00000000">
                        <w:rPr>
                          <w:sz w:val="19.920000076293945"/>
                          <w:szCs w:val="19.920000076293945"/>
                          <w:rtl w:val="0"/>
                        </w:rPr>
                        <w:delText xml:space="preserve">OVERLAPS OR is </w:delText>
                      </w:r>
                    </w:del>
                  </w:sdtContent>
                </w:sdt>
              </w:p>
            </w:sdtContent>
          </w:sdt>
          <w:sdt>
            <w:sdtPr>
              <w:tag w:val="goog_rdk_4653"/>
            </w:sdtPr>
            <w:sdtContent>
              <w:p w:rsidR="00000000" w:rsidDel="00000000" w:rsidP="00000000" w:rsidRDefault="00000000" w:rsidRPr="00000000" w14:paraId="00001443">
                <w:pPr>
                  <w:widowControl w:val="0"/>
                  <w:spacing w:after="0" w:line="240" w:lineRule="auto"/>
                  <w:ind w:left="121.56478881835938" w:firstLine="0"/>
                  <w:jc w:val="left"/>
                  <w:rPr>
                    <w:del w:author="Thomas Cervone-Richards - NOAA Federal" w:id="310" w:date="2023-07-19T18:33:03Z"/>
                    <w:sz w:val="19.920000076293945"/>
                    <w:szCs w:val="19.920000076293945"/>
                  </w:rPr>
                </w:pPr>
                <w:sdt>
                  <w:sdtPr>
                    <w:tag w:val="goog_rdk_4652"/>
                  </w:sdtPr>
                  <w:sdtContent>
                    <w:del w:author="Thomas Cervone-Richards - NOAA Federal" w:id="310" w:date="2023-07-19T18:33:03Z">
                      <w:r w:rsidDel="00000000" w:rsidR="00000000" w:rsidRPr="00000000">
                        <w:rPr>
                          <w:sz w:val="19.920000076293945"/>
                          <w:szCs w:val="19.920000076293945"/>
                          <w:rtl w:val="0"/>
                        </w:rPr>
                        <w:delText xml:space="preserve">COVERED_BY AND  </w:delText>
                      </w:r>
                    </w:del>
                  </w:sdtContent>
                </w:sdt>
              </w:p>
            </w:sdtContent>
          </w:sdt>
          <w:p w:rsidR="00000000" w:rsidDel="00000000" w:rsidP="00000000" w:rsidRDefault="00000000" w:rsidRPr="00000000" w14:paraId="00001444">
            <w:pPr>
              <w:widowControl w:val="0"/>
              <w:spacing w:after="0" w:line="231.2326955795288" w:lineRule="auto"/>
              <w:ind w:left="127.93914794921875" w:right="403.31756591796875" w:firstLine="0.99609375"/>
              <w:jc w:val="left"/>
              <w:rPr>
                <w:sz w:val="19.920000076293945"/>
                <w:szCs w:val="19.920000076293945"/>
              </w:rPr>
            </w:pPr>
            <w:sdt>
              <w:sdtPr>
                <w:tag w:val="goog_rdk_4654"/>
              </w:sdtPr>
              <w:sdtContent>
                <w:del w:author="Thomas Cervone-Richards - NOAA Federal" w:id="310" w:date="2023-07-19T18:33:03Z">
                  <w:r w:rsidDel="00000000" w:rsidR="00000000" w:rsidRPr="00000000">
                    <w:rPr>
                      <w:sz w:val="19.920000076293945"/>
                      <w:szCs w:val="19.920000076293945"/>
                      <w:rtl w:val="0"/>
                    </w:rPr>
                    <w:delText xml:space="preserve">DRVAL2 is Known AND  Not equal to DRVAL1.</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657"/>
            </w:sdtPr>
            <w:sdtContent>
              <w:p w:rsidR="00000000" w:rsidDel="00000000" w:rsidP="00000000" w:rsidRDefault="00000000" w:rsidRPr="00000000" w14:paraId="00001446">
                <w:pPr>
                  <w:widowControl w:val="0"/>
                  <w:spacing w:after="0" w:line="240" w:lineRule="auto"/>
                  <w:ind w:left="116.78436279296875" w:firstLine="0"/>
                  <w:jc w:val="left"/>
                  <w:rPr>
                    <w:del w:author="Thomas Cervone-Richards - NOAA Federal" w:id="310" w:date="2023-07-19T18:33:03Z"/>
                    <w:sz w:val="19.920000076293945"/>
                    <w:szCs w:val="19.920000076293945"/>
                  </w:rPr>
                </w:pPr>
                <w:sdt>
                  <w:sdtPr>
                    <w:tag w:val="goog_rdk_4656"/>
                  </w:sdtPr>
                  <w:sdtContent>
                    <w:del w:author="Thomas Cervone-Richards - NOAA Federal" w:id="310" w:date="2023-07-19T18:33:03Z">
                      <w:r w:rsidDel="00000000" w:rsidR="00000000" w:rsidRPr="00000000">
                        <w:rPr>
                          <w:sz w:val="19.920000076293945"/>
                          <w:szCs w:val="19.920000076293945"/>
                          <w:rtl w:val="0"/>
                        </w:rPr>
                        <w:delText xml:space="preserve">VALSOU for  </w:delText>
                      </w:r>
                    </w:del>
                  </w:sdtContent>
                </w:sdt>
              </w:p>
            </w:sdtContent>
          </w:sdt>
          <w:sdt>
            <w:sdtPr>
              <w:tag w:val="goog_rdk_4659"/>
            </w:sdtPr>
            <w:sdtContent>
              <w:p w:rsidR="00000000" w:rsidDel="00000000" w:rsidP="00000000" w:rsidRDefault="00000000" w:rsidRPr="00000000" w14:paraId="00001447">
                <w:pPr>
                  <w:widowControl w:val="0"/>
                  <w:spacing w:after="0" w:line="230.6308078765869" w:lineRule="auto"/>
                  <w:ind w:left="115.5889892578125" w:right="82.5555419921875" w:firstLine="0.3985595703125"/>
                  <w:jc w:val="left"/>
                  <w:rPr>
                    <w:del w:author="Thomas Cervone-Richards - NOAA Federal" w:id="310" w:date="2023-07-19T18:33:03Z"/>
                    <w:sz w:val="19.920000076293945"/>
                    <w:szCs w:val="19.920000076293945"/>
                  </w:rPr>
                </w:pPr>
                <w:sdt>
                  <w:sdtPr>
                    <w:tag w:val="goog_rdk_4658"/>
                  </w:sdtPr>
                  <w:sdtContent>
                    <w:del w:author="Thomas Cervone-Richards - NOAA Federal" w:id="310" w:date="2023-07-19T18:33:03Z">
                      <w:r w:rsidDel="00000000" w:rsidR="00000000" w:rsidRPr="00000000">
                        <w:rPr>
                          <w:sz w:val="19.920000076293945"/>
                          <w:szCs w:val="19.920000076293945"/>
                          <w:rtl w:val="0"/>
                        </w:rPr>
                        <w:delText xml:space="preserve">WRECKS object with  EXPSOU = 1 or not  present is outside of  the range of the  </w:delText>
                      </w:r>
                    </w:del>
                  </w:sdtContent>
                </w:sdt>
              </w:p>
            </w:sdtContent>
          </w:sdt>
          <w:p w:rsidR="00000000" w:rsidDel="00000000" w:rsidP="00000000" w:rsidRDefault="00000000" w:rsidRPr="00000000" w14:paraId="00001448">
            <w:pPr>
              <w:widowControl w:val="0"/>
              <w:spacing w:after="0" w:before="5.7098388671875" w:line="231.23273849487305" w:lineRule="auto"/>
              <w:ind w:left="119.7723388671875" w:right="128.7701416015625" w:firstLine="6.573486328125"/>
              <w:jc w:val="left"/>
              <w:rPr>
                <w:sz w:val="19.920000076293945"/>
                <w:szCs w:val="19.920000076293945"/>
              </w:rPr>
            </w:pPr>
            <w:sdt>
              <w:sdtPr>
                <w:tag w:val="goog_rdk_4660"/>
              </w:sdtPr>
              <w:sdtContent>
                <w:del w:author="Thomas Cervone-Richards - NOAA Federal" w:id="310" w:date="2023-07-19T18:33:03Z">
                  <w:r w:rsidDel="00000000" w:rsidR="00000000" w:rsidRPr="00000000">
                    <w:rPr>
                      <w:sz w:val="19.920000076293945"/>
                      <w:szCs w:val="19.920000076293945"/>
                      <w:rtl w:val="0"/>
                    </w:rPr>
                    <w:delText xml:space="preserve">underlying DRGARE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663"/>
            </w:sdtPr>
            <w:sdtContent>
              <w:p w:rsidR="00000000" w:rsidDel="00000000" w:rsidP="00000000" w:rsidRDefault="00000000" w:rsidRPr="00000000" w14:paraId="0000144A">
                <w:pPr>
                  <w:widowControl w:val="0"/>
                  <w:spacing w:after="0" w:line="240" w:lineRule="auto"/>
                  <w:ind w:left="129.931640625" w:firstLine="0"/>
                  <w:jc w:val="left"/>
                  <w:rPr>
                    <w:del w:author="Thomas Cervone-Richards - NOAA Federal" w:id="310" w:date="2023-07-19T18:33:03Z"/>
                    <w:sz w:val="19.920000076293945"/>
                    <w:szCs w:val="19.920000076293945"/>
                  </w:rPr>
                </w:pPr>
                <w:sdt>
                  <w:sdtPr>
                    <w:tag w:val="goog_rdk_4662"/>
                  </w:sdtPr>
                  <w:sdtContent>
                    <w:del w:author="Thomas Cervone-Richards - NOAA Federal" w:id="310" w:date="2023-07-19T18:33:03Z">
                      <w:r w:rsidDel="00000000" w:rsidR="00000000" w:rsidRPr="00000000">
                        <w:rPr>
                          <w:sz w:val="19.920000076293945"/>
                          <w:szCs w:val="19.920000076293945"/>
                          <w:rtl w:val="0"/>
                        </w:rPr>
                        <w:delText xml:space="preserve">Populate an  </w:delText>
                      </w:r>
                    </w:del>
                  </w:sdtContent>
                </w:sdt>
              </w:p>
            </w:sdtContent>
          </w:sdt>
          <w:sdt>
            <w:sdtPr>
              <w:tag w:val="goog_rdk_4665"/>
            </w:sdtPr>
            <w:sdtContent>
              <w:p w:rsidR="00000000" w:rsidDel="00000000" w:rsidP="00000000" w:rsidRDefault="00000000" w:rsidRPr="00000000" w14:paraId="0000144B">
                <w:pPr>
                  <w:widowControl w:val="0"/>
                  <w:spacing w:after="0" w:line="231.23273849487305" w:lineRule="auto"/>
                  <w:ind w:left="129.931640625" w:right="333.1201171875" w:hanging="9.9603271484375"/>
                  <w:jc w:val="left"/>
                  <w:rPr>
                    <w:del w:author="Thomas Cervone-Richards - NOAA Federal" w:id="310" w:date="2023-07-19T18:33:03Z"/>
                    <w:sz w:val="19.920000076293945"/>
                    <w:szCs w:val="19.920000076293945"/>
                  </w:rPr>
                </w:pPr>
                <w:sdt>
                  <w:sdtPr>
                    <w:tag w:val="goog_rdk_4664"/>
                  </w:sdtPr>
                  <w:sdtContent>
                    <w:del w:author="Thomas Cervone-Richards - NOAA Federal" w:id="310" w:date="2023-07-19T18:33:03Z">
                      <w:r w:rsidDel="00000000" w:rsidR="00000000" w:rsidRPr="00000000">
                        <w:rPr>
                          <w:sz w:val="19.920000076293945"/>
                          <w:szCs w:val="19.920000076293945"/>
                          <w:rtl w:val="0"/>
                        </w:rPr>
                        <w:delText xml:space="preserve">appropriate value of  EXPSOU for the  </w:delText>
                      </w:r>
                    </w:del>
                  </w:sdtContent>
                </w:sdt>
              </w:p>
            </w:sdtContent>
          </w:sdt>
          <w:p w:rsidR="00000000" w:rsidDel="00000000" w:rsidP="00000000" w:rsidRDefault="00000000" w:rsidRPr="00000000" w14:paraId="0000144C">
            <w:pPr>
              <w:widowControl w:val="0"/>
              <w:spacing w:after="0" w:before="5.8111572265625" w:line="240" w:lineRule="auto"/>
              <w:ind w:left="115.987548828125" w:firstLine="0"/>
              <w:jc w:val="left"/>
              <w:rPr>
                <w:sz w:val="19.920000076293945"/>
                <w:szCs w:val="19.920000076293945"/>
              </w:rPr>
            </w:pPr>
            <w:sdt>
              <w:sdtPr>
                <w:tag w:val="goog_rdk_4666"/>
              </w:sdtPr>
              <w:sdtContent>
                <w:del w:author="Thomas Cervone-Richards - NOAA Federal" w:id="310" w:date="2023-07-19T18:33:03Z">
                  <w:r w:rsidDel="00000000" w:rsidR="00000000" w:rsidRPr="00000000">
                    <w:rPr>
                      <w:sz w:val="19.920000076293945"/>
                      <w:szCs w:val="19.920000076293945"/>
                      <w:rtl w:val="0"/>
                    </w:rPr>
                    <w:delText xml:space="preserve">WRECKS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D">
            <w:pPr>
              <w:widowControl w:val="0"/>
              <w:spacing w:after="0" w:line="240" w:lineRule="auto"/>
              <w:ind w:left="120.3692626953125" w:firstLine="0"/>
              <w:jc w:val="left"/>
              <w:rPr>
                <w:sz w:val="19.920000076293945"/>
                <w:szCs w:val="19.920000076293945"/>
              </w:rPr>
            </w:pPr>
            <w:sdt>
              <w:sdtPr>
                <w:tag w:val="goog_rdk_4668"/>
              </w:sdtPr>
              <w:sdtContent>
                <w:del w:author="Thomas Cervone-Richards - NOAA Federal" w:id="310" w:date="2023-07-19T18:33:03Z">
                  <w:r w:rsidDel="00000000" w:rsidR="00000000" w:rsidRPr="00000000">
                    <w:rPr>
                      <w:sz w:val="19.920000076293945"/>
                      <w:szCs w:val="19.920000076293945"/>
                      <w:rtl w:val="0"/>
                    </w:rPr>
                    <w:delText xml:space="preserve">6.2.1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E">
            <w:pPr>
              <w:widowControl w:val="0"/>
              <w:spacing w:after="0" w:line="240" w:lineRule="auto"/>
              <w:jc w:val="center"/>
              <w:rPr>
                <w:sz w:val="19.920000076293945"/>
                <w:szCs w:val="19.920000076293945"/>
              </w:rPr>
            </w:pPr>
            <w:sdt>
              <w:sdtPr>
                <w:tag w:val="goog_rdk_4670"/>
              </w:sdtPr>
              <w:sdtContent>
                <w:del w:author="Thomas Cervone-Richards - NOAA Federal" w:id="310" w:date="2023-07-19T18:33:0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F">
            <w:pPr>
              <w:widowControl w:val="0"/>
              <w:spacing w:after="0" w:line="240" w:lineRule="auto"/>
              <w:jc w:val="center"/>
              <w:rPr>
                <w:sz w:val="19.920000076293945"/>
                <w:szCs w:val="19.920000076293945"/>
              </w:rPr>
            </w:pPr>
            <w:r w:rsidDel="00000000" w:rsidR="00000000" w:rsidRPr="00000000">
              <w:rPr>
                <w:rtl w:val="0"/>
              </w:rPr>
            </w:r>
          </w:p>
        </w:tc>
      </w:tr>
    </w:tbl>
    <w:sdt>
      <w:sdtPr>
        <w:tag w:val="goog_rdk_4673"/>
      </w:sdtPr>
      <w:sdtContent>
        <w:p w:rsidR="00000000" w:rsidDel="00000000" w:rsidP="00000000" w:rsidRDefault="00000000" w:rsidRPr="00000000" w14:paraId="00001450">
          <w:pPr>
            <w:widowControl w:val="0"/>
            <w:spacing w:after="0" w:line="276" w:lineRule="auto"/>
            <w:jc w:val="left"/>
            <w:rPr>
              <w:del w:author="Thomas Cervone-Richards - NOAA Federal" w:id="310" w:date="2023-07-19T18:33:03Z"/>
              <w:sz w:val="22"/>
              <w:szCs w:val="22"/>
            </w:rPr>
          </w:pPr>
          <w:sdt>
            <w:sdtPr>
              <w:tag w:val="goog_rdk_4672"/>
            </w:sdtPr>
            <w:sdtContent>
              <w:del w:author="Thomas Cervone-Richards - NOAA Federal" w:id="310" w:date="2023-07-19T18:33:03Z">
                <w:r w:rsidDel="00000000" w:rsidR="00000000" w:rsidRPr="00000000">
                  <w:rPr>
                    <w:rtl w:val="0"/>
                  </w:rPr>
                </w:r>
              </w:del>
            </w:sdtContent>
          </w:sdt>
        </w:p>
      </w:sdtContent>
    </w:sdt>
    <w:sdt>
      <w:sdtPr>
        <w:tag w:val="goog_rdk_4675"/>
      </w:sdtPr>
      <w:sdtContent>
        <w:p w:rsidR="00000000" w:rsidDel="00000000" w:rsidP="00000000" w:rsidRDefault="00000000" w:rsidRPr="00000000" w14:paraId="00001451">
          <w:pPr>
            <w:widowControl w:val="0"/>
            <w:spacing w:after="0" w:line="276" w:lineRule="auto"/>
            <w:jc w:val="left"/>
            <w:rPr>
              <w:del w:author="Thomas Cervone-Richards - NOAA Federal" w:id="310" w:date="2023-07-19T18:33:03Z"/>
              <w:sz w:val="22"/>
              <w:szCs w:val="22"/>
            </w:rPr>
          </w:pPr>
          <w:sdt>
            <w:sdtPr>
              <w:tag w:val="goog_rdk_4674"/>
            </w:sdtPr>
            <w:sdtContent>
              <w:del w:author="Thomas Cervone-Richards - NOAA Federal" w:id="310" w:date="2023-07-19T18:33:03Z">
                <w:r w:rsidDel="00000000" w:rsidR="00000000" w:rsidRPr="00000000">
                  <w:rPr>
                    <w:rtl w:val="0"/>
                  </w:rPr>
                </w:r>
              </w:del>
            </w:sdtContent>
          </w:sdt>
        </w:p>
      </w:sdtContent>
    </w:sdt>
    <w:sdt>
      <w:sdtPr>
        <w:tag w:val="goog_rdk_4677"/>
      </w:sdtPr>
      <w:sdtContent>
        <w:p w:rsidR="00000000" w:rsidDel="00000000" w:rsidP="00000000" w:rsidRDefault="00000000" w:rsidRPr="00000000" w14:paraId="00001452">
          <w:pPr>
            <w:widowControl w:val="0"/>
            <w:spacing w:after="0" w:line="240" w:lineRule="auto"/>
            <w:ind w:left="1095.5591583251953" w:firstLine="0"/>
            <w:jc w:val="left"/>
            <w:rPr>
              <w:del w:author="Thomas Cervone-Richards - NOAA Federal" w:id="310" w:date="2023-07-19T18:33:03Z"/>
              <w:sz w:val="16.079999923706055"/>
              <w:szCs w:val="16.079999923706055"/>
            </w:rPr>
          </w:pPr>
          <w:sdt>
            <w:sdtPr>
              <w:tag w:val="goog_rdk_4676"/>
            </w:sdtPr>
            <w:sdtContent>
              <w:del w:author="Thomas Cervone-Richards - NOAA Federal" w:id="310" w:date="2023-07-19T18:33:03Z">
                <w:r w:rsidDel="00000000" w:rsidR="00000000" w:rsidRPr="00000000">
                  <w:rPr>
                    <w:sz w:val="16.079999923706055"/>
                    <w:szCs w:val="16.079999923706055"/>
                    <w:rtl w:val="0"/>
                  </w:rPr>
                  <w:delText xml:space="preserve">S-58 October 2022 Edition 7.0.0</w:delText>
                </w:r>
              </w:del>
            </w:sdtContent>
          </w:sdt>
        </w:p>
      </w:sdtContent>
    </w:sdt>
    <w:p w:rsidR="00000000" w:rsidDel="00000000" w:rsidP="00000000" w:rsidRDefault="00000000" w:rsidRPr="00000000" w14:paraId="00001453">
      <w:pPr>
        <w:widowControl w:val="0"/>
        <w:spacing w:after="0" w:line="240" w:lineRule="auto"/>
        <w:ind w:right="1256.59423828125"/>
        <w:jc w:val="right"/>
        <w:rPr>
          <w:sz w:val="16.079999923706055"/>
          <w:szCs w:val="16.079999923706055"/>
        </w:rPr>
      </w:pPr>
      <w:sdt>
        <w:sdtPr>
          <w:tag w:val="goog_rdk_4678"/>
        </w:sdtPr>
        <w:sdtContent>
          <w:del w:author="Thomas Cervone-Richards - NOAA Federal" w:id="310" w:date="2023-07-19T18:33:03Z">
            <w:r w:rsidDel="00000000" w:rsidR="00000000" w:rsidRPr="00000000">
              <w:rPr>
                <w:sz w:val="16.079999923706055"/>
                <w:szCs w:val="16.079999923706055"/>
                <w:rtl w:val="0"/>
              </w:rPr>
              <w:delText xml:space="preserve"> ENC Validation Checks 53 </w:delText>
            </w:r>
          </w:del>
        </w:sdtContent>
      </w:sdt>
      <w:r w:rsidDel="00000000" w:rsidR="00000000" w:rsidRPr="00000000">
        <w:rPr>
          <w:rtl w:val="0"/>
        </w:rPr>
      </w:r>
    </w:p>
    <w:tbl>
      <w:tblPr>
        <w:tblStyle w:val="Table44"/>
        <w:tblW w:w="10875.0" w:type="dxa"/>
        <w:jc w:val="left"/>
        <w:tblInd w:w="-110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565"/>
        <w:gridCol w:w="2580"/>
        <w:gridCol w:w="2190"/>
        <w:gridCol w:w="945"/>
        <w:gridCol w:w="705"/>
        <w:gridCol w:w="870"/>
        <w:tblGridChange w:id="0">
          <w:tblGrid>
            <w:gridCol w:w="1020"/>
            <w:gridCol w:w="2565"/>
            <w:gridCol w:w="2580"/>
            <w:gridCol w:w="2190"/>
            <w:gridCol w:w="945"/>
            <w:gridCol w:w="705"/>
            <w:gridCol w:w="870"/>
          </w:tblGrid>
        </w:tblGridChange>
      </w:tblGrid>
      <w:sdt>
        <w:sdtPr>
          <w:tag w:val="goog_rdk_4680"/>
        </w:sdtPr>
        <w:sdtContent>
          <w:tr>
            <w:trPr>
              <w:cantSplit w:val="0"/>
              <w:trHeight w:val="3000.400390625" w:hRule="atLeast"/>
              <w:tblHeader w:val="0"/>
              <w:del w:author="Thomas Cervone-Richards - NOAA Federal" w:id="310" w:date="2023-07-19T18:33:03Z"/>
            </w:trPr>
            <w:tc>
              <w:tcPr>
                <w:shd w:fill="auto" w:val="clear"/>
                <w:tcMar>
                  <w:top w:w="100.0" w:type="dxa"/>
                  <w:left w:w="100.0" w:type="dxa"/>
                  <w:bottom w:w="100.0" w:type="dxa"/>
                  <w:right w:w="100.0" w:type="dxa"/>
                </w:tcMar>
                <w:vAlign w:val="top"/>
              </w:tcPr>
              <w:sdt>
                <w:sdtPr>
                  <w:tag w:val="goog_rdk_4682"/>
                </w:sdtPr>
                <w:sdtContent>
                  <w:p w:rsidR="00000000" w:rsidDel="00000000" w:rsidP="00000000" w:rsidRDefault="00000000" w:rsidRPr="00000000" w14:paraId="00001454">
                    <w:pPr>
                      <w:widowControl w:val="0"/>
                      <w:spacing w:after="0" w:line="240" w:lineRule="auto"/>
                      <w:jc w:val="center"/>
                      <w:rPr>
                        <w:del w:author="Thomas Cervone-Richards - NOAA Federal" w:id="310" w:date="2023-07-19T18:33:03Z"/>
                        <w:sz w:val="19.920000076293945"/>
                        <w:szCs w:val="19.920000076293945"/>
                      </w:rPr>
                    </w:pPr>
                    <w:sdt>
                      <w:sdtPr>
                        <w:tag w:val="goog_rdk_4681"/>
                      </w:sdtPr>
                      <w:sdtContent>
                        <w:del w:author="Thomas Cervone-Richards - NOAA Federal" w:id="310" w:date="2023-07-19T18:33:03Z">
                          <w:r w:rsidDel="00000000" w:rsidR="00000000" w:rsidRPr="00000000">
                            <w:rPr>
                              <w:sz w:val="19.920000076293945"/>
                              <w:szCs w:val="19.920000076293945"/>
                              <w:rtl w:val="0"/>
                            </w:rPr>
                            <w:delText xml:space="preserve">1660 </w:delText>
                          </w:r>
                        </w:del>
                      </w:sdtContent>
                    </w:sdt>
                  </w:p>
                </w:sdtContent>
              </w:sdt>
            </w:tc>
            <w:tc>
              <w:tcPr>
                <w:shd w:fill="auto" w:val="clear"/>
                <w:tcMar>
                  <w:top w:w="100.0" w:type="dxa"/>
                  <w:left w:w="100.0" w:type="dxa"/>
                  <w:bottom w:w="100.0" w:type="dxa"/>
                  <w:right w:w="100.0" w:type="dxa"/>
                </w:tcMar>
                <w:vAlign w:val="top"/>
              </w:tcPr>
              <w:sdt>
                <w:sdtPr>
                  <w:tag w:val="goog_rdk_4684"/>
                </w:sdtPr>
                <w:sdtContent>
                  <w:p w:rsidR="00000000" w:rsidDel="00000000" w:rsidP="00000000" w:rsidRDefault="00000000" w:rsidRPr="00000000" w14:paraId="00001455">
                    <w:pPr>
                      <w:widowControl w:val="0"/>
                      <w:spacing w:after="0" w:line="230.73035717010498" w:lineRule="auto"/>
                      <w:ind w:left="119.77203369140625" w:right="69.40460205078125" w:firstLine="10.159149169921875"/>
                      <w:jc w:val="left"/>
                      <w:rPr>
                        <w:del w:author="Thomas Cervone-Richards - NOAA Federal" w:id="310" w:date="2023-07-19T18:33:03Z"/>
                        <w:sz w:val="19.920000076293945"/>
                        <w:szCs w:val="19.920000076293945"/>
                      </w:rPr>
                    </w:pPr>
                    <w:sdt>
                      <w:sdtPr>
                        <w:tag w:val="goog_rdk_4683"/>
                      </w:sdtPr>
                      <w:sdtContent>
                        <w:del w:author="Thomas Cervone-Richards - NOAA Federal" w:id="310" w:date="2023-07-19T18:33:03Z">
                          <w:r w:rsidDel="00000000" w:rsidR="00000000" w:rsidRPr="00000000">
                            <w:rPr>
                              <w:sz w:val="19.920000076293945"/>
                              <w:szCs w:val="19.920000076293945"/>
                              <w:rtl w:val="0"/>
                            </w:rPr>
                            <w:delText xml:space="preserve">For each WRECKS feature  object where VALSOU is  Known AND EXPSOU is  Equal to 2 (shoaler than the  range of depth of the  </w:delText>
                          </w:r>
                        </w:del>
                      </w:sdtContent>
                    </w:sdt>
                  </w:p>
                </w:sdtContent>
              </w:sdt>
              <w:sdt>
                <w:sdtPr>
                  <w:tag w:val="goog_rdk_4686"/>
                </w:sdtPr>
                <w:sdtContent>
                  <w:p w:rsidR="00000000" w:rsidDel="00000000" w:rsidP="00000000" w:rsidRDefault="00000000" w:rsidRPr="00000000" w14:paraId="00001456">
                    <w:pPr>
                      <w:widowControl w:val="0"/>
                      <w:spacing w:after="0" w:before="5.62744140625" w:line="230.42937755584717" w:lineRule="auto"/>
                      <w:ind w:left="115.58883666992188" w:right="304.85931396484375" w:firstLine="3.58551025390625"/>
                      <w:jc w:val="left"/>
                      <w:rPr>
                        <w:del w:author="Thomas Cervone-Richards - NOAA Federal" w:id="310" w:date="2023-07-19T18:33:03Z"/>
                        <w:sz w:val="19.920000076293945"/>
                        <w:szCs w:val="19.920000076293945"/>
                      </w:rPr>
                    </w:pPr>
                    <w:sdt>
                      <w:sdtPr>
                        <w:tag w:val="goog_rdk_4685"/>
                      </w:sdtPr>
                      <w:sdtContent>
                        <w:del w:author="Thomas Cervone-Richards - NOAA Federal" w:id="310" w:date="2023-07-19T18:33:03Z">
                          <w:r w:rsidDel="00000000" w:rsidR="00000000" w:rsidRPr="00000000">
                            <w:rPr>
                              <w:sz w:val="19.920000076293945"/>
                              <w:szCs w:val="19.920000076293945"/>
                              <w:rtl w:val="0"/>
                            </w:rPr>
                            <w:delText xml:space="preserve">surrounding depth area)  AND VALSOU is Greater  than the DRVAL1 of the  DEPARE or DRGARE  </w:delText>
                          </w:r>
                        </w:del>
                      </w:sdtContent>
                    </w:sdt>
                  </w:p>
                </w:sdtContent>
              </w:sdt>
              <w:sdt>
                <w:sdtPr>
                  <w:tag w:val="goog_rdk_4688"/>
                </w:sdtPr>
                <w:sdtContent>
                  <w:p w:rsidR="00000000" w:rsidDel="00000000" w:rsidP="00000000" w:rsidRDefault="00000000" w:rsidRPr="00000000" w14:paraId="00001457">
                    <w:pPr>
                      <w:widowControl w:val="0"/>
                      <w:spacing w:after="0" w:before="5.87646484375" w:line="240" w:lineRule="auto"/>
                      <w:ind w:left="115.58883666992188" w:firstLine="0"/>
                      <w:jc w:val="left"/>
                      <w:rPr>
                        <w:del w:author="Thomas Cervone-Richards - NOAA Federal" w:id="310" w:date="2023-07-19T18:33:03Z"/>
                        <w:sz w:val="19.920000076293945"/>
                        <w:szCs w:val="19.920000076293945"/>
                      </w:rPr>
                    </w:pPr>
                    <w:sdt>
                      <w:sdtPr>
                        <w:tag w:val="goog_rdk_4687"/>
                      </w:sdtPr>
                      <w:sdtContent>
                        <w:del w:author="Thomas Cervone-Richards - NOAA Federal" w:id="310" w:date="2023-07-19T18:33:03Z">
                          <w:r w:rsidDel="00000000" w:rsidR="00000000" w:rsidRPr="00000000">
                            <w:rPr>
                              <w:sz w:val="19.920000076293945"/>
                              <w:szCs w:val="19.920000076293945"/>
                              <w:rtl w:val="0"/>
                            </w:rPr>
                            <w:delText xml:space="preserve">feature object it </w:delText>
                          </w:r>
                        </w:del>
                      </w:sdtContent>
                    </w:sdt>
                  </w:p>
                </w:sdtContent>
              </w:sdt>
              <w:sdt>
                <w:sdtPr>
                  <w:tag w:val="goog_rdk_4690"/>
                </w:sdtPr>
                <w:sdtContent>
                  <w:p w:rsidR="00000000" w:rsidDel="00000000" w:rsidP="00000000" w:rsidRDefault="00000000" w:rsidRPr="00000000" w14:paraId="00001458">
                    <w:pPr>
                      <w:widowControl w:val="0"/>
                      <w:spacing w:after="0" w:line="240" w:lineRule="auto"/>
                      <w:ind w:left="120.56884765625" w:firstLine="0"/>
                      <w:jc w:val="left"/>
                      <w:rPr>
                        <w:del w:author="Thomas Cervone-Richards - NOAA Federal" w:id="310" w:date="2023-07-19T18:33:03Z"/>
                        <w:sz w:val="19.920000076293945"/>
                        <w:szCs w:val="19.920000076293945"/>
                      </w:rPr>
                    </w:pPr>
                    <w:sdt>
                      <w:sdtPr>
                        <w:tag w:val="goog_rdk_4689"/>
                      </w:sdtPr>
                      <w:sdtContent>
                        <w:del w:author="Thomas Cervone-Richards - NOAA Federal" w:id="310" w:date="2023-07-19T18:33:03Z">
                          <w:r w:rsidDel="00000000" w:rsidR="00000000" w:rsidRPr="00000000">
                            <w:rPr>
                              <w:sz w:val="19.920000076293945"/>
                              <w:szCs w:val="19.920000076293945"/>
                              <w:rtl w:val="0"/>
                            </w:rPr>
                            <w:delText xml:space="preserve">OVERLAPS OR is  </w:delText>
                          </w:r>
                        </w:del>
                      </w:sdtContent>
                    </w:sdt>
                  </w:p>
                </w:sdtContent>
              </w:sdt>
              <w:sdt>
                <w:sdtPr>
                  <w:tag w:val="goog_rdk_4692"/>
                </w:sdtPr>
                <w:sdtContent>
                  <w:p w:rsidR="00000000" w:rsidDel="00000000" w:rsidP="00000000" w:rsidRDefault="00000000" w:rsidRPr="00000000" w14:paraId="00001459">
                    <w:pPr>
                      <w:widowControl w:val="0"/>
                      <w:spacing w:after="0" w:line="240" w:lineRule="auto"/>
                      <w:ind w:left="121.56478881835938" w:firstLine="0"/>
                      <w:jc w:val="left"/>
                      <w:rPr>
                        <w:del w:author="Thomas Cervone-Richards - NOAA Federal" w:id="310" w:date="2023-07-19T18:33:03Z"/>
                        <w:sz w:val="19.920000076293945"/>
                        <w:szCs w:val="19.920000076293945"/>
                      </w:rPr>
                    </w:pPr>
                    <w:sdt>
                      <w:sdtPr>
                        <w:tag w:val="goog_rdk_4691"/>
                      </w:sdtPr>
                      <w:sdtContent>
                        <w:del w:author="Thomas Cervone-Richards - NOAA Federal" w:id="310" w:date="2023-07-19T18:33:03Z">
                          <w:r w:rsidDel="00000000" w:rsidR="00000000" w:rsidRPr="00000000">
                            <w:rPr>
                              <w:sz w:val="19.920000076293945"/>
                              <w:szCs w:val="19.920000076293945"/>
                              <w:rtl w:val="0"/>
                            </w:rPr>
                            <w:delText xml:space="preserve">COVERED_BY AND  </w:delText>
                          </w:r>
                        </w:del>
                      </w:sdtContent>
                    </w:sdt>
                  </w:p>
                </w:sdtContent>
              </w:sdt>
              <w:sdt>
                <w:sdtPr>
                  <w:tag w:val="goog_rdk_4694"/>
                </w:sdtPr>
                <w:sdtContent>
                  <w:p w:rsidR="00000000" w:rsidDel="00000000" w:rsidP="00000000" w:rsidRDefault="00000000" w:rsidRPr="00000000" w14:paraId="0000145A">
                    <w:pPr>
                      <w:widowControl w:val="0"/>
                      <w:spacing w:after="0" w:line="240" w:lineRule="auto"/>
                      <w:ind w:left="128.93524169921875" w:firstLine="0"/>
                      <w:jc w:val="left"/>
                      <w:rPr>
                        <w:del w:author="Thomas Cervone-Richards - NOAA Federal" w:id="310" w:date="2023-07-19T18:33:03Z"/>
                        <w:sz w:val="19.920000076293945"/>
                        <w:szCs w:val="19.920000076293945"/>
                      </w:rPr>
                    </w:pPr>
                    <w:sdt>
                      <w:sdtPr>
                        <w:tag w:val="goog_rdk_4693"/>
                      </w:sdtPr>
                      <w:sdtContent>
                        <w:del w:author="Thomas Cervone-Richards - NOAA Federal" w:id="310" w:date="2023-07-19T18:33:03Z">
                          <w:r w:rsidDel="00000000" w:rsidR="00000000" w:rsidRPr="00000000">
                            <w:rPr>
                              <w:sz w:val="19.920000076293945"/>
                              <w:szCs w:val="19.920000076293945"/>
                              <w:rtl w:val="0"/>
                            </w:rPr>
                            <w:delText xml:space="preserve">DRVAL1 is Known.</w:delText>
                          </w:r>
                        </w:del>
                      </w:sdtContent>
                    </w:sdt>
                  </w:p>
                </w:sdtContent>
              </w:sdt>
            </w:tc>
            <w:tc>
              <w:tcPr>
                <w:shd w:fill="auto" w:val="clear"/>
                <w:tcMar>
                  <w:top w:w="100.0" w:type="dxa"/>
                  <w:left w:w="100.0" w:type="dxa"/>
                  <w:bottom w:w="100.0" w:type="dxa"/>
                  <w:right w:w="100.0" w:type="dxa"/>
                </w:tcMar>
                <w:vAlign w:val="top"/>
              </w:tcPr>
              <w:sdt>
                <w:sdtPr>
                  <w:tag w:val="goog_rdk_4696"/>
                </w:sdtPr>
                <w:sdtContent>
                  <w:p w:rsidR="00000000" w:rsidDel="00000000" w:rsidP="00000000" w:rsidRDefault="00000000" w:rsidRPr="00000000" w14:paraId="0000145B">
                    <w:pPr>
                      <w:widowControl w:val="0"/>
                      <w:spacing w:after="0" w:line="240" w:lineRule="auto"/>
                      <w:ind w:left="115.987548828125" w:firstLine="0"/>
                      <w:jc w:val="left"/>
                      <w:rPr>
                        <w:del w:author="Thomas Cervone-Richards - NOAA Federal" w:id="310" w:date="2023-07-19T18:33:03Z"/>
                        <w:sz w:val="19.920000076293945"/>
                        <w:szCs w:val="19.920000076293945"/>
                      </w:rPr>
                    </w:pPr>
                    <w:sdt>
                      <w:sdtPr>
                        <w:tag w:val="goog_rdk_4695"/>
                      </w:sdtPr>
                      <w:sdtContent>
                        <w:del w:author="Thomas Cervone-Richards - NOAA Federal" w:id="310" w:date="2023-07-19T18:33:03Z">
                          <w:r w:rsidDel="00000000" w:rsidR="00000000" w:rsidRPr="00000000">
                            <w:rPr>
                              <w:sz w:val="19.920000076293945"/>
                              <w:szCs w:val="19.920000076293945"/>
                              <w:rtl w:val="0"/>
                            </w:rPr>
                            <w:delText xml:space="preserve">WRECKS object  </w:delText>
                          </w:r>
                        </w:del>
                      </w:sdtContent>
                    </w:sdt>
                  </w:p>
                </w:sdtContent>
              </w:sdt>
              <w:sdt>
                <w:sdtPr>
                  <w:tag w:val="goog_rdk_4698"/>
                </w:sdtPr>
                <w:sdtContent>
                  <w:p w:rsidR="00000000" w:rsidDel="00000000" w:rsidP="00000000" w:rsidRDefault="00000000" w:rsidRPr="00000000" w14:paraId="0000145C">
                    <w:pPr>
                      <w:widowControl w:val="0"/>
                      <w:spacing w:after="0" w:line="228.82407188415527" w:lineRule="auto"/>
                      <w:ind w:left="119.97161865234375" w:right="187.9327392578125" w:hanging="4.38262939453125"/>
                      <w:jc w:val="left"/>
                      <w:rPr>
                        <w:del w:author="Thomas Cervone-Richards - NOAA Federal" w:id="310" w:date="2023-07-19T18:33:03Z"/>
                        <w:sz w:val="19.920000076293945"/>
                        <w:szCs w:val="19.920000076293945"/>
                      </w:rPr>
                    </w:pPr>
                    <w:sdt>
                      <w:sdtPr>
                        <w:tag w:val="goog_rdk_4697"/>
                      </w:sdtPr>
                      <w:sdtContent>
                        <w:del w:author="Thomas Cervone-Richards - NOAA Federal" w:id="310" w:date="2023-07-19T18:33:03Z">
                          <w:r w:rsidDel="00000000" w:rsidR="00000000" w:rsidRPr="00000000">
                            <w:rPr>
                              <w:sz w:val="19.920000076293945"/>
                              <w:szCs w:val="19.920000076293945"/>
                              <w:rtl w:val="0"/>
                            </w:rPr>
                            <w:delText xml:space="preserve">where EXPSOU = 2  and VALSOU is  </w:delText>
                          </w:r>
                        </w:del>
                      </w:sdtContent>
                    </w:sdt>
                  </w:p>
                </w:sdtContent>
              </w:sdt>
              <w:sdt>
                <w:sdtPr>
                  <w:tag w:val="goog_rdk_4700"/>
                </w:sdtPr>
                <w:sdtContent>
                  <w:p w:rsidR="00000000" w:rsidDel="00000000" w:rsidP="00000000" w:rsidRDefault="00000000" w:rsidRPr="00000000" w14:paraId="0000145D">
                    <w:pPr>
                      <w:widowControl w:val="0"/>
                      <w:spacing w:after="0" w:before="7.208251953125" w:line="240" w:lineRule="auto"/>
                      <w:ind w:left="120.7684326171875" w:firstLine="0"/>
                      <w:jc w:val="left"/>
                      <w:rPr>
                        <w:del w:author="Thomas Cervone-Richards - NOAA Federal" w:id="310" w:date="2023-07-19T18:33:03Z"/>
                        <w:sz w:val="19.920000076293945"/>
                        <w:szCs w:val="19.920000076293945"/>
                      </w:rPr>
                    </w:pPr>
                    <w:sdt>
                      <w:sdtPr>
                        <w:tag w:val="goog_rdk_4699"/>
                      </w:sdtPr>
                      <w:sdtContent>
                        <w:del w:author="Thomas Cervone-Richards - NOAA Federal" w:id="310" w:date="2023-07-19T18:33:03Z">
                          <w:r w:rsidDel="00000000" w:rsidR="00000000" w:rsidRPr="00000000">
                            <w:rPr>
                              <w:sz w:val="19.920000076293945"/>
                              <w:szCs w:val="19.920000076293945"/>
                              <w:rtl w:val="0"/>
                            </w:rPr>
                            <w:delText xml:space="preserve">greater than the  </w:delText>
                          </w:r>
                        </w:del>
                      </w:sdtContent>
                    </w:sdt>
                  </w:p>
                </w:sdtContent>
              </w:sdt>
              <w:sdt>
                <w:sdtPr>
                  <w:tag w:val="goog_rdk_4702"/>
                </w:sdtPr>
                <w:sdtContent>
                  <w:p w:rsidR="00000000" w:rsidDel="00000000" w:rsidP="00000000" w:rsidRDefault="00000000" w:rsidRPr="00000000" w14:paraId="0000145E">
                    <w:pPr>
                      <w:widowControl w:val="0"/>
                      <w:spacing w:after="0" w:line="240" w:lineRule="auto"/>
                      <w:ind w:left="128.935546875" w:firstLine="0"/>
                      <w:jc w:val="left"/>
                      <w:rPr>
                        <w:del w:author="Thomas Cervone-Richards - NOAA Federal" w:id="310" w:date="2023-07-19T18:33:03Z"/>
                        <w:sz w:val="19.920000076293945"/>
                        <w:szCs w:val="19.920000076293945"/>
                      </w:rPr>
                    </w:pPr>
                    <w:sdt>
                      <w:sdtPr>
                        <w:tag w:val="goog_rdk_4701"/>
                      </w:sdtPr>
                      <w:sdtContent>
                        <w:del w:author="Thomas Cervone-Richards - NOAA Federal" w:id="310" w:date="2023-07-19T18:33:03Z">
                          <w:r w:rsidDel="00000000" w:rsidR="00000000" w:rsidRPr="00000000">
                            <w:rPr>
                              <w:sz w:val="19.920000076293945"/>
                              <w:szCs w:val="19.920000076293945"/>
                              <w:rtl w:val="0"/>
                            </w:rPr>
                            <w:delText xml:space="preserve">DRVAL1 of the  </w:delText>
                          </w:r>
                        </w:del>
                      </w:sdtContent>
                    </w:sdt>
                  </w:p>
                </w:sdtContent>
              </w:sdt>
              <w:sdt>
                <w:sdtPr>
                  <w:tag w:val="goog_rdk_4704"/>
                </w:sdtPr>
                <w:sdtContent>
                  <w:p w:rsidR="00000000" w:rsidDel="00000000" w:rsidP="00000000" w:rsidRDefault="00000000" w:rsidRPr="00000000" w14:paraId="0000145F">
                    <w:pPr>
                      <w:widowControl w:val="0"/>
                      <w:spacing w:after="0" w:line="240" w:lineRule="auto"/>
                      <w:ind w:left="126.3458251953125" w:firstLine="0"/>
                      <w:jc w:val="left"/>
                      <w:rPr>
                        <w:del w:author="Thomas Cervone-Richards - NOAA Federal" w:id="310" w:date="2023-07-19T18:33:03Z"/>
                        <w:sz w:val="19.920000076293945"/>
                        <w:szCs w:val="19.920000076293945"/>
                      </w:rPr>
                    </w:pPr>
                    <w:sdt>
                      <w:sdtPr>
                        <w:tag w:val="goog_rdk_4703"/>
                      </w:sdtPr>
                      <w:sdtContent>
                        <w:del w:author="Thomas Cervone-Richards - NOAA Federal" w:id="310" w:date="2023-07-19T18:33:03Z">
                          <w:r w:rsidDel="00000000" w:rsidR="00000000" w:rsidRPr="00000000">
                            <w:rPr>
                              <w:sz w:val="19.920000076293945"/>
                              <w:szCs w:val="19.920000076293945"/>
                              <w:rtl w:val="0"/>
                            </w:rPr>
                            <w:delText xml:space="preserve">underlying  </w:delText>
                          </w:r>
                        </w:del>
                      </w:sdtContent>
                    </w:sdt>
                  </w:p>
                </w:sdtContent>
              </w:sdt>
              <w:sdt>
                <w:sdtPr>
                  <w:tag w:val="goog_rdk_4706"/>
                </w:sdtPr>
                <w:sdtContent>
                  <w:p w:rsidR="00000000" w:rsidDel="00000000" w:rsidP="00000000" w:rsidRDefault="00000000" w:rsidRPr="00000000" w14:paraId="00001460">
                    <w:pPr>
                      <w:widowControl w:val="0"/>
                      <w:spacing w:after="0" w:line="231.23263835906982" w:lineRule="auto"/>
                      <w:ind w:left="119.7723388671875" w:right="226.17919921875" w:firstLine="9.1632080078125"/>
                      <w:jc w:val="left"/>
                      <w:rPr>
                        <w:del w:author="Thomas Cervone-Richards - NOAA Federal" w:id="310" w:date="2023-07-19T18:33:03Z"/>
                        <w:sz w:val="19.920000076293945"/>
                        <w:szCs w:val="19.920000076293945"/>
                      </w:rPr>
                    </w:pPr>
                    <w:sdt>
                      <w:sdtPr>
                        <w:tag w:val="goog_rdk_4705"/>
                      </w:sdtPr>
                      <w:sdtContent>
                        <w:del w:author="Thomas Cervone-Richards - NOAA Federal" w:id="310" w:date="2023-07-19T18:33:03Z">
                          <w:r w:rsidDel="00000000" w:rsidR="00000000" w:rsidRPr="00000000">
                            <w:rPr>
                              <w:sz w:val="19.920000076293945"/>
                              <w:szCs w:val="19.920000076293945"/>
                              <w:rtl w:val="0"/>
                            </w:rPr>
                            <w:delText xml:space="preserve">DEPARE/DRGARE  object.</w:delText>
                          </w:r>
                        </w:del>
                      </w:sdtContent>
                    </w:sdt>
                  </w:p>
                </w:sdtContent>
              </w:sdt>
            </w:tc>
            <w:tc>
              <w:tcPr>
                <w:shd w:fill="auto" w:val="clear"/>
                <w:tcMar>
                  <w:top w:w="100.0" w:type="dxa"/>
                  <w:left w:w="100.0" w:type="dxa"/>
                  <w:bottom w:w="100.0" w:type="dxa"/>
                  <w:right w:w="100.0" w:type="dxa"/>
                </w:tcMar>
                <w:vAlign w:val="top"/>
              </w:tcPr>
              <w:sdt>
                <w:sdtPr>
                  <w:tag w:val="goog_rdk_4708"/>
                </w:sdtPr>
                <w:sdtContent>
                  <w:p w:rsidR="00000000" w:rsidDel="00000000" w:rsidP="00000000" w:rsidRDefault="00000000" w:rsidRPr="00000000" w14:paraId="00001461">
                    <w:pPr>
                      <w:widowControl w:val="0"/>
                      <w:spacing w:after="0" w:line="240" w:lineRule="auto"/>
                      <w:ind w:left="129.931640625" w:firstLine="0"/>
                      <w:jc w:val="left"/>
                      <w:rPr>
                        <w:del w:author="Thomas Cervone-Richards - NOAA Federal" w:id="310" w:date="2023-07-19T18:33:03Z"/>
                        <w:sz w:val="19.920000076293945"/>
                        <w:szCs w:val="19.920000076293945"/>
                      </w:rPr>
                    </w:pPr>
                    <w:sdt>
                      <w:sdtPr>
                        <w:tag w:val="goog_rdk_4707"/>
                      </w:sdtPr>
                      <w:sdtContent>
                        <w:del w:author="Thomas Cervone-Richards - NOAA Federal" w:id="310" w:date="2023-07-19T18:33:03Z">
                          <w:r w:rsidDel="00000000" w:rsidR="00000000" w:rsidRPr="00000000">
                            <w:rPr>
                              <w:sz w:val="19.920000076293945"/>
                              <w:szCs w:val="19.920000076293945"/>
                              <w:rtl w:val="0"/>
                            </w:rPr>
                            <w:delText xml:space="preserve">Populate an  </w:delText>
                          </w:r>
                        </w:del>
                      </w:sdtContent>
                    </w:sdt>
                  </w:p>
                </w:sdtContent>
              </w:sdt>
              <w:sdt>
                <w:sdtPr>
                  <w:tag w:val="goog_rdk_4710"/>
                </w:sdtPr>
                <w:sdtContent>
                  <w:p w:rsidR="00000000" w:rsidDel="00000000" w:rsidP="00000000" w:rsidRDefault="00000000" w:rsidRPr="00000000" w14:paraId="00001462">
                    <w:pPr>
                      <w:widowControl w:val="0"/>
                      <w:spacing w:after="0" w:line="228.82407188415527" w:lineRule="auto"/>
                      <w:ind w:left="129.931640625" w:right="333.1201171875" w:hanging="9.9603271484375"/>
                      <w:jc w:val="left"/>
                      <w:rPr>
                        <w:del w:author="Thomas Cervone-Richards - NOAA Federal" w:id="310" w:date="2023-07-19T18:33:03Z"/>
                        <w:sz w:val="19.920000076293945"/>
                        <w:szCs w:val="19.920000076293945"/>
                      </w:rPr>
                    </w:pPr>
                    <w:sdt>
                      <w:sdtPr>
                        <w:tag w:val="goog_rdk_4709"/>
                      </w:sdtPr>
                      <w:sdtContent>
                        <w:del w:author="Thomas Cervone-Richards - NOAA Federal" w:id="310" w:date="2023-07-19T18:33:03Z">
                          <w:r w:rsidDel="00000000" w:rsidR="00000000" w:rsidRPr="00000000">
                            <w:rPr>
                              <w:sz w:val="19.920000076293945"/>
                              <w:szCs w:val="19.920000076293945"/>
                              <w:rtl w:val="0"/>
                            </w:rPr>
                            <w:delText xml:space="preserve">appropriate value of  EXPSOU for the  </w:delText>
                          </w:r>
                        </w:del>
                      </w:sdtContent>
                    </w:sdt>
                  </w:p>
                </w:sdtContent>
              </w:sdt>
              <w:sdt>
                <w:sdtPr>
                  <w:tag w:val="goog_rdk_4712"/>
                </w:sdtPr>
                <w:sdtContent>
                  <w:p w:rsidR="00000000" w:rsidDel="00000000" w:rsidP="00000000" w:rsidRDefault="00000000" w:rsidRPr="00000000" w14:paraId="00001463">
                    <w:pPr>
                      <w:widowControl w:val="0"/>
                      <w:spacing w:after="0" w:before="7.208251953125" w:line="240" w:lineRule="auto"/>
                      <w:ind w:left="115.987548828125" w:firstLine="0"/>
                      <w:jc w:val="left"/>
                      <w:rPr>
                        <w:del w:author="Thomas Cervone-Richards - NOAA Federal" w:id="310" w:date="2023-07-19T18:33:03Z"/>
                        <w:sz w:val="19.920000076293945"/>
                        <w:szCs w:val="19.920000076293945"/>
                      </w:rPr>
                    </w:pPr>
                    <w:sdt>
                      <w:sdtPr>
                        <w:tag w:val="goog_rdk_4711"/>
                      </w:sdtPr>
                      <w:sdtContent>
                        <w:del w:author="Thomas Cervone-Richards - NOAA Federal" w:id="310" w:date="2023-07-19T18:33:03Z">
                          <w:r w:rsidDel="00000000" w:rsidR="00000000" w:rsidRPr="00000000">
                            <w:rPr>
                              <w:sz w:val="19.920000076293945"/>
                              <w:szCs w:val="19.920000076293945"/>
                              <w:rtl w:val="0"/>
                            </w:rPr>
                            <w:delText xml:space="preserve">WRECKS object.</w:delText>
                          </w:r>
                        </w:del>
                      </w:sdtContent>
                    </w:sdt>
                  </w:p>
                </w:sdtContent>
              </w:sdt>
            </w:tc>
            <w:tc>
              <w:tcPr>
                <w:shd w:fill="auto" w:val="clear"/>
                <w:tcMar>
                  <w:top w:w="100.0" w:type="dxa"/>
                  <w:left w:w="100.0" w:type="dxa"/>
                  <w:bottom w:w="100.0" w:type="dxa"/>
                  <w:right w:w="100.0" w:type="dxa"/>
                </w:tcMar>
                <w:vAlign w:val="top"/>
              </w:tcPr>
              <w:sdt>
                <w:sdtPr>
                  <w:tag w:val="goog_rdk_4714"/>
                </w:sdtPr>
                <w:sdtContent>
                  <w:p w:rsidR="00000000" w:rsidDel="00000000" w:rsidP="00000000" w:rsidRDefault="00000000" w:rsidRPr="00000000" w14:paraId="00001464">
                    <w:pPr>
                      <w:widowControl w:val="0"/>
                      <w:spacing w:after="0" w:line="240" w:lineRule="auto"/>
                      <w:ind w:left="120.3692626953125" w:firstLine="0"/>
                      <w:jc w:val="left"/>
                      <w:rPr>
                        <w:del w:author="Thomas Cervone-Richards - NOAA Federal" w:id="310" w:date="2023-07-19T18:33:03Z"/>
                        <w:sz w:val="19.920000076293945"/>
                        <w:szCs w:val="19.920000076293945"/>
                      </w:rPr>
                    </w:pPr>
                    <w:sdt>
                      <w:sdtPr>
                        <w:tag w:val="goog_rdk_4713"/>
                      </w:sdtPr>
                      <w:sdtContent>
                        <w:del w:author="Thomas Cervone-Richards - NOAA Federal" w:id="310" w:date="2023-07-19T18:33:03Z">
                          <w:r w:rsidDel="00000000" w:rsidR="00000000" w:rsidRPr="00000000">
                            <w:rPr>
                              <w:sz w:val="19.920000076293945"/>
                              <w:szCs w:val="19.920000076293945"/>
                              <w:rtl w:val="0"/>
                            </w:rPr>
                            <w:delText xml:space="preserve">6.2.1 </w:delText>
                          </w:r>
                        </w:del>
                      </w:sdtContent>
                    </w:sdt>
                  </w:p>
                </w:sdtContent>
              </w:sdt>
            </w:tc>
            <w:tc>
              <w:tcPr>
                <w:shd w:fill="auto" w:val="clear"/>
                <w:tcMar>
                  <w:top w:w="100.0" w:type="dxa"/>
                  <w:left w:w="100.0" w:type="dxa"/>
                  <w:bottom w:w="100.0" w:type="dxa"/>
                  <w:right w:w="100.0" w:type="dxa"/>
                </w:tcMar>
                <w:vAlign w:val="top"/>
              </w:tcPr>
              <w:sdt>
                <w:sdtPr>
                  <w:tag w:val="goog_rdk_4716"/>
                </w:sdtPr>
                <w:sdtContent>
                  <w:p w:rsidR="00000000" w:rsidDel="00000000" w:rsidP="00000000" w:rsidRDefault="00000000" w:rsidRPr="00000000" w14:paraId="00001465">
                    <w:pPr>
                      <w:widowControl w:val="0"/>
                      <w:spacing w:after="0" w:line="240" w:lineRule="auto"/>
                      <w:jc w:val="center"/>
                      <w:rPr>
                        <w:del w:author="Thomas Cervone-Richards - NOAA Federal" w:id="310" w:date="2023-07-19T18:33:03Z"/>
                        <w:sz w:val="19.920000076293945"/>
                        <w:szCs w:val="19.920000076293945"/>
                      </w:rPr>
                    </w:pPr>
                    <w:sdt>
                      <w:sdtPr>
                        <w:tag w:val="goog_rdk_4715"/>
                      </w:sdtPr>
                      <w:sdtContent>
                        <w:del w:author="Thomas Cervone-Richards - NOAA Federal" w:id="310" w:date="2023-07-19T18:33:03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4718"/>
                </w:sdtPr>
                <w:sdtContent>
                  <w:p w:rsidR="00000000" w:rsidDel="00000000" w:rsidP="00000000" w:rsidRDefault="00000000" w:rsidRPr="00000000" w14:paraId="00001466">
                    <w:pPr>
                      <w:widowControl w:val="0"/>
                      <w:spacing w:after="0" w:line="240" w:lineRule="auto"/>
                      <w:jc w:val="center"/>
                      <w:rPr>
                        <w:del w:author="Thomas Cervone-Richards - NOAA Federal" w:id="310" w:date="2023-07-19T18:33:03Z"/>
                        <w:sz w:val="19.920000076293945"/>
                        <w:szCs w:val="19.920000076293945"/>
                      </w:rPr>
                    </w:pPr>
                    <w:sdt>
                      <w:sdtPr>
                        <w:tag w:val="goog_rdk_4717"/>
                      </w:sdtPr>
                      <w:sdtContent>
                        <w:del w:author="Thomas Cervone-Richards - NOAA Federal" w:id="310" w:date="2023-07-19T18:33:03Z">
                          <w:r w:rsidDel="00000000" w:rsidR="00000000" w:rsidRPr="00000000">
                            <w:rPr>
                              <w:rtl w:val="0"/>
                            </w:rPr>
                          </w:r>
                        </w:del>
                      </w:sdtContent>
                    </w:sdt>
                  </w:p>
                </w:sdtContent>
              </w:sdt>
            </w:tc>
          </w:tr>
        </w:sdtContent>
      </w:sdt>
      <w:sdt>
        <w:sdtPr>
          <w:tag w:val="goog_rdk_4719"/>
        </w:sdtPr>
        <w:sdtContent>
          <w:tr>
            <w:trPr>
              <w:cantSplit w:val="0"/>
              <w:trHeight w:val="2770.1995849609375" w:hRule="atLeast"/>
              <w:tblHeader w:val="0"/>
              <w:del w:author="Thomas Cervone-Richards - NOAA Federal" w:id="310" w:date="2023-07-19T18:33:03Z"/>
            </w:trPr>
            <w:tc>
              <w:tcPr>
                <w:shd w:fill="auto" w:val="clear"/>
                <w:tcMar>
                  <w:top w:w="100.0" w:type="dxa"/>
                  <w:left w:w="100.0" w:type="dxa"/>
                  <w:bottom w:w="100.0" w:type="dxa"/>
                  <w:right w:w="100.0" w:type="dxa"/>
                </w:tcMar>
                <w:vAlign w:val="top"/>
              </w:tcPr>
              <w:sdt>
                <w:sdtPr>
                  <w:tag w:val="goog_rdk_4721"/>
                </w:sdtPr>
                <w:sdtContent>
                  <w:p w:rsidR="00000000" w:rsidDel="00000000" w:rsidP="00000000" w:rsidRDefault="00000000" w:rsidRPr="00000000" w14:paraId="00001467">
                    <w:pPr>
                      <w:widowControl w:val="0"/>
                      <w:spacing w:after="0" w:line="240" w:lineRule="auto"/>
                      <w:jc w:val="center"/>
                      <w:rPr>
                        <w:del w:author="Thomas Cervone-Richards - NOAA Federal" w:id="310" w:date="2023-07-19T18:33:03Z"/>
                        <w:sz w:val="19.920000076293945"/>
                        <w:szCs w:val="19.920000076293945"/>
                      </w:rPr>
                    </w:pPr>
                    <w:sdt>
                      <w:sdtPr>
                        <w:tag w:val="goog_rdk_4720"/>
                      </w:sdtPr>
                      <w:sdtContent>
                        <w:del w:author="Thomas Cervone-Richards - NOAA Federal" w:id="310" w:date="2023-07-19T18:33:03Z">
                          <w:r w:rsidDel="00000000" w:rsidR="00000000" w:rsidRPr="00000000">
                            <w:rPr>
                              <w:sz w:val="19.920000076293945"/>
                              <w:szCs w:val="19.920000076293945"/>
                              <w:rtl w:val="0"/>
                            </w:rPr>
                            <w:delText xml:space="preserve">1661a </w:delText>
                          </w:r>
                        </w:del>
                      </w:sdtContent>
                    </w:sdt>
                  </w:p>
                </w:sdtContent>
              </w:sdt>
            </w:tc>
            <w:tc>
              <w:tcPr>
                <w:shd w:fill="auto" w:val="clear"/>
                <w:tcMar>
                  <w:top w:w="100.0" w:type="dxa"/>
                  <w:left w:w="100.0" w:type="dxa"/>
                  <w:bottom w:w="100.0" w:type="dxa"/>
                  <w:right w:w="100.0" w:type="dxa"/>
                </w:tcMar>
                <w:vAlign w:val="top"/>
              </w:tcPr>
              <w:sdt>
                <w:sdtPr>
                  <w:tag w:val="goog_rdk_4723"/>
                </w:sdtPr>
                <w:sdtContent>
                  <w:p w:rsidR="00000000" w:rsidDel="00000000" w:rsidP="00000000" w:rsidRDefault="00000000" w:rsidRPr="00000000" w14:paraId="00001468">
                    <w:pPr>
                      <w:widowControl w:val="0"/>
                      <w:spacing w:after="0" w:line="230.78059673309326" w:lineRule="auto"/>
                      <w:ind w:left="119.77203369140625" w:right="103.26873779296875" w:firstLine="10.159149169921875"/>
                      <w:jc w:val="left"/>
                      <w:rPr>
                        <w:del w:author="Thomas Cervone-Richards - NOAA Federal" w:id="310" w:date="2023-07-19T18:33:03Z"/>
                        <w:sz w:val="19.920000076293945"/>
                        <w:szCs w:val="19.920000076293945"/>
                      </w:rPr>
                    </w:pPr>
                    <w:sdt>
                      <w:sdtPr>
                        <w:tag w:val="goog_rdk_4722"/>
                      </w:sdtPr>
                      <w:sdtContent>
                        <w:del w:author="Thomas Cervone-Richards - NOAA Federal" w:id="310" w:date="2023-07-19T18:33:03Z">
                          <w:r w:rsidDel="00000000" w:rsidR="00000000" w:rsidRPr="00000000">
                            <w:rPr>
                              <w:sz w:val="19.920000076293945"/>
                              <w:szCs w:val="19.920000076293945"/>
                              <w:rtl w:val="0"/>
                            </w:rPr>
                            <w:delText xml:space="preserve">For each WRECKS feature  object where VALSOU is  Known AND EXPSOU is  Equal to 3 (deeper than the  range of depth of the  </w:delText>
                          </w:r>
                        </w:del>
                      </w:sdtContent>
                    </w:sdt>
                  </w:p>
                </w:sdtContent>
              </w:sdt>
              <w:sdt>
                <w:sdtPr>
                  <w:tag w:val="goog_rdk_4725"/>
                </w:sdtPr>
                <w:sdtContent>
                  <w:p w:rsidR="00000000" w:rsidDel="00000000" w:rsidP="00000000" w:rsidRDefault="00000000" w:rsidRPr="00000000" w14:paraId="00001469">
                    <w:pPr>
                      <w:widowControl w:val="0"/>
                      <w:spacing w:after="0" w:before="5.5859375" w:line="230.63020706176758" w:lineRule="auto"/>
                      <w:ind w:left="115.58883666992188" w:right="114.8223876953125" w:firstLine="3.58551025390625"/>
                      <w:jc w:val="left"/>
                      <w:rPr>
                        <w:del w:author="Thomas Cervone-Richards - NOAA Federal" w:id="310" w:date="2023-07-19T18:33:03Z"/>
                        <w:sz w:val="19.920000076293945"/>
                        <w:szCs w:val="19.920000076293945"/>
                      </w:rPr>
                    </w:pPr>
                    <w:sdt>
                      <w:sdtPr>
                        <w:tag w:val="goog_rdk_4724"/>
                      </w:sdtPr>
                      <w:sdtContent>
                        <w:del w:author="Thomas Cervone-Richards - NOAA Federal" w:id="310" w:date="2023-07-19T18:33:03Z">
                          <w:r w:rsidDel="00000000" w:rsidR="00000000" w:rsidRPr="00000000">
                            <w:rPr>
                              <w:sz w:val="19.920000076293945"/>
                              <w:szCs w:val="19.920000076293945"/>
                              <w:rtl w:val="0"/>
                            </w:rPr>
                            <w:delText xml:space="preserve">surrounding depth area)  AND VALSOU is Less than  or equal to DRVAL2 of the  DEPARE feature object it OVERAPS OR is  </w:delText>
                          </w:r>
                        </w:del>
                      </w:sdtContent>
                    </w:sdt>
                  </w:p>
                </w:sdtContent>
              </w:sdt>
              <w:sdt>
                <w:sdtPr>
                  <w:tag w:val="goog_rdk_4727"/>
                </w:sdtPr>
                <w:sdtContent>
                  <w:p w:rsidR="00000000" w:rsidDel="00000000" w:rsidP="00000000" w:rsidRDefault="00000000" w:rsidRPr="00000000" w14:paraId="0000146A">
                    <w:pPr>
                      <w:widowControl w:val="0"/>
                      <w:spacing w:after="0" w:before="5.71044921875" w:line="240" w:lineRule="auto"/>
                      <w:ind w:left="121.56478881835938" w:firstLine="0"/>
                      <w:jc w:val="left"/>
                      <w:rPr>
                        <w:del w:author="Thomas Cervone-Richards - NOAA Federal" w:id="310" w:date="2023-07-19T18:33:03Z"/>
                        <w:sz w:val="19.920000076293945"/>
                        <w:szCs w:val="19.920000076293945"/>
                      </w:rPr>
                    </w:pPr>
                    <w:sdt>
                      <w:sdtPr>
                        <w:tag w:val="goog_rdk_4726"/>
                      </w:sdtPr>
                      <w:sdtContent>
                        <w:del w:author="Thomas Cervone-Richards - NOAA Federal" w:id="310" w:date="2023-07-19T18:33:03Z">
                          <w:r w:rsidDel="00000000" w:rsidR="00000000" w:rsidRPr="00000000">
                            <w:rPr>
                              <w:sz w:val="19.920000076293945"/>
                              <w:szCs w:val="19.920000076293945"/>
                              <w:rtl w:val="0"/>
                            </w:rPr>
                            <w:delText xml:space="preserve">COVERED_BY AND  </w:delText>
                          </w:r>
                        </w:del>
                      </w:sdtContent>
                    </w:sdt>
                  </w:p>
                </w:sdtContent>
              </w:sdt>
              <w:sdt>
                <w:sdtPr>
                  <w:tag w:val="goog_rdk_4729"/>
                </w:sdtPr>
                <w:sdtContent>
                  <w:p w:rsidR="00000000" w:rsidDel="00000000" w:rsidP="00000000" w:rsidRDefault="00000000" w:rsidRPr="00000000" w14:paraId="0000146B">
                    <w:pPr>
                      <w:widowControl w:val="0"/>
                      <w:spacing w:after="0" w:line="240" w:lineRule="auto"/>
                      <w:ind w:left="128.93524169921875" w:firstLine="0"/>
                      <w:jc w:val="left"/>
                      <w:rPr>
                        <w:del w:author="Thomas Cervone-Richards - NOAA Federal" w:id="310" w:date="2023-07-19T18:33:03Z"/>
                        <w:sz w:val="19.920000076293945"/>
                        <w:szCs w:val="19.920000076293945"/>
                      </w:rPr>
                    </w:pPr>
                    <w:sdt>
                      <w:sdtPr>
                        <w:tag w:val="goog_rdk_4728"/>
                      </w:sdtPr>
                      <w:sdtContent>
                        <w:del w:author="Thomas Cervone-Richards - NOAA Federal" w:id="310" w:date="2023-07-19T18:33:03Z">
                          <w:r w:rsidDel="00000000" w:rsidR="00000000" w:rsidRPr="00000000">
                            <w:rPr>
                              <w:sz w:val="19.920000076293945"/>
                              <w:szCs w:val="19.920000076293945"/>
                              <w:rtl w:val="0"/>
                            </w:rPr>
                            <w:delText xml:space="preserve">DRVAL2 is Known.</w:delText>
                          </w:r>
                        </w:del>
                      </w:sdtContent>
                    </w:sdt>
                  </w:p>
                </w:sdtContent>
              </w:sdt>
            </w:tc>
            <w:tc>
              <w:tcPr>
                <w:shd w:fill="auto" w:val="clear"/>
                <w:tcMar>
                  <w:top w:w="100.0" w:type="dxa"/>
                  <w:left w:w="100.0" w:type="dxa"/>
                  <w:bottom w:w="100.0" w:type="dxa"/>
                  <w:right w:w="100.0" w:type="dxa"/>
                </w:tcMar>
                <w:vAlign w:val="top"/>
              </w:tcPr>
              <w:sdt>
                <w:sdtPr>
                  <w:tag w:val="goog_rdk_4731"/>
                </w:sdtPr>
                <w:sdtContent>
                  <w:p w:rsidR="00000000" w:rsidDel="00000000" w:rsidP="00000000" w:rsidRDefault="00000000" w:rsidRPr="00000000" w14:paraId="0000146C">
                    <w:pPr>
                      <w:widowControl w:val="0"/>
                      <w:spacing w:after="0" w:line="240" w:lineRule="auto"/>
                      <w:ind w:left="115.987548828125" w:firstLine="0"/>
                      <w:jc w:val="left"/>
                      <w:rPr>
                        <w:del w:author="Thomas Cervone-Richards - NOAA Federal" w:id="310" w:date="2023-07-19T18:33:03Z"/>
                        <w:sz w:val="19.920000076293945"/>
                        <w:szCs w:val="19.920000076293945"/>
                      </w:rPr>
                    </w:pPr>
                    <w:sdt>
                      <w:sdtPr>
                        <w:tag w:val="goog_rdk_4730"/>
                      </w:sdtPr>
                      <w:sdtContent>
                        <w:del w:author="Thomas Cervone-Richards - NOAA Federal" w:id="310" w:date="2023-07-19T18:33:03Z">
                          <w:r w:rsidDel="00000000" w:rsidR="00000000" w:rsidRPr="00000000">
                            <w:rPr>
                              <w:sz w:val="19.920000076293945"/>
                              <w:szCs w:val="19.920000076293945"/>
                              <w:rtl w:val="0"/>
                            </w:rPr>
                            <w:delText xml:space="preserve">WRECKS object  </w:delText>
                          </w:r>
                        </w:del>
                      </w:sdtContent>
                    </w:sdt>
                  </w:p>
                </w:sdtContent>
              </w:sdt>
              <w:sdt>
                <w:sdtPr>
                  <w:tag w:val="goog_rdk_4733"/>
                </w:sdtPr>
                <w:sdtContent>
                  <w:p w:rsidR="00000000" w:rsidDel="00000000" w:rsidP="00000000" w:rsidRDefault="00000000" w:rsidRPr="00000000" w14:paraId="0000146D">
                    <w:pPr>
                      <w:widowControl w:val="0"/>
                      <w:spacing w:after="0" w:line="230.78059673309326" w:lineRule="auto"/>
                      <w:ind w:left="115.5889892578125" w:right="146.85546875" w:firstLine="0"/>
                      <w:rPr>
                        <w:del w:author="Thomas Cervone-Richards - NOAA Federal" w:id="310" w:date="2023-07-19T18:33:03Z"/>
                        <w:sz w:val="19.920000076293945"/>
                        <w:szCs w:val="19.920000076293945"/>
                      </w:rPr>
                    </w:pPr>
                    <w:sdt>
                      <w:sdtPr>
                        <w:tag w:val="goog_rdk_4732"/>
                      </w:sdtPr>
                      <w:sdtContent>
                        <w:del w:author="Thomas Cervone-Richards - NOAA Federal" w:id="310" w:date="2023-07-19T18:33:03Z">
                          <w:r w:rsidDel="00000000" w:rsidR="00000000" w:rsidRPr="00000000">
                            <w:rPr>
                              <w:sz w:val="19.920000076293945"/>
                              <w:szCs w:val="19.920000076293945"/>
                              <w:rtl w:val="0"/>
                            </w:rPr>
                            <w:delText xml:space="preserve">where EXPSOU = 3  and VALSOU is less  than DRVAL2 of the  underlying DEPARE  object.</w:delText>
                          </w:r>
                        </w:del>
                      </w:sdtContent>
                    </w:sdt>
                  </w:p>
                </w:sdtContent>
              </w:sdt>
            </w:tc>
            <w:tc>
              <w:tcPr>
                <w:shd w:fill="auto" w:val="clear"/>
                <w:tcMar>
                  <w:top w:w="100.0" w:type="dxa"/>
                  <w:left w:w="100.0" w:type="dxa"/>
                  <w:bottom w:w="100.0" w:type="dxa"/>
                  <w:right w:w="100.0" w:type="dxa"/>
                </w:tcMar>
                <w:vAlign w:val="top"/>
              </w:tcPr>
              <w:sdt>
                <w:sdtPr>
                  <w:tag w:val="goog_rdk_4735"/>
                </w:sdtPr>
                <w:sdtContent>
                  <w:p w:rsidR="00000000" w:rsidDel="00000000" w:rsidP="00000000" w:rsidRDefault="00000000" w:rsidRPr="00000000" w14:paraId="0000146E">
                    <w:pPr>
                      <w:widowControl w:val="0"/>
                      <w:spacing w:after="0" w:line="240" w:lineRule="auto"/>
                      <w:ind w:left="129.931640625" w:firstLine="0"/>
                      <w:jc w:val="left"/>
                      <w:rPr>
                        <w:del w:author="Thomas Cervone-Richards - NOAA Federal" w:id="310" w:date="2023-07-19T18:33:03Z"/>
                        <w:sz w:val="19.920000076293945"/>
                        <w:szCs w:val="19.920000076293945"/>
                      </w:rPr>
                    </w:pPr>
                    <w:sdt>
                      <w:sdtPr>
                        <w:tag w:val="goog_rdk_4734"/>
                      </w:sdtPr>
                      <w:sdtContent>
                        <w:del w:author="Thomas Cervone-Richards - NOAA Federal" w:id="310" w:date="2023-07-19T18:33:03Z">
                          <w:r w:rsidDel="00000000" w:rsidR="00000000" w:rsidRPr="00000000">
                            <w:rPr>
                              <w:sz w:val="19.920000076293945"/>
                              <w:szCs w:val="19.920000076293945"/>
                              <w:rtl w:val="0"/>
                            </w:rPr>
                            <w:delText xml:space="preserve">Populate an  </w:delText>
                          </w:r>
                        </w:del>
                      </w:sdtContent>
                    </w:sdt>
                  </w:p>
                </w:sdtContent>
              </w:sdt>
              <w:sdt>
                <w:sdtPr>
                  <w:tag w:val="goog_rdk_4737"/>
                </w:sdtPr>
                <w:sdtContent>
                  <w:p w:rsidR="00000000" w:rsidDel="00000000" w:rsidP="00000000" w:rsidRDefault="00000000" w:rsidRPr="00000000" w14:paraId="0000146F">
                    <w:pPr>
                      <w:widowControl w:val="0"/>
                      <w:spacing w:after="0" w:line="229.42560195922852" w:lineRule="auto"/>
                      <w:ind w:left="129.931640625" w:right="333.1201171875" w:hanging="9.9603271484375"/>
                      <w:jc w:val="left"/>
                      <w:rPr>
                        <w:del w:author="Thomas Cervone-Richards - NOAA Federal" w:id="310" w:date="2023-07-19T18:33:03Z"/>
                        <w:sz w:val="19.920000076293945"/>
                        <w:szCs w:val="19.920000076293945"/>
                      </w:rPr>
                    </w:pPr>
                    <w:sdt>
                      <w:sdtPr>
                        <w:tag w:val="goog_rdk_4736"/>
                      </w:sdtPr>
                      <w:sdtContent>
                        <w:del w:author="Thomas Cervone-Richards - NOAA Federal" w:id="310" w:date="2023-07-19T18:33:03Z">
                          <w:r w:rsidDel="00000000" w:rsidR="00000000" w:rsidRPr="00000000">
                            <w:rPr>
                              <w:sz w:val="19.920000076293945"/>
                              <w:szCs w:val="19.920000076293945"/>
                              <w:rtl w:val="0"/>
                            </w:rPr>
                            <w:delText xml:space="preserve">appropriate value of  EXPSOU for the  </w:delText>
                          </w:r>
                        </w:del>
                      </w:sdtContent>
                    </w:sdt>
                  </w:p>
                </w:sdtContent>
              </w:sdt>
              <w:sdt>
                <w:sdtPr>
                  <w:tag w:val="goog_rdk_4739"/>
                </w:sdtPr>
                <w:sdtContent>
                  <w:p w:rsidR="00000000" w:rsidDel="00000000" w:rsidP="00000000" w:rsidRDefault="00000000" w:rsidRPr="00000000" w14:paraId="00001470">
                    <w:pPr>
                      <w:widowControl w:val="0"/>
                      <w:spacing w:after="0" w:before="6.710205078125" w:line="240" w:lineRule="auto"/>
                      <w:ind w:left="115.987548828125" w:firstLine="0"/>
                      <w:jc w:val="left"/>
                      <w:rPr>
                        <w:del w:author="Thomas Cervone-Richards - NOAA Federal" w:id="310" w:date="2023-07-19T18:33:03Z"/>
                        <w:sz w:val="19.920000076293945"/>
                        <w:szCs w:val="19.920000076293945"/>
                      </w:rPr>
                    </w:pPr>
                    <w:sdt>
                      <w:sdtPr>
                        <w:tag w:val="goog_rdk_4738"/>
                      </w:sdtPr>
                      <w:sdtContent>
                        <w:del w:author="Thomas Cervone-Richards - NOAA Federal" w:id="310" w:date="2023-07-19T18:33:03Z">
                          <w:r w:rsidDel="00000000" w:rsidR="00000000" w:rsidRPr="00000000">
                            <w:rPr>
                              <w:sz w:val="19.920000076293945"/>
                              <w:szCs w:val="19.920000076293945"/>
                              <w:rtl w:val="0"/>
                            </w:rPr>
                            <w:delText xml:space="preserve">WRECKS object.</w:delText>
                          </w:r>
                        </w:del>
                      </w:sdtContent>
                    </w:sdt>
                  </w:p>
                </w:sdtContent>
              </w:sdt>
            </w:tc>
            <w:tc>
              <w:tcPr>
                <w:shd w:fill="auto" w:val="clear"/>
                <w:tcMar>
                  <w:top w:w="100.0" w:type="dxa"/>
                  <w:left w:w="100.0" w:type="dxa"/>
                  <w:bottom w:w="100.0" w:type="dxa"/>
                  <w:right w:w="100.0" w:type="dxa"/>
                </w:tcMar>
                <w:vAlign w:val="top"/>
              </w:tcPr>
              <w:sdt>
                <w:sdtPr>
                  <w:tag w:val="goog_rdk_4741"/>
                </w:sdtPr>
                <w:sdtContent>
                  <w:p w:rsidR="00000000" w:rsidDel="00000000" w:rsidP="00000000" w:rsidRDefault="00000000" w:rsidRPr="00000000" w14:paraId="00001471">
                    <w:pPr>
                      <w:widowControl w:val="0"/>
                      <w:spacing w:after="0" w:line="240" w:lineRule="auto"/>
                      <w:ind w:left="120.3692626953125" w:firstLine="0"/>
                      <w:jc w:val="left"/>
                      <w:rPr>
                        <w:del w:author="Thomas Cervone-Richards - NOAA Federal" w:id="310" w:date="2023-07-19T18:33:03Z"/>
                        <w:sz w:val="19.920000076293945"/>
                        <w:szCs w:val="19.920000076293945"/>
                      </w:rPr>
                    </w:pPr>
                    <w:sdt>
                      <w:sdtPr>
                        <w:tag w:val="goog_rdk_4740"/>
                      </w:sdtPr>
                      <w:sdtContent>
                        <w:del w:author="Thomas Cervone-Richards - NOAA Federal" w:id="310" w:date="2023-07-19T18:33:03Z">
                          <w:r w:rsidDel="00000000" w:rsidR="00000000" w:rsidRPr="00000000">
                            <w:rPr>
                              <w:sz w:val="19.920000076293945"/>
                              <w:szCs w:val="19.920000076293945"/>
                              <w:rtl w:val="0"/>
                            </w:rPr>
                            <w:delText xml:space="preserve">6.2.1 </w:delText>
                          </w:r>
                        </w:del>
                      </w:sdtContent>
                    </w:sdt>
                  </w:p>
                </w:sdtContent>
              </w:sdt>
            </w:tc>
            <w:tc>
              <w:tcPr>
                <w:shd w:fill="auto" w:val="clear"/>
                <w:tcMar>
                  <w:top w:w="100.0" w:type="dxa"/>
                  <w:left w:w="100.0" w:type="dxa"/>
                  <w:bottom w:w="100.0" w:type="dxa"/>
                  <w:right w:w="100.0" w:type="dxa"/>
                </w:tcMar>
                <w:vAlign w:val="top"/>
              </w:tcPr>
              <w:sdt>
                <w:sdtPr>
                  <w:tag w:val="goog_rdk_4743"/>
                </w:sdtPr>
                <w:sdtContent>
                  <w:p w:rsidR="00000000" w:rsidDel="00000000" w:rsidP="00000000" w:rsidRDefault="00000000" w:rsidRPr="00000000" w14:paraId="00001472">
                    <w:pPr>
                      <w:widowControl w:val="0"/>
                      <w:spacing w:after="0" w:line="240" w:lineRule="auto"/>
                      <w:jc w:val="center"/>
                      <w:rPr>
                        <w:del w:author="Thomas Cervone-Richards - NOAA Federal" w:id="310" w:date="2023-07-19T18:33:03Z"/>
                        <w:sz w:val="19.920000076293945"/>
                        <w:szCs w:val="19.920000076293945"/>
                      </w:rPr>
                    </w:pPr>
                    <w:sdt>
                      <w:sdtPr>
                        <w:tag w:val="goog_rdk_4742"/>
                      </w:sdtPr>
                      <w:sdtContent>
                        <w:del w:author="Thomas Cervone-Richards - NOAA Federal" w:id="310" w:date="2023-07-19T18:33:03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4745"/>
                </w:sdtPr>
                <w:sdtContent>
                  <w:p w:rsidR="00000000" w:rsidDel="00000000" w:rsidP="00000000" w:rsidRDefault="00000000" w:rsidRPr="00000000" w14:paraId="00001473">
                    <w:pPr>
                      <w:widowControl w:val="0"/>
                      <w:spacing w:after="0" w:line="240" w:lineRule="auto"/>
                      <w:jc w:val="center"/>
                      <w:rPr>
                        <w:del w:author="Thomas Cervone-Richards - NOAA Federal" w:id="310" w:date="2023-07-19T18:33:03Z"/>
                        <w:sz w:val="19.920000076293945"/>
                        <w:szCs w:val="19.920000076293945"/>
                      </w:rPr>
                    </w:pPr>
                    <w:sdt>
                      <w:sdtPr>
                        <w:tag w:val="goog_rdk_4744"/>
                      </w:sdtPr>
                      <w:sdtContent>
                        <w:del w:author="Thomas Cervone-Richards - NOAA Federal" w:id="310" w:date="2023-07-19T18:33:03Z">
                          <w:r w:rsidDel="00000000" w:rsidR="00000000" w:rsidRPr="00000000">
                            <w:rPr>
                              <w:rtl w:val="0"/>
                            </w:rPr>
                          </w:r>
                        </w:del>
                      </w:sdtContent>
                    </w:sdt>
                  </w:p>
                </w:sdtContent>
              </w:sdt>
            </w:tc>
          </w:tr>
        </w:sdtContent>
      </w:sdt>
      <w:sdt>
        <w:sdtPr>
          <w:tag w:val="goog_rdk_4746"/>
        </w:sdtPr>
        <w:sdtContent>
          <w:tr>
            <w:trPr>
              <w:cantSplit w:val="0"/>
              <w:trHeight w:val="2770" w:hRule="atLeast"/>
              <w:tblHeader w:val="0"/>
              <w:del w:author="Thomas Cervone-Richards - NOAA Federal" w:id="310" w:date="2023-07-19T18:33:03Z"/>
            </w:trPr>
            <w:tc>
              <w:tcPr>
                <w:shd w:fill="auto" w:val="clear"/>
                <w:tcMar>
                  <w:top w:w="100.0" w:type="dxa"/>
                  <w:left w:w="100.0" w:type="dxa"/>
                  <w:bottom w:w="100.0" w:type="dxa"/>
                  <w:right w:w="100.0" w:type="dxa"/>
                </w:tcMar>
                <w:vAlign w:val="top"/>
              </w:tcPr>
              <w:sdt>
                <w:sdtPr>
                  <w:tag w:val="goog_rdk_4748"/>
                </w:sdtPr>
                <w:sdtContent>
                  <w:p w:rsidR="00000000" w:rsidDel="00000000" w:rsidP="00000000" w:rsidRDefault="00000000" w:rsidRPr="00000000" w14:paraId="00001474">
                    <w:pPr>
                      <w:widowControl w:val="0"/>
                      <w:spacing w:after="0" w:line="240" w:lineRule="auto"/>
                      <w:jc w:val="center"/>
                      <w:rPr>
                        <w:del w:author="Thomas Cervone-Richards - NOAA Federal" w:id="310" w:date="2023-07-19T18:33:03Z"/>
                        <w:sz w:val="19.920000076293945"/>
                        <w:szCs w:val="19.920000076293945"/>
                      </w:rPr>
                    </w:pPr>
                    <w:sdt>
                      <w:sdtPr>
                        <w:tag w:val="goog_rdk_4747"/>
                      </w:sdtPr>
                      <w:sdtContent>
                        <w:del w:author="Thomas Cervone-Richards - NOAA Federal" w:id="310" w:date="2023-07-19T18:33:03Z">
                          <w:r w:rsidDel="00000000" w:rsidR="00000000" w:rsidRPr="00000000">
                            <w:rPr>
                              <w:sz w:val="19.920000076293945"/>
                              <w:szCs w:val="19.920000076293945"/>
                              <w:rtl w:val="0"/>
                            </w:rPr>
                            <w:delText xml:space="preserve">1661b </w:delText>
                          </w:r>
                        </w:del>
                      </w:sdtContent>
                    </w:sdt>
                  </w:p>
                </w:sdtContent>
              </w:sdt>
            </w:tc>
            <w:tc>
              <w:tcPr>
                <w:shd w:fill="auto" w:val="clear"/>
                <w:tcMar>
                  <w:top w:w="100.0" w:type="dxa"/>
                  <w:left w:w="100.0" w:type="dxa"/>
                  <w:bottom w:w="100.0" w:type="dxa"/>
                  <w:right w:w="100.0" w:type="dxa"/>
                </w:tcMar>
                <w:vAlign w:val="top"/>
              </w:tcPr>
              <w:sdt>
                <w:sdtPr>
                  <w:tag w:val="goog_rdk_4750"/>
                </w:sdtPr>
                <w:sdtContent>
                  <w:p w:rsidR="00000000" w:rsidDel="00000000" w:rsidP="00000000" w:rsidRDefault="00000000" w:rsidRPr="00000000" w14:paraId="00001475">
                    <w:pPr>
                      <w:widowControl w:val="0"/>
                      <w:spacing w:after="0" w:line="230.56403160095215" w:lineRule="auto"/>
                      <w:ind w:left="119.77203369140625" w:right="103.26873779296875" w:firstLine="10.159149169921875"/>
                      <w:jc w:val="left"/>
                      <w:rPr>
                        <w:del w:author="Thomas Cervone-Richards - NOAA Federal" w:id="310" w:date="2023-07-19T18:33:03Z"/>
                        <w:sz w:val="19.920000076293945"/>
                        <w:szCs w:val="19.920000076293945"/>
                      </w:rPr>
                    </w:pPr>
                    <w:sdt>
                      <w:sdtPr>
                        <w:tag w:val="goog_rdk_4749"/>
                      </w:sdtPr>
                      <w:sdtContent>
                        <w:del w:author="Thomas Cervone-Richards - NOAA Federal" w:id="310" w:date="2023-07-19T18:33:03Z">
                          <w:r w:rsidDel="00000000" w:rsidR="00000000" w:rsidRPr="00000000">
                            <w:rPr>
                              <w:sz w:val="19.920000076293945"/>
                              <w:szCs w:val="19.920000076293945"/>
                              <w:rtl w:val="0"/>
                            </w:rPr>
                            <w:delText xml:space="preserve">For each WRECKS feature  object where EXPSOU is  Equal to 3 (deeper than the  range of depth of the  </w:delText>
                          </w:r>
                        </w:del>
                      </w:sdtContent>
                    </w:sdt>
                  </w:p>
                </w:sdtContent>
              </w:sdt>
              <w:sdt>
                <w:sdtPr>
                  <w:tag w:val="goog_rdk_4752"/>
                </w:sdtPr>
                <w:sdtContent>
                  <w:p w:rsidR="00000000" w:rsidDel="00000000" w:rsidP="00000000" w:rsidRDefault="00000000" w:rsidRPr="00000000" w14:paraId="00001476">
                    <w:pPr>
                      <w:widowControl w:val="0"/>
                      <w:spacing w:after="0" w:before="5.765380859375" w:line="230.63076496124268" w:lineRule="auto"/>
                      <w:ind w:left="115.58883666992188" w:right="68.60809326171875" w:firstLine="3.58551025390625"/>
                      <w:jc w:val="left"/>
                      <w:rPr>
                        <w:del w:author="Thomas Cervone-Richards - NOAA Federal" w:id="310" w:date="2023-07-19T18:33:03Z"/>
                        <w:sz w:val="19.920000076293945"/>
                        <w:szCs w:val="19.920000076293945"/>
                      </w:rPr>
                    </w:pPr>
                    <w:sdt>
                      <w:sdtPr>
                        <w:tag w:val="goog_rdk_4751"/>
                      </w:sdtPr>
                      <w:sdtContent>
                        <w:del w:author="Thomas Cervone-Richards - NOAA Federal" w:id="310" w:date="2023-07-19T18:33:03Z">
                          <w:r w:rsidDel="00000000" w:rsidR="00000000" w:rsidRPr="00000000">
                            <w:rPr>
                              <w:sz w:val="19.920000076293945"/>
                              <w:szCs w:val="19.920000076293945"/>
                              <w:rtl w:val="0"/>
                            </w:rPr>
                            <w:delText xml:space="preserve">surrounding depth area)  AND VALSOU is Less than  or equal to the DRVAL2 of  the DRGARE feature object  it OVERLAPS OR is  </w:delText>
                          </w:r>
                        </w:del>
                      </w:sdtContent>
                    </w:sdt>
                  </w:p>
                </w:sdtContent>
              </w:sdt>
              <w:sdt>
                <w:sdtPr>
                  <w:tag w:val="goog_rdk_4754"/>
                </w:sdtPr>
                <w:sdtContent>
                  <w:p w:rsidR="00000000" w:rsidDel="00000000" w:rsidP="00000000" w:rsidRDefault="00000000" w:rsidRPr="00000000" w14:paraId="00001477">
                    <w:pPr>
                      <w:widowControl w:val="0"/>
                      <w:spacing w:after="0" w:before="5.71044921875" w:line="240" w:lineRule="auto"/>
                      <w:ind w:left="121.56478881835938" w:firstLine="0"/>
                      <w:jc w:val="left"/>
                      <w:rPr>
                        <w:del w:author="Thomas Cervone-Richards - NOAA Federal" w:id="310" w:date="2023-07-19T18:33:03Z"/>
                        <w:sz w:val="19.920000076293945"/>
                        <w:szCs w:val="19.920000076293945"/>
                      </w:rPr>
                    </w:pPr>
                    <w:sdt>
                      <w:sdtPr>
                        <w:tag w:val="goog_rdk_4753"/>
                      </w:sdtPr>
                      <w:sdtContent>
                        <w:del w:author="Thomas Cervone-Richards - NOAA Federal" w:id="310" w:date="2023-07-19T18:33:03Z">
                          <w:r w:rsidDel="00000000" w:rsidR="00000000" w:rsidRPr="00000000">
                            <w:rPr>
                              <w:sz w:val="19.920000076293945"/>
                              <w:szCs w:val="19.920000076293945"/>
                              <w:rtl w:val="0"/>
                            </w:rPr>
                            <w:delText xml:space="preserve">COVERED_BY where  </w:delText>
                          </w:r>
                        </w:del>
                      </w:sdtContent>
                    </w:sdt>
                  </w:p>
                </w:sdtContent>
              </w:sdt>
              <w:sdt>
                <w:sdtPr>
                  <w:tag w:val="goog_rdk_4756"/>
                </w:sdtPr>
                <w:sdtContent>
                  <w:p w:rsidR="00000000" w:rsidDel="00000000" w:rsidP="00000000" w:rsidRDefault="00000000" w:rsidRPr="00000000" w14:paraId="00001478">
                    <w:pPr>
                      <w:widowControl w:val="0"/>
                      <w:spacing w:after="0" w:line="231.23273849487305" w:lineRule="auto"/>
                      <w:ind w:left="127.93914794921875" w:right="181.13006591796875" w:firstLine="0.99609375"/>
                      <w:jc w:val="left"/>
                      <w:rPr>
                        <w:del w:author="Thomas Cervone-Richards - NOAA Federal" w:id="310" w:date="2023-07-19T18:33:03Z"/>
                        <w:sz w:val="19.920000076293945"/>
                        <w:szCs w:val="19.920000076293945"/>
                      </w:rPr>
                    </w:pPr>
                    <w:sdt>
                      <w:sdtPr>
                        <w:tag w:val="goog_rdk_4755"/>
                      </w:sdtPr>
                      <w:sdtContent>
                        <w:del w:author="Thomas Cervone-Richards - NOAA Federal" w:id="310" w:date="2023-07-19T18:33:03Z">
                          <w:r w:rsidDel="00000000" w:rsidR="00000000" w:rsidRPr="00000000">
                            <w:rPr>
                              <w:sz w:val="19.920000076293945"/>
                              <w:szCs w:val="19.920000076293945"/>
                              <w:rtl w:val="0"/>
                            </w:rPr>
                            <w:delText xml:space="preserve">DRVAL1 and DRVAL2 are  Known.</w:delText>
                          </w:r>
                        </w:del>
                      </w:sdtContent>
                    </w:sdt>
                  </w:p>
                </w:sdtContent>
              </w:sdt>
            </w:tc>
            <w:tc>
              <w:tcPr>
                <w:shd w:fill="auto" w:val="clear"/>
                <w:tcMar>
                  <w:top w:w="100.0" w:type="dxa"/>
                  <w:left w:w="100.0" w:type="dxa"/>
                  <w:bottom w:w="100.0" w:type="dxa"/>
                  <w:right w:w="100.0" w:type="dxa"/>
                </w:tcMar>
                <w:vAlign w:val="top"/>
              </w:tcPr>
              <w:sdt>
                <w:sdtPr>
                  <w:tag w:val="goog_rdk_4758"/>
                </w:sdtPr>
                <w:sdtContent>
                  <w:p w:rsidR="00000000" w:rsidDel="00000000" w:rsidP="00000000" w:rsidRDefault="00000000" w:rsidRPr="00000000" w14:paraId="00001479">
                    <w:pPr>
                      <w:widowControl w:val="0"/>
                      <w:spacing w:after="0" w:line="240" w:lineRule="auto"/>
                      <w:ind w:left="115.987548828125" w:firstLine="0"/>
                      <w:jc w:val="left"/>
                      <w:rPr>
                        <w:del w:author="Thomas Cervone-Richards - NOAA Federal" w:id="310" w:date="2023-07-19T18:33:03Z"/>
                        <w:sz w:val="19.920000076293945"/>
                        <w:szCs w:val="19.920000076293945"/>
                      </w:rPr>
                    </w:pPr>
                    <w:sdt>
                      <w:sdtPr>
                        <w:tag w:val="goog_rdk_4757"/>
                      </w:sdtPr>
                      <w:sdtContent>
                        <w:del w:author="Thomas Cervone-Richards - NOAA Federal" w:id="310" w:date="2023-07-19T18:33:03Z">
                          <w:r w:rsidDel="00000000" w:rsidR="00000000" w:rsidRPr="00000000">
                            <w:rPr>
                              <w:sz w:val="19.920000076293945"/>
                              <w:szCs w:val="19.920000076293945"/>
                              <w:rtl w:val="0"/>
                            </w:rPr>
                            <w:delText xml:space="preserve">WRECKS object  </w:delText>
                          </w:r>
                        </w:del>
                      </w:sdtContent>
                    </w:sdt>
                  </w:p>
                </w:sdtContent>
              </w:sdt>
              <w:sdt>
                <w:sdtPr>
                  <w:tag w:val="goog_rdk_4760"/>
                </w:sdtPr>
                <w:sdtContent>
                  <w:p w:rsidR="00000000" w:rsidDel="00000000" w:rsidP="00000000" w:rsidRDefault="00000000" w:rsidRPr="00000000" w14:paraId="0000147A">
                    <w:pPr>
                      <w:widowControl w:val="0"/>
                      <w:spacing w:after="0" w:line="230.5638313293457" w:lineRule="auto"/>
                      <w:ind w:left="115.5889892578125" w:right="128.7701416015625" w:firstLine="0"/>
                      <w:rPr>
                        <w:del w:author="Thomas Cervone-Richards - NOAA Federal" w:id="310" w:date="2023-07-19T18:33:03Z"/>
                        <w:sz w:val="19.920000076293945"/>
                        <w:szCs w:val="19.920000076293945"/>
                      </w:rPr>
                    </w:pPr>
                    <w:sdt>
                      <w:sdtPr>
                        <w:tag w:val="goog_rdk_4759"/>
                      </w:sdtPr>
                      <w:sdtContent>
                        <w:del w:author="Thomas Cervone-Richards - NOAA Federal" w:id="310" w:date="2023-07-19T18:33:03Z">
                          <w:r w:rsidDel="00000000" w:rsidR="00000000" w:rsidRPr="00000000">
                            <w:rPr>
                              <w:sz w:val="19.920000076293945"/>
                              <w:szCs w:val="19.920000076293945"/>
                              <w:rtl w:val="0"/>
                            </w:rPr>
                            <w:delText xml:space="preserve">where EXPSOU = 3  and VALSOU is less  than DRVAL2 of the  underlying DRGARE  </w:delText>
                          </w:r>
                        </w:del>
                      </w:sdtContent>
                    </w:sdt>
                  </w:p>
                </w:sdtContent>
              </w:sdt>
              <w:sdt>
                <w:sdtPr>
                  <w:tag w:val="goog_rdk_4762"/>
                </w:sdtPr>
                <w:sdtContent>
                  <w:p w:rsidR="00000000" w:rsidDel="00000000" w:rsidP="00000000" w:rsidRDefault="00000000" w:rsidRPr="00000000" w14:paraId="0000147B">
                    <w:pPr>
                      <w:widowControl w:val="0"/>
                      <w:spacing w:after="0" w:before="5.765380859375" w:line="240" w:lineRule="auto"/>
                      <w:ind w:left="119.7723388671875" w:firstLine="0"/>
                      <w:jc w:val="left"/>
                      <w:rPr>
                        <w:del w:author="Thomas Cervone-Richards - NOAA Federal" w:id="310" w:date="2023-07-19T18:33:03Z"/>
                        <w:sz w:val="19.920000076293945"/>
                        <w:szCs w:val="19.920000076293945"/>
                      </w:rPr>
                    </w:pPr>
                    <w:sdt>
                      <w:sdtPr>
                        <w:tag w:val="goog_rdk_4761"/>
                      </w:sdtPr>
                      <w:sdtContent>
                        <w:del w:author="Thomas Cervone-Richards - NOAA Federal" w:id="310" w:date="2023-07-19T18:33:03Z">
                          <w:r w:rsidDel="00000000" w:rsidR="00000000" w:rsidRPr="00000000">
                            <w:rPr>
                              <w:sz w:val="19.920000076293945"/>
                              <w:szCs w:val="19.920000076293945"/>
                              <w:rtl w:val="0"/>
                            </w:rPr>
                            <w:delText xml:space="preserve">object.</w:delText>
                          </w:r>
                        </w:del>
                      </w:sdtContent>
                    </w:sdt>
                  </w:p>
                </w:sdtContent>
              </w:sdt>
            </w:tc>
            <w:tc>
              <w:tcPr>
                <w:shd w:fill="auto" w:val="clear"/>
                <w:tcMar>
                  <w:top w:w="100.0" w:type="dxa"/>
                  <w:left w:w="100.0" w:type="dxa"/>
                  <w:bottom w:w="100.0" w:type="dxa"/>
                  <w:right w:w="100.0" w:type="dxa"/>
                </w:tcMar>
                <w:vAlign w:val="top"/>
              </w:tcPr>
              <w:sdt>
                <w:sdtPr>
                  <w:tag w:val="goog_rdk_4764"/>
                </w:sdtPr>
                <w:sdtContent>
                  <w:p w:rsidR="00000000" w:rsidDel="00000000" w:rsidP="00000000" w:rsidRDefault="00000000" w:rsidRPr="00000000" w14:paraId="0000147C">
                    <w:pPr>
                      <w:widowControl w:val="0"/>
                      <w:spacing w:after="0" w:line="240" w:lineRule="auto"/>
                      <w:ind w:left="129.931640625" w:firstLine="0"/>
                      <w:jc w:val="left"/>
                      <w:rPr>
                        <w:del w:author="Thomas Cervone-Richards - NOAA Federal" w:id="310" w:date="2023-07-19T18:33:03Z"/>
                        <w:sz w:val="19.920000076293945"/>
                        <w:szCs w:val="19.920000076293945"/>
                      </w:rPr>
                    </w:pPr>
                    <w:sdt>
                      <w:sdtPr>
                        <w:tag w:val="goog_rdk_4763"/>
                      </w:sdtPr>
                      <w:sdtContent>
                        <w:del w:author="Thomas Cervone-Richards - NOAA Federal" w:id="310" w:date="2023-07-19T18:33:03Z">
                          <w:r w:rsidDel="00000000" w:rsidR="00000000" w:rsidRPr="00000000">
                            <w:rPr>
                              <w:sz w:val="19.920000076293945"/>
                              <w:szCs w:val="19.920000076293945"/>
                              <w:rtl w:val="0"/>
                            </w:rPr>
                            <w:delText xml:space="preserve">Populate an  </w:delText>
                          </w:r>
                        </w:del>
                      </w:sdtContent>
                    </w:sdt>
                  </w:p>
                </w:sdtContent>
              </w:sdt>
              <w:sdt>
                <w:sdtPr>
                  <w:tag w:val="goog_rdk_4766"/>
                </w:sdtPr>
                <w:sdtContent>
                  <w:p w:rsidR="00000000" w:rsidDel="00000000" w:rsidP="00000000" w:rsidRDefault="00000000" w:rsidRPr="00000000" w14:paraId="0000147D">
                    <w:pPr>
                      <w:widowControl w:val="0"/>
                      <w:spacing w:after="0" w:line="228.8241720199585" w:lineRule="auto"/>
                      <w:ind w:left="129.931640625" w:right="331.83837890625" w:hanging="9.9603271484375"/>
                      <w:jc w:val="left"/>
                      <w:rPr>
                        <w:del w:author="Thomas Cervone-Richards - NOAA Federal" w:id="310" w:date="2023-07-19T18:33:03Z"/>
                        <w:sz w:val="19.920000076293945"/>
                        <w:szCs w:val="19.920000076293945"/>
                      </w:rPr>
                    </w:pPr>
                    <w:sdt>
                      <w:sdtPr>
                        <w:tag w:val="goog_rdk_4765"/>
                      </w:sdtPr>
                      <w:sdtContent>
                        <w:del w:author="Thomas Cervone-Richards - NOAA Federal" w:id="310" w:date="2023-07-19T18:33:03Z">
                          <w:r w:rsidDel="00000000" w:rsidR="00000000" w:rsidRPr="00000000">
                            <w:rPr>
                              <w:sz w:val="19.920000076293945"/>
                              <w:szCs w:val="19.920000076293945"/>
                              <w:rtl w:val="0"/>
                            </w:rPr>
                            <w:delText xml:space="preserve">appropriate value of  EXPSOU for the  </w:delText>
                          </w:r>
                        </w:del>
                      </w:sdtContent>
                    </w:sdt>
                  </w:p>
                </w:sdtContent>
              </w:sdt>
              <w:sdt>
                <w:sdtPr>
                  <w:tag w:val="goog_rdk_4768"/>
                </w:sdtPr>
                <w:sdtContent>
                  <w:p w:rsidR="00000000" w:rsidDel="00000000" w:rsidP="00000000" w:rsidRDefault="00000000" w:rsidRPr="00000000" w14:paraId="0000147E">
                    <w:pPr>
                      <w:widowControl w:val="0"/>
                      <w:spacing w:after="0" w:before="7.60986328125" w:line="240" w:lineRule="auto"/>
                      <w:ind w:left="115.987548828125" w:firstLine="0"/>
                      <w:jc w:val="left"/>
                      <w:rPr>
                        <w:del w:author="Thomas Cervone-Richards - NOAA Federal" w:id="310" w:date="2023-07-19T18:33:03Z"/>
                        <w:sz w:val="19.920000076293945"/>
                        <w:szCs w:val="19.920000076293945"/>
                      </w:rPr>
                    </w:pPr>
                    <w:sdt>
                      <w:sdtPr>
                        <w:tag w:val="goog_rdk_4767"/>
                      </w:sdtPr>
                      <w:sdtContent>
                        <w:del w:author="Thomas Cervone-Richards - NOAA Federal" w:id="310" w:date="2023-07-19T18:33:03Z">
                          <w:r w:rsidDel="00000000" w:rsidR="00000000" w:rsidRPr="00000000">
                            <w:rPr>
                              <w:sz w:val="19.920000076293945"/>
                              <w:szCs w:val="19.920000076293945"/>
                              <w:rtl w:val="0"/>
                            </w:rPr>
                            <w:delText xml:space="preserve">WRECKS object.</w:delText>
                          </w:r>
                        </w:del>
                      </w:sdtContent>
                    </w:sdt>
                  </w:p>
                </w:sdtContent>
              </w:sdt>
            </w:tc>
            <w:tc>
              <w:tcPr>
                <w:shd w:fill="auto" w:val="clear"/>
                <w:tcMar>
                  <w:top w:w="100.0" w:type="dxa"/>
                  <w:left w:w="100.0" w:type="dxa"/>
                  <w:bottom w:w="100.0" w:type="dxa"/>
                  <w:right w:w="100.0" w:type="dxa"/>
                </w:tcMar>
                <w:vAlign w:val="top"/>
              </w:tcPr>
              <w:sdt>
                <w:sdtPr>
                  <w:tag w:val="goog_rdk_4770"/>
                </w:sdtPr>
                <w:sdtContent>
                  <w:p w:rsidR="00000000" w:rsidDel="00000000" w:rsidP="00000000" w:rsidRDefault="00000000" w:rsidRPr="00000000" w14:paraId="0000147F">
                    <w:pPr>
                      <w:widowControl w:val="0"/>
                      <w:spacing w:after="0" w:line="240" w:lineRule="auto"/>
                      <w:ind w:left="120.3692626953125" w:firstLine="0"/>
                      <w:jc w:val="left"/>
                      <w:rPr>
                        <w:del w:author="Thomas Cervone-Richards - NOAA Federal" w:id="310" w:date="2023-07-19T18:33:03Z"/>
                        <w:sz w:val="19.920000076293945"/>
                        <w:szCs w:val="19.920000076293945"/>
                      </w:rPr>
                    </w:pPr>
                    <w:sdt>
                      <w:sdtPr>
                        <w:tag w:val="goog_rdk_4769"/>
                      </w:sdtPr>
                      <w:sdtContent>
                        <w:del w:author="Thomas Cervone-Richards - NOAA Federal" w:id="310" w:date="2023-07-19T18:33:03Z">
                          <w:r w:rsidDel="00000000" w:rsidR="00000000" w:rsidRPr="00000000">
                            <w:rPr>
                              <w:sz w:val="19.920000076293945"/>
                              <w:szCs w:val="19.920000076293945"/>
                              <w:rtl w:val="0"/>
                            </w:rPr>
                            <w:delText xml:space="preserve">6.2.1 </w:delText>
                          </w:r>
                        </w:del>
                      </w:sdtContent>
                    </w:sdt>
                  </w:p>
                </w:sdtContent>
              </w:sdt>
            </w:tc>
            <w:tc>
              <w:tcPr>
                <w:shd w:fill="auto" w:val="clear"/>
                <w:tcMar>
                  <w:top w:w="100.0" w:type="dxa"/>
                  <w:left w:w="100.0" w:type="dxa"/>
                  <w:bottom w:w="100.0" w:type="dxa"/>
                  <w:right w:w="100.0" w:type="dxa"/>
                </w:tcMar>
                <w:vAlign w:val="top"/>
              </w:tcPr>
              <w:sdt>
                <w:sdtPr>
                  <w:tag w:val="goog_rdk_4772"/>
                </w:sdtPr>
                <w:sdtContent>
                  <w:p w:rsidR="00000000" w:rsidDel="00000000" w:rsidP="00000000" w:rsidRDefault="00000000" w:rsidRPr="00000000" w14:paraId="00001480">
                    <w:pPr>
                      <w:widowControl w:val="0"/>
                      <w:spacing w:after="0" w:line="240" w:lineRule="auto"/>
                      <w:jc w:val="center"/>
                      <w:rPr>
                        <w:del w:author="Thomas Cervone-Richards - NOAA Federal" w:id="310" w:date="2023-07-19T18:33:03Z"/>
                        <w:sz w:val="19.920000076293945"/>
                        <w:szCs w:val="19.920000076293945"/>
                      </w:rPr>
                    </w:pPr>
                    <w:sdt>
                      <w:sdtPr>
                        <w:tag w:val="goog_rdk_4771"/>
                      </w:sdtPr>
                      <w:sdtContent>
                        <w:del w:author="Thomas Cervone-Richards - NOAA Federal" w:id="310" w:date="2023-07-19T18:33:03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4774"/>
                </w:sdtPr>
                <w:sdtContent>
                  <w:p w:rsidR="00000000" w:rsidDel="00000000" w:rsidP="00000000" w:rsidRDefault="00000000" w:rsidRPr="00000000" w14:paraId="00001481">
                    <w:pPr>
                      <w:widowControl w:val="0"/>
                      <w:spacing w:after="0" w:line="240" w:lineRule="auto"/>
                      <w:jc w:val="center"/>
                      <w:rPr>
                        <w:del w:author="Thomas Cervone-Richards - NOAA Federal" w:id="310" w:date="2023-07-19T18:33:03Z"/>
                        <w:sz w:val="19.920000076293945"/>
                        <w:szCs w:val="19.920000076293945"/>
                      </w:rPr>
                    </w:pPr>
                    <w:sdt>
                      <w:sdtPr>
                        <w:tag w:val="goog_rdk_4773"/>
                      </w:sdtPr>
                      <w:sdtContent>
                        <w:del w:author="Thomas Cervone-Richards - NOAA Federal" w:id="310" w:date="2023-07-19T18:33:03Z">
                          <w:r w:rsidDel="00000000" w:rsidR="00000000" w:rsidRPr="00000000">
                            <w:rPr>
                              <w:rtl w:val="0"/>
                            </w:rPr>
                          </w:r>
                        </w:del>
                      </w:sdtContent>
                    </w:sdt>
                  </w:p>
                </w:sdtContent>
              </w:sdt>
            </w:tc>
          </w:tr>
        </w:sdtContent>
      </w:sdt>
      <w:sdt>
        <w:sdtPr>
          <w:tag w:val="goog_rdk_4775"/>
        </w:sdtPr>
        <w:sdtContent>
          <w:tr>
            <w:trPr>
              <w:cantSplit w:val="0"/>
              <w:trHeight w:val="2539.8007202148438" w:hRule="atLeast"/>
              <w:tblHeader w:val="0"/>
              <w:del w:author="Thomas Cervone-Richards - NOAA Federal" w:id="310" w:date="2023-07-19T18:33:03Z"/>
            </w:trPr>
            <w:tc>
              <w:tcPr>
                <w:shd w:fill="auto" w:val="clear"/>
                <w:tcMar>
                  <w:top w:w="100.0" w:type="dxa"/>
                  <w:left w:w="100.0" w:type="dxa"/>
                  <w:bottom w:w="100.0" w:type="dxa"/>
                  <w:right w:w="100.0" w:type="dxa"/>
                </w:tcMar>
                <w:vAlign w:val="top"/>
              </w:tcPr>
              <w:sdt>
                <w:sdtPr>
                  <w:tag w:val="goog_rdk_4777"/>
                </w:sdtPr>
                <w:sdtContent>
                  <w:p w:rsidR="00000000" w:rsidDel="00000000" w:rsidP="00000000" w:rsidRDefault="00000000" w:rsidRPr="00000000" w14:paraId="00001482">
                    <w:pPr>
                      <w:widowControl w:val="0"/>
                      <w:spacing w:after="0" w:line="240" w:lineRule="auto"/>
                      <w:jc w:val="center"/>
                      <w:rPr>
                        <w:del w:author="Thomas Cervone-Richards - NOAA Federal" w:id="310" w:date="2023-07-19T18:33:03Z"/>
                        <w:sz w:val="19.920000076293945"/>
                        <w:szCs w:val="19.920000076293945"/>
                      </w:rPr>
                    </w:pPr>
                    <w:sdt>
                      <w:sdtPr>
                        <w:tag w:val="goog_rdk_4776"/>
                      </w:sdtPr>
                      <w:sdtContent>
                        <w:del w:author="Thomas Cervone-Richards - NOAA Federal" w:id="310" w:date="2023-07-19T18:33:03Z">
                          <w:r w:rsidDel="00000000" w:rsidR="00000000" w:rsidRPr="00000000">
                            <w:rPr>
                              <w:sz w:val="19.920000076293945"/>
                              <w:szCs w:val="19.920000076293945"/>
                              <w:rtl w:val="0"/>
                            </w:rPr>
                            <w:delText xml:space="preserve">1661c </w:delText>
                          </w:r>
                        </w:del>
                      </w:sdtContent>
                    </w:sdt>
                  </w:p>
                </w:sdtContent>
              </w:sdt>
            </w:tc>
            <w:tc>
              <w:tcPr>
                <w:shd w:fill="auto" w:val="clear"/>
                <w:tcMar>
                  <w:top w:w="100.0" w:type="dxa"/>
                  <w:left w:w="100.0" w:type="dxa"/>
                  <w:bottom w:w="100.0" w:type="dxa"/>
                  <w:right w:w="100.0" w:type="dxa"/>
                </w:tcMar>
                <w:vAlign w:val="top"/>
              </w:tcPr>
              <w:sdt>
                <w:sdtPr>
                  <w:tag w:val="goog_rdk_4779"/>
                </w:sdtPr>
                <w:sdtContent>
                  <w:p w:rsidR="00000000" w:rsidDel="00000000" w:rsidP="00000000" w:rsidRDefault="00000000" w:rsidRPr="00000000" w14:paraId="00001483">
                    <w:pPr>
                      <w:widowControl w:val="0"/>
                      <w:spacing w:after="0" w:line="230.43009281158447" w:lineRule="auto"/>
                      <w:ind w:left="119.77203369140625" w:right="103.26873779296875" w:firstLine="10.159149169921875"/>
                      <w:jc w:val="left"/>
                      <w:rPr>
                        <w:del w:author="Thomas Cervone-Richards - NOAA Federal" w:id="310" w:date="2023-07-19T18:33:03Z"/>
                        <w:sz w:val="19.920000076293945"/>
                        <w:szCs w:val="19.920000076293945"/>
                      </w:rPr>
                    </w:pPr>
                    <w:sdt>
                      <w:sdtPr>
                        <w:tag w:val="goog_rdk_4778"/>
                      </w:sdtPr>
                      <w:sdtContent>
                        <w:del w:author="Thomas Cervone-Richards - NOAA Federal" w:id="310" w:date="2023-07-19T18:33:03Z">
                          <w:r w:rsidDel="00000000" w:rsidR="00000000" w:rsidRPr="00000000">
                            <w:rPr>
                              <w:sz w:val="19.920000076293945"/>
                              <w:szCs w:val="19.920000076293945"/>
                              <w:rtl w:val="0"/>
                            </w:rPr>
                            <w:delText xml:space="preserve">For each WRECKS feature  object where EXPPOU is  Equal to 3 (deeper than the  range of depth of the  </w:delText>
                          </w:r>
                        </w:del>
                      </w:sdtContent>
                    </w:sdt>
                  </w:p>
                </w:sdtContent>
              </w:sdt>
              <w:sdt>
                <w:sdtPr>
                  <w:tag w:val="goog_rdk_4781"/>
                </w:sdtPr>
                <w:sdtContent>
                  <w:p w:rsidR="00000000" w:rsidDel="00000000" w:rsidP="00000000" w:rsidRDefault="00000000" w:rsidRPr="00000000" w14:paraId="00001484">
                    <w:pPr>
                      <w:widowControl w:val="0"/>
                      <w:spacing w:after="0" w:before="5.8770751953125" w:line="230.78128337860107" w:lineRule="auto"/>
                      <w:ind w:left="115.58883666992188" w:right="68.60809326171875" w:firstLine="3.58551025390625"/>
                      <w:jc w:val="left"/>
                      <w:rPr>
                        <w:del w:author="Thomas Cervone-Richards - NOAA Federal" w:id="310" w:date="2023-07-19T18:33:03Z"/>
                        <w:sz w:val="19.920000076293945"/>
                        <w:szCs w:val="19.920000076293945"/>
                      </w:rPr>
                    </w:pPr>
                    <w:sdt>
                      <w:sdtPr>
                        <w:tag w:val="goog_rdk_4780"/>
                      </w:sdtPr>
                      <w:sdtContent>
                        <w:del w:author="Thomas Cervone-Richards - NOAA Federal" w:id="310" w:date="2023-07-19T18:33:03Z">
                          <w:r w:rsidDel="00000000" w:rsidR="00000000" w:rsidRPr="00000000">
                            <w:rPr>
                              <w:sz w:val="19.920000076293945"/>
                              <w:szCs w:val="19.920000076293945"/>
                              <w:rtl w:val="0"/>
                            </w:rPr>
                            <w:delText xml:space="preserve">surrounding depth area)  AND VALSOU is Less than  or equal to the DRVAL1 of  the DRGARE feature object  it OVERLAPS OR is  </w:delText>
                          </w:r>
                        </w:del>
                      </w:sdtContent>
                    </w:sdt>
                  </w:p>
                </w:sdtContent>
              </w:sdt>
              <w:sdt>
                <w:sdtPr>
                  <w:tag w:val="goog_rdk_4783"/>
                </w:sdtPr>
                <w:sdtContent>
                  <w:p w:rsidR="00000000" w:rsidDel="00000000" w:rsidP="00000000" w:rsidRDefault="00000000" w:rsidRPr="00000000" w14:paraId="00001485">
                    <w:pPr>
                      <w:widowControl w:val="0"/>
                      <w:spacing w:after="0" w:before="5.58502197265625" w:line="240" w:lineRule="auto"/>
                      <w:ind w:left="121.56478881835938" w:firstLine="0"/>
                      <w:jc w:val="left"/>
                      <w:rPr>
                        <w:del w:author="Thomas Cervone-Richards - NOAA Federal" w:id="310" w:date="2023-07-19T18:33:03Z"/>
                        <w:sz w:val="19.920000076293945"/>
                        <w:szCs w:val="19.920000076293945"/>
                      </w:rPr>
                    </w:pPr>
                    <w:sdt>
                      <w:sdtPr>
                        <w:tag w:val="goog_rdk_4782"/>
                      </w:sdtPr>
                      <w:sdtContent>
                        <w:del w:author="Thomas Cervone-Richards - NOAA Federal" w:id="310" w:date="2023-07-19T18:33:03Z">
                          <w:r w:rsidDel="00000000" w:rsidR="00000000" w:rsidRPr="00000000">
                            <w:rPr>
                              <w:sz w:val="19.920000076293945"/>
                              <w:szCs w:val="19.920000076293945"/>
                              <w:rtl w:val="0"/>
                            </w:rPr>
                            <w:delText xml:space="preserve">COVERED_BY where  </w:delText>
                          </w:r>
                        </w:del>
                      </w:sdtContent>
                    </w:sdt>
                  </w:p>
                </w:sdtContent>
              </w:sdt>
              <w:sdt>
                <w:sdtPr>
                  <w:tag w:val="goog_rdk_4785"/>
                </w:sdtPr>
                <w:sdtContent>
                  <w:p w:rsidR="00000000" w:rsidDel="00000000" w:rsidP="00000000" w:rsidRDefault="00000000" w:rsidRPr="00000000" w14:paraId="00001486">
                    <w:pPr>
                      <w:widowControl w:val="0"/>
                      <w:spacing w:after="0" w:line="240" w:lineRule="auto"/>
                      <w:ind w:left="128.93524169921875" w:firstLine="0"/>
                      <w:jc w:val="left"/>
                      <w:rPr>
                        <w:del w:author="Thomas Cervone-Richards - NOAA Federal" w:id="310" w:date="2023-07-19T18:33:03Z"/>
                        <w:sz w:val="19.920000076293945"/>
                        <w:szCs w:val="19.920000076293945"/>
                      </w:rPr>
                    </w:pPr>
                    <w:sdt>
                      <w:sdtPr>
                        <w:tag w:val="goog_rdk_4784"/>
                      </w:sdtPr>
                      <w:sdtContent>
                        <w:del w:author="Thomas Cervone-Richards - NOAA Federal" w:id="310" w:date="2023-07-19T18:33:03Z">
                          <w:r w:rsidDel="00000000" w:rsidR="00000000" w:rsidRPr="00000000">
                            <w:rPr>
                              <w:sz w:val="19.920000076293945"/>
                              <w:szCs w:val="19.920000076293945"/>
                              <w:rtl w:val="0"/>
                            </w:rPr>
                            <w:delText xml:space="preserve">DRVAL2 is not Present.</w:delText>
                          </w:r>
                        </w:del>
                      </w:sdtContent>
                    </w:sdt>
                  </w:p>
                </w:sdtContent>
              </w:sdt>
            </w:tc>
            <w:tc>
              <w:tcPr>
                <w:shd w:fill="auto" w:val="clear"/>
                <w:tcMar>
                  <w:top w:w="100.0" w:type="dxa"/>
                  <w:left w:w="100.0" w:type="dxa"/>
                  <w:bottom w:w="100.0" w:type="dxa"/>
                  <w:right w:w="100.0" w:type="dxa"/>
                </w:tcMar>
                <w:vAlign w:val="top"/>
              </w:tcPr>
              <w:sdt>
                <w:sdtPr>
                  <w:tag w:val="goog_rdk_4787"/>
                </w:sdtPr>
                <w:sdtContent>
                  <w:p w:rsidR="00000000" w:rsidDel="00000000" w:rsidP="00000000" w:rsidRDefault="00000000" w:rsidRPr="00000000" w14:paraId="00001487">
                    <w:pPr>
                      <w:widowControl w:val="0"/>
                      <w:spacing w:after="0" w:line="240" w:lineRule="auto"/>
                      <w:ind w:left="115.987548828125" w:firstLine="0"/>
                      <w:jc w:val="left"/>
                      <w:rPr>
                        <w:del w:author="Thomas Cervone-Richards - NOAA Federal" w:id="310" w:date="2023-07-19T18:33:03Z"/>
                        <w:sz w:val="19.920000076293945"/>
                        <w:szCs w:val="19.920000076293945"/>
                      </w:rPr>
                    </w:pPr>
                    <w:sdt>
                      <w:sdtPr>
                        <w:tag w:val="goog_rdk_4786"/>
                      </w:sdtPr>
                      <w:sdtContent>
                        <w:del w:author="Thomas Cervone-Richards - NOAA Federal" w:id="310" w:date="2023-07-19T18:33:03Z">
                          <w:r w:rsidDel="00000000" w:rsidR="00000000" w:rsidRPr="00000000">
                            <w:rPr>
                              <w:sz w:val="19.920000076293945"/>
                              <w:szCs w:val="19.920000076293945"/>
                              <w:rtl w:val="0"/>
                            </w:rPr>
                            <w:delText xml:space="preserve">WRECKS object  </w:delText>
                          </w:r>
                        </w:del>
                      </w:sdtContent>
                    </w:sdt>
                  </w:p>
                </w:sdtContent>
              </w:sdt>
              <w:sdt>
                <w:sdtPr>
                  <w:tag w:val="goog_rdk_4789"/>
                </w:sdtPr>
                <w:sdtContent>
                  <w:p w:rsidR="00000000" w:rsidDel="00000000" w:rsidP="00000000" w:rsidRDefault="00000000" w:rsidRPr="00000000" w14:paraId="00001488">
                    <w:pPr>
                      <w:widowControl w:val="0"/>
                      <w:spacing w:after="0" w:line="230.87170600891113" w:lineRule="auto"/>
                      <w:ind w:left="115.5889892578125" w:right="128.7701416015625" w:firstLine="0"/>
                      <w:jc w:val="left"/>
                      <w:rPr>
                        <w:del w:author="Thomas Cervone-Richards - NOAA Federal" w:id="310" w:date="2023-07-19T18:33:03Z"/>
                        <w:sz w:val="19.920000076293945"/>
                        <w:szCs w:val="19.920000076293945"/>
                      </w:rPr>
                    </w:pPr>
                    <w:sdt>
                      <w:sdtPr>
                        <w:tag w:val="goog_rdk_4788"/>
                      </w:sdtPr>
                      <w:sdtContent>
                        <w:del w:author="Thomas Cervone-Richards - NOAA Federal" w:id="310" w:date="2023-07-19T18:33:03Z">
                          <w:r w:rsidDel="00000000" w:rsidR="00000000" w:rsidRPr="00000000">
                            <w:rPr>
                              <w:sz w:val="19.920000076293945"/>
                              <w:szCs w:val="19.920000076293945"/>
                              <w:rtl w:val="0"/>
                            </w:rPr>
                            <w:delText xml:space="preserve">where EXPSOU= 3  and VALSOU is less  than DRVAL1 of the  underlying DRGARE  object where only  DRVAL1 is  </w:delText>
                          </w:r>
                        </w:del>
                      </w:sdtContent>
                    </w:sdt>
                  </w:p>
                </w:sdtContent>
              </w:sdt>
              <w:sdt>
                <w:sdtPr>
                  <w:tag w:val="goog_rdk_4791"/>
                </w:sdtPr>
                <w:sdtContent>
                  <w:p w:rsidR="00000000" w:rsidDel="00000000" w:rsidP="00000000" w:rsidRDefault="00000000" w:rsidRPr="00000000" w14:paraId="00001489">
                    <w:pPr>
                      <w:widowControl w:val="0"/>
                      <w:spacing w:after="0" w:before="5.51025390625" w:line="240" w:lineRule="auto"/>
                      <w:ind w:left="124.35394287109375" w:firstLine="0"/>
                      <w:jc w:val="left"/>
                      <w:rPr>
                        <w:del w:author="Thomas Cervone-Richards - NOAA Federal" w:id="310" w:date="2023-07-19T18:33:03Z"/>
                        <w:sz w:val="19.920000076293945"/>
                        <w:szCs w:val="19.920000076293945"/>
                      </w:rPr>
                    </w:pPr>
                    <w:sdt>
                      <w:sdtPr>
                        <w:tag w:val="goog_rdk_4790"/>
                      </w:sdtPr>
                      <w:sdtContent>
                        <w:del w:author="Thomas Cervone-Richards - NOAA Federal" w:id="310" w:date="2023-07-19T18:33:03Z">
                          <w:r w:rsidDel="00000000" w:rsidR="00000000" w:rsidRPr="00000000">
                            <w:rPr>
                              <w:sz w:val="19.920000076293945"/>
                              <w:szCs w:val="19.920000076293945"/>
                              <w:rtl w:val="0"/>
                            </w:rPr>
                            <w:delText xml:space="preserve">populated.</w:delText>
                          </w:r>
                        </w:del>
                      </w:sdtContent>
                    </w:sdt>
                  </w:p>
                </w:sdtContent>
              </w:sdt>
            </w:tc>
            <w:tc>
              <w:tcPr>
                <w:shd w:fill="auto" w:val="clear"/>
                <w:tcMar>
                  <w:top w:w="100.0" w:type="dxa"/>
                  <w:left w:w="100.0" w:type="dxa"/>
                  <w:bottom w:w="100.0" w:type="dxa"/>
                  <w:right w:w="100.0" w:type="dxa"/>
                </w:tcMar>
                <w:vAlign w:val="top"/>
              </w:tcPr>
              <w:sdt>
                <w:sdtPr>
                  <w:tag w:val="goog_rdk_4793"/>
                </w:sdtPr>
                <w:sdtContent>
                  <w:p w:rsidR="00000000" w:rsidDel="00000000" w:rsidP="00000000" w:rsidRDefault="00000000" w:rsidRPr="00000000" w14:paraId="0000148A">
                    <w:pPr>
                      <w:widowControl w:val="0"/>
                      <w:spacing w:after="0" w:line="240" w:lineRule="auto"/>
                      <w:ind w:left="129.931640625" w:firstLine="0"/>
                      <w:jc w:val="left"/>
                      <w:rPr>
                        <w:del w:author="Thomas Cervone-Richards - NOAA Federal" w:id="310" w:date="2023-07-19T18:33:03Z"/>
                        <w:sz w:val="19.920000076293945"/>
                        <w:szCs w:val="19.920000076293945"/>
                      </w:rPr>
                    </w:pPr>
                    <w:sdt>
                      <w:sdtPr>
                        <w:tag w:val="goog_rdk_4792"/>
                      </w:sdtPr>
                      <w:sdtContent>
                        <w:del w:author="Thomas Cervone-Richards - NOAA Federal" w:id="310" w:date="2023-07-19T18:33:03Z">
                          <w:r w:rsidDel="00000000" w:rsidR="00000000" w:rsidRPr="00000000">
                            <w:rPr>
                              <w:sz w:val="19.920000076293945"/>
                              <w:szCs w:val="19.920000076293945"/>
                              <w:rtl w:val="0"/>
                            </w:rPr>
                            <w:delText xml:space="preserve">Populate an  </w:delText>
                          </w:r>
                        </w:del>
                      </w:sdtContent>
                    </w:sdt>
                  </w:p>
                </w:sdtContent>
              </w:sdt>
              <w:sdt>
                <w:sdtPr>
                  <w:tag w:val="goog_rdk_4795"/>
                </w:sdtPr>
                <w:sdtContent>
                  <w:p w:rsidR="00000000" w:rsidDel="00000000" w:rsidP="00000000" w:rsidRDefault="00000000" w:rsidRPr="00000000" w14:paraId="0000148B">
                    <w:pPr>
                      <w:widowControl w:val="0"/>
                      <w:spacing w:after="0" w:line="228.8241720199585" w:lineRule="auto"/>
                      <w:ind w:left="129.931640625" w:right="333.1201171875" w:hanging="9.9603271484375"/>
                      <w:jc w:val="left"/>
                      <w:rPr>
                        <w:del w:author="Thomas Cervone-Richards - NOAA Federal" w:id="310" w:date="2023-07-19T18:33:03Z"/>
                        <w:sz w:val="19.920000076293945"/>
                        <w:szCs w:val="19.920000076293945"/>
                      </w:rPr>
                    </w:pPr>
                    <w:sdt>
                      <w:sdtPr>
                        <w:tag w:val="goog_rdk_4794"/>
                      </w:sdtPr>
                      <w:sdtContent>
                        <w:del w:author="Thomas Cervone-Richards - NOAA Federal" w:id="310" w:date="2023-07-19T18:33:03Z">
                          <w:r w:rsidDel="00000000" w:rsidR="00000000" w:rsidRPr="00000000">
                            <w:rPr>
                              <w:sz w:val="19.920000076293945"/>
                              <w:szCs w:val="19.920000076293945"/>
                              <w:rtl w:val="0"/>
                            </w:rPr>
                            <w:delText xml:space="preserve">appropriate value of  EXPSOU for the  </w:delText>
                          </w:r>
                        </w:del>
                      </w:sdtContent>
                    </w:sdt>
                  </w:p>
                </w:sdtContent>
              </w:sdt>
              <w:sdt>
                <w:sdtPr>
                  <w:tag w:val="goog_rdk_4797"/>
                </w:sdtPr>
                <w:sdtContent>
                  <w:p w:rsidR="00000000" w:rsidDel="00000000" w:rsidP="00000000" w:rsidRDefault="00000000" w:rsidRPr="00000000" w14:paraId="0000148C">
                    <w:pPr>
                      <w:widowControl w:val="0"/>
                      <w:spacing w:after="0" w:before="7.20947265625" w:line="240" w:lineRule="auto"/>
                      <w:ind w:left="115.987548828125" w:firstLine="0"/>
                      <w:jc w:val="left"/>
                      <w:rPr>
                        <w:del w:author="Thomas Cervone-Richards - NOAA Federal" w:id="310" w:date="2023-07-19T18:33:03Z"/>
                        <w:sz w:val="19.920000076293945"/>
                        <w:szCs w:val="19.920000076293945"/>
                      </w:rPr>
                    </w:pPr>
                    <w:sdt>
                      <w:sdtPr>
                        <w:tag w:val="goog_rdk_4796"/>
                      </w:sdtPr>
                      <w:sdtContent>
                        <w:del w:author="Thomas Cervone-Richards - NOAA Federal" w:id="310" w:date="2023-07-19T18:33:03Z">
                          <w:r w:rsidDel="00000000" w:rsidR="00000000" w:rsidRPr="00000000">
                            <w:rPr>
                              <w:sz w:val="19.920000076293945"/>
                              <w:szCs w:val="19.920000076293945"/>
                              <w:rtl w:val="0"/>
                            </w:rPr>
                            <w:delText xml:space="preserve">WRECKS object.</w:delText>
                          </w:r>
                        </w:del>
                      </w:sdtContent>
                    </w:sdt>
                  </w:p>
                </w:sdtContent>
              </w:sdt>
            </w:tc>
            <w:tc>
              <w:tcPr>
                <w:shd w:fill="auto" w:val="clear"/>
                <w:tcMar>
                  <w:top w:w="100.0" w:type="dxa"/>
                  <w:left w:w="100.0" w:type="dxa"/>
                  <w:bottom w:w="100.0" w:type="dxa"/>
                  <w:right w:w="100.0" w:type="dxa"/>
                </w:tcMar>
                <w:vAlign w:val="top"/>
              </w:tcPr>
              <w:sdt>
                <w:sdtPr>
                  <w:tag w:val="goog_rdk_4799"/>
                </w:sdtPr>
                <w:sdtContent>
                  <w:p w:rsidR="00000000" w:rsidDel="00000000" w:rsidP="00000000" w:rsidRDefault="00000000" w:rsidRPr="00000000" w14:paraId="0000148D">
                    <w:pPr>
                      <w:widowControl w:val="0"/>
                      <w:spacing w:after="0" w:line="240" w:lineRule="auto"/>
                      <w:ind w:left="120.3692626953125" w:firstLine="0"/>
                      <w:jc w:val="left"/>
                      <w:rPr>
                        <w:del w:author="Thomas Cervone-Richards - NOAA Federal" w:id="310" w:date="2023-07-19T18:33:03Z"/>
                        <w:sz w:val="19.920000076293945"/>
                        <w:szCs w:val="19.920000076293945"/>
                      </w:rPr>
                    </w:pPr>
                    <w:sdt>
                      <w:sdtPr>
                        <w:tag w:val="goog_rdk_4798"/>
                      </w:sdtPr>
                      <w:sdtContent>
                        <w:del w:author="Thomas Cervone-Richards - NOAA Federal" w:id="310" w:date="2023-07-19T18:33:03Z">
                          <w:r w:rsidDel="00000000" w:rsidR="00000000" w:rsidRPr="00000000">
                            <w:rPr>
                              <w:sz w:val="19.920000076293945"/>
                              <w:szCs w:val="19.920000076293945"/>
                              <w:rtl w:val="0"/>
                            </w:rPr>
                            <w:delText xml:space="preserve">6.2.1 </w:delText>
                          </w:r>
                        </w:del>
                      </w:sdtContent>
                    </w:sdt>
                  </w:p>
                </w:sdtContent>
              </w:sdt>
            </w:tc>
            <w:tc>
              <w:tcPr>
                <w:shd w:fill="auto" w:val="clear"/>
                <w:tcMar>
                  <w:top w:w="100.0" w:type="dxa"/>
                  <w:left w:w="100.0" w:type="dxa"/>
                  <w:bottom w:w="100.0" w:type="dxa"/>
                  <w:right w:w="100.0" w:type="dxa"/>
                </w:tcMar>
                <w:vAlign w:val="top"/>
              </w:tcPr>
              <w:sdt>
                <w:sdtPr>
                  <w:tag w:val="goog_rdk_4801"/>
                </w:sdtPr>
                <w:sdtContent>
                  <w:p w:rsidR="00000000" w:rsidDel="00000000" w:rsidP="00000000" w:rsidRDefault="00000000" w:rsidRPr="00000000" w14:paraId="0000148E">
                    <w:pPr>
                      <w:widowControl w:val="0"/>
                      <w:spacing w:after="0" w:line="240" w:lineRule="auto"/>
                      <w:jc w:val="center"/>
                      <w:rPr>
                        <w:del w:author="Thomas Cervone-Richards - NOAA Federal" w:id="310" w:date="2023-07-19T18:33:03Z"/>
                        <w:sz w:val="19.920000076293945"/>
                        <w:szCs w:val="19.920000076293945"/>
                      </w:rPr>
                    </w:pPr>
                    <w:sdt>
                      <w:sdtPr>
                        <w:tag w:val="goog_rdk_4800"/>
                      </w:sdtPr>
                      <w:sdtContent>
                        <w:del w:author="Thomas Cervone-Richards - NOAA Federal" w:id="310" w:date="2023-07-19T18:33:03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4803"/>
                </w:sdtPr>
                <w:sdtContent>
                  <w:p w:rsidR="00000000" w:rsidDel="00000000" w:rsidP="00000000" w:rsidRDefault="00000000" w:rsidRPr="00000000" w14:paraId="0000148F">
                    <w:pPr>
                      <w:widowControl w:val="0"/>
                      <w:spacing w:after="0" w:line="240" w:lineRule="auto"/>
                      <w:jc w:val="center"/>
                      <w:rPr>
                        <w:del w:author="Thomas Cervone-Richards - NOAA Federal" w:id="310" w:date="2023-07-19T18:33:03Z"/>
                        <w:sz w:val="19.920000076293945"/>
                        <w:szCs w:val="19.920000076293945"/>
                      </w:rPr>
                    </w:pPr>
                    <w:sdt>
                      <w:sdtPr>
                        <w:tag w:val="goog_rdk_4802"/>
                      </w:sdtPr>
                      <w:sdtContent>
                        <w:del w:author="Thomas Cervone-Richards - NOAA Federal" w:id="310" w:date="2023-07-19T18:33:03Z">
                          <w:r w:rsidDel="00000000" w:rsidR="00000000" w:rsidRPr="00000000">
                            <w:rPr>
                              <w:rtl w:val="0"/>
                            </w:rPr>
                          </w:r>
                        </w:del>
                      </w:sdtContent>
                    </w:sdt>
                  </w:p>
                </w:sdtContent>
              </w:sdt>
            </w:tc>
          </w:tr>
        </w:sdtContent>
      </w:sdt>
      <w:sdt>
        <w:sdtPr>
          <w:tag w:val="goog_rdk_4804"/>
        </w:sdtPr>
        <w:sdtContent>
          <w:tr>
            <w:trPr>
              <w:cantSplit w:val="0"/>
              <w:trHeight w:val="240" w:hRule="atLeast"/>
              <w:tblHeader w:val="0"/>
              <w:del w:author="Thomas Cervone-Richards - NOAA Federal" w:id="310" w:date="2023-07-19T18:33:03Z"/>
            </w:trPr>
            <w:tc>
              <w:tcPr>
                <w:shd w:fill="auto" w:val="clear"/>
                <w:tcMar>
                  <w:top w:w="100.0" w:type="dxa"/>
                  <w:left w:w="100.0" w:type="dxa"/>
                  <w:bottom w:w="100.0" w:type="dxa"/>
                  <w:right w:w="100.0" w:type="dxa"/>
                </w:tcMar>
                <w:vAlign w:val="top"/>
              </w:tcPr>
              <w:sdt>
                <w:sdtPr>
                  <w:tag w:val="goog_rdk_4806"/>
                </w:sdtPr>
                <w:sdtContent>
                  <w:p w:rsidR="00000000" w:rsidDel="00000000" w:rsidP="00000000" w:rsidRDefault="00000000" w:rsidRPr="00000000" w14:paraId="00001490">
                    <w:pPr>
                      <w:widowControl w:val="0"/>
                      <w:spacing w:after="0" w:line="240" w:lineRule="auto"/>
                      <w:jc w:val="center"/>
                      <w:rPr>
                        <w:del w:author="Thomas Cervone-Richards - NOAA Federal" w:id="310" w:date="2023-07-19T18:33:03Z"/>
                        <w:strike w:val="1"/>
                        <w:sz w:val="19.920000076293945"/>
                        <w:szCs w:val="19.920000076293945"/>
                      </w:rPr>
                    </w:pPr>
                    <w:sdt>
                      <w:sdtPr>
                        <w:tag w:val="goog_rdk_4805"/>
                      </w:sdtPr>
                      <w:sdtContent>
                        <w:del w:author="Thomas Cervone-Richards - NOAA Federal" w:id="310" w:date="2023-07-19T18:33:03Z">
                          <w:r w:rsidDel="00000000" w:rsidR="00000000" w:rsidRPr="00000000">
                            <w:rPr>
                              <w:strike w:val="1"/>
                              <w:sz w:val="19.920000076293945"/>
                              <w:szCs w:val="19.920000076293945"/>
                              <w:rtl w:val="0"/>
                            </w:rPr>
                            <w:delText xml:space="preserve">1662 </w:delText>
                          </w:r>
                        </w:del>
                      </w:sdtContent>
                    </w:sdt>
                  </w:p>
                </w:sdtContent>
              </w:sdt>
            </w:tc>
            <w:tc>
              <w:tcPr>
                <w:shd w:fill="auto" w:val="clear"/>
                <w:tcMar>
                  <w:top w:w="100.0" w:type="dxa"/>
                  <w:left w:w="100.0" w:type="dxa"/>
                  <w:bottom w:w="100.0" w:type="dxa"/>
                  <w:right w:w="100.0" w:type="dxa"/>
                </w:tcMar>
                <w:vAlign w:val="top"/>
              </w:tcPr>
              <w:sdt>
                <w:sdtPr>
                  <w:tag w:val="goog_rdk_4808"/>
                </w:sdtPr>
                <w:sdtContent>
                  <w:p w:rsidR="00000000" w:rsidDel="00000000" w:rsidP="00000000" w:rsidRDefault="00000000" w:rsidRPr="00000000" w14:paraId="00001491">
                    <w:pPr>
                      <w:widowControl w:val="0"/>
                      <w:spacing w:after="0" w:line="240" w:lineRule="auto"/>
                      <w:ind w:left="134.31365966796875" w:firstLine="0"/>
                      <w:jc w:val="left"/>
                      <w:rPr>
                        <w:del w:author="Thomas Cervone-Richards - NOAA Federal" w:id="310" w:date="2023-07-19T18:33:03Z"/>
                        <w:i w:val="1"/>
                        <w:sz w:val="19.920000076293945"/>
                        <w:szCs w:val="19.920000076293945"/>
                      </w:rPr>
                    </w:pPr>
                    <w:sdt>
                      <w:sdtPr>
                        <w:tag w:val="goog_rdk_4807"/>
                      </w:sdtPr>
                      <w:sdtContent>
                        <w:del w:author="Thomas Cervone-Richards - NOAA Federal" w:id="310" w:date="2023-07-19T18:33:03Z">
                          <w:r w:rsidDel="00000000" w:rsidR="00000000" w:rsidRPr="00000000">
                            <w:rPr>
                              <w:i w:val="1"/>
                              <w:sz w:val="19.920000076293945"/>
                              <w:szCs w:val="19.920000076293945"/>
                              <w:rtl w:val="0"/>
                            </w:rPr>
                            <w:delText xml:space="preserve">Check removed.</w:delText>
                          </w:r>
                        </w:del>
                      </w:sdtContent>
                    </w:sdt>
                  </w:p>
                </w:sdtContent>
              </w:sdt>
            </w:tc>
            <w:tc>
              <w:tcPr>
                <w:shd w:fill="auto" w:val="clear"/>
                <w:tcMar>
                  <w:top w:w="100.0" w:type="dxa"/>
                  <w:left w:w="100.0" w:type="dxa"/>
                  <w:bottom w:w="100.0" w:type="dxa"/>
                  <w:right w:w="100.0" w:type="dxa"/>
                </w:tcMar>
                <w:vAlign w:val="top"/>
              </w:tcPr>
              <w:sdt>
                <w:sdtPr>
                  <w:tag w:val="goog_rdk_4810"/>
                </w:sdtPr>
                <w:sdtContent>
                  <w:p w:rsidR="00000000" w:rsidDel="00000000" w:rsidP="00000000" w:rsidRDefault="00000000" w:rsidRPr="00000000" w14:paraId="00001492">
                    <w:pPr>
                      <w:widowControl w:val="0"/>
                      <w:spacing w:after="0" w:line="276" w:lineRule="auto"/>
                      <w:jc w:val="left"/>
                      <w:rPr>
                        <w:del w:author="Thomas Cervone-Richards - NOAA Federal" w:id="310" w:date="2023-07-19T18:33:03Z"/>
                        <w:i w:val="1"/>
                        <w:sz w:val="19.920000076293945"/>
                        <w:szCs w:val="19.920000076293945"/>
                      </w:rPr>
                    </w:pPr>
                    <w:sdt>
                      <w:sdtPr>
                        <w:tag w:val="goog_rdk_4809"/>
                      </w:sdtPr>
                      <w:sdtContent>
                        <w:del w:author="Thomas Cervone-Richards - NOAA Federal" w:id="310" w:date="2023-07-19T18:33:03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4812"/>
                </w:sdtPr>
                <w:sdtContent>
                  <w:p w:rsidR="00000000" w:rsidDel="00000000" w:rsidP="00000000" w:rsidRDefault="00000000" w:rsidRPr="00000000" w14:paraId="00001493">
                    <w:pPr>
                      <w:widowControl w:val="0"/>
                      <w:spacing w:after="0" w:line="276" w:lineRule="auto"/>
                      <w:jc w:val="left"/>
                      <w:rPr>
                        <w:del w:author="Thomas Cervone-Richards - NOAA Federal" w:id="310" w:date="2023-07-19T18:33:03Z"/>
                        <w:i w:val="1"/>
                        <w:sz w:val="19.920000076293945"/>
                        <w:szCs w:val="19.920000076293945"/>
                      </w:rPr>
                    </w:pPr>
                    <w:sdt>
                      <w:sdtPr>
                        <w:tag w:val="goog_rdk_4811"/>
                      </w:sdtPr>
                      <w:sdtContent>
                        <w:del w:author="Thomas Cervone-Richards - NOAA Federal" w:id="310" w:date="2023-07-19T18:33:03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4814"/>
                </w:sdtPr>
                <w:sdtContent>
                  <w:p w:rsidR="00000000" w:rsidDel="00000000" w:rsidP="00000000" w:rsidRDefault="00000000" w:rsidRPr="00000000" w14:paraId="00001494">
                    <w:pPr>
                      <w:widowControl w:val="0"/>
                      <w:spacing w:after="0" w:line="276" w:lineRule="auto"/>
                      <w:jc w:val="left"/>
                      <w:rPr>
                        <w:del w:author="Thomas Cervone-Richards - NOAA Federal" w:id="310" w:date="2023-07-19T18:33:03Z"/>
                        <w:i w:val="1"/>
                        <w:sz w:val="19.920000076293945"/>
                        <w:szCs w:val="19.920000076293945"/>
                      </w:rPr>
                    </w:pPr>
                    <w:sdt>
                      <w:sdtPr>
                        <w:tag w:val="goog_rdk_4813"/>
                      </w:sdtPr>
                      <w:sdtContent>
                        <w:del w:author="Thomas Cervone-Richards - NOAA Federal" w:id="310" w:date="2023-07-19T18:33:03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4816"/>
                </w:sdtPr>
                <w:sdtContent>
                  <w:p w:rsidR="00000000" w:rsidDel="00000000" w:rsidP="00000000" w:rsidRDefault="00000000" w:rsidRPr="00000000" w14:paraId="00001495">
                    <w:pPr>
                      <w:widowControl w:val="0"/>
                      <w:spacing w:after="0" w:line="276" w:lineRule="auto"/>
                      <w:jc w:val="left"/>
                      <w:rPr>
                        <w:del w:author="Thomas Cervone-Richards - NOAA Federal" w:id="310" w:date="2023-07-19T18:33:03Z"/>
                        <w:i w:val="1"/>
                        <w:sz w:val="19.920000076293945"/>
                        <w:szCs w:val="19.920000076293945"/>
                      </w:rPr>
                    </w:pPr>
                    <w:sdt>
                      <w:sdtPr>
                        <w:tag w:val="goog_rdk_4815"/>
                      </w:sdtPr>
                      <w:sdtContent>
                        <w:del w:author="Thomas Cervone-Richards - NOAA Federal" w:id="310" w:date="2023-07-19T18:33:03Z">
                          <w:r w:rsidDel="00000000" w:rsidR="00000000" w:rsidRPr="00000000">
                            <w:rPr>
                              <w:rtl w:val="0"/>
                            </w:rPr>
                          </w:r>
                        </w:del>
                      </w:sdtContent>
                    </w:sdt>
                  </w:p>
                </w:sdtContent>
              </w:sdt>
            </w:tc>
            <w:tc>
              <w:tcPr>
                <w:shd w:fill="auto" w:val="clear"/>
                <w:tcMar>
                  <w:top w:w="100.0" w:type="dxa"/>
                  <w:left w:w="100.0" w:type="dxa"/>
                  <w:bottom w:w="100.0" w:type="dxa"/>
                  <w:right w:w="100.0" w:type="dxa"/>
                </w:tcMar>
                <w:vAlign w:val="top"/>
              </w:tcPr>
              <w:sdt>
                <w:sdtPr>
                  <w:tag w:val="goog_rdk_4818"/>
                </w:sdtPr>
                <w:sdtContent>
                  <w:p w:rsidR="00000000" w:rsidDel="00000000" w:rsidP="00000000" w:rsidRDefault="00000000" w:rsidRPr="00000000" w14:paraId="00001496">
                    <w:pPr>
                      <w:widowControl w:val="0"/>
                      <w:spacing w:after="0" w:line="276" w:lineRule="auto"/>
                      <w:jc w:val="left"/>
                      <w:rPr>
                        <w:del w:author="Thomas Cervone-Richards - NOAA Federal" w:id="310" w:date="2023-07-19T18:33:03Z"/>
                        <w:i w:val="1"/>
                        <w:sz w:val="19.920000076293945"/>
                        <w:szCs w:val="19.920000076293945"/>
                      </w:rPr>
                    </w:pPr>
                    <w:sdt>
                      <w:sdtPr>
                        <w:tag w:val="goog_rdk_4817"/>
                      </w:sdtPr>
                      <w:sdtContent>
                        <w:del w:author="Thomas Cervone-Richards - NOAA Federal" w:id="310" w:date="2023-07-19T18:33:03Z">
                          <w:r w:rsidDel="00000000" w:rsidR="00000000" w:rsidRPr="00000000">
                            <w:rPr>
                              <w:rtl w:val="0"/>
                            </w:rPr>
                          </w:r>
                        </w:del>
                      </w:sdtContent>
                    </w:sdt>
                  </w:p>
                </w:sdtContent>
              </w:sdt>
            </w:tc>
          </w:tr>
        </w:sdtContent>
      </w:sdt>
    </w:tbl>
    <w:p w:rsidR="00000000" w:rsidDel="00000000" w:rsidP="00000000" w:rsidRDefault="00000000" w:rsidRPr="00000000" w14:paraId="0000149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49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499">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49A">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54 </w:t>
      </w:r>
    </w:p>
    <w:tbl>
      <w:tblPr>
        <w:tblStyle w:val="Table45"/>
        <w:tblW w:w="10382.400588989258" w:type="dxa"/>
        <w:jc w:val="left"/>
        <w:tblInd w:w="1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6800384521484"/>
        <w:gridCol w:w="1214.3199157714844"/>
        <w:gridCol w:w="1478.9999389648438"/>
        <w:gridCol w:w="1608.3999633789062"/>
        <w:gridCol w:w="518.399658203125"/>
        <w:gridCol w:w="1118.40087890625"/>
        <w:gridCol w:w="1150.1995849609375"/>
        <w:gridCol w:w="446.400146484375"/>
        <w:gridCol w:w="1397.2003173828125"/>
        <w:gridCol w:w="566.400146484375"/>
        <w:tblGridChange w:id="0">
          <w:tblGrid>
            <w:gridCol w:w="883.6800384521484"/>
            <w:gridCol w:w="1214.3199157714844"/>
            <w:gridCol w:w="1478.9999389648438"/>
            <w:gridCol w:w="1608.3999633789062"/>
            <w:gridCol w:w="518.399658203125"/>
            <w:gridCol w:w="1118.40087890625"/>
            <w:gridCol w:w="1150.1995849609375"/>
            <w:gridCol w:w="446.400146484375"/>
            <w:gridCol w:w="1397.2003173828125"/>
            <w:gridCol w:w="566.400146484375"/>
          </w:tblGrid>
        </w:tblGridChange>
      </w:tblGrid>
      <w:tr>
        <w:trPr>
          <w:cantSplit w:val="0"/>
          <w:trHeight w:val="92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9B">
            <w:pPr>
              <w:widowControl w:val="0"/>
              <w:spacing w:after="0" w:line="240" w:lineRule="auto"/>
              <w:jc w:val="center"/>
              <w:rPr>
                <w:sz w:val="19.920000076293945"/>
                <w:szCs w:val="19.920000076293945"/>
              </w:rPr>
            </w:pPr>
            <w:sdt>
              <w:sdtPr>
                <w:tag w:val="goog_rdk_4820"/>
              </w:sdtPr>
              <w:sdtContent>
                <w:del w:author="Thomas Cervone-Richards - NOAA Federal" w:id="312" w:date="2023-07-19T18:33:20Z">
                  <w:r w:rsidDel="00000000" w:rsidR="00000000" w:rsidRPr="00000000">
                    <w:rPr>
                      <w:sz w:val="19.920000076293945"/>
                      <w:szCs w:val="19.920000076293945"/>
                      <w:rtl w:val="0"/>
                    </w:rPr>
                    <w:delText xml:space="preserve">1663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9C">
            <w:pPr>
              <w:widowControl w:val="0"/>
              <w:spacing w:after="0" w:line="230.5629301071167" w:lineRule="auto"/>
              <w:ind w:left="114.39361572265625" w:right="59.8431396484375" w:firstLine="15.537567138671875"/>
              <w:jc w:val="left"/>
              <w:rPr>
                <w:sz w:val="19.920000076293945"/>
                <w:szCs w:val="19.920000076293945"/>
              </w:rPr>
            </w:pPr>
            <w:sdt>
              <w:sdtPr>
                <w:tag w:val="goog_rdk_4822"/>
              </w:sdtPr>
              <w:sdtContent>
                <w:del w:author="Thomas Cervone-Richards - NOAA Federal" w:id="312" w:date="2023-07-19T18:33:20Z">
                  <w:r w:rsidDel="00000000" w:rsidR="00000000" w:rsidRPr="00000000">
                    <w:rPr>
                      <w:sz w:val="19.920000076293945"/>
                      <w:szCs w:val="19.920000076293945"/>
                      <w:rtl w:val="0"/>
                    </w:rPr>
                    <w:delText xml:space="preserve">For each WRECKS feature  object where the attribute  values do not correspond to  the table below.</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825"/>
            </w:sdtPr>
            <w:sdtContent>
              <w:p w:rsidR="00000000" w:rsidDel="00000000" w:rsidP="00000000" w:rsidRDefault="00000000" w:rsidRPr="00000000" w14:paraId="0000149E">
                <w:pPr>
                  <w:widowControl w:val="0"/>
                  <w:spacing w:after="0" w:line="231.63326740264893" w:lineRule="auto"/>
                  <w:ind w:left="126.14654541015625" w:right="82.5555419921875" w:hanging="10.15899658203125"/>
                  <w:jc w:val="left"/>
                  <w:rPr>
                    <w:del w:author="Thomas Cervone-Richards - NOAA Federal" w:id="312" w:date="2023-07-19T18:33:20Z"/>
                    <w:sz w:val="19.920000076293945"/>
                    <w:szCs w:val="19.920000076293945"/>
                  </w:rPr>
                </w:pPr>
                <w:sdt>
                  <w:sdtPr>
                    <w:tag w:val="goog_rdk_4824"/>
                  </w:sdtPr>
                  <w:sdtContent>
                    <w:del w:author="Thomas Cervone-Richards - NOAA Federal" w:id="312" w:date="2023-07-19T18:33:20Z">
                      <w:r w:rsidDel="00000000" w:rsidR="00000000" w:rsidRPr="00000000">
                        <w:rPr>
                          <w:sz w:val="19.920000076293945"/>
                          <w:szCs w:val="19.920000076293945"/>
                          <w:rtl w:val="0"/>
                        </w:rPr>
                        <w:delText xml:space="preserve">WRECKS object with  illogical attribute  </w:delText>
                      </w:r>
                    </w:del>
                  </w:sdtContent>
                </w:sdt>
              </w:p>
            </w:sdtContent>
          </w:sdt>
          <w:p w:rsidR="00000000" w:rsidDel="00000000" w:rsidP="00000000" w:rsidRDefault="00000000" w:rsidRPr="00000000" w14:paraId="0000149F">
            <w:pPr>
              <w:widowControl w:val="0"/>
              <w:spacing w:after="0" w:before="2.47802734375" w:line="240" w:lineRule="auto"/>
              <w:ind w:left="120.7684326171875" w:firstLine="0"/>
              <w:jc w:val="left"/>
              <w:rPr>
                <w:sz w:val="19.920000076293945"/>
                <w:szCs w:val="19.920000076293945"/>
              </w:rPr>
            </w:pPr>
            <w:sdt>
              <w:sdtPr>
                <w:tag w:val="goog_rdk_4826"/>
              </w:sdtPr>
              <w:sdtContent>
                <w:del w:author="Thomas Cervone-Richards - NOAA Federal" w:id="312" w:date="2023-07-19T18:33:20Z">
                  <w:r w:rsidDel="00000000" w:rsidR="00000000" w:rsidRPr="00000000">
                    <w:rPr>
                      <w:sz w:val="19.920000076293945"/>
                      <w:szCs w:val="19.920000076293945"/>
                      <w:rtl w:val="0"/>
                    </w:rPr>
                    <w:delText xml:space="preserve">combination.</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A1">
            <w:pPr>
              <w:widowControl w:val="0"/>
              <w:spacing w:after="0" w:line="230.5629301071167" w:lineRule="auto"/>
              <w:ind w:left="119.9713134765625" w:right="191.88720703125" w:hanging="4.38232421875"/>
              <w:jc w:val="left"/>
              <w:rPr>
                <w:sz w:val="19.920000076293945"/>
                <w:szCs w:val="19.920000076293945"/>
              </w:rPr>
            </w:pPr>
            <w:sdt>
              <w:sdtPr>
                <w:tag w:val="goog_rdk_4828"/>
              </w:sdtPr>
              <w:sdtContent>
                <w:del w:author="Thomas Cervone-Richards - NOAA Federal" w:id="312" w:date="2023-07-19T18:33:20Z">
                  <w:r w:rsidDel="00000000" w:rsidR="00000000" w:rsidRPr="00000000">
                    <w:rPr>
                      <w:sz w:val="19.920000076293945"/>
                      <w:szCs w:val="19.920000076293945"/>
                      <w:rtl w:val="0"/>
                    </w:rPr>
                    <w:delText xml:space="preserve">Amend attributes in  accordance with the  logical values defined  in the table.</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A3">
            <w:pPr>
              <w:widowControl w:val="0"/>
              <w:spacing w:after="0" w:line="240" w:lineRule="auto"/>
              <w:ind w:left="120.3692626953125" w:firstLine="0"/>
              <w:jc w:val="left"/>
              <w:rPr>
                <w:sz w:val="19.920000076293945"/>
                <w:szCs w:val="19.920000076293945"/>
              </w:rPr>
            </w:pPr>
            <w:sdt>
              <w:sdtPr>
                <w:tag w:val="goog_rdk_4830"/>
              </w:sdtPr>
              <w:sdtContent>
                <w:del w:author="Thomas Cervone-Richards - NOAA Federal" w:id="312" w:date="2023-07-19T18:33:20Z">
                  <w:r w:rsidDel="00000000" w:rsidR="00000000" w:rsidRPr="00000000">
                    <w:rPr>
                      <w:sz w:val="19.920000076293945"/>
                      <w:szCs w:val="19.920000076293945"/>
                      <w:rtl w:val="0"/>
                    </w:rPr>
                    <w:delText xml:space="preserve">6.2.1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A5">
            <w:pPr>
              <w:widowControl w:val="0"/>
              <w:spacing w:after="0" w:line="240" w:lineRule="auto"/>
              <w:jc w:val="center"/>
              <w:rPr>
                <w:sz w:val="19.920000076293945"/>
                <w:szCs w:val="19.920000076293945"/>
              </w:rPr>
            </w:pPr>
            <w:sdt>
              <w:sdtPr>
                <w:tag w:val="goog_rdk_4832"/>
              </w:sdtPr>
              <w:sdtContent>
                <w:del w:author="Thomas Cervone-Richards - NOAA Federal" w:id="312" w:date="2023-07-19T18:33:20Z">
                  <w:r w:rsidDel="00000000" w:rsidR="00000000" w:rsidRPr="00000000">
                    <w:rPr>
                      <w:sz w:val="19.920000076293945"/>
                      <w:szCs w:val="19.920000076293945"/>
                      <w:rtl w:val="0"/>
                    </w:rPr>
                    <w:delText xml:space="preserve">W </w:delText>
                  </w:r>
                </w:del>
              </w:sdtContent>
            </w:sdt>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7">
            <w:pPr>
              <w:widowControl w:val="0"/>
              <w:spacing w:after="0" w:line="240" w:lineRule="auto"/>
              <w:jc w:val="center"/>
              <w:rPr>
                <w:sz w:val="19.920000076293945"/>
                <w:szCs w:val="19.920000076293945"/>
              </w:rPr>
            </w:pPr>
            <w:sdt>
              <w:sdtPr>
                <w:tag w:val="goog_rdk_4834"/>
              </w:sdtPr>
              <w:sdtContent>
                <w:del w:author="Thomas Cervone-Richards - NOAA Federal" w:id="313" w:date="2023-07-19T18:37:16Z">
                  <w:r w:rsidDel="00000000" w:rsidR="00000000" w:rsidRPr="00000000">
                    <w:rPr>
                      <w:sz w:val="19.920000076293945"/>
                      <w:szCs w:val="19.920000076293945"/>
                      <w:rtl w:val="0"/>
                    </w:rPr>
                    <w:delText xml:space="preserve">VALSOU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8">
            <w:pPr>
              <w:widowControl w:val="0"/>
              <w:spacing w:after="0" w:line="240" w:lineRule="auto"/>
              <w:jc w:val="center"/>
              <w:rPr>
                <w:sz w:val="19.920000076293945"/>
                <w:szCs w:val="19.920000076293945"/>
              </w:rPr>
            </w:pPr>
            <w:sdt>
              <w:sdtPr>
                <w:tag w:val="goog_rdk_4836"/>
              </w:sdtPr>
              <w:sdtContent>
                <w:del w:author="Thomas Cervone-Richards - NOAA Federal" w:id="313" w:date="2023-07-19T18:37:16Z">
                  <w:r w:rsidDel="00000000" w:rsidR="00000000" w:rsidRPr="00000000">
                    <w:rPr>
                      <w:sz w:val="19.920000076293945"/>
                      <w:szCs w:val="19.920000076293945"/>
                      <w:rtl w:val="0"/>
                    </w:rPr>
                    <w:delText xml:space="preserve">WATLEV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9">
            <w:pPr>
              <w:widowControl w:val="0"/>
              <w:spacing w:after="0" w:line="240" w:lineRule="auto"/>
              <w:jc w:val="center"/>
              <w:rPr>
                <w:sz w:val="19.920000076293945"/>
                <w:szCs w:val="19.920000076293945"/>
              </w:rPr>
            </w:pPr>
            <w:sdt>
              <w:sdtPr>
                <w:tag w:val="goog_rdk_4838"/>
              </w:sdtPr>
              <w:sdtContent>
                <w:del w:author="Thomas Cervone-Richards - NOAA Federal" w:id="313" w:date="2023-07-19T18:37:16Z">
                  <w:r w:rsidDel="00000000" w:rsidR="00000000" w:rsidRPr="00000000">
                    <w:rPr>
                      <w:sz w:val="19.920000076293945"/>
                      <w:szCs w:val="19.920000076293945"/>
                      <w:rtl w:val="0"/>
                    </w:rPr>
                    <w:delText xml:space="preserve">CATWRK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AA">
            <w:pPr>
              <w:widowControl w:val="0"/>
              <w:spacing w:after="0" w:line="240" w:lineRule="auto"/>
              <w:jc w:val="center"/>
              <w:rPr>
                <w:sz w:val="19.920000076293945"/>
                <w:szCs w:val="19.920000076293945"/>
              </w:rPr>
            </w:pPr>
            <w:sdt>
              <w:sdtPr>
                <w:tag w:val="goog_rdk_4840"/>
              </w:sdtPr>
              <w:sdtContent>
                <w:del w:author="Thomas Cervone-Richards - NOAA Federal" w:id="313" w:date="2023-07-19T18:37:16Z">
                  <w:r w:rsidDel="00000000" w:rsidR="00000000" w:rsidRPr="00000000">
                    <w:rPr>
                      <w:sz w:val="19.920000076293945"/>
                      <w:szCs w:val="19.920000076293945"/>
                      <w:rtl w:val="0"/>
                    </w:rPr>
                    <w:delText xml:space="preserve">QUASOU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AC">
            <w:pPr>
              <w:widowControl w:val="0"/>
              <w:spacing w:after="0" w:line="240" w:lineRule="auto"/>
              <w:jc w:val="center"/>
              <w:rPr>
                <w:sz w:val="19.920000076293945"/>
                <w:szCs w:val="19.920000076293945"/>
              </w:rPr>
            </w:pPr>
            <w:sdt>
              <w:sdtPr>
                <w:tag w:val="goog_rdk_4842"/>
              </w:sdtPr>
              <w:sdtContent>
                <w:del w:author="Thomas Cervone-Richards - NOAA Federal" w:id="313" w:date="2023-07-19T18:37:16Z">
                  <w:r w:rsidDel="00000000" w:rsidR="00000000" w:rsidRPr="00000000">
                    <w:rPr>
                      <w:sz w:val="19.920000076293945"/>
                      <w:szCs w:val="19.920000076293945"/>
                      <w:rtl w:val="0"/>
                    </w:rPr>
                    <w:delText xml:space="preserve">HEIGHT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845"/>
            </w:sdtPr>
            <w:sdtContent>
              <w:p w:rsidR="00000000" w:rsidDel="00000000" w:rsidP="00000000" w:rsidRDefault="00000000" w:rsidRPr="00000000" w14:paraId="000014AE">
                <w:pPr>
                  <w:widowControl w:val="0"/>
                  <w:spacing w:after="0" w:line="240" w:lineRule="auto"/>
                  <w:jc w:val="center"/>
                  <w:rPr>
                    <w:del w:author="Thomas Cervone-Richards - NOAA Federal" w:id="313" w:date="2023-07-19T18:37:16Z"/>
                    <w:sz w:val="19.920000076293945"/>
                    <w:szCs w:val="19.920000076293945"/>
                  </w:rPr>
                </w:pPr>
                <w:sdt>
                  <w:sdtPr>
                    <w:tag w:val="goog_rdk_4844"/>
                  </w:sdtPr>
                  <w:sdtContent>
                    <w:del w:author="Thomas Cervone-Richards - NOAA Federal" w:id="313" w:date="2023-07-19T18:37:16Z">
                      <w:r w:rsidDel="00000000" w:rsidR="00000000" w:rsidRPr="00000000">
                        <w:rPr>
                          <w:sz w:val="19.920000076293945"/>
                          <w:szCs w:val="19.920000076293945"/>
                          <w:rtl w:val="0"/>
                        </w:rPr>
                        <w:delText xml:space="preserve">TECSOU  </w:delText>
                      </w:r>
                    </w:del>
                  </w:sdtContent>
                </w:sdt>
              </w:p>
            </w:sdtContent>
          </w:sdt>
          <w:p w:rsidR="00000000" w:rsidDel="00000000" w:rsidP="00000000" w:rsidRDefault="00000000" w:rsidRPr="00000000" w14:paraId="000014AF">
            <w:pPr>
              <w:widowControl w:val="0"/>
              <w:spacing w:after="0" w:line="240" w:lineRule="auto"/>
              <w:jc w:val="center"/>
              <w:rPr>
                <w:sz w:val="19.920000076293945"/>
                <w:szCs w:val="19.920000076293945"/>
              </w:rPr>
            </w:pPr>
            <w:sdt>
              <w:sdtPr>
                <w:tag w:val="goog_rdk_4846"/>
              </w:sdtPr>
              <w:sdtContent>
                <w:del w:author="Thomas Cervone-Richards - NOAA Federal" w:id="313" w:date="2023-07-19T18:37:16Z">
                  <w:r w:rsidDel="00000000" w:rsidR="00000000" w:rsidRPr="00000000">
                    <w:rPr>
                      <w:sz w:val="19.920000076293945"/>
                      <w:szCs w:val="19.920000076293945"/>
                      <w:rtl w:val="0"/>
                    </w:rPr>
                    <w:delText xml:space="preserve">SOUACC</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sdt>
            <w:sdtPr>
              <w:tag w:val="goog_rdk_4849"/>
            </w:sdtPr>
            <w:sdtContent>
              <w:p w:rsidR="00000000" w:rsidDel="00000000" w:rsidP="00000000" w:rsidRDefault="00000000" w:rsidRPr="00000000" w14:paraId="000014B2">
                <w:pPr>
                  <w:widowControl w:val="0"/>
                  <w:spacing w:after="0" w:line="240" w:lineRule="auto"/>
                  <w:jc w:val="center"/>
                  <w:rPr>
                    <w:del w:author="Thomas Cervone-Richards - NOAA Federal" w:id="313" w:date="2023-07-19T18:37:16Z"/>
                    <w:sz w:val="19.920000076293945"/>
                    <w:szCs w:val="19.920000076293945"/>
                  </w:rPr>
                </w:pPr>
                <w:sdt>
                  <w:sdtPr>
                    <w:tag w:val="goog_rdk_4848"/>
                  </w:sdtPr>
                  <w:sdtContent>
                    <w:del w:author="Thomas Cervone-Richards - NOAA Federal" w:id="313" w:date="2023-07-19T18:37:16Z">
                      <w:r w:rsidDel="00000000" w:rsidR="00000000" w:rsidRPr="00000000">
                        <w:rPr>
                          <w:sz w:val="19.920000076293945"/>
                          <w:szCs w:val="19.920000076293945"/>
                          <w:rtl w:val="0"/>
                        </w:rPr>
                        <w:delText xml:space="preserve">not  </w:delText>
                      </w:r>
                    </w:del>
                  </w:sdtContent>
                </w:sdt>
              </w:p>
            </w:sdtContent>
          </w:sdt>
          <w:p w:rsidR="00000000" w:rsidDel="00000000" w:rsidP="00000000" w:rsidRDefault="00000000" w:rsidRPr="00000000" w14:paraId="000014B3">
            <w:pPr>
              <w:widowControl w:val="0"/>
              <w:spacing w:after="0" w:line="240" w:lineRule="auto"/>
              <w:jc w:val="center"/>
              <w:rPr>
                <w:sz w:val="19.920000076293945"/>
                <w:szCs w:val="19.920000076293945"/>
              </w:rPr>
            </w:pPr>
            <w:sdt>
              <w:sdtPr>
                <w:tag w:val="goog_rdk_4850"/>
              </w:sdtPr>
              <w:sdtContent>
                <w:del w:author="Thomas Cervone-Richards - NOAA Federal" w:id="313" w:date="2023-07-19T18:37:16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853"/>
            </w:sdtPr>
            <w:sdtContent>
              <w:p w:rsidR="00000000" w:rsidDel="00000000" w:rsidP="00000000" w:rsidRDefault="00000000" w:rsidRPr="00000000" w14:paraId="000014B4">
                <w:pPr>
                  <w:widowControl w:val="0"/>
                  <w:spacing w:after="0" w:line="240" w:lineRule="auto"/>
                  <w:ind w:left="119.57275390625" w:firstLine="0"/>
                  <w:jc w:val="left"/>
                  <w:rPr>
                    <w:del w:author="Thomas Cervone-Richards - NOAA Federal" w:id="313" w:date="2023-07-19T18:37:16Z"/>
                    <w:sz w:val="19.920000076293945"/>
                    <w:szCs w:val="19.920000076293945"/>
                  </w:rPr>
                </w:pPr>
                <w:sdt>
                  <w:sdtPr>
                    <w:tag w:val="goog_rdk_4852"/>
                  </w:sdtPr>
                  <w:sdtContent>
                    <w:del w:author="Thomas Cervone-Richards - NOAA Federal" w:id="313" w:date="2023-07-19T18:37:16Z">
                      <w:r w:rsidDel="00000000" w:rsidR="00000000" w:rsidRPr="00000000">
                        <w:rPr>
                          <w:sz w:val="19.920000076293945"/>
                          <w:szCs w:val="19.920000076293945"/>
                          <w:rtl w:val="0"/>
                        </w:rPr>
                        <w:delText xml:space="preserve">3 OR  </w:delText>
                      </w:r>
                    </w:del>
                  </w:sdtContent>
                </w:sdt>
              </w:p>
            </w:sdtContent>
          </w:sdt>
          <w:p w:rsidR="00000000" w:rsidDel="00000000" w:rsidP="00000000" w:rsidRDefault="00000000" w:rsidRPr="00000000" w14:paraId="000014B5">
            <w:pPr>
              <w:widowControl w:val="0"/>
              <w:spacing w:after="0" w:line="240" w:lineRule="auto"/>
              <w:ind w:left="128.53668212890625" w:firstLine="0"/>
              <w:jc w:val="left"/>
              <w:rPr>
                <w:sz w:val="19.920000076293945"/>
                <w:szCs w:val="19.920000076293945"/>
              </w:rPr>
            </w:pPr>
            <w:sdt>
              <w:sdtPr>
                <w:tag w:val="goog_rdk_4854"/>
              </w:sdtPr>
              <w:sdtContent>
                <w:del w:author="Thomas Cervone-Richards - NOAA Federal" w:id="313" w:date="2023-07-19T18:37:16Z">
                  <w:r w:rsidDel="00000000" w:rsidR="00000000" w:rsidRPr="00000000">
                    <w:rPr>
                      <w:sz w:val="19.920000076293945"/>
                      <w:szCs w:val="19.920000076293945"/>
                      <w:rtl w:val="0"/>
                    </w:rPr>
                    <w:delText xml:space="preserve">Unknown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857"/>
            </w:sdtPr>
            <w:sdtContent>
              <w:p w:rsidR="00000000" w:rsidDel="00000000" w:rsidP="00000000" w:rsidRDefault="00000000" w:rsidRPr="00000000" w14:paraId="000014B6">
                <w:pPr>
                  <w:widowControl w:val="0"/>
                  <w:spacing w:after="0" w:line="240" w:lineRule="auto"/>
                  <w:ind w:right="291.27197265625"/>
                  <w:jc w:val="right"/>
                  <w:rPr>
                    <w:del w:author="Thomas Cervone-Richards - NOAA Federal" w:id="313" w:date="2023-07-19T18:37:16Z"/>
                    <w:sz w:val="19.920000076293945"/>
                    <w:szCs w:val="19.920000076293945"/>
                  </w:rPr>
                </w:pPr>
                <w:sdt>
                  <w:sdtPr>
                    <w:tag w:val="goog_rdk_4856"/>
                  </w:sdtPr>
                  <w:sdtContent>
                    <w:del w:author="Thomas Cervone-Richards - NOAA Federal" w:id="313" w:date="2023-07-19T18:37:16Z">
                      <w:r w:rsidDel="00000000" w:rsidR="00000000" w:rsidRPr="00000000">
                        <w:rPr>
                          <w:sz w:val="19.920000076293945"/>
                          <w:szCs w:val="19.920000076293945"/>
                          <w:rtl w:val="0"/>
                        </w:rPr>
                        <w:delText xml:space="preserve">1, 2, 3 OR  </w:delText>
                      </w:r>
                    </w:del>
                  </w:sdtContent>
                </w:sdt>
              </w:p>
            </w:sdtContent>
          </w:sdt>
          <w:p w:rsidR="00000000" w:rsidDel="00000000" w:rsidP="00000000" w:rsidRDefault="00000000" w:rsidRPr="00000000" w14:paraId="000014B7">
            <w:pPr>
              <w:widowControl w:val="0"/>
              <w:spacing w:after="0" w:line="240" w:lineRule="auto"/>
              <w:jc w:val="center"/>
              <w:rPr>
                <w:sz w:val="19.920000076293945"/>
                <w:szCs w:val="19.920000076293945"/>
              </w:rPr>
            </w:pPr>
            <w:sdt>
              <w:sdtPr>
                <w:tag w:val="goog_rdk_4858"/>
              </w:sdtPr>
              <w:sdtContent>
                <w:del w:author="Thomas Cervone-Richards - NOAA Federal" w:id="313" w:date="2023-07-19T18:37:16Z">
                  <w:r w:rsidDel="00000000" w:rsidR="00000000" w:rsidRPr="00000000">
                    <w:rPr>
                      <w:sz w:val="19.920000076293945"/>
                      <w:szCs w:val="19.920000076293945"/>
                      <w:rtl w:val="0"/>
                    </w:rPr>
                    <w:delText xml:space="preserve">Unknown</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861"/>
            </w:sdtPr>
            <w:sdtContent>
              <w:p w:rsidR="00000000" w:rsidDel="00000000" w:rsidP="00000000" w:rsidRDefault="00000000" w:rsidRPr="00000000" w14:paraId="000014B8">
                <w:pPr>
                  <w:widowControl w:val="0"/>
                  <w:spacing w:after="0" w:line="240" w:lineRule="auto"/>
                  <w:jc w:val="center"/>
                  <w:rPr>
                    <w:del w:author="Thomas Cervone-Richards - NOAA Federal" w:id="313" w:date="2023-07-19T18:37:16Z"/>
                    <w:sz w:val="19.920000076293945"/>
                    <w:szCs w:val="19.920000076293945"/>
                  </w:rPr>
                </w:pPr>
                <w:sdt>
                  <w:sdtPr>
                    <w:tag w:val="goog_rdk_4860"/>
                  </w:sdtPr>
                  <w:sdtContent>
                    <w:del w:author="Thomas Cervone-Richards - NOAA Federal" w:id="313" w:date="2023-07-19T18:37:16Z">
                      <w:r w:rsidDel="00000000" w:rsidR="00000000" w:rsidRPr="00000000">
                        <w:rPr>
                          <w:sz w:val="19.920000076293945"/>
                          <w:szCs w:val="19.920000076293945"/>
                          <w:rtl w:val="0"/>
                        </w:rPr>
                        <w:delText xml:space="preserve">2 OR not  </w:delText>
                      </w:r>
                    </w:del>
                  </w:sdtContent>
                </w:sdt>
              </w:p>
            </w:sdtContent>
          </w:sdt>
          <w:p w:rsidR="00000000" w:rsidDel="00000000" w:rsidP="00000000" w:rsidRDefault="00000000" w:rsidRPr="00000000" w14:paraId="000014B9">
            <w:pPr>
              <w:widowControl w:val="0"/>
              <w:spacing w:after="0" w:line="240" w:lineRule="auto"/>
              <w:jc w:val="center"/>
              <w:rPr>
                <w:sz w:val="19.920000076293945"/>
                <w:szCs w:val="19.920000076293945"/>
              </w:rPr>
            </w:pPr>
            <w:sdt>
              <w:sdtPr>
                <w:tag w:val="goog_rdk_4862"/>
              </w:sdtPr>
              <w:sdtContent>
                <w:del w:author="Thomas Cervone-Richards - NOAA Federal" w:id="313" w:date="2023-07-19T18:37:16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BB">
            <w:pPr>
              <w:widowControl w:val="0"/>
              <w:spacing w:after="0" w:line="240" w:lineRule="auto"/>
              <w:jc w:val="center"/>
              <w:rPr>
                <w:sz w:val="19.920000076293945"/>
                <w:szCs w:val="19.920000076293945"/>
              </w:rPr>
            </w:pPr>
            <w:sdt>
              <w:sdtPr>
                <w:tag w:val="goog_rdk_4864"/>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D">
            <w:pPr>
              <w:widowControl w:val="0"/>
              <w:spacing w:after="0" w:line="240" w:lineRule="auto"/>
              <w:jc w:val="center"/>
              <w:rPr>
                <w:sz w:val="19.920000076293945"/>
                <w:szCs w:val="19.920000076293945"/>
              </w:rPr>
            </w:pPr>
            <w:sdt>
              <w:sdtPr>
                <w:tag w:val="goog_rdk_4866"/>
              </w:sdtPr>
              <w:sdtContent>
                <w:del w:author="Thomas Cervone-Richards - NOAA Federal" w:id="313" w:date="2023-07-19T18:37:16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1">
            <w:pPr>
              <w:widowControl w:val="0"/>
              <w:spacing w:after="0" w:line="240" w:lineRule="auto"/>
              <w:ind w:left="117.77984619140625" w:firstLine="0"/>
              <w:jc w:val="left"/>
              <w:rPr>
                <w:sz w:val="19.920000076293945"/>
                <w:szCs w:val="19.920000076293945"/>
              </w:rPr>
            </w:pPr>
            <w:sdt>
              <w:sdtPr>
                <w:tag w:val="goog_rdk_4868"/>
              </w:sdtPr>
              <w:sdtContent>
                <w:del w:author="Thomas Cervone-Richards - NOAA Federal" w:id="313" w:date="2023-07-19T18:37:16Z">
                  <w:r w:rsidDel="00000000" w:rsidR="00000000" w:rsidRPr="00000000">
                    <w:rPr>
                      <w:sz w:val="19.920000076293945"/>
                      <w:szCs w:val="19.920000076293945"/>
                      <w:rtl w:val="0"/>
                    </w:rPr>
                    <w:delText xml:space="preserve">4 OR 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2">
            <w:pPr>
              <w:widowControl w:val="0"/>
              <w:spacing w:after="0" w:line="240" w:lineRule="auto"/>
              <w:jc w:val="center"/>
              <w:rPr>
                <w:sz w:val="19.920000076293945"/>
                <w:szCs w:val="19.920000076293945"/>
              </w:rPr>
            </w:pPr>
            <w:sdt>
              <w:sdtPr>
                <w:tag w:val="goog_rdk_4870"/>
              </w:sdtPr>
              <w:sdtContent>
                <w:del w:author="Thomas Cervone-Richards - NOAA Federal" w:id="313" w:date="2023-07-19T18:37:16Z">
                  <w:r w:rsidDel="00000000" w:rsidR="00000000" w:rsidRPr="00000000">
                    <w:rPr>
                      <w:sz w:val="19.920000076293945"/>
                      <w:szCs w:val="19.920000076293945"/>
                      <w:rtl w:val="0"/>
                    </w:rPr>
                    <w:delText xml:space="preserve">Present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873"/>
            </w:sdtPr>
            <w:sdtContent>
              <w:p w:rsidR="00000000" w:rsidDel="00000000" w:rsidP="00000000" w:rsidRDefault="00000000" w:rsidRPr="00000000" w14:paraId="000014C3">
                <w:pPr>
                  <w:widowControl w:val="0"/>
                  <w:spacing w:after="0" w:line="240" w:lineRule="auto"/>
                  <w:jc w:val="center"/>
                  <w:rPr>
                    <w:del w:author="Thomas Cervone-Richards - NOAA Federal" w:id="313" w:date="2023-07-19T18:37:16Z"/>
                    <w:sz w:val="19.920000076293945"/>
                    <w:szCs w:val="19.920000076293945"/>
                  </w:rPr>
                </w:pPr>
                <w:sdt>
                  <w:sdtPr>
                    <w:tag w:val="goog_rdk_4872"/>
                  </w:sdtPr>
                  <w:sdtContent>
                    <w:del w:author="Thomas Cervone-Richards - NOAA Federal" w:id="313" w:date="2023-07-19T18:37:16Z">
                      <w:r w:rsidDel="00000000" w:rsidR="00000000" w:rsidRPr="00000000">
                        <w:rPr>
                          <w:sz w:val="19.920000076293945"/>
                          <w:szCs w:val="19.920000076293945"/>
                          <w:rtl w:val="0"/>
                        </w:rPr>
                        <w:delText xml:space="preserve">2 OR not  </w:delText>
                      </w:r>
                    </w:del>
                  </w:sdtContent>
                </w:sdt>
              </w:p>
            </w:sdtContent>
          </w:sdt>
          <w:p w:rsidR="00000000" w:rsidDel="00000000" w:rsidP="00000000" w:rsidRDefault="00000000" w:rsidRPr="00000000" w14:paraId="000014C4">
            <w:pPr>
              <w:widowControl w:val="0"/>
              <w:spacing w:after="0" w:line="240" w:lineRule="auto"/>
              <w:jc w:val="center"/>
              <w:rPr>
                <w:sz w:val="19.920000076293945"/>
                <w:szCs w:val="19.920000076293945"/>
              </w:rPr>
            </w:pPr>
            <w:sdt>
              <w:sdtPr>
                <w:tag w:val="goog_rdk_4874"/>
              </w:sdtPr>
              <w:sdtContent>
                <w:del w:author="Thomas Cervone-Richards - NOAA Federal" w:id="313" w:date="2023-07-19T18:37:16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C6">
            <w:pPr>
              <w:widowControl w:val="0"/>
              <w:spacing w:after="0" w:line="240" w:lineRule="auto"/>
              <w:jc w:val="center"/>
              <w:rPr>
                <w:sz w:val="19.920000076293945"/>
                <w:szCs w:val="19.920000076293945"/>
              </w:rPr>
            </w:pPr>
            <w:sdt>
              <w:sdtPr>
                <w:tag w:val="goog_rdk_4876"/>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8">
            <w:pPr>
              <w:widowControl w:val="0"/>
              <w:spacing w:after="0" w:line="240" w:lineRule="auto"/>
              <w:jc w:val="center"/>
              <w:rPr>
                <w:sz w:val="19.920000076293945"/>
                <w:szCs w:val="19.920000076293945"/>
              </w:rPr>
            </w:pPr>
            <w:sdt>
              <w:sdtPr>
                <w:tag w:val="goog_rdk_4878"/>
              </w:sdtPr>
              <w:sdtContent>
                <w:del w:author="Thomas Cervone-Richards - NOAA Federal" w:id="313" w:date="2023-07-19T18:37:16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6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C">
            <w:pPr>
              <w:widowControl w:val="0"/>
              <w:spacing w:after="0" w:line="240" w:lineRule="auto"/>
              <w:ind w:left="132.9193115234375" w:firstLine="0"/>
              <w:jc w:val="left"/>
              <w:rPr>
                <w:sz w:val="19.920000076293945"/>
                <w:szCs w:val="19.920000076293945"/>
              </w:rPr>
            </w:pPr>
            <w:sdt>
              <w:sdtPr>
                <w:tag w:val="goog_rdk_4880"/>
              </w:sdtPr>
              <w:sdtContent>
                <w:del w:author="Thomas Cervone-Richards - NOAA Federal" w:id="313" w:date="2023-07-19T18:37:16Z">
                  <w:r w:rsidDel="00000000" w:rsidR="00000000" w:rsidRPr="00000000">
                    <w:rPr>
                      <w:sz w:val="19.920000076293945"/>
                      <w:szCs w:val="19.920000076293945"/>
                      <w:rtl w:val="0"/>
                    </w:rPr>
                    <w:delText xml:space="preserve">1 OR 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883"/>
            </w:sdtPr>
            <w:sdtContent>
              <w:p w:rsidR="00000000" w:rsidDel="00000000" w:rsidP="00000000" w:rsidRDefault="00000000" w:rsidRPr="00000000" w14:paraId="000014CD">
                <w:pPr>
                  <w:widowControl w:val="0"/>
                  <w:spacing w:after="0" w:line="240" w:lineRule="auto"/>
                  <w:jc w:val="center"/>
                  <w:rPr>
                    <w:del w:author="Thomas Cervone-Richards - NOAA Federal" w:id="313" w:date="2023-07-19T18:37:16Z"/>
                    <w:sz w:val="19.920000076293945"/>
                    <w:szCs w:val="19.920000076293945"/>
                  </w:rPr>
                </w:pPr>
                <w:sdt>
                  <w:sdtPr>
                    <w:tag w:val="goog_rdk_4882"/>
                  </w:sdtPr>
                  <w:sdtContent>
                    <w:del w:author="Thomas Cervone-Richards - NOAA Federal" w:id="313" w:date="2023-07-19T18:37:16Z">
                      <w:r w:rsidDel="00000000" w:rsidR="00000000" w:rsidRPr="00000000">
                        <w:rPr>
                          <w:sz w:val="19.920000076293945"/>
                          <w:szCs w:val="19.920000076293945"/>
                          <w:rtl w:val="0"/>
                        </w:rPr>
                        <w:delText xml:space="preserve">4, 5 OR  </w:delText>
                      </w:r>
                    </w:del>
                  </w:sdtContent>
                </w:sdt>
              </w:p>
            </w:sdtContent>
          </w:sdt>
          <w:p w:rsidR="00000000" w:rsidDel="00000000" w:rsidP="00000000" w:rsidRDefault="00000000" w:rsidRPr="00000000" w14:paraId="000014CE">
            <w:pPr>
              <w:widowControl w:val="0"/>
              <w:spacing w:after="0" w:line="240" w:lineRule="auto"/>
              <w:jc w:val="center"/>
              <w:rPr>
                <w:sz w:val="19.920000076293945"/>
                <w:szCs w:val="19.920000076293945"/>
              </w:rPr>
            </w:pPr>
            <w:sdt>
              <w:sdtPr>
                <w:tag w:val="goog_rdk_4884"/>
              </w:sdtPr>
              <w:sdtContent>
                <w:del w:author="Thomas Cervone-Richards - NOAA Federal" w:id="313" w:date="2023-07-19T18:37:16Z">
                  <w:r w:rsidDel="00000000" w:rsidR="00000000" w:rsidRPr="00000000">
                    <w:rPr>
                      <w:sz w:val="19.920000076293945"/>
                      <w:szCs w:val="19.920000076293945"/>
                      <w:rtl w:val="0"/>
                    </w:rPr>
                    <w:delText xml:space="preserve">Unknown</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CF">
            <w:pPr>
              <w:widowControl w:val="0"/>
              <w:spacing w:after="0" w:line="240" w:lineRule="auto"/>
              <w:jc w:val="center"/>
              <w:rPr>
                <w:sz w:val="19.920000076293945"/>
                <w:szCs w:val="19.920000076293945"/>
              </w:rPr>
            </w:pPr>
            <w:sdt>
              <w:sdtPr>
                <w:tag w:val="goog_rdk_4886"/>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D1">
            <w:pPr>
              <w:widowControl w:val="0"/>
              <w:spacing w:after="0" w:line="240" w:lineRule="auto"/>
              <w:jc w:val="center"/>
              <w:rPr>
                <w:sz w:val="19.920000076293945"/>
                <w:szCs w:val="19.920000076293945"/>
              </w:rPr>
            </w:pPr>
            <w:sdt>
              <w:sdtPr>
                <w:tag w:val="goog_rdk_4888"/>
              </w:sdtPr>
              <w:sdtContent>
                <w:del w:author="Thomas Cervone-Richards - NOAA Federal" w:id="313" w:date="2023-07-19T18:37:16Z">
                  <w:r w:rsidDel="00000000" w:rsidR="00000000" w:rsidRPr="00000000">
                    <w:rPr>
                      <w:sz w:val="19.920000076293945"/>
                      <w:szCs w:val="19.920000076293945"/>
                      <w:rtl w:val="0"/>
                    </w:rPr>
                    <w:delText xml:space="preserve">Optional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3">
            <w:pPr>
              <w:widowControl w:val="0"/>
              <w:spacing w:after="0" w:line="240" w:lineRule="auto"/>
              <w:jc w:val="center"/>
              <w:rPr>
                <w:sz w:val="19.920000076293945"/>
                <w:szCs w:val="19.920000076293945"/>
              </w:rPr>
            </w:pPr>
            <w:sdt>
              <w:sdtPr>
                <w:tag w:val="goog_rdk_4890"/>
              </w:sdtPr>
              <w:sdtContent>
                <w:del w:author="Thomas Cervone-Richards - NOAA Federal" w:id="313" w:date="2023-07-19T18:37:16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D6">
            <w:pPr>
              <w:widowControl w:val="0"/>
              <w:spacing w:after="0" w:line="240" w:lineRule="auto"/>
              <w:jc w:val="center"/>
              <w:rPr>
                <w:sz w:val="19.920000076293945"/>
                <w:szCs w:val="19.920000076293945"/>
              </w:rPr>
            </w:pPr>
            <w:sdt>
              <w:sdtPr>
                <w:tag w:val="goog_rdk_4892"/>
              </w:sdtPr>
              <w:sdtContent>
                <w:del w:author="Thomas Cervone-Richards - NOAA Federal" w:id="313" w:date="2023-07-19T18:37:16Z">
                  <w:r w:rsidDel="00000000" w:rsidR="00000000" w:rsidRPr="00000000">
                    <w:rPr>
                      <w:sz w:val="19.920000076293945"/>
                      <w:szCs w:val="19.920000076293945"/>
                      <w:rtl w:val="0"/>
                    </w:rPr>
                    <w:delText xml:space="preserve">Unknown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4895"/>
            </w:sdtPr>
            <w:sdtContent>
              <w:p w:rsidR="00000000" w:rsidDel="00000000" w:rsidP="00000000" w:rsidRDefault="00000000" w:rsidRPr="00000000" w14:paraId="000014D7">
                <w:pPr>
                  <w:widowControl w:val="0"/>
                  <w:spacing w:after="0" w:line="240" w:lineRule="auto"/>
                  <w:ind w:left="119.57275390625" w:firstLine="0"/>
                  <w:jc w:val="left"/>
                  <w:rPr>
                    <w:del w:author="Thomas Cervone-Richards - NOAA Federal" w:id="313" w:date="2023-07-19T18:37:16Z"/>
                    <w:sz w:val="19.920000076293945"/>
                    <w:szCs w:val="19.920000076293945"/>
                  </w:rPr>
                </w:pPr>
                <w:sdt>
                  <w:sdtPr>
                    <w:tag w:val="goog_rdk_4894"/>
                  </w:sdtPr>
                  <w:sdtContent>
                    <w:del w:author="Thomas Cervone-Richards - NOAA Federal" w:id="313" w:date="2023-07-19T18:37:16Z">
                      <w:r w:rsidDel="00000000" w:rsidR="00000000" w:rsidRPr="00000000">
                        <w:rPr>
                          <w:sz w:val="19.920000076293945"/>
                          <w:szCs w:val="19.920000076293945"/>
                          <w:rtl w:val="0"/>
                        </w:rPr>
                        <w:delText xml:space="preserve">3 OR  </w:delText>
                      </w:r>
                    </w:del>
                  </w:sdtContent>
                </w:sdt>
              </w:p>
            </w:sdtContent>
          </w:sdt>
          <w:p w:rsidR="00000000" w:rsidDel="00000000" w:rsidP="00000000" w:rsidRDefault="00000000" w:rsidRPr="00000000" w14:paraId="000014D8">
            <w:pPr>
              <w:widowControl w:val="0"/>
              <w:spacing w:after="0" w:line="240" w:lineRule="auto"/>
              <w:ind w:left="128.53668212890625" w:firstLine="0"/>
              <w:jc w:val="left"/>
              <w:rPr>
                <w:sz w:val="19.920000076293945"/>
                <w:szCs w:val="19.920000076293945"/>
              </w:rPr>
            </w:pPr>
            <w:sdt>
              <w:sdtPr>
                <w:tag w:val="goog_rdk_4896"/>
              </w:sdtPr>
              <w:sdtContent>
                <w:del w:author="Thomas Cervone-Richards - NOAA Federal" w:id="313" w:date="2023-07-19T18:37:16Z">
                  <w:r w:rsidDel="00000000" w:rsidR="00000000" w:rsidRPr="00000000">
                    <w:rPr>
                      <w:sz w:val="19.920000076293945"/>
                      <w:szCs w:val="19.920000076293945"/>
                      <w:rtl w:val="0"/>
                    </w:rPr>
                    <w:delText xml:space="preserve">Unknown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9">
            <w:pPr>
              <w:widowControl w:val="0"/>
              <w:spacing w:after="0" w:line="228.82407188415527" w:lineRule="auto"/>
              <w:ind w:left="207.31964111328125" w:right="121.94091796875" w:firstLine="0"/>
              <w:jc w:val="center"/>
              <w:rPr>
                <w:sz w:val="19.920000076293945"/>
                <w:szCs w:val="19.920000076293945"/>
              </w:rPr>
            </w:pPr>
            <w:sdt>
              <w:sdtPr>
                <w:tag w:val="goog_rdk_4898"/>
              </w:sdtPr>
              <w:sdtContent>
                <w:del w:author="Thomas Cervone-Richards - NOAA Federal" w:id="313" w:date="2023-07-19T18:37:16Z">
                  <w:r w:rsidDel="00000000" w:rsidR="00000000" w:rsidRPr="00000000">
                    <w:rPr>
                      <w:sz w:val="19.920000076293945"/>
                      <w:szCs w:val="19.920000076293945"/>
                      <w:rtl w:val="0"/>
                    </w:rPr>
                    <w:delText xml:space="preserve">1, 2, 3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901"/>
            </w:sdtPr>
            <w:sdtContent>
              <w:p w:rsidR="00000000" w:rsidDel="00000000" w:rsidP="00000000" w:rsidRDefault="00000000" w:rsidRPr="00000000" w14:paraId="000014DA">
                <w:pPr>
                  <w:widowControl w:val="0"/>
                  <w:spacing w:after="0" w:line="240" w:lineRule="auto"/>
                  <w:jc w:val="center"/>
                  <w:rPr>
                    <w:del w:author="Thomas Cervone-Richards - NOAA Federal" w:id="313" w:date="2023-07-19T18:37:16Z"/>
                    <w:sz w:val="19.920000076293945"/>
                    <w:szCs w:val="19.920000076293945"/>
                  </w:rPr>
                </w:pPr>
                <w:sdt>
                  <w:sdtPr>
                    <w:tag w:val="goog_rdk_4900"/>
                  </w:sdtPr>
                  <w:sdtContent>
                    <w:del w:author="Thomas Cervone-Richards - NOAA Federal" w:id="313" w:date="2023-07-19T18:37:16Z">
                      <w:r w:rsidDel="00000000" w:rsidR="00000000" w:rsidRPr="00000000">
                        <w:rPr>
                          <w:sz w:val="19.920000076293945"/>
                          <w:szCs w:val="19.920000076293945"/>
                          <w:rtl w:val="0"/>
                        </w:rPr>
                        <w:delText xml:space="preserve">2 OR not  </w:delText>
                      </w:r>
                    </w:del>
                  </w:sdtContent>
                </w:sdt>
              </w:p>
            </w:sdtContent>
          </w:sdt>
          <w:p w:rsidR="00000000" w:rsidDel="00000000" w:rsidP="00000000" w:rsidRDefault="00000000" w:rsidRPr="00000000" w14:paraId="000014DB">
            <w:pPr>
              <w:widowControl w:val="0"/>
              <w:spacing w:after="0" w:line="240" w:lineRule="auto"/>
              <w:jc w:val="center"/>
              <w:rPr>
                <w:sz w:val="19.920000076293945"/>
                <w:szCs w:val="19.920000076293945"/>
              </w:rPr>
            </w:pPr>
            <w:sdt>
              <w:sdtPr>
                <w:tag w:val="goog_rdk_4902"/>
              </w:sdtPr>
              <w:sdtContent>
                <w:del w:author="Thomas Cervone-Richards - NOAA Federal" w:id="313" w:date="2023-07-19T18:37:16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DD">
            <w:pPr>
              <w:widowControl w:val="0"/>
              <w:spacing w:after="0" w:line="240" w:lineRule="auto"/>
              <w:jc w:val="center"/>
              <w:rPr>
                <w:sz w:val="19.920000076293945"/>
                <w:szCs w:val="19.920000076293945"/>
              </w:rPr>
            </w:pPr>
            <w:sdt>
              <w:sdtPr>
                <w:tag w:val="goog_rdk_4904"/>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F">
            <w:pPr>
              <w:widowControl w:val="0"/>
              <w:spacing w:after="0" w:line="240" w:lineRule="auto"/>
              <w:jc w:val="center"/>
              <w:rPr>
                <w:sz w:val="19.920000076293945"/>
                <w:szCs w:val="19.920000076293945"/>
              </w:rPr>
            </w:pPr>
            <w:sdt>
              <w:sdtPr>
                <w:tag w:val="goog_rdk_4906"/>
              </w:sdtPr>
              <w:sdtContent>
                <w:del w:author="Thomas Cervone-Richards - NOAA Federal" w:id="313" w:date="2023-07-19T18:37:16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3">
            <w:pPr>
              <w:widowControl w:val="0"/>
              <w:spacing w:after="0" w:line="240" w:lineRule="auto"/>
              <w:ind w:left="117.77984619140625" w:firstLine="0"/>
              <w:jc w:val="left"/>
              <w:rPr>
                <w:sz w:val="19.920000076293945"/>
                <w:szCs w:val="19.920000076293945"/>
              </w:rPr>
            </w:pPr>
            <w:sdt>
              <w:sdtPr>
                <w:tag w:val="goog_rdk_4908"/>
              </w:sdtPr>
              <w:sdtContent>
                <w:del w:author="Thomas Cervone-Richards - NOAA Federal" w:id="313" w:date="2023-07-19T18:37:16Z">
                  <w:r w:rsidDel="00000000" w:rsidR="00000000" w:rsidRPr="00000000">
                    <w:rPr>
                      <w:sz w:val="19.920000076293945"/>
                      <w:szCs w:val="19.920000076293945"/>
                      <w:rtl w:val="0"/>
                    </w:rPr>
                    <w:delText xml:space="preserve">4 OR 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4">
            <w:pPr>
              <w:widowControl w:val="0"/>
              <w:spacing w:after="0" w:line="240" w:lineRule="auto"/>
              <w:jc w:val="center"/>
              <w:rPr>
                <w:sz w:val="19.920000076293945"/>
                <w:szCs w:val="19.920000076293945"/>
              </w:rPr>
            </w:pPr>
            <w:sdt>
              <w:sdtPr>
                <w:tag w:val="goog_rdk_4910"/>
              </w:sdtPr>
              <w:sdtContent>
                <w:del w:author="Thomas Cervone-Richards - NOAA Federal" w:id="313" w:date="2023-07-19T18:37:16Z">
                  <w:r w:rsidDel="00000000" w:rsidR="00000000" w:rsidRPr="00000000">
                    <w:rPr>
                      <w:sz w:val="19.920000076293945"/>
                      <w:szCs w:val="19.920000076293945"/>
                      <w:rtl w:val="0"/>
                    </w:rPr>
                    <w:delText xml:space="preserve">Optional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913"/>
            </w:sdtPr>
            <w:sdtContent>
              <w:p w:rsidR="00000000" w:rsidDel="00000000" w:rsidP="00000000" w:rsidRDefault="00000000" w:rsidRPr="00000000" w14:paraId="000014E5">
                <w:pPr>
                  <w:widowControl w:val="0"/>
                  <w:spacing w:after="0" w:line="240" w:lineRule="auto"/>
                  <w:jc w:val="center"/>
                  <w:rPr>
                    <w:del w:author="Thomas Cervone-Richards - NOAA Federal" w:id="313" w:date="2023-07-19T18:37:16Z"/>
                    <w:sz w:val="19.920000076293945"/>
                    <w:szCs w:val="19.920000076293945"/>
                  </w:rPr>
                </w:pPr>
                <w:sdt>
                  <w:sdtPr>
                    <w:tag w:val="goog_rdk_4912"/>
                  </w:sdtPr>
                  <w:sdtContent>
                    <w:del w:author="Thomas Cervone-Richards - NOAA Federal" w:id="313" w:date="2023-07-19T18:37:16Z">
                      <w:r w:rsidDel="00000000" w:rsidR="00000000" w:rsidRPr="00000000">
                        <w:rPr>
                          <w:sz w:val="19.920000076293945"/>
                          <w:szCs w:val="19.920000076293945"/>
                          <w:rtl w:val="0"/>
                        </w:rPr>
                        <w:delText xml:space="preserve">2 OR not  </w:delText>
                      </w:r>
                    </w:del>
                  </w:sdtContent>
                </w:sdt>
              </w:p>
            </w:sdtContent>
          </w:sdt>
          <w:p w:rsidR="00000000" w:rsidDel="00000000" w:rsidP="00000000" w:rsidRDefault="00000000" w:rsidRPr="00000000" w14:paraId="000014E6">
            <w:pPr>
              <w:widowControl w:val="0"/>
              <w:spacing w:after="0" w:line="240" w:lineRule="auto"/>
              <w:jc w:val="center"/>
              <w:rPr>
                <w:sz w:val="19.920000076293945"/>
                <w:szCs w:val="19.920000076293945"/>
              </w:rPr>
            </w:pPr>
            <w:sdt>
              <w:sdtPr>
                <w:tag w:val="goog_rdk_4914"/>
              </w:sdtPr>
              <w:sdtContent>
                <w:del w:author="Thomas Cervone-Richards - NOAA Federal" w:id="313" w:date="2023-07-19T18:37:16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E8">
            <w:pPr>
              <w:widowControl w:val="0"/>
              <w:spacing w:after="0" w:line="240" w:lineRule="auto"/>
              <w:jc w:val="center"/>
              <w:rPr>
                <w:sz w:val="19.920000076293945"/>
                <w:szCs w:val="19.920000076293945"/>
              </w:rPr>
            </w:pPr>
            <w:sdt>
              <w:sdtPr>
                <w:tag w:val="goog_rdk_4916"/>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A">
            <w:pPr>
              <w:widowControl w:val="0"/>
              <w:spacing w:after="0" w:line="240" w:lineRule="auto"/>
              <w:jc w:val="center"/>
              <w:rPr>
                <w:sz w:val="19.920000076293945"/>
                <w:szCs w:val="19.920000076293945"/>
              </w:rPr>
            </w:pPr>
            <w:sdt>
              <w:sdtPr>
                <w:tag w:val="goog_rdk_4918"/>
              </w:sdtPr>
              <w:sdtContent>
                <w:del w:author="Thomas Cervone-Richards - NOAA Federal" w:id="313" w:date="2023-07-19T18:37:16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ED">
            <w:pPr>
              <w:widowControl w:val="0"/>
              <w:spacing w:after="0" w:line="240" w:lineRule="auto"/>
              <w:jc w:val="center"/>
              <w:rPr>
                <w:sz w:val="19.920000076293945"/>
                <w:szCs w:val="19.920000076293945"/>
              </w:rPr>
            </w:pPr>
            <w:sdt>
              <w:sdtPr>
                <w:tag w:val="goog_rdk_4920"/>
              </w:sdtPr>
              <w:sdtContent>
                <w:del w:author="Thomas Cervone-Richards - NOAA Federal" w:id="313" w:date="2023-07-19T18:37:16Z">
                  <w:r w:rsidDel="00000000" w:rsidR="00000000" w:rsidRPr="00000000">
                    <w:rPr>
                      <w:sz w:val="19.920000076293945"/>
                      <w:szCs w:val="19.920000076293945"/>
                      <w:rtl w:val="0"/>
                    </w:rPr>
                    <w:delText xml:space="preserve">&lt; 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widowControl w:val="0"/>
              <w:spacing w:after="0" w:line="240" w:lineRule="auto"/>
              <w:ind w:left="117.77984619140625" w:firstLine="0"/>
              <w:jc w:val="left"/>
              <w:rPr>
                <w:sz w:val="19.920000076293945"/>
                <w:szCs w:val="19.920000076293945"/>
              </w:rPr>
            </w:pPr>
            <w:sdt>
              <w:sdtPr>
                <w:tag w:val="goog_rdk_4922"/>
              </w:sdtPr>
              <w:sdtContent>
                <w:del w:author="Thomas Cervone-Richards - NOAA Federal" w:id="313" w:date="2023-07-19T18:37:16Z">
                  <w:r w:rsidDel="00000000" w:rsidR="00000000" w:rsidRPr="00000000">
                    <w:rPr>
                      <w:sz w:val="19.920000076293945"/>
                      <w:szCs w:val="19.920000076293945"/>
                      <w:rtl w:val="0"/>
                    </w:rPr>
                    <w:delText xml:space="preserve">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F">
            <w:pPr>
              <w:widowControl w:val="0"/>
              <w:spacing w:after="0" w:line="240" w:lineRule="auto"/>
              <w:jc w:val="center"/>
              <w:rPr>
                <w:sz w:val="19.920000076293945"/>
                <w:szCs w:val="19.920000076293945"/>
              </w:rPr>
            </w:pPr>
            <w:sdt>
              <w:sdtPr>
                <w:tag w:val="goog_rdk_4924"/>
              </w:sdtPr>
              <w:sdtContent>
                <w:del w:author="Thomas Cervone-Richards - NOAA Federal" w:id="313" w:date="2023-07-19T18:37:16Z">
                  <w:r w:rsidDel="00000000" w:rsidR="00000000" w:rsidRPr="00000000">
                    <w:rPr>
                      <w:sz w:val="19.920000076293945"/>
                      <w:szCs w:val="19.920000076293945"/>
                      <w:rtl w:val="0"/>
                    </w:rPr>
                    <w:delText xml:space="preserve">Optional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F0">
            <w:pPr>
              <w:widowControl w:val="0"/>
              <w:spacing w:after="0" w:line="240" w:lineRule="auto"/>
              <w:jc w:val="center"/>
              <w:rPr>
                <w:sz w:val="19.920000076293945"/>
                <w:szCs w:val="19.920000076293945"/>
              </w:rPr>
            </w:pPr>
            <w:sdt>
              <w:sdtPr>
                <w:tag w:val="goog_rdk_4926"/>
              </w:sdtPr>
              <w:sdtContent>
                <w:del w:author="Thomas Cervone-Richards - NOAA Federal" w:id="313" w:date="2023-07-19T18:37:16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F2">
            <w:pPr>
              <w:widowControl w:val="0"/>
              <w:spacing w:after="0" w:line="240" w:lineRule="auto"/>
              <w:jc w:val="center"/>
              <w:rPr>
                <w:sz w:val="19.920000076293945"/>
                <w:szCs w:val="19.920000076293945"/>
              </w:rPr>
            </w:pPr>
            <w:sdt>
              <w:sdtPr>
                <w:tag w:val="goog_rdk_4928"/>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4">
            <w:pPr>
              <w:widowControl w:val="0"/>
              <w:spacing w:after="0" w:line="240" w:lineRule="auto"/>
              <w:jc w:val="center"/>
              <w:rPr>
                <w:sz w:val="19.920000076293945"/>
                <w:szCs w:val="19.920000076293945"/>
              </w:rPr>
            </w:pPr>
            <w:sdt>
              <w:sdtPr>
                <w:tag w:val="goog_rdk_4930"/>
              </w:sdtPr>
              <w:sdtContent>
                <w:del w:author="Thomas Cervone-Richards - NOAA Federal" w:id="313" w:date="2023-07-19T18:37:16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8">
            <w:pPr>
              <w:widowControl w:val="0"/>
              <w:spacing w:after="0" w:line="240" w:lineRule="auto"/>
              <w:ind w:left="117.77984619140625" w:firstLine="0"/>
              <w:jc w:val="left"/>
              <w:rPr>
                <w:sz w:val="19.920000076293945"/>
                <w:szCs w:val="19.920000076293945"/>
              </w:rPr>
            </w:pPr>
            <w:sdt>
              <w:sdtPr>
                <w:tag w:val="goog_rdk_4932"/>
              </w:sdtPr>
              <w:sdtContent>
                <w:del w:author="Thomas Cervone-Richards - NOAA Federal" w:id="313" w:date="2023-07-19T18:37:16Z">
                  <w:r w:rsidDel="00000000" w:rsidR="00000000" w:rsidRPr="00000000">
                    <w:rPr>
                      <w:sz w:val="19.920000076293945"/>
                      <w:szCs w:val="19.920000076293945"/>
                      <w:rtl w:val="0"/>
                    </w:rPr>
                    <w:delText xml:space="preserve">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9">
            <w:pPr>
              <w:widowControl w:val="0"/>
              <w:spacing w:after="0" w:line="240" w:lineRule="auto"/>
              <w:jc w:val="center"/>
              <w:rPr>
                <w:sz w:val="19.920000076293945"/>
                <w:szCs w:val="19.920000076293945"/>
              </w:rPr>
            </w:pPr>
            <w:sdt>
              <w:sdtPr>
                <w:tag w:val="goog_rdk_4934"/>
              </w:sdtPr>
              <w:sdtContent>
                <w:del w:author="Thomas Cervone-Richards - NOAA Federal" w:id="313" w:date="2023-07-19T18:37:16Z">
                  <w:r w:rsidDel="00000000" w:rsidR="00000000" w:rsidRPr="00000000">
                    <w:rPr>
                      <w:sz w:val="19.920000076293945"/>
                      <w:szCs w:val="19.920000076293945"/>
                      <w:rtl w:val="0"/>
                    </w:rPr>
                    <w:delText xml:space="preserve">Optional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FA">
            <w:pPr>
              <w:widowControl w:val="0"/>
              <w:spacing w:after="0" w:line="231.2314224243164" w:lineRule="auto"/>
              <w:ind w:left="142.1685791015625" w:right="131.7388916015625" w:firstLine="89.150390625"/>
              <w:jc w:val="left"/>
              <w:rPr>
                <w:sz w:val="19.920000076293945"/>
                <w:szCs w:val="19.920000076293945"/>
              </w:rPr>
            </w:pPr>
            <w:sdt>
              <w:sdtPr>
                <w:tag w:val="goog_rdk_4936"/>
              </w:sdtPr>
              <w:sdtContent>
                <w:del w:author="Thomas Cervone-Richards - NOAA Federal" w:id="313" w:date="2023-07-19T18:37:16Z">
                  <w:r w:rsidDel="00000000" w:rsidR="00000000" w:rsidRPr="00000000">
                    <w:rPr>
                      <w:sz w:val="19.920000076293945"/>
                      <w:szCs w:val="19.920000076293945"/>
                      <w:rtl w:val="0"/>
                    </w:rPr>
                    <w:delText xml:space="preserve">1, 3, 4, 6, 8, 9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FC">
            <w:pPr>
              <w:widowControl w:val="0"/>
              <w:spacing w:after="0" w:line="240" w:lineRule="auto"/>
              <w:jc w:val="center"/>
              <w:rPr>
                <w:sz w:val="19.920000076293945"/>
                <w:szCs w:val="19.920000076293945"/>
              </w:rPr>
            </w:pPr>
            <w:sdt>
              <w:sdtPr>
                <w:tag w:val="goog_rdk_4938"/>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E">
            <w:pPr>
              <w:widowControl w:val="0"/>
              <w:spacing w:after="0" w:line="240" w:lineRule="auto"/>
              <w:jc w:val="center"/>
              <w:rPr>
                <w:sz w:val="19.920000076293945"/>
                <w:szCs w:val="19.920000076293945"/>
              </w:rPr>
            </w:pPr>
            <w:sdt>
              <w:sdtPr>
                <w:tag w:val="goog_rdk_4940"/>
              </w:sdtPr>
              <w:sdtContent>
                <w:del w:author="Thomas Cervone-Richards - NOAA Federal" w:id="313" w:date="2023-07-19T18:37:16Z">
                  <w:r w:rsidDel="00000000" w:rsidR="00000000" w:rsidRPr="00000000">
                    <w:rPr>
                      <w:sz w:val="19.920000076293945"/>
                      <w:szCs w:val="19.920000076293945"/>
                      <w:rtl w:val="0"/>
                    </w:rPr>
                    <w:delText xml:space="preserve">Optional</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01">
            <w:pPr>
              <w:widowControl w:val="0"/>
              <w:spacing w:after="0" w:line="240" w:lineRule="auto"/>
              <w:jc w:val="center"/>
              <w:rPr>
                <w:sz w:val="19.920000076293945"/>
                <w:szCs w:val="19.920000076293945"/>
              </w:rPr>
            </w:pPr>
            <w:sdt>
              <w:sdtPr>
                <w:tag w:val="goog_rdk_4942"/>
              </w:sdtPr>
              <w:sdtContent>
                <w:del w:author="Thomas Cervone-Richards - NOAA Federal" w:id="313" w:date="2023-07-19T18:37:16Z">
                  <w:r w:rsidDel="00000000" w:rsidR="00000000" w:rsidRPr="00000000">
                    <w:rPr>
                      <w:sz w:val="19.920000076293945"/>
                      <w:szCs w:val="19.920000076293945"/>
                      <w:rtl w:val="0"/>
                    </w:rPr>
                    <w:delText xml:space="preserve">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2">
            <w:pPr>
              <w:widowControl w:val="0"/>
              <w:spacing w:after="0" w:line="240" w:lineRule="auto"/>
              <w:ind w:left="119.17449951171875" w:firstLine="0"/>
              <w:jc w:val="left"/>
              <w:rPr>
                <w:sz w:val="19.920000076293945"/>
                <w:szCs w:val="19.920000076293945"/>
              </w:rPr>
            </w:pPr>
            <w:sdt>
              <w:sdtPr>
                <w:tag w:val="goog_rdk_4944"/>
              </w:sdtPr>
              <w:sdtContent>
                <w:del w:author="Thomas Cervone-Richards - NOAA Federal" w:id="313" w:date="2023-07-19T18:37:16Z">
                  <w:r w:rsidDel="00000000" w:rsidR="00000000" w:rsidRPr="00000000">
                    <w:rPr>
                      <w:sz w:val="19.920000076293945"/>
                      <w:szCs w:val="19.920000076293945"/>
                      <w:rtl w:val="0"/>
                    </w:rPr>
                    <w:delText xml:space="preserve">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3">
            <w:pPr>
              <w:widowControl w:val="0"/>
              <w:spacing w:after="0" w:line="231.23263835906982" w:lineRule="auto"/>
              <w:ind w:left="207.31964111328125" w:right="121.94091796875" w:firstLine="0"/>
              <w:jc w:val="center"/>
              <w:rPr>
                <w:sz w:val="19.920000076293945"/>
                <w:szCs w:val="19.920000076293945"/>
              </w:rPr>
            </w:pPr>
            <w:sdt>
              <w:sdtPr>
                <w:tag w:val="goog_rdk_4946"/>
              </w:sdtPr>
              <w:sdtContent>
                <w:del w:author="Thomas Cervone-Richards - NOAA Federal" w:id="313" w:date="2023-07-19T18:37:16Z">
                  <w:r w:rsidDel="00000000" w:rsidR="00000000" w:rsidRPr="00000000">
                    <w:rPr>
                      <w:sz w:val="19.920000076293945"/>
                      <w:szCs w:val="19.920000076293945"/>
                      <w:rtl w:val="0"/>
                    </w:rPr>
                    <w:delText xml:space="preserve">1, 2, 3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04">
            <w:pPr>
              <w:widowControl w:val="0"/>
              <w:spacing w:after="0" w:line="240" w:lineRule="auto"/>
              <w:jc w:val="center"/>
              <w:rPr>
                <w:sz w:val="19.920000076293945"/>
                <w:szCs w:val="19.920000076293945"/>
              </w:rPr>
            </w:pPr>
            <w:sdt>
              <w:sdtPr>
                <w:tag w:val="goog_rdk_4948"/>
              </w:sdtPr>
              <w:sdtContent>
                <w:del w:author="Thomas Cervone-Richards - NOAA Federal" w:id="313" w:date="2023-07-19T18:37:16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06">
            <w:pPr>
              <w:widowControl w:val="0"/>
              <w:spacing w:after="0" w:line="240" w:lineRule="auto"/>
              <w:jc w:val="center"/>
              <w:rPr>
                <w:sz w:val="19.920000076293945"/>
                <w:szCs w:val="19.920000076293945"/>
              </w:rPr>
            </w:pPr>
            <w:sdt>
              <w:sdtPr>
                <w:tag w:val="goog_rdk_4950"/>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8">
            <w:pPr>
              <w:widowControl w:val="0"/>
              <w:spacing w:after="0" w:line="240" w:lineRule="auto"/>
              <w:jc w:val="center"/>
              <w:rPr>
                <w:sz w:val="19.920000076293945"/>
                <w:szCs w:val="19.920000076293945"/>
              </w:rPr>
            </w:pPr>
            <w:sdt>
              <w:sdtPr>
                <w:tag w:val="goog_rdk_4952"/>
              </w:sdtPr>
              <w:sdtContent>
                <w:del w:author="Thomas Cervone-Richards - NOAA Federal" w:id="313" w:date="2023-07-19T18:37:16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6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C">
            <w:pPr>
              <w:widowControl w:val="0"/>
              <w:spacing w:after="0" w:line="240" w:lineRule="auto"/>
              <w:ind w:left="119.17449951171875" w:firstLine="0"/>
              <w:jc w:val="left"/>
              <w:rPr>
                <w:sz w:val="19.920000076293945"/>
                <w:szCs w:val="19.920000076293945"/>
              </w:rPr>
            </w:pPr>
            <w:sdt>
              <w:sdtPr>
                <w:tag w:val="goog_rdk_4954"/>
              </w:sdtPr>
              <w:sdtContent>
                <w:del w:author="Thomas Cervone-Richards - NOAA Federal" w:id="313" w:date="2023-07-19T18:37:16Z">
                  <w:r w:rsidDel="00000000" w:rsidR="00000000" w:rsidRPr="00000000">
                    <w:rPr>
                      <w:sz w:val="19.920000076293945"/>
                      <w:szCs w:val="19.920000076293945"/>
                      <w:rtl w:val="0"/>
                    </w:rPr>
                    <w:delText xml:space="preserve">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D">
            <w:pPr>
              <w:widowControl w:val="0"/>
              <w:spacing w:after="0" w:line="240" w:lineRule="auto"/>
              <w:jc w:val="center"/>
              <w:rPr>
                <w:sz w:val="19.920000076293945"/>
                <w:szCs w:val="19.920000076293945"/>
              </w:rPr>
            </w:pPr>
            <w:sdt>
              <w:sdtPr>
                <w:tag w:val="goog_rdk_4956"/>
              </w:sdtPr>
              <w:sdtContent>
                <w:del w:author="Thomas Cervone-Richards - NOAA Federal" w:id="313" w:date="2023-07-19T18:37:16Z">
                  <w:r w:rsidDel="00000000" w:rsidR="00000000" w:rsidRPr="00000000">
                    <w:rPr>
                      <w:sz w:val="19.920000076293945"/>
                      <w:szCs w:val="19.920000076293945"/>
                      <w:rtl w:val="0"/>
                    </w:rPr>
                    <w:delText xml:space="preserve">Optional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0E">
            <w:pPr>
              <w:widowControl w:val="0"/>
              <w:spacing w:after="0" w:line="231.2314224243164" w:lineRule="auto"/>
              <w:ind w:left="142.1685791015625" w:right="132.0770263671875" w:firstLine="89.150390625"/>
              <w:jc w:val="left"/>
              <w:rPr>
                <w:sz w:val="19.920000076293945"/>
                <w:szCs w:val="19.920000076293945"/>
              </w:rPr>
            </w:pPr>
            <w:sdt>
              <w:sdtPr>
                <w:tag w:val="goog_rdk_4958"/>
              </w:sdtPr>
              <w:sdtContent>
                <w:del w:author="Thomas Cervone-Richards - NOAA Federal" w:id="313" w:date="2023-07-19T18:37:16Z">
                  <w:r w:rsidDel="00000000" w:rsidR="00000000" w:rsidRPr="00000000">
                    <w:rPr>
                      <w:sz w:val="19.920000076293945"/>
                      <w:szCs w:val="19.920000076293945"/>
                      <w:rtl w:val="0"/>
                    </w:rPr>
                    <w:delText xml:space="preserve">1, 3, 4, 6, 8, 9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10">
            <w:pPr>
              <w:widowControl w:val="0"/>
              <w:spacing w:after="0" w:line="240" w:lineRule="auto"/>
              <w:jc w:val="center"/>
              <w:rPr>
                <w:sz w:val="19.920000076293945"/>
                <w:szCs w:val="19.920000076293945"/>
              </w:rPr>
            </w:pPr>
            <w:sdt>
              <w:sdtPr>
                <w:tag w:val="goog_rdk_4960"/>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widowControl w:val="0"/>
              <w:spacing w:after="0" w:line="240" w:lineRule="auto"/>
              <w:jc w:val="center"/>
              <w:rPr>
                <w:sz w:val="19.920000076293945"/>
                <w:szCs w:val="19.920000076293945"/>
              </w:rPr>
            </w:pPr>
            <w:sdt>
              <w:sdtPr>
                <w:tag w:val="goog_rdk_4962"/>
              </w:sdtPr>
              <w:sdtContent>
                <w:del w:author="Thomas Cervone-Richards - NOAA Federal" w:id="313" w:date="2023-07-19T18:37:16Z">
                  <w:r w:rsidDel="00000000" w:rsidR="00000000" w:rsidRPr="00000000">
                    <w:rPr>
                      <w:sz w:val="19.920000076293945"/>
                      <w:szCs w:val="19.920000076293945"/>
                      <w:rtl w:val="0"/>
                    </w:rPr>
                    <w:delText xml:space="preserve">Optional</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15">
            <w:pPr>
              <w:widowControl w:val="0"/>
              <w:spacing w:after="0" w:line="240" w:lineRule="auto"/>
              <w:jc w:val="center"/>
              <w:rPr>
                <w:sz w:val="19.920000076293945"/>
                <w:szCs w:val="19.920000076293945"/>
              </w:rPr>
            </w:pPr>
            <w:sdt>
              <w:sdtPr>
                <w:tag w:val="goog_rdk_4964"/>
              </w:sdtPr>
              <w:sdtContent>
                <w:del w:author="Thomas Cervone-Richards - NOAA Federal" w:id="313" w:date="2023-07-19T18:37:16Z">
                  <w:r w:rsidDel="00000000" w:rsidR="00000000" w:rsidRPr="00000000">
                    <w:rPr>
                      <w:sz w:val="19.920000076293945"/>
                      <w:szCs w:val="19.920000076293945"/>
                      <w:rtl w:val="0"/>
                    </w:rPr>
                    <w:delText xml:space="preserve">&gt; 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6">
            <w:pPr>
              <w:widowControl w:val="0"/>
              <w:spacing w:after="0" w:line="240" w:lineRule="auto"/>
              <w:ind w:left="119.57275390625" w:firstLine="0"/>
              <w:jc w:val="left"/>
              <w:rPr>
                <w:sz w:val="19.920000076293945"/>
                <w:szCs w:val="19.920000076293945"/>
              </w:rPr>
            </w:pPr>
            <w:sdt>
              <w:sdtPr>
                <w:tag w:val="goog_rdk_4966"/>
              </w:sdtPr>
              <w:sdtContent>
                <w:del w:author="Thomas Cervone-Richards - NOAA Federal" w:id="313" w:date="2023-07-19T18:37:16Z">
                  <w:r w:rsidDel="00000000" w:rsidR="00000000" w:rsidRPr="00000000">
                    <w:rPr>
                      <w:sz w:val="19.920000076293945"/>
                      <w:szCs w:val="19.920000076293945"/>
                      <w:rtl w:val="0"/>
                    </w:rPr>
                    <w:delText xml:space="preserve">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7">
            <w:pPr>
              <w:widowControl w:val="0"/>
              <w:spacing w:after="0" w:line="228.82407188415527" w:lineRule="auto"/>
              <w:ind w:left="207.31964111328125" w:right="121.94091796875" w:firstLine="0"/>
              <w:jc w:val="center"/>
              <w:rPr>
                <w:sz w:val="19.920000076293945"/>
                <w:szCs w:val="19.920000076293945"/>
              </w:rPr>
            </w:pPr>
            <w:sdt>
              <w:sdtPr>
                <w:tag w:val="goog_rdk_4968"/>
              </w:sdtPr>
              <w:sdtContent>
                <w:del w:author="Thomas Cervone-Richards - NOAA Federal" w:id="313" w:date="2023-07-19T18:37:16Z">
                  <w:r w:rsidDel="00000000" w:rsidR="00000000" w:rsidRPr="00000000">
                    <w:rPr>
                      <w:sz w:val="19.920000076293945"/>
                      <w:szCs w:val="19.920000076293945"/>
                      <w:rtl w:val="0"/>
                    </w:rPr>
                    <w:delText xml:space="preserve">1, 2, 3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18">
            <w:pPr>
              <w:widowControl w:val="0"/>
              <w:spacing w:after="0" w:line="240" w:lineRule="auto"/>
              <w:jc w:val="center"/>
              <w:rPr>
                <w:sz w:val="19.920000076293945"/>
                <w:szCs w:val="19.920000076293945"/>
              </w:rPr>
            </w:pPr>
            <w:sdt>
              <w:sdtPr>
                <w:tag w:val="goog_rdk_4970"/>
              </w:sdtPr>
              <w:sdtContent>
                <w:del w:author="Thomas Cervone-Richards - NOAA Federal" w:id="313" w:date="2023-07-19T18:37:16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1A">
            <w:pPr>
              <w:widowControl w:val="0"/>
              <w:spacing w:after="0" w:line="240" w:lineRule="auto"/>
              <w:jc w:val="center"/>
              <w:rPr>
                <w:sz w:val="19.920000076293945"/>
                <w:szCs w:val="19.920000076293945"/>
              </w:rPr>
            </w:pPr>
            <w:sdt>
              <w:sdtPr>
                <w:tag w:val="goog_rdk_4972"/>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C">
            <w:pPr>
              <w:widowControl w:val="0"/>
              <w:spacing w:after="0" w:line="240" w:lineRule="auto"/>
              <w:jc w:val="center"/>
              <w:rPr>
                <w:sz w:val="19.920000076293945"/>
                <w:szCs w:val="19.920000076293945"/>
              </w:rPr>
            </w:pPr>
            <w:sdt>
              <w:sdtPr>
                <w:tag w:val="goog_rdk_4974"/>
              </w:sdtPr>
              <w:sdtContent>
                <w:del w:author="Thomas Cervone-Richards - NOAA Federal" w:id="313" w:date="2023-07-19T18:37:16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0">
            <w:pPr>
              <w:widowControl w:val="0"/>
              <w:spacing w:after="0" w:line="240" w:lineRule="auto"/>
              <w:ind w:left="119.57275390625" w:firstLine="0"/>
              <w:jc w:val="left"/>
              <w:rPr>
                <w:sz w:val="19.920000076293945"/>
                <w:szCs w:val="19.920000076293945"/>
              </w:rPr>
            </w:pPr>
            <w:sdt>
              <w:sdtPr>
                <w:tag w:val="goog_rdk_4976"/>
              </w:sdtPr>
              <w:sdtContent>
                <w:del w:author="Thomas Cervone-Richards - NOAA Federal" w:id="313" w:date="2023-07-19T18:37:16Z">
                  <w:r w:rsidDel="00000000" w:rsidR="00000000" w:rsidRPr="00000000">
                    <w:rPr>
                      <w:sz w:val="19.920000076293945"/>
                      <w:szCs w:val="19.920000076293945"/>
                      <w:rtl w:val="0"/>
                    </w:rPr>
                    <w:delText xml:space="preserve">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1">
            <w:pPr>
              <w:widowControl w:val="0"/>
              <w:spacing w:after="0" w:line="231.23273849487305" w:lineRule="auto"/>
              <w:ind w:left="207.31964111328125" w:right="121.94091796875" w:firstLine="0"/>
              <w:jc w:val="center"/>
              <w:rPr>
                <w:sz w:val="19.920000076293945"/>
                <w:szCs w:val="19.920000076293945"/>
              </w:rPr>
            </w:pPr>
            <w:sdt>
              <w:sdtPr>
                <w:tag w:val="goog_rdk_4978"/>
              </w:sdtPr>
              <w:sdtContent>
                <w:del w:author="Thomas Cervone-Richards - NOAA Federal" w:id="313" w:date="2023-07-19T18:37:16Z">
                  <w:r w:rsidDel="00000000" w:rsidR="00000000" w:rsidRPr="00000000">
                    <w:rPr>
                      <w:sz w:val="19.920000076293945"/>
                      <w:szCs w:val="19.920000076293945"/>
                      <w:rtl w:val="0"/>
                    </w:rPr>
                    <w:delText xml:space="preserve">1, 2, 3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22">
            <w:pPr>
              <w:widowControl w:val="0"/>
              <w:spacing w:after="0" w:line="231.23273849487305" w:lineRule="auto"/>
              <w:ind w:left="142.1685791015625" w:right="132.0770263671875" w:firstLine="89.150390625"/>
              <w:jc w:val="left"/>
              <w:rPr>
                <w:sz w:val="19.920000076293945"/>
                <w:szCs w:val="19.920000076293945"/>
              </w:rPr>
            </w:pPr>
            <w:sdt>
              <w:sdtPr>
                <w:tag w:val="goog_rdk_4980"/>
              </w:sdtPr>
              <w:sdtContent>
                <w:del w:author="Thomas Cervone-Richards - NOAA Federal" w:id="313" w:date="2023-07-19T18:37:16Z">
                  <w:r w:rsidDel="00000000" w:rsidR="00000000" w:rsidRPr="00000000">
                    <w:rPr>
                      <w:sz w:val="19.920000076293945"/>
                      <w:szCs w:val="19.920000076293945"/>
                      <w:rtl w:val="0"/>
                    </w:rPr>
                    <w:delText xml:space="preserve">1, 3, 4, 6, 8, 9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24">
            <w:pPr>
              <w:widowControl w:val="0"/>
              <w:spacing w:after="0" w:line="240" w:lineRule="auto"/>
              <w:jc w:val="center"/>
              <w:rPr>
                <w:sz w:val="19.920000076293945"/>
                <w:szCs w:val="19.920000076293945"/>
              </w:rPr>
            </w:pPr>
            <w:sdt>
              <w:sdtPr>
                <w:tag w:val="goog_rdk_4982"/>
              </w:sdtPr>
              <w:sdtContent>
                <w:del w:author="Thomas Cervone-Richards - NOAA Federal" w:id="313" w:date="2023-07-19T18:37:16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6">
            <w:pPr>
              <w:widowControl w:val="0"/>
              <w:spacing w:after="0" w:line="240" w:lineRule="auto"/>
              <w:jc w:val="center"/>
              <w:rPr>
                <w:sz w:val="19.920000076293945"/>
                <w:szCs w:val="19.920000076293945"/>
              </w:rPr>
            </w:pPr>
            <w:sdt>
              <w:sdtPr>
                <w:tag w:val="goog_rdk_4984"/>
              </w:sdtPr>
              <w:sdtContent>
                <w:del w:author="Thomas Cervone-Richards - NOAA Federal" w:id="313" w:date="2023-07-19T18:37:16Z">
                  <w:r w:rsidDel="00000000" w:rsidR="00000000" w:rsidRPr="00000000">
                    <w:rPr>
                      <w:sz w:val="19.920000076293945"/>
                      <w:szCs w:val="19.920000076293945"/>
                      <w:rtl w:val="0"/>
                    </w:rPr>
                    <w:delText xml:space="preserve">Optional</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115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8">
            <w:pPr>
              <w:widowControl w:val="0"/>
              <w:spacing w:after="0" w:line="240" w:lineRule="auto"/>
              <w:jc w:val="center"/>
              <w:rPr>
                <w:sz w:val="19.920000076293945"/>
                <w:szCs w:val="19.920000076293945"/>
              </w:rPr>
            </w:pPr>
            <w:sdt>
              <w:sdtPr>
                <w:tag w:val="goog_rdk_4986"/>
              </w:sdtPr>
              <w:sdtContent>
                <w:del w:author="Thomas Cervone-Richards - NOAA Federal" w:id="313" w:date="2023-07-19T18:37:16Z">
                  <w:r w:rsidDel="00000000" w:rsidR="00000000" w:rsidRPr="00000000">
                    <w:rPr>
                      <w:sz w:val="19.920000076293945"/>
                      <w:szCs w:val="19.920000076293945"/>
                      <w:rtl w:val="0"/>
                    </w:rPr>
                    <w:delText xml:space="preserve">1664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29">
            <w:pPr>
              <w:widowControl w:val="0"/>
              <w:spacing w:after="0" w:line="231.43366813659668" w:lineRule="auto"/>
              <w:ind w:left="116.7840576171875" w:right="171.79351806640625" w:firstLine="13.147125244140625"/>
              <w:jc w:val="left"/>
              <w:rPr>
                <w:sz w:val="19.920000076293945"/>
                <w:szCs w:val="19.920000076293945"/>
              </w:rPr>
            </w:pPr>
            <w:sdt>
              <w:sdtPr>
                <w:tag w:val="goog_rdk_4988"/>
              </w:sdtPr>
              <w:sdtContent>
                <w:del w:author="Thomas Cervone-Richards - NOAA Federal" w:id="313" w:date="2023-07-19T18:37:16Z">
                  <w:r w:rsidDel="00000000" w:rsidR="00000000" w:rsidRPr="00000000">
                    <w:rPr>
                      <w:sz w:val="19.920000076293945"/>
                      <w:szCs w:val="19.920000076293945"/>
                      <w:rtl w:val="0"/>
                    </w:rPr>
                    <w:delText xml:space="preserve">For each OBSTRN feature  object where VERACC or  VERDAT is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991"/>
            </w:sdtPr>
            <w:sdtContent>
              <w:p w:rsidR="00000000" w:rsidDel="00000000" w:rsidP="00000000" w:rsidRDefault="00000000" w:rsidRPr="00000000" w14:paraId="0000152B">
                <w:pPr>
                  <w:widowControl w:val="0"/>
                  <w:spacing w:after="0" w:line="231.63458347320557" w:lineRule="auto"/>
                  <w:ind w:left="116.78436279296875" w:right="282.353515625" w:firstLine="13.14727783203125"/>
                  <w:jc w:val="left"/>
                  <w:rPr>
                    <w:del w:author="Thomas Cervone-Richards - NOAA Federal" w:id="313" w:date="2023-07-19T18:37:16Z"/>
                    <w:sz w:val="19.920000076293945"/>
                    <w:szCs w:val="19.920000076293945"/>
                  </w:rPr>
                </w:pPr>
                <w:sdt>
                  <w:sdtPr>
                    <w:tag w:val="goog_rdk_4990"/>
                  </w:sdtPr>
                  <w:sdtContent>
                    <w:del w:author="Thomas Cervone-Richards - NOAA Federal" w:id="313" w:date="2023-07-19T18:37:16Z">
                      <w:r w:rsidDel="00000000" w:rsidR="00000000" w:rsidRPr="00000000">
                        <w:rPr>
                          <w:sz w:val="19.920000076293945"/>
                          <w:szCs w:val="19.920000076293945"/>
                          <w:rtl w:val="0"/>
                        </w:rPr>
                        <w:delText xml:space="preserve">Prohibited attribute  VERACC or  </w:delText>
                      </w:r>
                    </w:del>
                  </w:sdtContent>
                </w:sdt>
              </w:p>
            </w:sdtContent>
          </w:sdt>
          <w:sdt>
            <w:sdtPr>
              <w:tag w:val="goog_rdk_4993"/>
            </w:sdtPr>
            <w:sdtContent>
              <w:p w:rsidR="00000000" w:rsidDel="00000000" w:rsidP="00000000" w:rsidRDefault="00000000" w:rsidRPr="00000000" w14:paraId="0000152C">
                <w:pPr>
                  <w:widowControl w:val="0"/>
                  <w:spacing w:after="0" w:before="4.876708984375" w:line="231.23335361480713" w:lineRule="auto"/>
                  <w:ind w:left="115.5889892578125" w:right="216.617431640625" w:firstLine="1.19537353515625"/>
                  <w:jc w:val="left"/>
                  <w:rPr>
                    <w:del w:author="Thomas Cervone-Richards - NOAA Federal" w:id="313" w:date="2023-07-19T18:37:16Z"/>
                    <w:sz w:val="19.920000076293945"/>
                    <w:szCs w:val="19.920000076293945"/>
                  </w:rPr>
                </w:pPr>
                <w:sdt>
                  <w:sdtPr>
                    <w:tag w:val="goog_rdk_4992"/>
                  </w:sdtPr>
                  <w:sdtContent>
                    <w:del w:author="Thomas Cervone-Richards - NOAA Federal" w:id="313" w:date="2023-07-19T18:37:16Z">
                      <w:r w:rsidDel="00000000" w:rsidR="00000000" w:rsidRPr="00000000">
                        <w:rPr>
                          <w:sz w:val="19.920000076293945"/>
                          <w:szCs w:val="19.920000076293945"/>
                          <w:rtl w:val="0"/>
                        </w:rPr>
                        <w:delText xml:space="preserve">VERDAT populated  for an OBSTRN  </w:delText>
                      </w:r>
                    </w:del>
                  </w:sdtContent>
                </w:sdt>
              </w:p>
            </w:sdtContent>
          </w:sdt>
          <w:p w:rsidR="00000000" w:rsidDel="00000000" w:rsidP="00000000" w:rsidRDefault="00000000" w:rsidRPr="00000000" w14:paraId="0000152D">
            <w:pPr>
              <w:widowControl w:val="0"/>
              <w:spacing w:after="0" w:before="5.2099609375" w:line="240" w:lineRule="auto"/>
              <w:ind w:left="119.7723388671875" w:firstLine="0"/>
              <w:jc w:val="left"/>
              <w:rPr>
                <w:sz w:val="19.920000076293945"/>
                <w:szCs w:val="19.920000076293945"/>
              </w:rPr>
            </w:pPr>
            <w:sdt>
              <w:sdtPr>
                <w:tag w:val="goog_rdk_4994"/>
              </w:sdtPr>
              <w:sdtContent>
                <w:del w:author="Thomas Cervone-Richards - NOAA Federal" w:id="313" w:date="2023-07-19T18:37:16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4997"/>
            </w:sdtPr>
            <w:sdtContent>
              <w:p w:rsidR="00000000" w:rsidDel="00000000" w:rsidP="00000000" w:rsidRDefault="00000000" w:rsidRPr="00000000" w14:paraId="0000152F">
                <w:pPr>
                  <w:widowControl w:val="0"/>
                  <w:spacing w:after="0" w:line="231.63458347320557" w:lineRule="auto"/>
                  <w:ind w:left="116.7840576171875" w:right="236.30859375" w:firstLine="13.5455322265625"/>
                  <w:jc w:val="left"/>
                  <w:rPr>
                    <w:del w:author="Thomas Cervone-Richards - NOAA Federal" w:id="313" w:date="2023-07-19T18:37:16Z"/>
                    <w:sz w:val="19.920000076293945"/>
                    <w:szCs w:val="19.920000076293945"/>
                  </w:rPr>
                </w:pPr>
                <w:sdt>
                  <w:sdtPr>
                    <w:tag w:val="goog_rdk_4996"/>
                  </w:sdtPr>
                  <w:sdtContent>
                    <w:del w:author="Thomas Cervone-Richards - NOAA Federal" w:id="313" w:date="2023-07-19T18:37:16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530">
            <w:pPr>
              <w:widowControl w:val="0"/>
              <w:spacing w:after="0" w:before="4.876708984375" w:line="240" w:lineRule="auto"/>
              <w:ind w:left="120.56884765625" w:firstLine="0"/>
              <w:jc w:val="left"/>
              <w:rPr>
                <w:sz w:val="19.920000076293945"/>
                <w:szCs w:val="19.920000076293945"/>
              </w:rPr>
            </w:pPr>
            <w:sdt>
              <w:sdtPr>
                <w:tag w:val="goog_rdk_4998"/>
              </w:sdtPr>
              <w:sdtContent>
                <w:del w:author="Thomas Cervone-Richards - NOAA Federal" w:id="313" w:date="2023-07-19T18:37:16Z">
                  <w:r w:rsidDel="00000000" w:rsidR="00000000" w:rsidRPr="00000000">
                    <w:rPr>
                      <w:sz w:val="19.920000076293945"/>
                      <w:szCs w:val="19.920000076293945"/>
                      <w:rtl w:val="0"/>
                    </w:rPr>
                    <w:delText xml:space="preserve">OBSTRN 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32">
            <w:pPr>
              <w:widowControl w:val="0"/>
              <w:spacing w:after="0" w:line="240" w:lineRule="auto"/>
              <w:ind w:left="120.3692626953125" w:firstLine="0"/>
              <w:jc w:val="left"/>
              <w:rPr>
                <w:sz w:val="19.920000076293945"/>
                <w:szCs w:val="19.920000076293945"/>
              </w:rPr>
            </w:pPr>
            <w:sdt>
              <w:sdtPr>
                <w:tag w:val="goog_rdk_5000"/>
              </w:sdtPr>
              <w:sdtContent>
                <w:del w:author="Thomas Cervone-Richards - NOAA Federal" w:id="313" w:date="2023-07-19T18:37:16Z">
                  <w:r w:rsidDel="00000000" w:rsidR="00000000" w:rsidRPr="00000000">
                    <w:rPr>
                      <w:sz w:val="19.920000076293945"/>
                      <w:szCs w:val="19.920000076293945"/>
                      <w:rtl w:val="0"/>
                    </w:rPr>
                    <w:delText xml:space="preserve">6.2.2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4">
            <w:pPr>
              <w:widowControl w:val="0"/>
              <w:spacing w:after="0" w:line="240" w:lineRule="auto"/>
              <w:jc w:val="center"/>
              <w:rPr>
                <w:sz w:val="19.920000076293945"/>
                <w:szCs w:val="19.920000076293945"/>
              </w:rPr>
            </w:pPr>
            <w:sdt>
              <w:sdtPr>
                <w:tag w:val="goog_rdk_5002"/>
              </w:sdtPr>
              <w:sdtContent>
                <w:del w:author="Thomas Cervone-Richards - NOAA Federal" w:id="313" w:date="2023-07-19T18:37:16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278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5">
            <w:pPr>
              <w:widowControl w:val="0"/>
              <w:spacing w:after="0" w:line="240" w:lineRule="auto"/>
              <w:jc w:val="center"/>
              <w:rPr>
                <w:sz w:val="19.920000076293945"/>
                <w:szCs w:val="19.920000076293945"/>
              </w:rPr>
            </w:pPr>
            <w:sdt>
              <w:sdtPr>
                <w:tag w:val="goog_rdk_5004"/>
              </w:sdtPr>
              <w:sdtContent>
                <w:del w:author="Thomas Cervone-Richards - NOAA Federal" w:id="314" w:date="2023-07-19T18:36:37Z">
                  <w:r w:rsidDel="00000000" w:rsidR="00000000" w:rsidRPr="00000000">
                    <w:rPr>
                      <w:sz w:val="19.920000076293945"/>
                      <w:szCs w:val="19.920000076293945"/>
                      <w:rtl w:val="0"/>
                    </w:rPr>
                    <w:delText xml:space="preserve">1665a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36">
            <w:pPr>
              <w:widowControl w:val="0"/>
              <w:spacing w:after="0" w:line="230.84977626800537" w:lineRule="auto"/>
              <w:ind w:left="115.58883666992188" w:right="69.60357666015625" w:firstLine="14.34234619140625"/>
              <w:jc w:val="left"/>
              <w:rPr>
                <w:sz w:val="19.920000076293945"/>
                <w:szCs w:val="19.920000076293945"/>
              </w:rPr>
            </w:pPr>
            <w:sdt>
              <w:sdtPr>
                <w:tag w:val="goog_rdk_5006"/>
              </w:sdtPr>
              <w:sdtContent>
                <w:del w:author="Thomas Cervone-Richards - NOAA Federal" w:id="314" w:date="2023-07-19T18:36:37Z">
                  <w:r w:rsidDel="00000000" w:rsidR="00000000" w:rsidRPr="00000000">
                    <w:rPr>
                      <w:sz w:val="19.920000076293945"/>
                      <w:szCs w:val="19.920000076293945"/>
                      <w:rtl w:val="0"/>
                    </w:rPr>
                    <w:delText xml:space="preserve">For each OBSTRN feature  object where VALSOU is  Known AND EXPSOU is  Equal to 1 (within the range  of depth of the surrounding  depth area) OR not Present  AND VALSOU is Less than  or equal to DRVAL1 OR  Greater than DRVAL2 of  the DEPARE feature object  it OVERLAPS, CROSSES OR is COVERED_BY.</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009"/>
            </w:sdtPr>
            <w:sdtContent>
              <w:p w:rsidR="00000000" w:rsidDel="00000000" w:rsidP="00000000" w:rsidRDefault="00000000" w:rsidRPr="00000000" w14:paraId="00001538">
                <w:pPr>
                  <w:widowControl w:val="0"/>
                  <w:spacing w:after="0" w:line="240" w:lineRule="auto"/>
                  <w:ind w:left="116.78436279296875" w:firstLine="0"/>
                  <w:jc w:val="left"/>
                  <w:rPr>
                    <w:del w:author="Thomas Cervone-Richards - NOAA Federal" w:id="314" w:date="2023-07-19T18:36:37Z"/>
                    <w:sz w:val="19.920000076293945"/>
                    <w:szCs w:val="19.920000076293945"/>
                  </w:rPr>
                </w:pPr>
                <w:sdt>
                  <w:sdtPr>
                    <w:tag w:val="goog_rdk_5008"/>
                  </w:sdtPr>
                  <w:sdtContent>
                    <w:del w:author="Thomas Cervone-Richards - NOAA Federal" w:id="314" w:date="2023-07-19T18:36:37Z">
                      <w:r w:rsidDel="00000000" w:rsidR="00000000" w:rsidRPr="00000000">
                        <w:rPr>
                          <w:sz w:val="19.920000076293945"/>
                          <w:szCs w:val="19.920000076293945"/>
                          <w:rtl w:val="0"/>
                        </w:rPr>
                        <w:delText xml:space="preserve">VALSOU for  </w:delText>
                      </w:r>
                    </w:del>
                  </w:sdtContent>
                </w:sdt>
              </w:p>
            </w:sdtContent>
          </w:sdt>
          <w:sdt>
            <w:sdtPr>
              <w:tag w:val="goog_rdk_5011"/>
            </w:sdtPr>
            <w:sdtContent>
              <w:p w:rsidR="00000000" w:rsidDel="00000000" w:rsidP="00000000" w:rsidRDefault="00000000" w:rsidRPr="00000000" w14:paraId="00001539">
                <w:pPr>
                  <w:widowControl w:val="0"/>
                  <w:spacing w:after="0" w:line="231.23295307159424" w:lineRule="auto"/>
                  <w:ind w:left="115.5889892578125" w:right="127.7740478515625" w:firstLine="4.98016357421875"/>
                  <w:jc w:val="left"/>
                  <w:rPr>
                    <w:del w:author="Thomas Cervone-Richards - NOAA Federal" w:id="314" w:date="2023-07-19T18:36:37Z"/>
                    <w:sz w:val="19.920000076293945"/>
                    <w:szCs w:val="19.920000076293945"/>
                  </w:rPr>
                </w:pPr>
                <w:sdt>
                  <w:sdtPr>
                    <w:tag w:val="goog_rdk_5010"/>
                  </w:sdtPr>
                  <w:sdtContent>
                    <w:del w:author="Thomas Cervone-Richards - NOAA Federal" w:id="314" w:date="2023-07-19T18:36:37Z">
                      <w:r w:rsidDel="00000000" w:rsidR="00000000" w:rsidRPr="00000000">
                        <w:rPr>
                          <w:sz w:val="19.920000076293945"/>
                          <w:szCs w:val="19.920000076293945"/>
                          <w:rtl w:val="0"/>
                        </w:rPr>
                        <w:delText xml:space="preserve">OBSTRN object with  EXPSOU = 1 or not  present is outside of  the range of the  </w:delText>
                      </w:r>
                    </w:del>
                  </w:sdtContent>
                </w:sdt>
              </w:p>
            </w:sdtContent>
          </w:sdt>
          <w:p w:rsidR="00000000" w:rsidDel="00000000" w:rsidP="00000000" w:rsidRDefault="00000000" w:rsidRPr="00000000" w14:paraId="0000153A">
            <w:pPr>
              <w:widowControl w:val="0"/>
              <w:spacing w:after="0" w:before="5.2105712890625" w:line="231.23273849487305" w:lineRule="auto"/>
              <w:ind w:left="119.7723388671875" w:right="160.0445556640625" w:firstLine="6.573486328125"/>
              <w:jc w:val="left"/>
              <w:rPr>
                <w:sz w:val="19.920000076293945"/>
                <w:szCs w:val="19.920000076293945"/>
              </w:rPr>
            </w:pPr>
            <w:sdt>
              <w:sdtPr>
                <w:tag w:val="goog_rdk_5012"/>
              </w:sdtPr>
              <w:sdtContent>
                <w:del w:author="Thomas Cervone-Richards - NOAA Federal" w:id="314" w:date="2023-07-19T18:36:37Z">
                  <w:r w:rsidDel="00000000" w:rsidR="00000000" w:rsidRPr="00000000">
                    <w:rPr>
                      <w:sz w:val="19.920000076293945"/>
                      <w:szCs w:val="19.920000076293945"/>
                      <w:rtl w:val="0"/>
                    </w:rPr>
                    <w:delText xml:space="preserve">underlying DEPARE  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015"/>
            </w:sdtPr>
            <w:sdtContent>
              <w:p w:rsidR="00000000" w:rsidDel="00000000" w:rsidP="00000000" w:rsidRDefault="00000000" w:rsidRPr="00000000" w14:paraId="0000153C">
                <w:pPr>
                  <w:widowControl w:val="0"/>
                  <w:spacing w:after="0" w:line="240" w:lineRule="auto"/>
                  <w:ind w:left="129.931640625" w:firstLine="0"/>
                  <w:jc w:val="left"/>
                  <w:rPr>
                    <w:del w:author="Thomas Cervone-Richards - NOAA Federal" w:id="314" w:date="2023-07-19T18:36:37Z"/>
                    <w:sz w:val="19.920000076293945"/>
                    <w:szCs w:val="19.920000076293945"/>
                  </w:rPr>
                </w:pPr>
                <w:sdt>
                  <w:sdtPr>
                    <w:tag w:val="goog_rdk_5014"/>
                  </w:sdtPr>
                  <w:sdtContent>
                    <w:del w:author="Thomas Cervone-Richards - NOAA Federal" w:id="314" w:date="2023-07-19T18:36:37Z">
                      <w:r w:rsidDel="00000000" w:rsidR="00000000" w:rsidRPr="00000000">
                        <w:rPr>
                          <w:sz w:val="19.920000076293945"/>
                          <w:szCs w:val="19.920000076293945"/>
                          <w:rtl w:val="0"/>
                        </w:rPr>
                        <w:delText xml:space="preserve">Populate an  </w:delText>
                      </w:r>
                    </w:del>
                  </w:sdtContent>
                </w:sdt>
              </w:p>
            </w:sdtContent>
          </w:sdt>
          <w:sdt>
            <w:sdtPr>
              <w:tag w:val="goog_rdk_5017"/>
            </w:sdtPr>
            <w:sdtContent>
              <w:p w:rsidR="00000000" w:rsidDel="00000000" w:rsidP="00000000" w:rsidRDefault="00000000" w:rsidRPr="00000000" w14:paraId="0000153D">
                <w:pPr>
                  <w:widowControl w:val="0"/>
                  <w:spacing w:after="0" w:line="231.23335361480713" w:lineRule="auto"/>
                  <w:ind w:left="129.931640625" w:right="333.1201171875" w:hanging="9.9603271484375"/>
                  <w:jc w:val="left"/>
                  <w:rPr>
                    <w:del w:author="Thomas Cervone-Richards - NOAA Federal" w:id="314" w:date="2023-07-19T18:36:37Z"/>
                    <w:sz w:val="19.920000076293945"/>
                    <w:szCs w:val="19.920000076293945"/>
                  </w:rPr>
                </w:pPr>
                <w:sdt>
                  <w:sdtPr>
                    <w:tag w:val="goog_rdk_5016"/>
                  </w:sdtPr>
                  <w:sdtContent>
                    <w:del w:author="Thomas Cervone-Richards - NOAA Federal" w:id="314" w:date="2023-07-19T18:36:37Z">
                      <w:r w:rsidDel="00000000" w:rsidR="00000000" w:rsidRPr="00000000">
                        <w:rPr>
                          <w:sz w:val="19.920000076293945"/>
                          <w:szCs w:val="19.920000076293945"/>
                          <w:rtl w:val="0"/>
                        </w:rPr>
                        <w:delText xml:space="preserve">appropriate value of  EXPSOU for the  </w:delText>
                      </w:r>
                    </w:del>
                  </w:sdtContent>
                </w:sdt>
              </w:p>
            </w:sdtContent>
          </w:sdt>
          <w:p w:rsidR="00000000" w:rsidDel="00000000" w:rsidP="00000000" w:rsidRDefault="00000000" w:rsidRPr="00000000" w14:paraId="0000153E">
            <w:pPr>
              <w:widowControl w:val="0"/>
              <w:spacing w:after="0" w:before="5.2099609375" w:line="240" w:lineRule="auto"/>
              <w:ind w:left="120.56884765625" w:firstLine="0"/>
              <w:jc w:val="left"/>
              <w:rPr>
                <w:sz w:val="19.920000076293945"/>
                <w:szCs w:val="19.920000076293945"/>
              </w:rPr>
            </w:pPr>
            <w:sdt>
              <w:sdtPr>
                <w:tag w:val="goog_rdk_5018"/>
              </w:sdtPr>
              <w:sdtContent>
                <w:del w:author="Thomas Cervone-Richards - NOAA Federal" w:id="314" w:date="2023-07-19T18:36:37Z">
                  <w:r w:rsidDel="00000000" w:rsidR="00000000" w:rsidRPr="00000000">
                    <w:rPr>
                      <w:sz w:val="19.920000076293945"/>
                      <w:szCs w:val="19.920000076293945"/>
                      <w:rtl w:val="0"/>
                    </w:rPr>
                    <w:delText xml:space="preserve">OBSTRN 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40">
            <w:pPr>
              <w:widowControl w:val="0"/>
              <w:spacing w:after="0" w:line="240" w:lineRule="auto"/>
              <w:ind w:left="120.3692626953125" w:firstLine="0"/>
              <w:jc w:val="left"/>
              <w:rPr>
                <w:sz w:val="19.920000076293945"/>
                <w:szCs w:val="19.920000076293945"/>
              </w:rPr>
            </w:pPr>
            <w:sdt>
              <w:sdtPr>
                <w:tag w:val="goog_rdk_5020"/>
              </w:sdtPr>
              <w:sdtContent>
                <w:del w:author="Thomas Cervone-Richards - NOAA Federal" w:id="314" w:date="2023-07-19T18:36:37Z">
                  <w:r w:rsidDel="00000000" w:rsidR="00000000" w:rsidRPr="00000000">
                    <w:rPr>
                      <w:sz w:val="19.920000076293945"/>
                      <w:szCs w:val="19.920000076293945"/>
                      <w:rtl w:val="0"/>
                    </w:rPr>
                    <w:delText xml:space="preserve">6.2.2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42">
            <w:pPr>
              <w:widowControl w:val="0"/>
              <w:spacing w:after="0" w:line="240" w:lineRule="auto"/>
              <w:jc w:val="center"/>
              <w:rPr>
                <w:sz w:val="19.920000076293945"/>
                <w:szCs w:val="19.920000076293945"/>
              </w:rPr>
            </w:pPr>
            <w:sdt>
              <w:sdtPr>
                <w:tag w:val="goog_rdk_5022"/>
              </w:sdtPr>
              <w:sdtContent>
                <w:del w:author="Thomas Cervone-Richards - NOAA Federal" w:id="314" w:date="2023-07-19T18:36:37Z">
                  <w:r w:rsidDel="00000000" w:rsidR="00000000" w:rsidRPr="00000000">
                    <w:rPr>
                      <w:sz w:val="19.920000076293945"/>
                      <w:szCs w:val="19.920000076293945"/>
                      <w:rtl w:val="0"/>
                    </w:rPr>
                    <w:delText xml:space="preserve">E</w:delText>
                  </w:r>
                </w:del>
              </w:sdtContent>
            </w:sdt>
            <w:r w:rsidDel="00000000" w:rsidR="00000000" w:rsidRPr="00000000">
              <w:rPr>
                <w:rtl w:val="0"/>
              </w:rPr>
            </w:r>
          </w:p>
        </w:tc>
      </w:tr>
      <w:tr>
        <w:trPr>
          <w:cantSplit w:val="0"/>
          <w:trHeight w:val="3269.199676513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3">
            <w:pPr>
              <w:widowControl w:val="0"/>
              <w:spacing w:after="0" w:line="240" w:lineRule="auto"/>
              <w:jc w:val="center"/>
              <w:rPr>
                <w:sz w:val="19.920000076293945"/>
                <w:szCs w:val="19.920000076293945"/>
              </w:rPr>
            </w:pPr>
            <w:sdt>
              <w:sdtPr>
                <w:tag w:val="goog_rdk_5024"/>
              </w:sdtPr>
              <w:sdtContent>
                <w:del w:author="Thomas Cervone-Richards - NOAA Federal" w:id="313" w:date="2023-07-19T18:37:16Z">
                  <w:r w:rsidDel="00000000" w:rsidR="00000000" w:rsidRPr="00000000">
                    <w:rPr>
                      <w:sz w:val="19.920000076293945"/>
                      <w:szCs w:val="19.920000076293945"/>
                      <w:rtl w:val="0"/>
                    </w:rPr>
                    <w:delText xml:space="preserve">1665b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44">
            <w:pPr>
              <w:widowControl w:val="0"/>
              <w:spacing w:after="0" w:line="230.89299201965332" w:lineRule="auto"/>
              <w:ind w:left="115.58883666992188" w:right="68.60809326171875" w:firstLine="14.34234619140625"/>
              <w:jc w:val="left"/>
              <w:rPr>
                <w:sz w:val="19.920000076293945"/>
                <w:szCs w:val="19.920000076293945"/>
              </w:rPr>
            </w:pPr>
            <w:sdt>
              <w:sdtPr>
                <w:tag w:val="goog_rdk_5026"/>
              </w:sdtPr>
              <w:sdtContent>
                <w:del w:author="Thomas Cervone-Richards - NOAA Federal" w:id="313" w:date="2023-07-19T18:37:16Z">
                  <w:r w:rsidDel="00000000" w:rsidR="00000000" w:rsidRPr="00000000">
                    <w:rPr>
                      <w:sz w:val="19.920000076293945"/>
                      <w:szCs w:val="19.920000076293945"/>
                      <w:rtl w:val="0"/>
                    </w:rPr>
                    <w:delText xml:space="preserve">For each OBSTRN feature  object where VALSOU is  Known AND EXPSOU is  Equal to 1 (within the range  of depth of the surrounding  depth area) OR not Present  AND VALSOU is Less than  or equal to DRVAL1 OR  Greater than DRVAL2 of  the DRGARE feature object  it OVERLAPS, CROSSES  OR is COVERED_BY AND  DRVAL2 is Known AND  Not equal to DRVAL1.</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029"/>
            </w:sdtPr>
            <w:sdtContent>
              <w:p w:rsidR="00000000" w:rsidDel="00000000" w:rsidP="00000000" w:rsidRDefault="00000000" w:rsidRPr="00000000" w14:paraId="00001546">
                <w:pPr>
                  <w:widowControl w:val="0"/>
                  <w:spacing w:after="0" w:line="240" w:lineRule="auto"/>
                  <w:ind w:left="116.78436279296875" w:firstLine="0"/>
                  <w:jc w:val="left"/>
                  <w:rPr>
                    <w:del w:author="Thomas Cervone-Richards - NOAA Federal" w:id="313" w:date="2023-07-19T18:37:16Z"/>
                    <w:sz w:val="19.920000076293945"/>
                    <w:szCs w:val="19.920000076293945"/>
                  </w:rPr>
                </w:pPr>
                <w:sdt>
                  <w:sdtPr>
                    <w:tag w:val="goog_rdk_5028"/>
                  </w:sdtPr>
                  <w:sdtContent>
                    <w:del w:author="Thomas Cervone-Richards - NOAA Federal" w:id="313" w:date="2023-07-19T18:37:16Z">
                      <w:r w:rsidDel="00000000" w:rsidR="00000000" w:rsidRPr="00000000">
                        <w:rPr>
                          <w:sz w:val="19.920000076293945"/>
                          <w:szCs w:val="19.920000076293945"/>
                          <w:rtl w:val="0"/>
                        </w:rPr>
                        <w:delText xml:space="preserve">VALSOU for  </w:delText>
                      </w:r>
                    </w:del>
                  </w:sdtContent>
                </w:sdt>
              </w:p>
            </w:sdtContent>
          </w:sdt>
          <w:sdt>
            <w:sdtPr>
              <w:tag w:val="goog_rdk_5031"/>
            </w:sdtPr>
            <w:sdtContent>
              <w:p w:rsidR="00000000" w:rsidDel="00000000" w:rsidP="00000000" w:rsidRDefault="00000000" w:rsidRPr="00000000" w14:paraId="00001547">
                <w:pPr>
                  <w:widowControl w:val="0"/>
                  <w:spacing w:after="0" w:line="231.23270988464355" w:lineRule="auto"/>
                  <w:ind w:left="115.5889892578125" w:right="127.7740478515625" w:firstLine="4.98016357421875"/>
                  <w:jc w:val="left"/>
                  <w:rPr>
                    <w:del w:author="Thomas Cervone-Richards - NOAA Federal" w:id="313" w:date="2023-07-19T18:37:16Z"/>
                    <w:sz w:val="19.920000076293945"/>
                    <w:szCs w:val="19.920000076293945"/>
                  </w:rPr>
                </w:pPr>
                <w:sdt>
                  <w:sdtPr>
                    <w:tag w:val="goog_rdk_5030"/>
                  </w:sdtPr>
                  <w:sdtContent>
                    <w:del w:author="Thomas Cervone-Richards - NOAA Federal" w:id="313" w:date="2023-07-19T18:37:16Z">
                      <w:r w:rsidDel="00000000" w:rsidR="00000000" w:rsidRPr="00000000">
                        <w:rPr>
                          <w:sz w:val="19.920000076293945"/>
                          <w:szCs w:val="19.920000076293945"/>
                          <w:rtl w:val="0"/>
                        </w:rPr>
                        <w:delText xml:space="preserve">OBSTRN object with  EXPSOU = 1 or not  present is outside of  the range of the  </w:delText>
                      </w:r>
                    </w:del>
                  </w:sdtContent>
                </w:sdt>
              </w:p>
            </w:sdtContent>
          </w:sdt>
          <w:p w:rsidR="00000000" w:rsidDel="00000000" w:rsidP="00000000" w:rsidRDefault="00000000" w:rsidRPr="00000000" w14:paraId="00001548">
            <w:pPr>
              <w:widowControl w:val="0"/>
              <w:spacing w:after="0" w:before="2.81005859375" w:line="231.2324094772339" w:lineRule="auto"/>
              <w:ind w:left="119.7723388671875" w:right="128.7701416015625" w:firstLine="6.573486328125"/>
              <w:jc w:val="left"/>
              <w:rPr>
                <w:sz w:val="19.920000076293945"/>
                <w:szCs w:val="19.920000076293945"/>
              </w:rPr>
            </w:pPr>
            <w:sdt>
              <w:sdtPr>
                <w:tag w:val="goog_rdk_5032"/>
              </w:sdtPr>
              <w:sdtContent>
                <w:del w:author="Thomas Cervone-Richards - NOAA Federal" w:id="313" w:date="2023-07-19T18:37:16Z">
                  <w:r w:rsidDel="00000000" w:rsidR="00000000" w:rsidRPr="00000000">
                    <w:rPr>
                      <w:sz w:val="19.920000076293945"/>
                      <w:szCs w:val="19.920000076293945"/>
                      <w:rtl w:val="0"/>
                    </w:rPr>
                    <w:delText xml:space="preserve">underlying DRGARE  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035"/>
            </w:sdtPr>
            <w:sdtContent>
              <w:p w:rsidR="00000000" w:rsidDel="00000000" w:rsidP="00000000" w:rsidRDefault="00000000" w:rsidRPr="00000000" w14:paraId="0000154A">
                <w:pPr>
                  <w:widowControl w:val="0"/>
                  <w:spacing w:after="0" w:line="240" w:lineRule="auto"/>
                  <w:ind w:left="129.931640625" w:firstLine="0"/>
                  <w:jc w:val="left"/>
                  <w:rPr>
                    <w:del w:author="Thomas Cervone-Richards - NOAA Federal" w:id="313" w:date="2023-07-19T18:37:16Z"/>
                    <w:sz w:val="19.920000076293945"/>
                    <w:szCs w:val="19.920000076293945"/>
                  </w:rPr>
                </w:pPr>
                <w:sdt>
                  <w:sdtPr>
                    <w:tag w:val="goog_rdk_5034"/>
                  </w:sdtPr>
                  <w:sdtContent>
                    <w:del w:author="Thomas Cervone-Richards - NOAA Federal" w:id="313" w:date="2023-07-19T18:37:16Z">
                      <w:r w:rsidDel="00000000" w:rsidR="00000000" w:rsidRPr="00000000">
                        <w:rPr>
                          <w:sz w:val="19.920000076293945"/>
                          <w:szCs w:val="19.920000076293945"/>
                          <w:rtl w:val="0"/>
                        </w:rPr>
                        <w:delText xml:space="preserve">Populate an  </w:delText>
                      </w:r>
                    </w:del>
                  </w:sdtContent>
                </w:sdt>
              </w:p>
            </w:sdtContent>
          </w:sdt>
          <w:sdt>
            <w:sdtPr>
              <w:tag w:val="goog_rdk_5037"/>
            </w:sdtPr>
            <w:sdtContent>
              <w:p w:rsidR="00000000" w:rsidDel="00000000" w:rsidP="00000000" w:rsidRDefault="00000000" w:rsidRPr="00000000" w14:paraId="0000154B">
                <w:pPr>
                  <w:widowControl w:val="0"/>
                  <w:spacing w:after="0" w:line="231.23273849487305" w:lineRule="auto"/>
                  <w:ind w:left="129.931640625" w:right="333.1201171875" w:hanging="9.9603271484375"/>
                  <w:jc w:val="left"/>
                  <w:rPr>
                    <w:del w:author="Thomas Cervone-Richards - NOAA Federal" w:id="313" w:date="2023-07-19T18:37:16Z"/>
                    <w:sz w:val="19.920000076293945"/>
                    <w:szCs w:val="19.920000076293945"/>
                  </w:rPr>
                </w:pPr>
                <w:sdt>
                  <w:sdtPr>
                    <w:tag w:val="goog_rdk_5036"/>
                  </w:sdtPr>
                  <w:sdtContent>
                    <w:del w:author="Thomas Cervone-Richards - NOAA Federal" w:id="313" w:date="2023-07-19T18:37:16Z">
                      <w:r w:rsidDel="00000000" w:rsidR="00000000" w:rsidRPr="00000000">
                        <w:rPr>
                          <w:sz w:val="19.920000076293945"/>
                          <w:szCs w:val="19.920000076293945"/>
                          <w:rtl w:val="0"/>
                        </w:rPr>
                        <w:delText xml:space="preserve">appropriate value of  EXPSOU for the  </w:delText>
                      </w:r>
                    </w:del>
                  </w:sdtContent>
                </w:sdt>
              </w:p>
            </w:sdtContent>
          </w:sdt>
          <w:p w:rsidR="00000000" w:rsidDel="00000000" w:rsidP="00000000" w:rsidRDefault="00000000" w:rsidRPr="00000000" w14:paraId="0000154C">
            <w:pPr>
              <w:widowControl w:val="0"/>
              <w:spacing w:after="0" w:before="5.21026611328125" w:line="240" w:lineRule="auto"/>
              <w:ind w:left="120.56884765625" w:firstLine="0"/>
              <w:jc w:val="left"/>
              <w:rPr>
                <w:sz w:val="19.920000076293945"/>
                <w:szCs w:val="19.920000076293945"/>
              </w:rPr>
            </w:pPr>
            <w:sdt>
              <w:sdtPr>
                <w:tag w:val="goog_rdk_5038"/>
              </w:sdtPr>
              <w:sdtContent>
                <w:del w:author="Thomas Cervone-Richards - NOAA Federal" w:id="313" w:date="2023-07-19T18:37:16Z">
                  <w:r w:rsidDel="00000000" w:rsidR="00000000" w:rsidRPr="00000000">
                    <w:rPr>
                      <w:sz w:val="19.920000076293945"/>
                      <w:szCs w:val="19.920000076293945"/>
                      <w:rtl w:val="0"/>
                    </w:rPr>
                    <w:delText xml:space="preserve">OBSTRN 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4E">
            <w:pPr>
              <w:widowControl w:val="0"/>
              <w:spacing w:after="0" w:line="240" w:lineRule="auto"/>
              <w:ind w:left="120.3692626953125" w:firstLine="0"/>
              <w:jc w:val="left"/>
              <w:rPr>
                <w:sz w:val="19.920000076293945"/>
                <w:szCs w:val="19.920000076293945"/>
              </w:rPr>
            </w:pPr>
            <w:sdt>
              <w:sdtPr>
                <w:tag w:val="goog_rdk_5040"/>
              </w:sdtPr>
              <w:sdtContent>
                <w:del w:author="Thomas Cervone-Richards - NOAA Federal" w:id="313" w:date="2023-07-19T18:37:16Z">
                  <w:r w:rsidDel="00000000" w:rsidR="00000000" w:rsidRPr="00000000">
                    <w:rPr>
                      <w:sz w:val="19.920000076293945"/>
                      <w:szCs w:val="19.920000076293945"/>
                      <w:rtl w:val="0"/>
                    </w:rPr>
                    <w:delText xml:space="preserve">6.2.2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0">
            <w:pPr>
              <w:widowControl w:val="0"/>
              <w:spacing w:after="0" w:line="240" w:lineRule="auto"/>
              <w:jc w:val="center"/>
              <w:rPr>
                <w:sz w:val="19.920000076293945"/>
                <w:szCs w:val="19.920000076293945"/>
              </w:rPr>
            </w:pPr>
            <w:sdt>
              <w:sdtPr>
                <w:tag w:val="goog_rdk_5042"/>
              </w:sdtPr>
              <w:sdtContent>
                <w:del w:author="Thomas Cervone-Richards - NOAA Federal" w:id="313" w:date="2023-07-19T18:37:16Z">
                  <w:r w:rsidDel="00000000" w:rsidR="00000000" w:rsidRPr="00000000">
                    <w:rPr>
                      <w:sz w:val="19.920000076293945"/>
                      <w:szCs w:val="19.920000076293945"/>
                      <w:rtl w:val="0"/>
                    </w:rPr>
                    <w:delText xml:space="preserve">E</w:delText>
                  </w:r>
                </w:del>
              </w:sdtContent>
            </w:sdt>
            <w:r w:rsidDel="00000000" w:rsidR="00000000" w:rsidRPr="00000000">
              <w:rPr>
                <w:rtl w:val="0"/>
              </w:rPr>
            </w:r>
          </w:p>
        </w:tc>
      </w:tr>
    </w:tbl>
    <w:sdt>
      <w:sdtPr>
        <w:tag w:val="goog_rdk_5045"/>
      </w:sdtPr>
      <w:sdtContent>
        <w:p w:rsidR="00000000" w:rsidDel="00000000" w:rsidP="00000000" w:rsidRDefault="00000000" w:rsidRPr="00000000" w14:paraId="00001551">
          <w:pPr>
            <w:widowControl w:val="0"/>
            <w:spacing w:after="0" w:line="276" w:lineRule="auto"/>
            <w:jc w:val="left"/>
            <w:rPr>
              <w:del w:author="Thomas Cervone-Richards - NOAA Federal" w:id="313" w:date="2023-07-19T18:37:16Z"/>
              <w:sz w:val="22"/>
              <w:szCs w:val="22"/>
            </w:rPr>
          </w:pPr>
          <w:sdt>
            <w:sdtPr>
              <w:tag w:val="goog_rdk_5044"/>
            </w:sdtPr>
            <w:sdtContent>
              <w:del w:author="Thomas Cervone-Richards - NOAA Federal" w:id="313" w:date="2023-07-19T18:37:16Z">
                <w:r w:rsidDel="00000000" w:rsidR="00000000" w:rsidRPr="00000000">
                  <w:rPr>
                    <w:rtl w:val="0"/>
                  </w:rPr>
                </w:r>
              </w:del>
            </w:sdtContent>
          </w:sdt>
        </w:p>
      </w:sdtContent>
    </w:sdt>
    <w:sdt>
      <w:sdtPr>
        <w:tag w:val="goog_rdk_5047"/>
      </w:sdtPr>
      <w:sdtContent>
        <w:p w:rsidR="00000000" w:rsidDel="00000000" w:rsidP="00000000" w:rsidRDefault="00000000" w:rsidRPr="00000000" w14:paraId="00001552">
          <w:pPr>
            <w:widowControl w:val="0"/>
            <w:spacing w:after="0" w:line="276" w:lineRule="auto"/>
            <w:jc w:val="left"/>
            <w:rPr>
              <w:del w:author="Thomas Cervone-Richards - NOAA Federal" w:id="313" w:date="2023-07-19T18:37:16Z"/>
              <w:sz w:val="22"/>
              <w:szCs w:val="22"/>
            </w:rPr>
          </w:pPr>
          <w:sdt>
            <w:sdtPr>
              <w:tag w:val="goog_rdk_5046"/>
            </w:sdtPr>
            <w:sdtContent>
              <w:del w:author="Thomas Cervone-Richards - NOAA Federal" w:id="313" w:date="2023-07-19T18:37:16Z">
                <w:r w:rsidDel="00000000" w:rsidR="00000000" w:rsidRPr="00000000">
                  <w:rPr>
                    <w:rtl w:val="0"/>
                  </w:rPr>
                </w:r>
              </w:del>
            </w:sdtContent>
          </w:sdt>
        </w:p>
      </w:sdtContent>
    </w:sdt>
    <w:sdt>
      <w:sdtPr>
        <w:tag w:val="goog_rdk_5049"/>
      </w:sdtPr>
      <w:sdtContent>
        <w:p w:rsidR="00000000" w:rsidDel="00000000" w:rsidP="00000000" w:rsidRDefault="00000000" w:rsidRPr="00000000" w14:paraId="00001553">
          <w:pPr>
            <w:widowControl w:val="0"/>
            <w:spacing w:after="0" w:line="240" w:lineRule="auto"/>
            <w:ind w:left="1095.5591583251953" w:firstLine="0"/>
            <w:jc w:val="left"/>
            <w:rPr>
              <w:del w:author="Thomas Cervone-Richards - NOAA Federal" w:id="313" w:date="2023-07-19T18:37:16Z"/>
              <w:sz w:val="16.079999923706055"/>
              <w:szCs w:val="16.079999923706055"/>
            </w:rPr>
          </w:pPr>
          <w:sdt>
            <w:sdtPr>
              <w:tag w:val="goog_rdk_5048"/>
            </w:sdtPr>
            <w:sdtContent>
              <w:del w:author="Thomas Cervone-Richards - NOAA Federal" w:id="313" w:date="2023-07-19T18:37:16Z">
                <w:r w:rsidDel="00000000" w:rsidR="00000000" w:rsidRPr="00000000">
                  <w:rPr>
                    <w:sz w:val="16.079999923706055"/>
                    <w:szCs w:val="16.079999923706055"/>
                    <w:rtl w:val="0"/>
                  </w:rPr>
                  <w:delText xml:space="preserve">S-58 October 2022 Edition 7.0.0</w:delText>
                </w:r>
              </w:del>
            </w:sdtContent>
          </w:sdt>
        </w:p>
      </w:sdtContent>
    </w:sdt>
    <w:p w:rsidR="00000000" w:rsidDel="00000000" w:rsidP="00000000" w:rsidRDefault="00000000" w:rsidRPr="00000000" w14:paraId="00001554">
      <w:pPr>
        <w:widowControl w:val="0"/>
        <w:spacing w:after="0" w:line="240" w:lineRule="auto"/>
        <w:ind w:right="1256.59423828125"/>
        <w:jc w:val="right"/>
        <w:rPr>
          <w:sz w:val="16.079999923706055"/>
          <w:szCs w:val="16.079999923706055"/>
        </w:rPr>
      </w:pPr>
      <w:sdt>
        <w:sdtPr>
          <w:tag w:val="goog_rdk_5050"/>
        </w:sdtPr>
        <w:sdtContent>
          <w:del w:author="Thomas Cervone-Richards - NOAA Federal" w:id="313" w:date="2023-07-19T18:37:16Z">
            <w:r w:rsidDel="00000000" w:rsidR="00000000" w:rsidRPr="00000000">
              <w:rPr>
                <w:sz w:val="16.079999923706055"/>
                <w:szCs w:val="16.079999923706055"/>
                <w:rtl w:val="0"/>
              </w:rPr>
              <w:delText xml:space="preserve"> ENC Validation Checks 55 </w:delText>
            </w:r>
          </w:del>
        </w:sdtContent>
      </w:sdt>
      <w:r w:rsidDel="00000000" w:rsidR="00000000" w:rsidRPr="00000000">
        <w:rPr>
          <w:rtl w:val="0"/>
        </w:rPr>
      </w:r>
    </w:p>
    <w:tbl>
      <w:tblPr>
        <w:tblStyle w:val="Table46"/>
        <w:tblW w:w="11430.0" w:type="dxa"/>
        <w:jc w:val="left"/>
        <w:tblInd w:w="-93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2940"/>
        <w:gridCol w:w="1935"/>
        <w:gridCol w:w="945"/>
        <w:gridCol w:w="675"/>
        <w:gridCol w:w="1215"/>
        <w:tblGridChange w:id="0">
          <w:tblGrid>
            <w:gridCol w:w="870"/>
            <w:gridCol w:w="2850"/>
            <w:gridCol w:w="2940"/>
            <w:gridCol w:w="1935"/>
            <w:gridCol w:w="945"/>
            <w:gridCol w:w="675"/>
            <w:gridCol w:w="1215"/>
          </w:tblGrid>
        </w:tblGridChange>
      </w:tblGrid>
      <w:sdt>
        <w:sdtPr>
          <w:tag w:val="goog_rdk_5052"/>
        </w:sdtPr>
        <w:sdtContent>
          <w:tr>
            <w:trPr>
              <w:cantSplit w:val="0"/>
              <w:trHeight w:val="3000.400390625" w:hRule="atLeast"/>
              <w:tblHeader w:val="0"/>
              <w:del w:author="Thomas Cervone-Richards - NOAA Federal" w:id="313" w:date="2023-07-19T18:37:16Z"/>
            </w:trPr>
            <w:tc>
              <w:tcPr>
                <w:shd w:fill="auto" w:val="clear"/>
                <w:tcMar>
                  <w:top w:w="100.0" w:type="dxa"/>
                  <w:left w:w="100.0" w:type="dxa"/>
                  <w:bottom w:w="100.0" w:type="dxa"/>
                  <w:right w:w="100.0" w:type="dxa"/>
                </w:tcMar>
                <w:vAlign w:val="top"/>
              </w:tcPr>
              <w:sdt>
                <w:sdtPr>
                  <w:tag w:val="goog_rdk_5054"/>
                </w:sdtPr>
                <w:sdtContent>
                  <w:p w:rsidR="00000000" w:rsidDel="00000000" w:rsidP="00000000" w:rsidRDefault="00000000" w:rsidRPr="00000000" w14:paraId="00001555">
                    <w:pPr>
                      <w:widowControl w:val="0"/>
                      <w:spacing w:after="0" w:line="240" w:lineRule="auto"/>
                      <w:jc w:val="center"/>
                      <w:rPr>
                        <w:del w:author="Thomas Cervone-Richards - NOAA Federal" w:id="313" w:date="2023-07-19T18:37:16Z"/>
                        <w:sz w:val="19.920000076293945"/>
                        <w:szCs w:val="19.920000076293945"/>
                      </w:rPr>
                    </w:pPr>
                    <w:sdt>
                      <w:sdtPr>
                        <w:tag w:val="goog_rdk_5053"/>
                      </w:sdtPr>
                      <w:sdtContent>
                        <w:del w:author="Thomas Cervone-Richards - NOAA Federal" w:id="313" w:date="2023-07-19T18:37:16Z">
                          <w:r w:rsidDel="00000000" w:rsidR="00000000" w:rsidRPr="00000000">
                            <w:rPr>
                              <w:sz w:val="19.920000076293945"/>
                              <w:szCs w:val="19.920000076293945"/>
                              <w:rtl w:val="0"/>
                            </w:rPr>
                            <w:delText xml:space="preserve">1666 </w:delText>
                          </w:r>
                        </w:del>
                      </w:sdtContent>
                    </w:sdt>
                  </w:p>
                </w:sdtContent>
              </w:sdt>
            </w:tc>
            <w:tc>
              <w:tcPr>
                <w:shd w:fill="auto" w:val="clear"/>
                <w:tcMar>
                  <w:top w:w="100.0" w:type="dxa"/>
                  <w:left w:w="100.0" w:type="dxa"/>
                  <w:bottom w:w="100.0" w:type="dxa"/>
                  <w:right w:w="100.0" w:type="dxa"/>
                </w:tcMar>
                <w:vAlign w:val="top"/>
              </w:tcPr>
              <w:sdt>
                <w:sdtPr>
                  <w:tag w:val="goog_rdk_5056"/>
                </w:sdtPr>
                <w:sdtContent>
                  <w:p w:rsidR="00000000" w:rsidDel="00000000" w:rsidP="00000000" w:rsidRDefault="00000000" w:rsidRPr="00000000" w14:paraId="00001556">
                    <w:pPr>
                      <w:widowControl w:val="0"/>
                      <w:spacing w:after="0" w:line="230.73035717010498" w:lineRule="auto"/>
                      <w:ind w:left="119.77203369140625" w:right="69.40460205078125" w:firstLine="10.159149169921875"/>
                      <w:jc w:val="left"/>
                      <w:rPr>
                        <w:del w:author="Thomas Cervone-Richards - NOAA Federal" w:id="313" w:date="2023-07-19T18:37:16Z"/>
                        <w:sz w:val="19.920000076293945"/>
                        <w:szCs w:val="19.920000076293945"/>
                      </w:rPr>
                    </w:pPr>
                    <w:sdt>
                      <w:sdtPr>
                        <w:tag w:val="goog_rdk_5055"/>
                      </w:sdtPr>
                      <w:sdtContent>
                        <w:del w:author="Thomas Cervone-Richards - NOAA Federal" w:id="313" w:date="2023-07-19T18:37:16Z">
                          <w:r w:rsidDel="00000000" w:rsidR="00000000" w:rsidRPr="00000000">
                            <w:rPr>
                              <w:sz w:val="19.920000076293945"/>
                              <w:szCs w:val="19.920000076293945"/>
                              <w:rtl w:val="0"/>
                            </w:rPr>
                            <w:delText xml:space="preserve">For each OBSTRN feature  object where VALSOU is  Known AND EXPSOU is  Equal to 2 (shoaler than the  range of depth of the  </w:delText>
                          </w:r>
                        </w:del>
                      </w:sdtContent>
                    </w:sdt>
                  </w:p>
                </w:sdtContent>
              </w:sdt>
              <w:sdt>
                <w:sdtPr>
                  <w:tag w:val="goog_rdk_5058"/>
                </w:sdtPr>
                <w:sdtContent>
                  <w:p w:rsidR="00000000" w:rsidDel="00000000" w:rsidP="00000000" w:rsidRDefault="00000000" w:rsidRPr="00000000" w14:paraId="00001557">
                    <w:pPr>
                      <w:widowControl w:val="0"/>
                      <w:spacing w:after="0" w:before="5.62744140625" w:line="230.42937755584717" w:lineRule="auto"/>
                      <w:ind w:left="115.58883666992188" w:right="304.85931396484375" w:firstLine="3.58551025390625"/>
                      <w:jc w:val="left"/>
                      <w:rPr>
                        <w:del w:author="Thomas Cervone-Richards - NOAA Federal" w:id="313" w:date="2023-07-19T18:37:16Z"/>
                        <w:sz w:val="19.920000076293945"/>
                        <w:szCs w:val="19.920000076293945"/>
                      </w:rPr>
                    </w:pPr>
                    <w:sdt>
                      <w:sdtPr>
                        <w:tag w:val="goog_rdk_5057"/>
                      </w:sdtPr>
                      <w:sdtContent>
                        <w:del w:author="Thomas Cervone-Richards - NOAA Federal" w:id="313" w:date="2023-07-19T18:37:16Z">
                          <w:r w:rsidDel="00000000" w:rsidR="00000000" w:rsidRPr="00000000">
                            <w:rPr>
                              <w:sz w:val="19.920000076293945"/>
                              <w:szCs w:val="19.920000076293945"/>
                              <w:rtl w:val="0"/>
                            </w:rPr>
                            <w:delText xml:space="preserve">surrounding depth area)  AND VALSOU is Greater  than the DRVAL1 of the  DEPARE or DRGARE  </w:delText>
                          </w:r>
                        </w:del>
                      </w:sdtContent>
                    </w:sdt>
                  </w:p>
                </w:sdtContent>
              </w:sdt>
              <w:sdt>
                <w:sdtPr>
                  <w:tag w:val="goog_rdk_5060"/>
                </w:sdtPr>
                <w:sdtContent>
                  <w:p w:rsidR="00000000" w:rsidDel="00000000" w:rsidP="00000000" w:rsidRDefault="00000000" w:rsidRPr="00000000" w14:paraId="00001558">
                    <w:pPr>
                      <w:widowControl w:val="0"/>
                      <w:spacing w:after="0" w:before="5.87646484375" w:line="240" w:lineRule="auto"/>
                      <w:ind w:left="115.58883666992188" w:firstLine="0"/>
                      <w:jc w:val="left"/>
                      <w:rPr>
                        <w:del w:author="Thomas Cervone-Richards - NOAA Federal" w:id="313" w:date="2023-07-19T18:37:16Z"/>
                        <w:sz w:val="19.920000076293945"/>
                        <w:szCs w:val="19.920000076293945"/>
                      </w:rPr>
                    </w:pPr>
                    <w:sdt>
                      <w:sdtPr>
                        <w:tag w:val="goog_rdk_5059"/>
                      </w:sdtPr>
                      <w:sdtContent>
                        <w:del w:author="Thomas Cervone-Richards - NOAA Federal" w:id="313" w:date="2023-07-19T18:37:16Z">
                          <w:r w:rsidDel="00000000" w:rsidR="00000000" w:rsidRPr="00000000">
                            <w:rPr>
                              <w:sz w:val="19.920000076293945"/>
                              <w:szCs w:val="19.920000076293945"/>
                              <w:rtl w:val="0"/>
                            </w:rPr>
                            <w:delText xml:space="preserve">feature object it </w:delText>
                          </w:r>
                        </w:del>
                      </w:sdtContent>
                    </w:sdt>
                  </w:p>
                </w:sdtContent>
              </w:sdt>
              <w:sdt>
                <w:sdtPr>
                  <w:tag w:val="goog_rdk_5062"/>
                </w:sdtPr>
                <w:sdtContent>
                  <w:p w:rsidR="00000000" w:rsidDel="00000000" w:rsidP="00000000" w:rsidRDefault="00000000" w:rsidRPr="00000000" w14:paraId="00001559">
                    <w:pPr>
                      <w:widowControl w:val="0"/>
                      <w:spacing w:after="0" w:line="231.23205184936523" w:lineRule="auto"/>
                      <w:ind w:left="120.56884765625" w:right="128.47686767578125" w:firstLine="0"/>
                      <w:jc w:val="left"/>
                      <w:rPr>
                        <w:del w:author="Thomas Cervone-Richards - NOAA Federal" w:id="313" w:date="2023-07-19T18:37:16Z"/>
                        <w:sz w:val="19.920000076293945"/>
                        <w:szCs w:val="19.920000076293945"/>
                      </w:rPr>
                    </w:pPr>
                    <w:sdt>
                      <w:sdtPr>
                        <w:tag w:val="goog_rdk_5061"/>
                      </w:sdtPr>
                      <w:sdtContent>
                        <w:del w:author="Thomas Cervone-Richards - NOAA Federal" w:id="313" w:date="2023-07-19T18:37:16Z">
                          <w:r w:rsidDel="00000000" w:rsidR="00000000" w:rsidRPr="00000000">
                            <w:rPr>
                              <w:sz w:val="19.920000076293945"/>
                              <w:szCs w:val="19.920000076293945"/>
                              <w:rtl w:val="0"/>
                            </w:rPr>
                            <w:delText xml:space="preserve">OVERLAPS, CROSSES  OR is COVERED_BY AND  DRVAL1 is Known.</w:delText>
                          </w:r>
                        </w:del>
                      </w:sdtContent>
                    </w:sdt>
                  </w:p>
                </w:sdtContent>
              </w:sdt>
            </w:tc>
            <w:tc>
              <w:tcPr>
                <w:shd w:fill="auto" w:val="clear"/>
                <w:tcMar>
                  <w:top w:w="100.0" w:type="dxa"/>
                  <w:left w:w="100.0" w:type="dxa"/>
                  <w:bottom w:w="100.0" w:type="dxa"/>
                  <w:right w:w="100.0" w:type="dxa"/>
                </w:tcMar>
                <w:vAlign w:val="top"/>
              </w:tcPr>
              <w:sdt>
                <w:sdtPr>
                  <w:tag w:val="goog_rdk_5064"/>
                </w:sdtPr>
                <w:sdtContent>
                  <w:p w:rsidR="00000000" w:rsidDel="00000000" w:rsidP="00000000" w:rsidRDefault="00000000" w:rsidRPr="00000000" w14:paraId="0000155A">
                    <w:pPr>
                      <w:widowControl w:val="0"/>
                      <w:spacing w:after="0" w:line="240" w:lineRule="auto"/>
                      <w:ind w:left="120.56915283203125" w:firstLine="0"/>
                      <w:jc w:val="left"/>
                      <w:rPr>
                        <w:del w:author="Thomas Cervone-Richards - NOAA Federal" w:id="313" w:date="2023-07-19T18:37:16Z"/>
                        <w:sz w:val="19.920000076293945"/>
                        <w:szCs w:val="19.920000076293945"/>
                      </w:rPr>
                    </w:pPr>
                    <w:sdt>
                      <w:sdtPr>
                        <w:tag w:val="goog_rdk_5063"/>
                      </w:sdtPr>
                      <w:sdtContent>
                        <w:del w:author="Thomas Cervone-Richards - NOAA Federal" w:id="313" w:date="2023-07-19T18:37:16Z">
                          <w:r w:rsidDel="00000000" w:rsidR="00000000" w:rsidRPr="00000000">
                            <w:rPr>
                              <w:sz w:val="19.920000076293945"/>
                              <w:szCs w:val="19.920000076293945"/>
                              <w:rtl w:val="0"/>
                            </w:rPr>
                            <w:delText xml:space="preserve">OBSTRN object  </w:delText>
                          </w:r>
                        </w:del>
                      </w:sdtContent>
                    </w:sdt>
                  </w:p>
                </w:sdtContent>
              </w:sdt>
              <w:sdt>
                <w:sdtPr>
                  <w:tag w:val="goog_rdk_5066"/>
                </w:sdtPr>
                <w:sdtContent>
                  <w:p w:rsidR="00000000" w:rsidDel="00000000" w:rsidP="00000000" w:rsidRDefault="00000000" w:rsidRPr="00000000" w14:paraId="0000155B">
                    <w:pPr>
                      <w:widowControl w:val="0"/>
                      <w:spacing w:after="0" w:line="228.82407188415527" w:lineRule="auto"/>
                      <w:ind w:left="119.97161865234375" w:right="187.9327392578125" w:hanging="4.38262939453125"/>
                      <w:jc w:val="left"/>
                      <w:rPr>
                        <w:del w:author="Thomas Cervone-Richards - NOAA Federal" w:id="313" w:date="2023-07-19T18:37:16Z"/>
                        <w:sz w:val="19.920000076293945"/>
                        <w:szCs w:val="19.920000076293945"/>
                      </w:rPr>
                    </w:pPr>
                    <w:sdt>
                      <w:sdtPr>
                        <w:tag w:val="goog_rdk_5065"/>
                      </w:sdtPr>
                      <w:sdtContent>
                        <w:del w:author="Thomas Cervone-Richards - NOAA Federal" w:id="313" w:date="2023-07-19T18:37:16Z">
                          <w:r w:rsidDel="00000000" w:rsidR="00000000" w:rsidRPr="00000000">
                            <w:rPr>
                              <w:sz w:val="19.920000076293945"/>
                              <w:szCs w:val="19.920000076293945"/>
                              <w:rtl w:val="0"/>
                            </w:rPr>
                            <w:delText xml:space="preserve">where EXPSOU = 2  and VALSOU is  </w:delText>
                          </w:r>
                        </w:del>
                      </w:sdtContent>
                    </w:sdt>
                  </w:p>
                </w:sdtContent>
              </w:sdt>
              <w:sdt>
                <w:sdtPr>
                  <w:tag w:val="goog_rdk_5068"/>
                </w:sdtPr>
                <w:sdtContent>
                  <w:p w:rsidR="00000000" w:rsidDel="00000000" w:rsidP="00000000" w:rsidRDefault="00000000" w:rsidRPr="00000000" w14:paraId="0000155C">
                    <w:pPr>
                      <w:widowControl w:val="0"/>
                      <w:spacing w:after="0" w:before="7.208251953125" w:line="240" w:lineRule="auto"/>
                      <w:ind w:left="120.7684326171875" w:firstLine="0"/>
                      <w:jc w:val="left"/>
                      <w:rPr>
                        <w:del w:author="Thomas Cervone-Richards - NOAA Federal" w:id="313" w:date="2023-07-19T18:37:16Z"/>
                        <w:sz w:val="19.920000076293945"/>
                        <w:szCs w:val="19.920000076293945"/>
                      </w:rPr>
                    </w:pPr>
                    <w:sdt>
                      <w:sdtPr>
                        <w:tag w:val="goog_rdk_5067"/>
                      </w:sdtPr>
                      <w:sdtContent>
                        <w:del w:author="Thomas Cervone-Richards - NOAA Federal" w:id="313" w:date="2023-07-19T18:37:16Z">
                          <w:r w:rsidDel="00000000" w:rsidR="00000000" w:rsidRPr="00000000">
                            <w:rPr>
                              <w:sz w:val="19.920000076293945"/>
                              <w:szCs w:val="19.920000076293945"/>
                              <w:rtl w:val="0"/>
                            </w:rPr>
                            <w:delText xml:space="preserve">greater than  </w:delText>
                          </w:r>
                        </w:del>
                      </w:sdtContent>
                    </w:sdt>
                  </w:p>
                </w:sdtContent>
              </w:sdt>
              <w:sdt>
                <w:sdtPr>
                  <w:tag w:val="goog_rdk_5070"/>
                </w:sdtPr>
                <w:sdtContent>
                  <w:p w:rsidR="00000000" w:rsidDel="00000000" w:rsidP="00000000" w:rsidRDefault="00000000" w:rsidRPr="00000000" w14:paraId="0000155D">
                    <w:pPr>
                      <w:widowControl w:val="0"/>
                      <w:spacing w:after="0" w:line="240" w:lineRule="auto"/>
                      <w:ind w:left="128.935546875" w:firstLine="0"/>
                      <w:jc w:val="left"/>
                      <w:rPr>
                        <w:del w:author="Thomas Cervone-Richards - NOAA Federal" w:id="313" w:date="2023-07-19T18:37:16Z"/>
                        <w:sz w:val="19.920000076293945"/>
                        <w:szCs w:val="19.920000076293945"/>
                      </w:rPr>
                    </w:pPr>
                    <w:sdt>
                      <w:sdtPr>
                        <w:tag w:val="goog_rdk_5069"/>
                      </w:sdtPr>
                      <w:sdtContent>
                        <w:del w:author="Thomas Cervone-Richards - NOAA Federal" w:id="313" w:date="2023-07-19T18:37:16Z">
                          <w:r w:rsidDel="00000000" w:rsidR="00000000" w:rsidRPr="00000000">
                            <w:rPr>
                              <w:sz w:val="19.920000076293945"/>
                              <w:szCs w:val="19.920000076293945"/>
                              <w:rtl w:val="0"/>
                            </w:rPr>
                            <w:delText xml:space="preserve">DRVAL1 of the  </w:delText>
                          </w:r>
                        </w:del>
                      </w:sdtContent>
                    </w:sdt>
                  </w:p>
                </w:sdtContent>
              </w:sdt>
              <w:sdt>
                <w:sdtPr>
                  <w:tag w:val="goog_rdk_5072"/>
                </w:sdtPr>
                <w:sdtContent>
                  <w:p w:rsidR="00000000" w:rsidDel="00000000" w:rsidP="00000000" w:rsidRDefault="00000000" w:rsidRPr="00000000" w14:paraId="0000155E">
                    <w:pPr>
                      <w:widowControl w:val="0"/>
                      <w:spacing w:after="0" w:line="240" w:lineRule="auto"/>
                      <w:ind w:left="126.3458251953125" w:firstLine="0"/>
                      <w:jc w:val="left"/>
                      <w:rPr>
                        <w:del w:author="Thomas Cervone-Richards - NOAA Federal" w:id="313" w:date="2023-07-19T18:37:16Z"/>
                        <w:sz w:val="19.920000076293945"/>
                        <w:szCs w:val="19.920000076293945"/>
                      </w:rPr>
                    </w:pPr>
                    <w:sdt>
                      <w:sdtPr>
                        <w:tag w:val="goog_rdk_5071"/>
                      </w:sdtPr>
                      <w:sdtContent>
                        <w:del w:author="Thomas Cervone-Richards - NOAA Federal" w:id="313" w:date="2023-07-19T18:37:16Z">
                          <w:r w:rsidDel="00000000" w:rsidR="00000000" w:rsidRPr="00000000">
                            <w:rPr>
                              <w:sz w:val="19.920000076293945"/>
                              <w:szCs w:val="19.920000076293945"/>
                              <w:rtl w:val="0"/>
                            </w:rPr>
                            <w:delText xml:space="preserve">underlying  </w:delText>
                          </w:r>
                        </w:del>
                      </w:sdtContent>
                    </w:sdt>
                  </w:p>
                </w:sdtContent>
              </w:sdt>
              <w:sdt>
                <w:sdtPr>
                  <w:tag w:val="goog_rdk_5074"/>
                </w:sdtPr>
                <w:sdtContent>
                  <w:p w:rsidR="00000000" w:rsidDel="00000000" w:rsidP="00000000" w:rsidRDefault="00000000" w:rsidRPr="00000000" w14:paraId="0000155F">
                    <w:pPr>
                      <w:widowControl w:val="0"/>
                      <w:spacing w:after="0" w:line="231.23263835906982" w:lineRule="auto"/>
                      <w:ind w:left="119.7723388671875" w:right="226.17919921875" w:firstLine="9.1632080078125"/>
                      <w:jc w:val="left"/>
                      <w:rPr>
                        <w:del w:author="Thomas Cervone-Richards - NOAA Federal" w:id="313" w:date="2023-07-19T18:37:16Z"/>
                        <w:sz w:val="19.920000076293945"/>
                        <w:szCs w:val="19.920000076293945"/>
                      </w:rPr>
                    </w:pPr>
                    <w:sdt>
                      <w:sdtPr>
                        <w:tag w:val="goog_rdk_5073"/>
                      </w:sdtPr>
                      <w:sdtContent>
                        <w:del w:author="Thomas Cervone-Richards - NOAA Federal" w:id="313" w:date="2023-07-19T18:37:16Z">
                          <w:r w:rsidDel="00000000" w:rsidR="00000000" w:rsidRPr="00000000">
                            <w:rPr>
                              <w:sz w:val="19.920000076293945"/>
                              <w:szCs w:val="19.920000076293945"/>
                              <w:rtl w:val="0"/>
                            </w:rPr>
                            <w:delText xml:space="preserve">DEPARE/DRGARE  object.</w:delText>
                          </w:r>
                        </w:del>
                      </w:sdtContent>
                    </w:sdt>
                  </w:p>
                </w:sdtContent>
              </w:sdt>
            </w:tc>
            <w:tc>
              <w:tcPr>
                <w:shd w:fill="auto" w:val="clear"/>
                <w:tcMar>
                  <w:top w:w="100.0" w:type="dxa"/>
                  <w:left w:w="100.0" w:type="dxa"/>
                  <w:bottom w:w="100.0" w:type="dxa"/>
                  <w:right w:w="100.0" w:type="dxa"/>
                </w:tcMar>
                <w:vAlign w:val="top"/>
              </w:tcPr>
              <w:sdt>
                <w:sdtPr>
                  <w:tag w:val="goog_rdk_5076"/>
                </w:sdtPr>
                <w:sdtContent>
                  <w:p w:rsidR="00000000" w:rsidDel="00000000" w:rsidP="00000000" w:rsidRDefault="00000000" w:rsidRPr="00000000" w14:paraId="00001560">
                    <w:pPr>
                      <w:widowControl w:val="0"/>
                      <w:spacing w:after="0" w:line="240" w:lineRule="auto"/>
                      <w:ind w:left="129.931640625" w:firstLine="0"/>
                      <w:jc w:val="left"/>
                      <w:rPr>
                        <w:del w:author="Thomas Cervone-Richards - NOAA Federal" w:id="313" w:date="2023-07-19T18:37:16Z"/>
                        <w:sz w:val="19.920000076293945"/>
                        <w:szCs w:val="19.920000076293945"/>
                      </w:rPr>
                    </w:pPr>
                    <w:sdt>
                      <w:sdtPr>
                        <w:tag w:val="goog_rdk_5075"/>
                      </w:sdtPr>
                      <w:sdtContent>
                        <w:del w:author="Thomas Cervone-Richards - NOAA Federal" w:id="313" w:date="2023-07-19T18:37:16Z">
                          <w:r w:rsidDel="00000000" w:rsidR="00000000" w:rsidRPr="00000000">
                            <w:rPr>
                              <w:sz w:val="19.920000076293945"/>
                              <w:szCs w:val="19.920000076293945"/>
                              <w:rtl w:val="0"/>
                            </w:rPr>
                            <w:delText xml:space="preserve">Populate an  </w:delText>
                          </w:r>
                        </w:del>
                      </w:sdtContent>
                    </w:sdt>
                  </w:p>
                </w:sdtContent>
              </w:sdt>
              <w:sdt>
                <w:sdtPr>
                  <w:tag w:val="goog_rdk_5078"/>
                </w:sdtPr>
                <w:sdtContent>
                  <w:p w:rsidR="00000000" w:rsidDel="00000000" w:rsidP="00000000" w:rsidRDefault="00000000" w:rsidRPr="00000000" w14:paraId="00001561">
                    <w:pPr>
                      <w:widowControl w:val="0"/>
                      <w:spacing w:after="0" w:line="228.82407188415527" w:lineRule="auto"/>
                      <w:ind w:left="129.931640625" w:right="333.1201171875" w:hanging="9.9603271484375"/>
                      <w:jc w:val="left"/>
                      <w:rPr>
                        <w:del w:author="Thomas Cervone-Richards - NOAA Federal" w:id="313" w:date="2023-07-19T18:37:16Z"/>
                        <w:sz w:val="19.920000076293945"/>
                        <w:szCs w:val="19.920000076293945"/>
                      </w:rPr>
                    </w:pPr>
                    <w:sdt>
                      <w:sdtPr>
                        <w:tag w:val="goog_rdk_5077"/>
                      </w:sdtPr>
                      <w:sdtContent>
                        <w:del w:author="Thomas Cervone-Richards - NOAA Federal" w:id="313" w:date="2023-07-19T18:37:16Z">
                          <w:r w:rsidDel="00000000" w:rsidR="00000000" w:rsidRPr="00000000">
                            <w:rPr>
                              <w:sz w:val="19.920000076293945"/>
                              <w:szCs w:val="19.920000076293945"/>
                              <w:rtl w:val="0"/>
                            </w:rPr>
                            <w:delText xml:space="preserve">appropriate value of  EXPSOU for the  </w:delText>
                          </w:r>
                        </w:del>
                      </w:sdtContent>
                    </w:sdt>
                  </w:p>
                </w:sdtContent>
              </w:sdt>
              <w:sdt>
                <w:sdtPr>
                  <w:tag w:val="goog_rdk_5080"/>
                </w:sdtPr>
                <w:sdtContent>
                  <w:p w:rsidR="00000000" w:rsidDel="00000000" w:rsidP="00000000" w:rsidRDefault="00000000" w:rsidRPr="00000000" w14:paraId="00001562">
                    <w:pPr>
                      <w:widowControl w:val="0"/>
                      <w:spacing w:after="0" w:before="7.208251953125" w:line="240" w:lineRule="auto"/>
                      <w:ind w:left="120.56884765625" w:firstLine="0"/>
                      <w:jc w:val="left"/>
                      <w:rPr>
                        <w:del w:author="Thomas Cervone-Richards - NOAA Federal" w:id="313" w:date="2023-07-19T18:37:16Z"/>
                        <w:sz w:val="19.920000076293945"/>
                        <w:szCs w:val="19.920000076293945"/>
                      </w:rPr>
                    </w:pPr>
                    <w:sdt>
                      <w:sdtPr>
                        <w:tag w:val="goog_rdk_5079"/>
                      </w:sdtPr>
                      <w:sdtContent>
                        <w:del w:author="Thomas Cervone-Richards - NOAA Federal" w:id="313" w:date="2023-07-19T18:37:16Z">
                          <w:r w:rsidDel="00000000" w:rsidR="00000000" w:rsidRPr="00000000">
                            <w:rPr>
                              <w:sz w:val="19.920000076293945"/>
                              <w:szCs w:val="19.920000076293945"/>
                              <w:rtl w:val="0"/>
                            </w:rPr>
                            <w:delText xml:space="preserve">OBSTRN object.</w:delText>
                          </w:r>
                        </w:del>
                      </w:sdtContent>
                    </w:sdt>
                  </w:p>
                </w:sdtContent>
              </w:sdt>
            </w:tc>
            <w:tc>
              <w:tcPr>
                <w:shd w:fill="auto" w:val="clear"/>
                <w:tcMar>
                  <w:top w:w="100.0" w:type="dxa"/>
                  <w:left w:w="100.0" w:type="dxa"/>
                  <w:bottom w:w="100.0" w:type="dxa"/>
                  <w:right w:w="100.0" w:type="dxa"/>
                </w:tcMar>
                <w:vAlign w:val="top"/>
              </w:tcPr>
              <w:sdt>
                <w:sdtPr>
                  <w:tag w:val="goog_rdk_5082"/>
                </w:sdtPr>
                <w:sdtContent>
                  <w:p w:rsidR="00000000" w:rsidDel="00000000" w:rsidP="00000000" w:rsidRDefault="00000000" w:rsidRPr="00000000" w14:paraId="00001563">
                    <w:pPr>
                      <w:widowControl w:val="0"/>
                      <w:spacing w:after="0" w:line="240" w:lineRule="auto"/>
                      <w:ind w:left="120.3692626953125" w:firstLine="0"/>
                      <w:jc w:val="left"/>
                      <w:rPr>
                        <w:del w:author="Thomas Cervone-Richards - NOAA Federal" w:id="313" w:date="2023-07-19T18:37:16Z"/>
                        <w:sz w:val="19.920000076293945"/>
                        <w:szCs w:val="19.920000076293945"/>
                      </w:rPr>
                    </w:pPr>
                    <w:sdt>
                      <w:sdtPr>
                        <w:tag w:val="goog_rdk_5081"/>
                      </w:sdtPr>
                      <w:sdtContent>
                        <w:del w:author="Thomas Cervone-Richards - NOAA Federal" w:id="313" w:date="2023-07-19T18:37:16Z">
                          <w:r w:rsidDel="00000000" w:rsidR="00000000" w:rsidRPr="00000000">
                            <w:rPr>
                              <w:sz w:val="19.920000076293945"/>
                              <w:szCs w:val="19.920000076293945"/>
                              <w:rtl w:val="0"/>
                            </w:rPr>
                            <w:delText xml:space="preserve">6.2.2 </w:delText>
                          </w:r>
                        </w:del>
                      </w:sdtContent>
                    </w:sdt>
                  </w:p>
                </w:sdtContent>
              </w:sdt>
            </w:tc>
            <w:tc>
              <w:tcPr>
                <w:shd w:fill="auto" w:val="clear"/>
                <w:tcMar>
                  <w:top w:w="100.0" w:type="dxa"/>
                  <w:left w:w="100.0" w:type="dxa"/>
                  <w:bottom w:w="100.0" w:type="dxa"/>
                  <w:right w:w="100.0" w:type="dxa"/>
                </w:tcMar>
                <w:vAlign w:val="top"/>
              </w:tcPr>
              <w:sdt>
                <w:sdtPr>
                  <w:tag w:val="goog_rdk_5084"/>
                </w:sdtPr>
                <w:sdtContent>
                  <w:p w:rsidR="00000000" w:rsidDel="00000000" w:rsidP="00000000" w:rsidRDefault="00000000" w:rsidRPr="00000000" w14:paraId="00001564">
                    <w:pPr>
                      <w:widowControl w:val="0"/>
                      <w:spacing w:after="0" w:line="240" w:lineRule="auto"/>
                      <w:jc w:val="center"/>
                      <w:rPr>
                        <w:del w:author="Thomas Cervone-Richards - NOAA Federal" w:id="313" w:date="2023-07-19T18:37:16Z"/>
                        <w:sz w:val="19.920000076293945"/>
                        <w:szCs w:val="19.920000076293945"/>
                      </w:rPr>
                    </w:pPr>
                    <w:sdt>
                      <w:sdtPr>
                        <w:tag w:val="goog_rdk_5083"/>
                      </w:sdtPr>
                      <w:sdtContent>
                        <w:del w:author="Thomas Cervone-Richards - NOAA Federal" w:id="313" w:date="2023-07-19T18:37:16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5086"/>
                </w:sdtPr>
                <w:sdtContent>
                  <w:p w:rsidR="00000000" w:rsidDel="00000000" w:rsidP="00000000" w:rsidRDefault="00000000" w:rsidRPr="00000000" w14:paraId="00001565">
                    <w:pPr>
                      <w:widowControl w:val="0"/>
                      <w:spacing w:after="0" w:line="240" w:lineRule="auto"/>
                      <w:jc w:val="center"/>
                      <w:rPr>
                        <w:del w:author="Thomas Cervone-Richards - NOAA Federal" w:id="313" w:date="2023-07-19T18:37:16Z"/>
                        <w:sz w:val="19.920000076293945"/>
                        <w:szCs w:val="19.920000076293945"/>
                      </w:rPr>
                    </w:pPr>
                    <w:sdt>
                      <w:sdtPr>
                        <w:tag w:val="goog_rdk_5085"/>
                      </w:sdtPr>
                      <w:sdtContent>
                        <w:del w:author="Thomas Cervone-Richards - NOAA Federal" w:id="313" w:date="2023-07-19T18:37:16Z">
                          <w:r w:rsidDel="00000000" w:rsidR="00000000" w:rsidRPr="00000000">
                            <w:rPr>
                              <w:rtl w:val="0"/>
                            </w:rPr>
                          </w:r>
                        </w:del>
                      </w:sdtContent>
                    </w:sdt>
                  </w:p>
                </w:sdtContent>
              </w:sdt>
            </w:tc>
          </w:tr>
        </w:sdtContent>
      </w:sdt>
      <w:sdt>
        <w:sdtPr>
          <w:tag w:val="goog_rdk_5087"/>
        </w:sdtPr>
        <w:sdtContent>
          <w:tr>
            <w:trPr>
              <w:cantSplit w:val="0"/>
              <w:trHeight w:val="2770.1995849609375" w:hRule="atLeast"/>
              <w:tblHeader w:val="0"/>
              <w:del w:author="Thomas Cervone-Richards - NOAA Federal" w:id="313" w:date="2023-07-19T18:37:16Z"/>
            </w:trPr>
            <w:tc>
              <w:tcPr>
                <w:shd w:fill="auto" w:val="clear"/>
                <w:tcMar>
                  <w:top w:w="100.0" w:type="dxa"/>
                  <w:left w:w="100.0" w:type="dxa"/>
                  <w:bottom w:w="100.0" w:type="dxa"/>
                  <w:right w:w="100.0" w:type="dxa"/>
                </w:tcMar>
                <w:vAlign w:val="top"/>
              </w:tcPr>
              <w:sdt>
                <w:sdtPr>
                  <w:tag w:val="goog_rdk_5089"/>
                </w:sdtPr>
                <w:sdtContent>
                  <w:p w:rsidR="00000000" w:rsidDel="00000000" w:rsidP="00000000" w:rsidRDefault="00000000" w:rsidRPr="00000000" w14:paraId="00001566">
                    <w:pPr>
                      <w:widowControl w:val="0"/>
                      <w:spacing w:after="0" w:line="240" w:lineRule="auto"/>
                      <w:jc w:val="center"/>
                      <w:rPr>
                        <w:del w:author="Thomas Cervone-Richards - NOAA Federal" w:id="313" w:date="2023-07-19T18:37:16Z"/>
                        <w:sz w:val="19.920000076293945"/>
                        <w:szCs w:val="19.920000076293945"/>
                      </w:rPr>
                    </w:pPr>
                    <w:sdt>
                      <w:sdtPr>
                        <w:tag w:val="goog_rdk_5088"/>
                      </w:sdtPr>
                      <w:sdtContent>
                        <w:del w:author="Thomas Cervone-Richards - NOAA Federal" w:id="313" w:date="2023-07-19T18:37:16Z">
                          <w:r w:rsidDel="00000000" w:rsidR="00000000" w:rsidRPr="00000000">
                            <w:rPr>
                              <w:sz w:val="19.920000076293945"/>
                              <w:szCs w:val="19.920000076293945"/>
                              <w:rtl w:val="0"/>
                            </w:rPr>
                            <w:delText xml:space="preserve">1667a </w:delText>
                          </w:r>
                        </w:del>
                      </w:sdtContent>
                    </w:sdt>
                  </w:p>
                </w:sdtContent>
              </w:sdt>
            </w:tc>
            <w:tc>
              <w:tcPr>
                <w:shd w:fill="auto" w:val="clear"/>
                <w:tcMar>
                  <w:top w:w="100.0" w:type="dxa"/>
                  <w:left w:w="100.0" w:type="dxa"/>
                  <w:bottom w:w="100.0" w:type="dxa"/>
                  <w:right w:w="100.0" w:type="dxa"/>
                </w:tcMar>
                <w:vAlign w:val="top"/>
              </w:tcPr>
              <w:sdt>
                <w:sdtPr>
                  <w:tag w:val="goog_rdk_5091"/>
                </w:sdtPr>
                <w:sdtContent>
                  <w:p w:rsidR="00000000" w:rsidDel="00000000" w:rsidP="00000000" w:rsidRDefault="00000000" w:rsidRPr="00000000" w14:paraId="00001567">
                    <w:pPr>
                      <w:widowControl w:val="0"/>
                      <w:spacing w:after="0" w:line="230.78059673309326" w:lineRule="auto"/>
                      <w:ind w:left="119.77203369140625" w:right="103.26873779296875" w:firstLine="10.159149169921875"/>
                      <w:jc w:val="left"/>
                      <w:rPr>
                        <w:del w:author="Thomas Cervone-Richards - NOAA Federal" w:id="313" w:date="2023-07-19T18:37:16Z"/>
                        <w:sz w:val="19.920000076293945"/>
                        <w:szCs w:val="19.920000076293945"/>
                      </w:rPr>
                    </w:pPr>
                    <w:sdt>
                      <w:sdtPr>
                        <w:tag w:val="goog_rdk_5090"/>
                      </w:sdtPr>
                      <w:sdtContent>
                        <w:del w:author="Thomas Cervone-Richards - NOAA Federal" w:id="313" w:date="2023-07-19T18:37:16Z">
                          <w:r w:rsidDel="00000000" w:rsidR="00000000" w:rsidRPr="00000000">
                            <w:rPr>
                              <w:sz w:val="19.920000076293945"/>
                              <w:szCs w:val="19.920000076293945"/>
                              <w:rtl w:val="0"/>
                            </w:rPr>
                            <w:delText xml:space="preserve">For each OBSTRN feature  object where VALSOU is  Known AND EXPSOU is  Equal to 3 (deeper than the  range of depth of the  </w:delText>
                          </w:r>
                        </w:del>
                      </w:sdtContent>
                    </w:sdt>
                  </w:p>
                </w:sdtContent>
              </w:sdt>
              <w:sdt>
                <w:sdtPr>
                  <w:tag w:val="goog_rdk_5093"/>
                </w:sdtPr>
                <w:sdtContent>
                  <w:p w:rsidR="00000000" w:rsidDel="00000000" w:rsidP="00000000" w:rsidRDefault="00000000" w:rsidRPr="00000000" w14:paraId="00001568">
                    <w:pPr>
                      <w:widowControl w:val="0"/>
                      <w:spacing w:after="0" w:before="5.5859375" w:line="230.83105087280273" w:lineRule="auto"/>
                      <w:ind w:left="115.58883666992188" w:right="114.8223876953125" w:firstLine="3.58551025390625"/>
                      <w:jc w:val="left"/>
                      <w:rPr>
                        <w:del w:author="Thomas Cervone-Richards - NOAA Federal" w:id="313" w:date="2023-07-19T18:37:16Z"/>
                        <w:sz w:val="19.920000076293945"/>
                        <w:szCs w:val="19.920000076293945"/>
                      </w:rPr>
                    </w:pPr>
                    <w:sdt>
                      <w:sdtPr>
                        <w:tag w:val="goog_rdk_5092"/>
                      </w:sdtPr>
                      <w:sdtContent>
                        <w:del w:author="Thomas Cervone-Richards - NOAA Federal" w:id="313" w:date="2023-07-19T18:37:16Z">
                          <w:r w:rsidDel="00000000" w:rsidR="00000000" w:rsidRPr="00000000">
                            <w:rPr>
                              <w:sz w:val="19.920000076293945"/>
                              <w:szCs w:val="19.920000076293945"/>
                              <w:rtl w:val="0"/>
                            </w:rPr>
                            <w:delText xml:space="preserve">surrounding depth area)  AND VALSOU is Less than  or equal to DRVAL2 of the  DEPARE feature object it  OVERLAPS, CROSSES  OR is COVERED_BY AND  DRVAL2 is Known.</w:delText>
                          </w:r>
                        </w:del>
                      </w:sdtContent>
                    </w:sdt>
                  </w:p>
                </w:sdtContent>
              </w:sdt>
            </w:tc>
            <w:tc>
              <w:tcPr>
                <w:shd w:fill="auto" w:val="clear"/>
                <w:tcMar>
                  <w:top w:w="100.0" w:type="dxa"/>
                  <w:left w:w="100.0" w:type="dxa"/>
                  <w:bottom w:w="100.0" w:type="dxa"/>
                  <w:right w:w="100.0" w:type="dxa"/>
                </w:tcMar>
                <w:vAlign w:val="top"/>
              </w:tcPr>
              <w:sdt>
                <w:sdtPr>
                  <w:tag w:val="goog_rdk_5095"/>
                </w:sdtPr>
                <w:sdtContent>
                  <w:p w:rsidR="00000000" w:rsidDel="00000000" w:rsidP="00000000" w:rsidRDefault="00000000" w:rsidRPr="00000000" w14:paraId="00001569">
                    <w:pPr>
                      <w:widowControl w:val="0"/>
                      <w:spacing w:after="0" w:line="240" w:lineRule="auto"/>
                      <w:ind w:left="120.56915283203125" w:firstLine="0"/>
                      <w:jc w:val="left"/>
                      <w:rPr>
                        <w:del w:author="Thomas Cervone-Richards - NOAA Federal" w:id="313" w:date="2023-07-19T18:37:16Z"/>
                        <w:sz w:val="19.920000076293945"/>
                        <w:szCs w:val="19.920000076293945"/>
                      </w:rPr>
                    </w:pPr>
                    <w:sdt>
                      <w:sdtPr>
                        <w:tag w:val="goog_rdk_5094"/>
                      </w:sdtPr>
                      <w:sdtContent>
                        <w:del w:author="Thomas Cervone-Richards - NOAA Federal" w:id="313" w:date="2023-07-19T18:37:16Z">
                          <w:r w:rsidDel="00000000" w:rsidR="00000000" w:rsidRPr="00000000">
                            <w:rPr>
                              <w:sz w:val="19.920000076293945"/>
                              <w:szCs w:val="19.920000076293945"/>
                              <w:rtl w:val="0"/>
                            </w:rPr>
                            <w:delText xml:space="preserve">OBSTRN object  </w:delText>
                          </w:r>
                        </w:del>
                      </w:sdtContent>
                    </w:sdt>
                  </w:p>
                </w:sdtContent>
              </w:sdt>
              <w:sdt>
                <w:sdtPr>
                  <w:tag w:val="goog_rdk_5097"/>
                </w:sdtPr>
                <w:sdtContent>
                  <w:p w:rsidR="00000000" w:rsidDel="00000000" w:rsidP="00000000" w:rsidRDefault="00000000" w:rsidRPr="00000000" w14:paraId="0000156A">
                    <w:pPr>
                      <w:widowControl w:val="0"/>
                      <w:spacing w:after="0" w:line="230.78059673309326" w:lineRule="auto"/>
                      <w:ind w:left="115.5889892578125" w:right="148.2916259765625" w:firstLine="0"/>
                      <w:rPr>
                        <w:del w:author="Thomas Cervone-Richards - NOAA Federal" w:id="313" w:date="2023-07-19T18:37:16Z"/>
                        <w:sz w:val="19.920000076293945"/>
                        <w:szCs w:val="19.920000076293945"/>
                      </w:rPr>
                    </w:pPr>
                    <w:sdt>
                      <w:sdtPr>
                        <w:tag w:val="goog_rdk_5096"/>
                      </w:sdtPr>
                      <w:sdtContent>
                        <w:del w:author="Thomas Cervone-Richards - NOAA Federal" w:id="313" w:date="2023-07-19T18:37:16Z">
                          <w:r w:rsidDel="00000000" w:rsidR="00000000" w:rsidRPr="00000000">
                            <w:rPr>
                              <w:sz w:val="19.920000076293945"/>
                              <w:szCs w:val="19.920000076293945"/>
                              <w:rtl w:val="0"/>
                            </w:rPr>
                            <w:delText xml:space="preserve">where EXPSOU = 3  and VALSOU is less  than DRVAL2 of the  underlying DEPARE  object.</w:delText>
                          </w:r>
                        </w:del>
                      </w:sdtContent>
                    </w:sdt>
                  </w:p>
                </w:sdtContent>
              </w:sdt>
            </w:tc>
            <w:tc>
              <w:tcPr>
                <w:shd w:fill="auto" w:val="clear"/>
                <w:tcMar>
                  <w:top w:w="100.0" w:type="dxa"/>
                  <w:left w:w="100.0" w:type="dxa"/>
                  <w:bottom w:w="100.0" w:type="dxa"/>
                  <w:right w:w="100.0" w:type="dxa"/>
                </w:tcMar>
                <w:vAlign w:val="top"/>
              </w:tcPr>
              <w:sdt>
                <w:sdtPr>
                  <w:tag w:val="goog_rdk_5099"/>
                </w:sdtPr>
                <w:sdtContent>
                  <w:p w:rsidR="00000000" w:rsidDel="00000000" w:rsidP="00000000" w:rsidRDefault="00000000" w:rsidRPr="00000000" w14:paraId="0000156B">
                    <w:pPr>
                      <w:widowControl w:val="0"/>
                      <w:spacing w:after="0" w:line="240" w:lineRule="auto"/>
                      <w:ind w:left="129.931640625" w:firstLine="0"/>
                      <w:jc w:val="left"/>
                      <w:rPr>
                        <w:del w:author="Thomas Cervone-Richards - NOAA Federal" w:id="313" w:date="2023-07-19T18:37:16Z"/>
                        <w:sz w:val="19.920000076293945"/>
                        <w:szCs w:val="19.920000076293945"/>
                      </w:rPr>
                    </w:pPr>
                    <w:sdt>
                      <w:sdtPr>
                        <w:tag w:val="goog_rdk_5098"/>
                      </w:sdtPr>
                      <w:sdtContent>
                        <w:del w:author="Thomas Cervone-Richards - NOAA Federal" w:id="313" w:date="2023-07-19T18:37:16Z">
                          <w:r w:rsidDel="00000000" w:rsidR="00000000" w:rsidRPr="00000000">
                            <w:rPr>
                              <w:sz w:val="19.920000076293945"/>
                              <w:szCs w:val="19.920000076293945"/>
                              <w:rtl w:val="0"/>
                            </w:rPr>
                            <w:delText xml:space="preserve">Populate an  </w:delText>
                          </w:r>
                        </w:del>
                      </w:sdtContent>
                    </w:sdt>
                  </w:p>
                </w:sdtContent>
              </w:sdt>
              <w:sdt>
                <w:sdtPr>
                  <w:tag w:val="goog_rdk_5101"/>
                </w:sdtPr>
                <w:sdtContent>
                  <w:p w:rsidR="00000000" w:rsidDel="00000000" w:rsidP="00000000" w:rsidRDefault="00000000" w:rsidRPr="00000000" w14:paraId="0000156C">
                    <w:pPr>
                      <w:widowControl w:val="0"/>
                      <w:spacing w:after="0" w:line="229.42560195922852" w:lineRule="auto"/>
                      <w:ind w:left="129.931640625" w:right="333.1201171875" w:hanging="9.9603271484375"/>
                      <w:jc w:val="left"/>
                      <w:rPr>
                        <w:del w:author="Thomas Cervone-Richards - NOAA Federal" w:id="313" w:date="2023-07-19T18:37:16Z"/>
                        <w:sz w:val="19.920000076293945"/>
                        <w:szCs w:val="19.920000076293945"/>
                      </w:rPr>
                    </w:pPr>
                    <w:sdt>
                      <w:sdtPr>
                        <w:tag w:val="goog_rdk_5100"/>
                      </w:sdtPr>
                      <w:sdtContent>
                        <w:del w:author="Thomas Cervone-Richards - NOAA Federal" w:id="313" w:date="2023-07-19T18:37:16Z">
                          <w:r w:rsidDel="00000000" w:rsidR="00000000" w:rsidRPr="00000000">
                            <w:rPr>
                              <w:sz w:val="19.920000076293945"/>
                              <w:szCs w:val="19.920000076293945"/>
                              <w:rtl w:val="0"/>
                            </w:rPr>
                            <w:delText xml:space="preserve">appropriate value of  EXPSOU for the  </w:delText>
                          </w:r>
                        </w:del>
                      </w:sdtContent>
                    </w:sdt>
                  </w:p>
                </w:sdtContent>
              </w:sdt>
              <w:sdt>
                <w:sdtPr>
                  <w:tag w:val="goog_rdk_5103"/>
                </w:sdtPr>
                <w:sdtContent>
                  <w:p w:rsidR="00000000" w:rsidDel="00000000" w:rsidP="00000000" w:rsidRDefault="00000000" w:rsidRPr="00000000" w14:paraId="0000156D">
                    <w:pPr>
                      <w:widowControl w:val="0"/>
                      <w:spacing w:after="0" w:before="6.710205078125" w:line="240" w:lineRule="auto"/>
                      <w:ind w:left="120.56884765625" w:firstLine="0"/>
                      <w:jc w:val="left"/>
                      <w:rPr>
                        <w:del w:author="Thomas Cervone-Richards - NOAA Federal" w:id="313" w:date="2023-07-19T18:37:16Z"/>
                        <w:sz w:val="19.920000076293945"/>
                        <w:szCs w:val="19.920000076293945"/>
                      </w:rPr>
                    </w:pPr>
                    <w:sdt>
                      <w:sdtPr>
                        <w:tag w:val="goog_rdk_5102"/>
                      </w:sdtPr>
                      <w:sdtContent>
                        <w:del w:author="Thomas Cervone-Richards - NOAA Federal" w:id="313" w:date="2023-07-19T18:37:16Z">
                          <w:r w:rsidDel="00000000" w:rsidR="00000000" w:rsidRPr="00000000">
                            <w:rPr>
                              <w:sz w:val="19.920000076293945"/>
                              <w:szCs w:val="19.920000076293945"/>
                              <w:rtl w:val="0"/>
                            </w:rPr>
                            <w:delText xml:space="preserve">OBSTRN object.</w:delText>
                          </w:r>
                        </w:del>
                      </w:sdtContent>
                    </w:sdt>
                  </w:p>
                </w:sdtContent>
              </w:sdt>
            </w:tc>
            <w:tc>
              <w:tcPr>
                <w:shd w:fill="auto" w:val="clear"/>
                <w:tcMar>
                  <w:top w:w="100.0" w:type="dxa"/>
                  <w:left w:w="100.0" w:type="dxa"/>
                  <w:bottom w:w="100.0" w:type="dxa"/>
                  <w:right w:w="100.0" w:type="dxa"/>
                </w:tcMar>
                <w:vAlign w:val="top"/>
              </w:tcPr>
              <w:sdt>
                <w:sdtPr>
                  <w:tag w:val="goog_rdk_5105"/>
                </w:sdtPr>
                <w:sdtContent>
                  <w:p w:rsidR="00000000" w:rsidDel="00000000" w:rsidP="00000000" w:rsidRDefault="00000000" w:rsidRPr="00000000" w14:paraId="0000156E">
                    <w:pPr>
                      <w:widowControl w:val="0"/>
                      <w:spacing w:after="0" w:line="240" w:lineRule="auto"/>
                      <w:ind w:left="120.3692626953125" w:firstLine="0"/>
                      <w:jc w:val="left"/>
                      <w:rPr>
                        <w:del w:author="Thomas Cervone-Richards - NOAA Federal" w:id="313" w:date="2023-07-19T18:37:16Z"/>
                        <w:sz w:val="19.920000076293945"/>
                        <w:szCs w:val="19.920000076293945"/>
                      </w:rPr>
                    </w:pPr>
                    <w:sdt>
                      <w:sdtPr>
                        <w:tag w:val="goog_rdk_5104"/>
                      </w:sdtPr>
                      <w:sdtContent>
                        <w:del w:author="Thomas Cervone-Richards - NOAA Federal" w:id="313" w:date="2023-07-19T18:37:16Z">
                          <w:r w:rsidDel="00000000" w:rsidR="00000000" w:rsidRPr="00000000">
                            <w:rPr>
                              <w:sz w:val="19.920000076293945"/>
                              <w:szCs w:val="19.920000076293945"/>
                              <w:rtl w:val="0"/>
                            </w:rPr>
                            <w:delText xml:space="preserve">6.2.2 </w:delText>
                          </w:r>
                        </w:del>
                      </w:sdtContent>
                    </w:sdt>
                  </w:p>
                </w:sdtContent>
              </w:sdt>
            </w:tc>
            <w:tc>
              <w:tcPr>
                <w:shd w:fill="auto" w:val="clear"/>
                <w:tcMar>
                  <w:top w:w="100.0" w:type="dxa"/>
                  <w:left w:w="100.0" w:type="dxa"/>
                  <w:bottom w:w="100.0" w:type="dxa"/>
                  <w:right w:w="100.0" w:type="dxa"/>
                </w:tcMar>
                <w:vAlign w:val="top"/>
              </w:tcPr>
              <w:sdt>
                <w:sdtPr>
                  <w:tag w:val="goog_rdk_5107"/>
                </w:sdtPr>
                <w:sdtContent>
                  <w:p w:rsidR="00000000" w:rsidDel="00000000" w:rsidP="00000000" w:rsidRDefault="00000000" w:rsidRPr="00000000" w14:paraId="0000156F">
                    <w:pPr>
                      <w:widowControl w:val="0"/>
                      <w:spacing w:after="0" w:line="240" w:lineRule="auto"/>
                      <w:jc w:val="center"/>
                      <w:rPr>
                        <w:del w:author="Thomas Cervone-Richards - NOAA Federal" w:id="313" w:date="2023-07-19T18:37:16Z"/>
                        <w:sz w:val="19.920000076293945"/>
                        <w:szCs w:val="19.920000076293945"/>
                      </w:rPr>
                    </w:pPr>
                    <w:sdt>
                      <w:sdtPr>
                        <w:tag w:val="goog_rdk_5106"/>
                      </w:sdtPr>
                      <w:sdtContent>
                        <w:del w:author="Thomas Cervone-Richards - NOAA Federal" w:id="313" w:date="2023-07-19T18:37:16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5109"/>
                </w:sdtPr>
                <w:sdtContent>
                  <w:p w:rsidR="00000000" w:rsidDel="00000000" w:rsidP="00000000" w:rsidRDefault="00000000" w:rsidRPr="00000000" w14:paraId="00001570">
                    <w:pPr>
                      <w:widowControl w:val="0"/>
                      <w:spacing w:after="0" w:line="240" w:lineRule="auto"/>
                      <w:jc w:val="center"/>
                      <w:rPr>
                        <w:del w:author="Thomas Cervone-Richards - NOAA Federal" w:id="313" w:date="2023-07-19T18:37:16Z"/>
                        <w:sz w:val="19.920000076293945"/>
                        <w:szCs w:val="19.920000076293945"/>
                      </w:rPr>
                    </w:pPr>
                    <w:sdt>
                      <w:sdtPr>
                        <w:tag w:val="goog_rdk_5108"/>
                      </w:sdtPr>
                      <w:sdtContent>
                        <w:del w:author="Thomas Cervone-Richards - NOAA Federal" w:id="313" w:date="2023-07-19T18:37:16Z">
                          <w:r w:rsidDel="00000000" w:rsidR="00000000" w:rsidRPr="00000000">
                            <w:rPr>
                              <w:rtl w:val="0"/>
                            </w:rPr>
                          </w:r>
                        </w:del>
                      </w:sdtContent>
                    </w:sdt>
                  </w:p>
                </w:sdtContent>
              </w:sdt>
            </w:tc>
          </w:tr>
        </w:sdtContent>
      </w:sdt>
      <w:sdt>
        <w:sdtPr>
          <w:tag w:val="goog_rdk_5110"/>
        </w:sdtPr>
        <w:sdtContent>
          <w:tr>
            <w:trPr>
              <w:cantSplit w:val="0"/>
              <w:trHeight w:val="2770" w:hRule="atLeast"/>
              <w:tblHeader w:val="0"/>
              <w:del w:author="Thomas Cervone-Richards - NOAA Federal" w:id="313" w:date="2023-07-19T18:37:16Z"/>
            </w:trPr>
            <w:tc>
              <w:tcPr>
                <w:shd w:fill="auto" w:val="clear"/>
                <w:tcMar>
                  <w:top w:w="100.0" w:type="dxa"/>
                  <w:left w:w="100.0" w:type="dxa"/>
                  <w:bottom w:w="100.0" w:type="dxa"/>
                  <w:right w:w="100.0" w:type="dxa"/>
                </w:tcMar>
                <w:vAlign w:val="top"/>
              </w:tcPr>
              <w:sdt>
                <w:sdtPr>
                  <w:tag w:val="goog_rdk_5112"/>
                </w:sdtPr>
                <w:sdtContent>
                  <w:p w:rsidR="00000000" w:rsidDel="00000000" w:rsidP="00000000" w:rsidRDefault="00000000" w:rsidRPr="00000000" w14:paraId="00001571">
                    <w:pPr>
                      <w:widowControl w:val="0"/>
                      <w:spacing w:after="0" w:line="240" w:lineRule="auto"/>
                      <w:jc w:val="center"/>
                      <w:rPr>
                        <w:del w:author="Thomas Cervone-Richards - NOAA Federal" w:id="313" w:date="2023-07-19T18:37:16Z"/>
                        <w:sz w:val="19.920000076293945"/>
                        <w:szCs w:val="19.920000076293945"/>
                      </w:rPr>
                    </w:pPr>
                    <w:sdt>
                      <w:sdtPr>
                        <w:tag w:val="goog_rdk_5111"/>
                      </w:sdtPr>
                      <w:sdtContent>
                        <w:del w:author="Thomas Cervone-Richards - NOAA Federal" w:id="313" w:date="2023-07-19T18:37:16Z">
                          <w:r w:rsidDel="00000000" w:rsidR="00000000" w:rsidRPr="00000000">
                            <w:rPr>
                              <w:sz w:val="19.920000076293945"/>
                              <w:szCs w:val="19.920000076293945"/>
                              <w:rtl w:val="0"/>
                            </w:rPr>
                            <w:delText xml:space="preserve">1667b </w:delText>
                          </w:r>
                        </w:del>
                      </w:sdtContent>
                    </w:sdt>
                  </w:p>
                </w:sdtContent>
              </w:sdt>
            </w:tc>
            <w:tc>
              <w:tcPr>
                <w:shd w:fill="auto" w:val="clear"/>
                <w:tcMar>
                  <w:top w:w="100.0" w:type="dxa"/>
                  <w:left w:w="100.0" w:type="dxa"/>
                  <w:bottom w:w="100.0" w:type="dxa"/>
                  <w:right w:w="100.0" w:type="dxa"/>
                </w:tcMar>
                <w:vAlign w:val="top"/>
              </w:tcPr>
              <w:sdt>
                <w:sdtPr>
                  <w:tag w:val="goog_rdk_5114"/>
                </w:sdtPr>
                <w:sdtContent>
                  <w:p w:rsidR="00000000" w:rsidDel="00000000" w:rsidP="00000000" w:rsidRDefault="00000000" w:rsidRPr="00000000" w14:paraId="00001572">
                    <w:pPr>
                      <w:widowControl w:val="0"/>
                      <w:spacing w:after="0" w:line="230.56403160095215" w:lineRule="auto"/>
                      <w:ind w:left="119.77203369140625" w:right="103.26873779296875" w:firstLine="10.159149169921875"/>
                      <w:jc w:val="left"/>
                      <w:rPr>
                        <w:del w:author="Thomas Cervone-Richards - NOAA Federal" w:id="313" w:date="2023-07-19T18:37:16Z"/>
                        <w:sz w:val="19.920000076293945"/>
                        <w:szCs w:val="19.920000076293945"/>
                      </w:rPr>
                    </w:pPr>
                    <w:sdt>
                      <w:sdtPr>
                        <w:tag w:val="goog_rdk_5113"/>
                      </w:sdtPr>
                      <w:sdtContent>
                        <w:del w:author="Thomas Cervone-Richards - NOAA Federal" w:id="313" w:date="2023-07-19T18:37:16Z">
                          <w:r w:rsidDel="00000000" w:rsidR="00000000" w:rsidRPr="00000000">
                            <w:rPr>
                              <w:sz w:val="19.920000076293945"/>
                              <w:szCs w:val="19.920000076293945"/>
                              <w:rtl w:val="0"/>
                            </w:rPr>
                            <w:delText xml:space="preserve">For each OBSTRN feature  object where EXPSOU is  Equal to 3 (deeper than the  range of depth of the  </w:delText>
                          </w:r>
                        </w:del>
                      </w:sdtContent>
                    </w:sdt>
                  </w:p>
                </w:sdtContent>
              </w:sdt>
              <w:sdt>
                <w:sdtPr>
                  <w:tag w:val="goog_rdk_5116"/>
                </w:sdtPr>
                <w:sdtContent>
                  <w:p w:rsidR="00000000" w:rsidDel="00000000" w:rsidP="00000000" w:rsidRDefault="00000000" w:rsidRPr="00000000" w14:paraId="00001573">
                    <w:pPr>
                      <w:widowControl w:val="0"/>
                      <w:spacing w:after="0" w:before="5.765380859375" w:line="230.88884353637695" w:lineRule="auto"/>
                      <w:ind w:left="115.58883666992188" w:right="68.60809326171875" w:firstLine="3.58551025390625"/>
                      <w:jc w:val="left"/>
                      <w:rPr>
                        <w:del w:author="Thomas Cervone-Richards - NOAA Federal" w:id="313" w:date="2023-07-19T18:37:16Z"/>
                        <w:sz w:val="19.920000076293945"/>
                        <w:szCs w:val="19.920000076293945"/>
                      </w:rPr>
                    </w:pPr>
                    <w:sdt>
                      <w:sdtPr>
                        <w:tag w:val="goog_rdk_5115"/>
                      </w:sdtPr>
                      <w:sdtContent>
                        <w:del w:author="Thomas Cervone-Richards - NOAA Federal" w:id="313" w:date="2023-07-19T18:37:16Z">
                          <w:r w:rsidDel="00000000" w:rsidR="00000000" w:rsidRPr="00000000">
                            <w:rPr>
                              <w:sz w:val="19.920000076293945"/>
                              <w:szCs w:val="19.920000076293945"/>
                              <w:rtl w:val="0"/>
                            </w:rPr>
                            <w:delText xml:space="preserve">surrounding depth area)  AND VALSOU is Less than  or equal to the DRVAL2 of  the DRGARE feature object  it OVERLAPS, CROSSES  OR is COVERED_BY AND  DRVAL1 and DRVAL2 are  Known.</w:delText>
                          </w:r>
                        </w:del>
                      </w:sdtContent>
                    </w:sdt>
                  </w:p>
                </w:sdtContent>
              </w:sdt>
            </w:tc>
            <w:tc>
              <w:tcPr>
                <w:shd w:fill="auto" w:val="clear"/>
                <w:tcMar>
                  <w:top w:w="100.0" w:type="dxa"/>
                  <w:left w:w="100.0" w:type="dxa"/>
                  <w:bottom w:w="100.0" w:type="dxa"/>
                  <w:right w:w="100.0" w:type="dxa"/>
                </w:tcMar>
                <w:vAlign w:val="top"/>
              </w:tcPr>
              <w:sdt>
                <w:sdtPr>
                  <w:tag w:val="goog_rdk_5118"/>
                </w:sdtPr>
                <w:sdtContent>
                  <w:p w:rsidR="00000000" w:rsidDel="00000000" w:rsidP="00000000" w:rsidRDefault="00000000" w:rsidRPr="00000000" w14:paraId="00001574">
                    <w:pPr>
                      <w:widowControl w:val="0"/>
                      <w:spacing w:after="0" w:line="240" w:lineRule="auto"/>
                      <w:ind w:left="120.56915283203125" w:firstLine="0"/>
                      <w:jc w:val="left"/>
                      <w:rPr>
                        <w:del w:author="Thomas Cervone-Richards - NOAA Federal" w:id="313" w:date="2023-07-19T18:37:16Z"/>
                        <w:sz w:val="19.920000076293945"/>
                        <w:szCs w:val="19.920000076293945"/>
                      </w:rPr>
                    </w:pPr>
                    <w:sdt>
                      <w:sdtPr>
                        <w:tag w:val="goog_rdk_5117"/>
                      </w:sdtPr>
                      <w:sdtContent>
                        <w:del w:author="Thomas Cervone-Richards - NOAA Federal" w:id="313" w:date="2023-07-19T18:37:16Z">
                          <w:r w:rsidDel="00000000" w:rsidR="00000000" w:rsidRPr="00000000">
                            <w:rPr>
                              <w:sz w:val="19.920000076293945"/>
                              <w:szCs w:val="19.920000076293945"/>
                              <w:rtl w:val="0"/>
                            </w:rPr>
                            <w:delText xml:space="preserve">OBSTRN object  </w:delText>
                          </w:r>
                        </w:del>
                      </w:sdtContent>
                    </w:sdt>
                  </w:p>
                </w:sdtContent>
              </w:sdt>
              <w:sdt>
                <w:sdtPr>
                  <w:tag w:val="goog_rdk_5120"/>
                </w:sdtPr>
                <w:sdtContent>
                  <w:p w:rsidR="00000000" w:rsidDel="00000000" w:rsidP="00000000" w:rsidRDefault="00000000" w:rsidRPr="00000000" w14:paraId="00001575">
                    <w:pPr>
                      <w:widowControl w:val="0"/>
                      <w:spacing w:after="0" w:line="230.5638313293457" w:lineRule="auto"/>
                      <w:ind w:left="115.5889892578125" w:right="128.7701416015625" w:firstLine="0"/>
                      <w:rPr>
                        <w:del w:author="Thomas Cervone-Richards - NOAA Federal" w:id="313" w:date="2023-07-19T18:37:16Z"/>
                        <w:sz w:val="19.920000076293945"/>
                        <w:szCs w:val="19.920000076293945"/>
                      </w:rPr>
                    </w:pPr>
                    <w:sdt>
                      <w:sdtPr>
                        <w:tag w:val="goog_rdk_5119"/>
                      </w:sdtPr>
                      <w:sdtContent>
                        <w:del w:author="Thomas Cervone-Richards - NOAA Federal" w:id="313" w:date="2023-07-19T18:37:16Z">
                          <w:r w:rsidDel="00000000" w:rsidR="00000000" w:rsidRPr="00000000">
                            <w:rPr>
                              <w:sz w:val="19.920000076293945"/>
                              <w:szCs w:val="19.920000076293945"/>
                              <w:rtl w:val="0"/>
                            </w:rPr>
                            <w:delText xml:space="preserve">where EXPSOU = 3  and VALSOU is less  than DRVAL2 of the  underlying DRGARE  </w:delText>
                          </w:r>
                        </w:del>
                      </w:sdtContent>
                    </w:sdt>
                  </w:p>
                </w:sdtContent>
              </w:sdt>
              <w:sdt>
                <w:sdtPr>
                  <w:tag w:val="goog_rdk_5122"/>
                </w:sdtPr>
                <w:sdtContent>
                  <w:p w:rsidR="00000000" w:rsidDel="00000000" w:rsidP="00000000" w:rsidRDefault="00000000" w:rsidRPr="00000000" w14:paraId="00001576">
                    <w:pPr>
                      <w:widowControl w:val="0"/>
                      <w:spacing w:after="0" w:before="5.765380859375" w:line="240" w:lineRule="auto"/>
                      <w:ind w:left="119.7723388671875" w:firstLine="0"/>
                      <w:jc w:val="left"/>
                      <w:rPr>
                        <w:del w:author="Thomas Cervone-Richards - NOAA Federal" w:id="313" w:date="2023-07-19T18:37:16Z"/>
                        <w:sz w:val="19.920000076293945"/>
                        <w:szCs w:val="19.920000076293945"/>
                      </w:rPr>
                    </w:pPr>
                    <w:sdt>
                      <w:sdtPr>
                        <w:tag w:val="goog_rdk_5121"/>
                      </w:sdtPr>
                      <w:sdtContent>
                        <w:del w:author="Thomas Cervone-Richards - NOAA Federal" w:id="313" w:date="2023-07-19T18:37:16Z">
                          <w:r w:rsidDel="00000000" w:rsidR="00000000" w:rsidRPr="00000000">
                            <w:rPr>
                              <w:sz w:val="19.920000076293945"/>
                              <w:szCs w:val="19.920000076293945"/>
                              <w:rtl w:val="0"/>
                            </w:rPr>
                            <w:delText xml:space="preserve">object.</w:delText>
                          </w:r>
                        </w:del>
                      </w:sdtContent>
                    </w:sdt>
                  </w:p>
                </w:sdtContent>
              </w:sdt>
            </w:tc>
            <w:tc>
              <w:tcPr>
                <w:shd w:fill="auto" w:val="clear"/>
                <w:tcMar>
                  <w:top w:w="100.0" w:type="dxa"/>
                  <w:left w:w="100.0" w:type="dxa"/>
                  <w:bottom w:w="100.0" w:type="dxa"/>
                  <w:right w:w="100.0" w:type="dxa"/>
                </w:tcMar>
                <w:vAlign w:val="top"/>
              </w:tcPr>
              <w:sdt>
                <w:sdtPr>
                  <w:tag w:val="goog_rdk_5124"/>
                </w:sdtPr>
                <w:sdtContent>
                  <w:p w:rsidR="00000000" w:rsidDel="00000000" w:rsidP="00000000" w:rsidRDefault="00000000" w:rsidRPr="00000000" w14:paraId="00001577">
                    <w:pPr>
                      <w:widowControl w:val="0"/>
                      <w:spacing w:after="0" w:line="240" w:lineRule="auto"/>
                      <w:ind w:left="129.931640625" w:firstLine="0"/>
                      <w:jc w:val="left"/>
                      <w:rPr>
                        <w:del w:author="Thomas Cervone-Richards - NOAA Federal" w:id="313" w:date="2023-07-19T18:37:16Z"/>
                        <w:sz w:val="19.920000076293945"/>
                        <w:szCs w:val="19.920000076293945"/>
                      </w:rPr>
                    </w:pPr>
                    <w:sdt>
                      <w:sdtPr>
                        <w:tag w:val="goog_rdk_5123"/>
                      </w:sdtPr>
                      <w:sdtContent>
                        <w:del w:author="Thomas Cervone-Richards - NOAA Federal" w:id="313" w:date="2023-07-19T18:37:16Z">
                          <w:r w:rsidDel="00000000" w:rsidR="00000000" w:rsidRPr="00000000">
                            <w:rPr>
                              <w:sz w:val="19.920000076293945"/>
                              <w:szCs w:val="19.920000076293945"/>
                              <w:rtl w:val="0"/>
                            </w:rPr>
                            <w:delText xml:space="preserve">Populate an  </w:delText>
                          </w:r>
                        </w:del>
                      </w:sdtContent>
                    </w:sdt>
                  </w:p>
                </w:sdtContent>
              </w:sdt>
              <w:sdt>
                <w:sdtPr>
                  <w:tag w:val="goog_rdk_5126"/>
                </w:sdtPr>
                <w:sdtContent>
                  <w:p w:rsidR="00000000" w:rsidDel="00000000" w:rsidP="00000000" w:rsidRDefault="00000000" w:rsidRPr="00000000" w14:paraId="00001578">
                    <w:pPr>
                      <w:widowControl w:val="0"/>
                      <w:spacing w:after="0" w:line="228.8241720199585" w:lineRule="auto"/>
                      <w:ind w:left="129.931640625" w:right="333.1201171875" w:hanging="9.9603271484375"/>
                      <w:jc w:val="left"/>
                      <w:rPr>
                        <w:del w:author="Thomas Cervone-Richards - NOAA Federal" w:id="313" w:date="2023-07-19T18:37:16Z"/>
                        <w:sz w:val="19.920000076293945"/>
                        <w:szCs w:val="19.920000076293945"/>
                      </w:rPr>
                    </w:pPr>
                    <w:sdt>
                      <w:sdtPr>
                        <w:tag w:val="goog_rdk_5125"/>
                      </w:sdtPr>
                      <w:sdtContent>
                        <w:del w:author="Thomas Cervone-Richards - NOAA Federal" w:id="313" w:date="2023-07-19T18:37:16Z">
                          <w:r w:rsidDel="00000000" w:rsidR="00000000" w:rsidRPr="00000000">
                            <w:rPr>
                              <w:sz w:val="19.920000076293945"/>
                              <w:szCs w:val="19.920000076293945"/>
                              <w:rtl w:val="0"/>
                            </w:rPr>
                            <w:delText xml:space="preserve">appropriate value of  EXPSOU for the  </w:delText>
                          </w:r>
                        </w:del>
                      </w:sdtContent>
                    </w:sdt>
                  </w:p>
                </w:sdtContent>
              </w:sdt>
              <w:sdt>
                <w:sdtPr>
                  <w:tag w:val="goog_rdk_5128"/>
                </w:sdtPr>
                <w:sdtContent>
                  <w:p w:rsidR="00000000" w:rsidDel="00000000" w:rsidP="00000000" w:rsidRDefault="00000000" w:rsidRPr="00000000" w14:paraId="00001579">
                    <w:pPr>
                      <w:widowControl w:val="0"/>
                      <w:spacing w:after="0" w:before="7.60986328125" w:line="240" w:lineRule="auto"/>
                      <w:ind w:left="120.56884765625" w:firstLine="0"/>
                      <w:jc w:val="left"/>
                      <w:rPr>
                        <w:del w:author="Thomas Cervone-Richards - NOAA Federal" w:id="313" w:date="2023-07-19T18:37:16Z"/>
                        <w:sz w:val="19.920000076293945"/>
                        <w:szCs w:val="19.920000076293945"/>
                      </w:rPr>
                    </w:pPr>
                    <w:sdt>
                      <w:sdtPr>
                        <w:tag w:val="goog_rdk_5127"/>
                      </w:sdtPr>
                      <w:sdtContent>
                        <w:del w:author="Thomas Cervone-Richards - NOAA Federal" w:id="313" w:date="2023-07-19T18:37:16Z">
                          <w:r w:rsidDel="00000000" w:rsidR="00000000" w:rsidRPr="00000000">
                            <w:rPr>
                              <w:sz w:val="19.920000076293945"/>
                              <w:szCs w:val="19.920000076293945"/>
                              <w:rtl w:val="0"/>
                            </w:rPr>
                            <w:delText xml:space="preserve">OBSTRN object.</w:delText>
                          </w:r>
                        </w:del>
                      </w:sdtContent>
                    </w:sdt>
                  </w:p>
                </w:sdtContent>
              </w:sdt>
            </w:tc>
            <w:tc>
              <w:tcPr>
                <w:shd w:fill="auto" w:val="clear"/>
                <w:tcMar>
                  <w:top w:w="100.0" w:type="dxa"/>
                  <w:left w:w="100.0" w:type="dxa"/>
                  <w:bottom w:w="100.0" w:type="dxa"/>
                  <w:right w:w="100.0" w:type="dxa"/>
                </w:tcMar>
                <w:vAlign w:val="top"/>
              </w:tcPr>
              <w:sdt>
                <w:sdtPr>
                  <w:tag w:val="goog_rdk_5130"/>
                </w:sdtPr>
                <w:sdtContent>
                  <w:p w:rsidR="00000000" w:rsidDel="00000000" w:rsidP="00000000" w:rsidRDefault="00000000" w:rsidRPr="00000000" w14:paraId="0000157A">
                    <w:pPr>
                      <w:widowControl w:val="0"/>
                      <w:spacing w:after="0" w:line="240" w:lineRule="auto"/>
                      <w:ind w:left="120.3692626953125" w:firstLine="0"/>
                      <w:jc w:val="left"/>
                      <w:rPr>
                        <w:del w:author="Thomas Cervone-Richards - NOAA Federal" w:id="313" w:date="2023-07-19T18:37:16Z"/>
                        <w:sz w:val="19.920000076293945"/>
                        <w:szCs w:val="19.920000076293945"/>
                      </w:rPr>
                    </w:pPr>
                    <w:sdt>
                      <w:sdtPr>
                        <w:tag w:val="goog_rdk_5129"/>
                      </w:sdtPr>
                      <w:sdtContent>
                        <w:del w:author="Thomas Cervone-Richards - NOAA Federal" w:id="313" w:date="2023-07-19T18:37:16Z">
                          <w:r w:rsidDel="00000000" w:rsidR="00000000" w:rsidRPr="00000000">
                            <w:rPr>
                              <w:sz w:val="19.920000076293945"/>
                              <w:szCs w:val="19.920000076293945"/>
                              <w:rtl w:val="0"/>
                            </w:rPr>
                            <w:delText xml:space="preserve">6.2.2 </w:delText>
                          </w:r>
                        </w:del>
                      </w:sdtContent>
                    </w:sdt>
                  </w:p>
                </w:sdtContent>
              </w:sdt>
            </w:tc>
            <w:tc>
              <w:tcPr>
                <w:shd w:fill="auto" w:val="clear"/>
                <w:tcMar>
                  <w:top w:w="100.0" w:type="dxa"/>
                  <w:left w:w="100.0" w:type="dxa"/>
                  <w:bottom w:w="100.0" w:type="dxa"/>
                  <w:right w:w="100.0" w:type="dxa"/>
                </w:tcMar>
                <w:vAlign w:val="top"/>
              </w:tcPr>
              <w:sdt>
                <w:sdtPr>
                  <w:tag w:val="goog_rdk_5132"/>
                </w:sdtPr>
                <w:sdtContent>
                  <w:p w:rsidR="00000000" w:rsidDel="00000000" w:rsidP="00000000" w:rsidRDefault="00000000" w:rsidRPr="00000000" w14:paraId="0000157B">
                    <w:pPr>
                      <w:widowControl w:val="0"/>
                      <w:spacing w:after="0" w:line="240" w:lineRule="auto"/>
                      <w:jc w:val="center"/>
                      <w:rPr>
                        <w:del w:author="Thomas Cervone-Richards - NOAA Federal" w:id="313" w:date="2023-07-19T18:37:16Z"/>
                        <w:sz w:val="19.920000076293945"/>
                        <w:szCs w:val="19.920000076293945"/>
                      </w:rPr>
                    </w:pPr>
                    <w:sdt>
                      <w:sdtPr>
                        <w:tag w:val="goog_rdk_5131"/>
                      </w:sdtPr>
                      <w:sdtContent>
                        <w:del w:author="Thomas Cervone-Richards - NOAA Federal" w:id="313" w:date="2023-07-19T18:37:16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5134"/>
                </w:sdtPr>
                <w:sdtContent>
                  <w:p w:rsidR="00000000" w:rsidDel="00000000" w:rsidP="00000000" w:rsidRDefault="00000000" w:rsidRPr="00000000" w14:paraId="0000157C">
                    <w:pPr>
                      <w:widowControl w:val="0"/>
                      <w:spacing w:after="0" w:line="240" w:lineRule="auto"/>
                      <w:jc w:val="center"/>
                      <w:rPr>
                        <w:del w:author="Thomas Cervone-Richards - NOAA Federal" w:id="313" w:date="2023-07-19T18:37:16Z"/>
                        <w:sz w:val="19.920000076293945"/>
                        <w:szCs w:val="19.920000076293945"/>
                      </w:rPr>
                    </w:pPr>
                    <w:sdt>
                      <w:sdtPr>
                        <w:tag w:val="goog_rdk_5133"/>
                      </w:sdtPr>
                      <w:sdtContent>
                        <w:del w:author="Thomas Cervone-Richards - NOAA Federal" w:id="313" w:date="2023-07-19T18:37:16Z">
                          <w:r w:rsidDel="00000000" w:rsidR="00000000" w:rsidRPr="00000000">
                            <w:rPr>
                              <w:rtl w:val="0"/>
                            </w:rPr>
                          </w:r>
                        </w:del>
                      </w:sdtContent>
                    </w:sdt>
                  </w:p>
                </w:sdtContent>
              </w:sdt>
            </w:tc>
          </w:tr>
        </w:sdtContent>
      </w:sdt>
      <w:sdt>
        <w:sdtPr>
          <w:tag w:val="goog_rdk_5135"/>
        </w:sdtPr>
        <w:sdtContent>
          <w:tr>
            <w:trPr>
              <w:cantSplit w:val="0"/>
              <w:trHeight w:val="2539.8007202148438" w:hRule="atLeast"/>
              <w:tblHeader w:val="0"/>
              <w:del w:author="Thomas Cervone-Richards - NOAA Federal" w:id="313" w:date="2023-07-19T18:37:16Z"/>
            </w:trPr>
            <w:tc>
              <w:tcPr>
                <w:shd w:fill="auto" w:val="clear"/>
                <w:tcMar>
                  <w:top w:w="100.0" w:type="dxa"/>
                  <w:left w:w="100.0" w:type="dxa"/>
                  <w:bottom w:w="100.0" w:type="dxa"/>
                  <w:right w:w="100.0" w:type="dxa"/>
                </w:tcMar>
                <w:vAlign w:val="top"/>
              </w:tcPr>
              <w:sdt>
                <w:sdtPr>
                  <w:tag w:val="goog_rdk_5137"/>
                </w:sdtPr>
                <w:sdtContent>
                  <w:p w:rsidR="00000000" w:rsidDel="00000000" w:rsidP="00000000" w:rsidRDefault="00000000" w:rsidRPr="00000000" w14:paraId="0000157D">
                    <w:pPr>
                      <w:widowControl w:val="0"/>
                      <w:spacing w:after="0" w:line="240" w:lineRule="auto"/>
                      <w:jc w:val="center"/>
                      <w:rPr>
                        <w:del w:author="Thomas Cervone-Richards - NOAA Federal" w:id="313" w:date="2023-07-19T18:37:16Z"/>
                        <w:sz w:val="19.920000076293945"/>
                        <w:szCs w:val="19.920000076293945"/>
                      </w:rPr>
                    </w:pPr>
                    <w:sdt>
                      <w:sdtPr>
                        <w:tag w:val="goog_rdk_5136"/>
                      </w:sdtPr>
                      <w:sdtContent>
                        <w:del w:author="Thomas Cervone-Richards - NOAA Federal" w:id="313" w:date="2023-07-19T18:37:16Z">
                          <w:r w:rsidDel="00000000" w:rsidR="00000000" w:rsidRPr="00000000">
                            <w:rPr>
                              <w:sz w:val="19.920000076293945"/>
                              <w:szCs w:val="19.920000076293945"/>
                              <w:rtl w:val="0"/>
                            </w:rPr>
                            <w:delText xml:space="preserve">1667c </w:delText>
                          </w:r>
                        </w:del>
                      </w:sdtContent>
                    </w:sdt>
                  </w:p>
                </w:sdtContent>
              </w:sdt>
            </w:tc>
            <w:tc>
              <w:tcPr>
                <w:shd w:fill="auto" w:val="clear"/>
                <w:tcMar>
                  <w:top w:w="100.0" w:type="dxa"/>
                  <w:left w:w="100.0" w:type="dxa"/>
                  <w:bottom w:w="100.0" w:type="dxa"/>
                  <w:right w:w="100.0" w:type="dxa"/>
                </w:tcMar>
                <w:vAlign w:val="top"/>
              </w:tcPr>
              <w:sdt>
                <w:sdtPr>
                  <w:tag w:val="goog_rdk_5139"/>
                </w:sdtPr>
                <w:sdtContent>
                  <w:p w:rsidR="00000000" w:rsidDel="00000000" w:rsidP="00000000" w:rsidRDefault="00000000" w:rsidRPr="00000000" w14:paraId="0000157E">
                    <w:pPr>
                      <w:widowControl w:val="0"/>
                      <w:spacing w:after="0" w:line="230.43009281158447" w:lineRule="auto"/>
                      <w:ind w:left="119.77203369140625" w:right="101.14776611328125" w:firstLine="10.159149169921875"/>
                      <w:jc w:val="left"/>
                      <w:rPr>
                        <w:del w:author="Thomas Cervone-Richards - NOAA Federal" w:id="313" w:date="2023-07-19T18:37:16Z"/>
                        <w:sz w:val="19.920000076293945"/>
                        <w:szCs w:val="19.920000076293945"/>
                      </w:rPr>
                    </w:pPr>
                    <w:sdt>
                      <w:sdtPr>
                        <w:tag w:val="goog_rdk_5138"/>
                      </w:sdtPr>
                      <w:sdtContent>
                        <w:del w:author="Thomas Cervone-Richards - NOAA Federal" w:id="313" w:date="2023-07-19T18:37:16Z">
                          <w:r w:rsidDel="00000000" w:rsidR="00000000" w:rsidRPr="00000000">
                            <w:rPr>
                              <w:sz w:val="19.920000076293945"/>
                              <w:szCs w:val="19.920000076293945"/>
                              <w:rtl w:val="0"/>
                            </w:rPr>
                            <w:delText xml:space="preserve">For each OBSTRN feature  object where EXPSOU is  Equal to 3 (deeper than the  range of depth of the  </w:delText>
                          </w:r>
                        </w:del>
                      </w:sdtContent>
                    </w:sdt>
                  </w:p>
                </w:sdtContent>
              </w:sdt>
              <w:sdt>
                <w:sdtPr>
                  <w:tag w:val="goog_rdk_5141"/>
                </w:sdtPr>
                <w:sdtContent>
                  <w:p w:rsidR="00000000" w:rsidDel="00000000" w:rsidP="00000000" w:rsidRDefault="00000000" w:rsidRPr="00000000" w14:paraId="0000157F">
                    <w:pPr>
                      <w:widowControl w:val="0"/>
                      <w:spacing w:after="0" w:before="5.8770751953125" w:line="230.931715965271" w:lineRule="auto"/>
                      <w:ind w:left="115.58883666992188" w:right="68.60809326171875" w:firstLine="3.58551025390625"/>
                      <w:jc w:val="left"/>
                      <w:rPr>
                        <w:del w:author="Thomas Cervone-Richards - NOAA Federal" w:id="313" w:date="2023-07-19T18:37:16Z"/>
                        <w:sz w:val="19.920000076293945"/>
                        <w:szCs w:val="19.920000076293945"/>
                      </w:rPr>
                    </w:pPr>
                    <w:sdt>
                      <w:sdtPr>
                        <w:tag w:val="goog_rdk_5140"/>
                      </w:sdtPr>
                      <w:sdtContent>
                        <w:del w:author="Thomas Cervone-Richards - NOAA Federal" w:id="313" w:date="2023-07-19T18:37:16Z">
                          <w:r w:rsidDel="00000000" w:rsidR="00000000" w:rsidRPr="00000000">
                            <w:rPr>
                              <w:sz w:val="19.920000076293945"/>
                              <w:szCs w:val="19.920000076293945"/>
                              <w:rtl w:val="0"/>
                            </w:rPr>
                            <w:delText xml:space="preserve">surrounding depth area)  AND VALSOU is Less than  or equal to the DRVAL1 of  the DRGARE feature object  it OVERLAPS, CROSSES  OR is COVERED_BY AND  DRVAL2 is not Present.</w:delText>
                          </w:r>
                        </w:del>
                      </w:sdtContent>
                    </w:sdt>
                  </w:p>
                </w:sdtContent>
              </w:sdt>
            </w:tc>
            <w:tc>
              <w:tcPr>
                <w:shd w:fill="auto" w:val="clear"/>
                <w:tcMar>
                  <w:top w:w="100.0" w:type="dxa"/>
                  <w:left w:w="100.0" w:type="dxa"/>
                  <w:bottom w:w="100.0" w:type="dxa"/>
                  <w:right w:w="100.0" w:type="dxa"/>
                </w:tcMar>
                <w:vAlign w:val="top"/>
              </w:tcPr>
              <w:sdt>
                <w:sdtPr>
                  <w:tag w:val="goog_rdk_5143"/>
                </w:sdtPr>
                <w:sdtContent>
                  <w:p w:rsidR="00000000" w:rsidDel="00000000" w:rsidP="00000000" w:rsidRDefault="00000000" w:rsidRPr="00000000" w14:paraId="00001580">
                    <w:pPr>
                      <w:widowControl w:val="0"/>
                      <w:spacing w:after="0" w:line="240" w:lineRule="auto"/>
                      <w:ind w:left="120.56915283203125" w:firstLine="0"/>
                      <w:jc w:val="left"/>
                      <w:rPr>
                        <w:del w:author="Thomas Cervone-Richards - NOAA Federal" w:id="313" w:date="2023-07-19T18:37:16Z"/>
                        <w:sz w:val="19.920000076293945"/>
                        <w:szCs w:val="19.920000076293945"/>
                      </w:rPr>
                    </w:pPr>
                    <w:sdt>
                      <w:sdtPr>
                        <w:tag w:val="goog_rdk_5142"/>
                      </w:sdtPr>
                      <w:sdtContent>
                        <w:del w:author="Thomas Cervone-Richards - NOAA Federal" w:id="313" w:date="2023-07-19T18:37:16Z">
                          <w:r w:rsidDel="00000000" w:rsidR="00000000" w:rsidRPr="00000000">
                            <w:rPr>
                              <w:sz w:val="19.920000076293945"/>
                              <w:szCs w:val="19.920000076293945"/>
                              <w:rtl w:val="0"/>
                            </w:rPr>
                            <w:delText xml:space="preserve">OBSTRN object  </w:delText>
                          </w:r>
                        </w:del>
                      </w:sdtContent>
                    </w:sdt>
                  </w:p>
                </w:sdtContent>
              </w:sdt>
              <w:sdt>
                <w:sdtPr>
                  <w:tag w:val="goog_rdk_5145"/>
                </w:sdtPr>
                <w:sdtContent>
                  <w:p w:rsidR="00000000" w:rsidDel="00000000" w:rsidP="00000000" w:rsidRDefault="00000000" w:rsidRPr="00000000" w14:paraId="00001581">
                    <w:pPr>
                      <w:widowControl w:val="0"/>
                      <w:spacing w:after="0" w:line="230.43009281158447" w:lineRule="auto"/>
                      <w:ind w:left="115.5889892578125" w:right="128.7701416015625" w:firstLine="0"/>
                      <w:rPr>
                        <w:del w:author="Thomas Cervone-Richards - NOAA Federal" w:id="313" w:date="2023-07-19T18:37:16Z"/>
                        <w:sz w:val="19.920000076293945"/>
                        <w:szCs w:val="19.920000076293945"/>
                      </w:rPr>
                    </w:pPr>
                    <w:sdt>
                      <w:sdtPr>
                        <w:tag w:val="goog_rdk_5144"/>
                      </w:sdtPr>
                      <w:sdtContent>
                        <w:del w:author="Thomas Cervone-Richards - NOAA Federal" w:id="313" w:date="2023-07-19T18:37:16Z">
                          <w:r w:rsidDel="00000000" w:rsidR="00000000" w:rsidRPr="00000000">
                            <w:rPr>
                              <w:sz w:val="19.920000076293945"/>
                              <w:szCs w:val="19.920000076293945"/>
                              <w:rtl w:val="0"/>
                            </w:rPr>
                            <w:delText xml:space="preserve">where EXPSOU = 3  and VALSOU is less  than DRVAL1 of the  underlying DRGARE  </w:delText>
                          </w:r>
                        </w:del>
                      </w:sdtContent>
                    </w:sdt>
                  </w:p>
                </w:sdtContent>
              </w:sdt>
              <w:sdt>
                <w:sdtPr>
                  <w:tag w:val="goog_rdk_5147"/>
                </w:sdtPr>
                <w:sdtContent>
                  <w:p w:rsidR="00000000" w:rsidDel="00000000" w:rsidP="00000000" w:rsidRDefault="00000000" w:rsidRPr="00000000" w14:paraId="00001582">
                    <w:pPr>
                      <w:widowControl w:val="0"/>
                      <w:spacing w:after="0" w:before="6.4764404296875" w:line="231.23335361480713" w:lineRule="auto"/>
                      <w:ind w:left="128.935546875" w:right="404.8614501953125" w:hanging="9.1632080078125"/>
                      <w:jc w:val="left"/>
                      <w:rPr>
                        <w:del w:author="Thomas Cervone-Richards - NOAA Federal" w:id="313" w:date="2023-07-19T18:37:16Z"/>
                        <w:sz w:val="19.920000076293945"/>
                        <w:szCs w:val="19.920000076293945"/>
                      </w:rPr>
                    </w:pPr>
                    <w:sdt>
                      <w:sdtPr>
                        <w:tag w:val="goog_rdk_5146"/>
                      </w:sdtPr>
                      <w:sdtContent>
                        <w:del w:author="Thomas Cervone-Richards - NOAA Federal" w:id="313" w:date="2023-07-19T18:37:16Z">
                          <w:r w:rsidDel="00000000" w:rsidR="00000000" w:rsidRPr="00000000">
                            <w:rPr>
                              <w:sz w:val="19.920000076293945"/>
                              <w:szCs w:val="19.920000076293945"/>
                              <w:rtl w:val="0"/>
                            </w:rPr>
                            <w:delText xml:space="preserve">object where only  DRVAL1 is  </w:delText>
                          </w:r>
                        </w:del>
                      </w:sdtContent>
                    </w:sdt>
                  </w:p>
                </w:sdtContent>
              </w:sdt>
              <w:sdt>
                <w:sdtPr>
                  <w:tag w:val="goog_rdk_5149"/>
                </w:sdtPr>
                <w:sdtContent>
                  <w:p w:rsidR="00000000" w:rsidDel="00000000" w:rsidP="00000000" w:rsidRDefault="00000000" w:rsidRPr="00000000" w14:paraId="00001583">
                    <w:pPr>
                      <w:widowControl w:val="0"/>
                      <w:spacing w:after="0" w:before="5.2099609375" w:line="240" w:lineRule="auto"/>
                      <w:ind w:left="124.35394287109375" w:firstLine="0"/>
                      <w:jc w:val="left"/>
                      <w:rPr>
                        <w:del w:author="Thomas Cervone-Richards - NOAA Federal" w:id="313" w:date="2023-07-19T18:37:16Z"/>
                        <w:sz w:val="19.920000076293945"/>
                        <w:szCs w:val="19.920000076293945"/>
                      </w:rPr>
                    </w:pPr>
                    <w:sdt>
                      <w:sdtPr>
                        <w:tag w:val="goog_rdk_5148"/>
                      </w:sdtPr>
                      <w:sdtContent>
                        <w:del w:author="Thomas Cervone-Richards - NOAA Federal" w:id="313" w:date="2023-07-19T18:37:16Z">
                          <w:r w:rsidDel="00000000" w:rsidR="00000000" w:rsidRPr="00000000">
                            <w:rPr>
                              <w:sz w:val="19.920000076293945"/>
                              <w:szCs w:val="19.920000076293945"/>
                              <w:rtl w:val="0"/>
                            </w:rPr>
                            <w:delText xml:space="preserve">populated.</w:delText>
                          </w:r>
                        </w:del>
                      </w:sdtContent>
                    </w:sdt>
                  </w:p>
                </w:sdtContent>
              </w:sdt>
            </w:tc>
            <w:tc>
              <w:tcPr>
                <w:shd w:fill="auto" w:val="clear"/>
                <w:tcMar>
                  <w:top w:w="100.0" w:type="dxa"/>
                  <w:left w:w="100.0" w:type="dxa"/>
                  <w:bottom w:w="100.0" w:type="dxa"/>
                  <w:right w:w="100.0" w:type="dxa"/>
                </w:tcMar>
                <w:vAlign w:val="top"/>
              </w:tcPr>
              <w:sdt>
                <w:sdtPr>
                  <w:tag w:val="goog_rdk_5151"/>
                </w:sdtPr>
                <w:sdtContent>
                  <w:p w:rsidR="00000000" w:rsidDel="00000000" w:rsidP="00000000" w:rsidRDefault="00000000" w:rsidRPr="00000000" w14:paraId="00001584">
                    <w:pPr>
                      <w:widowControl w:val="0"/>
                      <w:spacing w:after="0" w:line="240" w:lineRule="auto"/>
                      <w:ind w:left="129.931640625" w:firstLine="0"/>
                      <w:jc w:val="left"/>
                      <w:rPr>
                        <w:del w:author="Thomas Cervone-Richards - NOAA Federal" w:id="313" w:date="2023-07-19T18:37:16Z"/>
                        <w:sz w:val="19.920000076293945"/>
                        <w:szCs w:val="19.920000076293945"/>
                      </w:rPr>
                    </w:pPr>
                    <w:sdt>
                      <w:sdtPr>
                        <w:tag w:val="goog_rdk_5150"/>
                      </w:sdtPr>
                      <w:sdtContent>
                        <w:del w:author="Thomas Cervone-Richards - NOAA Federal" w:id="313" w:date="2023-07-19T18:37:16Z">
                          <w:r w:rsidDel="00000000" w:rsidR="00000000" w:rsidRPr="00000000">
                            <w:rPr>
                              <w:sz w:val="19.920000076293945"/>
                              <w:szCs w:val="19.920000076293945"/>
                              <w:rtl w:val="0"/>
                            </w:rPr>
                            <w:delText xml:space="preserve">Populate an  </w:delText>
                          </w:r>
                        </w:del>
                      </w:sdtContent>
                    </w:sdt>
                  </w:p>
                </w:sdtContent>
              </w:sdt>
              <w:sdt>
                <w:sdtPr>
                  <w:tag w:val="goog_rdk_5153"/>
                </w:sdtPr>
                <w:sdtContent>
                  <w:p w:rsidR="00000000" w:rsidDel="00000000" w:rsidP="00000000" w:rsidRDefault="00000000" w:rsidRPr="00000000" w14:paraId="00001585">
                    <w:pPr>
                      <w:widowControl w:val="0"/>
                      <w:spacing w:after="0" w:line="228.8241720199585" w:lineRule="auto"/>
                      <w:ind w:left="129.931640625" w:right="333.1201171875" w:hanging="9.9603271484375"/>
                      <w:jc w:val="left"/>
                      <w:rPr>
                        <w:del w:author="Thomas Cervone-Richards - NOAA Federal" w:id="313" w:date="2023-07-19T18:37:16Z"/>
                        <w:sz w:val="19.920000076293945"/>
                        <w:szCs w:val="19.920000076293945"/>
                      </w:rPr>
                    </w:pPr>
                    <w:sdt>
                      <w:sdtPr>
                        <w:tag w:val="goog_rdk_5152"/>
                      </w:sdtPr>
                      <w:sdtContent>
                        <w:del w:author="Thomas Cervone-Richards - NOAA Federal" w:id="313" w:date="2023-07-19T18:37:16Z">
                          <w:r w:rsidDel="00000000" w:rsidR="00000000" w:rsidRPr="00000000">
                            <w:rPr>
                              <w:sz w:val="19.920000076293945"/>
                              <w:szCs w:val="19.920000076293945"/>
                              <w:rtl w:val="0"/>
                            </w:rPr>
                            <w:delText xml:space="preserve">appropriate value of  EXPSOU for the  </w:delText>
                          </w:r>
                        </w:del>
                      </w:sdtContent>
                    </w:sdt>
                  </w:p>
                </w:sdtContent>
              </w:sdt>
              <w:sdt>
                <w:sdtPr>
                  <w:tag w:val="goog_rdk_5155"/>
                </w:sdtPr>
                <w:sdtContent>
                  <w:p w:rsidR="00000000" w:rsidDel="00000000" w:rsidP="00000000" w:rsidRDefault="00000000" w:rsidRPr="00000000" w14:paraId="00001586">
                    <w:pPr>
                      <w:widowControl w:val="0"/>
                      <w:spacing w:after="0" w:before="7.20947265625" w:line="240" w:lineRule="auto"/>
                      <w:ind w:left="120.56884765625" w:firstLine="0"/>
                      <w:jc w:val="left"/>
                      <w:rPr>
                        <w:del w:author="Thomas Cervone-Richards - NOAA Federal" w:id="313" w:date="2023-07-19T18:37:16Z"/>
                        <w:sz w:val="19.920000076293945"/>
                        <w:szCs w:val="19.920000076293945"/>
                      </w:rPr>
                    </w:pPr>
                    <w:sdt>
                      <w:sdtPr>
                        <w:tag w:val="goog_rdk_5154"/>
                      </w:sdtPr>
                      <w:sdtContent>
                        <w:del w:author="Thomas Cervone-Richards - NOAA Federal" w:id="313" w:date="2023-07-19T18:37:16Z">
                          <w:r w:rsidDel="00000000" w:rsidR="00000000" w:rsidRPr="00000000">
                            <w:rPr>
                              <w:sz w:val="19.920000076293945"/>
                              <w:szCs w:val="19.920000076293945"/>
                              <w:rtl w:val="0"/>
                            </w:rPr>
                            <w:delText xml:space="preserve">OBSTRN object.</w:delText>
                          </w:r>
                        </w:del>
                      </w:sdtContent>
                    </w:sdt>
                  </w:p>
                </w:sdtContent>
              </w:sdt>
            </w:tc>
            <w:tc>
              <w:tcPr>
                <w:shd w:fill="auto" w:val="clear"/>
                <w:tcMar>
                  <w:top w:w="100.0" w:type="dxa"/>
                  <w:left w:w="100.0" w:type="dxa"/>
                  <w:bottom w:w="100.0" w:type="dxa"/>
                  <w:right w:w="100.0" w:type="dxa"/>
                </w:tcMar>
                <w:vAlign w:val="top"/>
              </w:tcPr>
              <w:sdt>
                <w:sdtPr>
                  <w:tag w:val="goog_rdk_5157"/>
                </w:sdtPr>
                <w:sdtContent>
                  <w:p w:rsidR="00000000" w:rsidDel="00000000" w:rsidP="00000000" w:rsidRDefault="00000000" w:rsidRPr="00000000" w14:paraId="00001587">
                    <w:pPr>
                      <w:widowControl w:val="0"/>
                      <w:spacing w:after="0" w:line="240" w:lineRule="auto"/>
                      <w:ind w:left="120.3692626953125" w:firstLine="0"/>
                      <w:jc w:val="left"/>
                      <w:rPr>
                        <w:del w:author="Thomas Cervone-Richards - NOAA Federal" w:id="313" w:date="2023-07-19T18:37:16Z"/>
                        <w:sz w:val="19.920000076293945"/>
                        <w:szCs w:val="19.920000076293945"/>
                      </w:rPr>
                    </w:pPr>
                    <w:sdt>
                      <w:sdtPr>
                        <w:tag w:val="goog_rdk_5156"/>
                      </w:sdtPr>
                      <w:sdtContent>
                        <w:del w:author="Thomas Cervone-Richards - NOAA Federal" w:id="313" w:date="2023-07-19T18:37:16Z">
                          <w:r w:rsidDel="00000000" w:rsidR="00000000" w:rsidRPr="00000000">
                            <w:rPr>
                              <w:sz w:val="19.920000076293945"/>
                              <w:szCs w:val="19.920000076293945"/>
                              <w:rtl w:val="0"/>
                            </w:rPr>
                            <w:delText xml:space="preserve">6.2.2 </w:delText>
                          </w:r>
                        </w:del>
                      </w:sdtContent>
                    </w:sdt>
                  </w:p>
                </w:sdtContent>
              </w:sdt>
            </w:tc>
            <w:tc>
              <w:tcPr>
                <w:shd w:fill="auto" w:val="clear"/>
                <w:tcMar>
                  <w:top w:w="100.0" w:type="dxa"/>
                  <w:left w:w="100.0" w:type="dxa"/>
                  <w:bottom w:w="100.0" w:type="dxa"/>
                  <w:right w:w="100.0" w:type="dxa"/>
                </w:tcMar>
                <w:vAlign w:val="top"/>
              </w:tcPr>
              <w:sdt>
                <w:sdtPr>
                  <w:tag w:val="goog_rdk_5159"/>
                </w:sdtPr>
                <w:sdtContent>
                  <w:p w:rsidR="00000000" w:rsidDel="00000000" w:rsidP="00000000" w:rsidRDefault="00000000" w:rsidRPr="00000000" w14:paraId="00001588">
                    <w:pPr>
                      <w:widowControl w:val="0"/>
                      <w:spacing w:after="0" w:line="240" w:lineRule="auto"/>
                      <w:jc w:val="center"/>
                      <w:rPr>
                        <w:del w:author="Thomas Cervone-Richards - NOAA Federal" w:id="313" w:date="2023-07-19T18:37:16Z"/>
                        <w:sz w:val="19.920000076293945"/>
                        <w:szCs w:val="19.920000076293945"/>
                      </w:rPr>
                    </w:pPr>
                    <w:sdt>
                      <w:sdtPr>
                        <w:tag w:val="goog_rdk_5158"/>
                      </w:sdtPr>
                      <w:sdtContent>
                        <w:del w:author="Thomas Cervone-Richards - NOAA Federal" w:id="313" w:date="2023-07-19T18:37:16Z">
                          <w:r w:rsidDel="00000000" w:rsidR="00000000" w:rsidRPr="00000000">
                            <w:rPr>
                              <w:sz w:val="19.920000076293945"/>
                              <w:szCs w:val="19.920000076293945"/>
                              <w:rtl w:val="0"/>
                            </w:rPr>
                            <w:delText xml:space="preserve">E</w:delText>
                          </w:r>
                        </w:del>
                      </w:sdtContent>
                    </w:sdt>
                  </w:p>
                </w:sdtContent>
              </w:sdt>
            </w:tc>
            <w:tc>
              <w:tcPr>
                <w:shd w:fill="auto" w:val="clear"/>
                <w:tcMar>
                  <w:top w:w="100.0" w:type="dxa"/>
                  <w:left w:w="100.0" w:type="dxa"/>
                  <w:bottom w:w="100.0" w:type="dxa"/>
                  <w:right w:w="100.0" w:type="dxa"/>
                </w:tcMar>
                <w:vAlign w:val="top"/>
              </w:tcPr>
              <w:sdt>
                <w:sdtPr>
                  <w:tag w:val="goog_rdk_5161"/>
                </w:sdtPr>
                <w:sdtContent>
                  <w:p w:rsidR="00000000" w:rsidDel="00000000" w:rsidP="00000000" w:rsidRDefault="00000000" w:rsidRPr="00000000" w14:paraId="00001589">
                    <w:pPr>
                      <w:widowControl w:val="0"/>
                      <w:spacing w:after="0" w:line="240" w:lineRule="auto"/>
                      <w:jc w:val="center"/>
                      <w:rPr>
                        <w:del w:author="Thomas Cervone-Richards - NOAA Federal" w:id="313" w:date="2023-07-19T18:37:16Z"/>
                        <w:sz w:val="19.920000076293945"/>
                        <w:szCs w:val="19.920000076293945"/>
                      </w:rPr>
                    </w:pPr>
                    <w:sdt>
                      <w:sdtPr>
                        <w:tag w:val="goog_rdk_5160"/>
                      </w:sdtPr>
                      <w:sdtContent>
                        <w:del w:author="Thomas Cervone-Richards - NOAA Federal" w:id="313" w:date="2023-07-19T18:37:16Z">
                          <w:r w:rsidDel="00000000" w:rsidR="00000000" w:rsidRPr="00000000">
                            <w:rPr>
                              <w:rtl w:val="0"/>
                            </w:rPr>
                          </w:r>
                        </w:del>
                      </w:sdtContent>
                    </w:sdt>
                  </w:p>
                </w:sdtContent>
              </w:sdt>
            </w:tc>
          </w:tr>
        </w:sdtContent>
      </w:sdt>
      <w:sdt>
        <w:sdtPr>
          <w:tag w:val="goog_rdk_5162"/>
        </w:sdtPr>
        <w:sdtContent>
          <w:tr>
            <w:trPr>
              <w:cantSplit w:val="0"/>
              <w:trHeight w:val="1159.1986083984375" w:hRule="atLeast"/>
              <w:tblHeader w:val="0"/>
              <w:del w:author="Thomas Cervone-Richards - NOAA Federal" w:id="313" w:date="2023-07-19T18:37:16Z"/>
            </w:trPr>
            <w:tc>
              <w:tcPr>
                <w:shd w:fill="auto" w:val="clear"/>
                <w:tcMar>
                  <w:top w:w="100.0" w:type="dxa"/>
                  <w:left w:w="100.0" w:type="dxa"/>
                  <w:bottom w:w="100.0" w:type="dxa"/>
                  <w:right w:w="100.0" w:type="dxa"/>
                </w:tcMar>
                <w:vAlign w:val="top"/>
              </w:tcPr>
              <w:sdt>
                <w:sdtPr>
                  <w:tag w:val="goog_rdk_5164"/>
                </w:sdtPr>
                <w:sdtContent>
                  <w:p w:rsidR="00000000" w:rsidDel="00000000" w:rsidP="00000000" w:rsidRDefault="00000000" w:rsidRPr="00000000" w14:paraId="0000158A">
                    <w:pPr>
                      <w:widowControl w:val="0"/>
                      <w:spacing w:after="0" w:line="240" w:lineRule="auto"/>
                      <w:jc w:val="center"/>
                      <w:rPr>
                        <w:del w:author="Thomas Cervone-Richards - NOAA Federal" w:id="313" w:date="2023-07-19T18:37:16Z"/>
                        <w:sz w:val="19.920000076293945"/>
                        <w:szCs w:val="19.920000076293945"/>
                      </w:rPr>
                    </w:pPr>
                    <w:sdt>
                      <w:sdtPr>
                        <w:tag w:val="goog_rdk_5163"/>
                      </w:sdtPr>
                      <w:sdtContent>
                        <w:del w:author="Thomas Cervone-Richards - NOAA Federal" w:id="313" w:date="2023-07-19T18:37:16Z">
                          <w:r w:rsidDel="00000000" w:rsidR="00000000" w:rsidRPr="00000000">
                            <w:rPr>
                              <w:sz w:val="19.920000076293945"/>
                              <w:szCs w:val="19.920000076293945"/>
                              <w:rtl w:val="0"/>
                            </w:rPr>
                            <w:delText xml:space="preserve">1668 </w:delText>
                          </w:r>
                        </w:del>
                      </w:sdtContent>
                    </w:sdt>
                  </w:p>
                </w:sdtContent>
              </w:sdt>
            </w:tc>
            <w:tc>
              <w:tcPr>
                <w:shd w:fill="auto" w:val="clear"/>
                <w:tcMar>
                  <w:top w:w="100.0" w:type="dxa"/>
                  <w:left w:w="100.0" w:type="dxa"/>
                  <w:bottom w:w="100.0" w:type="dxa"/>
                  <w:right w:w="100.0" w:type="dxa"/>
                </w:tcMar>
                <w:vAlign w:val="top"/>
              </w:tcPr>
              <w:sdt>
                <w:sdtPr>
                  <w:tag w:val="goog_rdk_5166"/>
                </w:sdtPr>
                <w:sdtContent>
                  <w:p w:rsidR="00000000" w:rsidDel="00000000" w:rsidP="00000000" w:rsidRDefault="00000000" w:rsidRPr="00000000" w14:paraId="0000158B">
                    <w:pPr>
                      <w:widowControl w:val="0"/>
                      <w:spacing w:after="0" w:line="230.63047885894775" w:lineRule="auto"/>
                      <w:ind w:left="119.77203369140625" w:right="171.79351806640625" w:firstLine="10.159149169921875"/>
                      <w:jc w:val="left"/>
                      <w:rPr>
                        <w:del w:author="Thomas Cervone-Richards - NOAA Federal" w:id="313" w:date="2023-07-19T18:37:16Z"/>
                        <w:sz w:val="19.920000076293945"/>
                        <w:szCs w:val="19.920000076293945"/>
                      </w:rPr>
                    </w:pPr>
                    <w:sdt>
                      <w:sdtPr>
                        <w:tag w:val="goog_rdk_5165"/>
                      </w:sdtPr>
                      <w:sdtContent>
                        <w:del w:author="Thomas Cervone-Richards - NOAA Federal" w:id="313" w:date="2023-07-19T18:37:16Z">
                          <w:r w:rsidDel="00000000" w:rsidR="00000000" w:rsidRPr="00000000">
                            <w:rPr>
                              <w:sz w:val="19.920000076293945"/>
                              <w:szCs w:val="19.920000076293945"/>
                              <w:rtl w:val="0"/>
                            </w:rPr>
                            <w:delText xml:space="preserve">For each OBSTRN feature  object where PRODCT is  Present AND CATOBS is  Not equal to 2 (wellhead)  OR 3 (diffuser).</w:delText>
                          </w:r>
                        </w:del>
                      </w:sdtContent>
                    </w:sdt>
                  </w:p>
                </w:sdtContent>
              </w:sdt>
            </w:tc>
            <w:tc>
              <w:tcPr>
                <w:shd w:fill="auto" w:val="clear"/>
                <w:tcMar>
                  <w:top w:w="100.0" w:type="dxa"/>
                  <w:left w:w="100.0" w:type="dxa"/>
                  <w:bottom w:w="100.0" w:type="dxa"/>
                  <w:right w:w="100.0" w:type="dxa"/>
                </w:tcMar>
                <w:vAlign w:val="top"/>
              </w:tcPr>
              <w:sdt>
                <w:sdtPr>
                  <w:tag w:val="goog_rdk_5168"/>
                </w:sdtPr>
                <w:sdtContent>
                  <w:p w:rsidR="00000000" w:rsidDel="00000000" w:rsidP="00000000" w:rsidRDefault="00000000" w:rsidRPr="00000000" w14:paraId="0000158C">
                    <w:pPr>
                      <w:widowControl w:val="0"/>
                      <w:spacing w:after="0" w:line="231.2326955795288" w:lineRule="auto"/>
                      <w:ind w:left="115.5889892578125" w:right="126.3800048828125" w:firstLine="4.98016357421875"/>
                      <w:rPr>
                        <w:del w:author="Thomas Cervone-Richards - NOAA Federal" w:id="313" w:date="2023-07-19T18:37:16Z"/>
                        <w:sz w:val="19.920000076293945"/>
                        <w:szCs w:val="19.920000076293945"/>
                      </w:rPr>
                    </w:pPr>
                    <w:sdt>
                      <w:sdtPr>
                        <w:tag w:val="goog_rdk_5167"/>
                      </w:sdtPr>
                      <w:sdtContent>
                        <w:del w:author="Thomas Cervone-Richards - NOAA Federal" w:id="313" w:date="2023-07-19T18:37:16Z">
                          <w:r w:rsidDel="00000000" w:rsidR="00000000" w:rsidRPr="00000000">
                            <w:rPr>
                              <w:sz w:val="19.920000076293945"/>
                              <w:szCs w:val="19.920000076293945"/>
                              <w:rtl w:val="0"/>
                            </w:rPr>
                            <w:delText xml:space="preserve">OBSTRN object with  a value for PRODCT  without a logical  </w:delText>
                          </w:r>
                        </w:del>
                      </w:sdtContent>
                    </w:sdt>
                  </w:p>
                </w:sdtContent>
              </w:sdt>
              <w:sdt>
                <w:sdtPr>
                  <w:tag w:val="goog_rdk_5170"/>
                </w:sdtPr>
                <w:sdtContent>
                  <w:p w:rsidR="00000000" w:rsidDel="00000000" w:rsidP="00000000" w:rsidRDefault="00000000" w:rsidRPr="00000000" w14:paraId="0000158D">
                    <w:pPr>
                      <w:widowControl w:val="0"/>
                      <w:spacing w:after="0" w:before="5.21026611328125" w:line="240" w:lineRule="auto"/>
                      <w:ind w:left="114.3939208984375" w:firstLine="0"/>
                      <w:jc w:val="left"/>
                      <w:rPr>
                        <w:del w:author="Thomas Cervone-Richards - NOAA Federal" w:id="313" w:date="2023-07-19T18:37:16Z"/>
                        <w:sz w:val="19.920000076293945"/>
                        <w:szCs w:val="19.920000076293945"/>
                      </w:rPr>
                    </w:pPr>
                    <w:sdt>
                      <w:sdtPr>
                        <w:tag w:val="goog_rdk_5169"/>
                      </w:sdtPr>
                      <w:sdtContent>
                        <w:del w:author="Thomas Cervone-Richards - NOAA Federal" w:id="313" w:date="2023-07-19T18:37:16Z">
                          <w:r w:rsidDel="00000000" w:rsidR="00000000" w:rsidRPr="00000000">
                            <w:rPr>
                              <w:sz w:val="19.920000076293945"/>
                              <w:szCs w:val="19.920000076293945"/>
                              <w:rtl w:val="0"/>
                            </w:rPr>
                            <w:delText xml:space="preserve">value of CATOBS.</w:delText>
                          </w:r>
                        </w:del>
                      </w:sdtContent>
                    </w:sdt>
                  </w:p>
                </w:sdtContent>
              </w:sdt>
            </w:tc>
            <w:tc>
              <w:tcPr>
                <w:shd w:fill="auto" w:val="clear"/>
                <w:tcMar>
                  <w:top w:w="100.0" w:type="dxa"/>
                  <w:left w:w="100.0" w:type="dxa"/>
                  <w:bottom w:w="100.0" w:type="dxa"/>
                  <w:right w:w="100.0" w:type="dxa"/>
                </w:tcMar>
                <w:vAlign w:val="top"/>
              </w:tcPr>
              <w:sdt>
                <w:sdtPr>
                  <w:tag w:val="goog_rdk_5172"/>
                </w:sdtPr>
                <w:sdtContent>
                  <w:p w:rsidR="00000000" w:rsidDel="00000000" w:rsidP="00000000" w:rsidRDefault="00000000" w:rsidRPr="00000000" w14:paraId="0000158E">
                    <w:pPr>
                      <w:widowControl w:val="0"/>
                      <w:spacing w:after="0" w:line="240" w:lineRule="auto"/>
                      <w:ind w:left="130.32958984375" w:firstLine="0"/>
                      <w:jc w:val="left"/>
                      <w:rPr>
                        <w:del w:author="Thomas Cervone-Richards - NOAA Federal" w:id="313" w:date="2023-07-19T18:37:16Z"/>
                        <w:sz w:val="19.920000076293945"/>
                        <w:szCs w:val="19.920000076293945"/>
                      </w:rPr>
                    </w:pPr>
                    <w:sdt>
                      <w:sdtPr>
                        <w:tag w:val="goog_rdk_5171"/>
                      </w:sdtPr>
                      <w:sdtContent>
                        <w:del w:author="Thomas Cervone-Richards - NOAA Federal" w:id="313" w:date="2023-07-19T18:37:16Z">
                          <w:r w:rsidDel="00000000" w:rsidR="00000000" w:rsidRPr="00000000">
                            <w:rPr>
                              <w:sz w:val="19.920000076293945"/>
                              <w:szCs w:val="19.920000076293945"/>
                              <w:rtl w:val="0"/>
                            </w:rPr>
                            <w:delText xml:space="preserve">Remove value of  </w:delText>
                          </w:r>
                        </w:del>
                      </w:sdtContent>
                    </w:sdt>
                  </w:p>
                </w:sdtContent>
              </w:sdt>
              <w:sdt>
                <w:sdtPr>
                  <w:tag w:val="goog_rdk_5174"/>
                </w:sdtPr>
                <w:sdtContent>
                  <w:p w:rsidR="00000000" w:rsidDel="00000000" w:rsidP="00000000" w:rsidRDefault="00000000" w:rsidRPr="00000000" w14:paraId="0000158F">
                    <w:pPr>
                      <w:widowControl w:val="0"/>
                      <w:spacing w:after="0" w:line="231.2326955795288" w:lineRule="auto"/>
                      <w:ind w:left="126.1468505859375" w:right="202.843017578125" w:firstLine="3.7847900390625"/>
                      <w:jc w:val="left"/>
                      <w:rPr>
                        <w:del w:author="Thomas Cervone-Richards - NOAA Federal" w:id="313" w:date="2023-07-19T18:37:16Z"/>
                        <w:sz w:val="19.920000076293945"/>
                        <w:szCs w:val="19.920000076293945"/>
                      </w:rPr>
                    </w:pPr>
                    <w:sdt>
                      <w:sdtPr>
                        <w:tag w:val="goog_rdk_5173"/>
                      </w:sdtPr>
                      <w:sdtContent>
                        <w:del w:author="Thomas Cervone-Richards - NOAA Federal" w:id="313" w:date="2023-07-19T18:37:16Z">
                          <w:r w:rsidDel="00000000" w:rsidR="00000000" w:rsidRPr="00000000">
                            <w:rPr>
                              <w:sz w:val="19.920000076293945"/>
                              <w:szCs w:val="19.920000076293945"/>
                              <w:rtl w:val="0"/>
                            </w:rPr>
                            <w:delText xml:space="preserve">PRODCT or populate  logical value of  </w:delText>
                          </w:r>
                        </w:del>
                      </w:sdtContent>
                    </w:sdt>
                  </w:p>
                </w:sdtContent>
              </w:sdt>
              <w:sdt>
                <w:sdtPr>
                  <w:tag w:val="goog_rdk_5176"/>
                </w:sdtPr>
                <w:sdtContent>
                  <w:p w:rsidR="00000000" w:rsidDel="00000000" w:rsidP="00000000" w:rsidRDefault="00000000" w:rsidRPr="00000000" w14:paraId="00001590">
                    <w:pPr>
                      <w:widowControl w:val="0"/>
                      <w:spacing w:after="0" w:before="5.21026611328125" w:line="240" w:lineRule="auto"/>
                      <w:ind w:left="121.56494140625" w:firstLine="0"/>
                      <w:jc w:val="left"/>
                      <w:rPr>
                        <w:del w:author="Thomas Cervone-Richards - NOAA Federal" w:id="313" w:date="2023-07-19T18:37:16Z"/>
                        <w:sz w:val="19.920000076293945"/>
                        <w:szCs w:val="19.920000076293945"/>
                      </w:rPr>
                    </w:pPr>
                    <w:sdt>
                      <w:sdtPr>
                        <w:tag w:val="goog_rdk_5175"/>
                      </w:sdtPr>
                      <w:sdtContent>
                        <w:del w:author="Thomas Cervone-Richards - NOAA Federal" w:id="313" w:date="2023-07-19T18:37:16Z">
                          <w:r w:rsidDel="00000000" w:rsidR="00000000" w:rsidRPr="00000000">
                            <w:rPr>
                              <w:sz w:val="19.920000076293945"/>
                              <w:szCs w:val="19.920000076293945"/>
                              <w:rtl w:val="0"/>
                            </w:rPr>
                            <w:delText xml:space="preserve">CATOBS for the  </w:delText>
                          </w:r>
                        </w:del>
                      </w:sdtContent>
                    </w:sdt>
                  </w:p>
                </w:sdtContent>
              </w:sdt>
              <w:sdt>
                <w:sdtPr>
                  <w:tag w:val="goog_rdk_5178"/>
                </w:sdtPr>
                <w:sdtContent>
                  <w:p w:rsidR="00000000" w:rsidDel="00000000" w:rsidP="00000000" w:rsidRDefault="00000000" w:rsidRPr="00000000" w14:paraId="00001591">
                    <w:pPr>
                      <w:widowControl w:val="0"/>
                      <w:spacing w:after="0" w:line="240" w:lineRule="auto"/>
                      <w:ind w:left="120.56884765625" w:firstLine="0"/>
                      <w:jc w:val="left"/>
                      <w:rPr>
                        <w:del w:author="Thomas Cervone-Richards - NOAA Federal" w:id="313" w:date="2023-07-19T18:37:16Z"/>
                        <w:sz w:val="19.920000076293945"/>
                        <w:szCs w:val="19.920000076293945"/>
                      </w:rPr>
                    </w:pPr>
                    <w:sdt>
                      <w:sdtPr>
                        <w:tag w:val="goog_rdk_5177"/>
                      </w:sdtPr>
                      <w:sdtContent>
                        <w:del w:author="Thomas Cervone-Richards - NOAA Federal" w:id="313" w:date="2023-07-19T18:37:16Z">
                          <w:r w:rsidDel="00000000" w:rsidR="00000000" w:rsidRPr="00000000">
                            <w:rPr>
                              <w:sz w:val="19.920000076293945"/>
                              <w:szCs w:val="19.920000076293945"/>
                              <w:rtl w:val="0"/>
                            </w:rPr>
                            <w:delText xml:space="preserve">OBSTRN object.</w:delText>
                          </w:r>
                        </w:del>
                      </w:sdtContent>
                    </w:sdt>
                  </w:p>
                </w:sdtContent>
              </w:sdt>
            </w:tc>
            <w:tc>
              <w:tcPr>
                <w:shd w:fill="auto" w:val="clear"/>
                <w:tcMar>
                  <w:top w:w="100.0" w:type="dxa"/>
                  <w:left w:w="100.0" w:type="dxa"/>
                  <w:bottom w:w="100.0" w:type="dxa"/>
                  <w:right w:w="100.0" w:type="dxa"/>
                </w:tcMar>
                <w:vAlign w:val="top"/>
              </w:tcPr>
              <w:sdt>
                <w:sdtPr>
                  <w:tag w:val="goog_rdk_5180"/>
                </w:sdtPr>
                <w:sdtContent>
                  <w:p w:rsidR="00000000" w:rsidDel="00000000" w:rsidP="00000000" w:rsidRDefault="00000000" w:rsidRPr="00000000" w14:paraId="00001592">
                    <w:pPr>
                      <w:widowControl w:val="0"/>
                      <w:spacing w:after="0" w:line="240" w:lineRule="auto"/>
                      <w:ind w:left="127.9388427734375" w:firstLine="0"/>
                      <w:jc w:val="left"/>
                      <w:rPr>
                        <w:del w:author="Thomas Cervone-Richards - NOAA Federal" w:id="313" w:date="2023-07-19T18:37:16Z"/>
                        <w:sz w:val="19.920000076293945"/>
                        <w:szCs w:val="19.920000076293945"/>
                      </w:rPr>
                    </w:pPr>
                    <w:sdt>
                      <w:sdtPr>
                        <w:tag w:val="goog_rdk_5179"/>
                      </w:sdtPr>
                      <w:sdtContent>
                        <w:del w:author="Thomas Cervone-Richards - NOAA Federal" w:id="313" w:date="2023-07-19T18:37:16Z">
                          <w:r w:rsidDel="00000000" w:rsidR="00000000" w:rsidRPr="00000000">
                            <w:rPr>
                              <w:sz w:val="19.920000076293945"/>
                              <w:szCs w:val="19.920000076293945"/>
                              <w:rtl w:val="0"/>
                            </w:rPr>
                            <w:delText xml:space="preserve">Logical  </w:delText>
                          </w:r>
                        </w:del>
                      </w:sdtContent>
                    </w:sdt>
                  </w:p>
                </w:sdtContent>
              </w:sdt>
              <w:sdt>
                <w:sdtPr>
                  <w:tag w:val="goog_rdk_5182"/>
                </w:sdtPr>
                <w:sdtContent>
                  <w:p w:rsidR="00000000" w:rsidDel="00000000" w:rsidP="00000000" w:rsidRDefault="00000000" w:rsidRPr="00000000" w14:paraId="00001593">
                    <w:pPr>
                      <w:widowControl w:val="0"/>
                      <w:spacing w:after="0" w:line="240" w:lineRule="auto"/>
                      <w:ind w:left="120.767822265625" w:firstLine="0"/>
                      <w:jc w:val="left"/>
                      <w:rPr>
                        <w:del w:author="Thomas Cervone-Richards - NOAA Federal" w:id="313" w:date="2023-07-19T18:37:16Z"/>
                        <w:sz w:val="19.920000076293945"/>
                        <w:szCs w:val="19.920000076293945"/>
                      </w:rPr>
                    </w:pPr>
                    <w:sdt>
                      <w:sdtPr>
                        <w:tag w:val="goog_rdk_5181"/>
                      </w:sdtPr>
                      <w:sdtContent>
                        <w:del w:author="Thomas Cervone-Richards - NOAA Federal" w:id="313" w:date="2023-07-19T18:37:16Z">
                          <w:r w:rsidDel="00000000" w:rsidR="00000000" w:rsidRPr="00000000">
                            <w:rPr>
                              <w:sz w:val="19.920000076293945"/>
                              <w:szCs w:val="19.920000076293945"/>
                              <w:rtl w:val="0"/>
                            </w:rPr>
                            <w:delText xml:space="preserve">consistency</w:delText>
                          </w:r>
                        </w:del>
                      </w:sdtContent>
                    </w:sdt>
                  </w:p>
                </w:sdtContent>
              </w:sdt>
            </w:tc>
            <w:tc>
              <w:tcPr>
                <w:shd w:fill="auto" w:val="clear"/>
                <w:tcMar>
                  <w:top w:w="100.0" w:type="dxa"/>
                  <w:left w:w="100.0" w:type="dxa"/>
                  <w:bottom w:w="100.0" w:type="dxa"/>
                  <w:right w:w="100.0" w:type="dxa"/>
                </w:tcMar>
                <w:vAlign w:val="top"/>
              </w:tcPr>
              <w:sdt>
                <w:sdtPr>
                  <w:tag w:val="goog_rdk_5184"/>
                </w:sdtPr>
                <w:sdtContent>
                  <w:p w:rsidR="00000000" w:rsidDel="00000000" w:rsidP="00000000" w:rsidRDefault="00000000" w:rsidRPr="00000000" w14:paraId="00001594">
                    <w:pPr>
                      <w:widowControl w:val="0"/>
                      <w:spacing w:after="0" w:line="240" w:lineRule="auto"/>
                      <w:jc w:val="center"/>
                      <w:rPr>
                        <w:del w:author="Thomas Cervone-Richards - NOAA Federal" w:id="313" w:date="2023-07-19T18:37:16Z"/>
                        <w:sz w:val="19.920000076293945"/>
                        <w:szCs w:val="19.920000076293945"/>
                      </w:rPr>
                    </w:pPr>
                    <w:sdt>
                      <w:sdtPr>
                        <w:tag w:val="goog_rdk_5183"/>
                      </w:sdtPr>
                      <w:sdtContent>
                        <w:del w:author="Thomas Cervone-Richards - NOAA Federal" w:id="313" w:date="2023-07-19T18:37:16Z">
                          <w:r w:rsidDel="00000000" w:rsidR="00000000" w:rsidRPr="00000000">
                            <w:rPr>
                              <w:sz w:val="19.920000076293945"/>
                              <w:szCs w:val="19.920000076293945"/>
                              <w:rtl w:val="0"/>
                            </w:rPr>
                            <w:delText xml:space="preserve">W</w:delText>
                          </w:r>
                        </w:del>
                      </w:sdtContent>
                    </w:sdt>
                  </w:p>
                </w:sdtContent>
              </w:sdt>
            </w:tc>
            <w:tc>
              <w:tcPr>
                <w:shd w:fill="auto" w:val="clear"/>
                <w:tcMar>
                  <w:top w:w="100.0" w:type="dxa"/>
                  <w:left w:w="100.0" w:type="dxa"/>
                  <w:bottom w:w="100.0" w:type="dxa"/>
                  <w:right w:w="100.0" w:type="dxa"/>
                </w:tcMar>
                <w:vAlign w:val="top"/>
              </w:tcPr>
              <w:sdt>
                <w:sdtPr>
                  <w:tag w:val="goog_rdk_5186"/>
                </w:sdtPr>
                <w:sdtContent>
                  <w:p w:rsidR="00000000" w:rsidDel="00000000" w:rsidP="00000000" w:rsidRDefault="00000000" w:rsidRPr="00000000" w14:paraId="00001595">
                    <w:pPr>
                      <w:widowControl w:val="0"/>
                      <w:spacing w:after="0" w:line="240" w:lineRule="auto"/>
                      <w:jc w:val="center"/>
                      <w:rPr>
                        <w:del w:author="Thomas Cervone-Richards - NOAA Federal" w:id="313" w:date="2023-07-19T18:37:16Z"/>
                        <w:sz w:val="19.920000076293945"/>
                        <w:szCs w:val="19.920000076293945"/>
                      </w:rPr>
                    </w:pPr>
                    <w:sdt>
                      <w:sdtPr>
                        <w:tag w:val="goog_rdk_5185"/>
                      </w:sdtPr>
                      <w:sdtContent>
                        <w:del w:author="Thomas Cervone-Richards - NOAA Federal" w:id="313" w:date="2023-07-19T18:37:16Z">
                          <w:r w:rsidDel="00000000" w:rsidR="00000000" w:rsidRPr="00000000">
                            <w:rPr>
                              <w:rtl w:val="0"/>
                            </w:rPr>
                          </w:r>
                        </w:del>
                      </w:sdtContent>
                    </w:sdt>
                  </w:p>
                </w:sdtContent>
              </w:sdt>
            </w:tc>
          </w:tr>
        </w:sdtContent>
      </w:sdt>
    </w:tbl>
    <w:p w:rsidR="00000000" w:rsidDel="00000000" w:rsidP="00000000" w:rsidRDefault="00000000" w:rsidRPr="00000000" w14:paraId="0000159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59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598">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599">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56 </w:t>
      </w:r>
    </w:p>
    <w:tbl>
      <w:tblPr>
        <w:tblStyle w:val="Table47"/>
        <w:tblW w:w="11145.0" w:type="dxa"/>
        <w:jc w:val="left"/>
        <w:tblInd w:w="-105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385"/>
        <w:gridCol w:w="360"/>
        <w:gridCol w:w="1290"/>
        <w:gridCol w:w="1335"/>
        <w:gridCol w:w="1035"/>
        <w:gridCol w:w="1140"/>
        <w:gridCol w:w="975"/>
        <w:gridCol w:w="645"/>
        <w:gridCol w:w="615"/>
        <w:gridCol w:w="660"/>
        <w:tblGridChange w:id="0">
          <w:tblGrid>
            <w:gridCol w:w="705"/>
            <w:gridCol w:w="2385"/>
            <w:gridCol w:w="360"/>
            <w:gridCol w:w="1290"/>
            <w:gridCol w:w="1335"/>
            <w:gridCol w:w="1035"/>
            <w:gridCol w:w="1140"/>
            <w:gridCol w:w="975"/>
            <w:gridCol w:w="645"/>
            <w:gridCol w:w="615"/>
            <w:gridCol w:w="660"/>
          </w:tblGrid>
        </w:tblGridChange>
      </w:tblGrid>
      <w:tr>
        <w:trPr>
          <w:cantSplit w:val="0"/>
          <w:trHeight w:val="929.2004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9A">
            <w:pPr>
              <w:widowControl w:val="0"/>
              <w:spacing w:after="0" w:line="240" w:lineRule="auto"/>
              <w:jc w:val="center"/>
              <w:rPr>
                <w:sz w:val="19.920000076293945"/>
                <w:szCs w:val="19.920000076293945"/>
              </w:rPr>
            </w:pPr>
            <w:sdt>
              <w:sdtPr>
                <w:tag w:val="goog_rdk_5188"/>
              </w:sdtPr>
              <w:sdtContent>
                <w:del w:author="Thomas Cervone-Richards - NOAA Federal" w:id="315" w:date="2023-07-19T18:37:27Z">
                  <w:r w:rsidDel="00000000" w:rsidR="00000000" w:rsidRPr="00000000">
                    <w:rPr>
                      <w:sz w:val="19.920000076293945"/>
                      <w:szCs w:val="19.920000076293945"/>
                      <w:rtl w:val="0"/>
                    </w:rPr>
                    <w:delText xml:space="preserve">1669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9B">
            <w:pPr>
              <w:widowControl w:val="0"/>
              <w:spacing w:after="0" w:line="230.5629301071167" w:lineRule="auto"/>
              <w:ind w:left="114.39361572265625" w:right="59.8431396484375" w:firstLine="15.537567138671875"/>
              <w:jc w:val="left"/>
              <w:rPr>
                <w:sz w:val="19.920000076293945"/>
                <w:szCs w:val="19.920000076293945"/>
              </w:rPr>
            </w:pPr>
            <w:sdt>
              <w:sdtPr>
                <w:tag w:val="goog_rdk_5190"/>
              </w:sdtPr>
              <w:sdtContent>
                <w:del w:author="Thomas Cervone-Richards - NOAA Federal" w:id="315" w:date="2023-07-19T18:37:27Z">
                  <w:r w:rsidDel="00000000" w:rsidR="00000000" w:rsidRPr="00000000">
                    <w:rPr>
                      <w:sz w:val="19.920000076293945"/>
                      <w:szCs w:val="19.920000076293945"/>
                      <w:rtl w:val="0"/>
                    </w:rPr>
                    <w:delText xml:space="preserve">For each OBSTRN feature  object where the attribute  values do not correspond to  the table below.</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193"/>
            </w:sdtPr>
            <w:sdtContent>
              <w:p w:rsidR="00000000" w:rsidDel="00000000" w:rsidP="00000000" w:rsidRDefault="00000000" w:rsidRPr="00000000" w14:paraId="0000159D">
                <w:pPr>
                  <w:widowControl w:val="0"/>
                  <w:spacing w:after="0" w:line="231.63326740264893" w:lineRule="auto"/>
                  <w:ind w:left="126.14654541015625" w:right="127.7740478515625" w:hanging="5.577392578125"/>
                  <w:jc w:val="left"/>
                  <w:rPr>
                    <w:del w:author="Thomas Cervone-Richards - NOAA Federal" w:id="315" w:date="2023-07-19T18:37:27Z"/>
                    <w:sz w:val="19.920000076293945"/>
                    <w:szCs w:val="19.920000076293945"/>
                  </w:rPr>
                </w:pPr>
                <w:sdt>
                  <w:sdtPr>
                    <w:tag w:val="goog_rdk_5192"/>
                  </w:sdtPr>
                  <w:sdtContent>
                    <w:del w:author="Thomas Cervone-Richards - NOAA Federal" w:id="315" w:date="2023-07-19T18:37:27Z">
                      <w:r w:rsidDel="00000000" w:rsidR="00000000" w:rsidRPr="00000000">
                        <w:rPr>
                          <w:sz w:val="19.920000076293945"/>
                          <w:szCs w:val="19.920000076293945"/>
                          <w:rtl w:val="0"/>
                        </w:rPr>
                        <w:delText xml:space="preserve">OBSTRN object with  illogical attribute  </w:delText>
                      </w:r>
                    </w:del>
                  </w:sdtContent>
                </w:sdt>
              </w:p>
            </w:sdtContent>
          </w:sdt>
          <w:p w:rsidR="00000000" w:rsidDel="00000000" w:rsidP="00000000" w:rsidRDefault="00000000" w:rsidRPr="00000000" w14:paraId="0000159E">
            <w:pPr>
              <w:widowControl w:val="0"/>
              <w:spacing w:after="0" w:before="2.47802734375" w:line="240" w:lineRule="auto"/>
              <w:ind w:left="114.3939208984375" w:firstLine="0"/>
              <w:jc w:val="left"/>
              <w:rPr>
                <w:sz w:val="19.920000076293945"/>
                <w:szCs w:val="19.920000076293945"/>
              </w:rPr>
            </w:pPr>
            <w:sdt>
              <w:sdtPr>
                <w:tag w:val="goog_rdk_5194"/>
              </w:sdtPr>
              <w:sdtContent>
                <w:del w:author="Thomas Cervone-Richards - NOAA Federal" w:id="315" w:date="2023-07-19T18:37:27Z">
                  <w:r w:rsidDel="00000000" w:rsidR="00000000" w:rsidRPr="00000000">
                    <w:rPr>
                      <w:sz w:val="19.920000076293945"/>
                      <w:szCs w:val="19.920000076293945"/>
                      <w:rtl w:val="0"/>
                    </w:rPr>
                    <w:delText xml:space="preserve">value combinations.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A0">
            <w:pPr>
              <w:widowControl w:val="0"/>
              <w:spacing w:after="0" w:line="230.5629301071167" w:lineRule="auto"/>
              <w:ind w:left="119.9713134765625" w:right="191.88720703125" w:hanging="4.38232421875"/>
              <w:jc w:val="left"/>
              <w:rPr>
                <w:sz w:val="19.920000076293945"/>
                <w:szCs w:val="19.920000076293945"/>
              </w:rPr>
            </w:pPr>
            <w:sdt>
              <w:sdtPr>
                <w:tag w:val="goog_rdk_5196"/>
              </w:sdtPr>
              <w:sdtContent>
                <w:del w:author="Thomas Cervone-Richards - NOAA Federal" w:id="315" w:date="2023-07-19T18:37:27Z">
                  <w:r w:rsidDel="00000000" w:rsidR="00000000" w:rsidRPr="00000000">
                    <w:rPr>
                      <w:sz w:val="19.920000076293945"/>
                      <w:szCs w:val="19.920000076293945"/>
                      <w:rtl w:val="0"/>
                    </w:rPr>
                    <w:delText xml:space="preserve">Amend attributes in  accordance with the  logical values defined  in the table.</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A2">
            <w:pPr>
              <w:widowControl w:val="0"/>
              <w:spacing w:after="0" w:line="240" w:lineRule="auto"/>
              <w:ind w:left="120.3692626953125" w:firstLine="0"/>
              <w:jc w:val="left"/>
              <w:rPr>
                <w:sz w:val="19.920000076293945"/>
                <w:szCs w:val="19.920000076293945"/>
              </w:rPr>
            </w:pPr>
            <w:sdt>
              <w:sdtPr>
                <w:tag w:val="goog_rdk_5198"/>
              </w:sdtPr>
              <w:sdtContent>
                <w:del w:author="Thomas Cervone-Richards - NOAA Federal" w:id="315" w:date="2023-07-19T18:37:27Z">
                  <w:r w:rsidDel="00000000" w:rsidR="00000000" w:rsidRPr="00000000">
                    <w:rPr>
                      <w:sz w:val="19.920000076293945"/>
                      <w:szCs w:val="19.920000076293945"/>
                      <w:rtl w:val="0"/>
                    </w:rPr>
                    <w:delText xml:space="preserve">6.2.2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A4">
            <w:pPr>
              <w:widowControl w:val="0"/>
              <w:spacing w:after="0" w:line="240" w:lineRule="auto"/>
              <w:jc w:val="center"/>
              <w:rPr>
                <w:sz w:val="19.920000076293945"/>
                <w:szCs w:val="19.920000076293945"/>
              </w:rPr>
            </w:pPr>
            <w:sdt>
              <w:sdtPr>
                <w:tag w:val="goog_rdk_5200"/>
              </w:sdtPr>
              <w:sdtContent>
                <w:del w:author="Thomas Cervone-Richards - NOAA Federal" w:id="315" w:date="2023-07-19T18:37:2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A5">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7">
            <w:pPr>
              <w:widowControl w:val="0"/>
              <w:spacing w:after="0" w:line="240" w:lineRule="auto"/>
              <w:jc w:val="center"/>
              <w:rPr>
                <w:sz w:val="19.920000076293945"/>
                <w:szCs w:val="19.920000076293945"/>
              </w:rPr>
            </w:pPr>
            <w:sdt>
              <w:sdtPr>
                <w:tag w:val="goog_rdk_5202"/>
              </w:sdtPr>
              <w:sdtContent>
                <w:del w:author="Thomas Cervone-Richards - NOAA Federal" w:id="316" w:date="2023-07-19T18:37:33Z">
                  <w:r w:rsidDel="00000000" w:rsidR="00000000" w:rsidRPr="00000000">
                    <w:rPr>
                      <w:sz w:val="19.920000076293945"/>
                      <w:szCs w:val="19.920000076293945"/>
                      <w:rtl w:val="0"/>
                    </w:rPr>
                    <w:delText xml:space="preserve">VALSOU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A8">
            <w:pPr>
              <w:widowControl w:val="0"/>
              <w:spacing w:after="0" w:line="240" w:lineRule="auto"/>
              <w:jc w:val="center"/>
              <w:rPr>
                <w:sz w:val="19.920000076293945"/>
                <w:szCs w:val="19.920000076293945"/>
              </w:rPr>
            </w:pPr>
            <w:sdt>
              <w:sdtPr>
                <w:tag w:val="goog_rdk_5204"/>
              </w:sdtPr>
              <w:sdtContent>
                <w:del w:author="Thomas Cervone-Richards - NOAA Federal" w:id="316" w:date="2023-07-19T18:37:33Z">
                  <w:r w:rsidDel="00000000" w:rsidR="00000000" w:rsidRPr="00000000">
                    <w:rPr>
                      <w:sz w:val="19.920000076293945"/>
                      <w:szCs w:val="19.920000076293945"/>
                      <w:rtl w:val="0"/>
                    </w:rPr>
                    <w:delText xml:space="preserve">WATLEV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AA">
            <w:pPr>
              <w:widowControl w:val="0"/>
              <w:spacing w:after="0" w:line="240" w:lineRule="auto"/>
              <w:jc w:val="center"/>
              <w:rPr>
                <w:sz w:val="19.920000076293945"/>
                <w:szCs w:val="19.920000076293945"/>
              </w:rPr>
            </w:pPr>
            <w:sdt>
              <w:sdtPr>
                <w:tag w:val="goog_rdk_5206"/>
              </w:sdtPr>
              <w:sdtContent>
                <w:del w:author="Thomas Cervone-Richards - NOAA Federal" w:id="316" w:date="2023-07-19T18:37:33Z">
                  <w:r w:rsidDel="00000000" w:rsidR="00000000" w:rsidRPr="00000000">
                    <w:rPr>
                      <w:sz w:val="19.920000076293945"/>
                      <w:szCs w:val="19.920000076293945"/>
                      <w:rtl w:val="0"/>
                    </w:rPr>
                    <w:delText xml:space="preserve">QUASOU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AC">
            <w:pPr>
              <w:widowControl w:val="0"/>
              <w:spacing w:after="0" w:line="240" w:lineRule="auto"/>
              <w:jc w:val="center"/>
              <w:rPr>
                <w:sz w:val="19.920000076293945"/>
                <w:szCs w:val="19.920000076293945"/>
              </w:rPr>
            </w:pPr>
            <w:sdt>
              <w:sdtPr>
                <w:tag w:val="goog_rdk_5208"/>
              </w:sdtPr>
              <w:sdtContent>
                <w:del w:author="Thomas Cervone-Richards - NOAA Federal" w:id="316" w:date="2023-07-19T18:37:33Z">
                  <w:r w:rsidDel="00000000" w:rsidR="00000000" w:rsidRPr="00000000">
                    <w:rPr>
                      <w:sz w:val="19.920000076293945"/>
                      <w:szCs w:val="19.920000076293945"/>
                      <w:rtl w:val="0"/>
                    </w:rPr>
                    <w:delText xml:space="preserve">TECSOU SOUACC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E">
            <w:pPr>
              <w:widowControl w:val="0"/>
              <w:spacing w:after="0" w:line="240" w:lineRule="auto"/>
              <w:jc w:val="center"/>
              <w:rPr>
                <w:sz w:val="19.920000076293945"/>
                <w:szCs w:val="19.920000076293945"/>
              </w:rPr>
            </w:pPr>
            <w:sdt>
              <w:sdtPr>
                <w:tag w:val="goog_rdk_5210"/>
              </w:sdtPr>
              <w:sdtContent>
                <w:del w:author="Thomas Cervone-Richards - NOAA Federal" w:id="316" w:date="2023-07-19T18:37:33Z">
                  <w:r w:rsidDel="00000000" w:rsidR="00000000" w:rsidRPr="00000000">
                    <w:rPr>
                      <w:sz w:val="19.920000076293945"/>
                      <w:szCs w:val="19.920000076293945"/>
                      <w:rtl w:val="0"/>
                    </w:rPr>
                    <w:delText xml:space="preserve">HEIGHT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sdt>
            <w:sdtPr>
              <w:tag w:val="goog_rdk_5213"/>
            </w:sdtPr>
            <w:sdtContent>
              <w:p w:rsidR="00000000" w:rsidDel="00000000" w:rsidP="00000000" w:rsidRDefault="00000000" w:rsidRPr="00000000" w14:paraId="000015B2">
                <w:pPr>
                  <w:widowControl w:val="0"/>
                  <w:spacing w:after="0" w:line="240" w:lineRule="auto"/>
                  <w:jc w:val="center"/>
                  <w:rPr>
                    <w:del w:author="Thomas Cervone-Richards - NOAA Federal" w:id="316" w:date="2023-07-19T18:37:33Z"/>
                    <w:sz w:val="19.920000076293945"/>
                    <w:szCs w:val="19.920000076293945"/>
                  </w:rPr>
                </w:pPr>
                <w:sdt>
                  <w:sdtPr>
                    <w:tag w:val="goog_rdk_5212"/>
                  </w:sdtPr>
                  <w:sdtContent>
                    <w:del w:author="Thomas Cervone-Richards - NOAA Federal" w:id="316" w:date="2023-07-19T18:37:33Z">
                      <w:r w:rsidDel="00000000" w:rsidR="00000000" w:rsidRPr="00000000">
                        <w:rPr>
                          <w:sz w:val="19.920000076293945"/>
                          <w:szCs w:val="19.920000076293945"/>
                          <w:rtl w:val="0"/>
                        </w:rPr>
                        <w:delText xml:space="preserve">not  </w:delText>
                      </w:r>
                    </w:del>
                  </w:sdtContent>
                </w:sdt>
              </w:p>
            </w:sdtContent>
          </w:sdt>
          <w:p w:rsidR="00000000" w:rsidDel="00000000" w:rsidP="00000000" w:rsidRDefault="00000000" w:rsidRPr="00000000" w14:paraId="000015B3">
            <w:pPr>
              <w:widowControl w:val="0"/>
              <w:spacing w:after="0" w:line="240" w:lineRule="auto"/>
              <w:jc w:val="center"/>
              <w:rPr>
                <w:sz w:val="19.920000076293945"/>
                <w:szCs w:val="19.920000076293945"/>
              </w:rPr>
            </w:pPr>
            <w:sdt>
              <w:sdtPr>
                <w:tag w:val="goog_rdk_5214"/>
              </w:sdtPr>
              <w:sdtContent>
                <w:del w:author="Thomas Cervone-Richards - NOAA Federal" w:id="316" w:date="2023-07-19T18:37:33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B4">
            <w:pPr>
              <w:widowControl w:val="0"/>
              <w:spacing w:after="0" w:line="240" w:lineRule="auto"/>
              <w:jc w:val="center"/>
              <w:rPr>
                <w:sz w:val="19.920000076293945"/>
                <w:szCs w:val="19.920000076293945"/>
              </w:rPr>
            </w:pPr>
            <w:sdt>
              <w:sdtPr>
                <w:tag w:val="goog_rdk_5216"/>
              </w:sdtPr>
              <w:sdtContent>
                <w:del w:author="Thomas Cervone-Richards - NOAA Federal" w:id="316" w:date="2023-07-19T18:37:33Z">
                  <w:r w:rsidDel="00000000" w:rsidR="00000000" w:rsidRPr="00000000">
                    <w:rPr>
                      <w:sz w:val="19.920000076293945"/>
                      <w:szCs w:val="19.920000076293945"/>
                      <w:rtl w:val="0"/>
                    </w:rPr>
                    <w:delText xml:space="preserve">1 OR 2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B6">
            <w:pPr>
              <w:widowControl w:val="0"/>
              <w:spacing w:after="0" w:line="240" w:lineRule="auto"/>
              <w:jc w:val="center"/>
              <w:rPr>
                <w:sz w:val="19.920000076293945"/>
                <w:szCs w:val="19.920000076293945"/>
              </w:rPr>
            </w:pPr>
            <w:sdt>
              <w:sdtPr>
                <w:tag w:val="goog_rdk_5218"/>
              </w:sdtPr>
              <w:sdtContent>
                <w:del w:author="Thomas Cervone-Richards - NOAA Federal" w:id="316" w:date="2023-07-19T18:37:33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B8">
            <w:pPr>
              <w:widowControl w:val="0"/>
              <w:spacing w:after="0" w:line="240" w:lineRule="auto"/>
              <w:jc w:val="center"/>
              <w:rPr>
                <w:sz w:val="19.920000076293945"/>
                <w:szCs w:val="19.920000076293945"/>
              </w:rPr>
            </w:pPr>
            <w:sdt>
              <w:sdtPr>
                <w:tag w:val="goog_rdk_5220"/>
              </w:sdtPr>
              <w:sdtContent>
                <w:del w:author="Thomas Cervone-Richards - NOAA Federal" w:id="316" w:date="2023-07-19T18:37:33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A">
            <w:pPr>
              <w:widowControl w:val="0"/>
              <w:spacing w:after="0" w:line="240" w:lineRule="auto"/>
              <w:jc w:val="center"/>
              <w:rPr>
                <w:sz w:val="19.920000076293945"/>
                <w:szCs w:val="19.920000076293945"/>
              </w:rPr>
            </w:pPr>
            <w:sdt>
              <w:sdtPr>
                <w:tag w:val="goog_rdk_5222"/>
              </w:sdtPr>
              <w:sdtContent>
                <w:del w:author="Thomas Cervone-Richards - NOAA Federal" w:id="316" w:date="2023-07-19T18:37:33Z">
                  <w:r w:rsidDel="00000000" w:rsidR="00000000" w:rsidRPr="00000000">
                    <w:rPr>
                      <w:sz w:val="19.920000076293945"/>
                      <w:szCs w:val="19.920000076293945"/>
                      <w:rtl w:val="0"/>
                    </w:rPr>
                    <w:delText xml:space="preserve">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BE">
            <w:pPr>
              <w:widowControl w:val="0"/>
              <w:spacing w:after="0" w:line="240" w:lineRule="auto"/>
              <w:jc w:val="center"/>
              <w:rPr>
                <w:sz w:val="19.920000076293945"/>
                <w:szCs w:val="19.920000076293945"/>
              </w:rPr>
            </w:pPr>
            <w:sdt>
              <w:sdtPr>
                <w:tag w:val="goog_rdk_5224"/>
              </w:sdtPr>
              <w:sdtContent>
                <w:del w:author="Thomas Cervone-Richards - NOAA Federal" w:id="316" w:date="2023-07-19T18:37:33Z">
                  <w:r w:rsidDel="00000000" w:rsidR="00000000" w:rsidRPr="00000000">
                    <w:rPr>
                      <w:sz w:val="19.920000076293945"/>
                      <w:szCs w:val="19.920000076293945"/>
                      <w:rtl w:val="0"/>
                    </w:rPr>
                    <w:delText xml:space="preserve">Unknown</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227"/>
            </w:sdtPr>
            <w:sdtContent>
              <w:p w:rsidR="00000000" w:rsidDel="00000000" w:rsidP="00000000" w:rsidRDefault="00000000" w:rsidRPr="00000000" w14:paraId="000015BF">
                <w:pPr>
                  <w:widowControl w:val="0"/>
                  <w:spacing w:after="0" w:line="240" w:lineRule="auto"/>
                  <w:jc w:val="center"/>
                  <w:rPr>
                    <w:del w:author="Thomas Cervone-Richards - NOAA Federal" w:id="316" w:date="2023-07-19T18:37:33Z"/>
                    <w:sz w:val="19.920000076293945"/>
                    <w:szCs w:val="19.920000076293945"/>
                  </w:rPr>
                </w:pPr>
                <w:sdt>
                  <w:sdtPr>
                    <w:tag w:val="goog_rdk_5226"/>
                  </w:sdtPr>
                  <w:sdtContent>
                    <w:del w:author="Thomas Cervone-Richards - NOAA Federal" w:id="316" w:date="2023-07-19T18:37:33Z">
                      <w:r w:rsidDel="00000000" w:rsidR="00000000" w:rsidRPr="00000000">
                        <w:rPr>
                          <w:sz w:val="19.920000076293945"/>
                          <w:szCs w:val="19.920000076293945"/>
                          <w:rtl w:val="0"/>
                        </w:rPr>
                        <w:delText xml:space="preserve">3, 4, 5 OR  </w:delText>
                      </w:r>
                    </w:del>
                  </w:sdtContent>
                </w:sdt>
              </w:p>
            </w:sdtContent>
          </w:sdt>
          <w:p w:rsidR="00000000" w:rsidDel="00000000" w:rsidP="00000000" w:rsidRDefault="00000000" w:rsidRPr="00000000" w14:paraId="000015C0">
            <w:pPr>
              <w:widowControl w:val="0"/>
              <w:spacing w:after="0" w:line="240" w:lineRule="auto"/>
              <w:jc w:val="center"/>
              <w:rPr>
                <w:sz w:val="19.920000076293945"/>
                <w:szCs w:val="19.920000076293945"/>
              </w:rPr>
            </w:pPr>
            <w:sdt>
              <w:sdtPr>
                <w:tag w:val="goog_rdk_5228"/>
              </w:sdtPr>
              <w:sdtContent>
                <w:del w:author="Thomas Cervone-Richards - NOAA Federal" w:id="316" w:date="2023-07-19T18:37:33Z">
                  <w:r w:rsidDel="00000000" w:rsidR="00000000" w:rsidRPr="00000000">
                    <w:rPr>
                      <w:sz w:val="19.920000076293945"/>
                      <w:szCs w:val="19.920000076293945"/>
                      <w:rtl w:val="0"/>
                    </w:rPr>
                    <w:delText xml:space="preserve">Unknown</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C2">
            <w:pPr>
              <w:widowControl w:val="0"/>
              <w:spacing w:after="0" w:line="240" w:lineRule="auto"/>
              <w:jc w:val="center"/>
              <w:rPr>
                <w:sz w:val="19.920000076293945"/>
                <w:szCs w:val="19.920000076293945"/>
              </w:rPr>
            </w:pPr>
            <w:sdt>
              <w:sdtPr>
                <w:tag w:val="goog_rdk_5230"/>
              </w:sdtPr>
              <w:sdtContent>
                <w:del w:author="Thomas Cervone-Richards - NOAA Federal" w:id="316" w:date="2023-07-19T18:37:33Z">
                  <w:r w:rsidDel="00000000" w:rsidR="00000000" w:rsidRPr="00000000">
                    <w:rPr>
                      <w:sz w:val="19.920000076293945"/>
                      <w:szCs w:val="19.920000076293945"/>
                      <w:rtl w:val="0"/>
                    </w:rPr>
                    <w:delText xml:space="preserve">2 OR not Present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C4">
            <w:pPr>
              <w:widowControl w:val="0"/>
              <w:spacing w:after="0" w:line="240" w:lineRule="auto"/>
              <w:jc w:val="center"/>
              <w:rPr>
                <w:sz w:val="19.920000076293945"/>
                <w:szCs w:val="19.920000076293945"/>
              </w:rPr>
            </w:pPr>
            <w:sdt>
              <w:sdtPr>
                <w:tag w:val="goog_rdk_5232"/>
              </w:sdtPr>
              <w:sdtContent>
                <w:del w:author="Thomas Cervone-Richards - NOAA Federal" w:id="316" w:date="2023-07-19T18:37:33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6">
            <w:pPr>
              <w:widowControl w:val="0"/>
              <w:spacing w:after="0" w:line="240" w:lineRule="auto"/>
              <w:jc w:val="center"/>
              <w:rPr>
                <w:sz w:val="19.920000076293945"/>
                <w:szCs w:val="19.920000076293945"/>
              </w:rPr>
            </w:pPr>
            <w:sdt>
              <w:sdtPr>
                <w:tag w:val="goog_rdk_5234"/>
              </w:sdtPr>
              <w:sdtContent>
                <w:del w:author="Thomas Cervone-Richards - NOAA Federal" w:id="316" w:date="2023-07-19T18:37:3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CB">
            <w:pPr>
              <w:widowControl w:val="0"/>
              <w:spacing w:after="0" w:line="240" w:lineRule="auto"/>
              <w:jc w:val="center"/>
              <w:rPr>
                <w:sz w:val="19.920000076293945"/>
                <w:szCs w:val="19.920000076293945"/>
              </w:rPr>
            </w:pPr>
            <w:sdt>
              <w:sdtPr>
                <w:tag w:val="goog_rdk_5236"/>
              </w:sdtPr>
              <w:sdtContent>
                <w:del w:author="Thomas Cervone-Richards - NOAA Federal" w:id="316" w:date="2023-07-19T18:37:33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CD">
            <w:pPr>
              <w:widowControl w:val="0"/>
              <w:spacing w:after="0" w:line="240" w:lineRule="auto"/>
              <w:jc w:val="center"/>
              <w:rPr>
                <w:sz w:val="19.920000076293945"/>
                <w:szCs w:val="19.920000076293945"/>
              </w:rPr>
            </w:pPr>
            <w:sdt>
              <w:sdtPr>
                <w:tag w:val="goog_rdk_5238"/>
              </w:sdtPr>
              <w:sdtContent>
                <w:del w:author="Thomas Cervone-Richards - NOAA Federal" w:id="316" w:date="2023-07-19T18:37:33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CF">
            <w:pPr>
              <w:widowControl w:val="0"/>
              <w:spacing w:after="0" w:line="240" w:lineRule="auto"/>
              <w:jc w:val="center"/>
              <w:rPr>
                <w:sz w:val="19.920000076293945"/>
                <w:szCs w:val="19.920000076293945"/>
              </w:rPr>
            </w:pPr>
            <w:sdt>
              <w:sdtPr>
                <w:tag w:val="goog_rdk_5240"/>
              </w:sdtPr>
              <w:sdtContent>
                <w:del w:author="Thomas Cervone-Richards - NOAA Federal" w:id="316" w:date="2023-07-19T18:37:33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1">
            <w:pPr>
              <w:widowControl w:val="0"/>
              <w:spacing w:after="0" w:line="240" w:lineRule="auto"/>
              <w:jc w:val="center"/>
              <w:rPr>
                <w:sz w:val="19.920000076293945"/>
                <w:szCs w:val="19.920000076293945"/>
              </w:rPr>
            </w:pPr>
            <w:sdt>
              <w:sdtPr>
                <w:tag w:val="goog_rdk_5242"/>
              </w:sdtPr>
              <w:sdtContent>
                <w:del w:author="Thomas Cervone-Richards - NOAA Federal" w:id="316" w:date="2023-07-19T18:37:3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D5">
            <w:pPr>
              <w:widowControl w:val="0"/>
              <w:spacing w:after="0" w:line="240" w:lineRule="auto"/>
              <w:jc w:val="center"/>
              <w:rPr>
                <w:sz w:val="19.920000076293945"/>
                <w:szCs w:val="19.920000076293945"/>
              </w:rPr>
            </w:pPr>
            <w:sdt>
              <w:sdtPr>
                <w:tag w:val="goog_rdk_5244"/>
              </w:sdtPr>
              <w:sdtContent>
                <w:del w:author="Thomas Cervone-Richards - NOAA Federal" w:id="316" w:date="2023-07-19T18:37:33Z">
                  <w:r w:rsidDel="00000000" w:rsidR="00000000" w:rsidRPr="00000000">
                    <w:rPr>
                      <w:sz w:val="19.920000076293945"/>
                      <w:szCs w:val="19.920000076293945"/>
                      <w:rtl w:val="0"/>
                    </w:rPr>
                    <w:delText xml:space="preserve">&lt; 0</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D6">
            <w:pPr>
              <w:widowControl w:val="0"/>
              <w:spacing w:after="0" w:line="240" w:lineRule="auto"/>
              <w:jc w:val="center"/>
              <w:rPr>
                <w:sz w:val="19.920000076293945"/>
                <w:szCs w:val="19.920000076293945"/>
              </w:rPr>
            </w:pPr>
            <w:sdt>
              <w:sdtPr>
                <w:tag w:val="goog_rdk_5246"/>
              </w:sdtPr>
              <w:sdtContent>
                <w:del w:author="Thomas Cervone-Richards - NOAA Federal" w:id="316" w:date="2023-07-19T18:37:33Z">
                  <w:r w:rsidDel="00000000" w:rsidR="00000000" w:rsidRPr="00000000">
                    <w:rPr>
                      <w:sz w:val="19.920000076293945"/>
                      <w:szCs w:val="19.920000076293945"/>
                      <w:rtl w:val="0"/>
                    </w:rPr>
                    <w:delText xml:space="preserve">4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D8">
            <w:pPr>
              <w:widowControl w:val="0"/>
              <w:spacing w:after="0" w:line="231.2314224243164" w:lineRule="auto"/>
              <w:ind w:left="320.11932373046875" w:right="237.1417236328125" w:firstLine="0"/>
              <w:jc w:val="center"/>
              <w:rPr>
                <w:sz w:val="19.920000076293945"/>
                <w:szCs w:val="19.920000076293945"/>
              </w:rPr>
            </w:pPr>
            <w:sdt>
              <w:sdtPr>
                <w:tag w:val="goog_rdk_5248"/>
              </w:sdtPr>
              <w:sdtContent>
                <w:del w:author="Thomas Cervone-Richards - NOAA Federal" w:id="316" w:date="2023-07-19T18:37:33Z">
                  <w:r w:rsidDel="00000000" w:rsidR="00000000" w:rsidRPr="00000000">
                    <w:rPr>
                      <w:sz w:val="19.920000076293945"/>
                      <w:szCs w:val="19.920000076293945"/>
                      <w:rtl w:val="0"/>
                    </w:rPr>
                    <w:delText xml:space="preserve">1, 3, 4, 6, 8, 9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DA">
            <w:pPr>
              <w:widowControl w:val="0"/>
              <w:spacing w:after="0" w:line="240" w:lineRule="auto"/>
              <w:jc w:val="center"/>
              <w:rPr>
                <w:sz w:val="19.920000076293945"/>
                <w:szCs w:val="19.920000076293945"/>
              </w:rPr>
            </w:pPr>
            <w:sdt>
              <w:sdtPr>
                <w:tag w:val="goog_rdk_5250"/>
              </w:sdtPr>
              <w:sdtContent>
                <w:del w:author="Thomas Cervone-Richards - NOAA Federal" w:id="316" w:date="2023-07-19T18:37:33Z">
                  <w:r w:rsidDel="00000000" w:rsidR="00000000" w:rsidRPr="00000000">
                    <w:rPr>
                      <w:sz w:val="19.920000076293945"/>
                      <w:szCs w:val="19.920000076293945"/>
                      <w:rtl w:val="0"/>
                    </w:rPr>
                    <w:delText xml:space="preserve">Optional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C">
            <w:pPr>
              <w:widowControl w:val="0"/>
              <w:spacing w:after="0" w:line="240" w:lineRule="auto"/>
              <w:jc w:val="center"/>
              <w:rPr>
                <w:sz w:val="19.920000076293945"/>
                <w:szCs w:val="19.920000076293945"/>
              </w:rPr>
            </w:pPr>
            <w:sdt>
              <w:sdtPr>
                <w:tag w:val="goog_rdk_5252"/>
              </w:sdtPr>
              <w:sdtContent>
                <w:del w:author="Thomas Cervone-Richards - NOAA Federal" w:id="316" w:date="2023-07-19T18:37:3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E1">
            <w:pPr>
              <w:widowControl w:val="0"/>
              <w:spacing w:after="0" w:line="240" w:lineRule="auto"/>
              <w:jc w:val="center"/>
              <w:rPr>
                <w:sz w:val="19.920000076293945"/>
                <w:szCs w:val="19.920000076293945"/>
              </w:rPr>
            </w:pPr>
            <w:sdt>
              <w:sdtPr>
                <w:tag w:val="goog_rdk_5254"/>
              </w:sdtPr>
              <w:sdtContent>
                <w:del w:author="Thomas Cervone-Richards - NOAA Federal" w:id="316" w:date="2023-07-19T18:37:33Z">
                  <w:r w:rsidDel="00000000" w:rsidR="00000000" w:rsidRPr="00000000">
                    <w:rPr>
                      <w:sz w:val="19.920000076293945"/>
                      <w:szCs w:val="19.920000076293945"/>
                      <w:rtl w:val="0"/>
                    </w:rPr>
                    <w:delText xml:space="preserve">4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E3">
            <w:pPr>
              <w:widowControl w:val="0"/>
              <w:spacing w:after="0" w:line="240" w:lineRule="auto"/>
              <w:jc w:val="center"/>
              <w:rPr>
                <w:sz w:val="19.920000076293945"/>
                <w:szCs w:val="19.920000076293945"/>
              </w:rPr>
            </w:pPr>
            <w:sdt>
              <w:sdtPr>
                <w:tag w:val="goog_rdk_5256"/>
              </w:sdtPr>
              <w:sdtContent>
                <w:del w:author="Thomas Cervone-Richards - NOAA Federal" w:id="316" w:date="2023-07-19T18:37:33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E5">
            <w:pPr>
              <w:widowControl w:val="0"/>
              <w:spacing w:after="0" w:line="240" w:lineRule="auto"/>
              <w:jc w:val="center"/>
              <w:rPr>
                <w:sz w:val="19.920000076293945"/>
                <w:szCs w:val="19.920000076293945"/>
              </w:rPr>
            </w:pPr>
            <w:sdt>
              <w:sdtPr>
                <w:tag w:val="goog_rdk_5258"/>
              </w:sdtPr>
              <w:sdtContent>
                <w:del w:author="Thomas Cervone-Richards - NOAA Federal" w:id="316" w:date="2023-07-19T18:37:33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widowControl w:val="0"/>
              <w:spacing w:after="0" w:line="240" w:lineRule="auto"/>
              <w:jc w:val="center"/>
              <w:rPr>
                <w:sz w:val="19.920000076293945"/>
                <w:szCs w:val="19.920000076293945"/>
              </w:rPr>
            </w:pPr>
            <w:sdt>
              <w:sdtPr>
                <w:tag w:val="goog_rdk_5260"/>
              </w:sdtPr>
              <w:sdtContent>
                <w:del w:author="Thomas Cervone-Richards - NOAA Federal" w:id="316" w:date="2023-07-19T18:37:3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68.59985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B">
            <w:pPr>
              <w:widowControl w:val="0"/>
              <w:spacing w:after="0" w:line="240" w:lineRule="auto"/>
              <w:jc w:val="center"/>
              <w:rPr>
                <w:sz w:val="19.920000076293945"/>
                <w:szCs w:val="19.920000076293945"/>
              </w:rPr>
            </w:pPr>
            <w:sdt>
              <w:sdtPr>
                <w:tag w:val="goog_rdk_5262"/>
              </w:sdtPr>
              <w:sdtContent>
                <w:del w:author="Thomas Cervone-Richards - NOAA Federal" w:id="316" w:date="2023-07-19T18:37:33Z">
                  <w:r w:rsidDel="00000000" w:rsidR="00000000" w:rsidRPr="00000000">
                    <w:rPr>
                      <w:sz w:val="19.920000076293945"/>
                      <w:szCs w:val="19.920000076293945"/>
                      <w:rtl w:val="0"/>
                    </w:rPr>
                    <w:delText xml:space="preserve">0</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EC">
            <w:pPr>
              <w:widowControl w:val="0"/>
              <w:spacing w:after="0" w:line="240" w:lineRule="auto"/>
              <w:jc w:val="center"/>
              <w:rPr>
                <w:sz w:val="19.920000076293945"/>
                <w:szCs w:val="19.920000076293945"/>
              </w:rPr>
            </w:pPr>
            <w:sdt>
              <w:sdtPr>
                <w:tag w:val="goog_rdk_5264"/>
              </w:sdtPr>
              <w:sdtContent>
                <w:del w:author="Thomas Cervone-Richards - NOAA Federal" w:id="316" w:date="2023-07-19T18:37:33Z">
                  <w:r w:rsidDel="00000000" w:rsidR="00000000" w:rsidRPr="00000000">
                    <w:rPr>
                      <w:sz w:val="19.920000076293945"/>
                      <w:szCs w:val="19.920000076293945"/>
                      <w:rtl w:val="0"/>
                    </w:rPr>
                    <w:delText xml:space="preserve">5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EE">
            <w:pPr>
              <w:widowControl w:val="0"/>
              <w:spacing w:after="0" w:line="231.23263835906982" w:lineRule="auto"/>
              <w:ind w:left="320.11932373046875" w:right="237.1417236328125" w:firstLine="0"/>
              <w:jc w:val="center"/>
              <w:rPr>
                <w:sz w:val="19.920000076293945"/>
                <w:szCs w:val="19.920000076293945"/>
              </w:rPr>
            </w:pPr>
            <w:sdt>
              <w:sdtPr>
                <w:tag w:val="goog_rdk_5266"/>
              </w:sdtPr>
              <w:sdtContent>
                <w:del w:author="Thomas Cervone-Richards - NOAA Federal" w:id="316" w:date="2023-07-19T18:37:33Z">
                  <w:r w:rsidDel="00000000" w:rsidR="00000000" w:rsidRPr="00000000">
                    <w:rPr>
                      <w:sz w:val="19.920000076293945"/>
                      <w:szCs w:val="19.920000076293945"/>
                      <w:rtl w:val="0"/>
                    </w:rPr>
                    <w:delText xml:space="preserve">1, 3, 4, 6, 8, 9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F0">
            <w:pPr>
              <w:widowControl w:val="0"/>
              <w:spacing w:after="0" w:line="240" w:lineRule="auto"/>
              <w:jc w:val="center"/>
              <w:rPr>
                <w:sz w:val="19.920000076293945"/>
                <w:szCs w:val="19.920000076293945"/>
              </w:rPr>
            </w:pPr>
            <w:sdt>
              <w:sdtPr>
                <w:tag w:val="goog_rdk_5268"/>
              </w:sdtPr>
              <w:sdtContent>
                <w:del w:author="Thomas Cervone-Richards - NOAA Federal" w:id="316" w:date="2023-07-19T18:37:33Z">
                  <w:r w:rsidDel="00000000" w:rsidR="00000000" w:rsidRPr="00000000">
                    <w:rPr>
                      <w:sz w:val="19.920000076293945"/>
                      <w:szCs w:val="19.920000076293945"/>
                      <w:rtl w:val="0"/>
                    </w:rPr>
                    <w:delText xml:space="preserve">Optional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2">
            <w:pPr>
              <w:widowControl w:val="0"/>
              <w:spacing w:after="0" w:line="240" w:lineRule="auto"/>
              <w:jc w:val="center"/>
              <w:rPr>
                <w:sz w:val="19.920000076293945"/>
                <w:szCs w:val="19.920000076293945"/>
              </w:rPr>
            </w:pPr>
            <w:sdt>
              <w:sdtPr>
                <w:tag w:val="goog_rdk_5270"/>
              </w:sdtPr>
              <w:sdtContent>
                <w:del w:author="Thomas Cervone-Richards - NOAA Federal" w:id="316" w:date="2023-07-19T18:37:3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F6">
            <w:pPr>
              <w:widowControl w:val="0"/>
              <w:spacing w:after="0" w:line="240" w:lineRule="auto"/>
              <w:jc w:val="center"/>
              <w:rPr>
                <w:sz w:val="19.920000076293945"/>
                <w:szCs w:val="19.920000076293945"/>
              </w:rPr>
            </w:pPr>
            <w:sdt>
              <w:sdtPr>
                <w:tag w:val="goog_rdk_5272"/>
              </w:sdtPr>
              <w:sdtContent>
                <w:del w:author="Thomas Cervone-Richards - NOAA Federal" w:id="316" w:date="2023-07-19T18:37:33Z">
                  <w:r w:rsidDel="00000000" w:rsidR="00000000" w:rsidRPr="00000000">
                    <w:rPr>
                      <w:sz w:val="19.920000076293945"/>
                      <w:szCs w:val="19.920000076293945"/>
                      <w:rtl w:val="0"/>
                    </w:rPr>
                    <w:delText xml:space="preserve">&gt; 0</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F7">
            <w:pPr>
              <w:widowControl w:val="0"/>
              <w:spacing w:after="0" w:line="240" w:lineRule="auto"/>
              <w:jc w:val="center"/>
              <w:rPr>
                <w:sz w:val="19.920000076293945"/>
                <w:szCs w:val="19.920000076293945"/>
              </w:rPr>
            </w:pPr>
            <w:sdt>
              <w:sdtPr>
                <w:tag w:val="goog_rdk_5274"/>
              </w:sdtPr>
              <w:sdtContent>
                <w:del w:author="Thomas Cervone-Richards - NOAA Federal" w:id="316" w:date="2023-07-19T18:37:33Z">
                  <w:r w:rsidDel="00000000" w:rsidR="00000000" w:rsidRPr="00000000">
                    <w:rPr>
                      <w:sz w:val="19.920000076293945"/>
                      <w:szCs w:val="19.920000076293945"/>
                      <w:rtl w:val="0"/>
                    </w:rPr>
                    <w:delText xml:space="preserve">3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F9">
            <w:pPr>
              <w:widowControl w:val="0"/>
              <w:spacing w:after="0" w:line="228.82407188415527" w:lineRule="auto"/>
              <w:ind w:left="320.11932373046875" w:right="237.1417236328125" w:firstLine="0"/>
              <w:jc w:val="center"/>
              <w:rPr>
                <w:sz w:val="19.920000076293945"/>
                <w:szCs w:val="19.920000076293945"/>
              </w:rPr>
            </w:pPr>
            <w:sdt>
              <w:sdtPr>
                <w:tag w:val="goog_rdk_5276"/>
              </w:sdtPr>
              <w:sdtContent>
                <w:del w:author="Thomas Cervone-Richards - NOAA Federal" w:id="316" w:date="2023-07-19T18:37:33Z">
                  <w:r w:rsidDel="00000000" w:rsidR="00000000" w:rsidRPr="00000000">
                    <w:rPr>
                      <w:sz w:val="19.920000076293945"/>
                      <w:szCs w:val="19.920000076293945"/>
                      <w:rtl w:val="0"/>
                    </w:rPr>
                    <w:delText xml:space="preserve">1, 3, 4, 6, 8, 9 OR not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FB">
            <w:pPr>
              <w:widowControl w:val="0"/>
              <w:spacing w:after="0" w:line="240" w:lineRule="auto"/>
              <w:jc w:val="center"/>
              <w:rPr>
                <w:sz w:val="19.920000076293945"/>
                <w:szCs w:val="19.920000076293945"/>
              </w:rPr>
            </w:pPr>
            <w:sdt>
              <w:sdtPr>
                <w:tag w:val="goog_rdk_5278"/>
              </w:sdtPr>
              <w:sdtContent>
                <w:del w:author="Thomas Cervone-Richards - NOAA Federal" w:id="316" w:date="2023-07-19T18:37:33Z">
                  <w:r w:rsidDel="00000000" w:rsidR="00000000" w:rsidRPr="00000000">
                    <w:rPr>
                      <w:sz w:val="19.920000076293945"/>
                      <w:szCs w:val="19.920000076293945"/>
                      <w:rtl w:val="0"/>
                    </w:rPr>
                    <w:delText xml:space="preserve">Optional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D">
            <w:pPr>
              <w:widowControl w:val="0"/>
              <w:spacing w:after="0" w:line="240" w:lineRule="auto"/>
              <w:jc w:val="center"/>
              <w:rPr>
                <w:sz w:val="19.920000076293945"/>
                <w:szCs w:val="19.920000076293945"/>
              </w:rPr>
            </w:pPr>
            <w:sdt>
              <w:sdtPr>
                <w:tag w:val="goog_rdk_5280"/>
              </w:sdtPr>
              <w:sdtContent>
                <w:del w:author="Thomas Cervone-Richards - NOAA Federal" w:id="316" w:date="2023-07-19T18:37:3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02">
            <w:pPr>
              <w:widowControl w:val="0"/>
              <w:spacing w:after="0" w:line="240" w:lineRule="auto"/>
              <w:jc w:val="center"/>
              <w:rPr>
                <w:sz w:val="19.920000076293945"/>
                <w:szCs w:val="19.920000076293945"/>
              </w:rPr>
            </w:pPr>
            <w:sdt>
              <w:sdtPr>
                <w:tag w:val="goog_rdk_5282"/>
              </w:sdtPr>
              <w:sdtContent>
                <w:del w:author="Thomas Cervone-Richards - NOAA Federal" w:id="316" w:date="2023-07-19T18:37:33Z">
                  <w:r w:rsidDel="00000000" w:rsidR="00000000" w:rsidRPr="00000000">
                    <w:rPr>
                      <w:sz w:val="19.920000076293945"/>
                      <w:szCs w:val="19.920000076293945"/>
                      <w:rtl w:val="0"/>
                    </w:rPr>
                    <w:delText xml:space="preserve">3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04">
            <w:pPr>
              <w:widowControl w:val="0"/>
              <w:spacing w:after="0" w:line="240" w:lineRule="auto"/>
              <w:jc w:val="center"/>
              <w:rPr>
                <w:sz w:val="19.920000076293945"/>
                <w:szCs w:val="19.920000076293945"/>
              </w:rPr>
            </w:pPr>
            <w:sdt>
              <w:sdtPr>
                <w:tag w:val="goog_rdk_5284"/>
              </w:sdtPr>
              <w:sdtContent>
                <w:del w:author="Thomas Cervone-Richards - NOAA Federal" w:id="316" w:date="2023-07-19T18:37:33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06">
            <w:pPr>
              <w:widowControl w:val="0"/>
              <w:spacing w:after="0" w:line="240" w:lineRule="auto"/>
              <w:jc w:val="center"/>
              <w:rPr>
                <w:sz w:val="19.920000076293945"/>
                <w:szCs w:val="19.920000076293945"/>
              </w:rPr>
            </w:pPr>
            <w:sdt>
              <w:sdtPr>
                <w:tag w:val="goog_rdk_5286"/>
              </w:sdtPr>
              <w:sdtContent>
                <w:del w:author="Thomas Cervone-Richards - NOAA Federal" w:id="316" w:date="2023-07-19T18:37:33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8">
            <w:pPr>
              <w:widowControl w:val="0"/>
              <w:spacing w:after="0" w:line="240" w:lineRule="auto"/>
              <w:jc w:val="center"/>
              <w:rPr>
                <w:sz w:val="19.920000076293945"/>
                <w:szCs w:val="19.920000076293945"/>
              </w:rPr>
            </w:pPr>
            <w:sdt>
              <w:sdtPr>
                <w:tag w:val="goog_rdk_5288"/>
              </w:sdtPr>
              <w:sdtContent>
                <w:del w:author="Thomas Cervone-Richards - NOAA Federal" w:id="316" w:date="2023-07-19T18:37:33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30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0B">
            <w:pPr>
              <w:widowControl w:val="0"/>
              <w:spacing w:after="0" w:line="240" w:lineRule="auto"/>
              <w:jc w:val="center"/>
              <w:rPr>
                <w:sz w:val="19.920000076293945"/>
                <w:szCs w:val="19.920000076293945"/>
              </w:rPr>
            </w:pPr>
            <w:sdt>
              <w:sdtPr>
                <w:tag w:val="goog_rdk_5290"/>
              </w:sdtPr>
              <w:sdtContent>
                <w:del w:author="Thomas Cervone-Richards - NOAA Federal" w:id="317" w:date="2023-07-19T18:37:40Z">
                  <w:r w:rsidDel="00000000" w:rsidR="00000000" w:rsidRPr="00000000">
                    <w:rPr>
                      <w:sz w:val="19.920000076293945"/>
                      <w:szCs w:val="19.920000076293945"/>
                      <w:rtl w:val="0"/>
                    </w:rPr>
                    <w:delText xml:space="preserve">1670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293"/>
            </w:sdtPr>
            <w:sdtContent>
              <w:p w:rsidR="00000000" w:rsidDel="00000000" w:rsidP="00000000" w:rsidRDefault="00000000" w:rsidRPr="00000000" w14:paraId="0000160C">
                <w:pPr>
                  <w:widowControl w:val="0"/>
                  <w:spacing w:after="0" w:line="240" w:lineRule="auto"/>
                  <w:ind w:left="129.93118286132812" w:firstLine="0"/>
                  <w:jc w:val="left"/>
                  <w:rPr>
                    <w:del w:author="Thomas Cervone-Richards - NOAA Federal" w:id="317" w:date="2023-07-19T18:37:40Z"/>
                    <w:sz w:val="19.920000076293945"/>
                    <w:szCs w:val="19.920000076293945"/>
                  </w:rPr>
                </w:pPr>
                <w:sdt>
                  <w:sdtPr>
                    <w:tag w:val="goog_rdk_5292"/>
                  </w:sdtPr>
                  <w:sdtContent>
                    <w:del w:author="Thomas Cervone-Richards - NOAA Federal" w:id="317" w:date="2023-07-19T18:37:40Z">
                      <w:r w:rsidDel="00000000" w:rsidR="00000000" w:rsidRPr="00000000">
                        <w:rPr>
                          <w:sz w:val="19.920000076293945"/>
                          <w:szCs w:val="19.920000076293945"/>
                          <w:rtl w:val="0"/>
                        </w:rPr>
                        <w:delText xml:space="preserve">For each WRECKS or  </w:delText>
                      </w:r>
                    </w:del>
                  </w:sdtContent>
                </w:sdt>
              </w:p>
            </w:sdtContent>
          </w:sdt>
          <w:sdt>
            <w:sdtPr>
              <w:tag w:val="goog_rdk_5295"/>
            </w:sdtPr>
            <w:sdtContent>
              <w:p w:rsidR="00000000" w:rsidDel="00000000" w:rsidP="00000000" w:rsidRDefault="00000000" w:rsidRPr="00000000" w14:paraId="0000160D">
                <w:pPr>
                  <w:widowControl w:val="0"/>
                  <w:spacing w:after="0" w:line="231.23205184936523" w:lineRule="auto"/>
                  <w:ind w:left="115.58883666992188" w:right="203.4661865234375" w:firstLine="4.980010986328125"/>
                  <w:jc w:val="left"/>
                  <w:rPr>
                    <w:del w:author="Thomas Cervone-Richards - NOAA Federal" w:id="317" w:date="2023-07-19T18:37:40Z"/>
                    <w:sz w:val="19.920000076293945"/>
                    <w:szCs w:val="19.920000076293945"/>
                  </w:rPr>
                </w:pPr>
                <w:sdt>
                  <w:sdtPr>
                    <w:tag w:val="goog_rdk_5294"/>
                  </w:sdtPr>
                  <w:sdtContent>
                    <w:del w:author="Thomas Cervone-Richards - NOAA Federal" w:id="317" w:date="2023-07-19T18:37:40Z">
                      <w:r w:rsidDel="00000000" w:rsidR="00000000" w:rsidRPr="00000000">
                        <w:rPr>
                          <w:sz w:val="19.920000076293945"/>
                          <w:szCs w:val="19.920000076293945"/>
                          <w:rtl w:val="0"/>
                        </w:rPr>
                        <w:delText xml:space="preserve">OBSTRN feature object of  geometric primitive area  where the values of  </w:delText>
                      </w:r>
                    </w:del>
                  </w:sdtContent>
                </w:sdt>
              </w:p>
            </w:sdtContent>
          </w:sdt>
          <w:sdt>
            <w:sdtPr>
              <w:tag w:val="goog_rdk_5297"/>
            </w:sdtPr>
            <w:sdtContent>
              <w:p w:rsidR="00000000" w:rsidDel="00000000" w:rsidP="00000000" w:rsidRDefault="00000000" w:rsidRPr="00000000" w14:paraId="0000160E">
                <w:pPr>
                  <w:widowControl w:val="0"/>
                  <w:spacing w:after="0" w:before="5.2099609375" w:line="240" w:lineRule="auto"/>
                  <w:ind w:left="129.93118286132812" w:firstLine="0"/>
                  <w:jc w:val="left"/>
                  <w:rPr>
                    <w:del w:author="Thomas Cervone-Richards - NOAA Federal" w:id="317" w:date="2023-07-19T18:37:40Z"/>
                    <w:sz w:val="19.920000076293945"/>
                    <w:szCs w:val="19.920000076293945"/>
                  </w:rPr>
                </w:pPr>
                <w:sdt>
                  <w:sdtPr>
                    <w:tag w:val="goog_rdk_5296"/>
                  </w:sdtPr>
                  <w:sdtContent>
                    <w:del w:author="Thomas Cervone-Richards - NOAA Federal" w:id="317" w:date="2023-07-19T18:37:40Z">
                      <w:r w:rsidDel="00000000" w:rsidR="00000000" w:rsidRPr="00000000">
                        <w:rPr>
                          <w:sz w:val="19.920000076293945"/>
                          <w:szCs w:val="19.920000076293945"/>
                          <w:rtl w:val="0"/>
                        </w:rPr>
                        <w:delText xml:space="preserve">EXPSOU, QUASOU,  </w:delText>
                      </w:r>
                    </w:del>
                  </w:sdtContent>
                </w:sdt>
              </w:p>
            </w:sdtContent>
          </w:sdt>
          <w:sdt>
            <w:sdtPr>
              <w:tag w:val="goog_rdk_5299"/>
            </w:sdtPr>
            <w:sdtContent>
              <w:p w:rsidR="00000000" w:rsidDel="00000000" w:rsidP="00000000" w:rsidRDefault="00000000" w:rsidRPr="00000000" w14:paraId="0000160F">
                <w:pPr>
                  <w:widowControl w:val="0"/>
                  <w:spacing w:after="0" w:line="231.23295307159424" w:lineRule="auto"/>
                  <w:ind w:left="115.58883666992188" w:right="69.60357666015625" w:firstLine="6.971893310546875"/>
                  <w:jc w:val="left"/>
                  <w:rPr>
                    <w:del w:author="Thomas Cervone-Richards - NOAA Federal" w:id="317" w:date="2023-07-19T18:37:40Z"/>
                    <w:sz w:val="19.920000076293945"/>
                    <w:szCs w:val="19.920000076293945"/>
                  </w:rPr>
                </w:pPr>
                <w:sdt>
                  <w:sdtPr>
                    <w:tag w:val="goog_rdk_5298"/>
                  </w:sdtPr>
                  <w:sdtContent>
                    <w:del w:author="Thomas Cervone-Richards - NOAA Federal" w:id="317" w:date="2023-07-19T18:37:40Z">
                      <w:r w:rsidDel="00000000" w:rsidR="00000000" w:rsidRPr="00000000">
                        <w:rPr>
                          <w:sz w:val="19.920000076293945"/>
                          <w:szCs w:val="19.920000076293945"/>
                          <w:rtl w:val="0"/>
                        </w:rPr>
                        <w:delText xml:space="preserve">SOUACC, VALSOU and  WATLEV are Not equal to  the values of the shallowest  MARCUL, OBSTRN,  </w:delText>
                      </w:r>
                    </w:del>
                  </w:sdtContent>
                </w:sdt>
              </w:p>
            </w:sdtContent>
          </w:sdt>
          <w:p w:rsidR="00000000" w:rsidDel="00000000" w:rsidP="00000000" w:rsidRDefault="00000000" w:rsidRPr="00000000" w14:paraId="00001610">
            <w:pPr>
              <w:widowControl w:val="0"/>
              <w:spacing w:after="0" w:before="5.2099609375" w:line="230.56403160095215" w:lineRule="auto"/>
              <w:ind w:left="115.58883666992188" w:right="156.84478759765625" w:firstLine="12.947998046875"/>
              <w:jc w:val="left"/>
              <w:rPr>
                <w:sz w:val="19.920000076293945"/>
                <w:szCs w:val="19.920000076293945"/>
              </w:rPr>
            </w:pPr>
            <w:sdt>
              <w:sdtPr>
                <w:tag w:val="goog_rdk_5300"/>
              </w:sdtPr>
              <w:sdtContent>
                <w:del w:author="Thomas Cervone-Richards - NOAA Federal" w:id="317" w:date="2023-07-19T18:37:40Z">
                  <w:r w:rsidDel="00000000" w:rsidR="00000000" w:rsidRPr="00000000">
                    <w:rPr>
                      <w:sz w:val="19.920000076293945"/>
                      <w:szCs w:val="19.920000076293945"/>
                      <w:rtl w:val="0"/>
                    </w:rPr>
                    <w:delText xml:space="preserve">UWTROC or WRECKS feature object of geometric  primitive point within the  area.</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303"/>
            </w:sdtPr>
            <w:sdtContent>
              <w:p w:rsidR="00000000" w:rsidDel="00000000" w:rsidP="00000000" w:rsidRDefault="00000000" w:rsidRPr="00000000" w14:paraId="00001612">
                <w:pPr>
                  <w:widowControl w:val="0"/>
                  <w:spacing w:after="0" w:line="240" w:lineRule="auto"/>
                  <w:ind w:left="115.5889892578125" w:firstLine="0"/>
                  <w:jc w:val="left"/>
                  <w:rPr>
                    <w:del w:author="Thomas Cervone-Richards - NOAA Federal" w:id="317" w:date="2023-07-19T18:37:40Z"/>
                    <w:sz w:val="19.920000076293945"/>
                    <w:szCs w:val="19.920000076293945"/>
                  </w:rPr>
                </w:pPr>
                <w:sdt>
                  <w:sdtPr>
                    <w:tag w:val="goog_rdk_5302"/>
                  </w:sdtPr>
                  <w:sdtContent>
                    <w:del w:author="Thomas Cervone-Richards - NOAA Federal" w:id="317" w:date="2023-07-19T18:37:40Z">
                      <w:r w:rsidDel="00000000" w:rsidR="00000000" w:rsidRPr="00000000">
                        <w:rPr>
                          <w:sz w:val="19.920000076293945"/>
                          <w:szCs w:val="19.920000076293945"/>
                          <w:rtl w:val="0"/>
                        </w:rPr>
                        <w:delText xml:space="preserve">Attributes of area  </w:delText>
                      </w:r>
                    </w:del>
                  </w:sdtContent>
                </w:sdt>
              </w:p>
            </w:sdtContent>
          </w:sdt>
          <w:sdt>
            <w:sdtPr>
              <w:tag w:val="goog_rdk_5305"/>
            </w:sdtPr>
            <w:sdtContent>
              <w:p w:rsidR="00000000" w:rsidDel="00000000" w:rsidP="00000000" w:rsidRDefault="00000000" w:rsidRPr="00000000" w14:paraId="00001613">
                <w:pPr>
                  <w:widowControl w:val="0"/>
                  <w:spacing w:after="0" w:line="240" w:lineRule="auto"/>
                  <w:ind w:left="115.987548828125" w:firstLine="0"/>
                  <w:jc w:val="left"/>
                  <w:rPr>
                    <w:del w:author="Thomas Cervone-Richards - NOAA Federal" w:id="317" w:date="2023-07-19T18:37:40Z"/>
                    <w:sz w:val="19.920000076293945"/>
                    <w:szCs w:val="19.920000076293945"/>
                  </w:rPr>
                </w:pPr>
                <w:sdt>
                  <w:sdtPr>
                    <w:tag w:val="goog_rdk_5304"/>
                  </w:sdtPr>
                  <w:sdtContent>
                    <w:del w:author="Thomas Cervone-Richards - NOAA Federal" w:id="317" w:date="2023-07-19T18:37:40Z">
                      <w:r w:rsidDel="00000000" w:rsidR="00000000" w:rsidRPr="00000000">
                        <w:rPr>
                          <w:sz w:val="19.920000076293945"/>
                          <w:szCs w:val="19.920000076293945"/>
                          <w:rtl w:val="0"/>
                        </w:rPr>
                        <w:delText xml:space="preserve">WRECKS or  </w:delText>
                      </w:r>
                    </w:del>
                  </w:sdtContent>
                </w:sdt>
              </w:p>
            </w:sdtContent>
          </w:sdt>
          <w:sdt>
            <w:sdtPr>
              <w:tag w:val="goog_rdk_5307"/>
            </w:sdtPr>
            <w:sdtContent>
              <w:p w:rsidR="00000000" w:rsidDel="00000000" w:rsidP="00000000" w:rsidRDefault="00000000" w:rsidRPr="00000000" w14:paraId="00001614">
                <w:pPr>
                  <w:widowControl w:val="0"/>
                  <w:spacing w:after="0" w:line="231.23263835906982" w:lineRule="auto"/>
                  <w:ind w:left="125.748291015625" w:right="314.049072265625" w:hanging="5.17913818359375"/>
                  <w:jc w:val="left"/>
                  <w:rPr>
                    <w:del w:author="Thomas Cervone-Richards - NOAA Federal" w:id="317" w:date="2023-07-19T18:37:40Z"/>
                    <w:sz w:val="19.920000076293945"/>
                    <w:szCs w:val="19.920000076293945"/>
                  </w:rPr>
                </w:pPr>
                <w:sdt>
                  <w:sdtPr>
                    <w:tag w:val="goog_rdk_5306"/>
                  </w:sdtPr>
                  <w:sdtContent>
                    <w:del w:author="Thomas Cervone-Richards - NOAA Federal" w:id="317" w:date="2023-07-19T18:37:40Z">
                      <w:r w:rsidDel="00000000" w:rsidR="00000000" w:rsidRPr="00000000">
                        <w:rPr>
                          <w:sz w:val="19.920000076293945"/>
                          <w:szCs w:val="19.920000076293945"/>
                          <w:rtl w:val="0"/>
                        </w:rPr>
                        <w:delText xml:space="preserve">OBSTRN object do not reflect the  </w:delText>
                      </w:r>
                    </w:del>
                  </w:sdtContent>
                </w:sdt>
              </w:p>
            </w:sdtContent>
          </w:sdt>
          <w:sdt>
            <w:sdtPr>
              <w:tag w:val="goog_rdk_5309"/>
            </w:sdtPr>
            <w:sdtContent>
              <w:p w:rsidR="00000000" w:rsidDel="00000000" w:rsidP="00000000" w:rsidRDefault="00000000" w:rsidRPr="00000000" w14:paraId="00001615">
                <w:pPr>
                  <w:widowControl w:val="0"/>
                  <w:spacing w:after="0" w:before="5.208740234375" w:line="240" w:lineRule="auto"/>
                  <w:ind w:left="119.97161865234375" w:firstLine="0"/>
                  <w:jc w:val="left"/>
                  <w:rPr>
                    <w:del w:author="Thomas Cervone-Richards - NOAA Federal" w:id="317" w:date="2023-07-19T18:37:40Z"/>
                    <w:sz w:val="19.920000076293945"/>
                    <w:szCs w:val="19.920000076293945"/>
                  </w:rPr>
                </w:pPr>
                <w:sdt>
                  <w:sdtPr>
                    <w:tag w:val="goog_rdk_5308"/>
                  </w:sdtPr>
                  <w:sdtContent>
                    <w:del w:author="Thomas Cervone-Richards - NOAA Federal" w:id="317" w:date="2023-07-19T18:37:40Z">
                      <w:r w:rsidDel="00000000" w:rsidR="00000000" w:rsidRPr="00000000">
                        <w:rPr>
                          <w:sz w:val="19.920000076293945"/>
                          <w:szCs w:val="19.920000076293945"/>
                          <w:rtl w:val="0"/>
                        </w:rPr>
                        <w:delText xml:space="preserve">attributes of the  </w:delText>
                      </w:r>
                    </w:del>
                  </w:sdtContent>
                </w:sdt>
              </w:p>
            </w:sdtContent>
          </w:sdt>
          <w:sdt>
            <w:sdtPr>
              <w:tag w:val="goog_rdk_5311"/>
            </w:sdtPr>
            <w:sdtContent>
              <w:p w:rsidR="00000000" w:rsidDel="00000000" w:rsidP="00000000" w:rsidRDefault="00000000" w:rsidRPr="00000000" w14:paraId="00001616">
                <w:pPr>
                  <w:widowControl w:val="0"/>
                  <w:spacing w:after="0" w:line="240" w:lineRule="auto"/>
                  <w:ind w:left="119.1748046875" w:firstLine="0"/>
                  <w:jc w:val="left"/>
                  <w:rPr>
                    <w:del w:author="Thomas Cervone-Richards - NOAA Federal" w:id="317" w:date="2023-07-19T18:37:40Z"/>
                    <w:sz w:val="19.920000076293945"/>
                    <w:szCs w:val="19.920000076293945"/>
                  </w:rPr>
                </w:pPr>
                <w:sdt>
                  <w:sdtPr>
                    <w:tag w:val="goog_rdk_5310"/>
                  </w:sdtPr>
                  <w:sdtContent>
                    <w:del w:author="Thomas Cervone-Richards - NOAA Federal" w:id="317" w:date="2023-07-19T18:37:40Z">
                      <w:r w:rsidDel="00000000" w:rsidR="00000000" w:rsidRPr="00000000">
                        <w:rPr>
                          <w:sz w:val="19.920000076293945"/>
                          <w:szCs w:val="19.920000076293945"/>
                          <w:rtl w:val="0"/>
                        </w:rPr>
                        <w:delText xml:space="preserve">shallowest point </w:delText>
                      </w:r>
                    </w:del>
                  </w:sdtContent>
                </w:sdt>
              </w:p>
            </w:sdtContent>
          </w:sdt>
          <w:sdt>
            <w:sdtPr>
              <w:tag w:val="goog_rdk_5313"/>
            </w:sdtPr>
            <w:sdtContent>
              <w:p w:rsidR="00000000" w:rsidDel="00000000" w:rsidP="00000000" w:rsidRDefault="00000000" w:rsidRPr="00000000" w14:paraId="00001617">
                <w:pPr>
                  <w:widowControl w:val="0"/>
                  <w:spacing w:after="0" w:line="240" w:lineRule="auto"/>
                  <w:ind w:left="119.7723388671875" w:firstLine="0"/>
                  <w:jc w:val="left"/>
                  <w:rPr>
                    <w:del w:author="Thomas Cervone-Richards - NOAA Federal" w:id="317" w:date="2023-07-19T18:37:40Z"/>
                    <w:sz w:val="19.920000076293945"/>
                    <w:szCs w:val="19.920000076293945"/>
                  </w:rPr>
                </w:pPr>
                <w:sdt>
                  <w:sdtPr>
                    <w:tag w:val="goog_rdk_5312"/>
                  </w:sdtPr>
                  <w:sdtContent>
                    <w:del w:author="Thomas Cervone-Richards - NOAA Federal" w:id="317" w:date="2023-07-19T18:37:40Z">
                      <w:r w:rsidDel="00000000" w:rsidR="00000000" w:rsidRPr="00000000">
                        <w:rPr>
                          <w:sz w:val="19.920000076293945"/>
                          <w:szCs w:val="19.920000076293945"/>
                          <w:rtl w:val="0"/>
                        </w:rPr>
                        <w:delText xml:space="preserve">object within the  </w:delText>
                      </w:r>
                    </w:del>
                  </w:sdtContent>
                </w:sdt>
              </w:p>
            </w:sdtContent>
          </w:sdt>
          <w:p w:rsidR="00000000" w:rsidDel="00000000" w:rsidP="00000000" w:rsidRDefault="00000000" w:rsidRPr="00000000" w14:paraId="00001618">
            <w:pPr>
              <w:widowControl w:val="0"/>
              <w:spacing w:after="0" w:line="240" w:lineRule="auto"/>
              <w:ind w:left="119.97161865234375" w:firstLine="0"/>
              <w:jc w:val="left"/>
              <w:rPr>
                <w:sz w:val="19.920000076293945"/>
                <w:szCs w:val="19.920000076293945"/>
              </w:rPr>
            </w:pPr>
            <w:sdt>
              <w:sdtPr>
                <w:tag w:val="goog_rdk_5314"/>
              </w:sdtPr>
              <w:sdtContent>
                <w:del w:author="Thomas Cervone-Richards - NOAA Federal" w:id="317" w:date="2023-07-19T18:37:40Z">
                  <w:r w:rsidDel="00000000" w:rsidR="00000000" w:rsidRPr="00000000">
                    <w:rPr>
                      <w:sz w:val="19.920000076293945"/>
                      <w:szCs w:val="19.920000076293945"/>
                      <w:rtl w:val="0"/>
                    </w:rPr>
                    <w:delText xml:space="preserve">area.</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317"/>
            </w:sdtPr>
            <w:sdtContent>
              <w:p w:rsidR="00000000" w:rsidDel="00000000" w:rsidP="00000000" w:rsidRDefault="00000000" w:rsidRPr="00000000" w14:paraId="0000161A">
                <w:pPr>
                  <w:widowControl w:val="0"/>
                  <w:spacing w:after="0" w:line="231.23223781585693" w:lineRule="auto"/>
                  <w:ind w:left="115.5889892578125" w:right="79.9365234375" w:firstLine="14.3426513671875"/>
                  <w:jc w:val="left"/>
                  <w:rPr>
                    <w:del w:author="Thomas Cervone-Richards - NOAA Federal" w:id="317" w:date="2023-07-19T18:37:40Z"/>
                    <w:sz w:val="19.920000076293945"/>
                    <w:szCs w:val="19.920000076293945"/>
                  </w:rPr>
                </w:pPr>
                <w:sdt>
                  <w:sdtPr>
                    <w:tag w:val="goog_rdk_5316"/>
                  </w:sdtPr>
                  <w:sdtContent>
                    <w:del w:author="Thomas Cervone-Richards - NOAA Federal" w:id="317" w:date="2023-07-19T18:37:40Z">
                      <w:r w:rsidDel="00000000" w:rsidR="00000000" w:rsidRPr="00000000">
                        <w:rPr>
                          <w:sz w:val="19.920000076293945"/>
                          <w:szCs w:val="19.920000076293945"/>
                          <w:rtl w:val="0"/>
                        </w:rPr>
                        <w:delText xml:space="preserve">Ensure area WRECKS  or OBSTRN object  attribute values reflect  the values of the  </w:delText>
                      </w:r>
                    </w:del>
                  </w:sdtContent>
                </w:sdt>
              </w:p>
            </w:sdtContent>
          </w:sdt>
          <w:sdt>
            <w:sdtPr>
              <w:tag w:val="goog_rdk_5319"/>
            </w:sdtPr>
            <w:sdtContent>
              <w:p w:rsidR="00000000" w:rsidDel="00000000" w:rsidP="00000000" w:rsidRDefault="00000000" w:rsidRPr="00000000" w14:paraId="0000161B">
                <w:pPr>
                  <w:widowControl w:val="0"/>
                  <w:spacing w:after="0" w:before="5.2099609375" w:line="240" w:lineRule="auto"/>
                  <w:ind w:left="119.1748046875" w:firstLine="0"/>
                  <w:jc w:val="left"/>
                  <w:rPr>
                    <w:del w:author="Thomas Cervone-Richards - NOAA Federal" w:id="317" w:date="2023-07-19T18:37:40Z"/>
                    <w:sz w:val="19.920000076293945"/>
                    <w:szCs w:val="19.920000076293945"/>
                  </w:rPr>
                </w:pPr>
                <w:sdt>
                  <w:sdtPr>
                    <w:tag w:val="goog_rdk_5318"/>
                  </w:sdtPr>
                  <w:sdtContent>
                    <w:del w:author="Thomas Cervone-Richards - NOAA Federal" w:id="317" w:date="2023-07-19T18:37:40Z">
                      <w:r w:rsidDel="00000000" w:rsidR="00000000" w:rsidRPr="00000000">
                        <w:rPr>
                          <w:sz w:val="19.920000076293945"/>
                          <w:szCs w:val="19.920000076293945"/>
                          <w:rtl w:val="0"/>
                        </w:rPr>
                        <w:delText xml:space="preserve">shallowest point  </w:delText>
                      </w:r>
                    </w:del>
                  </w:sdtContent>
                </w:sdt>
              </w:p>
            </w:sdtContent>
          </w:sdt>
          <w:p w:rsidR="00000000" w:rsidDel="00000000" w:rsidP="00000000" w:rsidRDefault="00000000" w:rsidRPr="00000000" w14:paraId="0000161C">
            <w:pPr>
              <w:widowControl w:val="0"/>
              <w:spacing w:after="0" w:line="240" w:lineRule="auto"/>
              <w:ind w:left="119.7723388671875" w:firstLine="0"/>
              <w:jc w:val="left"/>
              <w:rPr>
                <w:sz w:val="19.920000076293945"/>
                <w:szCs w:val="19.920000076293945"/>
              </w:rPr>
            </w:pPr>
            <w:sdt>
              <w:sdtPr>
                <w:tag w:val="goog_rdk_5320"/>
              </w:sdtPr>
              <w:sdtContent>
                <w:del w:author="Thomas Cervone-Richards - NOAA Federal" w:id="317" w:date="2023-07-19T18:37:40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1E">
            <w:pPr>
              <w:widowControl w:val="0"/>
              <w:spacing w:after="0" w:line="240" w:lineRule="auto"/>
              <w:ind w:left="120.3692626953125" w:firstLine="0"/>
              <w:jc w:val="left"/>
              <w:rPr>
                <w:sz w:val="19.920000076293945"/>
                <w:szCs w:val="19.920000076293945"/>
              </w:rPr>
            </w:pPr>
            <w:sdt>
              <w:sdtPr>
                <w:tag w:val="goog_rdk_5322"/>
              </w:sdtPr>
              <w:sdtContent>
                <w:del w:author="Thomas Cervone-Richards - NOAA Federal" w:id="317" w:date="2023-07-19T18:37:40Z">
                  <w:r w:rsidDel="00000000" w:rsidR="00000000" w:rsidRPr="00000000">
                    <w:rPr>
                      <w:sz w:val="19.920000076293945"/>
                      <w:szCs w:val="19.920000076293945"/>
                      <w:rtl w:val="0"/>
                    </w:rPr>
                    <w:delText xml:space="preserve">6.3.2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20">
            <w:pPr>
              <w:widowControl w:val="0"/>
              <w:spacing w:after="0" w:line="240" w:lineRule="auto"/>
              <w:jc w:val="center"/>
              <w:rPr>
                <w:sz w:val="19.920000076293945"/>
                <w:szCs w:val="19.920000076293945"/>
              </w:rPr>
            </w:pPr>
            <w:sdt>
              <w:sdtPr>
                <w:tag w:val="goog_rdk_5324"/>
              </w:sdtPr>
              <w:sdtContent>
                <w:del w:author="Thomas Cervone-Richards - NOAA Federal" w:id="317" w:date="2023-07-19T18:37:40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21">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2">
            <w:pPr>
              <w:widowControl w:val="0"/>
              <w:spacing w:after="0" w:line="240" w:lineRule="auto"/>
              <w:jc w:val="center"/>
              <w:rPr>
                <w:sz w:val="19.920000076293945"/>
                <w:szCs w:val="19.920000076293945"/>
              </w:rPr>
            </w:pPr>
            <w:sdt>
              <w:sdtPr>
                <w:tag w:val="goog_rdk_5325"/>
              </w:sdtPr>
              <w:sdtContent>
                <w:commentRangeStart w:id="150"/>
              </w:sdtContent>
            </w:sdt>
            <w:r w:rsidDel="00000000" w:rsidR="00000000" w:rsidRPr="00000000">
              <w:rPr>
                <w:sz w:val="19.920000076293945"/>
                <w:szCs w:val="19.920000076293945"/>
                <w:rtl w:val="0"/>
              </w:rPr>
              <w:t xml:space="preserve">1671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23">
            <w:pPr>
              <w:widowControl w:val="0"/>
              <w:spacing w:after="0" w:line="230.88884353637695" w:lineRule="auto"/>
              <w:ind w:left="115.58883666992188" w:right="162.032470703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line  which is COINCIDENT with an area feature object of  the same feature object  class AND has the same  attribute values (excluding  attributes SORIND,  </w:t>
            </w:r>
          </w:p>
          <w:p w:rsidR="00000000" w:rsidDel="00000000" w:rsidP="00000000" w:rsidRDefault="00000000" w:rsidRPr="00000000" w14:paraId="00001624">
            <w:pPr>
              <w:widowControl w:val="0"/>
              <w:spacing w:after="0" w:before="5.49560546875" w:line="240" w:lineRule="auto"/>
              <w:ind w:left="122.56072998046875" w:firstLine="0"/>
              <w:jc w:val="left"/>
              <w:rPr>
                <w:sz w:val="19.920000076293945"/>
                <w:szCs w:val="19.920000076293945"/>
              </w:rPr>
            </w:pPr>
            <w:r w:rsidDel="00000000" w:rsidR="00000000" w:rsidRPr="00000000">
              <w:rPr>
                <w:sz w:val="19.920000076293945"/>
                <w:szCs w:val="19.920000076293945"/>
                <w:rtl w:val="0"/>
              </w:rPr>
              <w:t xml:space="preserve">SORDAT and SCAMIN).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26">
            <w:pPr>
              <w:widowControl w:val="0"/>
              <w:spacing w:after="0" w:line="231.23273849487305" w:lineRule="auto"/>
              <w:ind w:left="119.97161865234375" w:right="181.956787109375" w:firstLine="7.96783447265625"/>
              <w:jc w:val="left"/>
              <w:rPr>
                <w:sz w:val="19.920000076293945"/>
                <w:szCs w:val="19.920000076293945"/>
              </w:rPr>
            </w:pPr>
            <w:r w:rsidDel="00000000" w:rsidR="00000000" w:rsidRPr="00000000">
              <w:rPr>
                <w:sz w:val="19.920000076293945"/>
                <w:szCs w:val="19.920000076293945"/>
                <w:rtl w:val="0"/>
              </w:rPr>
              <w:t xml:space="preserve">Line object touching  area object of the  </w:t>
            </w:r>
          </w:p>
          <w:p w:rsidR="00000000" w:rsidDel="00000000" w:rsidP="00000000" w:rsidRDefault="00000000" w:rsidRPr="00000000" w14:paraId="00001627">
            <w:pPr>
              <w:widowControl w:val="0"/>
              <w:spacing w:after="0" w:before="5.2105712890625" w:line="231.23305320739746" w:lineRule="auto"/>
              <w:ind w:left="119.1748046875" w:right="61.4404296875" w:firstLine="0"/>
              <w:jc w:val="left"/>
              <w:rPr>
                <w:sz w:val="19.920000076293945"/>
                <w:szCs w:val="19.920000076293945"/>
              </w:rPr>
            </w:pPr>
            <w:r w:rsidDel="00000000" w:rsidR="00000000" w:rsidRPr="00000000">
              <w:rPr>
                <w:sz w:val="19.920000076293945"/>
                <w:szCs w:val="19.920000076293945"/>
                <w:rtl w:val="0"/>
              </w:rPr>
              <w:t xml:space="preserve">same class with the  same attribute values  except SORIND,  </w:t>
            </w:r>
          </w:p>
          <w:p w:rsidR="00000000" w:rsidDel="00000000" w:rsidP="00000000" w:rsidRDefault="00000000" w:rsidRPr="00000000" w14:paraId="00001628">
            <w:pPr>
              <w:widowControl w:val="0"/>
              <w:spacing w:after="0" w:before="2.81005859375"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SORDAT and  </w:t>
            </w:r>
          </w:p>
          <w:p w:rsidR="00000000" w:rsidDel="00000000" w:rsidP="00000000" w:rsidRDefault="00000000" w:rsidRPr="00000000" w14:paraId="00001629">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SCAMIN.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2B">
            <w:pPr>
              <w:widowControl w:val="0"/>
              <w:spacing w:after="0" w:line="231.23273849487305" w:lineRule="auto"/>
              <w:ind w:left="119.7723388671875" w:right="169.576416015625" w:firstLine="10.5572509765625"/>
              <w:jc w:val="left"/>
              <w:rPr>
                <w:sz w:val="19.920000076293945"/>
                <w:szCs w:val="19.920000076293945"/>
              </w:rPr>
            </w:pPr>
            <w:r w:rsidDel="00000000" w:rsidR="00000000" w:rsidRPr="00000000">
              <w:rPr>
                <w:sz w:val="19.920000076293945"/>
                <w:szCs w:val="19.920000076293945"/>
                <w:rtl w:val="0"/>
              </w:rPr>
              <w:t xml:space="preserve">Remove unnecessary  object.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2D">
            <w:pPr>
              <w:widowControl w:val="0"/>
              <w:spacing w:after="0" w:line="240" w:lineRule="auto"/>
              <w:ind w:left="127.938842773437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162E">
            <w:pPr>
              <w:widowControl w:val="0"/>
              <w:spacing w:after="0" w:line="240" w:lineRule="auto"/>
              <w:ind w:left="120.76782226562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63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1631">
            <w:pPr>
              <w:widowControl w:val="0"/>
              <w:spacing w:after="0" w:line="240" w:lineRule="auto"/>
              <w:jc w:val="center"/>
              <w:rPr>
                <w:sz w:val="19.920000076293945"/>
                <w:szCs w:val="19.920000076293945"/>
              </w:rPr>
            </w:pPr>
            <w:sdt>
              <w:sdtPr>
                <w:tag w:val="goog_rdk_5327"/>
              </w:sdtPr>
              <w:sdtContent>
                <w:ins w:author="Thomas Cervone-Richards - NOAA Federal" w:id="318" w:date="2023-10-24T15:57:19Z">
                  <w:commentRangeEnd w:id="150"/>
                  <w:r w:rsidDel="00000000" w:rsidR="00000000" w:rsidRPr="00000000">
                    <w:commentReference w:id="150"/>
                  </w:r>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84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32">
            <w:pPr>
              <w:widowControl w:val="0"/>
              <w:spacing w:after="0" w:line="240" w:lineRule="auto"/>
              <w:jc w:val="center"/>
              <w:rPr>
                <w:sz w:val="19.920000076293945"/>
                <w:szCs w:val="19.920000076293945"/>
              </w:rPr>
            </w:pPr>
            <w:sdt>
              <w:sdtPr>
                <w:tag w:val="goog_rdk_5328"/>
              </w:sdtPr>
              <w:sdtContent>
                <w:commentRangeStart w:id="151"/>
              </w:sdtContent>
            </w:sdt>
            <w:r w:rsidDel="00000000" w:rsidR="00000000" w:rsidRPr="00000000">
              <w:rPr>
                <w:sz w:val="19.920000076293945"/>
                <w:szCs w:val="19.920000076293945"/>
                <w:rtl w:val="0"/>
              </w:rPr>
              <w:t xml:space="preserve">1672 </w:t>
            </w:r>
            <w:commentRangeEnd w:id="151"/>
            <w:r w:rsidDel="00000000" w:rsidR="00000000" w:rsidRPr="00000000">
              <w:commentReference w:id="151"/>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33">
            <w:pPr>
              <w:widowControl w:val="0"/>
              <w:spacing w:after="0" w:line="230.97484588623047" w:lineRule="auto"/>
              <w:ind w:left="115.58883666992188" w:right="70.998229980468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of  geometric primitive point  which is COVERED_BY an  area feature object of the  same class AND has the  same attribute values AND  is not a LNDARE, OBSTRN  or WRECKS feature object.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35">
            <w:pPr>
              <w:widowControl w:val="0"/>
              <w:spacing w:after="0" w:line="231.23335361480713" w:lineRule="auto"/>
              <w:ind w:left="119.97161865234375" w:right="71.2017822265625" w:firstLine="9.96002197265625"/>
              <w:jc w:val="left"/>
              <w:rPr>
                <w:sz w:val="19.920000076293945"/>
                <w:szCs w:val="19.920000076293945"/>
              </w:rPr>
            </w:pPr>
            <w:r w:rsidDel="00000000" w:rsidR="00000000" w:rsidRPr="00000000">
              <w:rPr>
                <w:sz w:val="19.920000076293945"/>
                <w:szCs w:val="19.920000076293945"/>
                <w:rtl w:val="0"/>
              </w:rPr>
              <w:t xml:space="preserve">Point object within an  area object of the  </w:t>
            </w:r>
          </w:p>
          <w:p w:rsidR="00000000" w:rsidDel="00000000" w:rsidP="00000000" w:rsidRDefault="00000000" w:rsidRPr="00000000" w14:paraId="00001636">
            <w:pPr>
              <w:widowControl w:val="0"/>
              <w:spacing w:after="0" w:before="3.4100341796875" w:line="231.23273849487305" w:lineRule="auto"/>
              <w:ind w:left="119.1748046875" w:right="217.8125" w:firstLine="0"/>
              <w:jc w:val="left"/>
              <w:rPr>
                <w:sz w:val="19.920000076293945"/>
                <w:szCs w:val="19.920000076293945"/>
              </w:rPr>
            </w:pPr>
            <w:r w:rsidDel="00000000" w:rsidR="00000000" w:rsidRPr="00000000">
              <w:rPr>
                <w:sz w:val="19.920000076293945"/>
                <w:szCs w:val="19.920000076293945"/>
                <w:rtl w:val="0"/>
              </w:rPr>
              <w:t xml:space="preserve">same class with the  same attribute  </w:t>
            </w:r>
          </w:p>
          <w:p w:rsidR="00000000" w:rsidDel="00000000" w:rsidP="00000000" w:rsidRDefault="00000000" w:rsidRPr="00000000" w14:paraId="00001637">
            <w:pPr>
              <w:widowControl w:val="0"/>
              <w:spacing w:after="0" w:before="5.211181640625" w:line="240" w:lineRule="auto"/>
              <w:ind w:left="114.3939208984375" w:firstLine="0"/>
              <w:jc w:val="left"/>
              <w:rPr>
                <w:sz w:val="19.920000076293945"/>
                <w:szCs w:val="19.920000076293945"/>
              </w:rPr>
            </w:pPr>
            <w:r w:rsidDel="00000000" w:rsidR="00000000" w:rsidRPr="00000000">
              <w:rPr>
                <w:sz w:val="19.920000076293945"/>
                <w:szCs w:val="19.920000076293945"/>
                <w:rtl w:val="0"/>
              </w:rPr>
              <w:t xml:space="preserve">values.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39">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duplicate  </w:t>
            </w:r>
          </w:p>
          <w:p w:rsidR="00000000" w:rsidDel="00000000" w:rsidP="00000000" w:rsidRDefault="00000000" w:rsidRPr="00000000" w14:paraId="0000163A">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object or amend  </w:t>
            </w:r>
          </w:p>
          <w:p w:rsidR="00000000" w:rsidDel="00000000" w:rsidP="00000000" w:rsidRDefault="00000000" w:rsidRPr="00000000" w14:paraId="0000163B">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attributes accordingly.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3D">
            <w:pPr>
              <w:widowControl w:val="0"/>
              <w:spacing w:after="0" w:line="240" w:lineRule="auto"/>
              <w:ind w:left="127.938842773437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163E">
            <w:pPr>
              <w:widowControl w:val="0"/>
              <w:spacing w:after="0" w:line="240" w:lineRule="auto"/>
              <w:ind w:left="120.76782226562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64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641">
            <w:pPr>
              <w:widowControl w:val="0"/>
              <w:spacing w:after="0" w:line="240" w:lineRule="auto"/>
              <w:jc w:val="center"/>
              <w:rPr>
                <w:sz w:val="19.920000076293945"/>
                <w:szCs w:val="19.920000076293945"/>
              </w:rPr>
            </w:pPr>
            <w:sdt>
              <w:sdtPr>
                <w:tag w:val="goog_rdk_5330"/>
              </w:sdtPr>
              <w:sdtContent>
                <w:ins w:author="Thomas Cervone-Richards - NOAA Federal" w:id="319" w:date="2023-10-24T15:57:22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11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2">
            <w:pPr>
              <w:widowControl w:val="0"/>
              <w:spacing w:after="0" w:line="240" w:lineRule="auto"/>
              <w:jc w:val="center"/>
              <w:rPr>
                <w:sz w:val="19.920000076293945"/>
                <w:szCs w:val="19.920000076293945"/>
              </w:rPr>
            </w:pPr>
            <w:sdt>
              <w:sdtPr>
                <w:tag w:val="goog_rdk_5332"/>
              </w:sdtPr>
              <w:sdtContent>
                <w:del w:author="Thomas Cervone-Richards - NOAA Federal" w:id="320" w:date="2023-10-27T15:10:43Z">
                  <w:r w:rsidDel="00000000" w:rsidR="00000000" w:rsidRPr="00000000">
                    <w:rPr>
                      <w:sz w:val="19.920000076293945"/>
                      <w:szCs w:val="19.920000076293945"/>
                      <w:rtl w:val="0"/>
                    </w:rPr>
                    <w:delText xml:space="preserve">1673a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43">
            <w:pPr>
              <w:widowControl w:val="0"/>
              <w:spacing w:after="0" w:line="230.63040733337402" w:lineRule="auto"/>
              <w:ind w:left="114.39361572265625" w:right="62.0343017578125" w:firstLine="15.537567138671875"/>
              <w:jc w:val="left"/>
              <w:rPr>
                <w:sz w:val="19.920000076293945"/>
                <w:szCs w:val="19.920000076293945"/>
              </w:rPr>
            </w:pPr>
            <w:sdt>
              <w:sdtPr>
                <w:tag w:val="goog_rdk_5334"/>
              </w:sdtPr>
              <w:sdtContent>
                <w:del w:author="Thomas Cervone-Richards - NOAA Federal" w:id="320" w:date="2023-10-27T15:10:43Z">
                  <w:r w:rsidDel="00000000" w:rsidR="00000000" w:rsidRPr="00000000">
                    <w:rPr>
                      <w:sz w:val="19.920000076293945"/>
                      <w:szCs w:val="19.920000076293945"/>
                      <w:rtl w:val="0"/>
                    </w:rPr>
                    <w:delText xml:space="preserve">For each SBDARE feature  object where NATSUR  values are not separated by  a comma or slash (without  spaces).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337"/>
            </w:sdtPr>
            <w:sdtContent>
              <w:p w:rsidR="00000000" w:rsidDel="00000000" w:rsidP="00000000" w:rsidRDefault="00000000" w:rsidRPr="00000000" w14:paraId="00001645">
                <w:pPr>
                  <w:widowControl w:val="0"/>
                  <w:spacing w:after="0" w:line="228.82381439208984" w:lineRule="auto"/>
                  <w:ind w:left="119.1748046875" w:right="171.0003662109375" w:firstLine="8.7646484375"/>
                  <w:jc w:val="left"/>
                  <w:rPr>
                    <w:del w:author="Thomas Cervone-Richards - NOAA Federal" w:id="320" w:date="2023-10-27T15:10:43Z"/>
                    <w:sz w:val="19.920000076293945"/>
                    <w:szCs w:val="19.920000076293945"/>
                  </w:rPr>
                </w:pPr>
                <w:sdt>
                  <w:sdtPr>
                    <w:tag w:val="goog_rdk_5336"/>
                  </w:sdtPr>
                  <w:sdtContent>
                    <w:del w:author="Thomas Cervone-Richards - NOAA Federal" w:id="320" w:date="2023-10-27T15:10:43Z">
                      <w:r w:rsidDel="00000000" w:rsidR="00000000" w:rsidRPr="00000000">
                        <w:rPr>
                          <w:sz w:val="19.920000076293945"/>
                          <w:szCs w:val="19.920000076293945"/>
                          <w:rtl w:val="0"/>
                        </w:rPr>
                        <w:delText xml:space="preserve">NATSUR values not  separated by a  </w:delText>
                      </w:r>
                    </w:del>
                  </w:sdtContent>
                </w:sdt>
              </w:p>
            </w:sdtContent>
          </w:sdt>
          <w:p w:rsidR="00000000" w:rsidDel="00000000" w:rsidP="00000000" w:rsidRDefault="00000000" w:rsidRPr="00000000" w14:paraId="00001646">
            <w:pPr>
              <w:widowControl w:val="0"/>
              <w:spacing w:after="0" w:before="7.20977783203125" w:line="240" w:lineRule="auto"/>
              <w:ind w:left="120.7684326171875" w:firstLine="0"/>
              <w:jc w:val="left"/>
              <w:rPr>
                <w:sz w:val="19.920000076293945"/>
                <w:szCs w:val="19.920000076293945"/>
              </w:rPr>
            </w:pPr>
            <w:sdt>
              <w:sdtPr>
                <w:tag w:val="goog_rdk_5338"/>
              </w:sdtPr>
              <w:sdtContent>
                <w:del w:author="Thomas Cervone-Richards - NOAA Federal" w:id="320" w:date="2023-10-27T15:10:43Z">
                  <w:r w:rsidDel="00000000" w:rsidR="00000000" w:rsidRPr="00000000">
                    <w:rPr>
                      <w:sz w:val="19.920000076293945"/>
                      <w:szCs w:val="19.920000076293945"/>
                      <w:rtl w:val="0"/>
                    </w:rPr>
                    <w:delText xml:space="preserve">comma or slash.</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48">
            <w:pPr>
              <w:widowControl w:val="0"/>
              <w:spacing w:after="0" w:line="230.02824783325195" w:lineRule="auto"/>
              <w:ind w:left="115.5889892578125" w:right="133.521728515625" w:firstLine="15.3387451171875"/>
              <w:jc w:val="left"/>
              <w:rPr>
                <w:sz w:val="19.920000076293945"/>
                <w:szCs w:val="19.920000076293945"/>
              </w:rPr>
            </w:pPr>
            <w:sdt>
              <w:sdtPr>
                <w:tag w:val="goog_rdk_5340"/>
              </w:sdtPr>
              <w:sdtContent>
                <w:del w:author="Thomas Cervone-Richards - NOAA Federal" w:id="320" w:date="2023-10-27T15:10:43Z">
                  <w:r w:rsidDel="00000000" w:rsidR="00000000" w:rsidRPr="00000000">
                    <w:rPr>
                      <w:sz w:val="19.920000076293945"/>
                      <w:szCs w:val="19.920000076293945"/>
                      <w:rtl w:val="0"/>
                    </w:rPr>
                    <w:delText xml:space="preserve">Insert comma or slash  for NATSUR value as  required.</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4A">
            <w:pPr>
              <w:widowControl w:val="0"/>
              <w:spacing w:after="0" w:line="240" w:lineRule="auto"/>
              <w:ind w:left="120.1702880859375" w:firstLine="0"/>
              <w:jc w:val="left"/>
              <w:rPr>
                <w:sz w:val="19.920000076293945"/>
                <w:szCs w:val="19.920000076293945"/>
              </w:rPr>
            </w:pPr>
            <w:sdt>
              <w:sdtPr>
                <w:tag w:val="goog_rdk_5342"/>
              </w:sdtPr>
              <w:sdtContent>
                <w:del w:author="Thomas Cervone-Richards - NOAA Federal" w:id="320" w:date="2023-10-27T15:10:43Z">
                  <w:r w:rsidDel="00000000" w:rsidR="00000000" w:rsidRPr="00000000">
                    <w:rPr>
                      <w:sz w:val="19.920000076293945"/>
                      <w:szCs w:val="19.920000076293945"/>
                      <w:rtl w:val="0"/>
                    </w:rPr>
                    <w:delText xml:space="preserve">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C">
            <w:pPr>
              <w:widowControl w:val="0"/>
              <w:spacing w:after="0" w:line="240" w:lineRule="auto"/>
              <w:jc w:val="center"/>
              <w:rPr>
                <w:sz w:val="19.920000076293945"/>
                <w:szCs w:val="19.920000076293945"/>
              </w:rPr>
            </w:pPr>
            <w:sdt>
              <w:sdtPr>
                <w:tag w:val="goog_rdk_5344"/>
              </w:sdtPr>
              <w:sdtContent>
                <w:del w:author="Thomas Cervone-Richards - NOAA Federal" w:id="320" w:date="2023-10-27T15:10:4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4D">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E">
            <w:pPr>
              <w:widowControl w:val="0"/>
              <w:spacing w:after="0" w:line="240" w:lineRule="auto"/>
              <w:jc w:val="center"/>
              <w:rPr>
                <w:sz w:val="19.920000076293945"/>
                <w:szCs w:val="19.920000076293945"/>
              </w:rPr>
            </w:pPr>
            <w:sdt>
              <w:sdtPr>
                <w:tag w:val="goog_rdk_5346"/>
              </w:sdtPr>
              <w:sdtContent>
                <w:del w:author="Thomas Cervone-Richards - NOAA Federal" w:id="320" w:date="2023-10-27T15:10:43Z">
                  <w:r w:rsidDel="00000000" w:rsidR="00000000" w:rsidRPr="00000000">
                    <w:rPr>
                      <w:sz w:val="19.920000076293945"/>
                      <w:szCs w:val="19.920000076293945"/>
                      <w:rtl w:val="0"/>
                    </w:rPr>
                    <w:delText xml:space="preserve">1673b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349"/>
            </w:sdtPr>
            <w:sdtContent>
              <w:p w:rsidR="00000000" w:rsidDel="00000000" w:rsidP="00000000" w:rsidRDefault="00000000" w:rsidRPr="00000000" w14:paraId="0000164F">
                <w:pPr>
                  <w:widowControl w:val="0"/>
                  <w:spacing w:after="0" w:line="231.43348217010498" w:lineRule="auto"/>
                  <w:ind w:left="119.17434692382812" w:right="181.75384521484375" w:firstLine="10.7568359375"/>
                  <w:jc w:val="left"/>
                  <w:rPr>
                    <w:del w:author="Thomas Cervone-Richards - NOAA Federal" w:id="320" w:date="2023-10-27T15:10:43Z"/>
                    <w:sz w:val="19.920000076293945"/>
                    <w:szCs w:val="19.920000076293945"/>
                  </w:rPr>
                </w:pPr>
                <w:sdt>
                  <w:sdtPr>
                    <w:tag w:val="goog_rdk_5348"/>
                  </w:sdtPr>
                  <w:sdtContent>
                    <w:del w:author="Thomas Cervone-Richards - NOAA Federal" w:id="320" w:date="2023-10-27T15:10:43Z">
                      <w:r w:rsidDel="00000000" w:rsidR="00000000" w:rsidRPr="00000000">
                        <w:rPr>
                          <w:sz w:val="19.920000076293945"/>
                          <w:szCs w:val="19.920000076293945"/>
                          <w:rtl w:val="0"/>
                        </w:rPr>
                        <w:delText xml:space="preserve">For each SBDARE feature  object where NATSUR  starts or ends with a  </w:delText>
                      </w:r>
                    </w:del>
                  </w:sdtContent>
                </w:sdt>
              </w:p>
            </w:sdtContent>
          </w:sdt>
          <w:p w:rsidR="00000000" w:rsidDel="00000000" w:rsidP="00000000" w:rsidRDefault="00000000" w:rsidRPr="00000000" w14:paraId="00001650">
            <w:pPr>
              <w:widowControl w:val="0"/>
              <w:spacing w:after="0" w:before="2.6434326171875" w:line="240" w:lineRule="auto"/>
              <w:ind w:left="120.76797485351562" w:firstLine="0"/>
              <w:jc w:val="left"/>
              <w:rPr>
                <w:sz w:val="19.920000076293945"/>
                <w:szCs w:val="19.920000076293945"/>
              </w:rPr>
            </w:pPr>
            <w:sdt>
              <w:sdtPr>
                <w:tag w:val="goog_rdk_5350"/>
              </w:sdtPr>
              <w:sdtContent>
                <w:del w:author="Thomas Cervone-Richards - NOAA Federal" w:id="320" w:date="2023-10-27T15:10:43Z">
                  <w:r w:rsidDel="00000000" w:rsidR="00000000" w:rsidRPr="00000000">
                    <w:rPr>
                      <w:sz w:val="19.920000076293945"/>
                      <w:szCs w:val="19.920000076293945"/>
                      <w:rtl w:val="0"/>
                    </w:rPr>
                    <w:delText xml:space="preserve">comma or slash.</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52">
            <w:pPr>
              <w:widowControl w:val="0"/>
              <w:spacing w:after="0" w:line="231.43348217010498" w:lineRule="auto"/>
              <w:ind w:left="119.7723388671875" w:right="233.336181640625" w:firstLine="8.1671142578125"/>
              <w:jc w:val="left"/>
              <w:rPr>
                <w:sz w:val="19.920000076293945"/>
                <w:szCs w:val="19.920000076293945"/>
              </w:rPr>
            </w:pPr>
            <w:sdt>
              <w:sdtPr>
                <w:tag w:val="goog_rdk_5352"/>
              </w:sdtPr>
              <w:sdtContent>
                <w:del w:author="Thomas Cervone-Richards - NOAA Federal" w:id="320" w:date="2023-10-27T15:10:43Z">
                  <w:r w:rsidDel="00000000" w:rsidR="00000000" w:rsidRPr="00000000">
                    <w:rPr>
                      <w:sz w:val="19.920000076293945"/>
                      <w:szCs w:val="19.920000076293945"/>
                      <w:rtl w:val="0"/>
                    </w:rPr>
                    <w:delText xml:space="preserve">NATSUR starts or  ends with a comma  or slash.</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54">
            <w:pPr>
              <w:widowControl w:val="0"/>
              <w:spacing w:after="0" w:line="231.43348217010498" w:lineRule="auto"/>
              <w:ind w:left="120.7684326171875" w:right="169.576416015625" w:firstLine="9.5611572265625"/>
              <w:jc w:val="left"/>
              <w:rPr>
                <w:sz w:val="19.920000076293945"/>
                <w:szCs w:val="19.920000076293945"/>
              </w:rPr>
            </w:pPr>
            <w:sdt>
              <w:sdtPr>
                <w:tag w:val="goog_rdk_5354"/>
              </w:sdtPr>
              <w:sdtContent>
                <w:del w:author="Thomas Cervone-Richards - NOAA Federal" w:id="320" w:date="2023-10-27T15:10:43Z">
                  <w:r w:rsidDel="00000000" w:rsidR="00000000" w:rsidRPr="00000000">
                    <w:rPr>
                      <w:sz w:val="19.920000076293945"/>
                      <w:szCs w:val="19.920000076293945"/>
                      <w:rtl w:val="0"/>
                    </w:rPr>
                    <w:delText xml:space="preserve">Remove unnecessary  comma or slash from  NATSUR value.</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56">
            <w:pPr>
              <w:widowControl w:val="0"/>
              <w:spacing w:after="0" w:line="240" w:lineRule="auto"/>
              <w:ind w:left="120.1702880859375" w:firstLine="0"/>
              <w:jc w:val="left"/>
              <w:rPr>
                <w:sz w:val="19.920000076293945"/>
                <w:szCs w:val="19.920000076293945"/>
              </w:rPr>
            </w:pPr>
            <w:sdt>
              <w:sdtPr>
                <w:tag w:val="goog_rdk_5356"/>
              </w:sdtPr>
              <w:sdtContent>
                <w:del w:author="Thomas Cervone-Richards - NOAA Federal" w:id="320" w:date="2023-10-27T15:10:43Z">
                  <w:r w:rsidDel="00000000" w:rsidR="00000000" w:rsidRPr="00000000">
                    <w:rPr>
                      <w:sz w:val="19.920000076293945"/>
                      <w:szCs w:val="19.920000076293945"/>
                      <w:rtl w:val="0"/>
                    </w:rPr>
                    <w:delText xml:space="preserve">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8">
            <w:pPr>
              <w:widowControl w:val="0"/>
              <w:spacing w:after="0" w:line="240" w:lineRule="auto"/>
              <w:jc w:val="center"/>
              <w:rPr>
                <w:sz w:val="19.920000076293945"/>
                <w:szCs w:val="19.920000076293945"/>
              </w:rPr>
            </w:pPr>
            <w:sdt>
              <w:sdtPr>
                <w:tag w:val="goog_rdk_5358"/>
              </w:sdtPr>
              <w:sdtContent>
                <w:del w:author="Thomas Cervone-Richards - NOAA Federal" w:id="320" w:date="2023-10-27T15:10:4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59">
            <w:pPr>
              <w:widowControl w:val="0"/>
              <w:spacing w:after="0" w:line="240" w:lineRule="auto"/>
              <w:jc w:val="center"/>
              <w:rPr>
                <w:sz w:val="19.920000076293945"/>
                <w:szCs w:val="19.920000076293945"/>
              </w:rPr>
            </w:pPr>
            <w:r w:rsidDel="00000000" w:rsidR="00000000" w:rsidRPr="00000000">
              <w:rPr>
                <w:rtl w:val="0"/>
              </w:rPr>
            </w:r>
          </w:p>
        </w:tc>
      </w:tr>
      <w:tr>
        <w:trPr>
          <w:cantSplit w:val="0"/>
          <w:trHeight w:val="972.001190185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A">
            <w:pPr>
              <w:widowControl w:val="0"/>
              <w:spacing w:after="0" w:line="240" w:lineRule="auto"/>
              <w:jc w:val="center"/>
              <w:rPr>
                <w:sz w:val="19.920000076293945"/>
                <w:szCs w:val="19.920000076293945"/>
              </w:rPr>
            </w:pPr>
            <w:sdt>
              <w:sdtPr>
                <w:tag w:val="goog_rdk_5360"/>
              </w:sdtPr>
              <w:sdtContent>
                <w:del w:author="Thomas Cervone-Richards - NOAA Federal" w:id="320" w:date="2023-10-27T15:10:43Z">
                  <w:r w:rsidDel="00000000" w:rsidR="00000000" w:rsidRPr="00000000">
                    <w:rPr>
                      <w:sz w:val="19.920000076293945"/>
                      <w:szCs w:val="19.920000076293945"/>
                      <w:rtl w:val="0"/>
                    </w:rPr>
                    <w:delText xml:space="preserve">1673c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5B">
            <w:pPr>
              <w:widowControl w:val="0"/>
              <w:spacing w:after="0" w:line="231.23281002044678" w:lineRule="auto"/>
              <w:ind w:left="119.77203369140625" w:right="181.75384521484375" w:firstLine="10.159149169921875"/>
              <w:jc w:val="left"/>
              <w:rPr>
                <w:sz w:val="19.920000076293945"/>
                <w:szCs w:val="19.920000076293945"/>
              </w:rPr>
            </w:pPr>
            <w:sdt>
              <w:sdtPr>
                <w:tag w:val="goog_rdk_5362"/>
              </w:sdtPr>
              <w:sdtContent>
                <w:del w:author="Thomas Cervone-Richards - NOAA Federal" w:id="320" w:date="2023-10-27T15:10:43Z">
                  <w:r w:rsidDel="00000000" w:rsidR="00000000" w:rsidRPr="00000000">
                    <w:rPr>
                      <w:sz w:val="19.920000076293945"/>
                      <w:szCs w:val="19.920000076293945"/>
                      <w:rtl w:val="0"/>
                    </w:rPr>
                    <w:delText xml:space="preserve">For each SBDARE feature  object where NATSUR  contains ‘,,’ OR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5365"/>
            </w:sdtPr>
            <w:sdtContent>
              <w:p w:rsidR="00000000" w:rsidDel="00000000" w:rsidP="00000000" w:rsidRDefault="00000000" w:rsidRPr="00000000" w14:paraId="0000165D">
                <w:pPr>
                  <w:widowControl w:val="0"/>
                  <w:spacing w:after="0" w:line="231.2328815460205" w:lineRule="auto"/>
                  <w:ind w:left="119.7723388671875" w:right="145.5035400390625" w:firstLine="1.7926025390625"/>
                  <w:jc w:val="left"/>
                  <w:rPr>
                    <w:del w:author="Thomas Cervone-Richards - NOAA Federal" w:id="320" w:date="2023-10-27T15:10:43Z"/>
                    <w:sz w:val="19.920000076293945"/>
                    <w:szCs w:val="19.920000076293945"/>
                  </w:rPr>
                </w:pPr>
                <w:sdt>
                  <w:sdtPr>
                    <w:tag w:val="goog_rdk_5364"/>
                  </w:sdtPr>
                  <w:sdtContent>
                    <w:del w:author="Thomas Cervone-Richards - NOAA Federal" w:id="320" w:date="2023-10-27T15:10:43Z">
                      <w:r w:rsidDel="00000000" w:rsidR="00000000" w:rsidRPr="00000000">
                        <w:rPr>
                          <w:sz w:val="19.920000076293945"/>
                          <w:szCs w:val="19.920000076293945"/>
                          <w:rtl w:val="0"/>
                        </w:rPr>
                        <w:delText xml:space="preserve">Consecutive comma  or slash within  </w:delText>
                      </w:r>
                    </w:del>
                  </w:sdtContent>
                </w:sdt>
              </w:p>
            </w:sdtContent>
          </w:sdt>
          <w:p w:rsidR="00000000" w:rsidDel="00000000" w:rsidP="00000000" w:rsidRDefault="00000000" w:rsidRPr="00000000" w14:paraId="0000165E">
            <w:pPr>
              <w:widowControl w:val="0"/>
              <w:spacing w:after="0" w:before="5.21026611328125" w:line="240" w:lineRule="auto"/>
              <w:ind w:left="127.939453125" w:firstLine="0"/>
              <w:jc w:val="left"/>
              <w:rPr>
                <w:sz w:val="19.920000076293945"/>
                <w:szCs w:val="19.920000076293945"/>
              </w:rPr>
            </w:pPr>
            <w:sdt>
              <w:sdtPr>
                <w:tag w:val="goog_rdk_5366"/>
              </w:sdtPr>
              <w:sdtContent>
                <w:del w:author="Thomas Cervone-Richards - NOAA Federal" w:id="320" w:date="2023-10-27T15:10:43Z">
                  <w:r w:rsidDel="00000000" w:rsidR="00000000" w:rsidRPr="00000000">
                    <w:rPr>
                      <w:sz w:val="19.920000076293945"/>
                      <w:szCs w:val="19.920000076293945"/>
                      <w:rtl w:val="0"/>
                    </w:rPr>
                    <w:delText xml:space="preserve">NATSUR.</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60">
            <w:pPr>
              <w:widowControl w:val="0"/>
              <w:spacing w:after="0" w:line="231.23281002044678" w:lineRule="auto"/>
              <w:ind w:left="120.7684326171875" w:right="169.576416015625" w:firstLine="9.5611572265625"/>
              <w:jc w:val="left"/>
              <w:rPr>
                <w:sz w:val="19.920000076293945"/>
                <w:szCs w:val="19.920000076293945"/>
              </w:rPr>
            </w:pPr>
            <w:sdt>
              <w:sdtPr>
                <w:tag w:val="goog_rdk_5368"/>
              </w:sdtPr>
              <w:sdtContent>
                <w:del w:author="Thomas Cervone-Richards - NOAA Federal" w:id="320" w:date="2023-10-27T15:10:43Z">
                  <w:r w:rsidDel="00000000" w:rsidR="00000000" w:rsidRPr="00000000">
                    <w:rPr>
                      <w:sz w:val="19.920000076293945"/>
                      <w:szCs w:val="19.920000076293945"/>
                      <w:rtl w:val="0"/>
                    </w:rPr>
                    <w:delText xml:space="preserve">Remove unnecessary  comma or slash from  NATSUR value.</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62">
            <w:pPr>
              <w:widowControl w:val="0"/>
              <w:spacing w:after="0" w:line="240" w:lineRule="auto"/>
              <w:ind w:left="120.1702880859375" w:firstLine="0"/>
              <w:jc w:val="left"/>
              <w:rPr>
                <w:sz w:val="19.920000076293945"/>
                <w:szCs w:val="19.920000076293945"/>
              </w:rPr>
            </w:pPr>
            <w:sdt>
              <w:sdtPr>
                <w:tag w:val="goog_rdk_5370"/>
              </w:sdtPr>
              <w:sdtContent>
                <w:del w:author="Thomas Cervone-Richards - NOAA Federal" w:id="320" w:date="2023-10-27T15:10:43Z">
                  <w:r w:rsidDel="00000000" w:rsidR="00000000" w:rsidRPr="00000000">
                    <w:rPr>
                      <w:sz w:val="19.920000076293945"/>
                      <w:szCs w:val="19.920000076293945"/>
                      <w:rtl w:val="0"/>
                    </w:rPr>
                    <w:delText xml:space="preserve">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4">
            <w:pPr>
              <w:widowControl w:val="0"/>
              <w:spacing w:after="0" w:line="240" w:lineRule="auto"/>
              <w:jc w:val="center"/>
              <w:rPr>
                <w:sz w:val="19.920000076293945"/>
                <w:szCs w:val="19.920000076293945"/>
              </w:rPr>
            </w:pPr>
            <w:sdt>
              <w:sdtPr>
                <w:tag w:val="goog_rdk_5372"/>
              </w:sdtPr>
              <w:sdtContent>
                <w:del w:author="Thomas Cervone-Richards - NOAA Federal" w:id="320" w:date="2023-10-27T15:10:4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65">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66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66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668">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669">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57 </w:t>
      </w:r>
    </w:p>
    <w:tbl>
      <w:tblPr>
        <w:tblStyle w:val="Table48"/>
        <w:tblW w:w="11565.0" w:type="dxa"/>
        <w:jc w:val="left"/>
        <w:tblInd w:w="-107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120"/>
        <w:gridCol w:w="2985"/>
        <w:gridCol w:w="2175"/>
        <w:gridCol w:w="1035"/>
        <w:gridCol w:w="660"/>
        <w:gridCol w:w="870"/>
        <w:tblGridChange w:id="0">
          <w:tblGrid>
            <w:gridCol w:w="720"/>
            <w:gridCol w:w="3120"/>
            <w:gridCol w:w="2985"/>
            <w:gridCol w:w="2175"/>
            <w:gridCol w:w="1035"/>
            <w:gridCol w:w="660"/>
            <w:gridCol w:w="870"/>
          </w:tblGrid>
        </w:tblGridChange>
      </w:tblGrid>
      <w:tr>
        <w:trPr>
          <w:cantSplit w:val="0"/>
          <w:trHeight w:val="18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6A">
            <w:pPr>
              <w:widowControl w:val="0"/>
              <w:spacing w:after="0" w:line="240" w:lineRule="auto"/>
              <w:jc w:val="center"/>
              <w:rPr>
                <w:sz w:val="19.920000076293945"/>
                <w:szCs w:val="19.920000076293945"/>
              </w:rPr>
            </w:pPr>
            <w:sdt>
              <w:sdtPr>
                <w:tag w:val="goog_rdk_5374"/>
              </w:sdtPr>
              <w:sdtContent>
                <w:del w:author="Thomas Cervone-Richards - NOAA Federal" w:id="321" w:date="2023-07-19T18:53:53Z">
                  <w:r w:rsidDel="00000000" w:rsidR="00000000" w:rsidRPr="00000000">
                    <w:rPr>
                      <w:sz w:val="19.920000076293945"/>
                      <w:szCs w:val="19.920000076293945"/>
                      <w:rtl w:val="0"/>
                    </w:rPr>
                    <w:delText xml:space="preserve">1673d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377"/>
            </w:sdtPr>
            <w:sdtContent>
              <w:p w:rsidR="00000000" w:rsidDel="00000000" w:rsidP="00000000" w:rsidRDefault="00000000" w:rsidRPr="00000000" w14:paraId="0000166B">
                <w:pPr>
                  <w:widowControl w:val="0"/>
                  <w:spacing w:after="0" w:line="230.22869110107422" w:lineRule="auto"/>
                  <w:ind w:left="119.77203369140625" w:right="181.75384521484375" w:firstLine="10.159149169921875"/>
                  <w:jc w:val="left"/>
                  <w:rPr>
                    <w:del w:author="Thomas Cervone-Richards - NOAA Federal" w:id="321" w:date="2023-07-19T18:53:53Z"/>
                    <w:sz w:val="19.920000076293945"/>
                    <w:szCs w:val="19.920000076293945"/>
                  </w:rPr>
                </w:pPr>
                <w:sdt>
                  <w:sdtPr>
                    <w:tag w:val="goog_rdk_5376"/>
                  </w:sdtPr>
                  <w:sdtContent>
                    <w:del w:author="Thomas Cervone-Richards - NOAA Federal" w:id="321" w:date="2023-07-19T18:53:53Z">
                      <w:r w:rsidDel="00000000" w:rsidR="00000000" w:rsidRPr="00000000">
                        <w:rPr>
                          <w:sz w:val="19.920000076293945"/>
                          <w:szCs w:val="19.920000076293945"/>
                          <w:rtl w:val="0"/>
                        </w:rPr>
                        <w:delText xml:space="preserve">For each SBDARE feature  object where NATSUR  contains commas or  </w:delText>
                      </w:r>
                    </w:del>
                  </w:sdtContent>
                </w:sdt>
              </w:p>
            </w:sdtContent>
          </w:sdt>
          <w:sdt>
            <w:sdtPr>
              <w:tag w:val="goog_rdk_5379"/>
            </w:sdtPr>
            <w:sdtContent>
              <w:p w:rsidR="00000000" w:rsidDel="00000000" w:rsidP="00000000" w:rsidRDefault="00000000" w:rsidRPr="00000000" w14:paraId="0000166C">
                <w:pPr>
                  <w:widowControl w:val="0"/>
                  <w:spacing w:after="0" w:before="6.04248046875" w:line="231.23263835906982" w:lineRule="auto"/>
                  <w:ind w:left="115.58883666992188" w:right="381.55120849609375" w:firstLine="3.58551025390625"/>
                  <w:jc w:val="left"/>
                  <w:rPr>
                    <w:del w:author="Thomas Cervone-Richards - NOAA Federal" w:id="321" w:date="2023-07-19T18:53:53Z"/>
                    <w:sz w:val="19.920000076293945"/>
                    <w:szCs w:val="19.920000076293945"/>
                  </w:rPr>
                </w:pPr>
                <w:sdt>
                  <w:sdtPr>
                    <w:tag w:val="goog_rdk_5378"/>
                  </w:sdtPr>
                  <w:sdtContent>
                    <w:del w:author="Thomas Cervone-Richards - NOAA Federal" w:id="321" w:date="2023-07-19T18:53:53Z">
                      <w:r w:rsidDel="00000000" w:rsidR="00000000" w:rsidRPr="00000000">
                        <w:rPr>
                          <w:sz w:val="19.920000076293945"/>
                          <w:szCs w:val="19.920000076293945"/>
                          <w:rtl w:val="0"/>
                        </w:rPr>
                        <w:delText xml:space="preserve">slashes AND the total of  these does Not equal  </w:delText>
                      </w:r>
                    </w:del>
                  </w:sdtContent>
                </w:sdt>
              </w:p>
            </w:sdtContent>
          </w:sdt>
          <w:sdt>
            <w:sdtPr>
              <w:tag w:val="goog_rdk_5381"/>
            </w:sdtPr>
            <w:sdtContent>
              <w:p w:rsidR="00000000" w:rsidDel="00000000" w:rsidP="00000000" w:rsidRDefault="00000000" w:rsidRPr="00000000" w14:paraId="0000166D">
                <w:pPr>
                  <w:widowControl w:val="0"/>
                  <w:spacing w:after="0" w:before="5.2099609375" w:line="231.2314224243164" w:lineRule="auto"/>
                  <w:ind w:left="119.17434692382812" w:right="426.76971435546875" w:firstLine="6.573638916015625"/>
                  <w:jc w:val="left"/>
                  <w:rPr>
                    <w:del w:author="Thomas Cervone-Richards - NOAA Federal" w:id="321" w:date="2023-07-19T18:53:53Z"/>
                    <w:sz w:val="19.920000076293945"/>
                    <w:szCs w:val="19.920000076293945"/>
                  </w:rPr>
                </w:pPr>
                <w:sdt>
                  <w:sdtPr>
                    <w:tag w:val="goog_rdk_5380"/>
                  </w:sdtPr>
                  <w:sdtContent>
                    <w:del w:author="Thomas Cervone-Richards - NOAA Federal" w:id="321" w:date="2023-07-19T18:53:53Z">
                      <w:r w:rsidDel="00000000" w:rsidR="00000000" w:rsidRPr="00000000">
                        <w:rPr>
                          <w:sz w:val="19.920000076293945"/>
                          <w:szCs w:val="19.920000076293945"/>
                          <w:rtl w:val="0"/>
                        </w:rPr>
                        <w:delText xml:space="preserve">number of commas and  slashes contained in  </w:delText>
                      </w:r>
                    </w:del>
                  </w:sdtContent>
                </w:sdt>
              </w:p>
            </w:sdtContent>
          </w:sdt>
          <w:p w:rsidR="00000000" w:rsidDel="00000000" w:rsidP="00000000" w:rsidRDefault="00000000" w:rsidRPr="00000000" w14:paraId="0000166E">
            <w:pPr>
              <w:widowControl w:val="0"/>
              <w:spacing w:after="0" w:before="5.211181640625" w:line="240" w:lineRule="auto"/>
              <w:ind w:left="127.93914794921875" w:firstLine="0"/>
              <w:jc w:val="left"/>
              <w:rPr>
                <w:sz w:val="19.920000076293945"/>
                <w:szCs w:val="19.920000076293945"/>
              </w:rPr>
            </w:pPr>
            <w:sdt>
              <w:sdtPr>
                <w:tag w:val="goog_rdk_5382"/>
              </w:sdtPr>
              <w:sdtContent>
                <w:del w:author="Thomas Cervone-Richards - NOAA Federal" w:id="321" w:date="2023-07-19T18:53:53Z">
                  <w:r w:rsidDel="00000000" w:rsidR="00000000" w:rsidRPr="00000000">
                    <w:rPr>
                      <w:sz w:val="19.920000076293945"/>
                      <w:szCs w:val="19.920000076293945"/>
                      <w:rtl w:val="0"/>
                    </w:rPr>
                    <w:delText xml:space="preserve">NATQUA.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385"/>
            </w:sdtPr>
            <w:sdtContent>
              <w:p w:rsidR="00000000" w:rsidDel="00000000" w:rsidP="00000000" w:rsidRDefault="00000000" w:rsidRPr="00000000" w14:paraId="0000166F">
                <w:pPr>
                  <w:widowControl w:val="0"/>
                  <w:spacing w:after="0" w:line="240" w:lineRule="auto"/>
                  <w:ind w:left="115.5889892578125" w:firstLine="0"/>
                  <w:jc w:val="left"/>
                  <w:rPr>
                    <w:del w:author="Thomas Cervone-Richards - NOAA Federal" w:id="321" w:date="2023-07-19T18:53:53Z"/>
                    <w:sz w:val="19.920000076293945"/>
                    <w:szCs w:val="19.920000076293945"/>
                  </w:rPr>
                </w:pPr>
                <w:sdt>
                  <w:sdtPr>
                    <w:tag w:val="goog_rdk_5384"/>
                  </w:sdtPr>
                  <w:sdtContent>
                    <w:del w:author="Thomas Cervone-Richards - NOAA Federal" w:id="321" w:date="2023-07-19T18:53:53Z">
                      <w:r w:rsidDel="00000000" w:rsidR="00000000" w:rsidRPr="00000000">
                        <w:rPr>
                          <w:sz w:val="19.920000076293945"/>
                          <w:szCs w:val="19.920000076293945"/>
                          <w:rtl w:val="0"/>
                        </w:rPr>
                        <w:delText xml:space="preserve">The number of  </w:delText>
                      </w:r>
                    </w:del>
                  </w:sdtContent>
                </w:sdt>
              </w:p>
            </w:sdtContent>
          </w:sdt>
          <w:sdt>
            <w:sdtPr>
              <w:tag w:val="goog_rdk_5387"/>
            </w:sdtPr>
            <w:sdtContent>
              <w:p w:rsidR="00000000" w:rsidDel="00000000" w:rsidP="00000000" w:rsidRDefault="00000000" w:rsidRPr="00000000" w14:paraId="00001670">
                <w:pPr>
                  <w:widowControl w:val="0"/>
                  <w:spacing w:after="0" w:line="228.82407188415527" w:lineRule="auto"/>
                  <w:ind w:left="126.14654541015625" w:right="83.5516357421875" w:hanging="5.37811279296875"/>
                  <w:jc w:val="left"/>
                  <w:rPr>
                    <w:del w:author="Thomas Cervone-Richards - NOAA Federal" w:id="321" w:date="2023-07-19T18:53:53Z"/>
                    <w:sz w:val="19.920000076293945"/>
                    <w:szCs w:val="19.920000076293945"/>
                  </w:rPr>
                </w:pPr>
                <w:sdt>
                  <w:sdtPr>
                    <w:tag w:val="goog_rdk_5386"/>
                  </w:sdtPr>
                  <w:sdtContent>
                    <w:del w:author="Thomas Cervone-Richards - NOAA Federal" w:id="321" w:date="2023-07-19T18:53:53Z">
                      <w:r w:rsidDel="00000000" w:rsidR="00000000" w:rsidRPr="00000000">
                        <w:rPr>
                          <w:sz w:val="19.920000076293945"/>
                          <w:szCs w:val="19.920000076293945"/>
                          <w:rtl w:val="0"/>
                        </w:rPr>
                        <w:delText xml:space="preserve">commas and slashes  in NATSUR is  </w:delText>
                      </w:r>
                    </w:del>
                  </w:sdtContent>
                </w:sdt>
              </w:p>
            </w:sdtContent>
          </w:sdt>
          <w:sdt>
            <w:sdtPr>
              <w:tag w:val="goog_rdk_5389"/>
            </w:sdtPr>
            <w:sdtContent>
              <w:p w:rsidR="00000000" w:rsidDel="00000000" w:rsidP="00000000" w:rsidRDefault="00000000" w:rsidRPr="00000000" w14:paraId="00001671">
                <w:pPr>
                  <w:widowControl w:val="0"/>
                  <w:spacing w:after="0" w:before="7.208251953125" w:line="240" w:lineRule="auto"/>
                  <w:ind w:left="119.7723388671875" w:firstLine="0"/>
                  <w:jc w:val="left"/>
                  <w:rPr>
                    <w:del w:author="Thomas Cervone-Richards - NOAA Federal" w:id="321" w:date="2023-07-19T18:53:53Z"/>
                    <w:sz w:val="19.920000076293945"/>
                    <w:szCs w:val="19.920000076293945"/>
                  </w:rPr>
                </w:pPr>
                <w:sdt>
                  <w:sdtPr>
                    <w:tag w:val="goog_rdk_5388"/>
                  </w:sdtPr>
                  <w:sdtContent>
                    <w:del w:author="Thomas Cervone-Richards - NOAA Federal" w:id="321" w:date="2023-07-19T18:53:53Z">
                      <w:r w:rsidDel="00000000" w:rsidR="00000000" w:rsidRPr="00000000">
                        <w:rPr>
                          <w:sz w:val="19.920000076293945"/>
                          <w:szCs w:val="19.920000076293945"/>
                          <w:rtl w:val="0"/>
                        </w:rPr>
                        <w:delText xml:space="preserve">different from the  </w:delText>
                      </w:r>
                    </w:del>
                  </w:sdtContent>
                </w:sdt>
              </w:p>
            </w:sdtContent>
          </w:sdt>
          <w:sdt>
            <w:sdtPr>
              <w:tag w:val="goog_rdk_5391"/>
            </w:sdtPr>
            <w:sdtContent>
              <w:p w:rsidR="00000000" w:rsidDel="00000000" w:rsidP="00000000" w:rsidRDefault="00000000" w:rsidRPr="00000000" w14:paraId="00001672">
                <w:pPr>
                  <w:widowControl w:val="0"/>
                  <w:spacing w:after="0" w:line="231.23263835906982" w:lineRule="auto"/>
                  <w:ind w:left="119.97161865234375" w:right="247.0953369140625" w:firstLine="5.77667236328125"/>
                  <w:jc w:val="left"/>
                  <w:rPr>
                    <w:del w:author="Thomas Cervone-Richards - NOAA Federal" w:id="321" w:date="2023-07-19T18:53:53Z"/>
                    <w:sz w:val="19.920000076293945"/>
                    <w:szCs w:val="19.920000076293945"/>
                  </w:rPr>
                </w:pPr>
                <w:sdt>
                  <w:sdtPr>
                    <w:tag w:val="goog_rdk_5390"/>
                  </w:sdtPr>
                  <w:sdtContent>
                    <w:del w:author="Thomas Cervone-Richards - NOAA Federal" w:id="321" w:date="2023-07-19T18:53:53Z">
                      <w:r w:rsidDel="00000000" w:rsidR="00000000" w:rsidRPr="00000000">
                        <w:rPr>
                          <w:sz w:val="19.920000076293945"/>
                          <w:szCs w:val="19.920000076293945"/>
                          <w:rtl w:val="0"/>
                        </w:rPr>
                        <w:delText xml:space="preserve">number of commas  and slashes in  </w:delText>
                      </w:r>
                    </w:del>
                  </w:sdtContent>
                </w:sdt>
              </w:p>
            </w:sdtContent>
          </w:sdt>
          <w:p w:rsidR="00000000" w:rsidDel="00000000" w:rsidP="00000000" w:rsidRDefault="00000000" w:rsidRPr="00000000" w14:paraId="00001673">
            <w:pPr>
              <w:widowControl w:val="0"/>
              <w:spacing w:after="0" w:before="5.208740234375" w:line="240" w:lineRule="auto"/>
              <w:ind w:left="127.939453125" w:firstLine="0"/>
              <w:jc w:val="left"/>
              <w:rPr>
                <w:sz w:val="19.920000076293945"/>
                <w:szCs w:val="19.920000076293945"/>
              </w:rPr>
            </w:pPr>
            <w:sdt>
              <w:sdtPr>
                <w:tag w:val="goog_rdk_5392"/>
              </w:sdtPr>
              <w:sdtContent>
                <w:del w:author="Thomas Cervone-Richards - NOAA Federal" w:id="321" w:date="2023-07-19T18:53:53Z">
                  <w:r w:rsidDel="00000000" w:rsidR="00000000" w:rsidRPr="00000000">
                    <w:rPr>
                      <w:sz w:val="19.920000076293945"/>
                      <w:szCs w:val="19.920000076293945"/>
                      <w:rtl w:val="0"/>
                    </w:rPr>
                    <w:delText xml:space="preserve">NATQUA.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4">
            <w:pPr>
              <w:widowControl w:val="0"/>
              <w:spacing w:after="0" w:line="230.5629301071167" w:lineRule="auto"/>
              <w:ind w:left="114.3939208984375" w:right="268.380126953125" w:firstLine="15.5377197265625"/>
              <w:jc w:val="left"/>
              <w:rPr>
                <w:sz w:val="19.920000076293945"/>
                <w:szCs w:val="19.920000076293945"/>
              </w:rPr>
            </w:pPr>
            <w:sdt>
              <w:sdtPr>
                <w:tag w:val="goog_rdk_5394"/>
              </w:sdtPr>
              <w:sdtContent>
                <w:del w:author="Thomas Cervone-Richards - NOAA Federal" w:id="321" w:date="2023-07-19T18:53:53Z">
                  <w:r w:rsidDel="00000000" w:rsidR="00000000" w:rsidRPr="00000000">
                    <w:rPr>
                      <w:sz w:val="19.920000076293945"/>
                      <w:szCs w:val="19.920000076293945"/>
                      <w:rtl w:val="0"/>
                    </w:rPr>
                    <w:delText xml:space="preserve">Ensure appropriate  commas or slashes  are used to separate  values.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5">
            <w:pPr>
              <w:widowControl w:val="0"/>
              <w:spacing w:after="0" w:line="240" w:lineRule="auto"/>
              <w:ind w:left="120.1702880859375" w:firstLine="0"/>
              <w:jc w:val="left"/>
              <w:rPr>
                <w:sz w:val="19.920000076293945"/>
                <w:szCs w:val="19.920000076293945"/>
              </w:rPr>
            </w:pPr>
            <w:sdt>
              <w:sdtPr>
                <w:tag w:val="goog_rdk_5396"/>
              </w:sdtPr>
              <w:sdtContent>
                <w:del w:author="Thomas Cervone-Richards - NOAA Federal" w:id="321" w:date="2023-07-19T18:53:53Z">
                  <w:r w:rsidDel="00000000" w:rsidR="00000000" w:rsidRPr="00000000">
                    <w:rPr>
                      <w:sz w:val="19.920000076293945"/>
                      <w:szCs w:val="19.920000076293945"/>
                      <w:rtl w:val="0"/>
                    </w:rPr>
                    <w:delText xml:space="preserve">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6">
            <w:pPr>
              <w:widowControl w:val="0"/>
              <w:spacing w:after="0" w:line="240" w:lineRule="auto"/>
              <w:jc w:val="center"/>
              <w:rPr>
                <w:sz w:val="19.920000076293945"/>
                <w:szCs w:val="19.920000076293945"/>
              </w:rPr>
            </w:pPr>
            <w:sdt>
              <w:sdtPr>
                <w:tag w:val="goog_rdk_5398"/>
              </w:sdtPr>
              <w:sdtContent>
                <w:del w:author="Thomas Cervone-Richards - NOAA Federal" w:id="321" w:date="2023-07-19T18:53:5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7">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8">
            <w:pPr>
              <w:widowControl w:val="0"/>
              <w:spacing w:after="0" w:line="240" w:lineRule="auto"/>
              <w:jc w:val="center"/>
              <w:rPr>
                <w:sz w:val="19.920000076293945"/>
                <w:szCs w:val="19.920000076293945"/>
              </w:rPr>
            </w:pPr>
            <w:sdt>
              <w:sdtPr>
                <w:tag w:val="goog_rdk_5400"/>
              </w:sdtPr>
              <w:sdtContent>
                <w:del w:author="Thomas Cervone-Richards - NOAA Federal" w:id="321" w:date="2023-07-19T18:53:53Z">
                  <w:r w:rsidDel="00000000" w:rsidR="00000000" w:rsidRPr="00000000">
                    <w:rPr>
                      <w:sz w:val="19.920000076293945"/>
                      <w:szCs w:val="19.920000076293945"/>
                      <w:rtl w:val="0"/>
                    </w:rPr>
                    <w:delText xml:space="preserve">1673e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9">
            <w:pPr>
              <w:widowControl w:val="0"/>
              <w:spacing w:after="0" w:line="230.02774715423584" w:lineRule="auto"/>
              <w:ind w:left="119.77203369140625" w:right="181.75384521484375" w:firstLine="10.159149169921875"/>
              <w:jc w:val="left"/>
              <w:rPr>
                <w:sz w:val="19.920000076293945"/>
                <w:szCs w:val="19.920000076293945"/>
              </w:rPr>
            </w:pPr>
            <w:sdt>
              <w:sdtPr>
                <w:tag w:val="goog_rdk_5402"/>
              </w:sdtPr>
              <w:sdtContent>
                <w:del w:author="Thomas Cervone-Richards - NOAA Federal" w:id="321" w:date="2023-07-19T18:53:53Z">
                  <w:r w:rsidDel="00000000" w:rsidR="00000000" w:rsidRPr="00000000">
                    <w:rPr>
                      <w:sz w:val="19.920000076293945"/>
                      <w:szCs w:val="19.920000076293945"/>
                      <w:rtl w:val="0"/>
                    </w:rPr>
                    <w:delText xml:space="preserve">For each SBDARE feature  object where NATSUR  contains ‘9/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05"/>
            </w:sdtPr>
            <w:sdtContent>
              <w:p w:rsidR="00000000" w:rsidDel="00000000" w:rsidP="00000000" w:rsidRDefault="00000000" w:rsidRPr="00000000" w14:paraId="0000167A">
                <w:pPr>
                  <w:widowControl w:val="0"/>
                  <w:spacing w:after="0" w:line="230.42937755584717" w:lineRule="auto"/>
                  <w:ind w:left="119.97161865234375" w:right="71.002197265625" w:firstLine="7.96783447265625"/>
                  <w:jc w:val="left"/>
                  <w:rPr>
                    <w:del w:author="Thomas Cervone-Richards - NOAA Federal" w:id="321" w:date="2023-07-19T18:53:53Z"/>
                    <w:sz w:val="19.920000076293945"/>
                    <w:szCs w:val="19.920000076293945"/>
                  </w:rPr>
                </w:pPr>
                <w:sdt>
                  <w:sdtPr>
                    <w:tag w:val="goog_rdk_5404"/>
                  </w:sdtPr>
                  <w:sdtContent>
                    <w:del w:author="Thomas Cervone-Richards - NOAA Federal" w:id="321" w:date="2023-07-19T18:53:53Z">
                      <w:r w:rsidDel="00000000" w:rsidR="00000000" w:rsidRPr="00000000">
                        <w:rPr>
                          <w:sz w:val="19.920000076293945"/>
                          <w:szCs w:val="19.920000076293945"/>
                          <w:rtl w:val="0"/>
                        </w:rPr>
                        <w:delText xml:space="preserve">NATSUR contains ‘9/  ‘. (Rock is encoded  as the surface layer,  it should be  </w:delText>
                      </w:r>
                    </w:del>
                  </w:sdtContent>
                </w:sdt>
              </w:p>
            </w:sdtContent>
          </w:sdt>
          <w:p w:rsidR="00000000" w:rsidDel="00000000" w:rsidP="00000000" w:rsidRDefault="00000000" w:rsidRPr="00000000" w14:paraId="0000167B">
            <w:pPr>
              <w:widowControl w:val="0"/>
              <w:spacing w:after="0" w:before="5.877685546875" w:line="240" w:lineRule="auto"/>
              <w:ind w:left="126.3458251953125" w:firstLine="0"/>
              <w:jc w:val="left"/>
              <w:rPr>
                <w:sz w:val="19.920000076293945"/>
                <w:szCs w:val="19.920000076293945"/>
              </w:rPr>
            </w:pPr>
            <w:sdt>
              <w:sdtPr>
                <w:tag w:val="goog_rdk_5406"/>
              </w:sdtPr>
              <w:sdtContent>
                <w:del w:author="Thomas Cervone-Richards - NOAA Federal" w:id="321" w:date="2023-07-19T18:53:53Z">
                  <w:r w:rsidDel="00000000" w:rsidR="00000000" w:rsidRPr="00000000">
                    <w:rPr>
                      <w:sz w:val="19.920000076293945"/>
                      <w:szCs w:val="19.920000076293945"/>
                      <w:rtl w:val="0"/>
                    </w:rPr>
                    <w:delText xml:space="preserve">underlying).</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09"/>
            </w:sdtPr>
            <w:sdtContent>
              <w:p w:rsidR="00000000" w:rsidDel="00000000" w:rsidP="00000000" w:rsidRDefault="00000000" w:rsidRPr="00000000" w14:paraId="0000167C">
                <w:pPr>
                  <w:widowControl w:val="0"/>
                  <w:spacing w:after="0" w:line="240" w:lineRule="auto"/>
                  <w:ind w:left="130.32958984375" w:firstLine="0"/>
                  <w:jc w:val="left"/>
                  <w:rPr>
                    <w:del w:author="Thomas Cervone-Richards - NOAA Federal" w:id="321" w:date="2023-07-19T18:53:53Z"/>
                    <w:sz w:val="19.920000076293945"/>
                    <w:szCs w:val="19.920000076293945"/>
                  </w:rPr>
                </w:pPr>
                <w:sdt>
                  <w:sdtPr>
                    <w:tag w:val="goog_rdk_5408"/>
                  </w:sdtPr>
                  <w:sdtContent>
                    <w:del w:author="Thomas Cervone-Richards - NOAA Federal" w:id="321" w:date="2023-07-19T18:53:53Z">
                      <w:r w:rsidDel="00000000" w:rsidR="00000000" w:rsidRPr="00000000">
                        <w:rPr>
                          <w:sz w:val="19.920000076293945"/>
                          <w:szCs w:val="19.920000076293945"/>
                          <w:rtl w:val="0"/>
                        </w:rPr>
                        <w:delText xml:space="preserve">Remove or amend  </w:delText>
                      </w:r>
                    </w:del>
                  </w:sdtContent>
                </w:sdt>
              </w:p>
            </w:sdtContent>
          </w:sdt>
          <w:p w:rsidR="00000000" w:rsidDel="00000000" w:rsidP="00000000" w:rsidRDefault="00000000" w:rsidRPr="00000000" w14:paraId="0000167D">
            <w:pPr>
              <w:widowControl w:val="0"/>
              <w:spacing w:after="0" w:line="231.2314224243164" w:lineRule="auto"/>
              <w:ind w:left="120.7684326171875" w:right="59.4189453125" w:firstLine="5.37841796875"/>
              <w:jc w:val="left"/>
              <w:rPr>
                <w:sz w:val="19.920000076293945"/>
                <w:szCs w:val="19.920000076293945"/>
              </w:rPr>
            </w:pPr>
            <w:sdt>
              <w:sdtPr>
                <w:tag w:val="goog_rdk_5410"/>
              </w:sdtPr>
              <w:sdtContent>
                <w:del w:author="Thomas Cervone-Richards - NOAA Federal" w:id="321" w:date="2023-07-19T18:53:53Z">
                  <w:r w:rsidDel="00000000" w:rsidR="00000000" w:rsidRPr="00000000">
                    <w:rPr>
                      <w:sz w:val="19.920000076293945"/>
                      <w:szCs w:val="19.920000076293945"/>
                      <w:rtl w:val="0"/>
                    </w:rPr>
                    <w:delText xml:space="preserve">inappropriate NATSUR  contents.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E">
            <w:pPr>
              <w:widowControl w:val="0"/>
              <w:spacing w:after="0" w:line="240" w:lineRule="auto"/>
              <w:ind w:left="120.1702880859375" w:firstLine="0"/>
              <w:jc w:val="left"/>
              <w:rPr>
                <w:sz w:val="19.920000076293945"/>
                <w:szCs w:val="19.920000076293945"/>
              </w:rPr>
            </w:pPr>
            <w:sdt>
              <w:sdtPr>
                <w:tag w:val="goog_rdk_5412"/>
              </w:sdtPr>
              <w:sdtContent>
                <w:del w:author="Thomas Cervone-Richards - NOAA Federal" w:id="321" w:date="2023-07-19T18:53:53Z">
                  <w:r w:rsidDel="00000000" w:rsidR="00000000" w:rsidRPr="00000000">
                    <w:rPr>
                      <w:sz w:val="19.920000076293945"/>
                      <w:szCs w:val="19.920000076293945"/>
                      <w:rtl w:val="0"/>
                    </w:rPr>
                    <w:delText xml:space="preserve">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7F">
            <w:pPr>
              <w:widowControl w:val="0"/>
              <w:spacing w:after="0" w:line="240" w:lineRule="auto"/>
              <w:jc w:val="center"/>
              <w:rPr>
                <w:sz w:val="19.920000076293945"/>
                <w:szCs w:val="19.920000076293945"/>
              </w:rPr>
            </w:pPr>
            <w:sdt>
              <w:sdtPr>
                <w:tag w:val="goog_rdk_5414"/>
              </w:sdtPr>
              <w:sdtContent>
                <w:del w:author="Thomas Cervone-Richards - NOAA Federal" w:id="321" w:date="2023-07-19T18:53:5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0">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7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81">
            <w:pPr>
              <w:widowControl w:val="0"/>
              <w:spacing w:after="0" w:line="240" w:lineRule="auto"/>
              <w:jc w:val="center"/>
              <w:rPr>
                <w:sz w:val="19.920000076293945"/>
                <w:szCs w:val="19.920000076293945"/>
              </w:rPr>
            </w:pPr>
            <w:sdt>
              <w:sdtPr>
                <w:tag w:val="goog_rdk_5416"/>
              </w:sdtPr>
              <w:sdtContent>
                <w:del w:author="Thomas Cervone-Richards - NOAA Federal" w:id="322" w:date="2023-07-19T18:54:02Z">
                  <w:r w:rsidDel="00000000" w:rsidR="00000000" w:rsidRPr="00000000">
                    <w:rPr>
                      <w:sz w:val="19.920000076293945"/>
                      <w:szCs w:val="19.920000076293945"/>
                      <w:rtl w:val="0"/>
                    </w:rPr>
                    <w:delText xml:space="preserve">1674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19"/>
            </w:sdtPr>
            <w:sdtContent>
              <w:p w:rsidR="00000000" w:rsidDel="00000000" w:rsidP="00000000" w:rsidRDefault="00000000" w:rsidRPr="00000000" w14:paraId="00001682">
                <w:pPr>
                  <w:widowControl w:val="0"/>
                  <w:spacing w:after="0" w:line="231.2314224243164" w:lineRule="auto"/>
                  <w:ind w:left="119.77203369140625" w:right="181.75384521484375" w:firstLine="10.159149169921875"/>
                  <w:jc w:val="left"/>
                  <w:rPr>
                    <w:del w:author="Thomas Cervone-Richards - NOAA Federal" w:id="322" w:date="2023-07-19T18:54:02Z"/>
                    <w:sz w:val="19.920000076293945"/>
                    <w:szCs w:val="19.920000076293945"/>
                  </w:rPr>
                </w:pPr>
                <w:sdt>
                  <w:sdtPr>
                    <w:tag w:val="goog_rdk_5418"/>
                  </w:sdtPr>
                  <w:sdtContent>
                    <w:del w:author="Thomas Cervone-Richards - NOAA Federal" w:id="322" w:date="2023-07-19T18:54:02Z">
                      <w:r w:rsidDel="00000000" w:rsidR="00000000" w:rsidRPr="00000000">
                        <w:rPr>
                          <w:sz w:val="19.920000076293945"/>
                          <w:szCs w:val="19.920000076293945"/>
                          <w:rtl w:val="0"/>
                        </w:rPr>
                        <w:delText xml:space="preserve">For each SBDARE feature  object of geometric  </w:delText>
                      </w:r>
                    </w:del>
                  </w:sdtContent>
                </w:sdt>
              </w:p>
            </w:sdtContent>
          </w:sdt>
          <w:sdt>
            <w:sdtPr>
              <w:tag w:val="goog_rdk_5421"/>
            </w:sdtPr>
            <w:sdtContent>
              <w:p w:rsidR="00000000" w:rsidDel="00000000" w:rsidP="00000000" w:rsidRDefault="00000000" w:rsidRPr="00000000" w14:paraId="00001683">
                <w:pPr>
                  <w:widowControl w:val="0"/>
                  <w:spacing w:after="0" w:before="5.810546875" w:line="240" w:lineRule="auto"/>
                  <w:ind w:left="124.3536376953125" w:firstLine="0"/>
                  <w:jc w:val="left"/>
                  <w:rPr>
                    <w:del w:author="Thomas Cervone-Richards - NOAA Federal" w:id="322" w:date="2023-07-19T18:54:02Z"/>
                    <w:sz w:val="19.920000076293945"/>
                    <w:szCs w:val="19.920000076293945"/>
                  </w:rPr>
                </w:pPr>
                <w:sdt>
                  <w:sdtPr>
                    <w:tag w:val="goog_rdk_5420"/>
                  </w:sdtPr>
                  <w:sdtContent>
                    <w:del w:author="Thomas Cervone-Richards - NOAA Federal" w:id="322" w:date="2023-07-19T18:54:02Z">
                      <w:r w:rsidDel="00000000" w:rsidR="00000000" w:rsidRPr="00000000">
                        <w:rPr>
                          <w:sz w:val="19.920000076293945"/>
                          <w:szCs w:val="19.920000076293945"/>
                          <w:rtl w:val="0"/>
                        </w:rPr>
                        <w:delText xml:space="preserve">primitive area  </w:delText>
                      </w:r>
                    </w:del>
                  </w:sdtContent>
                </w:sdt>
              </w:p>
            </w:sdtContent>
          </w:sdt>
          <w:sdt>
            <w:sdtPr>
              <w:tag w:val="goog_rdk_5423"/>
            </w:sdtPr>
            <w:sdtContent>
              <w:p w:rsidR="00000000" w:rsidDel="00000000" w:rsidP="00000000" w:rsidRDefault="00000000" w:rsidRPr="00000000" w14:paraId="00001684">
                <w:pPr>
                  <w:widowControl w:val="0"/>
                  <w:spacing w:after="0" w:line="231.23263835906982" w:lineRule="auto"/>
                  <w:ind w:left="115.58883666992188" w:right="281.95098876953125" w:firstLine="5.9759521484375"/>
                  <w:jc w:val="left"/>
                  <w:rPr>
                    <w:del w:author="Thomas Cervone-Richards - NOAA Federal" w:id="322" w:date="2023-07-19T18:54:02Z"/>
                    <w:sz w:val="19.920000076293945"/>
                    <w:szCs w:val="19.920000076293945"/>
                  </w:rPr>
                </w:pPr>
                <w:sdt>
                  <w:sdtPr>
                    <w:tag w:val="goog_rdk_5422"/>
                  </w:sdtPr>
                  <w:sdtContent>
                    <w:del w:author="Thomas Cervone-Richards - NOAA Federal" w:id="322" w:date="2023-07-19T18:54:02Z">
                      <w:r w:rsidDel="00000000" w:rsidR="00000000" w:rsidRPr="00000000">
                        <w:rPr>
                          <w:sz w:val="19.920000076293945"/>
                          <w:szCs w:val="19.920000076293945"/>
                          <w:rtl w:val="0"/>
                        </w:rPr>
                        <w:delText xml:space="preserve">COVERED_BY DEPARE  feature objects where  </w:delText>
                      </w:r>
                    </w:del>
                  </w:sdtContent>
                </w:sdt>
              </w:p>
            </w:sdtContent>
          </w:sdt>
          <w:p w:rsidR="00000000" w:rsidDel="00000000" w:rsidP="00000000" w:rsidRDefault="00000000" w:rsidRPr="00000000" w14:paraId="00001685">
            <w:pPr>
              <w:widowControl w:val="0"/>
              <w:spacing w:after="0" w:before="5.208740234375" w:line="230.42937755584717" w:lineRule="auto"/>
              <w:ind w:left="119.97116088867188" w:right="100.80963134765625" w:firstLine="8.964080810546875"/>
              <w:jc w:val="left"/>
              <w:rPr>
                <w:sz w:val="19.920000076293945"/>
                <w:szCs w:val="19.920000076293945"/>
              </w:rPr>
            </w:pPr>
            <w:sdt>
              <w:sdtPr>
                <w:tag w:val="goog_rdk_5424"/>
              </w:sdtPr>
              <w:sdtContent>
                <w:del w:author="Thomas Cervone-Richards - NOAA Federal" w:id="322" w:date="2023-07-19T18:54:02Z">
                  <w:r w:rsidDel="00000000" w:rsidR="00000000" w:rsidRPr="00000000">
                    <w:rPr>
                      <w:sz w:val="19.920000076293945"/>
                      <w:szCs w:val="19.920000076293945"/>
                      <w:rtl w:val="0"/>
                    </w:rPr>
                    <w:delText xml:space="preserve">DRVAL1 is Unknown OR is  Less than 0 AND WATLEV  is Not equal to 4 (covers  and uncovers).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27"/>
            </w:sdtPr>
            <w:sdtContent>
              <w:p w:rsidR="00000000" w:rsidDel="00000000" w:rsidP="00000000" w:rsidRDefault="00000000" w:rsidRPr="00000000" w14:paraId="00001686">
                <w:pPr>
                  <w:widowControl w:val="0"/>
                  <w:spacing w:after="0" w:line="231.2314224243164" w:lineRule="auto"/>
                  <w:ind w:left="126.14654541015625" w:right="61.4404296875" w:hanging="3.58551025390625"/>
                  <w:jc w:val="left"/>
                  <w:rPr>
                    <w:del w:author="Thomas Cervone-Richards - NOAA Federal" w:id="322" w:date="2023-07-19T18:54:02Z"/>
                    <w:sz w:val="19.920000076293945"/>
                    <w:szCs w:val="19.920000076293945"/>
                  </w:rPr>
                </w:pPr>
                <w:sdt>
                  <w:sdtPr>
                    <w:tag w:val="goog_rdk_5426"/>
                  </w:sdtPr>
                  <w:sdtContent>
                    <w:del w:author="Thomas Cervone-Richards - NOAA Federal" w:id="322" w:date="2023-07-19T18:54:02Z">
                      <w:r w:rsidDel="00000000" w:rsidR="00000000" w:rsidRPr="00000000">
                        <w:rPr>
                          <w:sz w:val="19.920000076293945"/>
                          <w:szCs w:val="19.920000076293945"/>
                          <w:rtl w:val="0"/>
                        </w:rPr>
                        <w:delText xml:space="preserve">SBDARE object in an  inter-tidal area  </w:delText>
                      </w:r>
                    </w:del>
                  </w:sdtContent>
                </w:sdt>
              </w:p>
            </w:sdtContent>
          </w:sdt>
          <w:p w:rsidR="00000000" w:rsidDel="00000000" w:rsidP="00000000" w:rsidRDefault="00000000" w:rsidRPr="00000000" w14:paraId="00001687">
            <w:pPr>
              <w:widowControl w:val="0"/>
              <w:spacing w:after="0" w:before="5.810546875" w:line="240" w:lineRule="auto"/>
              <w:jc w:val="center"/>
              <w:rPr>
                <w:sz w:val="19.920000076293945"/>
                <w:szCs w:val="19.920000076293945"/>
              </w:rPr>
            </w:pPr>
            <w:sdt>
              <w:sdtPr>
                <w:tag w:val="goog_rdk_5428"/>
              </w:sdtPr>
              <w:sdtContent>
                <w:del w:author="Thomas Cervone-Richards - NOAA Federal" w:id="322" w:date="2023-07-19T18:54:02Z">
                  <w:r w:rsidDel="00000000" w:rsidR="00000000" w:rsidRPr="00000000">
                    <w:rPr>
                      <w:sz w:val="19.920000076293945"/>
                      <w:szCs w:val="19.920000076293945"/>
                      <w:rtl w:val="0"/>
                    </w:rPr>
                    <w:delText xml:space="preserve">without WATLEV = 4.</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31"/>
            </w:sdtPr>
            <w:sdtContent>
              <w:p w:rsidR="00000000" w:rsidDel="00000000" w:rsidP="00000000" w:rsidRDefault="00000000" w:rsidRPr="00000000" w14:paraId="00001688">
                <w:pPr>
                  <w:widowControl w:val="0"/>
                  <w:spacing w:after="0" w:line="231.2314224243164" w:lineRule="auto"/>
                  <w:ind w:left="115.5889892578125" w:right="167.186279296875" w:firstLine="6.9720458984375"/>
                  <w:jc w:val="left"/>
                  <w:rPr>
                    <w:del w:author="Thomas Cervone-Richards - NOAA Federal" w:id="322" w:date="2023-07-19T18:54:02Z"/>
                    <w:sz w:val="19.920000076293945"/>
                    <w:szCs w:val="19.920000076293945"/>
                  </w:rPr>
                </w:pPr>
                <w:sdt>
                  <w:sdtPr>
                    <w:tag w:val="goog_rdk_5430"/>
                  </w:sdtPr>
                  <w:sdtContent>
                    <w:del w:author="Thomas Cervone-Richards - NOAA Federal" w:id="322" w:date="2023-07-19T18:54:02Z">
                      <w:r w:rsidDel="00000000" w:rsidR="00000000" w:rsidRPr="00000000">
                        <w:rPr>
                          <w:sz w:val="19.920000076293945"/>
                          <w:szCs w:val="19.920000076293945"/>
                          <w:rtl w:val="0"/>
                        </w:rPr>
                        <w:delText xml:space="preserve">Set value of WATLEV  to 4 (covers and  </w:delText>
                      </w:r>
                    </w:del>
                  </w:sdtContent>
                </w:sdt>
              </w:p>
            </w:sdtContent>
          </w:sdt>
          <w:p w:rsidR="00000000" w:rsidDel="00000000" w:rsidP="00000000" w:rsidRDefault="00000000" w:rsidRPr="00000000" w14:paraId="00001689">
            <w:pPr>
              <w:widowControl w:val="0"/>
              <w:spacing w:after="0" w:before="5.810546875" w:line="228.82407188415527" w:lineRule="auto"/>
              <w:ind w:left="119.7723388671875" w:right="59.219970703125" w:firstLine="6.573486328125"/>
              <w:jc w:val="left"/>
              <w:rPr>
                <w:sz w:val="19.920000076293945"/>
                <w:szCs w:val="19.920000076293945"/>
              </w:rPr>
            </w:pPr>
            <w:sdt>
              <w:sdtPr>
                <w:tag w:val="goog_rdk_5432"/>
              </w:sdtPr>
              <w:sdtContent>
                <w:del w:author="Thomas Cervone-Richards - NOAA Federal" w:id="322" w:date="2023-07-19T18:54:02Z">
                  <w:r w:rsidDel="00000000" w:rsidR="00000000" w:rsidRPr="00000000">
                    <w:rPr>
                      <w:sz w:val="19.920000076293945"/>
                      <w:szCs w:val="19.920000076293945"/>
                      <w:rtl w:val="0"/>
                    </w:rPr>
                    <w:delText xml:space="preserve">uncovers) for SBDARE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A">
            <w:pPr>
              <w:widowControl w:val="0"/>
              <w:spacing w:after="0" w:line="240" w:lineRule="auto"/>
              <w:ind w:left="120.1702880859375" w:firstLine="0"/>
              <w:jc w:val="left"/>
              <w:rPr>
                <w:sz w:val="19.920000076293945"/>
                <w:szCs w:val="19.920000076293945"/>
              </w:rPr>
            </w:pPr>
            <w:sdt>
              <w:sdtPr>
                <w:tag w:val="goog_rdk_5434"/>
              </w:sdtPr>
              <w:sdtContent>
                <w:del w:author="Thomas Cervone-Richards - NOAA Federal" w:id="322" w:date="2023-07-19T18:54:02Z">
                  <w:r w:rsidDel="00000000" w:rsidR="00000000" w:rsidRPr="00000000">
                    <w:rPr>
                      <w:sz w:val="19.920000076293945"/>
                      <w:szCs w:val="19.920000076293945"/>
                      <w:rtl w:val="0"/>
                    </w:rPr>
                    <w:delText xml:space="preserve">7.1 (g)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B">
            <w:pPr>
              <w:widowControl w:val="0"/>
              <w:spacing w:after="0" w:line="240" w:lineRule="auto"/>
              <w:jc w:val="center"/>
              <w:rPr>
                <w:sz w:val="19.920000076293945"/>
                <w:szCs w:val="19.920000076293945"/>
              </w:rPr>
            </w:pPr>
            <w:sdt>
              <w:sdtPr>
                <w:tag w:val="goog_rdk_5436"/>
              </w:sdtPr>
              <w:sdtContent>
                <w:del w:author="Thomas Cervone-Richards - NOAA Federal" w:id="322" w:date="2023-07-19T18:54:02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C">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8D">
            <w:pPr>
              <w:widowControl w:val="0"/>
              <w:spacing w:after="0" w:line="240" w:lineRule="auto"/>
              <w:jc w:val="center"/>
              <w:rPr>
                <w:sz w:val="19.920000076293945"/>
                <w:szCs w:val="19.920000076293945"/>
              </w:rPr>
            </w:pPr>
            <w:sdt>
              <w:sdtPr>
                <w:tag w:val="goog_rdk_5438"/>
              </w:sdtPr>
              <w:sdtContent>
                <w:del w:author="Thomas Cervone-Richards - NOAA Federal" w:id="323" w:date="2023-07-19T18:55:45Z">
                  <w:r w:rsidDel="00000000" w:rsidR="00000000" w:rsidRPr="00000000">
                    <w:rPr>
                      <w:sz w:val="19.920000076293945"/>
                      <w:szCs w:val="19.920000076293945"/>
                      <w:rtl w:val="0"/>
                    </w:rPr>
                    <w:delText xml:space="preserve">1675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8E">
            <w:pPr>
              <w:widowControl w:val="0"/>
              <w:spacing w:after="0" w:line="231.23295307159424" w:lineRule="auto"/>
              <w:ind w:left="119.77203369140625" w:right="126.1767578125" w:firstLine="10.159149169921875"/>
              <w:jc w:val="left"/>
              <w:rPr>
                <w:sz w:val="19.920000076293945"/>
                <w:szCs w:val="19.920000076293945"/>
              </w:rPr>
            </w:pPr>
            <w:sdt>
              <w:sdtPr>
                <w:tag w:val="goog_rdk_5440"/>
              </w:sdtPr>
              <w:sdtContent>
                <w:del w:author="Thomas Cervone-Richards - NOAA Federal" w:id="323" w:date="2023-07-19T18:55:45Z">
                  <w:r w:rsidDel="00000000" w:rsidR="00000000" w:rsidRPr="00000000">
                    <w:rPr>
                      <w:sz w:val="19.920000076293945"/>
                      <w:szCs w:val="19.920000076293945"/>
                      <w:rtl w:val="0"/>
                    </w:rPr>
                    <w:delText xml:space="preserve">For each SNDWAV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43"/>
            </w:sdtPr>
            <w:sdtContent>
              <w:p w:rsidR="00000000" w:rsidDel="00000000" w:rsidP="00000000" w:rsidRDefault="00000000" w:rsidRPr="00000000" w14:paraId="0000168F">
                <w:pPr>
                  <w:widowControl w:val="0"/>
                  <w:spacing w:after="0" w:line="231.23295307159424" w:lineRule="auto"/>
                  <w:ind w:left="115.5889892578125" w:right="192.713623046875" w:firstLine="14.3426513671875"/>
                  <w:jc w:val="left"/>
                  <w:rPr>
                    <w:del w:author="Thomas Cervone-Richards - NOAA Federal" w:id="323" w:date="2023-07-19T18:55:45Z"/>
                    <w:sz w:val="19.920000076293945"/>
                    <w:szCs w:val="19.920000076293945"/>
                  </w:rPr>
                </w:pPr>
                <w:sdt>
                  <w:sdtPr>
                    <w:tag w:val="goog_rdk_5442"/>
                  </w:sdtPr>
                  <w:sdtContent>
                    <w:del w:author="Thomas Cervone-Richards - NOAA Federal" w:id="323" w:date="2023-07-19T18:55:45Z">
                      <w:r w:rsidDel="00000000" w:rsidR="00000000" w:rsidRPr="00000000">
                        <w:rPr>
                          <w:sz w:val="19.920000076293945"/>
                          <w:szCs w:val="19.920000076293945"/>
                          <w:rtl w:val="0"/>
                        </w:rPr>
                        <w:delText xml:space="preserve">Prohibited attribute  VERACC populated  for a SNDWAV  </w:delText>
                      </w:r>
                    </w:del>
                  </w:sdtContent>
                </w:sdt>
              </w:p>
            </w:sdtContent>
          </w:sdt>
          <w:p w:rsidR="00000000" w:rsidDel="00000000" w:rsidP="00000000" w:rsidRDefault="00000000" w:rsidRPr="00000000" w14:paraId="00001690">
            <w:pPr>
              <w:widowControl w:val="0"/>
              <w:spacing w:after="0" w:before="5.2099609375" w:line="240" w:lineRule="auto"/>
              <w:ind w:left="119.7723388671875" w:firstLine="0"/>
              <w:jc w:val="left"/>
              <w:rPr>
                <w:sz w:val="19.920000076293945"/>
                <w:szCs w:val="19.920000076293945"/>
              </w:rPr>
            </w:pPr>
            <w:sdt>
              <w:sdtPr>
                <w:tag w:val="goog_rdk_5444"/>
              </w:sdtPr>
              <w:sdtContent>
                <w:del w:author="Thomas Cervone-Richards - NOAA Federal" w:id="323" w:date="2023-07-19T18:55:45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47"/>
            </w:sdtPr>
            <w:sdtContent>
              <w:p w:rsidR="00000000" w:rsidDel="00000000" w:rsidP="00000000" w:rsidRDefault="00000000" w:rsidRPr="00000000" w14:paraId="00001691">
                <w:pPr>
                  <w:widowControl w:val="0"/>
                  <w:spacing w:after="0" w:line="240" w:lineRule="auto"/>
                  <w:ind w:left="130.32958984375" w:firstLine="0"/>
                  <w:jc w:val="left"/>
                  <w:rPr>
                    <w:del w:author="Thomas Cervone-Richards - NOAA Federal" w:id="323" w:date="2023-07-19T18:55:45Z"/>
                    <w:sz w:val="19.920000076293945"/>
                    <w:szCs w:val="19.920000076293945"/>
                  </w:rPr>
                </w:pPr>
                <w:sdt>
                  <w:sdtPr>
                    <w:tag w:val="goog_rdk_5446"/>
                  </w:sdtPr>
                  <w:sdtContent>
                    <w:del w:author="Thomas Cervone-Richards - NOAA Federal" w:id="323" w:date="2023-07-19T18:55:45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692">
            <w:pPr>
              <w:widowControl w:val="0"/>
              <w:spacing w:after="0" w:line="240" w:lineRule="auto"/>
              <w:jc w:val="center"/>
              <w:rPr>
                <w:sz w:val="19.920000076293945"/>
                <w:szCs w:val="19.920000076293945"/>
              </w:rPr>
            </w:pPr>
            <w:sdt>
              <w:sdtPr>
                <w:tag w:val="goog_rdk_5448"/>
              </w:sdtPr>
              <w:sdtContent>
                <w:del w:author="Thomas Cervone-Richards - NOAA Federal" w:id="323" w:date="2023-07-19T18:55:45Z">
                  <w:r w:rsidDel="00000000" w:rsidR="00000000" w:rsidRPr="00000000">
                    <w:rPr>
                      <w:sz w:val="19.920000076293945"/>
                      <w:szCs w:val="19.920000076293945"/>
                      <w:rtl w:val="0"/>
                    </w:rPr>
                    <w:delText xml:space="preserve">from SNDWAV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3">
            <w:pPr>
              <w:widowControl w:val="0"/>
              <w:spacing w:after="0" w:line="240" w:lineRule="auto"/>
              <w:ind w:left="120.1702880859375" w:firstLine="0"/>
              <w:jc w:val="left"/>
              <w:rPr>
                <w:sz w:val="19.920000076293945"/>
                <w:szCs w:val="19.920000076293945"/>
              </w:rPr>
            </w:pPr>
            <w:sdt>
              <w:sdtPr>
                <w:tag w:val="goog_rdk_5450"/>
              </w:sdtPr>
              <w:sdtContent>
                <w:del w:author="Thomas Cervone-Richards - NOAA Federal" w:id="323" w:date="2023-07-19T18:55:45Z">
                  <w:r w:rsidDel="00000000" w:rsidR="00000000" w:rsidRPr="00000000">
                    <w:rPr>
                      <w:sz w:val="19.920000076293945"/>
                      <w:szCs w:val="19.920000076293945"/>
                      <w:rtl w:val="0"/>
                    </w:rPr>
                    <w:delText xml:space="preserve">7.2.1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4">
            <w:pPr>
              <w:widowControl w:val="0"/>
              <w:spacing w:after="0" w:line="240" w:lineRule="auto"/>
              <w:jc w:val="center"/>
              <w:rPr>
                <w:sz w:val="19.920000076293945"/>
                <w:szCs w:val="19.920000076293945"/>
              </w:rPr>
            </w:pPr>
            <w:sdt>
              <w:sdtPr>
                <w:tag w:val="goog_rdk_5452"/>
              </w:sdtPr>
              <w:sdtContent>
                <w:del w:author="Thomas Cervone-Richards - NOAA Federal" w:id="323" w:date="2023-07-19T18:55:4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5">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6">
            <w:pPr>
              <w:widowControl w:val="0"/>
              <w:spacing w:after="0" w:line="240" w:lineRule="auto"/>
              <w:jc w:val="center"/>
              <w:rPr>
                <w:strike w:val="1"/>
                <w:sz w:val="19.920000076293945"/>
                <w:szCs w:val="19.920000076293945"/>
              </w:rPr>
            </w:pPr>
            <w:sdt>
              <w:sdtPr>
                <w:tag w:val="goog_rdk_5454"/>
              </w:sdtPr>
              <w:sdtContent>
                <w:del w:author="Thomas Cervone-Richards - NOAA Federal" w:id="323" w:date="2023-07-19T18:55:45Z">
                  <w:r w:rsidDel="00000000" w:rsidR="00000000" w:rsidRPr="00000000">
                    <w:rPr>
                      <w:strike w:val="1"/>
                      <w:sz w:val="19.920000076293945"/>
                      <w:szCs w:val="19.920000076293945"/>
                      <w:rtl w:val="0"/>
                    </w:rPr>
                    <w:delText xml:space="preserve">1676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7">
            <w:pPr>
              <w:widowControl w:val="0"/>
              <w:spacing w:after="0" w:line="240" w:lineRule="auto"/>
              <w:ind w:left="134.31365966796875" w:firstLine="0"/>
              <w:jc w:val="left"/>
              <w:rPr>
                <w:i w:val="1"/>
                <w:sz w:val="19.920000076293945"/>
                <w:szCs w:val="19.920000076293945"/>
              </w:rPr>
            </w:pPr>
            <w:sdt>
              <w:sdtPr>
                <w:tag w:val="goog_rdk_5456"/>
              </w:sdtPr>
              <w:sdtContent>
                <w:del w:author="Thomas Cervone-Richards - NOAA Federal" w:id="323" w:date="2023-07-19T18:55:45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C">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9D">
            <w:pPr>
              <w:widowControl w:val="0"/>
              <w:spacing w:after="0" w:line="240" w:lineRule="auto"/>
              <w:jc w:val="center"/>
              <w:rPr>
                <w:sz w:val="19.920000076293945"/>
                <w:szCs w:val="19.920000076293945"/>
              </w:rPr>
            </w:pPr>
            <w:sdt>
              <w:sdtPr>
                <w:tag w:val="goog_rdk_5458"/>
              </w:sdtPr>
              <w:sdtContent>
                <w:del w:author="Thomas Cervone-Richards - NOAA Federal" w:id="324" w:date="2023-07-19T18:56:42Z">
                  <w:r w:rsidDel="00000000" w:rsidR="00000000" w:rsidRPr="00000000">
                    <w:rPr>
                      <w:sz w:val="19.920000076293945"/>
                      <w:szCs w:val="19.920000076293945"/>
                      <w:rtl w:val="0"/>
                    </w:rPr>
                    <w:delText xml:space="preserve">1677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9E">
            <w:pPr>
              <w:widowControl w:val="0"/>
              <w:spacing w:after="0" w:line="230.73121547698975" w:lineRule="auto"/>
              <w:ind w:left="119.77203369140625" w:right="138.72589111328125" w:firstLine="10.159149169921875"/>
              <w:jc w:val="left"/>
              <w:rPr>
                <w:sz w:val="19.920000076293945"/>
                <w:szCs w:val="19.920000076293945"/>
              </w:rPr>
            </w:pPr>
            <w:sdt>
              <w:sdtPr>
                <w:tag w:val="goog_rdk_5460"/>
              </w:sdtPr>
              <w:sdtContent>
                <w:del w:author="Thomas Cervone-Richards - NOAA Federal" w:id="324" w:date="2023-07-19T18:56:42Z">
                  <w:r w:rsidDel="00000000" w:rsidR="00000000" w:rsidRPr="00000000">
                    <w:rPr>
                      <w:sz w:val="19.920000076293945"/>
                      <w:szCs w:val="19.920000076293945"/>
                      <w:rtl w:val="0"/>
                    </w:rPr>
                    <w:delText xml:space="preserve">For each MORFAC feature  object where BOYSHP is  Present AND CATMOR is  Not equal to 7 (mooring  buoy).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63"/>
            </w:sdtPr>
            <w:sdtContent>
              <w:p w:rsidR="00000000" w:rsidDel="00000000" w:rsidP="00000000" w:rsidRDefault="00000000" w:rsidRPr="00000000" w14:paraId="0000169F">
                <w:pPr>
                  <w:widowControl w:val="0"/>
                  <w:spacing w:after="0" w:line="231.63458347320557" w:lineRule="auto"/>
                  <w:ind w:left="127.54119873046875" w:right="94.70703125" w:hanging="0.19927978515625"/>
                  <w:jc w:val="left"/>
                  <w:rPr>
                    <w:del w:author="Thomas Cervone-Richards - NOAA Federal" w:id="324" w:date="2023-07-19T18:56:42Z"/>
                    <w:sz w:val="19.920000076293945"/>
                    <w:szCs w:val="19.920000076293945"/>
                  </w:rPr>
                </w:pPr>
                <w:sdt>
                  <w:sdtPr>
                    <w:tag w:val="goog_rdk_5462"/>
                  </w:sdtPr>
                  <w:sdtContent>
                    <w:del w:author="Thomas Cervone-Richards - NOAA Federal" w:id="324" w:date="2023-07-19T18:56:42Z">
                      <w:r w:rsidDel="00000000" w:rsidR="00000000" w:rsidRPr="00000000">
                        <w:rPr>
                          <w:sz w:val="19.920000076293945"/>
                          <w:szCs w:val="19.920000076293945"/>
                          <w:rtl w:val="0"/>
                        </w:rPr>
                        <w:delText xml:space="preserve">MORFAC object with  BOYSHP without  </w:delText>
                      </w:r>
                    </w:del>
                  </w:sdtContent>
                </w:sdt>
              </w:p>
            </w:sdtContent>
          </w:sdt>
          <w:p w:rsidR="00000000" w:rsidDel="00000000" w:rsidP="00000000" w:rsidRDefault="00000000" w:rsidRPr="00000000" w14:paraId="000016A0">
            <w:pPr>
              <w:widowControl w:val="0"/>
              <w:spacing w:after="0" w:before="4.876708984375" w:line="240" w:lineRule="auto"/>
              <w:ind w:left="121.56494140625" w:firstLine="0"/>
              <w:jc w:val="left"/>
              <w:rPr>
                <w:sz w:val="19.920000076293945"/>
                <w:szCs w:val="19.920000076293945"/>
              </w:rPr>
            </w:pPr>
            <w:sdt>
              <w:sdtPr>
                <w:tag w:val="goog_rdk_5464"/>
              </w:sdtPr>
              <w:sdtContent>
                <w:del w:author="Thomas Cervone-Richards - NOAA Federal" w:id="324" w:date="2023-07-19T18:56:42Z">
                  <w:r w:rsidDel="00000000" w:rsidR="00000000" w:rsidRPr="00000000">
                    <w:rPr>
                      <w:sz w:val="19.920000076293945"/>
                      <w:szCs w:val="19.920000076293945"/>
                      <w:rtl w:val="0"/>
                    </w:rPr>
                    <w:delText xml:space="preserve">CATMOR = 7.</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1">
            <w:pPr>
              <w:widowControl w:val="0"/>
              <w:spacing w:after="0" w:line="230.5638313293457" w:lineRule="auto"/>
              <w:ind w:left="115.5889892578125" w:right="124.3585205078125" w:firstLine="6.9720458984375"/>
              <w:jc w:val="left"/>
              <w:rPr>
                <w:sz w:val="19.920000076293945"/>
                <w:szCs w:val="19.920000076293945"/>
              </w:rPr>
            </w:pPr>
            <w:sdt>
              <w:sdtPr>
                <w:tag w:val="goog_rdk_5466"/>
              </w:sdtPr>
              <w:sdtContent>
                <w:del w:author="Thomas Cervone-Richards - NOAA Federal" w:id="324" w:date="2023-07-19T18:56:42Z">
                  <w:r w:rsidDel="00000000" w:rsidR="00000000" w:rsidRPr="00000000">
                    <w:rPr>
                      <w:sz w:val="19.920000076293945"/>
                      <w:szCs w:val="19.920000076293945"/>
                      <w:rtl w:val="0"/>
                    </w:rPr>
                    <w:delText xml:space="preserve">Set value of CATMOR  to 7(mooring buoy) or  remove BOYSHP for  MORFAC.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2">
            <w:pPr>
              <w:widowControl w:val="0"/>
              <w:spacing w:after="0" w:line="240" w:lineRule="auto"/>
              <w:ind w:left="117.779541015625" w:firstLine="0"/>
              <w:jc w:val="left"/>
              <w:rPr>
                <w:sz w:val="19.920000076293945"/>
                <w:szCs w:val="19.920000076293945"/>
              </w:rPr>
            </w:pPr>
            <w:sdt>
              <w:sdtPr>
                <w:tag w:val="goog_rdk_5468"/>
              </w:sdtPr>
              <w:sdtContent>
                <w:del w:author="Thomas Cervone-Richards - NOAA Federal" w:id="324" w:date="2023-07-19T18:56:42Z">
                  <w:r w:rsidDel="00000000" w:rsidR="00000000" w:rsidRPr="00000000">
                    <w:rPr>
                      <w:sz w:val="19.920000076293945"/>
                      <w:szCs w:val="19.920000076293945"/>
                      <w:rtl w:val="0"/>
                    </w:rPr>
                    <w:delText xml:space="preserve">4.6.7.1 and 9.2.4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3">
            <w:pPr>
              <w:widowControl w:val="0"/>
              <w:spacing w:after="0" w:line="240" w:lineRule="auto"/>
              <w:jc w:val="center"/>
              <w:rPr>
                <w:sz w:val="19.920000076293945"/>
                <w:szCs w:val="19.920000076293945"/>
              </w:rPr>
            </w:pPr>
            <w:sdt>
              <w:sdtPr>
                <w:tag w:val="goog_rdk_5470"/>
              </w:sdtPr>
              <w:sdtContent>
                <w:del w:author="Thomas Cervone-Richards - NOAA Federal" w:id="324" w:date="2023-07-19T18:56:42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4">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5">
            <w:pPr>
              <w:widowControl w:val="0"/>
              <w:spacing w:after="0" w:line="240" w:lineRule="auto"/>
              <w:jc w:val="center"/>
              <w:rPr>
                <w:sz w:val="19.920000076293945"/>
                <w:szCs w:val="19.920000076293945"/>
              </w:rPr>
            </w:pPr>
            <w:sdt>
              <w:sdtPr>
                <w:tag w:val="goog_rdk_5472"/>
              </w:sdtPr>
              <w:sdtContent>
                <w:del w:author="Thomas Cervone-Richards - NOAA Federal" w:id="325" w:date="2023-07-19T18:58:08Z">
                  <w:r w:rsidDel="00000000" w:rsidR="00000000" w:rsidRPr="00000000">
                    <w:rPr>
                      <w:sz w:val="19.920000076293945"/>
                      <w:szCs w:val="19.920000076293945"/>
                      <w:rtl w:val="0"/>
                    </w:rPr>
                    <w:delText xml:space="preserve">1678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6">
            <w:pPr>
              <w:widowControl w:val="0"/>
              <w:spacing w:after="0" w:line="231.23273849487305" w:lineRule="auto"/>
              <w:ind w:left="116.7840576171875" w:right="171.99249267578125" w:firstLine="13.147125244140625"/>
              <w:jc w:val="left"/>
              <w:rPr>
                <w:sz w:val="19.920000076293945"/>
                <w:szCs w:val="19.920000076293945"/>
              </w:rPr>
            </w:pPr>
            <w:sdt>
              <w:sdtPr>
                <w:tag w:val="goog_rdk_5474"/>
              </w:sdtPr>
              <w:sdtContent>
                <w:del w:author="Thomas Cervone-Richards - NOAA Federal" w:id="325" w:date="2023-07-19T18:58:08Z">
                  <w:r w:rsidDel="00000000" w:rsidR="00000000" w:rsidRPr="00000000">
                    <w:rPr>
                      <w:sz w:val="19.920000076293945"/>
                      <w:szCs w:val="19.920000076293945"/>
                      <w:rtl w:val="0"/>
                    </w:rPr>
                    <w:delText xml:space="preserve">For each RECTRC feature  object where DRVAL2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77"/>
            </w:sdtPr>
            <w:sdtContent>
              <w:p w:rsidR="00000000" w:rsidDel="00000000" w:rsidP="00000000" w:rsidRDefault="00000000" w:rsidRPr="00000000" w14:paraId="000016A7">
                <w:pPr>
                  <w:widowControl w:val="0"/>
                  <w:spacing w:after="0" w:line="231.23273849487305" w:lineRule="auto"/>
                  <w:ind w:left="124.35394287109375" w:right="80.364990234375" w:firstLine="5.57769775390625"/>
                  <w:jc w:val="left"/>
                  <w:rPr>
                    <w:del w:author="Thomas Cervone-Richards - NOAA Federal" w:id="325" w:date="2023-07-19T18:58:08Z"/>
                    <w:sz w:val="19.920000076293945"/>
                    <w:szCs w:val="19.920000076293945"/>
                  </w:rPr>
                </w:pPr>
                <w:sdt>
                  <w:sdtPr>
                    <w:tag w:val="goog_rdk_5476"/>
                  </w:sdtPr>
                  <w:sdtContent>
                    <w:del w:author="Thomas Cervone-Richards - NOAA Federal" w:id="325" w:date="2023-07-19T18:58:08Z">
                      <w:r w:rsidDel="00000000" w:rsidR="00000000" w:rsidRPr="00000000">
                        <w:rPr>
                          <w:sz w:val="19.920000076293945"/>
                          <w:szCs w:val="19.920000076293945"/>
                          <w:rtl w:val="0"/>
                        </w:rPr>
                        <w:delText xml:space="preserve">Prohibited attributes  DRVAL2 or VERDAT  populated for a  </w:delText>
                      </w:r>
                    </w:del>
                  </w:sdtContent>
                </w:sdt>
              </w:p>
            </w:sdtContent>
          </w:sdt>
          <w:p w:rsidR="00000000" w:rsidDel="00000000" w:rsidP="00000000" w:rsidRDefault="00000000" w:rsidRPr="00000000" w14:paraId="000016A8">
            <w:pPr>
              <w:widowControl w:val="0"/>
              <w:spacing w:after="0" w:before="5.211181640625" w:line="240" w:lineRule="auto"/>
              <w:ind w:left="130.32989501953125" w:firstLine="0"/>
              <w:jc w:val="left"/>
              <w:rPr>
                <w:sz w:val="19.920000076293945"/>
                <w:szCs w:val="19.920000076293945"/>
              </w:rPr>
            </w:pPr>
            <w:sdt>
              <w:sdtPr>
                <w:tag w:val="goog_rdk_5478"/>
              </w:sdtPr>
              <w:sdtContent>
                <w:del w:author="Thomas Cervone-Richards - NOAA Federal" w:id="325" w:date="2023-07-19T18:58:08Z">
                  <w:r w:rsidDel="00000000" w:rsidR="00000000" w:rsidRPr="00000000">
                    <w:rPr>
                      <w:sz w:val="19.920000076293945"/>
                      <w:szCs w:val="19.920000076293945"/>
                      <w:rtl w:val="0"/>
                    </w:rPr>
                    <w:delText xml:space="preserve">RECTRC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81"/>
            </w:sdtPr>
            <w:sdtContent>
              <w:p w:rsidR="00000000" w:rsidDel="00000000" w:rsidP="00000000" w:rsidRDefault="00000000" w:rsidRPr="00000000" w14:paraId="000016A9">
                <w:pPr>
                  <w:widowControl w:val="0"/>
                  <w:spacing w:after="0" w:line="231.23273849487305" w:lineRule="auto"/>
                  <w:ind w:left="116.7840576171875" w:right="291.4874267578125" w:firstLine="13.5455322265625"/>
                  <w:jc w:val="left"/>
                  <w:rPr>
                    <w:del w:author="Thomas Cervone-Richards - NOAA Federal" w:id="325" w:date="2023-07-19T18:58:08Z"/>
                    <w:sz w:val="19.920000076293945"/>
                    <w:szCs w:val="19.920000076293945"/>
                  </w:rPr>
                </w:pPr>
                <w:sdt>
                  <w:sdtPr>
                    <w:tag w:val="goog_rdk_5480"/>
                  </w:sdtPr>
                  <w:sdtContent>
                    <w:del w:author="Thomas Cervone-Richards - NOAA Federal" w:id="325" w:date="2023-07-19T18:58:08Z">
                      <w:r w:rsidDel="00000000" w:rsidR="00000000" w:rsidRPr="00000000">
                        <w:rPr>
                          <w:sz w:val="19.920000076293945"/>
                          <w:szCs w:val="19.920000076293945"/>
                          <w:rtl w:val="0"/>
                        </w:rPr>
                        <w:delText xml:space="preserve">Remove DRVAL2 or  VERDAT from  </w:delText>
                      </w:r>
                    </w:del>
                  </w:sdtContent>
                </w:sdt>
              </w:p>
            </w:sdtContent>
          </w:sdt>
          <w:p w:rsidR="00000000" w:rsidDel="00000000" w:rsidP="00000000" w:rsidRDefault="00000000" w:rsidRPr="00000000" w14:paraId="000016AA">
            <w:pPr>
              <w:widowControl w:val="0"/>
              <w:spacing w:after="0" w:before="5.2105712890625" w:line="240" w:lineRule="auto"/>
              <w:ind w:left="130.32958984375" w:firstLine="0"/>
              <w:jc w:val="left"/>
              <w:rPr>
                <w:sz w:val="19.920000076293945"/>
                <w:szCs w:val="19.920000076293945"/>
              </w:rPr>
            </w:pPr>
            <w:sdt>
              <w:sdtPr>
                <w:tag w:val="goog_rdk_5482"/>
              </w:sdtPr>
              <w:sdtContent>
                <w:del w:author="Thomas Cervone-Richards - NOAA Federal" w:id="325" w:date="2023-07-19T18:58:08Z">
                  <w:r w:rsidDel="00000000" w:rsidR="00000000" w:rsidRPr="00000000">
                    <w:rPr>
                      <w:sz w:val="19.920000076293945"/>
                      <w:szCs w:val="19.920000076293945"/>
                      <w:rtl w:val="0"/>
                    </w:rPr>
                    <w:delText xml:space="preserve">RECTRC.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B">
            <w:pPr>
              <w:widowControl w:val="0"/>
              <w:spacing w:after="0" w:line="240" w:lineRule="auto"/>
              <w:ind w:left="132.918701171875" w:firstLine="0"/>
              <w:jc w:val="left"/>
              <w:rPr>
                <w:sz w:val="19.920000076293945"/>
                <w:szCs w:val="19.920000076293945"/>
              </w:rPr>
            </w:pPr>
            <w:sdt>
              <w:sdtPr>
                <w:tag w:val="goog_rdk_5484"/>
              </w:sdtPr>
              <w:sdtContent>
                <w:del w:author="Thomas Cervone-Richards - NOAA Federal" w:id="325" w:date="2023-07-19T18:58:08Z">
                  <w:r w:rsidDel="00000000" w:rsidR="00000000" w:rsidRPr="00000000">
                    <w:rPr>
                      <w:sz w:val="19.920000076293945"/>
                      <w:szCs w:val="19.920000076293945"/>
                      <w:rtl w:val="0"/>
                    </w:rPr>
                    <w:delText xml:space="preserve">10.1.1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C">
            <w:pPr>
              <w:widowControl w:val="0"/>
              <w:spacing w:after="0" w:line="240" w:lineRule="auto"/>
              <w:jc w:val="center"/>
              <w:rPr>
                <w:sz w:val="19.920000076293945"/>
                <w:szCs w:val="19.920000076293945"/>
              </w:rPr>
            </w:pPr>
            <w:sdt>
              <w:sdtPr>
                <w:tag w:val="goog_rdk_5486"/>
              </w:sdtPr>
              <w:sdtContent>
                <w:del w:author="Thomas Cervone-Richards - NOAA Federal" w:id="325" w:date="2023-07-19T18:58:0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AD">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1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A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1679 </w:t>
            </w:r>
          </w:p>
        </w:tc>
        <w:tc>
          <w:tcPr>
            <w:shd w:fill="auto" w:val="clear"/>
            <w:tcMar>
              <w:top w:w="100.0" w:type="dxa"/>
              <w:left w:w="100.0" w:type="dxa"/>
              <w:bottom w:w="100.0" w:type="dxa"/>
              <w:right w:w="100.0" w:type="dxa"/>
            </w:tcMar>
            <w:vAlign w:val="top"/>
          </w:tcPr>
          <w:p w:rsidR="00000000" w:rsidDel="00000000" w:rsidP="00000000" w:rsidRDefault="00000000" w:rsidRPr="00000000" w14:paraId="000016AF">
            <w:pPr>
              <w:widowControl w:val="0"/>
              <w:spacing w:after="0" w:line="230.7511568069458" w:lineRule="auto"/>
              <w:ind w:left="114.39361572265625" w:right="129.36370849609375" w:firstLine="15.537567138671875"/>
              <w:jc w:val="left"/>
              <w:rPr>
                <w:sz w:val="19.920000076293945"/>
                <w:szCs w:val="19.920000076293945"/>
              </w:rPr>
            </w:pPr>
            <w:r w:rsidDel="00000000" w:rsidR="00000000" w:rsidRPr="00000000">
              <w:rPr>
                <w:sz w:val="19.920000076293945"/>
                <w:szCs w:val="19.920000076293945"/>
                <w:rtl w:val="0"/>
              </w:rPr>
              <w:t xml:space="preserve">For each feature object  where attributes of types  enumerated ('E'), float ('F'),  integer ('I') or code string  ('A') have more than one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16B0">
            <w:pPr>
              <w:widowControl w:val="0"/>
              <w:spacing w:after="0" w:line="230.02846240997314" w:lineRule="auto"/>
              <w:ind w:left="119.7723388671875" w:right="126.3800048828125" w:firstLine="7.569580078125"/>
              <w:rPr>
                <w:sz w:val="19.920000076293945"/>
                <w:szCs w:val="19.920000076293945"/>
              </w:rPr>
            </w:pPr>
            <w:r w:rsidDel="00000000" w:rsidR="00000000" w:rsidRPr="00000000">
              <w:rPr>
                <w:sz w:val="19.920000076293945"/>
                <w:szCs w:val="19.920000076293945"/>
                <w:rtl w:val="0"/>
              </w:rPr>
              <w:t xml:space="preserve">More than one value  present for attributes  of the following  </w:t>
            </w:r>
          </w:p>
          <w:p w:rsidR="00000000" w:rsidDel="00000000" w:rsidP="00000000" w:rsidRDefault="00000000" w:rsidRPr="00000000" w14:paraId="000016B1">
            <w:pPr>
              <w:widowControl w:val="0"/>
              <w:spacing w:after="0" w:before="6.2103271484375" w:line="231.23273849487305" w:lineRule="auto"/>
              <w:ind w:left="126.3458251953125" w:right="303.8671875" w:hanging="10.7568359375"/>
              <w:jc w:val="left"/>
              <w:rPr>
                <w:sz w:val="19.920000076293945"/>
                <w:szCs w:val="19.920000076293945"/>
              </w:rPr>
            </w:pPr>
            <w:r w:rsidDel="00000000" w:rsidR="00000000" w:rsidRPr="00000000">
              <w:rPr>
                <w:sz w:val="19.920000076293945"/>
                <w:szCs w:val="19.920000076293945"/>
                <w:rtl w:val="0"/>
              </w:rPr>
              <w:t xml:space="preserve">types; enumerated  ('E'), float ('F'),  </w:t>
            </w:r>
          </w:p>
          <w:p w:rsidR="00000000" w:rsidDel="00000000" w:rsidP="00000000" w:rsidRDefault="00000000" w:rsidRPr="00000000" w14:paraId="000016B2">
            <w:pPr>
              <w:widowControl w:val="0"/>
              <w:spacing w:after="0" w:before="5.2105712890625" w:line="231.8355131149292" w:lineRule="auto"/>
              <w:ind w:left="119.1748046875" w:right="306.058349609375" w:firstLine="6.97174072265625"/>
              <w:jc w:val="left"/>
              <w:rPr>
                <w:sz w:val="19.920000076293945"/>
                <w:szCs w:val="19.920000076293945"/>
              </w:rPr>
            </w:pPr>
            <w:r w:rsidDel="00000000" w:rsidR="00000000" w:rsidRPr="00000000">
              <w:rPr>
                <w:sz w:val="19.920000076293945"/>
                <w:szCs w:val="19.920000076293945"/>
                <w:rtl w:val="0"/>
              </w:rPr>
              <w:t xml:space="preserve">integer ('I') or code  string ('A').</w:t>
            </w:r>
          </w:p>
        </w:tc>
        <w:tc>
          <w:tcPr>
            <w:shd w:fill="auto" w:val="clear"/>
            <w:tcMar>
              <w:top w:w="100.0" w:type="dxa"/>
              <w:left w:w="100.0" w:type="dxa"/>
              <w:bottom w:w="100.0" w:type="dxa"/>
              <w:right w:w="100.0" w:type="dxa"/>
            </w:tcMar>
            <w:vAlign w:val="top"/>
          </w:tcPr>
          <w:p w:rsidR="00000000" w:rsidDel="00000000" w:rsidP="00000000" w:rsidRDefault="00000000" w:rsidRPr="00000000" w14:paraId="000016B3">
            <w:pPr>
              <w:widowControl w:val="0"/>
              <w:spacing w:after="0" w:line="231.23273849487305" w:lineRule="auto"/>
              <w:ind w:left="119.9713134765625" w:right="168.6285400390625" w:firstLine="10.3582763671875"/>
              <w:jc w:val="left"/>
              <w:rPr>
                <w:sz w:val="19.920000076293945"/>
                <w:szCs w:val="19.920000076293945"/>
              </w:rPr>
            </w:pPr>
            <w:r w:rsidDel="00000000" w:rsidR="00000000" w:rsidRPr="00000000">
              <w:rPr>
                <w:sz w:val="19.920000076293945"/>
                <w:szCs w:val="19.920000076293945"/>
                <w:rtl w:val="0"/>
              </w:rPr>
              <w:t xml:space="preserve">Remove unnecessary  attribute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16B4">
            <w:pPr>
              <w:widowControl w:val="0"/>
              <w:spacing w:after="0" w:line="231.23273849487305" w:lineRule="auto"/>
              <w:ind w:left="126.34521484375" w:right="65.865478515625" w:firstLine="44.443359375"/>
              <w:jc w:val="left"/>
              <w:rPr>
                <w:sz w:val="19.920000076293945"/>
                <w:szCs w:val="19.920000076293945"/>
              </w:rPr>
            </w:pPr>
            <w:r w:rsidDel="00000000" w:rsidR="00000000" w:rsidRPr="00000000">
              <w:rPr>
                <w:sz w:val="19.920000076293945"/>
                <w:szCs w:val="19.920000076293945"/>
                <w:rtl w:val="0"/>
              </w:rPr>
              <w:t xml:space="preserve">Appendix A, Ch.2  (2.1)</w:t>
            </w:r>
          </w:p>
        </w:tc>
        <w:tc>
          <w:tcPr>
            <w:shd w:fill="auto" w:val="clear"/>
            <w:tcMar>
              <w:top w:w="100.0" w:type="dxa"/>
              <w:left w:w="100.0" w:type="dxa"/>
              <w:bottom w:w="100.0" w:type="dxa"/>
              <w:right w:w="100.0" w:type="dxa"/>
            </w:tcMar>
            <w:vAlign w:val="top"/>
          </w:tcPr>
          <w:p w:rsidR="00000000" w:rsidDel="00000000" w:rsidP="00000000" w:rsidRDefault="00000000" w:rsidRPr="00000000" w14:paraId="000016B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6B6">
            <w:pPr>
              <w:widowControl w:val="0"/>
              <w:spacing w:after="0" w:line="240" w:lineRule="auto"/>
              <w:jc w:val="center"/>
              <w:rPr>
                <w:sz w:val="19.920000076293945"/>
                <w:szCs w:val="19.920000076293945"/>
              </w:rPr>
            </w:pPr>
            <w:sdt>
              <w:sdtPr>
                <w:tag w:val="goog_rdk_5488"/>
              </w:sdtPr>
              <w:sdtContent>
                <w:ins w:author="Thomas Cervone-Richards - NOAA Federal" w:id="326" w:date="2023-10-27T15:15:00Z">
                  <w:r w:rsidDel="00000000" w:rsidR="00000000" w:rsidRPr="00000000">
                    <w:rPr>
                      <w:sz w:val="19.920000076293945"/>
                      <w:szCs w:val="19.920000076293945"/>
                      <w:rtl w:val="0"/>
                    </w:rPr>
                    <w:t xml:space="preserve">57, 411, 412, 413, 414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7">
            <w:pPr>
              <w:widowControl w:val="0"/>
              <w:spacing w:after="0" w:line="240" w:lineRule="auto"/>
              <w:jc w:val="center"/>
              <w:rPr>
                <w:strike w:val="1"/>
                <w:sz w:val="19.920000076293945"/>
                <w:szCs w:val="19.920000076293945"/>
              </w:rPr>
            </w:pPr>
            <w:sdt>
              <w:sdtPr>
                <w:tag w:val="goog_rdk_5490"/>
              </w:sdtPr>
              <w:sdtContent>
                <w:del w:author="Thomas Cervone-Richards - NOAA Federal" w:id="327" w:date="2023-07-19T18:58:42Z">
                  <w:r w:rsidDel="00000000" w:rsidR="00000000" w:rsidRPr="00000000">
                    <w:rPr>
                      <w:strike w:val="1"/>
                      <w:sz w:val="19.920000076293945"/>
                      <w:szCs w:val="19.920000076293945"/>
                      <w:rtl w:val="0"/>
                    </w:rPr>
                    <w:delText xml:space="preserve">1680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8">
            <w:pPr>
              <w:widowControl w:val="0"/>
              <w:spacing w:after="0" w:line="240" w:lineRule="auto"/>
              <w:ind w:left="134.31365966796875" w:firstLine="0"/>
              <w:jc w:val="left"/>
              <w:rPr>
                <w:i w:val="1"/>
                <w:sz w:val="19.920000076293945"/>
                <w:szCs w:val="19.920000076293945"/>
              </w:rPr>
            </w:pPr>
            <w:sdt>
              <w:sdtPr>
                <w:tag w:val="goog_rdk_5492"/>
              </w:sdtPr>
              <w:sdtContent>
                <w:del w:author="Thomas Cervone-Richards - NOAA Federal" w:id="327" w:date="2023-07-19T18:58:42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BD">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54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BE">
            <w:pPr>
              <w:widowControl w:val="0"/>
              <w:spacing w:after="0" w:line="240" w:lineRule="auto"/>
              <w:jc w:val="center"/>
              <w:rPr>
                <w:sz w:val="19.920000076293945"/>
                <w:szCs w:val="19.920000076293945"/>
              </w:rPr>
            </w:pPr>
            <w:sdt>
              <w:sdtPr>
                <w:tag w:val="goog_rdk_5494"/>
              </w:sdtPr>
              <w:sdtContent>
                <w:del w:author="Thomas Cervone-Richards - NOAA Federal" w:id="327" w:date="2023-07-19T18:58:42Z">
                  <w:r w:rsidDel="00000000" w:rsidR="00000000" w:rsidRPr="00000000">
                    <w:rPr>
                      <w:sz w:val="19.920000076293945"/>
                      <w:szCs w:val="19.920000076293945"/>
                      <w:rtl w:val="0"/>
                    </w:rPr>
                    <w:delText xml:space="preserve">1681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497"/>
            </w:sdtPr>
            <w:sdtContent>
              <w:p w:rsidR="00000000" w:rsidDel="00000000" w:rsidP="00000000" w:rsidRDefault="00000000" w:rsidRPr="00000000" w14:paraId="000016BF">
                <w:pPr>
                  <w:widowControl w:val="0"/>
                  <w:spacing w:after="0" w:line="228.8241720199585" w:lineRule="auto"/>
                  <w:ind w:left="119.77203369140625" w:right="171.99249267578125" w:firstLine="10.159149169921875"/>
                  <w:jc w:val="left"/>
                  <w:rPr>
                    <w:del w:author="Thomas Cervone-Richards - NOAA Federal" w:id="327" w:date="2023-07-19T18:58:42Z"/>
                    <w:sz w:val="19.920000076293945"/>
                    <w:szCs w:val="19.920000076293945"/>
                  </w:rPr>
                </w:pPr>
                <w:sdt>
                  <w:sdtPr>
                    <w:tag w:val="goog_rdk_5496"/>
                  </w:sdtPr>
                  <w:sdtContent>
                    <w:del w:author="Thomas Cervone-Richards - NOAA Federal" w:id="327" w:date="2023-07-19T18:58:42Z">
                      <w:r w:rsidDel="00000000" w:rsidR="00000000" w:rsidRPr="00000000">
                        <w:rPr>
                          <w:sz w:val="19.920000076293945"/>
                          <w:szCs w:val="19.920000076293945"/>
                          <w:rtl w:val="0"/>
                        </w:rPr>
                        <w:delText xml:space="preserve">For each RECTRC feature  object of geometric  </w:delText>
                      </w:r>
                    </w:del>
                  </w:sdtContent>
                </w:sdt>
              </w:p>
            </w:sdtContent>
          </w:sdt>
          <w:sdt>
            <w:sdtPr>
              <w:tag w:val="goog_rdk_5499"/>
            </w:sdtPr>
            <w:sdtContent>
              <w:p w:rsidR="00000000" w:rsidDel="00000000" w:rsidP="00000000" w:rsidRDefault="00000000" w:rsidRPr="00000000" w14:paraId="000016C0">
                <w:pPr>
                  <w:widowControl w:val="0"/>
                  <w:spacing w:after="0" w:before="7.20947265625" w:line="240" w:lineRule="auto"/>
                  <w:ind w:left="124.3536376953125" w:firstLine="0"/>
                  <w:jc w:val="left"/>
                  <w:rPr>
                    <w:del w:author="Thomas Cervone-Richards - NOAA Federal" w:id="327" w:date="2023-07-19T18:58:42Z"/>
                    <w:sz w:val="19.920000076293945"/>
                    <w:szCs w:val="19.920000076293945"/>
                  </w:rPr>
                </w:pPr>
                <w:sdt>
                  <w:sdtPr>
                    <w:tag w:val="goog_rdk_5498"/>
                  </w:sdtPr>
                  <w:sdtContent>
                    <w:del w:author="Thomas Cervone-Richards - NOAA Federal" w:id="327" w:date="2023-07-19T18:58:42Z">
                      <w:r w:rsidDel="00000000" w:rsidR="00000000" w:rsidRPr="00000000">
                        <w:rPr>
                          <w:sz w:val="19.920000076293945"/>
                          <w:szCs w:val="19.920000076293945"/>
                          <w:rtl w:val="0"/>
                        </w:rPr>
                        <w:delText xml:space="preserve">primitive line where  </w:delText>
                      </w:r>
                    </w:del>
                  </w:sdtContent>
                </w:sdt>
              </w:p>
            </w:sdtContent>
          </w:sdt>
          <w:sdt>
            <w:sdtPr>
              <w:tag w:val="goog_rdk_5501"/>
            </w:sdtPr>
            <w:sdtContent>
              <w:p w:rsidR="00000000" w:rsidDel="00000000" w:rsidP="00000000" w:rsidRDefault="00000000" w:rsidRPr="00000000" w14:paraId="000016C1">
                <w:pPr>
                  <w:widowControl w:val="0"/>
                  <w:spacing w:after="0" w:line="231.2326955795288" w:lineRule="auto"/>
                  <w:ind w:left="115.58883666992188" w:right="427.30804443359375" w:firstLine="4.980010986328125"/>
                  <w:jc w:val="left"/>
                  <w:rPr>
                    <w:del w:author="Thomas Cervone-Richards - NOAA Federal" w:id="327" w:date="2023-07-19T18:58:42Z"/>
                    <w:sz w:val="19.920000076293945"/>
                    <w:szCs w:val="19.920000076293945"/>
                  </w:rPr>
                </w:pPr>
                <w:sdt>
                  <w:sdtPr>
                    <w:tag w:val="goog_rdk_5500"/>
                  </w:sdtPr>
                  <w:sdtContent>
                    <w:del w:author="Thomas Cervone-Richards - NOAA Federal" w:id="327" w:date="2023-07-19T18:58:42Z">
                      <w:r w:rsidDel="00000000" w:rsidR="00000000" w:rsidRPr="00000000">
                        <w:rPr>
                          <w:sz w:val="19.920000076293945"/>
                          <w:szCs w:val="19.920000076293945"/>
                          <w:rtl w:val="0"/>
                        </w:rPr>
                        <w:delText xml:space="preserve">ORIENT is Known AND  TRAFIC is Equal to 1  </w:delText>
                      </w:r>
                    </w:del>
                  </w:sdtContent>
                </w:sdt>
              </w:p>
            </w:sdtContent>
          </w:sdt>
          <w:p w:rsidR="00000000" w:rsidDel="00000000" w:rsidP="00000000" w:rsidRDefault="00000000" w:rsidRPr="00000000" w14:paraId="000016C2">
            <w:pPr>
              <w:widowControl w:val="0"/>
              <w:spacing w:after="0" w:before="5.21026611328125" w:line="230.75087070465088" w:lineRule="auto"/>
              <w:ind w:left="114.39361572265625" w:right="139.12506103515625" w:firstLine="11.951904296875"/>
              <w:jc w:val="left"/>
              <w:rPr>
                <w:sz w:val="19.920000076293945"/>
                <w:szCs w:val="19.920000076293945"/>
              </w:rPr>
            </w:pPr>
            <w:sdt>
              <w:sdtPr>
                <w:tag w:val="goog_rdk_5502"/>
              </w:sdtPr>
              <w:sdtContent>
                <w:del w:author="Thomas Cervone-Richards - NOAA Federal" w:id="327" w:date="2023-07-19T18:58:42Z">
                  <w:r w:rsidDel="00000000" w:rsidR="00000000" w:rsidRPr="00000000">
                    <w:rPr>
                      <w:sz w:val="19.920000076293945"/>
                      <w:szCs w:val="19.920000076293945"/>
                      <w:rtl w:val="0"/>
                    </w:rPr>
                    <w:delText xml:space="preserve">(inbound) OR 2 (outbound)  OR 3 (one-way) AND the  bearing of the line is more  than 5 degrees Greater  than OR Less than the  value of ORIENT.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05"/>
            </w:sdtPr>
            <w:sdtContent>
              <w:p w:rsidR="00000000" w:rsidDel="00000000" w:rsidP="00000000" w:rsidRDefault="00000000" w:rsidRPr="00000000" w14:paraId="000016C3">
                <w:pPr>
                  <w:widowControl w:val="0"/>
                  <w:spacing w:after="0" w:line="240" w:lineRule="auto"/>
                  <w:ind w:left="130.32989501953125" w:firstLine="0"/>
                  <w:jc w:val="left"/>
                  <w:rPr>
                    <w:del w:author="Thomas Cervone-Richards - NOAA Federal" w:id="327" w:date="2023-07-19T18:58:42Z"/>
                    <w:sz w:val="19.920000076293945"/>
                    <w:szCs w:val="19.920000076293945"/>
                  </w:rPr>
                </w:pPr>
                <w:sdt>
                  <w:sdtPr>
                    <w:tag w:val="goog_rdk_5504"/>
                  </w:sdtPr>
                  <w:sdtContent>
                    <w:del w:author="Thomas Cervone-Richards - NOAA Federal" w:id="327" w:date="2023-07-19T18:58:42Z">
                      <w:r w:rsidDel="00000000" w:rsidR="00000000" w:rsidRPr="00000000">
                        <w:rPr>
                          <w:sz w:val="19.920000076293945"/>
                          <w:szCs w:val="19.920000076293945"/>
                          <w:rtl w:val="0"/>
                        </w:rPr>
                        <w:delText xml:space="preserve">RECTRC where  </w:delText>
                      </w:r>
                    </w:del>
                  </w:sdtContent>
                </w:sdt>
              </w:p>
            </w:sdtContent>
          </w:sdt>
          <w:p w:rsidR="00000000" w:rsidDel="00000000" w:rsidP="00000000" w:rsidRDefault="00000000" w:rsidRPr="00000000" w14:paraId="000016C4">
            <w:pPr>
              <w:widowControl w:val="0"/>
              <w:spacing w:after="0" w:line="231.2325668334961" w:lineRule="auto"/>
              <w:ind w:left="120.56915283203125" w:right="382.1527099609375" w:hanging="0.19927978515625"/>
              <w:rPr>
                <w:sz w:val="19.920000076293945"/>
                <w:szCs w:val="19.920000076293945"/>
              </w:rPr>
            </w:pPr>
            <w:sdt>
              <w:sdtPr>
                <w:tag w:val="goog_rdk_5506"/>
              </w:sdtPr>
              <w:sdtContent>
                <w:del w:author="Thomas Cervone-Richards - NOAA Federal" w:id="327" w:date="2023-07-19T18:58:42Z">
                  <w:r w:rsidDel="00000000" w:rsidR="00000000" w:rsidRPr="00000000">
                    <w:rPr>
                      <w:sz w:val="19.920000076293945"/>
                      <w:szCs w:val="19.920000076293945"/>
                      <w:rtl w:val="0"/>
                    </w:rPr>
                    <w:delText xml:space="preserve">ORIENT does not  correspond to the  bearing of the line.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09"/>
            </w:sdtPr>
            <w:sdtContent>
              <w:p w:rsidR="00000000" w:rsidDel="00000000" w:rsidP="00000000" w:rsidRDefault="00000000" w:rsidRPr="00000000" w14:paraId="000016C5">
                <w:pPr>
                  <w:widowControl w:val="0"/>
                  <w:spacing w:after="0" w:line="240" w:lineRule="auto"/>
                  <w:ind w:left="129.931640625" w:firstLine="0"/>
                  <w:jc w:val="left"/>
                  <w:rPr>
                    <w:del w:author="Thomas Cervone-Richards - NOAA Federal" w:id="327" w:date="2023-07-19T18:58:42Z"/>
                    <w:sz w:val="19.920000076293945"/>
                    <w:szCs w:val="19.920000076293945"/>
                  </w:rPr>
                </w:pPr>
                <w:sdt>
                  <w:sdtPr>
                    <w:tag w:val="goog_rdk_5508"/>
                  </w:sdtPr>
                  <w:sdtContent>
                    <w:del w:author="Thomas Cervone-Richards - NOAA Federal" w:id="327" w:date="2023-07-19T18:58:42Z">
                      <w:r w:rsidDel="00000000" w:rsidR="00000000" w:rsidRPr="00000000">
                        <w:rPr>
                          <w:sz w:val="19.920000076293945"/>
                          <w:szCs w:val="19.920000076293945"/>
                          <w:rtl w:val="0"/>
                        </w:rPr>
                        <w:delText xml:space="preserve">Populate an  </w:delText>
                      </w:r>
                    </w:del>
                  </w:sdtContent>
                </w:sdt>
              </w:p>
            </w:sdtContent>
          </w:sdt>
          <w:p w:rsidR="00000000" w:rsidDel="00000000" w:rsidP="00000000" w:rsidRDefault="00000000" w:rsidRPr="00000000" w14:paraId="000016C6">
            <w:pPr>
              <w:widowControl w:val="0"/>
              <w:spacing w:after="0" w:line="231.23262405395508" w:lineRule="auto"/>
              <w:ind w:left="115.5889892578125" w:right="301.4471435546875" w:firstLine="4.38232421875"/>
              <w:jc w:val="left"/>
              <w:rPr>
                <w:sz w:val="19.920000076293945"/>
                <w:szCs w:val="19.920000076293945"/>
              </w:rPr>
            </w:pPr>
            <w:sdt>
              <w:sdtPr>
                <w:tag w:val="goog_rdk_5510"/>
              </w:sdtPr>
              <w:sdtContent>
                <w:del w:author="Thomas Cervone-Richards - NOAA Federal" w:id="327" w:date="2023-07-19T18:58:42Z">
                  <w:r w:rsidDel="00000000" w:rsidR="00000000" w:rsidRPr="00000000">
                    <w:rPr>
                      <w:sz w:val="19.920000076293945"/>
                      <w:szCs w:val="19.920000076293945"/>
                      <w:rtl w:val="0"/>
                    </w:rPr>
                    <w:delText xml:space="preserve">appropriate value of  ORIENT consistent  with the geometry of  the RECTRC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7">
            <w:pPr>
              <w:widowControl w:val="0"/>
              <w:spacing w:after="0" w:line="240" w:lineRule="auto"/>
              <w:ind w:left="132.918701171875" w:firstLine="0"/>
              <w:jc w:val="left"/>
              <w:rPr>
                <w:sz w:val="19.920000076293945"/>
                <w:szCs w:val="19.920000076293945"/>
              </w:rPr>
            </w:pPr>
            <w:sdt>
              <w:sdtPr>
                <w:tag w:val="goog_rdk_5512"/>
              </w:sdtPr>
              <w:sdtContent>
                <w:del w:author="Thomas Cervone-Richards - NOAA Federal" w:id="327" w:date="2023-07-19T18:58:42Z">
                  <w:r w:rsidDel="00000000" w:rsidR="00000000" w:rsidRPr="00000000">
                    <w:rPr>
                      <w:sz w:val="19.920000076293945"/>
                      <w:szCs w:val="19.920000076293945"/>
                      <w:rtl w:val="0"/>
                    </w:rPr>
                    <w:delText xml:space="preserve">10.1.1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8">
            <w:pPr>
              <w:widowControl w:val="0"/>
              <w:spacing w:after="0" w:line="240" w:lineRule="auto"/>
              <w:jc w:val="center"/>
              <w:rPr>
                <w:sz w:val="19.920000076293945"/>
                <w:szCs w:val="19.920000076293945"/>
              </w:rPr>
            </w:pPr>
            <w:sdt>
              <w:sdtPr>
                <w:tag w:val="goog_rdk_5514"/>
              </w:sdtPr>
              <w:sdtContent>
                <w:del w:author="Thomas Cervone-Richards - NOAA Federal" w:id="327" w:date="2023-07-19T18:58:42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C9">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6CA">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6CB">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6CC">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6CD">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58 </w:t>
      </w:r>
    </w:p>
    <w:tbl>
      <w:tblPr>
        <w:tblStyle w:val="Table49"/>
        <w:tblW w:w="11565.0" w:type="dxa"/>
        <w:jc w:val="left"/>
        <w:tblInd w:w="-107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420"/>
        <w:gridCol w:w="2550"/>
        <w:gridCol w:w="2760"/>
        <w:gridCol w:w="930"/>
        <w:gridCol w:w="540"/>
        <w:gridCol w:w="540"/>
        <w:tblGridChange w:id="0">
          <w:tblGrid>
            <w:gridCol w:w="825"/>
            <w:gridCol w:w="3420"/>
            <w:gridCol w:w="2550"/>
            <w:gridCol w:w="2760"/>
            <w:gridCol w:w="930"/>
            <w:gridCol w:w="540"/>
            <w:gridCol w:w="540"/>
          </w:tblGrid>
        </w:tblGridChange>
      </w:tblGrid>
      <w:tr>
        <w:trPr>
          <w:cantSplit w:val="0"/>
          <w:trHeight w:val="207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CE">
            <w:pPr>
              <w:widowControl w:val="0"/>
              <w:spacing w:after="0" w:line="240" w:lineRule="auto"/>
              <w:jc w:val="center"/>
              <w:rPr>
                <w:sz w:val="19.920000076293945"/>
                <w:szCs w:val="19.920000076293945"/>
              </w:rPr>
            </w:pPr>
            <w:sdt>
              <w:sdtPr>
                <w:tag w:val="goog_rdk_5516"/>
              </w:sdtPr>
              <w:sdtContent>
                <w:del w:author="Thomas Cervone-Richards - NOAA Federal" w:id="328" w:date="2023-07-21T15:43:35Z">
                  <w:r w:rsidDel="00000000" w:rsidR="00000000" w:rsidRPr="00000000">
                    <w:rPr>
                      <w:sz w:val="19.920000076293945"/>
                      <w:szCs w:val="19.920000076293945"/>
                      <w:rtl w:val="0"/>
                    </w:rPr>
                    <w:delText xml:space="preserve">1682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19"/>
            </w:sdtPr>
            <w:sdtContent>
              <w:p w:rsidR="00000000" w:rsidDel="00000000" w:rsidP="00000000" w:rsidRDefault="00000000" w:rsidRPr="00000000" w14:paraId="000016CF">
                <w:pPr>
                  <w:widowControl w:val="0"/>
                  <w:spacing w:after="0" w:line="240" w:lineRule="auto"/>
                  <w:ind w:left="129.93118286132812" w:firstLine="0"/>
                  <w:jc w:val="left"/>
                  <w:rPr>
                    <w:del w:author="Thomas Cervone-Richards - NOAA Federal" w:id="328" w:date="2023-07-21T15:43:35Z"/>
                    <w:sz w:val="19.920000076293945"/>
                    <w:szCs w:val="19.920000076293945"/>
                  </w:rPr>
                </w:pPr>
                <w:sdt>
                  <w:sdtPr>
                    <w:tag w:val="goog_rdk_5518"/>
                  </w:sdtPr>
                  <w:sdtContent>
                    <w:del w:author="Thomas Cervone-Richards - NOAA Federal" w:id="328" w:date="2023-07-21T15:43:35Z">
                      <w:r w:rsidDel="00000000" w:rsidR="00000000" w:rsidRPr="00000000">
                        <w:rPr>
                          <w:sz w:val="19.920000076293945"/>
                          <w:szCs w:val="19.920000076293945"/>
                          <w:rtl w:val="0"/>
                        </w:rPr>
                        <w:delText xml:space="preserve">For each RECTRC or  </w:delText>
                      </w:r>
                    </w:del>
                  </w:sdtContent>
                </w:sdt>
              </w:p>
            </w:sdtContent>
          </w:sdt>
          <w:sdt>
            <w:sdtPr>
              <w:tag w:val="goog_rdk_5521"/>
            </w:sdtPr>
            <w:sdtContent>
              <w:p w:rsidR="00000000" w:rsidDel="00000000" w:rsidP="00000000" w:rsidRDefault="00000000" w:rsidRPr="00000000" w14:paraId="000016D0">
                <w:pPr>
                  <w:widowControl w:val="0"/>
                  <w:spacing w:after="0" w:line="228.82407188415527" w:lineRule="auto"/>
                  <w:ind w:left="115.58883666992188" w:right="459.83673095703125" w:firstLine="12.350311279296875"/>
                  <w:jc w:val="left"/>
                  <w:rPr>
                    <w:del w:author="Thomas Cervone-Richards - NOAA Federal" w:id="328" w:date="2023-07-21T15:43:35Z"/>
                    <w:sz w:val="19.920000076293945"/>
                    <w:szCs w:val="19.920000076293945"/>
                  </w:rPr>
                </w:pPr>
                <w:sdt>
                  <w:sdtPr>
                    <w:tag w:val="goog_rdk_5520"/>
                  </w:sdtPr>
                  <w:sdtContent>
                    <w:del w:author="Thomas Cervone-Richards - NOAA Federal" w:id="328" w:date="2023-07-21T15:43:35Z">
                      <w:r w:rsidDel="00000000" w:rsidR="00000000" w:rsidRPr="00000000">
                        <w:rPr>
                          <w:sz w:val="19.920000076293945"/>
                          <w:szCs w:val="19.920000076293945"/>
                          <w:rtl w:val="0"/>
                        </w:rPr>
                        <w:delText xml:space="preserve">NAVLNE feature object  which is not part of a  </w:delText>
                      </w:r>
                    </w:del>
                  </w:sdtContent>
                </w:sdt>
              </w:p>
            </w:sdtContent>
          </w:sdt>
          <w:sdt>
            <w:sdtPr>
              <w:tag w:val="goog_rdk_5523"/>
            </w:sdtPr>
            <w:sdtContent>
              <w:p w:rsidR="00000000" w:rsidDel="00000000" w:rsidP="00000000" w:rsidRDefault="00000000" w:rsidRPr="00000000" w14:paraId="000016D1">
                <w:pPr>
                  <w:widowControl w:val="0"/>
                  <w:spacing w:after="0" w:before="7.208251953125" w:line="231.23263835906982" w:lineRule="auto"/>
                  <w:ind w:left="115.58883666992188" w:right="206.05560302734375" w:firstLine="5.9759521484375"/>
                  <w:jc w:val="left"/>
                  <w:rPr>
                    <w:del w:author="Thomas Cervone-Richards - NOAA Federal" w:id="328" w:date="2023-07-21T15:43:35Z"/>
                    <w:sz w:val="19.920000076293945"/>
                    <w:szCs w:val="19.920000076293945"/>
                  </w:rPr>
                </w:pPr>
                <w:sdt>
                  <w:sdtPr>
                    <w:tag w:val="goog_rdk_5522"/>
                  </w:sdtPr>
                  <w:sdtContent>
                    <w:del w:author="Thomas Cervone-Richards - NOAA Federal" w:id="328" w:date="2023-07-21T15:43:35Z">
                      <w:r w:rsidDel="00000000" w:rsidR="00000000" w:rsidRPr="00000000">
                        <w:rPr>
                          <w:sz w:val="19.920000076293945"/>
                          <w:szCs w:val="19.920000076293945"/>
                          <w:rtl w:val="0"/>
                        </w:rPr>
                        <w:delText xml:space="preserve">C_AGGR collection object  AND is not a RECTRC  feature object with  </w:delText>
                      </w:r>
                    </w:del>
                  </w:sdtContent>
                </w:sdt>
              </w:p>
            </w:sdtContent>
          </w:sdt>
          <w:p w:rsidR="00000000" w:rsidDel="00000000" w:rsidP="00000000" w:rsidRDefault="00000000" w:rsidRPr="00000000" w14:paraId="000016D2">
            <w:pPr>
              <w:widowControl w:val="0"/>
              <w:spacing w:after="0" w:before="5.208740234375" w:line="230.02837657928467" w:lineRule="auto"/>
              <w:ind w:left="124.3536376953125" w:right="147.00225830078125" w:hanging="2.788848876953125"/>
              <w:rPr>
                <w:sz w:val="19.920000076293945"/>
                <w:szCs w:val="19.920000076293945"/>
              </w:rPr>
            </w:pPr>
            <w:sdt>
              <w:sdtPr>
                <w:tag w:val="goog_rdk_5524"/>
              </w:sdtPr>
              <w:sdtContent>
                <w:del w:author="Thomas Cervone-Richards - NOAA Federal" w:id="328" w:date="2023-07-21T15:43:35Z">
                  <w:r w:rsidDel="00000000" w:rsidR="00000000" w:rsidRPr="00000000">
                    <w:rPr>
                      <w:sz w:val="19.920000076293945"/>
                      <w:szCs w:val="19.920000076293945"/>
                      <w:rtl w:val="0"/>
                    </w:rPr>
                    <w:delText xml:space="preserve">CATTRK is Equal to 2 (not  based on a system of fixed  marks).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27"/>
            </w:sdtPr>
            <w:sdtContent>
              <w:p w:rsidR="00000000" w:rsidDel="00000000" w:rsidP="00000000" w:rsidRDefault="00000000" w:rsidRPr="00000000" w14:paraId="000016D3">
                <w:pPr>
                  <w:widowControl w:val="0"/>
                  <w:spacing w:after="0" w:line="240" w:lineRule="auto"/>
                  <w:ind w:left="130.32989501953125" w:firstLine="0"/>
                  <w:jc w:val="left"/>
                  <w:rPr>
                    <w:del w:author="Thomas Cervone-Richards - NOAA Federal" w:id="328" w:date="2023-07-21T15:43:35Z"/>
                    <w:sz w:val="19.920000076293945"/>
                    <w:szCs w:val="19.920000076293945"/>
                  </w:rPr>
                </w:pPr>
                <w:sdt>
                  <w:sdtPr>
                    <w:tag w:val="goog_rdk_5526"/>
                  </w:sdtPr>
                  <w:sdtContent>
                    <w:del w:author="Thomas Cervone-Richards - NOAA Federal" w:id="328" w:date="2023-07-21T15:43:35Z">
                      <w:r w:rsidDel="00000000" w:rsidR="00000000" w:rsidRPr="00000000">
                        <w:rPr>
                          <w:sz w:val="19.920000076293945"/>
                          <w:szCs w:val="19.920000076293945"/>
                          <w:rtl w:val="0"/>
                        </w:rPr>
                        <w:delText xml:space="preserve">RECTRC or  </w:delText>
                      </w:r>
                    </w:del>
                  </w:sdtContent>
                </w:sdt>
              </w:p>
            </w:sdtContent>
          </w:sdt>
          <w:sdt>
            <w:sdtPr>
              <w:tag w:val="goog_rdk_5529"/>
            </w:sdtPr>
            <w:sdtContent>
              <w:p w:rsidR="00000000" w:rsidDel="00000000" w:rsidP="00000000" w:rsidRDefault="00000000" w:rsidRPr="00000000" w14:paraId="000016D4">
                <w:pPr>
                  <w:widowControl w:val="0"/>
                  <w:spacing w:after="0" w:line="228.82407188415527" w:lineRule="auto"/>
                  <w:ind w:left="125.748291015625" w:right="370.79833984375" w:firstLine="2.191162109375"/>
                  <w:jc w:val="left"/>
                  <w:rPr>
                    <w:del w:author="Thomas Cervone-Richards - NOAA Federal" w:id="328" w:date="2023-07-21T15:43:35Z"/>
                    <w:sz w:val="19.920000076293945"/>
                    <w:szCs w:val="19.920000076293945"/>
                  </w:rPr>
                </w:pPr>
                <w:sdt>
                  <w:sdtPr>
                    <w:tag w:val="goog_rdk_5528"/>
                  </w:sdtPr>
                  <w:sdtContent>
                    <w:del w:author="Thomas Cervone-Richards - NOAA Federal" w:id="328" w:date="2023-07-21T15:43:35Z">
                      <w:r w:rsidDel="00000000" w:rsidR="00000000" w:rsidRPr="00000000">
                        <w:rPr>
                          <w:sz w:val="19.920000076293945"/>
                          <w:szCs w:val="19.920000076293945"/>
                          <w:rtl w:val="0"/>
                        </w:rPr>
                        <w:delText xml:space="preserve">NAVLNE object is  not part of a  </w:delText>
                      </w:r>
                    </w:del>
                  </w:sdtContent>
                </w:sdt>
              </w:p>
            </w:sdtContent>
          </w:sdt>
          <w:p w:rsidR="00000000" w:rsidDel="00000000" w:rsidP="00000000" w:rsidRDefault="00000000" w:rsidRPr="00000000" w14:paraId="000016D5">
            <w:pPr>
              <w:widowControl w:val="0"/>
              <w:spacing w:after="0" w:before="7.208251953125" w:line="231.23263835906982" w:lineRule="auto"/>
              <w:ind w:left="119.7723388671875" w:right="226.9757080078125" w:firstLine="1.7926025390625"/>
              <w:jc w:val="left"/>
              <w:rPr>
                <w:sz w:val="19.920000076293945"/>
                <w:szCs w:val="19.920000076293945"/>
              </w:rPr>
            </w:pPr>
            <w:sdt>
              <w:sdtPr>
                <w:tag w:val="goog_rdk_5530"/>
              </w:sdtPr>
              <w:sdtContent>
                <w:del w:author="Thomas Cervone-Richards - NOAA Federal" w:id="328" w:date="2023-07-21T15:43:35Z">
                  <w:r w:rsidDel="00000000" w:rsidR="00000000" w:rsidRPr="00000000">
                    <w:rPr>
                      <w:sz w:val="19.920000076293945"/>
                      <w:szCs w:val="19.920000076293945"/>
                      <w:rtl w:val="0"/>
                    </w:rPr>
                    <w:delText xml:space="preserve">C_AGGR collection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33"/>
            </w:sdtPr>
            <w:sdtContent>
              <w:p w:rsidR="00000000" w:rsidDel="00000000" w:rsidP="00000000" w:rsidRDefault="00000000" w:rsidRPr="00000000" w14:paraId="000016D6">
                <w:pPr>
                  <w:widowControl w:val="0"/>
                  <w:spacing w:after="0" w:line="240" w:lineRule="auto"/>
                  <w:ind w:left="115.5889892578125" w:firstLine="0"/>
                  <w:jc w:val="left"/>
                  <w:rPr>
                    <w:del w:author="Thomas Cervone-Richards - NOAA Federal" w:id="328" w:date="2023-07-21T15:43:35Z"/>
                    <w:sz w:val="19.920000076293945"/>
                    <w:szCs w:val="19.920000076293945"/>
                  </w:rPr>
                </w:pPr>
                <w:sdt>
                  <w:sdtPr>
                    <w:tag w:val="goog_rdk_5532"/>
                  </w:sdtPr>
                  <w:sdtContent>
                    <w:del w:author="Thomas Cervone-Richards - NOAA Federal" w:id="328" w:date="2023-07-21T15:43:35Z">
                      <w:r w:rsidDel="00000000" w:rsidR="00000000" w:rsidRPr="00000000">
                        <w:rPr>
                          <w:sz w:val="19.920000076293945"/>
                          <w:szCs w:val="19.920000076293945"/>
                          <w:rtl w:val="0"/>
                        </w:rPr>
                        <w:delText xml:space="preserve">Add RECTRC or  </w:delText>
                      </w:r>
                    </w:del>
                  </w:sdtContent>
                </w:sdt>
              </w:p>
            </w:sdtContent>
          </w:sdt>
          <w:sdt>
            <w:sdtPr>
              <w:tag w:val="goog_rdk_5535"/>
            </w:sdtPr>
            <w:sdtContent>
              <w:p w:rsidR="00000000" w:rsidDel="00000000" w:rsidP="00000000" w:rsidRDefault="00000000" w:rsidRPr="00000000" w14:paraId="000016D7">
                <w:pPr>
                  <w:widowControl w:val="0"/>
                  <w:spacing w:after="0" w:line="240" w:lineRule="auto"/>
                  <w:ind w:left="127.939453125" w:firstLine="0"/>
                  <w:jc w:val="left"/>
                  <w:rPr>
                    <w:del w:author="Thomas Cervone-Richards - NOAA Federal" w:id="328" w:date="2023-07-21T15:43:35Z"/>
                    <w:sz w:val="19.920000076293945"/>
                    <w:szCs w:val="19.920000076293945"/>
                  </w:rPr>
                </w:pPr>
                <w:sdt>
                  <w:sdtPr>
                    <w:tag w:val="goog_rdk_5534"/>
                  </w:sdtPr>
                  <w:sdtContent>
                    <w:del w:author="Thomas Cervone-Richards - NOAA Federal" w:id="328" w:date="2023-07-21T15:43:35Z">
                      <w:r w:rsidDel="00000000" w:rsidR="00000000" w:rsidRPr="00000000">
                        <w:rPr>
                          <w:sz w:val="19.920000076293945"/>
                          <w:szCs w:val="19.920000076293945"/>
                          <w:rtl w:val="0"/>
                        </w:rPr>
                        <w:delText xml:space="preserve">NAVLNE object to  </w:delText>
                      </w:r>
                    </w:del>
                  </w:sdtContent>
                </w:sdt>
              </w:p>
            </w:sdtContent>
          </w:sdt>
          <w:p w:rsidR="00000000" w:rsidDel="00000000" w:rsidP="00000000" w:rsidRDefault="00000000" w:rsidRPr="00000000" w14:paraId="000016D8">
            <w:pPr>
              <w:widowControl w:val="0"/>
              <w:spacing w:after="0" w:line="231.2314224243164" w:lineRule="auto"/>
              <w:ind w:left="119.7723388671875" w:right="368.77685546875" w:firstLine="1.7926025390625"/>
              <w:jc w:val="left"/>
              <w:rPr>
                <w:sz w:val="19.920000076293945"/>
                <w:szCs w:val="19.920000076293945"/>
              </w:rPr>
            </w:pPr>
            <w:sdt>
              <w:sdtPr>
                <w:tag w:val="goog_rdk_5536"/>
              </w:sdtPr>
              <w:sdtContent>
                <w:del w:author="Thomas Cervone-Richards - NOAA Federal" w:id="328" w:date="2023-07-21T15:43:35Z">
                  <w:r w:rsidDel="00000000" w:rsidR="00000000" w:rsidRPr="00000000">
                    <w:rPr>
                      <w:sz w:val="19.920000076293945"/>
                      <w:szCs w:val="19.920000076293945"/>
                      <w:rtl w:val="0"/>
                    </w:rPr>
                    <w:delText xml:space="preserve">C_AGGR collection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D9">
            <w:pPr>
              <w:widowControl w:val="0"/>
              <w:spacing w:after="0" w:line="240" w:lineRule="auto"/>
              <w:ind w:left="132.918701171875" w:firstLine="0"/>
              <w:jc w:val="left"/>
              <w:rPr>
                <w:sz w:val="19.920000076293945"/>
                <w:szCs w:val="19.920000076293945"/>
              </w:rPr>
            </w:pPr>
            <w:sdt>
              <w:sdtPr>
                <w:tag w:val="goog_rdk_5538"/>
              </w:sdtPr>
              <w:sdtContent>
                <w:del w:author="Thomas Cervone-Richards - NOAA Federal" w:id="328" w:date="2023-07-21T15:43:35Z">
                  <w:r w:rsidDel="00000000" w:rsidR="00000000" w:rsidRPr="00000000">
                    <w:rPr>
                      <w:sz w:val="19.920000076293945"/>
                      <w:szCs w:val="19.920000076293945"/>
                      <w:rtl w:val="0"/>
                    </w:rPr>
                    <w:delText xml:space="preserve">10.1.2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DA">
            <w:pPr>
              <w:widowControl w:val="0"/>
              <w:spacing w:after="0" w:line="240" w:lineRule="auto"/>
              <w:jc w:val="center"/>
              <w:rPr>
                <w:sz w:val="19.920000076293945"/>
                <w:szCs w:val="19.920000076293945"/>
              </w:rPr>
            </w:pPr>
            <w:sdt>
              <w:sdtPr>
                <w:tag w:val="goog_rdk_5540"/>
              </w:sdtPr>
              <w:sdtContent>
                <w:del w:author="Thomas Cervone-Richards - NOAA Federal" w:id="328" w:date="2023-07-21T15:43:35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DB">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DC">
            <w:pPr>
              <w:widowControl w:val="0"/>
              <w:spacing w:after="0" w:line="240" w:lineRule="auto"/>
              <w:jc w:val="center"/>
              <w:rPr>
                <w:sz w:val="19.920000076293945"/>
                <w:szCs w:val="19.920000076293945"/>
              </w:rPr>
            </w:pPr>
            <w:sdt>
              <w:sdtPr>
                <w:tag w:val="goog_rdk_5542"/>
              </w:sdtPr>
              <w:sdtContent>
                <w:del w:author="Thomas Cervone-Richards - NOAA Federal" w:id="328" w:date="2023-07-21T15:43:35Z">
                  <w:r w:rsidDel="00000000" w:rsidR="00000000" w:rsidRPr="00000000">
                    <w:rPr>
                      <w:sz w:val="19.920000076293945"/>
                      <w:szCs w:val="19.920000076293945"/>
                      <w:rtl w:val="0"/>
                    </w:rPr>
                    <w:delText xml:space="preserve">1683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45"/>
            </w:sdtPr>
            <w:sdtContent>
              <w:p w:rsidR="00000000" w:rsidDel="00000000" w:rsidP="00000000" w:rsidRDefault="00000000" w:rsidRPr="00000000" w14:paraId="000016DD">
                <w:pPr>
                  <w:widowControl w:val="0"/>
                  <w:spacing w:after="0" w:line="240" w:lineRule="auto"/>
                  <w:ind w:left="129.93118286132812" w:firstLine="0"/>
                  <w:jc w:val="left"/>
                  <w:rPr>
                    <w:del w:author="Thomas Cervone-Richards - NOAA Federal" w:id="328" w:date="2023-07-21T15:43:35Z"/>
                    <w:sz w:val="19.920000076293945"/>
                    <w:szCs w:val="19.920000076293945"/>
                  </w:rPr>
                </w:pPr>
                <w:sdt>
                  <w:sdtPr>
                    <w:tag w:val="goog_rdk_5544"/>
                  </w:sdtPr>
                  <w:sdtContent>
                    <w:del w:author="Thomas Cervone-Richards - NOAA Federal" w:id="328" w:date="2023-07-21T15:43:35Z">
                      <w:r w:rsidDel="00000000" w:rsidR="00000000" w:rsidRPr="00000000">
                        <w:rPr>
                          <w:sz w:val="19.920000076293945"/>
                          <w:szCs w:val="19.920000076293945"/>
                          <w:rtl w:val="0"/>
                        </w:rPr>
                        <w:delText xml:space="preserve">For each C_AGGR  </w:delText>
                      </w:r>
                    </w:del>
                  </w:sdtContent>
                </w:sdt>
              </w:p>
            </w:sdtContent>
          </w:sdt>
          <w:p w:rsidR="00000000" w:rsidDel="00000000" w:rsidP="00000000" w:rsidRDefault="00000000" w:rsidRPr="00000000" w14:paraId="000016DE">
            <w:pPr>
              <w:widowControl w:val="0"/>
              <w:spacing w:after="0" w:line="230.81072330474854" w:lineRule="auto"/>
              <w:ind w:left="114.39361572265625" w:right="81.95404052734375" w:firstLine="6.374359130859375"/>
              <w:jc w:val="left"/>
              <w:rPr>
                <w:sz w:val="19.920000076293945"/>
                <w:szCs w:val="19.920000076293945"/>
              </w:rPr>
            </w:pPr>
            <w:sdt>
              <w:sdtPr>
                <w:tag w:val="goog_rdk_5546"/>
              </w:sdtPr>
              <w:sdtContent>
                <w:del w:author="Thomas Cervone-Richards - NOAA Federal" w:id="328" w:date="2023-07-21T15:43:35Z">
                  <w:r w:rsidDel="00000000" w:rsidR="00000000" w:rsidRPr="00000000">
                    <w:rPr>
                      <w:sz w:val="19.920000076293945"/>
                      <w:szCs w:val="19.920000076293945"/>
                      <w:rtl w:val="0"/>
                    </w:rPr>
                    <w:delText xml:space="preserve">collection object with a  single instance of both  NAVLNE and RECTRC  AND the ORIENT value of  the RECTRC feature object  is more than 3 degrees  Greater than OR Less than  the value (or reciprocal  value) of the ORIENT value  of the NAVLNE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49"/>
            </w:sdtPr>
            <w:sdtContent>
              <w:p w:rsidR="00000000" w:rsidDel="00000000" w:rsidP="00000000" w:rsidRDefault="00000000" w:rsidRPr="00000000" w14:paraId="000016DF">
                <w:pPr>
                  <w:widowControl w:val="0"/>
                  <w:spacing w:after="0" w:line="240" w:lineRule="auto"/>
                  <w:ind w:left="130.32989501953125" w:firstLine="0"/>
                  <w:jc w:val="left"/>
                  <w:rPr>
                    <w:del w:author="Thomas Cervone-Richards - NOAA Federal" w:id="328" w:date="2023-07-21T15:43:35Z"/>
                    <w:sz w:val="19.920000076293945"/>
                    <w:szCs w:val="19.920000076293945"/>
                  </w:rPr>
                </w:pPr>
                <w:sdt>
                  <w:sdtPr>
                    <w:tag w:val="goog_rdk_5548"/>
                  </w:sdtPr>
                  <w:sdtContent>
                    <w:del w:author="Thomas Cervone-Richards - NOAA Federal" w:id="328" w:date="2023-07-21T15:43:35Z">
                      <w:r w:rsidDel="00000000" w:rsidR="00000000" w:rsidRPr="00000000">
                        <w:rPr>
                          <w:sz w:val="19.920000076293945"/>
                          <w:szCs w:val="19.920000076293945"/>
                          <w:rtl w:val="0"/>
                        </w:rPr>
                        <w:delText xml:space="preserve">RECTRC and  </w:delText>
                      </w:r>
                    </w:del>
                  </w:sdtContent>
                </w:sdt>
              </w:p>
            </w:sdtContent>
          </w:sdt>
          <w:sdt>
            <w:sdtPr>
              <w:tag w:val="goog_rdk_5551"/>
            </w:sdtPr>
            <w:sdtContent>
              <w:p w:rsidR="00000000" w:rsidDel="00000000" w:rsidP="00000000" w:rsidRDefault="00000000" w:rsidRPr="00000000" w14:paraId="000016E0">
                <w:pPr>
                  <w:widowControl w:val="0"/>
                  <w:spacing w:after="0" w:line="231.23263835906982" w:lineRule="auto"/>
                  <w:ind w:left="119.7723388671875" w:right="205.2630615234375" w:firstLine="8.1671142578125"/>
                  <w:jc w:val="left"/>
                  <w:rPr>
                    <w:del w:author="Thomas Cervone-Richards - NOAA Federal" w:id="328" w:date="2023-07-21T15:43:35Z"/>
                    <w:sz w:val="19.920000076293945"/>
                    <w:szCs w:val="19.920000076293945"/>
                  </w:rPr>
                </w:pPr>
                <w:sdt>
                  <w:sdtPr>
                    <w:tag w:val="goog_rdk_5550"/>
                  </w:sdtPr>
                  <w:sdtContent>
                    <w:del w:author="Thomas Cervone-Richards - NOAA Federal" w:id="328" w:date="2023-07-21T15:43:35Z">
                      <w:r w:rsidDel="00000000" w:rsidR="00000000" w:rsidRPr="00000000">
                        <w:rPr>
                          <w:sz w:val="19.920000076293945"/>
                          <w:szCs w:val="19.920000076293945"/>
                          <w:rtl w:val="0"/>
                        </w:rPr>
                        <w:delText xml:space="preserve">NAVLNE objects as  part of a C_AGGR  do not have  </w:delText>
                      </w:r>
                    </w:del>
                  </w:sdtContent>
                </w:sdt>
              </w:p>
            </w:sdtContent>
          </w:sdt>
          <w:p w:rsidR="00000000" w:rsidDel="00000000" w:rsidP="00000000" w:rsidRDefault="00000000" w:rsidRPr="00000000" w14:paraId="000016E1">
            <w:pPr>
              <w:widowControl w:val="0"/>
              <w:spacing w:after="0" w:before="5.208740234375" w:line="231.23263835906982" w:lineRule="auto"/>
              <w:ind w:left="120.56915283203125" w:right="203.66943359375" w:firstLine="0.19927978515625"/>
              <w:jc w:val="left"/>
              <w:rPr>
                <w:sz w:val="19.920000076293945"/>
                <w:szCs w:val="19.920000076293945"/>
              </w:rPr>
            </w:pPr>
            <w:sdt>
              <w:sdtPr>
                <w:tag w:val="goog_rdk_5552"/>
              </w:sdtPr>
              <w:sdtContent>
                <w:del w:author="Thomas Cervone-Richards - NOAA Federal" w:id="328" w:date="2023-07-21T15:43:35Z">
                  <w:r w:rsidDel="00000000" w:rsidR="00000000" w:rsidRPr="00000000">
                    <w:rPr>
                      <w:sz w:val="19.920000076293945"/>
                      <w:szCs w:val="19.920000076293945"/>
                      <w:rtl w:val="0"/>
                    </w:rPr>
                    <w:delText xml:space="preserve">consistent values of  ORIENT.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55"/>
            </w:sdtPr>
            <w:sdtContent>
              <w:p w:rsidR="00000000" w:rsidDel="00000000" w:rsidP="00000000" w:rsidRDefault="00000000" w:rsidRPr="00000000" w14:paraId="000016E2">
                <w:pPr>
                  <w:widowControl w:val="0"/>
                  <w:spacing w:after="0" w:line="240" w:lineRule="auto"/>
                  <w:ind w:left="115.5889892578125" w:firstLine="0"/>
                  <w:jc w:val="left"/>
                  <w:rPr>
                    <w:del w:author="Thomas Cervone-Richards - NOAA Federal" w:id="328" w:date="2023-07-21T15:43:35Z"/>
                    <w:sz w:val="19.920000076293945"/>
                    <w:szCs w:val="19.920000076293945"/>
                  </w:rPr>
                </w:pPr>
                <w:sdt>
                  <w:sdtPr>
                    <w:tag w:val="goog_rdk_5554"/>
                  </w:sdtPr>
                  <w:sdtContent>
                    <w:del w:author="Thomas Cervone-Richards - NOAA Federal" w:id="328" w:date="2023-07-21T15:43:35Z">
                      <w:r w:rsidDel="00000000" w:rsidR="00000000" w:rsidRPr="00000000">
                        <w:rPr>
                          <w:sz w:val="19.920000076293945"/>
                          <w:szCs w:val="19.920000076293945"/>
                          <w:rtl w:val="0"/>
                        </w:rPr>
                        <w:delText xml:space="preserve">Amend values of  </w:delText>
                      </w:r>
                    </w:del>
                  </w:sdtContent>
                </w:sdt>
              </w:p>
            </w:sdtContent>
          </w:sdt>
          <w:p w:rsidR="00000000" w:rsidDel="00000000" w:rsidP="00000000" w:rsidRDefault="00000000" w:rsidRPr="00000000" w14:paraId="000016E3">
            <w:pPr>
              <w:widowControl w:val="0"/>
              <w:spacing w:after="0" w:line="231.23263835906982" w:lineRule="auto"/>
              <w:ind w:left="130.32958984375" w:right="198.4613037109375" w:hanging="9.7607421875"/>
              <w:jc w:val="left"/>
              <w:rPr>
                <w:sz w:val="19.920000076293945"/>
                <w:szCs w:val="19.920000076293945"/>
              </w:rPr>
            </w:pPr>
            <w:sdt>
              <w:sdtPr>
                <w:tag w:val="goog_rdk_5556"/>
              </w:sdtPr>
              <w:sdtContent>
                <w:del w:author="Thomas Cervone-Richards - NOAA Federal" w:id="328" w:date="2023-07-21T15:43:35Z">
                  <w:r w:rsidDel="00000000" w:rsidR="00000000" w:rsidRPr="00000000">
                    <w:rPr>
                      <w:sz w:val="19.920000076293945"/>
                      <w:szCs w:val="19.920000076293945"/>
                      <w:rtl w:val="0"/>
                    </w:rPr>
                    <w:delText xml:space="preserve">ORIENT to agree for  RECTRC or NAVLNE.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E4">
            <w:pPr>
              <w:widowControl w:val="0"/>
              <w:spacing w:after="0" w:line="240" w:lineRule="auto"/>
              <w:ind w:left="132.918701171875" w:firstLine="0"/>
              <w:jc w:val="left"/>
              <w:rPr>
                <w:sz w:val="19.920000076293945"/>
                <w:szCs w:val="19.920000076293945"/>
              </w:rPr>
            </w:pPr>
            <w:sdt>
              <w:sdtPr>
                <w:tag w:val="goog_rdk_5558"/>
              </w:sdtPr>
              <w:sdtContent>
                <w:del w:author="Thomas Cervone-Richards - NOAA Federal" w:id="328" w:date="2023-07-21T15:43:35Z">
                  <w:r w:rsidDel="00000000" w:rsidR="00000000" w:rsidRPr="00000000">
                    <w:rPr>
                      <w:sz w:val="19.920000076293945"/>
                      <w:szCs w:val="19.920000076293945"/>
                      <w:rtl w:val="0"/>
                    </w:rPr>
                    <w:delText xml:space="preserve">10.1.2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E5">
            <w:pPr>
              <w:widowControl w:val="0"/>
              <w:spacing w:after="0" w:line="240" w:lineRule="auto"/>
              <w:jc w:val="center"/>
              <w:rPr>
                <w:sz w:val="19.920000076293945"/>
                <w:szCs w:val="19.920000076293945"/>
              </w:rPr>
            </w:pPr>
            <w:sdt>
              <w:sdtPr>
                <w:tag w:val="goog_rdk_5560"/>
              </w:sdtPr>
              <w:sdtContent>
                <w:del w:author="Thomas Cervone-Richards - NOAA Federal" w:id="328" w:date="2023-07-21T15:43:35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E6">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E7">
            <w:pPr>
              <w:widowControl w:val="0"/>
              <w:spacing w:after="0" w:line="240" w:lineRule="auto"/>
              <w:jc w:val="center"/>
              <w:rPr>
                <w:sz w:val="19.920000076293945"/>
                <w:szCs w:val="19.920000076293945"/>
              </w:rPr>
            </w:pPr>
            <w:sdt>
              <w:sdtPr>
                <w:tag w:val="goog_rdk_5562"/>
              </w:sdtPr>
              <w:sdtContent>
                <w:del w:author="Thomas Cervone-Richards - NOAA Federal" w:id="329" w:date="2023-07-21T15:45:23Z">
                  <w:r w:rsidDel="00000000" w:rsidR="00000000" w:rsidRPr="00000000">
                    <w:rPr>
                      <w:sz w:val="19.920000076293945"/>
                      <w:szCs w:val="19.920000076293945"/>
                      <w:rtl w:val="0"/>
                    </w:rPr>
                    <w:delText xml:space="preserve">1684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65"/>
            </w:sdtPr>
            <w:sdtContent>
              <w:p w:rsidR="00000000" w:rsidDel="00000000" w:rsidP="00000000" w:rsidRDefault="00000000" w:rsidRPr="00000000" w14:paraId="000016E8">
                <w:pPr>
                  <w:widowControl w:val="0"/>
                  <w:spacing w:after="0" w:line="231.23263835906982" w:lineRule="auto"/>
                  <w:ind w:left="119.77203369140625" w:right="59.64385986328125" w:firstLine="10.159149169921875"/>
                  <w:jc w:val="left"/>
                  <w:rPr>
                    <w:del w:author="Thomas Cervone-Richards - NOAA Federal" w:id="329" w:date="2023-07-21T15:45:23Z"/>
                    <w:sz w:val="19.920000076293945"/>
                    <w:szCs w:val="19.920000076293945"/>
                  </w:rPr>
                </w:pPr>
                <w:sdt>
                  <w:sdtPr>
                    <w:tag w:val="goog_rdk_5564"/>
                  </w:sdtPr>
                  <w:sdtContent>
                    <w:del w:author="Thomas Cervone-Richards - NOAA Federal" w:id="329" w:date="2023-07-21T15:45:23Z">
                      <w:r w:rsidDel="00000000" w:rsidR="00000000" w:rsidRPr="00000000">
                        <w:rPr>
                          <w:sz w:val="19.920000076293945"/>
                          <w:szCs w:val="19.920000076293945"/>
                          <w:rtl w:val="0"/>
                        </w:rPr>
                        <w:delText xml:space="preserve">For each group of feature  objects forming a measured  distance where the  </w:delText>
                      </w:r>
                    </w:del>
                  </w:sdtContent>
                </w:sdt>
              </w:p>
            </w:sdtContent>
          </w:sdt>
          <w:sdt>
            <w:sdtPr>
              <w:tag w:val="goog_rdk_5567"/>
            </w:sdtPr>
            <w:sdtContent>
              <w:p w:rsidR="00000000" w:rsidDel="00000000" w:rsidP="00000000" w:rsidRDefault="00000000" w:rsidRPr="00000000" w14:paraId="000016E9">
                <w:pPr>
                  <w:widowControl w:val="0"/>
                  <w:spacing w:after="0" w:before="5.2105712890625" w:line="230.43009281158447" w:lineRule="auto"/>
                  <w:ind w:left="115.58883666992188" w:right="206.05560302734375" w:firstLine="8.764801025390625"/>
                  <w:jc w:val="left"/>
                  <w:rPr>
                    <w:del w:author="Thomas Cervone-Richards - NOAA Federal" w:id="329" w:date="2023-07-21T15:45:23Z"/>
                    <w:sz w:val="19.920000076293945"/>
                    <w:szCs w:val="19.920000076293945"/>
                  </w:rPr>
                </w:pPr>
                <w:sdt>
                  <w:sdtPr>
                    <w:tag w:val="goog_rdk_5566"/>
                  </w:sdtPr>
                  <w:sdtContent>
                    <w:del w:author="Thomas Cervone-Richards - NOAA Federal" w:id="329" w:date="2023-07-21T15:45:23Z">
                      <w:r w:rsidDel="00000000" w:rsidR="00000000" w:rsidRPr="00000000">
                        <w:rPr>
                          <w:sz w:val="19.920000076293945"/>
                          <w:szCs w:val="19.920000076293945"/>
                          <w:rtl w:val="0"/>
                        </w:rPr>
                        <w:delText xml:space="preserve">beacons and transit lines  are not aggregated into a  C_AGGR collection object  AND the C_AGGR  </w:delText>
                      </w:r>
                    </w:del>
                  </w:sdtContent>
                </w:sdt>
              </w:p>
            </w:sdtContent>
          </w:sdt>
          <w:p w:rsidR="00000000" w:rsidDel="00000000" w:rsidP="00000000" w:rsidRDefault="00000000" w:rsidRPr="00000000" w14:paraId="000016EA">
            <w:pPr>
              <w:widowControl w:val="0"/>
              <w:spacing w:after="0" w:before="6.27685546875" w:line="231.23291015625" w:lineRule="auto"/>
              <w:ind w:left="115.58883666992188" w:right="206.05560302734375" w:firstLine="5.17913818359375"/>
              <w:jc w:val="left"/>
              <w:rPr>
                <w:sz w:val="19.920000076293945"/>
                <w:szCs w:val="19.920000076293945"/>
              </w:rPr>
            </w:pPr>
            <w:sdt>
              <w:sdtPr>
                <w:tag w:val="goog_rdk_5568"/>
              </w:sdtPr>
              <w:sdtContent>
                <w:del w:author="Thomas Cervone-Richards - NOAA Federal" w:id="329" w:date="2023-07-21T15:45:23Z">
                  <w:r w:rsidDel="00000000" w:rsidR="00000000" w:rsidRPr="00000000">
                    <w:rPr>
                      <w:sz w:val="19.920000076293945"/>
                      <w:szCs w:val="19.920000076293945"/>
                      <w:rtl w:val="0"/>
                    </w:rPr>
                    <w:delText xml:space="preserve">collection objects are not  aggregated into another  C_AGGR collection object  including the track to be  followed.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EB">
            <w:pPr>
              <w:widowControl w:val="0"/>
              <w:spacing w:after="0" w:line="231.23263835906982" w:lineRule="auto"/>
              <w:ind w:left="119.7723388671875" w:right="226.9757080078125" w:firstLine="7.569580078125"/>
              <w:jc w:val="left"/>
              <w:rPr>
                <w:sz w:val="19.920000076293945"/>
                <w:szCs w:val="19.920000076293945"/>
              </w:rPr>
            </w:pPr>
            <w:sdt>
              <w:sdtPr>
                <w:tag w:val="goog_rdk_5570"/>
              </w:sdtPr>
              <w:sdtContent>
                <w:del w:author="Thomas Cervone-Richards - NOAA Federal" w:id="329" w:date="2023-07-21T15:45:23Z">
                  <w:r w:rsidDel="00000000" w:rsidR="00000000" w:rsidRPr="00000000">
                    <w:rPr>
                      <w:sz w:val="19.920000076293945"/>
                      <w:szCs w:val="19.920000076293945"/>
                      <w:rtl w:val="0"/>
                    </w:rPr>
                    <w:delText xml:space="preserve">Measured distance  not grouped using  C_AGGR collection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73"/>
            </w:sdtPr>
            <w:sdtContent>
              <w:p w:rsidR="00000000" w:rsidDel="00000000" w:rsidP="00000000" w:rsidRDefault="00000000" w:rsidRPr="00000000" w14:paraId="000016EC">
                <w:pPr>
                  <w:widowControl w:val="0"/>
                  <w:spacing w:after="0" w:line="240" w:lineRule="auto"/>
                  <w:ind w:left="129.931640625" w:firstLine="0"/>
                  <w:jc w:val="left"/>
                  <w:rPr>
                    <w:del w:author="Thomas Cervone-Richards - NOAA Federal" w:id="329" w:date="2023-07-21T15:45:23Z"/>
                    <w:sz w:val="19.920000076293945"/>
                    <w:szCs w:val="19.920000076293945"/>
                  </w:rPr>
                </w:pPr>
                <w:sdt>
                  <w:sdtPr>
                    <w:tag w:val="goog_rdk_5572"/>
                  </w:sdtPr>
                  <w:sdtContent>
                    <w:del w:author="Thomas Cervone-Richards - NOAA Federal" w:id="329" w:date="2023-07-21T15:45:23Z">
                      <w:r w:rsidDel="00000000" w:rsidR="00000000" w:rsidRPr="00000000">
                        <w:rPr>
                          <w:sz w:val="19.920000076293945"/>
                          <w:szCs w:val="19.920000076293945"/>
                          <w:rtl w:val="0"/>
                        </w:rPr>
                        <w:delText xml:space="preserve">Encode C_AGGR  </w:delText>
                      </w:r>
                    </w:del>
                  </w:sdtContent>
                </w:sdt>
              </w:p>
            </w:sdtContent>
          </w:sdt>
          <w:p w:rsidR="00000000" w:rsidDel="00000000" w:rsidP="00000000" w:rsidRDefault="00000000" w:rsidRPr="00000000" w14:paraId="000016ED">
            <w:pPr>
              <w:widowControl w:val="0"/>
              <w:spacing w:after="0" w:line="231.23263835906982" w:lineRule="auto"/>
              <w:ind w:left="119.9713134765625" w:right="258.619384765625" w:hanging="0.198974609375"/>
              <w:jc w:val="left"/>
              <w:rPr>
                <w:sz w:val="19.920000076293945"/>
                <w:szCs w:val="19.920000076293945"/>
              </w:rPr>
            </w:pPr>
            <w:sdt>
              <w:sdtPr>
                <w:tag w:val="goog_rdk_5574"/>
              </w:sdtPr>
              <w:sdtContent>
                <w:del w:author="Thomas Cervone-Richards - NOAA Federal" w:id="329" w:date="2023-07-21T15:45:23Z">
                  <w:r w:rsidDel="00000000" w:rsidR="00000000" w:rsidRPr="00000000">
                    <w:rPr>
                      <w:sz w:val="19.920000076293945"/>
                      <w:szCs w:val="19.920000076293945"/>
                      <w:rtl w:val="0"/>
                    </w:rPr>
                    <w:delText xml:space="preserve">objects and relate as  appropriate.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EE">
            <w:pPr>
              <w:widowControl w:val="0"/>
              <w:spacing w:after="0" w:line="240" w:lineRule="auto"/>
              <w:ind w:left="132.918701171875" w:firstLine="0"/>
              <w:jc w:val="left"/>
              <w:rPr>
                <w:sz w:val="19.920000076293945"/>
                <w:szCs w:val="19.920000076293945"/>
              </w:rPr>
            </w:pPr>
            <w:sdt>
              <w:sdtPr>
                <w:tag w:val="goog_rdk_5576"/>
              </w:sdtPr>
              <w:sdtContent>
                <w:del w:author="Thomas Cervone-Richards - NOAA Federal" w:id="329" w:date="2023-07-21T15:45:23Z">
                  <w:r w:rsidDel="00000000" w:rsidR="00000000" w:rsidRPr="00000000">
                    <w:rPr>
                      <w:sz w:val="19.920000076293945"/>
                      <w:szCs w:val="19.920000076293945"/>
                      <w:rtl w:val="0"/>
                    </w:rPr>
                    <w:delText xml:space="preserve">10.1.3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EF">
            <w:pPr>
              <w:widowControl w:val="0"/>
              <w:spacing w:after="0" w:line="240" w:lineRule="auto"/>
              <w:jc w:val="center"/>
              <w:rPr>
                <w:sz w:val="19.920000076293945"/>
                <w:szCs w:val="19.920000076293945"/>
              </w:rPr>
            </w:pPr>
            <w:sdt>
              <w:sdtPr>
                <w:tag w:val="goog_rdk_5578"/>
              </w:sdtPr>
              <w:sdtContent>
                <w:del w:author="Thomas Cervone-Richards - NOAA Federal" w:id="329" w:date="2023-07-21T15:45:2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F0">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1">
            <w:pPr>
              <w:widowControl w:val="0"/>
              <w:spacing w:after="0" w:line="240" w:lineRule="auto"/>
              <w:jc w:val="center"/>
              <w:rPr>
                <w:sz w:val="19.920000076293945"/>
                <w:szCs w:val="19.920000076293945"/>
              </w:rPr>
            </w:pPr>
            <w:sdt>
              <w:sdtPr>
                <w:tag w:val="goog_rdk_5580"/>
              </w:sdtPr>
              <w:sdtContent>
                <w:del w:author="Thomas Cervone-Richards - NOAA Federal" w:id="330" w:date="2023-07-21T15:47:45Z">
                  <w:r w:rsidDel="00000000" w:rsidR="00000000" w:rsidRPr="00000000">
                    <w:rPr>
                      <w:sz w:val="19.920000076293945"/>
                      <w:szCs w:val="19.920000076293945"/>
                      <w:rtl w:val="0"/>
                    </w:rPr>
                    <w:delText xml:space="preserve">1685a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83"/>
            </w:sdtPr>
            <w:sdtContent>
              <w:p w:rsidR="00000000" w:rsidDel="00000000" w:rsidP="00000000" w:rsidRDefault="00000000" w:rsidRPr="00000000" w14:paraId="000016F2">
                <w:pPr>
                  <w:widowControl w:val="0"/>
                  <w:spacing w:after="0" w:line="228.8241720199585" w:lineRule="auto"/>
                  <w:ind w:left="119.77203369140625" w:right="193.7054443359375" w:firstLine="10.159149169921875"/>
                  <w:jc w:val="left"/>
                  <w:rPr>
                    <w:del w:author="Thomas Cervone-Richards - NOAA Federal" w:id="330" w:date="2023-07-21T15:47:45Z"/>
                    <w:sz w:val="19.920000076293945"/>
                    <w:szCs w:val="19.920000076293945"/>
                  </w:rPr>
                </w:pPr>
                <w:sdt>
                  <w:sdtPr>
                    <w:tag w:val="goog_rdk_5582"/>
                  </w:sdtPr>
                  <w:sdtContent>
                    <w:del w:author="Thomas Cervone-Richards - NOAA Federal" w:id="330" w:date="2023-07-21T15:47:45Z">
                      <w:r w:rsidDel="00000000" w:rsidR="00000000" w:rsidRPr="00000000">
                        <w:rPr>
                          <w:sz w:val="19.920000076293945"/>
                          <w:szCs w:val="19.920000076293945"/>
                          <w:rtl w:val="0"/>
                        </w:rPr>
                        <w:delText xml:space="preserve">For each TSSBND feature  object that is not  </w:delText>
                      </w:r>
                    </w:del>
                  </w:sdtContent>
                </w:sdt>
              </w:p>
            </w:sdtContent>
          </w:sdt>
          <w:p w:rsidR="00000000" w:rsidDel="00000000" w:rsidP="00000000" w:rsidRDefault="00000000" w:rsidRPr="00000000" w14:paraId="000016F3">
            <w:pPr>
              <w:widowControl w:val="0"/>
              <w:spacing w:after="0" w:before="7.2100830078125" w:line="231.23273849487305" w:lineRule="auto"/>
              <w:ind w:left="115.58883666992188" w:right="150.67840576171875" w:firstLine="5.9759521484375"/>
              <w:jc w:val="left"/>
              <w:rPr>
                <w:sz w:val="19.920000076293945"/>
                <w:szCs w:val="19.920000076293945"/>
              </w:rPr>
            </w:pPr>
            <w:sdt>
              <w:sdtPr>
                <w:tag w:val="goog_rdk_5584"/>
              </w:sdtPr>
              <w:sdtContent>
                <w:del w:author="Thomas Cervone-Richards - NOAA Federal" w:id="330" w:date="2023-07-21T15:47:45Z">
                  <w:r w:rsidDel="00000000" w:rsidR="00000000" w:rsidRPr="00000000">
                    <w:rPr>
                      <w:sz w:val="19.920000076293945"/>
                      <w:szCs w:val="19.920000076293945"/>
                      <w:rtl w:val="0"/>
                    </w:rPr>
                    <w:delText xml:space="preserve">COINCIDENT with the  outer limit of a TSSRON or  TSSLPT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F4">
            <w:pPr>
              <w:widowControl w:val="0"/>
              <w:spacing w:after="0" w:line="230.43009281158447" w:lineRule="auto"/>
              <w:ind w:left="119.7723388671875" w:right="226.5777587890625" w:hanging="4.183349609375"/>
              <w:rPr>
                <w:sz w:val="19.920000076293945"/>
                <w:szCs w:val="19.920000076293945"/>
              </w:rPr>
            </w:pPr>
            <w:sdt>
              <w:sdtPr>
                <w:tag w:val="goog_rdk_5586"/>
              </w:sdtPr>
              <w:sdtContent>
                <w:del w:author="Thomas Cervone-Richards - NOAA Federal" w:id="330" w:date="2023-07-21T15:47:45Z">
                  <w:r w:rsidDel="00000000" w:rsidR="00000000" w:rsidRPr="00000000">
                    <w:rPr>
                      <w:sz w:val="19.920000076293945"/>
                      <w:szCs w:val="19.920000076293945"/>
                      <w:rtl w:val="0"/>
                    </w:rPr>
                    <w:delText xml:space="preserve">TSSBND object not  on the outer limit of  an appropriate TSS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589"/>
            </w:sdtPr>
            <w:sdtContent>
              <w:p w:rsidR="00000000" w:rsidDel="00000000" w:rsidP="00000000" w:rsidRDefault="00000000" w:rsidRPr="00000000" w14:paraId="000016F5">
                <w:pPr>
                  <w:widowControl w:val="0"/>
                  <w:spacing w:after="0" w:line="240" w:lineRule="auto"/>
                  <w:ind w:left="115.5889892578125" w:firstLine="0"/>
                  <w:jc w:val="left"/>
                  <w:rPr>
                    <w:del w:author="Thomas Cervone-Richards - NOAA Federal" w:id="330" w:date="2023-07-21T15:47:45Z"/>
                    <w:sz w:val="19.920000076293945"/>
                    <w:szCs w:val="19.920000076293945"/>
                  </w:rPr>
                </w:pPr>
                <w:sdt>
                  <w:sdtPr>
                    <w:tag w:val="goog_rdk_5588"/>
                  </w:sdtPr>
                  <w:sdtContent>
                    <w:del w:author="Thomas Cervone-Richards - NOAA Federal" w:id="330" w:date="2023-07-21T15:47:45Z">
                      <w:r w:rsidDel="00000000" w:rsidR="00000000" w:rsidRPr="00000000">
                        <w:rPr>
                          <w:sz w:val="19.920000076293945"/>
                          <w:szCs w:val="19.920000076293945"/>
                          <w:rtl w:val="0"/>
                        </w:rPr>
                        <w:delText xml:space="preserve">Amend TSSBND  </w:delText>
                      </w:r>
                    </w:del>
                  </w:sdtContent>
                </w:sdt>
              </w:p>
            </w:sdtContent>
          </w:sdt>
          <w:sdt>
            <w:sdtPr>
              <w:tag w:val="goog_rdk_5591"/>
            </w:sdtPr>
            <w:sdtContent>
              <w:p w:rsidR="00000000" w:rsidDel="00000000" w:rsidP="00000000" w:rsidRDefault="00000000" w:rsidRPr="00000000" w14:paraId="000016F6">
                <w:pPr>
                  <w:widowControl w:val="0"/>
                  <w:spacing w:after="0" w:line="231.23335361480713" w:lineRule="auto"/>
                  <w:ind w:left="119.7723388671875" w:right="380.169677734375" w:firstLine="0"/>
                  <w:jc w:val="left"/>
                  <w:rPr>
                    <w:del w:author="Thomas Cervone-Richards - NOAA Federal" w:id="330" w:date="2023-07-21T15:47:45Z"/>
                    <w:sz w:val="19.920000076293945"/>
                    <w:szCs w:val="19.920000076293945"/>
                  </w:rPr>
                </w:pPr>
                <w:sdt>
                  <w:sdtPr>
                    <w:tag w:val="goog_rdk_5590"/>
                  </w:sdtPr>
                  <w:sdtContent>
                    <w:del w:author="Thomas Cervone-Richards - NOAA Federal" w:id="330" w:date="2023-07-21T15:47:45Z">
                      <w:r w:rsidDel="00000000" w:rsidR="00000000" w:rsidRPr="00000000">
                        <w:rPr>
                          <w:sz w:val="19.920000076293945"/>
                          <w:szCs w:val="19.920000076293945"/>
                          <w:rtl w:val="0"/>
                        </w:rPr>
                        <w:delText xml:space="preserve">object or other TSS  objects so that the  </w:delText>
                      </w:r>
                    </w:del>
                  </w:sdtContent>
                </w:sdt>
              </w:p>
            </w:sdtContent>
          </w:sdt>
          <w:p w:rsidR="00000000" w:rsidDel="00000000" w:rsidP="00000000" w:rsidRDefault="00000000" w:rsidRPr="00000000" w14:paraId="000016F7">
            <w:pPr>
              <w:widowControl w:val="0"/>
              <w:spacing w:after="0" w:before="5.2099609375" w:line="231.23273849487305" w:lineRule="auto"/>
              <w:ind w:left="115.5889892578125" w:right="143.282470703125" w:firstLine="0"/>
              <w:jc w:val="left"/>
              <w:rPr>
                <w:sz w:val="19.920000076293945"/>
                <w:szCs w:val="19.920000076293945"/>
              </w:rPr>
            </w:pPr>
            <w:sdt>
              <w:sdtPr>
                <w:tag w:val="goog_rdk_5592"/>
              </w:sdtPr>
              <w:sdtContent>
                <w:del w:author="Thomas Cervone-Richards - NOAA Federal" w:id="330" w:date="2023-07-21T15:47:45Z">
                  <w:r w:rsidDel="00000000" w:rsidR="00000000" w:rsidRPr="00000000">
                    <w:rPr>
                      <w:sz w:val="19.920000076293945"/>
                      <w:szCs w:val="19.920000076293945"/>
                      <w:rtl w:val="0"/>
                    </w:rPr>
                    <w:delText xml:space="preserve">TSSBND object forms  the outer limit.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F8">
            <w:pPr>
              <w:widowControl w:val="0"/>
              <w:spacing w:after="0" w:line="240" w:lineRule="auto"/>
              <w:ind w:left="132.918701171875" w:firstLine="0"/>
              <w:jc w:val="left"/>
              <w:rPr>
                <w:sz w:val="19.920000076293945"/>
                <w:szCs w:val="19.920000076293945"/>
              </w:rPr>
            </w:pPr>
            <w:sdt>
              <w:sdtPr>
                <w:tag w:val="goog_rdk_5594"/>
              </w:sdtPr>
              <w:sdtContent>
                <w:del w:author="Thomas Cervone-Richards - NOAA Federal" w:id="330" w:date="2023-07-21T15:47:45Z">
                  <w:r w:rsidDel="00000000" w:rsidR="00000000" w:rsidRPr="00000000">
                    <w:rPr>
                      <w:sz w:val="19.920000076293945"/>
                      <w:szCs w:val="19.920000076293945"/>
                      <w:rtl w:val="0"/>
                    </w:rPr>
                    <w:delText xml:space="preserve">10.2.1.2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F9">
            <w:pPr>
              <w:widowControl w:val="0"/>
              <w:spacing w:after="0" w:line="240" w:lineRule="auto"/>
              <w:jc w:val="center"/>
              <w:rPr>
                <w:sz w:val="19.920000076293945"/>
                <w:szCs w:val="19.920000076293945"/>
              </w:rPr>
            </w:pPr>
            <w:sdt>
              <w:sdtPr>
                <w:tag w:val="goog_rdk_5596"/>
              </w:sdtPr>
              <w:sdtContent>
                <w:del w:author="Thomas Cervone-Richards - NOAA Federal" w:id="330" w:date="2023-07-21T15:47:4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FA">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FB">
            <w:pPr>
              <w:widowControl w:val="0"/>
              <w:spacing w:after="0" w:line="240" w:lineRule="auto"/>
              <w:jc w:val="center"/>
              <w:rPr>
                <w:sz w:val="19.920000076293945"/>
                <w:szCs w:val="19.920000076293945"/>
              </w:rPr>
            </w:pPr>
            <w:sdt>
              <w:sdtPr>
                <w:tag w:val="goog_rdk_5598"/>
              </w:sdtPr>
              <w:sdtContent>
                <w:del w:author="Thomas Cervone-Richards - NOAA Federal" w:id="331" w:date="2023-07-21T15:54:06Z">
                  <w:r w:rsidDel="00000000" w:rsidR="00000000" w:rsidRPr="00000000">
                    <w:rPr>
                      <w:sz w:val="19.920000076293945"/>
                      <w:szCs w:val="19.920000076293945"/>
                      <w:rtl w:val="0"/>
                    </w:rPr>
                    <w:delText xml:space="preserve">1685b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01"/>
            </w:sdtPr>
            <w:sdtContent>
              <w:p w:rsidR="00000000" w:rsidDel="00000000" w:rsidP="00000000" w:rsidRDefault="00000000" w:rsidRPr="00000000" w14:paraId="000016FC">
                <w:pPr>
                  <w:widowControl w:val="0"/>
                  <w:spacing w:after="0" w:line="230.02874851226807" w:lineRule="auto"/>
                  <w:ind w:left="115.58883666992188" w:right="93.10943603515625" w:firstLine="14.34234619140625"/>
                  <w:jc w:val="left"/>
                  <w:rPr>
                    <w:del w:author="Thomas Cervone-Richards - NOAA Federal" w:id="331" w:date="2023-07-21T15:54:06Z"/>
                    <w:sz w:val="19.920000076293945"/>
                    <w:szCs w:val="19.920000076293945"/>
                  </w:rPr>
                </w:pPr>
                <w:sdt>
                  <w:sdtPr>
                    <w:tag w:val="goog_rdk_5600"/>
                  </w:sdtPr>
                  <w:sdtContent>
                    <w:del w:author="Thomas Cervone-Richards - NOAA Federal" w:id="331" w:date="2023-07-21T15:54:06Z">
                      <w:r w:rsidDel="00000000" w:rsidR="00000000" w:rsidRPr="00000000">
                        <w:rPr>
                          <w:sz w:val="19.920000076293945"/>
                          <w:szCs w:val="19.920000076293945"/>
                          <w:rtl w:val="0"/>
                        </w:rPr>
                        <w:delText xml:space="preserve">For each TSSBND feature  object that is COINCIDENT  with the limits of a TSEZNE  </w:delText>
                      </w:r>
                    </w:del>
                  </w:sdtContent>
                </w:sdt>
              </w:p>
            </w:sdtContent>
          </w:sdt>
          <w:sdt>
            <w:sdtPr>
              <w:tag w:val="goog_rdk_5603"/>
            </w:sdtPr>
            <w:sdtContent>
              <w:p w:rsidR="00000000" w:rsidDel="00000000" w:rsidP="00000000" w:rsidRDefault="00000000" w:rsidRPr="00000000" w14:paraId="000016FD">
                <w:pPr>
                  <w:widowControl w:val="0"/>
                  <w:spacing w:after="0" w:before="6.209716796875" w:line="231.8355131149292" w:lineRule="auto"/>
                  <w:ind w:left="115.58883666992188" w:right="225.37811279296875" w:firstLine="0"/>
                  <w:jc w:val="left"/>
                  <w:rPr>
                    <w:del w:author="Thomas Cervone-Richards - NOAA Federal" w:id="331" w:date="2023-07-21T15:54:06Z"/>
                    <w:sz w:val="19.920000076293945"/>
                    <w:szCs w:val="19.920000076293945"/>
                  </w:rPr>
                </w:pPr>
                <w:sdt>
                  <w:sdtPr>
                    <w:tag w:val="goog_rdk_5602"/>
                  </w:sdtPr>
                  <w:sdtContent>
                    <w:del w:author="Thomas Cervone-Richards - NOAA Federal" w:id="331" w:date="2023-07-21T15:54:06Z">
                      <w:r w:rsidDel="00000000" w:rsidR="00000000" w:rsidRPr="00000000">
                        <w:rPr>
                          <w:sz w:val="19.920000076293945"/>
                          <w:szCs w:val="19.920000076293945"/>
                          <w:rtl w:val="0"/>
                        </w:rPr>
                        <w:delText xml:space="preserve">feature object AND one of  the following feature  </w:delText>
                      </w:r>
                    </w:del>
                  </w:sdtContent>
                </w:sdt>
              </w:p>
            </w:sdtContent>
          </w:sdt>
          <w:p w:rsidR="00000000" w:rsidDel="00000000" w:rsidP="00000000" w:rsidRDefault="00000000" w:rsidRPr="00000000" w14:paraId="000016FE">
            <w:pPr>
              <w:widowControl w:val="0"/>
              <w:spacing w:after="0" w:before="4.7100830078125" w:line="231.23335361480713" w:lineRule="auto"/>
              <w:ind w:left="119.77203369140625" w:right="80.75927734375" w:firstLine="0"/>
              <w:jc w:val="left"/>
              <w:rPr>
                <w:sz w:val="19.920000076293945"/>
                <w:szCs w:val="19.920000076293945"/>
              </w:rPr>
            </w:pPr>
            <w:sdt>
              <w:sdtPr>
                <w:tag w:val="goog_rdk_5604"/>
              </w:sdtPr>
              <w:sdtContent>
                <w:del w:author="Thomas Cervone-Richards - NOAA Federal" w:id="331" w:date="2023-07-21T15:54:06Z">
                  <w:r w:rsidDel="00000000" w:rsidR="00000000" w:rsidRPr="00000000">
                    <w:rPr>
                      <w:sz w:val="19.920000076293945"/>
                      <w:szCs w:val="19.920000076293945"/>
                      <w:rtl w:val="0"/>
                    </w:rPr>
                    <w:delText xml:space="preserve">objects: TSSRON, TSSLPT  or ISTZNE.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07"/>
            </w:sdtPr>
            <w:sdtContent>
              <w:p w:rsidR="00000000" w:rsidDel="00000000" w:rsidP="00000000" w:rsidRDefault="00000000" w:rsidRPr="00000000" w14:paraId="000016FF">
                <w:pPr>
                  <w:widowControl w:val="0"/>
                  <w:spacing w:after="0" w:line="240" w:lineRule="auto"/>
                  <w:ind w:left="115.5889892578125" w:firstLine="0"/>
                  <w:jc w:val="left"/>
                  <w:rPr>
                    <w:del w:author="Thomas Cervone-Richards - NOAA Federal" w:id="331" w:date="2023-07-21T15:54:06Z"/>
                    <w:sz w:val="19.920000076293945"/>
                    <w:szCs w:val="19.920000076293945"/>
                  </w:rPr>
                </w:pPr>
                <w:sdt>
                  <w:sdtPr>
                    <w:tag w:val="goog_rdk_5606"/>
                  </w:sdtPr>
                  <w:sdtContent>
                    <w:del w:author="Thomas Cervone-Richards - NOAA Federal" w:id="331" w:date="2023-07-21T15:54:06Z">
                      <w:r w:rsidDel="00000000" w:rsidR="00000000" w:rsidRPr="00000000">
                        <w:rPr>
                          <w:sz w:val="19.920000076293945"/>
                          <w:szCs w:val="19.920000076293945"/>
                          <w:rtl w:val="0"/>
                        </w:rPr>
                        <w:delText xml:space="preserve">TSSBND object  </w:delText>
                      </w:r>
                    </w:del>
                  </w:sdtContent>
                </w:sdt>
              </w:p>
            </w:sdtContent>
          </w:sdt>
          <w:p w:rsidR="00000000" w:rsidDel="00000000" w:rsidP="00000000" w:rsidRDefault="00000000" w:rsidRPr="00000000" w14:paraId="00001700">
            <w:pPr>
              <w:widowControl w:val="0"/>
              <w:spacing w:after="0" w:line="230.78128337860107" w:lineRule="auto"/>
              <w:ind w:left="115.5889892578125" w:right="71.002197265625" w:firstLine="3.5858154296875"/>
              <w:jc w:val="left"/>
              <w:rPr>
                <w:sz w:val="19.920000076293945"/>
                <w:szCs w:val="19.920000076293945"/>
              </w:rPr>
            </w:pPr>
            <w:sdt>
              <w:sdtPr>
                <w:tag w:val="goog_rdk_5608"/>
              </w:sdtPr>
              <w:sdtContent>
                <w:del w:author="Thomas Cervone-Richards - NOAA Federal" w:id="331" w:date="2023-07-21T15:54:06Z">
                  <w:r w:rsidDel="00000000" w:rsidR="00000000" w:rsidRPr="00000000">
                    <w:rPr>
                      <w:sz w:val="19.920000076293945"/>
                      <w:szCs w:val="19.920000076293945"/>
                      <w:rtl w:val="0"/>
                    </w:rPr>
                    <w:delText xml:space="preserve">separates a TSEZNE  object AND one of  the following objects:  TSSRON, TSSLPT  or ISTZNE.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11"/>
            </w:sdtPr>
            <w:sdtContent>
              <w:p w:rsidR="00000000" w:rsidDel="00000000" w:rsidP="00000000" w:rsidRDefault="00000000" w:rsidRPr="00000000" w14:paraId="00001701">
                <w:pPr>
                  <w:widowControl w:val="0"/>
                  <w:spacing w:after="0" w:line="240" w:lineRule="auto"/>
                  <w:ind w:left="130.32958984375" w:firstLine="0"/>
                  <w:jc w:val="left"/>
                  <w:rPr>
                    <w:del w:author="Thomas Cervone-Richards - NOAA Federal" w:id="331" w:date="2023-07-21T15:54:06Z"/>
                    <w:sz w:val="19.920000076293945"/>
                    <w:szCs w:val="19.920000076293945"/>
                  </w:rPr>
                </w:pPr>
                <w:sdt>
                  <w:sdtPr>
                    <w:tag w:val="goog_rdk_5610"/>
                  </w:sdtPr>
                  <w:sdtContent>
                    <w:del w:author="Thomas Cervone-Richards - NOAA Federal" w:id="331" w:date="2023-07-21T15:54:06Z">
                      <w:r w:rsidDel="00000000" w:rsidR="00000000" w:rsidRPr="00000000">
                        <w:rPr>
                          <w:sz w:val="19.920000076293945"/>
                          <w:szCs w:val="19.920000076293945"/>
                          <w:rtl w:val="0"/>
                        </w:rPr>
                        <w:delText xml:space="preserve">Remove TSSBND  </w:delText>
                      </w:r>
                    </w:del>
                  </w:sdtContent>
                </w:sdt>
              </w:p>
            </w:sdtContent>
          </w:sdt>
          <w:sdt>
            <w:sdtPr>
              <w:tag w:val="goog_rdk_5613"/>
            </w:sdtPr>
            <w:sdtContent>
              <w:p w:rsidR="00000000" w:rsidDel="00000000" w:rsidP="00000000" w:rsidRDefault="00000000" w:rsidRPr="00000000" w14:paraId="00001702">
                <w:pPr>
                  <w:widowControl w:val="0"/>
                  <w:spacing w:after="0" w:line="230.6308078765869" w:lineRule="auto"/>
                  <w:ind w:left="115.5889892578125" w:right="158.0230712890625" w:firstLine="4.183349609375"/>
                  <w:jc w:val="left"/>
                  <w:rPr>
                    <w:del w:author="Thomas Cervone-Richards - NOAA Federal" w:id="331" w:date="2023-07-21T15:54:06Z"/>
                    <w:sz w:val="19.920000076293945"/>
                    <w:szCs w:val="19.920000076293945"/>
                  </w:rPr>
                </w:pPr>
                <w:sdt>
                  <w:sdtPr>
                    <w:tag w:val="goog_rdk_5612"/>
                  </w:sdtPr>
                  <w:sdtContent>
                    <w:del w:author="Thomas Cervone-Richards - NOAA Federal" w:id="331" w:date="2023-07-21T15:54:06Z">
                      <w:r w:rsidDel="00000000" w:rsidR="00000000" w:rsidRPr="00000000">
                        <w:rPr>
                          <w:sz w:val="19.920000076293945"/>
                          <w:szCs w:val="19.920000076293945"/>
                          <w:rtl w:val="0"/>
                        </w:rPr>
                        <w:delText xml:space="preserve">object or amend other  TSS objects so that  the TSSBND object is  not the outer limit  </w:delText>
                      </w:r>
                    </w:del>
                  </w:sdtContent>
                </w:sdt>
              </w:p>
            </w:sdtContent>
          </w:sdt>
          <w:p w:rsidR="00000000" w:rsidDel="00000000" w:rsidP="00000000" w:rsidRDefault="00000000" w:rsidRPr="00000000" w14:paraId="00001703">
            <w:pPr>
              <w:widowControl w:val="0"/>
              <w:spacing w:after="0" w:before="5.7098388671875" w:line="240" w:lineRule="auto"/>
              <w:ind w:left="124.3536376953125" w:firstLine="0"/>
              <w:jc w:val="left"/>
              <w:rPr>
                <w:sz w:val="19.920000076293945"/>
                <w:szCs w:val="19.920000076293945"/>
              </w:rPr>
            </w:pPr>
            <w:sdt>
              <w:sdtPr>
                <w:tag w:val="goog_rdk_5614"/>
              </w:sdtPr>
              <w:sdtContent>
                <w:del w:author="Thomas Cervone-Richards - NOAA Federal" w:id="331" w:date="2023-07-21T15:54:06Z">
                  <w:r w:rsidDel="00000000" w:rsidR="00000000" w:rsidRPr="00000000">
                    <w:rPr>
                      <w:sz w:val="19.920000076293945"/>
                      <w:szCs w:val="19.920000076293945"/>
                      <w:rtl w:val="0"/>
                    </w:rPr>
                    <w:delText xml:space="preserve">between them.</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4">
            <w:pPr>
              <w:widowControl w:val="0"/>
              <w:spacing w:after="0" w:line="240" w:lineRule="auto"/>
              <w:ind w:left="132.918701171875" w:firstLine="0"/>
              <w:jc w:val="left"/>
              <w:rPr>
                <w:sz w:val="19.920000076293945"/>
                <w:szCs w:val="19.920000076293945"/>
              </w:rPr>
            </w:pPr>
            <w:sdt>
              <w:sdtPr>
                <w:tag w:val="goog_rdk_5616"/>
              </w:sdtPr>
              <w:sdtContent>
                <w:del w:author="Thomas Cervone-Richards - NOAA Federal" w:id="331" w:date="2023-07-21T15:54:06Z">
                  <w:r w:rsidDel="00000000" w:rsidR="00000000" w:rsidRPr="00000000">
                    <w:rPr>
                      <w:sz w:val="19.920000076293945"/>
                      <w:szCs w:val="19.920000076293945"/>
                      <w:rtl w:val="0"/>
                    </w:rPr>
                    <w:delText xml:space="preserve">10.2.1.2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5">
            <w:pPr>
              <w:widowControl w:val="0"/>
              <w:spacing w:after="0" w:line="240" w:lineRule="auto"/>
              <w:jc w:val="center"/>
              <w:rPr>
                <w:sz w:val="19.920000076293945"/>
                <w:szCs w:val="19.920000076293945"/>
              </w:rPr>
            </w:pPr>
            <w:sdt>
              <w:sdtPr>
                <w:tag w:val="goog_rdk_5618"/>
              </w:sdtPr>
              <w:sdtContent>
                <w:del w:author="Thomas Cervone-Richards - NOAA Federal" w:id="331" w:date="2023-07-21T15:54:0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06">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07">
            <w:pPr>
              <w:widowControl w:val="0"/>
              <w:spacing w:after="0" w:line="240" w:lineRule="auto"/>
              <w:jc w:val="center"/>
              <w:rPr>
                <w:sz w:val="19.920000076293945"/>
                <w:szCs w:val="19.920000076293945"/>
              </w:rPr>
            </w:pPr>
            <w:sdt>
              <w:sdtPr>
                <w:tag w:val="goog_rdk_5620"/>
              </w:sdtPr>
              <w:sdtContent>
                <w:del w:author="Thomas Cervone-Richards - NOAA Federal" w:id="332" w:date="2023-07-21T15:54:25Z">
                  <w:r w:rsidDel="00000000" w:rsidR="00000000" w:rsidRPr="00000000">
                    <w:rPr>
                      <w:sz w:val="19.920000076293945"/>
                      <w:szCs w:val="19.920000076293945"/>
                      <w:rtl w:val="0"/>
                    </w:rPr>
                    <w:delText xml:space="preserve">1686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23"/>
            </w:sdtPr>
            <w:sdtContent>
              <w:p w:rsidR="00000000" w:rsidDel="00000000" w:rsidP="00000000" w:rsidRDefault="00000000" w:rsidRPr="00000000" w14:paraId="00001708">
                <w:pPr>
                  <w:widowControl w:val="0"/>
                  <w:spacing w:after="0" w:line="231.2326955795288" w:lineRule="auto"/>
                  <w:ind w:left="119.77203369140625" w:right="227.37030029296875" w:firstLine="10.159149169921875"/>
                  <w:jc w:val="left"/>
                  <w:rPr>
                    <w:del w:author="Thomas Cervone-Richards - NOAA Federal" w:id="332" w:date="2023-07-21T15:54:25Z"/>
                    <w:sz w:val="19.920000076293945"/>
                    <w:szCs w:val="19.920000076293945"/>
                  </w:rPr>
                </w:pPr>
                <w:sdt>
                  <w:sdtPr>
                    <w:tag w:val="goog_rdk_5622"/>
                  </w:sdtPr>
                  <w:sdtContent>
                    <w:del w:author="Thomas Cervone-Richards - NOAA Federal" w:id="332" w:date="2023-07-21T15:54:25Z">
                      <w:r w:rsidDel="00000000" w:rsidR="00000000" w:rsidRPr="00000000">
                        <w:rPr>
                          <w:sz w:val="19.920000076293945"/>
                          <w:szCs w:val="19.920000076293945"/>
                          <w:rtl w:val="0"/>
                        </w:rPr>
                        <w:delText xml:space="preserve">For each TSELNE feature  object that is not  </w:delText>
                      </w:r>
                    </w:del>
                  </w:sdtContent>
                </w:sdt>
              </w:p>
            </w:sdtContent>
          </w:sdt>
          <w:p w:rsidR="00000000" w:rsidDel="00000000" w:rsidP="00000000" w:rsidRDefault="00000000" w:rsidRPr="00000000" w14:paraId="00001709">
            <w:pPr>
              <w:widowControl w:val="0"/>
              <w:spacing w:after="0" w:before="2.81005859375" w:line="231.23262405395508" w:lineRule="auto"/>
              <w:ind w:left="115.58883666992188" w:right="349.28070068359375" w:firstLine="5.9759521484375"/>
              <w:jc w:val="left"/>
              <w:rPr>
                <w:sz w:val="19.920000076293945"/>
                <w:szCs w:val="19.920000076293945"/>
              </w:rPr>
            </w:pPr>
            <w:sdt>
              <w:sdtPr>
                <w:tag w:val="goog_rdk_5624"/>
              </w:sdtPr>
              <w:sdtContent>
                <w:del w:author="Thomas Cervone-Richards - NOAA Federal" w:id="332" w:date="2023-07-21T15:54:25Z">
                  <w:r w:rsidDel="00000000" w:rsidR="00000000" w:rsidRPr="00000000">
                    <w:rPr>
                      <w:sz w:val="19.920000076293945"/>
                      <w:szCs w:val="19.920000076293945"/>
                      <w:rtl w:val="0"/>
                    </w:rPr>
                    <w:delText xml:space="preserve">COINCIDENT with two  TSSLPT feature objects  OR one TSSLPT feature  object and one ISTZNE  feature 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27"/>
            </w:sdtPr>
            <w:sdtContent>
              <w:p w:rsidR="00000000" w:rsidDel="00000000" w:rsidP="00000000" w:rsidRDefault="00000000" w:rsidRPr="00000000" w14:paraId="0000170A">
                <w:pPr>
                  <w:widowControl w:val="0"/>
                  <w:spacing w:after="0" w:line="231.2326955795288" w:lineRule="auto"/>
                  <w:ind w:left="125.748291015625" w:right="104.6673583984375" w:hanging="10.1593017578125"/>
                  <w:jc w:val="left"/>
                  <w:rPr>
                    <w:del w:author="Thomas Cervone-Richards - NOAA Federal" w:id="332" w:date="2023-07-21T15:54:25Z"/>
                    <w:sz w:val="19.920000076293945"/>
                    <w:szCs w:val="19.920000076293945"/>
                  </w:rPr>
                </w:pPr>
                <w:sdt>
                  <w:sdtPr>
                    <w:tag w:val="goog_rdk_5626"/>
                  </w:sdtPr>
                  <w:sdtContent>
                    <w:del w:author="Thomas Cervone-Richards - NOAA Federal" w:id="332" w:date="2023-07-21T15:54:25Z">
                      <w:r w:rsidDel="00000000" w:rsidR="00000000" w:rsidRPr="00000000">
                        <w:rPr>
                          <w:sz w:val="19.920000076293945"/>
                          <w:szCs w:val="19.920000076293945"/>
                          <w:rtl w:val="0"/>
                        </w:rPr>
                        <w:delText xml:space="preserve">TSELNE object does  not separate  </w:delText>
                      </w:r>
                    </w:del>
                  </w:sdtContent>
                </w:sdt>
              </w:p>
            </w:sdtContent>
          </w:sdt>
          <w:sdt>
            <w:sdtPr>
              <w:tag w:val="goog_rdk_5629"/>
            </w:sdtPr>
            <w:sdtContent>
              <w:p w:rsidR="00000000" w:rsidDel="00000000" w:rsidP="00000000" w:rsidRDefault="00000000" w:rsidRPr="00000000" w14:paraId="0000170B">
                <w:pPr>
                  <w:widowControl w:val="0"/>
                  <w:spacing w:after="0" w:before="2.81005859375" w:line="231.2326955795288" w:lineRule="auto"/>
                  <w:ind w:left="115.5889892578125" w:right="281.9549560546875" w:firstLine="0"/>
                  <w:jc w:val="left"/>
                  <w:rPr>
                    <w:del w:author="Thomas Cervone-Richards - NOAA Federal" w:id="332" w:date="2023-07-21T15:54:25Z"/>
                    <w:sz w:val="19.920000076293945"/>
                    <w:szCs w:val="19.920000076293945"/>
                  </w:rPr>
                </w:pPr>
                <w:sdt>
                  <w:sdtPr>
                    <w:tag w:val="goog_rdk_5628"/>
                  </w:sdtPr>
                  <w:sdtContent>
                    <w:del w:author="Thomas Cervone-Richards - NOAA Federal" w:id="332" w:date="2023-07-21T15:54:25Z">
                      <w:r w:rsidDel="00000000" w:rsidR="00000000" w:rsidRPr="00000000">
                        <w:rPr>
                          <w:sz w:val="19.920000076293945"/>
                          <w:szCs w:val="19.920000076293945"/>
                          <w:rtl w:val="0"/>
                        </w:rPr>
                        <w:delText xml:space="preserve">TSSLPT objects or  TSSPLT and  </w:delText>
                      </w:r>
                    </w:del>
                  </w:sdtContent>
                </w:sdt>
              </w:p>
            </w:sdtContent>
          </w:sdt>
          <w:p w:rsidR="00000000" w:rsidDel="00000000" w:rsidP="00000000" w:rsidRDefault="00000000" w:rsidRPr="00000000" w14:paraId="0000170C">
            <w:pPr>
              <w:widowControl w:val="0"/>
              <w:spacing w:after="0" w:before="5.2099609375" w:line="240" w:lineRule="auto"/>
              <w:ind w:left="130.92742919921875" w:firstLine="0"/>
              <w:jc w:val="left"/>
              <w:rPr>
                <w:sz w:val="19.920000076293945"/>
                <w:szCs w:val="19.920000076293945"/>
              </w:rPr>
            </w:pPr>
            <w:sdt>
              <w:sdtPr>
                <w:tag w:val="goog_rdk_5630"/>
              </w:sdtPr>
              <w:sdtContent>
                <w:del w:author="Thomas Cervone-Richards - NOAA Federal" w:id="332" w:date="2023-07-21T15:54:25Z">
                  <w:r w:rsidDel="00000000" w:rsidR="00000000" w:rsidRPr="00000000">
                    <w:rPr>
                      <w:sz w:val="19.920000076293945"/>
                      <w:szCs w:val="19.920000076293945"/>
                      <w:rtl w:val="0"/>
                    </w:rPr>
                    <w:delText xml:space="preserve">ISTZNE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33"/>
            </w:sdtPr>
            <w:sdtContent>
              <w:p w:rsidR="00000000" w:rsidDel="00000000" w:rsidP="00000000" w:rsidRDefault="00000000" w:rsidRPr="00000000" w14:paraId="0000170D">
                <w:pPr>
                  <w:widowControl w:val="0"/>
                  <w:spacing w:after="0" w:line="240" w:lineRule="auto"/>
                  <w:ind w:left="115.5889892578125" w:firstLine="0"/>
                  <w:jc w:val="left"/>
                  <w:rPr>
                    <w:del w:author="Thomas Cervone-Richards - NOAA Federal" w:id="332" w:date="2023-07-21T15:54:25Z"/>
                    <w:sz w:val="19.920000076293945"/>
                    <w:szCs w:val="19.920000076293945"/>
                  </w:rPr>
                </w:pPr>
                <w:sdt>
                  <w:sdtPr>
                    <w:tag w:val="goog_rdk_5632"/>
                  </w:sdtPr>
                  <w:sdtContent>
                    <w:del w:author="Thomas Cervone-Richards - NOAA Federal" w:id="332" w:date="2023-07-21T15:54:25Z">
                      <w:r w:rsidDel="00000000" w:rsidR="00000000" w:rsidRPr="00000000">
                        <w:rPr>
                          <w:sz w:val="19.920000076293945"/>
                          <w:szCs w:val="19.920000076293945"/>
                          <w:rtl w:val="0"/>
                        </w:rPr>
                        <w:delText xml:space="preserve">Amend TSELNE  </w:delText>
                      </w:r>
                    </w:del>
                  </w:sdtContent>
                </w:sdt>
              </w:p>
            </w:sdtContent>
          </w:sdt>
          <w:sdt>
            <w:sdtPr>
              <w:tag w:val="goog_rdk_5635"/>
            </w:sdtPr>
            <w:sdtContent>
              <w:p w:rsidR="00000000" w:rsidDel="00000000" w:rsidP="00000000" w:rsidRDefault="00000000" w:rsidRPr="00000000" w14:paraId="0000170E">
                <w:pPr>
                  <w:widowControl w:val="0"/>
                  <w:spacing w:after="0" w:line="240" w:lineRule="auto"/>
                  <w:ind w:left="119.7723388671875" w:firstLine="0"/>
                  <w:jc w:val="left"/>
                  <w:rPr>
                    <w:del w:author="Thomas Cervone-Richards - NOAA Federal" w:id="332" w:date="2023-07-21T15:54:25Z"/>
                    <w:sz w:val="19.920000076293945"/>
                    <w:szCs w:val="19.920000076293945"/>
                  </w:rPr>
                </w:pPr>
                <w:sdt>
                  <w:sdtPr>
                    <w:tag w:val="goog_rdk_5634"/>
                  </w:sdtPr>
                  <w:sdtContent>
                    <w:del w:author="Thomas Cervone-Richards - NOAA Federal" w:id="332" w:date="2023-07-21T15:54:25Z">
                      <w:r w:rsidDel="00000000" w:rsidR="00000000" w:rsidRPr="00000000">
                        <w:rPr>
                          <w:sz w:val="19.920000076293945"/>
                          <w:szCs w:val="19.920000076293945"/>
                          <w:rtl w:val="0"/>
                        </w:rPr>
                        <w:delText xml:space="preserve">object to ensure it  </w:delText>
                      </w:r>
                    </w:del>
                  </w:sdtContent>
                </w:sdt>
              </w:p>
            </w:sdtContent>
          </w:sdt>
          <w:p w:rsidR="00000000" w:rsidDel="00000000" w:rsidP="00000000" w:rsidRDefault="00000000" w:rsidRPr="00000000" w14:paraId="0000170F">
            <w:pPr>
              <w:widowControl w:val="0"/>
              <w:spacing w:after="0" w:line="231.2326955795288" w:lineRule="auto"/>
              <w:ind w:left="119.7723388671875" w:right="157.62451171875" w:hanging="0.5975341796875"/>
              <w:jc w:val="left"/>
              <w:rPr>
                <w:sz w:val="19.920000076293945"/>
                <w:szCs w:val="19.920000076293945"/>
              </w:rPr>
            </w:pPr>
            <w:sdt>
              <w:sdtPr>
                <w:tag w:val="goog_rdk_5636"/>
              </w:sdtPr>
              <w:sdtContent>
                <w:del w:author="Thomas Cervone-Richards - NOAA Federal" w:id="332" w:date="2023-07-21T15:54:25Z">
                  <w:r w:rsidDel="00000000" w:rsidR="00000000" w:rsidRPr="00000000">
                    <w:rPr>
                      <w:sz w:val="19.920000076293945"/>
                      <w:szCs w:val="19.920000076293945"/>
                      <w:rtl w:val="0"/>
                    </w:rPr>
                    <w:delText xml:space="preserve">separates appropriate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0">
            <w:pPr>
              <w:widowControl w:val="0"/>
              <w:spacing w:after="0" w:line="240" w:lineRule="auto"/>
              <w:ind w:left="132.918701171875" w:firstLine="0"/>
              <w:jc w:val="left"/>
              <w:rPr>
                <w:sz w:val="19.920000076293945"/>
                <w:szCs w:val="19.920000076293945"/>
              </w:rPr>
            </w:pPr>
            <w:sdt>
              <w:sdtPr>
                <w:tag w:val="goog_rdk_5638"/>
              </w:sdtPr>
              <w:sdtContent>
                <w:del w:author="Thomas Cervone-Richards - NOAA Federal" w:id="332" w:date="2023-07-21T15:54:25Z">
                  <w:r w:rsidDel="00000000" w:rsidR="00000000" w:rsidRPr="00000000">
                    <w:rPr>
                      <w:sz w:val="19.920000076293945"/>
                      <w:szCs w:val="19.920000076293945"/>
                      <w:rtl w:val="0"/>
                    </w:rPr>
                    <w:delText xml:space="preserve">10.2.1.3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1">
            <w:pPr>
              <w:widowControl w:val="0"/>
              <w:spacing w:after="0" w:line="240" w:lineRule="auto"/>
              <w:jc w:val="center"/>
              <w:rPr>
                <w:sz w:val="19.920000076293945"/>
                <w:szCs w:val="19.920000076293945"/>
              </w:rPr>
            </w:pPr>
            <w:sdt>
              <w:sdtPr>
                <w:tag w:val="goog_rdk_5640"/>
              </w:sdtPr>
              <w:sdtContent>
                <w:del w:author="Thomas Cervone-Richards - NOAA Federal" w:id="332" w:date="2023-07-21T15:54:2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2">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7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13">
            <w:pPr>
              <w:widowControl w:val="0"/>
              <w:spacing w:after="0" w:line="240" w:lineRule="auto"/>
              <w:jc w:val="center"/>
              <w:rPr>
                <w:sz w:val="19.920000076293945"/>
                <w:szCs w:val="19.920000076293945"/>
              </w:rPr>
            </w:pPr>
            <w:sdt>
              <w:sdtPr>
                <w:tag w:val="goog_rdk_5642"/>
              </w:sdtPr>
              <w:sdtContent>
                <w:del w:author="Thomas Cervone-Richards - NOAA Federal" w:id="332" w:date="2023-07-21T15:54:25Z">
                  <w:r w:rsidDel="00000000" w:rsidR="00000000" w:rsidRPr="00000000">
                    <w:rPr>
                      <w:sz w:val="19.920000076293945"/>
                      <w:szCs w:val="19.920000076293945"/>
                      <w:rtl w:val="0"/>
                    </w:rPr>
                    <w:delText xml:space="preserve">1687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45"/>
            </w:sdtPr>
            <w:sdtContent>
              <w:p w:rsidR="00000000" w:rsidDel="00000000" w:rsidP="00000000" w:rsidRDefault="00000000" w:rsidRPr="00000000" w14:paraId="00001714">
                <w:pPr>
                  <w:widowControl w:val="0"/>
                  <w:spacing w:after="0" w:line="231.2326955795288" w:lineRule="auto"/>
                  <w:ind w:left="119.77203369140625" w:right="215.41839599609375" w:firstLine="10.159149169921875"/>
                  <w:jc w:val="left"/>
                  <w:rPr>
                    <w:del w:author="Thomas Cervone-Richards - NOAA Federal" w:id="332" w:date="2023-07-21T15:54:25Z"/>
                    <w:sz w:val="19.920000076293945"/>
                    <w:szCs w:val="19.920000076293945"/>
                  </w:rPr>
                </w:pPr>
                <w:sdt>
                  <w:sdtPr>
                    <w:tag w:val="goog_rdk_5644"/>
                  </w:sdtPr>
                  <w:sdtContent>
                    <w:del w:author="Thomas Cervone-Richards - NOAA Federal" w:id="332" w:date="2023-07-21T15:54:25Z">
                      <w:r w:rsidDel="00000000" w:rsidR="00000000" w:rsidRPr="00000000">
                        <w:rPr>
                          <w:sz w:val="19.920000076293945"/>
                          <w:szCs w:val="19.920000076293945"/>
                          <w:rtl w:val="0"/>
                        </w:rPr>
                        <w:delText xml:space="preserve">For each TSEZNE feature  object which is not  </w:delText>
                      </w:r>
                    </w:del>
                  </w:sdtContent>
                </w:sdt>
              </w:p>
            </w:sdtContent>
          </w:sdt>
          <w:sdt>
            <w:sdtPr>
              <w:tag w:val="goog_rdk_5647"/>
            </w:sdtPr>
            <w:sdtContent>
              <w:p w:rsidR="00000000" w:rsidDel="00000000" w:rsidP="00000000" w:rsidRDefault="00000000" w:rsidRPr="00000000" w14:paraId="00001715">
                <w:pPr>
                  <w:widowControl w:val="0"/>
                  <w:spacing w:after="0" w:before="2.81005859375" w:line="231.2326955795288" w:lineRule="auto"/>
                  <w:ind w:left="125.74798583984375" w:right="272.98675537109375" w:hanging="4.183197021484375"/>
                  <w:jc w:val="left"/>
                  <w:rPr>
                    <w:del w:author="Thomas Cervone-Richards - NOAA Federal" w:id="332" w:date="2023-07-21T15:54:25Z"/>
                    <w:sz w:val="19.920000076293945"/>
                    <w:szCs w:val="19.920000076293945"/>
                  </w:rPr>
                </w:pPr>
                <w:sdt>
                  <w:sdtPr>
                    <w:tag w:val="goog_rdk_5646"/>
                  </w:sdtPr>
                  <w:sdtContent>
                    <w:del w:author="Thomas Cervone-Richards - NOAA Federal" w:id="332" w:date="2023-07-21T15:54:25Z">
                      <w:r w:rsidDel="00000000" w:rsidR="00000000" w:rsidRPr="00000000">
                        <w:rPr>
                          <w:sz w:val="19.920000076293945"/>
                          <w:szCs w:val="19.920000076293945"/>
                          <w:rtl w:val="0"/>
                        </w:rPr>
                        <w:delText xml:space="preserve">COINCIDENT with two or  more TSSLPT feature  </w:delText>
                      </w:r>
                    </w:del>
                  </w:sdtContent>
                </w:sdt>
              </w:p>
            </w:sdtContent>
          </w:sdt>
          <w:p w:rsidR="00000000" w:rsidDel="00000000" w:rsidP="00000000" w:rsidRDefault="00000000" w:rsidRPr="00000000" w14:paraId="00001716">
            <w:pPr>
              <w:widowControl w:val="0"/>
              <w:spacing w:after="0" w:before="5.61004638671875" w:line="230.63062191009521" w:lineRule="auto"/>
              <w:ind w:left="115.58883666992188" w:right="114.62310791015625" w:firstLine="4.183197021484375"/>
              <w:jc w:val="left"/>
              <w:rPr>
                <w:sz w:val="19.920000076293945"/>
                <w:szCs w:val="19.920000076293945"/>
              </w:rPr>
            </w:pPr>
            <w:sdt>
              <w:sdtPr>
                <w:tag w:val="goog_rdk_5648"/>
              </w:sdtPr>
              <w:sdtContent>
                <w:del w:author="Thomas Cervone-Richards - NOAA Federal" w:id="332" w:date="2023-07-21T15:54:25Z">
                  <w:r w:rsidDel="00000000" w:rsidR="00000000" w:rsidRPr="00000000">
                    <w:rPr>
                      <w:sz w:val="19.920000076293945"/>
                      <w:szCs w:val="19.920000076293945"/>
                      <w:rtl w:val="0"/>
                    </w:rPr>
                    <w:delText xml:space="preserve">objects OR at least one  TSSLPT feature object and  one ISTZNE feature object  OR a TSSRON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7">
            <w:pPr>
              <w:widowControl w:val="0"/>
              <w:spacing w:after="0" w:line="230.02824783325195" w:lineRule="auto"/>
              <w:ind w:left="115.5889892578125" w:right="116.6192626953125" w:firstLine="0"/>
              <w:jc w:val="left"/>
              <w:rPr>
                <w:sz w:val="19.920000076293945"/>
                <w:szCs w:val="19.920000076293945"/>
              </w:rPr>
            </w:pPr>
            <w:sdt>
              <w:sdtPr>
                <w:tag w:val="goog_rdk_5650"/>
              </w:sdtPr>
              <w:sdtContent>
                <w:del w:author="Thomas Cervone-Richards - NOAA Federal" w:id="332" w:date="2023-07-21T15:54:25Z">
                  <w:r w:rsidDel="00000000" w:rsidR="00000000" w:rsidRPr="00000000">
                    <w:rPr>
                      <w:sz w:val="19.920000076293945"/>
                      <w:szCs w:val="19.920000076293945"/>
                      <w:rtl w:val="0"/>
                    </w:rPr>
                    <w:delText xml:space="preserve">TSEZNE does not  separate appropriate  TSS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8">
            <w:pPr>
              <w:widowControl w:val="0"/>
              <w:spacing w:after="0" w:line="230.02824783325195" w:lineRule="auto"/>
              <w:ind w:left="119.1748046875" w:right="258.4197998046875" w:hanging="3.5858154296875"/>
              <w:jc w:val="left"/>
              <w:rPr>
                <w:sz w:val="19.920000076293945"/>
                <w:szCs w:val="19.920000076293945"/>
              </w:rPr>
            </w:pPr>
            <w:sdt>
              <w:sdtPr>
                <w:tag w:val="goog_rdk_5652"/>
              </w:sdtPr>
              <w:sdtContent>
                <w:del w:author="Thomas Cervone-Richards - NOAA Federal" w:id="332" w:date="2023-07-21T15:54:25Z">
                  <w:r w:rsidDel="00000000" w:rsidR="00000000" w:rsidRPr="00000000">
                    <w:rPr>
                      <w:sz w:val="19.920000076293945"/>
                      <w:szCs w:val="19.920000076293945"/>
                      <w:rtl w:val="0"/>
                    </w:rPr>
                    <w:delText xml:space="preserve">Amend TSEZNE to  separate appropriate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9">
            <w:pPr>
              <w:widowControl w:val="0"/>
              <w:spacing w:after="0" w:line="240" w:lineRule="auto"/>
              <w:ind w:left="132.918701171875" w:firstLine="0"/>
              <w:jc w:val="left"/>
              <w:rPr>
                <w:sz w:val="19.920000076293945"/>
                <w:szCs w:val="19.920000076293945"/>
              </w:rPr>
            </w:pPr>
            <w:sdt>
              <w:sdtPr>
                <w:tag w:val="goog_rdk_5654"/>
              </w:sdtPr>
              <w:sdtContent>
                <w:del w:author="Thomas Cervone-Richards - NOAA Federal" w:id="332" w:date="2023-07-21T15:54:25Z">
                  <w:r w:rsidDel="00000000" w:rsidR="00000000" w:rsidRPr="00000000">
                    <w:rPr>
                      <w:sz w:val="19.920000076293945"/>
                      <w:szCs w:val="19.920000076293945"/>
                      <w:rtl w:val="0"/>
                    </w:rPr>
                    <w:delText xml:space="preserve">10.2.1.4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A">
            <w:pPr>
              <w:widowControl w:val="0"/>
              <w:spacing w:after="0" w:line="240" w:lineRule="auto"/>
              <w:jc w:val="center"/>
              <w:rPr>
                <w:sz w:val="19.920000076293945"/>
                <w:szCs w:val="19.920000076293945"/>
              </w:rPr>
            </w:pPr>
            <w:sdt>
              <w:sdtPr>
                <w:tag w:val="goog_rdk_5656"/>
              </w:sdtPr>
              <w:sdtContent>
                <w:del w:author="Thomas Cervone-Richards - NOAA Federal" w:id="332" w:date="2023-07-21T15:54:2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1B">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71C">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71D">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71E">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71F">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59 </w:t>
      </w:r>
    </w:p>
    <w:tbl>
      <w:tblPr>
        <w:tblStyle w:val="Table50"/>
        <w:tblW w:w="11595.0" w:type="dxa"/>
        <w:jc w:val="left"/>
        <w:tblInd w:w="-110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510"/>
        <w:gridCol w:w="2445"/>
        <w:gridCol w:w="2235"/>
        <w:gridCol w:w="1230"/>
        <w:gridCol w:w="480"/>
        <w:gridCol w:w="825"/>
        <w:tblGridChange w:id="0">
          <w:tblGrid>
            <w:gridCol w:w="870"/>
            <w:gridCol w:w="3510"/>
            <w:gridCol w:w="2445"/>
            <w:gridCol w:w="2235"/>
            <w:gridCol w:w="1230"/>
            <w:gridCol w:w="480"/>
            <w:gridCol w:w="825"/>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0">
            <w:pPr>
              <w:widowControl w:val="0"/>
              <w:spacing w:after="0" w:line="240" w:lineRule="auto"/>
              <w:jc w:val="center"/>
              <w:rPr>
                <w:sz w:val="19.920000076293945"/>
                <w:szCs w:val="19.920000076293945"/>
              </w:rPr>
            </w:pPr>
            <w:sdt>
              <w:sdtPr>
                <w:tag w:val="goog_rdk_5658"/>
              </w:sdtPr>
              <w:sdtContent>
                <w:del w:author="Thomas Cervone-Richards - NOAA Federal" w:id="333" w:date="2023-07-21T15:54:43Z">
                  <w:r w:rsidDel="00000000" w:rsidR="00000000" w:rsidRPr="00000000">
                    <w:rPr>
                      <w:sz w:val="19.920000076293945"/>
                      <w:szCs w:val="19.920000076293945"/>
                      <w:rtl w:val="0"/>
                    </w:rPr>
                    <w:delText xml:space="preserve">1688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61"/>
            </w:sdtPr>
            <w:sdtContent>
              <w:p w:rsidR="00000000" w:rsidDel="00000000" w:rsidP="00000000" w:rsidRDefault="00000000" w:rsidRPr="00000000" w14:paraId="00001721">
                <w:pPr>
                  <w:widowControl w:val="0"/>
                  <w:spacing w:after="0" w:line="231.63326740264893" w:lineRule="auto"/>
                  <w:ind w:left="119.77203369140625" w:right="193.70574951171875" w:firstLine="10.159149169921875"/>
                  <w:jc w:val="left"/>
                  <w:rPr>
                    <w:del w:author="Thomas Cervone-Richards - NOAA Federal" w:id="333" w:date="2023-07-21T15:54:43Z"/>
                    <w:sz w:val="19.920000076293945"/>
                    <w:szCs w:val="19.920000076293945"/>
                  </w:rPr>
                </w:pPr>
                <w:sdt>
                  <w:sdtPr>
                    <w:tag w:val="goog_rdk_5660"/>
                  </w:sdtPr>
                  <w:sdtContent>
                    <w:del w:author="Thomas Cervone-Richards - NOAA Federal" w:id="333" w:date="2023-07-21T15:54:43Z">
                      <w:r w:rsidDel="00000000" w:rsidR="00000000" w:rsidRPr="00000000">
                        <w:rPr>
                          <w:sz w:val="19.920000076293945"/>
                          <w:szCs w:val="19.920000076293945"/>
                          <w:rtl w:val="0"/>
                        </w:rPr>
                        <w:delText xml:space="preserve">For each TSSCRS feature  object which does not  </w:delText>
                      </w:r>
                    </w:del>
                  </w:sdtContent>
                </w:sdt>
              </w:p>
            </w:sdtContent>
          </w:sdt>
          <w:sdt>
            <w:sdtPr>
              <w:tag w:val="goog_rdk_5663"/>
            </w:sdtPr>
            <w:sdtContent>
              <w:p w:rsidR="00000000" w:rsidDel="00000000" w:rsidP="00000000" w:rsidRDefault="00000000" w:rsidRPr="00000000" w14:paraId="00001722">
                <w:pPr>
                  <w:widowControl w:val="0"/>
                  <w:spacing w:after="0" w:before="2.47802734375" w:line="240" w:lineRule="auto"/>
                  <w:ind w:left="115.58883666992188" w:firstLine="0"/>
                  <w:jc w:val="left"/>
                  <w:rPr>
                    <w:del w:author="Thomas Cervone-Richards - NOAA Federal" w:id="333" w:date="2023-07-21T15:54:43Z"/>
                    <w:sz w:val="19.920000076293945"/>
                    <w:szCs w:val="19.920000076293945"/>
                  </w:rPr>
                </w:pPr>
                <w:sdt>
                  <w:sdtPr>
                    <w:tag w:val="goog_rdk_5662"/>
                  </w:sdtPr>
                  <w:sdtContent>
                    <w:del w:author="Thomas Cervone-Richards - NOAA Federal" w:id="333" w:date="2023-07-21T15:54:43Z">
                      <w:r w:rsidDel="00000000" w:rsidR="00000000" w:rsidRPr="00000000">
                        <w:rPr>
                          <w:sz w:val="19.920000076293945"/>
                          <w:szCs w:val="19.920000076293945"/>
                          <w:rtl w:val="0"/>
                        </w:rPr>
                        <w:delText xml:space="preserve">TOUCH four or more  </w:delText>
                      </w:r>
                    </w:del>
                  </w:sdtContent>
                </w:sdt>
              </w:p>
            </w:sdtContent>
          </w:sdt>
          <w:sdt>
            <w:sdtPr>
              <w:tag w:val="goog_rdk_5665"/>
            </w:sdtPr>
            <w:sdtContent>
              <w:p w:rsidR="00000000" w:rsidDel="00000000" w:rsidP="00000000" w:rsidRDefault="00000000" w:rsidRPr="00000000" w14:paraId="00001723">
                <w:pPr>
                  <w:widowControl w:val="0"/>
                  <w:spacing w:after="0" w:line="240" w:lineRule="auto"/>
                  <w:ind w:left="115.58883666992188" w:firstLine="0"/>
                  <w:jc w:val="left"/>
                  <w:rPr>
                    <w:del w:author="Thomas Cervone-Richards - NOAA Federal" w:id="333" w:date="2023-07-21T15:54:43Z"/>
                    <w:sz w:val="19.920000076293945"/>
                    <w:szCs w:val="19.920000076293945"/>
                  </w:rPr>
                </w:pPr>
                <w:sdt>
                  <w:sdtPr>
                    <w:tag w:val="goog_rdk_5664"/>
                  </w:sdtPr>
                  <w:sdtContent>
                    <w:del w:author="Thomas Cervone-Richards - NOAA Federal" w:id="333" w:date="2023-07-21T15:54:43Z">
                      <w:r w:rsidDel="00000000" w:rsidR="00000000" w:rsidRPr="00000000">
                        <w:rPr>
                          <w:sz w:val="19.920000076293945"/>
                          <w:szCs w:val="19.920000076293945"/>
                          <w:rtl w:val="0"/>
                        </w:rPr>
                        <w:delText xml:space="preserve">TSSLPT or TWRTPT  </w:delText>
                      </w:r>
                    </w:del>
                  </w:sdtContent>
                </w:sdt>
              </w:p>
            </w:sdtContent>
          </w:sdt>
          <w:p w:rsidR="00000000" w:rsidDel="00000000" w:rsidP="00000000" w:rsidRDefault="00000000" w:rsidRPr="00000000" w14:paraId="00001724">
            <w:pPr>
              <w:widowControl w:val="0"/>
              <w:spacing w:after="0" w:line="240" w:lineRule="auto"/>
              <w:ind w:left="115.58883666992188" w:firstLine="0"/>
              <w:jc w:val="left"/>
              <w:rPr>
                <w:sz w:val="19.920000076293945"/>
                <w:szCs w:val="19.920000076293945"/>
              </w:rPr>
            </w:pPr>
            <w:sdt>
              <w:sdtPr>
                <w:tag w:val="goog_rdk_5666"/>
              </w:sdtPr>
              <w:sdtContent>
                <w:del w:author="Thomas Cervone-Richards - NOAA Federal" w:id="333" w:date="2023-07-21T15:54:43Z">
                  <w:r w:rsidDel="00000000" w:rsidR="00000000" w:rsidRPr="00000000">
                    <w:rPr>
                      <w:sz w:val="19.920000076293945"/>
                      <w:szCs w:val="19.920000076293945"/>
                      <w:rtl w:val="0"/>
                    </w:rPr>
                    <w:delText xml:space="preserve">feature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69"/>
            </w:sdtPr>
            <w:sdtContent>
              <w:p w:rsidR="00000000" w:rsidDel="00000000" w:rsidP="00000000" w:rsidRDefault="00000000" w:rsidRPr="00000000" w14:paraId="00001725">
                <w:pPr>
                  <w:widowControl w:val="0"/>
                  <w:spacing w:after="0" w:line="231.63326740264893" w:lineRule="auto"/>
                  <w:ind w:left="125.748291015625" w:right="71.002197265625" w:hanging="10.1593017578125"/>
                  <w:jc w:val="left"/>
                  <w:rPr>
                    <w:del w:author="Thomas Cervone-Richards - NOAA Federal" w:id="333" w:date="2023-07-21T15:54:43Z"/>
                    <w:sz w:val="19.920000076293945"/>
                    <w:szCs w:val="19.920000076293945"/>
                  </w:rPr>
                </w:pPr>
                <w:sdt>
                  <w:sdtPr>
                    <w:tag w:val="goog_rdk_5668"/>
                  </w:sdtPr>
                  <w:sdtContent>
                    <w:del w:author="Thomas Cervone-Richards - NOAA Federal" w:id="333" w:date="2023-07-21T15:54:43Z">
                      <w:r w:rsidDel="00000000" w:rsidR="00000000" w:rsidRPr="00000000">
                        <w:rPr>
                          <w:sz w:val="19.920000076293945"/>
                          <w:szCs w:val="19.920000076293945"/>
                          <w:rtl w:val="0"/>
                        </w:rPr>
                        <w:delText xml:space="preserve">TSSCRS object does  not encode a  </w:delText>
                      </w:r>
                    </w:del>
                  </w:sdtContent>
                </w:sdt>
              </w:p>
            </w:sdtContent>
          </w:sdt>
          <w:p w:rsidR="00000000" w:rsidDel="00000000" w:rsidP="00000000" w:rsidRDefault="00000000" w:rsidRPr="00000000" w14:paraId="00001726">
            <w:pPr>
              <w:widowControl w:val="0"/>
              <w:spacing w:after="0" w:before="2.47802734375" w:line="231.2314224243164" w:lineRule="auto"/>
              <w:ind w:left="126.14654541015625" w:right="81.1614990234375" w:hanging="5.37811279296875"/>
              <w:jc w:val="left"/>
              <w:rPr>
                <w:sz w:val="19.920000076293945"/>
                <w:szCs w:val="19.920000076293945"/>
              </w:rPr>
            </w:pPr>
            <w:sdt>
              <w:sdtPr>
                <w:tag w:val="goog_rdk_5670"/>
              </w:sdtPr>
              <w:sdtContent>
                <w:del w:author="Thomas Cervone-Richards - NOAA Federal" w:id="333" w:date="2023-07-21T15:54:43Z">
                  <w:r w:rsidDel="00000000" w:rsidR="00000000" w:rsidRPr="00000000">
                    <w:rPr>
                      <w:sz w:val="19.920000076293945"/>
                      <w:szCs w:val="19.920000076293945"/>
                      <w:rtl w:val="0"/>
                    </w:rPr>
                    <w:delText xml:space="preserve">crossing of 4 or more  lanes.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7">
            <w:pPr>
              <w:widowControl w:val="0"/>
              <w:spacing w:after="0" w:line="231.63326740264893" w:lineRule="auto"/>
              <w:ind w:left="119.7723388671875" w:right="234.7149658203125" w:firstLine="10.1593017578125"/>
              <w:jc w:val="left"/>
              <w:rPr>
                <w:sz w:val="19.920000076293945"/>
                <w:szCs w:val="19.920000076293945"/>
              </w:rPr>
            </w:pPr>
            <w:sdt>
              <w:sdtPr>
                <w:tag w:val="goog_rdk_5672"/>
              </w:sdtPr>
              <w:sdtContent>
                <w:del w:author="Thomas Cervone-Richards - NOAA Federal" w:id="333" w:date="2023-07-21T15:54:43Z">
                  <w:r w:rsidDel="00000000" w:rsidR="00000000" w:rsidRPr="00000000">
                    <w:rPr>
                      <w:sz w:val="19.920000076293945"/>
                      <w:szCs w:val="19.920000076293945"/>
                      <w:rtl w:val="0"/>
                    </w:rPr>
                    <w:delText xml:space="preserve">Encode all lane parts  or use another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8">
            <w:pPr>
              <w:widowControl w:val="0"/>
              <w:spacing w:after="0" w:line="240" w:lineRule="auto"/>
              <w:ind w:left="132.918701171875" w:firstLine="0"/>
              <w:jc w:val="left"/>
              <w:rPr>
                <w:sz w:val="19.920000076293945"/>
                <w:szCs w:val="19.920000076293945"/>
              </w:rPr>
            </w:pPr>
            <w:sdt>
              <w:sdtPr>
                <w:tag w:val="goog_rdk_5674"/>
              </w:sdtPr>
              <w:sdtContent>
                <w:del w:author="Thomas Cervone-Richards - NOAA Federal" w:id="333" w:date="2023-07-21T15:54:43Z">
                  <w:r w:rsidDel="00000000" w:rsidR="00000000" w:rsidRPr="00000000">
                    <w:rPr>
                      <w:sz w:val="19.920000076293945"/>
                      <w:szCs w:val="19.920000076293945"/>
                      <w:rtl w:val="0"/>
                    </w:rPr>
                    <w:delText xml:space="preserve">10.2.1.5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9">
            <w:pPr>
              <w:widowControl w:val="0"/>
              <w:spacing w:after="0" w:line="240" w:lineRule="auto"/>
              <w:jc w:val="center"/>
              <w:rPr>
                <w:sz w:val="19.920000076293945"/>
                <w:szCs w:val="19.920000076293945"/>
              </w:rPr>
            </w:pPr>
            <w:sdt>
              <w:sdtPr>
                <w:tag w:val="goog_rdk_5676"/>
              </w:sdtPr>
              <w:sdtContent>
                <w:del w:author="Thomas Cervone-Richards - NOAA Federal" w:id="333" w:date="2023-07-21T15:54:4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A">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2B">
            <w:pPr>
              <w:widowControl w:val="0"/>
              <w:spacing w:after="0" w:line="240" w:lineRule="auto"/>
              <w:jc w:val="center"/>
              <w:rPr>
                <w:sz w:val="19.920000076293945"/>
                <w:szCs w:val="19.920000076293945"/>
              </w:rPr>
            </w:pPr>
            <w:sdt>
              <w:sdtPr>
                <w:tag w:val="goog_rdk_5678"/>
              </w:sdtPr>
              <w:sdtContent>
                <w:del w:author="Thomas Cervone-Richards - NOAA Federal" w:id="333" w:date="2023-07-21T15:54:43Z">
                  <w:r w:rsidDel="00000000" w:rsidR="00000000" w:rsidRPr="00000000">
                    <w:rPr>
                      <w:sz w:val="19.920000076293945"/>
                      <w:szCs w:val="19.920000076293945"/>
                      <w:rtl w:val="0"/>
                    </w:rPr>
                    <w:delText xml:space="preserve">1689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C">
            <w:pPr>
              <w:widowControl w:val="0"/>
              <w:spacing w:after="0" w:line="231.23223781585693" w:lineRule="auto"/>
              <w:ind w:left="119.77203369140625" w:right="193.70574951171875" w:firstLine="10.159149169921875"/>
              <w:rPr>
                <w:sz w:val="19.920000076293945"/>
                <w:szCs w:val="19.920000076293945"/>
              </w:rPr>
            </w:pPr>
            <w:sdt>
              <w:sdtPr>
                <w:tag w:val="goog_rdk_5680"/>
              </w:sdtPr>
              <w:sdtContent>
                <w:del w:author="Thomas Cervone-Richards - NOAA Federal" w:id="333" w:date="2023-07-21T15:54:43Z">
                  <w:r w:rsidDel="00000000" w:rsidR="00000000" w:rsidRPr="00000000">
                    <w:rPr>
                      <w:sz w:val="19.920000076293945"/>
                      <w:szCs w:val="19.920000076293945"/>
                      <w:rtl w:val="0"/>
                    </w:rPr>
                    <w:delText xml:space="preserve">For each TSSCRS feature  object which OVERLAPS,  CONTAINS OR is WITHIN a TSEZNE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83"/>
            </w:sdtPr>
            <w:sdtContent>
              <w:p w:rsidR="00000000" w:rsidDel="00000000" w:rsidP="00000000" w:rsidRDefault="00000000" w:rsidRPr="00000000" w14:paraId="0000172D">
                <w:pPr>
                  <w:widowControl w:val="0"/>
                  <w:spacing w:after="0" w:line="240" w:lineRule="auto"/>
                  <w:ind w:left="115.5889892578125" w:firstLine="0"/>
                  <w:jc w:val="left"/>
                  <w:rPr>
                    <w:del w:author="Thomas Cervone-Richards - NOAA Federal" w:id="333" w:date="2023-07-21T15:54:43Z"/>
                    <w:sz w:val="19.920000076293945"/>
                    <w:szCs w:val="19.920000076293945"/>
                  </w:rPr>
                </w:pPr>
                <w:sdt>
                  <w:sdtPr>
                    <w:tag w:val="goog_rdk_5682"/>
                  </w:sdtPr>
                  <w:sdtContent>
                    <w:del w:author="Thomas Cervone-Richards - NOAA Federal" w:id="333" w:date="2023-07-21T15:54:43Z">
                      <w:r w:rsidDel="00000000" w:rsidR="00000000" w:rsidRPr="00000000">
                        <w:rPr>
                          <w:sz w:val="19.920000076293945"/>
                          <w:szCs w:val="19.920000076293945"/>
                          <w:rtl w:val="0"/>
                        </w:rPr>
                        <w:delText xml:space="preserve">TSSCRS object  </w:delText>
                      </w:r>
                    </w:del>
                  </w:sdtContent>
                </w:sdt>
              </w:p>
            </w:sdtContent>
          </w:sdt>
          <w:p w:rsidR="00000000" w:rsidDel="00000000" w:rsidP="00000000" w:rsidRDefault="00000000" w:rsidRPr="00000000" w14:paraId="0000172E">
            <w:pPr>
              <w:widowControl w:val="0"/>
              <w:spacing w:after="0" w:line="231.2314224243164" w:lineRule="auto"/>
              <w:ind w:left="119.7723388671875" w:right="193.3111572265625" w:firstLine="0"/>
              <w:jc w:val="left"/>
              <w:rPr>
                <w:sz w:val="19.920000076293945"/>
                <w:szCs w:val="19.920000076293945"/>
              </w:rPr>
            </w:pPr>
            <w:sdt>
              <w:sdtPr>
                <w:tag w:val="goog_rdk_5684"/>
              </w:sdtPr>
              <w:sdtContent>
                <w:del w:author="Thomas Cervone-Richards - NOAA Federal" w:id="333" w:date="2023-07-21T15:54:43Z">
                  <w:r w:rsidDel="00000000" w:rsidR="00000000" w:rsidRPr="00000000">
                    <w:rPr>
                      <w:sz w:val="19.920000076293945"/>
                      <w:szCs w:val="19.920000076293945"/>
                      <w:rtl w:val="0"/>
                    </w:rPr>
                    <w:delText xml:space="preserve">overlaps a TSEZNE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2F">
            <w:pPr>
              <w:widowControl w:val="0"/>
              <w:spacing w:after="0" w:line="231.23205184936523" w:lineRule="auto"/>
              <w:ind w:left="115.5889892578125" w:right="212.40478515625" w:firstLine="0"/>
              <w:jc w:val="left"/>
              <w:rPr>
                <w:sz w:val="19.920000076293945"/>
                <w:szCs w:val="19.920000076293945"/>
              </w:rPr>
            </w:pPr>
            <w:sdt>
              <w:sdtPr>
                <w:tag w:val="goog_rdk_5686"/>
              </w:sdtPr>
              <w:sdtContent>
                <w:del w:author="Thomas Cervone-Richards - NOAA Federal" w:id="333" w:date="2023-07-21T15:54:43Z">
                  <w:r w:rsidDel="00000000" w:rsidR="00000000" w:rsidRPr="00000000">
                    <w:rPr>
                      <w:sz w:val="19.920000076293945"/>
                      <w:szCs w:val="19.920000076293945"/>
                      <w:rtl w:val="0"/>
                    </w:rPr>
                    <w:delText xml:space="preserve">Amend TSSCRS and  TSEZNE objects to  remove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0">
            <w:pPr>
              <w:widowControl w:val="0"/>
              <w:spacing w:after="0" w:line="240" w:lineRule="auto"/>
              <w:ind w:left="132.918701171875" w:firstLine="0"/>
              <w:jc w:val="left"/>
              <w:rPr>
                <w:sz w:val="19.920000076293945"/>
                <w:szCs w:val="19.920000076293945"/>
              </w:rPr>
            </w:pPr>
            <w:sdt>
              <w:sdtPr>
                <w:tag w:val="goog_rdk_5688"/>
              </w:sdtPr>
              <w:sdtContent>
                <w:del w:author="Thomas Cervone-Richards - NOAA Federal" w:id="333" w:date="2023-07-21T15:54:43Z">
                  <w:r w:rsidDel="00000000" w:rsidR="00000000" w:rsidRPr="00000000">
                    <w:rPr>
                      <w:sz w:val="19.920000076293945"/>
                      <w:szCs w:val="19.920000076293945"/>
                      <w:rtl w:val="0"/>
                    </w:rPr>
                    <w:delText xml:space="preserve">10.2.1.5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1">
            <w:pPr>
              <w:widowControl w:val="0"/>
              <w:spacing w:after="0" w:line="240" w:lineRule="auto"/>
              <w:jc w:val="center"/>
              <w:rPr>
                <w:sz w:val="19.920000076293945"/>
                <w:szCs w:val="19.920000076293945"/>
              </w:rPr>
            </w:pPr>
            <w:sdt>
              <w:sdtPr>
                <w:tag w:val="goog_rdk_5690"/>
              </w:sdtPr>
              <w:sdtContent>
                <w:del w:author="Thomas Cervone-Richards - NOAA Federal" w:id="333" w:date="2023-07-21T15:54:4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2">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3">
            <w:pPr>
              <w:widowControl w:val="0"/>
              <w:spacing w:after="0" w:line="240" w:lineRule="auto"/>
              <w:jc w:val="center"/>
              <w:rPr>
                <w:sz w:val="19.920000076293945"/>
                <w:szCs w:val="19.920000076293945"/>
              </w:rPr>
            </w:pPr>
            <w:sdt>
              <w:sdtPr>
                <w:tag w:val="goog_rdk_5692"/>
              </w:sdtPr>
              <w:sdtContent>
                <w:del w:author="Thomas Cervone-Richards - NOAA Federal" w:id="334" w:date="2023-07-21T15:54:55Z">
                  <w:r w:rsidDel="00000000" w:rsidR="00000000" w:rsidRPr="00000000">
                    <w:rPr>
                      <w:sz w:val="19.920000076293945"/>
                      <w:szCs w:val="19.920000076293945"/>
                      <w:rtl w:val="0"/>
                    </w:rPr>
                    <w:delText xml:space="preserve">1690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4">
            <w:pPr>
              <w:widowControl w:val="0"/>
              <w:spacing w:after="0" w:line="230.42937755584717" w:lineRule="auto"/>
              <w:ind w:left="119.77203369140625" w:right="170.92559814453125" w:firstLine="10.159149169921875"/>
              <w:jc w:val="left"/>
              <w:rPr>
                <w:sz w:val="19.920000076293945"/>
                <w:szCs w:val="19.920000076293945"/>
              </w:rPr>
            </w:pPr>
            <w:sdt>
              <w:sdtPr>
                <w:tag w:val="goog_rdk_5694"/>
              </w:sdtPr>
              <w:sdtContent>
                <w:del w:author="Thomas Cervone-Richards - NOAA Federal" w:id="334" w:date="2023-07-21T15:54:55Z">
                  <w:r w:rsidDel="00000000" w:rsidR="00000000" w:rsidRPr="00000000">
                    <w:rPr>
                      <w:sz w:val="19.920000076293945"/>
                      <w:szCs w:val="19.920000076293945"/>
                      <w:rtl w:val="0"/>
                    </w:rPr>
                    <w:delText xml:space="preserve">For each TSSRON feature  object which OVERLAPS, CONTAINS OR is WITHIN a TSEZNE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697"/>
            </w:sdtPr>
            <w:sdtContent>
              <w:p w:rsidR="00000000" w:rsidDel="00000000" w:rsidP="00000000" w:rsidRDefault="00000000" w:rsidRPr="00000000" w14:paraId="00001735">
                <w:pPr>
                  <w:widowControl w:val="0"/>
                  <w:spacing w:after="0" w:line="240" w:lineRule="auto"/>
                  <w:ind w:left="115.5889892578125" w:firstLine="0"/>
                  <w:jc w:val="left"/>
                  <w:rPr>
                    <w:del w:author="Thomas Cervone-Richards - NOAA Federal" w:id="334" w:date="2023-07-21T15:54:55Z"/>
                    <w:sz w:val="19.920000076293945"/>
                    <w:szCs w:val="19.920000076293945"/>
                  </w:rPr>
                </w:pPr>
                <w:sdt>
                  <w:sdtPr>
                    <w:tag w:val="goog_rdk_5696"/>
                  </w:sdtPr>
                  <w:sdtContent>
                    <w:del w:author="Thomas Cervone-Richards - NOAA Federal" w:id="334" w:date="2023-07-21T15:54:55Z">
                      <w:r w:rsidDel="00000000" w:rsidR="00000000" w:rsidRPr="00000000">
                        <w:rPr>
                          <w:sz w:val="19.920000076293945"/>
                          <w:szCs w:val="19.920000076293945"/>
                          <w:rtl w:val="0"/>
                        </w:rPr>
                        <w:delText xml:space="preserve">TSSRON object  </w:delText>
                      </w:r>
                    </w:del>
                  </w:sdtContent>
                </w:sdt>
              </w:p>
            </w:sdtContent>
          </w:sdt>
          <w:p w:rsidR="00000000" w:rsidDel="00000000" w:rsidP="00000000" w:rsidRDefault="00000000" w:rsidRPr="00000000" w14:paraId="00001736">
            <w:pPr>
              <w:widowControl w:val="0"/>
              <w:spacing w:after="0" w:line="231.2314224243164" w:lineRule="auto"/>
              <w:ind w:left="119.7723388671875" w:right="193.3111572265625" w:firstLine="0"/>
              <w:jc w:val="left"/>
              <w:rPr>
                <w:sz w:val="19.920000076293945"/>
                <w:szCs w:val="19.920000076293945"/>
              </w:rPr>
            </w:pPr>
            <w:sdt>
              <w:sdtPr>
                <w:tag w:val="goog_rdk_5698"/>
              </w:sdtPr>
              <w:sdtContent>
                <w:del w:author="Thomas Cervone-Richards - NOAA Federal" w:id="334" w:date="2023-07-21T15:54:55Z">
                  <w:r w:rsidDel="00000000" w:rsidR="00000000" w:rsidRPr="00000000">
                    <w:rPr>
                      <w:sz w:val="19.920000076293945"/>
                      <w:szCs w:val="19.920000076293945"/>
                      <w:rtl w:val="0"/>
                    </w:rPr>
                    <w:delText xml:space="preserve">overlaps a TSEZNE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7">
            <w:pPr>
              <w:widowControl w:val="0"/>
              <w:spacing w:after="0" w:line="230.02774715423584" w:lineRule="auto"/>
              <w:ind w:left="115.5889892578125" w:right="190.4931640625" w:firstLine="0"/>
              <w:jc w:val="left"/>
              <w:rPr>
                <w:sz w:val="19.920000076293945"/>
                <w:szCs w:val="19.920000076293945"/>
              </w:rPr>
            </w:pPr>
            <w:sdt>
              <w:sdtPr>
                <w:tag w:val="goog_rdk_5700"/>
              </w:sdtPr>
              <w:sdtContent>
                <w:del w:author="Thomas Cervone-Richards - NOAA Federal" w:id="334" w:date="2023-07-21T15:54:55Z">
                  <w:r w:rsidDel="00000000" w:rsidR="00000000" w:rsidRPr="00000000">
                    <w:rPr>
                      <w:sz w:val="19.920000076293945"/>
                      <w:szCs w:val="19.920000076293945"/>
                      <w:rtl w:val="0"/>
                    </w:rPr>
                    <w:delText xml:space="preserve">Amend TSSRON and  TSEZNE objects to  remove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8">
            <w:pPr>
              <w:widowControl w:val="0"/>
              <w:spacing w:after="0" w:line="240" w:lineRule="auto"/>
              <w:ind w:left="132.918701171875" w:firstLine="0"/>
              <w:jc w:val="left"/>
              <w:rPr>
                <w:sz w:val="19.920000076293945"/>
                <w:szCs w:val="19.920000076293945"/>
              </w:rPr>
            </w:pPr>
            <w:sdt>
              <w:sdtPr>
                <w:tag w:val="goog_rdk_5702"/>
              </w:sdtPr>
              <w:sdtContent>
                <w:del w:author="Thomas Cervone-Richards - NOAA Federal" w:id="334" w:date="2023-07-21T15:54:55Z">
                  <w:r w:rsidDel="00000000" w:rsidR="00000000" w:rsidRPr="00000000">
                    <w:rPr>
                      <w:sz w:val="19.920000076293945"/>
                      <w:szCs w:val="19.920000076293945"/>
                      <w:rtl w:val="0"/>
                    </w:rPr>
                    <w:delText xml:space="preserve">10.2.1.6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9">
            <w:pPr>
              <w:widowControl w:val="0"/>
              <w:spacing w:after="0" w:line="240" w:lineRule="auto"/>
              <w:jc w:val="center"/>
              <w:rPr>
                <w:sz w:val="19.920000076293945"/>
                <w:szCs w:val="19.920000076293945"/>
              </w:rPr>
            </w:pPr>
            <w:sdt>
              <w:sdtPr>
                <w:tag w:val="goog_rdk_5704"/>
              </w:sdtPr>
              <w:sdtContent>
                <w:del w:author="Thomas Cervone-Richards - NOAA Federal" w:id="334" w:date="2023-07-21T15:54:5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A">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3B">
            <w:pPr>
              <w:widowControl w:val="0"/>
              <w:spacing w:after="0" w:line="240" w:lineRule="auto"/>
              <w:jc w:val="center"/>
              <w:rPr>
                <w:sz w:val="19.920000076293945"/>
                <w:szCs w:val="19.920000076293945"/>
              </w:rPr>
            </w:pPr>
            <w:sdt>
              <w:sdtPr>
                <w:tag w:val="goog_rdk_5706"/>
              </w:sdtPr>
              <w:sdtContent>
                <w:del w:author="Thomas Cervone-Richards - NOAA Federal" w:id="335" w:date="2023-07-21T15:55:43Z">
                  <w:r w:rsidDel="00000000" w:rsidR="00000000" w:rsidRPr="00000000">
                    <w:rPr>
                      <w:sz w:val="19.920000076293945"/>
                      <w:szCs w:val="19.920000076293945"/>
                      <w:rtl w:val="0"/>
                    </w:rPr>
                    <w:delText xml:space="preserve">1691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3C">
            <w:pPr>
              <w:widowControl w:val="0"/>
              <w:spacing w:after="0" w:line="231.53281688690186" w:lineRule="auto"/>
              <w:ind w:left="116.7840576171875" w:right="147.889404296875" w:firstLine="13.147125244140625"/>
              <w:jc w:val="left"/>
              <w:rPr>
                <w:sz w:val="19.920000076293945"/>
                <w:szCs w:val="19.920000076293945"/>
              </w:rPr>
            </w:pPr>
            <w:sdt>
              <w:sdtPr>
                <w:tag w:val="goog_rdk_5708"/>
              </w:sdtPr>
              <w:sdtContent>
                <w:del w:author="Thomas Cervone-Richards - NOAA Federal" w:id="335" w:date="2023-07-21T15:55:43Z">
                  <w:r w:rsidDel="00000000" w:rsidR="00000000" w:rsidRPr="00000000">
                    <w:rPr>
                      <w:sz w:val="19.920000076293945"/>
                      <w:szCs w:val="19.920000076293945"/>
                      <w:rtl w:val="0"/>
                    </w:rPr>
                    <w:delText xml:space="preserve">For each DWRTPT feature  object where DRVAL2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11"/>
            </w:sdtPr>
            <w:sdtContent>
              <w:p w:rsidR="00000000" w:rsidDel="00000000" w:rsidP="00000000" w:rsidRDefault="00000000" w:rsidRPr="00000000" w14:paraId="0000173D">
                <w:pPr>
                  <w:widowControl w:val="0"/>
                  <w:spacing w:after="0" w:line="231.53281688690186" w:lineRule="auto"/>
                  <w:ind w:left="124.35394287109375" w:right="80.364990234375" w:firstLine="5.57769775390625"/>
                  <w:jc w:val="left"/>
                  <w:rPr>
                    <w:del w:author="Thomas Cervone-Richards - NOAA Federal" w:id="335" w:date="2023-07-21T15:55:43Z"/>
                    <w:sz w:val="19.920000076293945"/>
                    <w:szCs w:val="19.920000076293945"/>
                  </w:rPr>
                </w:pPr>
                <w:sdt>
                  <w:sdtPr>
                    <w:tag w:val="goog_rdk_5710"/>
                  </w:sdtPr>
                  <w:sdtContent>
                    <w:del w:author="Thomas Cervone-Richards - NOAA Federal" w:id="335" w:date="2023-07-21T15:55:43Z">
                      <w:r w:rsidDel="00000000" w:rsidR="00000000" w:rsidRPr="00000000">
                        <w:rPr>
                          <w:sz w:val="19.920000076293945"/>
                          <w:szCs w:val="19.920000076293945"/>
                          <w:rtl w:val="0"/>
                        </w:rPr>
                        <w:delText xml:space="preserve">Prohibited attribute  DRVAL2 or VERDAT  populated for a  </w:delText>
                      </w:r>
                    </w:del>
                  </w:sdtContent>
                </w:sdt>
              </w:p>
            </w:sdtContent>
          </w:sdt>
          <w:p w:rsidR="00000000" w:rsidDel="00000000" w:rsidP="00000000" w:rsidRDefault="00000000" w:rsidRPr="00000000" w14:paraId="0000173E">
            <w:pPr>
              <w:widowControl w:val="0"/>
              <w:spacing w:after="0" w:before="4.9609375" w:line="240" w:lineRule="auto"/>
              <w:ind w:left="128.935546875" w:firstLine="0"/>
              <w:jc w:val="left"/>
              <w:rPr>
                <w:sz w:val="19.920000076293945"/>
                <w:szCs w:val="19.920000076293945"/>
              </w:rPr>
            </w:pPr>
            <w:sdt>
              <w:sdtPr>
                <w:tag w:val="goog_rdk_5712"/>
              </w:sdtPr>
              <w:sdtContent>
                <w:del w:author="Thomas Cervone-Richards - NOAA Federal" w:id="335" w:date="2023-07-21T15:55:43Z">
                  <w:r w:rsidDel="00000000" w:rsidR="00000000" w:rsidRPr="00000000">
                    <w:rPr>
                      <w:sz w:val="19.920000076293945"/>
                      <w:szCs w:val="19.920000076293945"/>
                      <w:rtl w:val="0"/>
                    </w:rPr>
                    <w:delText xml:space="preserve">DWRTPT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15"/>
            </w:sdtPr>
            <w:sdtContent>
              <w:p w:rsidR="00000000" w:rsidDel="00000000" w:rsidP="00000000" w:rsidRDefault="00000000" w:rsidRPr="00000000" w14:paraId="0000173F">
                <w:pPr>
                  <w:widowControl w:val="0"/>
                  <w:spacing w:after="0" w:line="231.23263835906982" w:lineRule="auto"/>
                  <w:ind w:left="116.7840576171875" w:right="291.4874267578125" w:firstLine="13.5455322265625"/>
                  <w:jc w:val="left"/>
                  <w:rPr>
                    <w:del w:author="Thomas Cervone-Richards - NOAA Federal" w:id="335" w:date="2023-07-21T15:55:43Z"/>
                    <w:sz w:val="19.920000076293945"/>
                    <w:szCs w:val="19.920000076293945"/>
                  </w:rPr>
                </w:pPr>
                <w:sdt>
                  <w:sdtPr>
                    <w:tag w:val="goog_rdk_5714"/>
                  </w:sdtPr>
                  <w:sdtContent>
                    <w:del w:author="Thomas Cervone-Richards - NOAA Federal" w:id="335" w:date="2023-07-21T15:55:43Z">
                      <w:r w:rsidDel="00000000" w:rsidR="00000000" w:rsidRPr="00000000">
                        <w:rPr>
                          <w:sz w:val="19.920000076293945"/>
                          <w:szCs w:val="19.920000076293945"/>
                          <w:rtl w:val="0"/>
                        </w:rPr>
                        <w:delText xml:space="preserve">Remove DRVAL2 or  VERDAT from  </w:delText>
                      </w:r>
                    </w:del>
                  </w:sdtContent>
                </w:sdt>
              </w:p>
            </w:sdtContent>
          </w:sdt>
          <w:p w:rsidR="00000000" w:rsidDel="00000000" w:rsidP="00000000" w:rsidRDefault="00000000" w:rsidRPr="00000000" w14:paraId="00001740">
            <w:pPr>
              <w:widowControl w:val="0"/>
              <w:spacing w:after="0" w:before="5.80810546875" w:line="240" w:lineRule="auto"/>
              <w:ind w:left="128.935546875" w:firstLine="0"/>
              <w:jc w:val="left"/>
              <w:rPr>
                <w:sz w:val="19.920000076293945"/>
                <w:szCs w:val="19.920000076293945"/>
              </w:rPr>
            </w:pPr>
            <w:sdt>
              <w:sdtPr>
                <w:tag w:val="goog_rdk_5716"/>
              </w:sdtPr>
              <w:sdtContent>
                <w:del w:author="Thomas Cervone-Richards - NOAA Federal" w:id="335" w:date="2023-07-21T15:55:43Z">
                  <w:r w:rsidDel="00000000" w:rsidR="00000000" w:rsidRPr="00000000">
                    <w:rPr>
                      <w:sz w:val="19.920000076293945"/>
                      <w:szCs w:val="19.920000076293945"/>
                      <w:rtl w:val="0"/>
                    </w:rPr>
                    <w:delText xml:space="preserve">DWRTPT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1">
            <w:pPr>
              <w:widowControl w:val="0"/>
              <w:spacing w:after="0" w:line="240" w:lineRule="auto"/>
              <w:ind w:left="132.918701171875" w:firstLine="0"/>
              <w:jc w:val="left"/>
              <w:rPr>
                <w:sz w:val="19.920000076293945"/>
                <w:szCs w:val="19.920000076293945"/>
              </w:rPr>
            </w:pPr>
            <w:sdt>
              <w:sdtPr>
                <w:tag w:val="goog_rdk_5718"/>
              </w:sdtPr>
              <w:sdtContent>
                <w:del w:author="Thomas Cervone-Richards - NOAA Federal" w:id="335" w:date="2023-07-21T15:55:43Z">
                  <w:r w:rsidDel="00000000" w:rsidR="00000000" w:rsidRPr="00000000">
                    <w:rPr>
                      <w:sz w:val="19.920000076293945"/>
                      <w:szCs w:val="19.920000076293945"/>
                      <w:rtl w:val="0"/>
                    </w:rPr>
                    <w:delText xml:space="preserve">10.2.2.1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2">
            <w:pPr>
              <w:widowControl w:val="0"/>
              <w:spacing w:after="0" w:line="240" w:lineRule="auto"/>
              <w:jc w:val="center"/>
              <w:rPr>
                <w:sz w:val="19.920000076293945"/>
                <w:szCs w:val="19.920000076293945"/>
              </w:rPr>
            </w:pPr>
            <w:sdt>
              <w:sdtPr>
                <w:tag w:val="goog_rdk_5720"/>
              </w:sdtPr>
              <w:sdtContent>
                <w:del w:author="Thomas Cervone-Richards - NOAA Federal" w:id="335" w:date="2023-07-21T15:55:4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3">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44">
            <w:pPr>
              <w:widowControl w:val="0"/>
              <w:spacing w:after="0" w:line="240" w:lineRule="auto"/>
              <w:jc w:val="center"/>
              <w:rPr>
                <w:sz w:val="19.920000076293945"/>
                <w:szCs w:val="19.920000076293945"/>
              </w:rPr>
            </w:pPr>
            <w:sdt>
              <w:sdtPr>
                <w:tag w:val="goog_rdk_5722"/>
              </w:sdtPr>
              <w:sdtContent>
                <w:del w:author="Thomas Cervone-Richards - NOAA Federal" w:id="335" w:date="2023-07-21T15:55:43Z">
                  <w:r w:rsidDel="00000000" w:rsidR="00000000" w:rsidRPr="00000000">
                    <w:rPr>
                      <w:sz w:val="19.920000076293945"/>
                      <w:szCs w:val="19.920000076293945"/>
                      <w:rtl w:val="0"/>
                    </w:rPr>
                    <w:delText xml:space="preserve">1692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25"/>
            </w:sdtPr>
            <w:sdtContent>
              <w:p w:rsidR="00000000" w:rsidDel="00000000" w:rsidP="00000000" w:rsidRDefault="00000000" w:rsidRPr="00000000" w14:paraId="00001745">
                <w:pPr>
                  <w:widowControl w:val="0"/>
                  <w:spacing w:after="0" w:line="228.82407188415527" w:lineRule="auto"/>
                  <w:ind w:left="119.77203369140625" w:right="147.889404296875" w:firstLine="10.159149169921875"/>
                  <w:jc w:val="left"/>
                  <w:rPr>
                    <w:del w:author="Thomas Cervone-Richards - NOAA Federal" w:id="335" w:date="2023-07-21T15:55:43Z"/>
                    <w:sz w:val="19.920000076293945"/>
                    <w:szCs w:val="19.920000076293945"/>
                  </w:rPr>
                </w:pPr>
                <w:sdt>
                  <w:sdtPr>
                    <w:tag w:val="goog_rdk_5724"/>
                  </w:sdtPr>
                  <w:sdtContent>
                    <w:del w:author="Thomas Cervone-Richards - NOAA Federal" w:id="335" w:date="2023-07-21T15:55:43Z">
                      <w:r w:rsidDel="00000000" w:rsidR="00000000" w:rsidRPr="00000000">
                        <w:rPr>
                          <w:sz w:val="19.920000076293945"/>
                          <w:szCs w:val="19.920000076293945"/>
                          <w:rtl w:val="0"/>
                        </w:rPr>
                        <w:delText xml:space="preserve">For each DWRTPT feature  object which is not  </w:delText>
                      </w:r>
                    </w:del>
                  </w:sdtContent>
                </w:sdt>
              </w:p>
            </w:sdtContent>
          </w:sdt>
          <w:sdt>
            <w:sdtPr>
              <w:tag w:val="goog_rdk_5727"/>
            </w:sdtPr>
            <w:sdtContent>
              <w:p w:rsidR="00000000" w:rsidDel="00000000" w:rsidP="00000000" w:rsidRDefault="00000000" w:rsidRPr="00000000" w14:paraId="00001746">
                <w:pPr>
                  <w:widowControl w:val="0"/>
                  <w:spacing w:after="0" w:before="7.20947265625" w:line="240" w:lineRule="auto"/>
                  <w:ind w:left="121.56478881835938" w:firstLine="0"/>
                  <w:jc w:val="left"/>
                  <w:rPr>
                    <w:del w:author="Thomas Cervone-Richards - NOAA Federal" w:id="335" w:date="2023-07-21T15:55:43Z"/>
                    <w:sz w:val="19.920000076293945"/>
                    <w:szCs w:val="19.920000076293945"/>
                  </w:rPr>
                </w:pPr>
                <w:sdt>
                  <w:sdtPr>
                    <w:tag w:val="goog_rdk_5726"/>
                  </w:sdtPr>
                  <w:sdtContent>
                    <w:del w:author="Thomas Cervone-Richards - NOAA Federal" w:id="335" w:date="2023-07-21T15:55:43Z">
                      <w:r w:rsidDel="00000000" w:rsidR="00000000" w:rsidRPr="00000000">
                        <w:rPr>
                          <w:sz w:val="19.920000076293945"/>
                          <w:szCs w:val="19.920000076293945"/>
                          <w:rtl w:val="0"/>
                        </w:rPr>
                        <w:delText xml:space="preserve">COVERED_BY the  </w:delText>
                      </w:r>
                    </w:del>
                  </w:sdtContent>
                </w:sdt>
              </w:p>
            </w:sdtContent>
          </w:sdt>
          <w:sdt>
            <w:sdtPr>
              <w:tag w:val="goog_rdk_5729"/>
            </w:sdtPr>
            <w:sdtContent>
              <w:p w:rsidR="00000000" w:rsidDel="00000000" w:rsidP="00000000" w:rsidRDefault="00000000" w:rsidRPr="00000000" w14:paraId="00001747">
                <w:pPr>
                  <w:widowControl w:val="0"/>
                  <w:spacing w:after="0" w:line="240" w:lineRule="auto"/>
                  <w:ind w:left="120.76797485351562" w:firstLine="0"/>
                  <w:jc w:val="left"/>
                  <w:rPr>
                    <w:del w:author="Thomas Cervone-Richards - NOAA Federal" w:id="335" w:date="2023-07-21T15:55:43Z"/>
                    <w:sz w:val="19.920000076293945"/>
                    <w:szCs w:val="19.920000076293945"/>
                  </w:rPr>
                </w:pPr>
                <w:sdt>
                  <w:sdtPr>
                    <w:tag w:val="goog_rdk_5728"/>
                  </w:sdtPr>
                  <w:sdtContent>
                    <w:del w:author="Thomas Cervone-Richards - NOAA Federal" w:id="335" w:date="2023-07-21T15:55:43Z">
                      <w:r w:rsidDel="00000000" w:rsidR="00000000" w:rsidRPr="00000000">
                        <w:rPr>
                          <w:sz w:val="19.920000076293945"/>
                          <w:szCs w:val="19.920000076293945"/>
                          <w:rtl w:val="0"/>
                        </w:rPr>
                        <w:delText xml:space="preserve">combined coverage of  </w:delText>
                      </w:r>
                    </w:del>
                  </w:sdtContent>
                </w:sdt>
              </w:p>
            </w:sdtContent>
          </w:sdt>
          <w:p w:rsidR="00000000" w:rsidDel="00000000" w:rsidP="00000000" w:rsidRDefault="00000000" w:rsidRPr="00000000" w14:paraId="00001748">
            <w:pPr>
              <w:widowControl w:val="0"/>
              <w:spacing w:after="0" w:line="231.2314224243164" w:lineRule="auto"/>
              <w:ind w:left="115.58883666992188" w:right="404.25994873046875" w:firstLine="13.346405029296875"/>
              <w:jc w:val="left"/>
              <w:rPr>
                <w:sz w:val="19.920000076293945"/>
                <w:szCs w:val="19.920000076293945"/>
              </w:rPr>
            </w:pPr>
            <w:sdt>
              <w:sdtPr>
                <w:tag w:val="goog_rdk_5730"/>
              </w:sdtPr>
              <w:sdtContent>
                <w:del w:author="Thomas Cervone-Richards - NOAA Federal" w:id="335" w:date="2023-07-21T15:55:43Z">
                  <w:r w:rsidDel="00000000" w:rsidR="00000000" w:rsidRPr="00000000">
                    <w:rPr>
                      <w:sz w:val="19.920000076293945"/>
                      <w:szCs w:val="19.920000076293945"/>
                      <w:rtl w:val="0"/>
                    </w:rPr>
                    <w:delText xml:space="preserve">DEPARE and DRGARE  feature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9">
            <w:pPr>
              <w:widowControl w:val="0"/>
              <w:spacing w:after="0" w:line="230.02837657928467" w:lineRule="auto"/>
              <w:ind w:left="119.7723388671875" w:right="104.4683837890625" w:firstLine="9.1632080078125"/>
              <w:jc w:val="left"/>
              <w:rPr>
                <w:sz w:val="19.920000076293945"/>
                <w:szCs w:val="19.920000076293945"/>
              </w:rPr>
            </w:pPr>
            <w:sdt>
              <w:sdtPr>
                <w:tag w:val="goog_rdk_5732"/>
              </w:sdtPr>
              <w:sdtContent>
                <w:del w:author="Thomas Cervone-Richards - NOAA Federal" w:id="335" w:date="2023-07-21T15:55:43Z">
                  <w:r w:rsidDel="00000000" w:rsidR="00000000" w:rsidRPr="00000000">
                    <w:rPr>
                      <w:sz w:val="19.920000076293945"/>
                      <w:szCs w:val="19.920000076293945"/>
                      <w:rtl w:val="0"/>
                    </w:rPr>
                    <w:delText xml:space="preserve">DWRTPT object not  covered by DEPARE  or DRGARE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A">
            <w:pPr>
              <w:widowControl w:val="0"/>
              <w:spacing w:after="0" w:line="230.02837657928467" w:lineRule="auto"/>
              <w:ind w:left="119.7723388671875" w:right="135.3143310546875" w:firstLine="10.1593017578125"/>
              <w:jc w:val="left"/>
              <w:rPr>
                <w:sz w:val="19.920000076293945"/>
                <w:szCs w:val="19.920000076293945"/>
              </w:rPr>
            </w:pPr>
            <w:sdt>
              <w:sdtPr>
                <w:tag w:val="goog_rdk_5734"/>
              </w:sdtPr>
              <w:sdtContent>
                <w:del w:author="Thomas Cervone-Richards - NOAA Federal" w:id="335" w:date="2023-07-21T15:55:43Z">
                  <w:r w:rsidDel="00000000" w:rsidR="00000000" w:rsidRPr="00000000">
                    <w:rPr>
                      <w:sz w:val="19.920000076293945"/>
                      <w:szCs w:val="19.920000076293945"/>
                      <w:rtl w:val="0"/>
                    </w:rPr>
                    <w:delText xml:space="preserve">Encode appropriate  DEPARE or DRGARE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B">
            <w:pPr>
              <w:widowControl w:val="0"/>
              <w:spacing w:after="0" w:line="240" w:lineRule="auto"/>
              <w:ind w:left="132.918701171875" w:firstLine="0"/>
              <w:jc w:val="left"/>
              <w:rPr>
                <w:sz w:val="19.920000076293945"/>
                <w:szCs w:val="19.920000076293945"/>
              </w:rPr>
            </w:pPr>
            <w:sdt>
              <w:sdtPr>
                <w:tag w:val="goog_rdk_5736"/>
              </w:sdtPr>
              <w:sdtContent>
                <w:del w:author="Thomas Cervone-Richards - NOAA Federal" w:id="335" w:date="2023-07-21T15:55:43Z">
                  <w:r w:rsidDel="00000000" w:rsidR="00000000" w:rsidRPr="00000000">
                    <w:rPr>
                      <w:sz w:val="19.920000076293945"/>
                      <w:szCs w:val="19.920000076293945"/>
                      <w:rtl w:val="0"/>
                    </w:rPr>
                    <w:delText xml:space="preserve">10.2.2.1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C">
            <w:pPr>
              <w:widowControl w:val="0"/>
              <w:spacing w:after="0" w:line="240" w:lineRule="auto"/>
              <w:jc w:val="center"/>
              <w:rPr>
                <w:sz w:val="19.920000076293945"/>
                <w:szCs w:val="19.920000076293945"/>
              </w:rPr>
            </w:pPr>
            <w:sdt>
              <w:sdtPr>
                <w:tag w:val="goog_rdk_5738"/>
              </w:sdtPr>
              <w:sdtContent>
                <w:del w:author="Thomas Cervone-Richards - NOAA Federal" w:id="335" w:date="2023-07-21T15:55:4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4D">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4E">
            <w:pPr>
              <w:widowControl w:val="0"/>
              <w:spacing w:after="0" w:line="240" w:lineRule="auto"/>
              <w:jc w:val="center"/>
              <w:rPr>
                <w:sz w:val="19.920000076293945"/>
                <w:szCs w:val="19.920000076293945"/>
              </w:rPr>
            </w:pPr>
            <w:sdt>
              <w:sdtPr>
                <w:tag w:val="goog_rdk_5740"/>
              </w:sdtPr>
              <w:sdtContent>
                <w:del w:author="Thomas Cervone-Richards - NOAA Federal" w:id="335" w:date="2023-07-21T15:55:43Z">
                  <w:r w:rsidDel="00000000" w:rsidR="00000000" w:rsidRPr="00000000">
                    <w:rPr>
                      <w:sz w:val="19.920000076293945"/>
                      <w:szCs w:val="19.920000076293945"/>
                      <w:rtl w:val="0"/>
                    </w:rPr>
                    <w:delText xml:space="preserve">1693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43"/>
            </w:sdtPr>
            <w:sdtContent>
              <w:p w:rsidR="00000000" w:rsidDel="00000000" w:rsidP="00000000" w:rsidRDefault="00000000" w:rsidRPr="00000000" w14:paraId="0000174F">
                <w:pPr>
                  <w:widowControl w:val="0"/>
                  <w:spacing w:after="0" w:line="240" w:lineRule="auto"/>
                  <w:ind w:left="129.93118286132812" w:firstLine="0"/>
                  <w:jc w:val="left"/>
                  <w:rPr>
                    <w:del w:author="Thomas Cervone-Richards - NOAA Federal" w:id="335" w:date="2023-07-21T15:55:43Z"/>
                    <w:sz w:val="19.920000076293945"/>
                    <w:szCs w:val="19.920000076293945"/>
                  </w:rPr>
                </w:pPr>
                <w:sdt>
                  <w:sdtPr>
                    <w:tag w:val="goog_rdk_5742"/>
                  </w:sdtPr>
                  <w:sdtContent>
                    <w:del w:author="Thomas Cervone-Richards - NOAA Federal" w:id="335" w:date="2023-07-21T15:55:43Z">
                      <w:r w:rsidDel="00000000" w:rsidR="00000000" w:rsidRPr="00000000">
                        <w:rPr>
                          <w:sz w:val="19.920000076293945"/>
                          <w:szCs w:val="19.920000076293945"/>
                          <w:rtl w:val="0"/>
                        </w:rPr>
                        <w:delText xml:space="preserve">For each DWRTPT or  </w:delText>
                      </w:r>
                    </w:del>
                  </w:sdtContent>
                </w:sdt>
              </w:p>
            </w:sdtContent>
          </w:sdt>
          <w:p w:rsidR="00000000" w:rsidDel="00000000" w:rsidP="00000000" w:rsidRDefault="00000000" w:rsidRPr="00000000" w14:paraId="00001750">
            <w:pPr>
              <w:widowControl w:val="0"/>
              <w:spacing w:after="0" w:line="231.23295307159424" w:lineRule="auto"/>
              <w:ind w:left="115.58883666992188" w:right="281.0565185546875" w:firstLine="13.346405029296875"/>
              <w:jc w:val="left"/>
              <w:rPr>
                <w:sz w:val="19.920000076293945"/>
                <w:szCs w:val="19.920000076293945"/>
              </w:rPr>
            </w:pPr>
            <w:sdt>
              <w:sdtPr>
                <w:tag w:val="goog_rdk_5744"/>
              </w:sdtPr>
              <w:sdtContent>
                <w:del w:author="Thomas Cervone-Richards - NOAA Federal" w:id="335" w:date="2023-07-21T15:55:43Z">
                  <w:r w:rsidDel="00000000" w:rsidR="00000000" w:rsidRPr="00000000">
                    <w:rPr>
                      <w:sz w:val="19.920000076293945"/>
                      <w:szCs w:val="19.920000076293945"/>
                      <w:rtl w:val="0"/>
                    </w:rPr>
                    <w:delText xml:space="preserve">DWRTCL feature object  where OBJNAM is Known AND is aggregated in a  collection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47"/>
            </w:sdtPr>
            <w:sdtContent>
              <w:p w:rsidR="00000000" w:rsidDel="00000000" w:rsidP="00000000" w:rsidRDefault="00000000" w:rsidRPr="00000000" w14:paraId="00001751">
                <w:pPr>
                  <w:widowControl w:val="0"/>
                  <w:spacing w:after="0" w:line="240" w:lineRule="auto"/>
                  <w:ind w:left="128.935546875" w:firstLine="0"/>
                  <w:jc w:val="left"/>
                  <w:rPr>
                    <w:del w:author="Thomas Cervone-Richards - NOAA Federal" w:id="335" w:date="2023-07-21T15:55:43Z"/>
                    <w:sz w:val="19.920000076293945"/>
                    <w:szCs w:val="19.920000076293945"/>
                  </w:rPr>
                </w:pPr>
                <w:sdt>
                  <w:sdtPr>
                    <w:tag w:val="goog_rdk_5746"/>
                  </w:sdtPr>
                  <w:sdtContent>
                    <w:del w:author="Thomas Cervone-Richards - NOAA Federal" w:id="335" w:date="2023-07-21T15:55:43Z">
                      <w:r w:rsidDel="00000000" w:rsidR="00000000" w:rsidRPr="00000000">
                        <w:rPr>
                          <w:sz w:val="19.920000076293945"/>
                          <w:szCs w:val="19.920000076293945"/>
                          <w:rtl w:val="0"/>
                        </w:rPr>
                        <w:delText xml:space="preserve">DWRTPT or  </w:delText>
                      </w:r>
                    </w:del>
                  </w:sdtContent>
                </w:sdt>
              </w:p>
            </w:sdtContent>
          </w:sdt>
          <w:p w:rsidR="00000000" w:rsidDel="00000000" w:rsidP="00000000" w:rsidRDefault="00000000" w:rsidRPr="00000000" w14:paraId="00001752">
            <w:pPr>
              <w:widowControl w:val="0"/>
              <w:spacing w:after="0" w:line="231.23305320739746" w:lineRule="auto"/>
              <w:ind w:left="119.7723388671875" w:right="104.4677734375" w:firstLine="9.1632080078125"/>
              <w:jc w:val="left"/>
              <w:rPr>
                <w:sz w:val="19.920000076293945"/>
                <w:szCs w:val="19.920000076293945"/>
              </w:rPr>
            </w:pPr>
            <w:sdt>
              <w:sdtPr>
                <w:tag w:val="goog_rdk_5748"/>
              </w:sdtPr>
              <w:sdtContent>
                <w:del w:author="Thomas Cervone-Richards - NOAA Federal" w:id="335" w:date="2023-07-21T15:55:43Z">
                  <w:r w:rsidDel="00000000" w:rsidR="00000000" w:rsidRPr="00000000">
                    <w:rPr>
                      <w:sz w:val="19.920000076293945"/>
                      <w:szCs w:val="19.920000076293945"/>
                      <w:rtl w:val="0"/>
                    </w:rPr>
                    <w:delText xml:space="preserve">DWRTCL object with  OBJNAM form part of a collection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51"/>
            </w:sdtPr>
            <w:sdtContent>
              <w:p w:rsidR="00000000" w:rsidDel="00000000" w:rsidP="00000000" w:rsidRDefault="00000000" w:rsidRPr="00000000" w14:paraId="00001753">
                <w:pPr>
                  <w:widowControl w:val="0"/>
                  <w:spacing w:after="0" w:line="240" w:lineRule="auto"/>
                  <w:ind w:left="129.931640625" w:firstLine="0"/>
                  <w:jc w:val="left"/>
                  <w:rPr>
                    <w:del w:author="Thomas Cervone-Richards - NOAA Federal" w:id="335" w:date="2023-07-21T15:55:43Z"/>
                    <w:sz w:val="19.920000076293945"/>
                    <w:szCs w:val="19.920000076293945"/>
                  </w:rPr>
                </w:pPr>
                <w:sdt>
                  <w:sdtPr>
                    <w:tag w:val="goog_rdk_5750"/>
                  </w:sdtPr>
                  <w:sdtContent>
                    <w:del w:author="Thomas Cervone-Richards - NOAA Federal" w:id="335" w:date="2023-07-21T15:55:43Z">
                      <w:r w:rsidDel="00000000" w:rsidR="00000000" w:rsidRPr="00000000">
                        <w:rPr>
                          <w:sz w:val="19.920000076293945"/>
                          <w:szCs w:val="19.920000076293945"/>
                          <w:rtl w:val="0"/>
                        </w:rPr>
                        <w:delText xml:space="preserve">Encode the name  </w:delText>
                      </w:r>
                    </w:del>
                  </w:sdtContent>
                </w:sdt>
              </w:p>
            </w:sdtContent>
          </w:sdt>
          <w:sdt>
            <w:sdtPr>
              <w:tag w:val="goog_rdk_5753"/>
            </w:sdtPr>
            <w:sdtContent>
              <w:p w:rsidR="00000000" w:rsidDel="00000000" w:rsidP="00000000" w:rsidRDefault="00000000" w:rsidRPr="00000000" w14:paraId="00001754">
                <w:pPr>
                  <w:widowControl w:val="0"/>
                  <w:spacing w:after="0" w:line="240" w:lineRule="auto"/>
                  <w:ind w:left="126.3458251953125" w:firstLine="0"/>
                  <w:jc w:val="left"/>
                  <w:rPr>
                    <w:del w:author="Thomas Cervone-Richards - NOAA Federal" w:id="335" w:date="2023-07-21T15:55:43Z"/>
                    <w:sz w:val="19.920000076293945"/>
                    <w:szCs w:val="19.920000076293945"/>
                  </w:rPr>
                </w:pPr>
                <w:sdt>
                  <w:sdtPr>
                    <w:tag w:val="goog_rdk_5752"/>
                  </w:sdtPr>
                  <w:sdtContent>
                    <w:del w:author="Thomas Cervone-Richards - NOAA Federal" w:id="335" w:date="2023-07-21T15:55:43Z">
                      <w:r w:rsidDel="00000000" w:rsidR="00000000" w:rsidRPr="00000000">
                        <w:rPr>
                          <w:sz w:val="19.920000076293945"/>
                          <w:szCs w:val="19.920000076293945"/>
                          <w:rtl w:val="0"/>
                        </w:rPr>
                        <w:delText xml:space="preserve">using a C_AGGR  </w:delText>
                      </w:r>
                    </w:del>
                  </w:sdtContent>
                </w:sdt>
              </w:p>
            </w:sdtContent>
          </w:sdt>
          <w:sdt>
            <w:sdtPr>
              <w:tag w:val="goog_rdk_5755"/>
            </w:sdtPr>
            <w:sdtContent>
              <w:p w:rsidR="00000000" w:rsidDel="00000000" w:rsidP="00000000" w:rsidRDefault="00000000" w:rsidRPr="00000000" w14:paraId="00001755">
                <w:pPr>
                  <w:widowControl w:val="0"/>
                  <w:spacing w:after="0" w:line="240" w:lineRule="auto"/>
                  <w:ind w:left="120.7684326171875" w:firstLine="0"/>
                  <w:jc w:val="left"/>
                  <w:rPr>
                    <w:del w:author="Thomas Cervone-Richards - NOAA Federal" w:id="335" w:date="2023-07-21T15:55:43Z"/>
                    <w:sz w:val="19.920000076293945"/>
                    <w:szCs w:val="19.920000076293945"/>
                  </w:rPr>
                </w:pPr>
                <w:sdt>
                  <w:sdtPr>
                    <w:tag w:val="goog_rdk_5754"/>
                  </w:sdtPr>
                  <w:sdtContent>
                    <w:del w:author="Thomas Cervone-Richards - NOAA Federal" w:id="335" w:date="2023-07-21T15:55:43Z">
                      <w:r w:rsidDel="00000000" w:rsidR="00000000" w:rsidRPr="00000000">
                        <w:rPr>
                          <w:sz w:val="19.920000076293945"/>
                          <w:szCs w:val="19.920000076293945"/>
                          <w:rtl w:val="0"/>
                        </w:rPr>
                        <w:delText xml:space="preserve">collection object or  </w:delText>
                      </w:r>
                    </w:del>
                  </w:sdtContent>
                </w:sdt>
              </w:p>
            </w:sdtContent>
          </w:sdt>
          <w:sdt>
            <w:sdtPr>
              <w:tag w:val="goog_rdk_5757"/>
            </w:sdtPr>
            <w:sdtContent>
              <w:p w:rsidR="00000000" w:rsidDel="00000000" w:rsidP="00000000" w:rsidRDefault="00000000" w:rsidRPr="00000000" w14:paraId="00001756">
                <w:pPr>
                  <w:widowControl w:val="0"/>
                  <w:spacing w:after="0" w:line="240" w:lineRule="auto"/>
                  <w:ind w:left="120.7684326171875" w:firstLine="0"/>
                  <w:jc w:val="left"/>
                  <w:rPr>
                    <w:del w:author="Thomas Cervone-Richards - NOAA Federal" w:id="335" w:date="2023-07-21T15:55:43Z"/>
                    <w:sz w:val="19.920000076293945"/>
                    <w:szCs w:val="19.920000076293945"/>
                  </w:rPr>
                </w:pPr>
                <w:sdt>
                  <w:sdtPr>
                    <w:tag w:val="goog_rdk_5756"/>
                  </w:sdtPr>
                  <w:sdtContent>
                    <w:del w:author="Thomas Cervone-Richards - NOAA Federal" w:id="335" w:date="2023-07-21T15:55:43Z">
                      <w:r w:rsidDel="00000000" w:rsidR="00000000" w:rsidRPr="00000000">
                        <w:rPr>
                          <w:sz w:val="19.920000076293945"/>
                          <w:szCs w:val="19.920000076293945"/>
                          <w:rtl w:val="0"/>
                        </w:rPr>
                        <w:delText xml:space="preserve">create a SEARRE  </w:delText>
                      </w:r>
                    </w:del>
                  </w:sdtContent>
                </w:sdt>
              </w:p>
            </w:sdtContent>
          </w:sdt>
          <w:p w:rsidR="00000000" w:rsidDel="00000000" w:rsidP="00000000" w:rsidRDefault="00000000" w:rsidRPr="00000000" w14:paraId="00001757">
            <w:pPr>
              <w:widowControl w:val="0"/>
              <w:spacing w:after="0" w:line="231.43366813659668" w:lineRule="auto"/>
              <w:ind w:left="115.5889892578125" w:right="155.234375" w:firstLine="4.183349609375"/>
              <w:rPr>
                <w:sz w:val="19.920000076293945"/>
                <w:szCs w:val="19.920000076293945"/>
              </w:rPr>
            </w:pPr>
            <w:sdt>
              <w:sdtPr>
                <w:tag w:val="goog_rdk_5758"/>
              </w:sdtPr>
              <w:sdtContent>
                <w:del w:author="Thomas Cervone-Richards - NOAA Federal" w:id="335" w:date="2023-07-21T15:55:43Z">
                  <w:r w:rsidDel="00000000" w:rsidR="00000000" w:rsidRPr="00000000">
                    <w:rPr>
                      <w:sz w:val="19.920000076293945"/>
                      <w:szCs w:val="19.920000076293945"/>
                      <w:rtl w:val="0"/>
                    </w:rPr>
                    <w:delText xml:space="preserve">object. Remove name  from DWRTPT and/or  DWRTCL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8">
            <w:pPr>
              <w:widowControl w:val="0"/>
              <w:spacing w:after="0" w:line="240" w:lineRule="auto"/>
              <w:ind w:left="132.918701171875" w:firstLine="0"/>
              <w:jc w:val="left"/>
              <w:rPr>
                <w:sz w:val="19.920000076293945"/>
                <w:szCs w:val="19.920000076293945"/>
              </w:rPr>
            </w:pPr>
            <w:sdt>
              <w:sdtPr>
                <w:tag w:val="goog_rdk_5760"/>
              </w:sdtPr>
              <w:sdtContent>
                <w:del w:author="Thomas Cervone-Richards - NOAA Federal" w:id="335" w:date="2023-07-21T15:55:43Z">
                  <w:r w:rsidDel="00000000" w:rsidR="00000000" w:rsidRPr="00000000">
                    <w:rPr>
                      <w:sz w:val="19.920000076293945"/>
                      <w:szCs w:val="19.920000076293945"/>
                      <w:rtl w:val="0"/>
                    </w:rPr>
                    <w:delText xml:space="preserve">10.2.2.1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9">
            <w:pPr>
              <w:widowControl w:val="0"/>
              <w:spacing w:after="0" w:line="240" w:lineRule="auto"/>
              <w:jc w:val="center"/>
              <w:rPr>
                <w:sz w:val="19.920000076293945"/>
                <w:szCs w:val="19.920000076293945"/>
              </w:rPr>
            </w:pPr>
            <w:sdt>
              <w:sdtPr>
                <w:tag w:val="goog_rdk_5762"/>
              </w:sdtPr>
              <w:sdtContent>
                <w:del w:author="Thomas Cervone-Richards - NOAA Federal" w:id="335" w:date="2023-07-21T15:55:4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A">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5B">
            <w:pPr>
              <w:widowControl w:val="0"/>
              <w:spacing w:after="0" w:line="240" w:lineRule="auto"/>
              <w:jc w:val="center"/>
              <w:rPr>
                <w:sz w:val="19.920000076293945"/>
                <w:szCs w:val="19.920000076293945"/>
              </w:rPr>
            </w:pPr>
            <w:sdt>
              <w:sdtPr>
                <w:tag w:val="goog_rdk_5764"/>
              </w:sdtPr>
              <w:sdtContent>
                <w:del w:author="Thomas Cervone-Richards - NOAA Federal" w:id="335" w:date="2023-07-21T15:55:43Z">
                  <w:r w:rsidDel="00000000" w:rsidR="00000000" w:rsidRPr="00000000">
                    <w:rPr>
                      <w:sz w:val="19.920000076293945"/>
                      <w:szCs w:val="19.920000076293945"/>
                      <w:rtl w:val="0"/>
                    </w:rPr>
                    <w:delText xml:space="preserve">1694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5C">
            <w:pPr>
              <w:widowControl w:val="0"/>
              <w:spacing w:after="0" w:line="230.6308364868164" w:lineRule="auto"/>
              <w:ind w:left="115.58883666992188" w:right="91.5069580078125" w:firstLine="14.34234619140625"/>
              <w:jc w:val="left"/>
              <w:rPr>
                <w:sz w:val="19.920000076293945"/>
                <w:szCs w:val="19.920000076293945"/>
              </w:rPr>
            </w:pPr>
            <w:sdt>
              <w:sdtPr>
                <w:tag w:val="goog_rdk_5766"/>
              </w:sdtPr>
              <w:sdtContent>
                <w:del w:author="Thomas Cervone-Richards - NOAA Federal" w:id="335" w:date="2023-07-21T15:55:43Z">
                  <w:r w:rsidDel="00000000" w:rsidR="00000000" w:rsidRPr="00000000">
                    <w:rPr>
                      <w:sz w:val="19.920000076293945"/>
                      <w:szCs w:val="19.920000076293945"/>
                      <w:rtl w:val="0"/>
                    </w:rPr>
                    <w:delText xml:space="preserve">For each DWRTCL feature  object where ORIENT is  Known AND TRAFIC is  Equal to 1 (inbound) OR 2  (outbound) OR 3 (one-way)  AND the bearing of the line  is more than 5 degrees  Greater than OR Less than  the value of ORIENT.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69"/>
            </w:sdtPr>
            <w:sdtContent>
              <w:p w:rsidR="00000000" w:rsidDel="00000000" w:rsidP="00000000" w:rsidRDefault="00000000" w:rsidRPr="00000000" w14:paraId="0000175D">
                <w:pPr>
                  <w:widowControl w:val="0"/>
                  <w:spacing w:after="0" w:line="228.8241720199585" w:lineRule="auto"/>
                  <w:ind w:left="119.7723388671875" w:right="257.8521728515625" w:firstLine="0.79681396484375"/>
                  <w:jc w:val="left"/>
                  <w:rPr>
                    <w:del w:author="Thomas Cervone-Richards - NOAA Federal" w:id="335" w:date="2023-07-21T15:55:43Z"/>
                    <w:sz w:val="19.920000076293945"/>
                    <w:szCs w:val="19.920000076293945"/>
                  </w:rPr>
                </w:pPr>
                <w:sdt>
                  <w:sdtPr>
                    <w:tag w:val="goog_rdk_5768"/>
                  </w:sdtPr>
                  <w:sdtContent>
                    <w:del w:author="Thomas Cervone-Richards - NOAA Federal" w:id="335" w:date="2023-07-21T15:55:43Z">
                      <w:r w:rsidDel="00000000" w:rsidR="00000000" w:rsidRPr="00000000">
                        <w:rPr>
                          <w:sz w:val="19.920000076293945"/>
                          <w:szCs w:val="19.920000076293945"/>
                          <w:rtl w:val="0"/>
                        </w:rPr>
                        <w:delText xml:space="preserve">One way DWRTCL  object where  </w:delText>
                      </w:r>
                    </w:del>
                  </w:sdtContent>
                </w:sdt>
              </w:p>
            </w:sdtContent>
          </w:sdt>
          <w:p w:rsidR="00000000" w:rsidDel="00000000" w:rsidP="00000000" w:rsidRDefault="00000000" w:rsidRPr="00000000" w14:paraId="0000175E">
            <w:pPr>
              <w:widowControl w:val="0"/>
              <w:spacing w:after="0" w:before="7.2100830078125" w:line="231.23273849487305" w:lineRule="auto"/>
              <w:ind w:left="120.56915283203125" w:right="382.1527099609375" w:hanging="0.19927978515625"/>
              <w:rPr>
                <w:sz w:val="19.920000076293945"/>
                <w:szCs w:val="19.920000076293945"/>
              </w:rPr>
            </w:pPr>
            <w:sdt>
              <w:sdtPr>
                <w:tag w:val="goog_rdk_5770"/>
              </w:sdtPr>
              <w:sdtContent>
                <w:del w:author="Thomas Cervone-Richards - NOAA Federal" w:id="335" w:date="2023-07-21T15:55:43Z">
                  <w:r w:rsidDel="00000000" w:rsidR="00000000" w:rsidRPr="00000000">
                    <w:rPr>
                      <w:sz w:val="19.920000076293945"/>
                      <w:szCs w:val="19.920000076293945"/>
                      <w:rtl w:val="0"/>
                    </w:rPr>
                    <w:delText xml:space="preserve">ORIENT does not  correspond to the  bearing of the line.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73"/>
            </w:sdtPr>
            <w:sdtContent>
              <w:p w:rsidR="00000000" w:rsidDel="00000000" w:rsidP="00000000" w:rsidRDefault="00000000" w:rsidRPr="00000000" w14:paraId="0000175F">
                <w:pPr>
                  <w:widowControl w:val="0"/>
                  <w:spacing w:after="0" w:line="240" w:lineRule="auto"/>
                  <w:ind w:left="129.931640625" w:firstLine="0"/>
                  <w:jc w:val="left"/>
                  <w:rPr>
                    <w:del w:author="Thomas Cervone-Richards - NOAA Federal" w:id="335" w:date="2023-07-21T15:55:43Z"/>
                    <w:sz w:val="19.920000076293945"/>
                    <w:szCs w:val="19.920000076293945"/>
                  </w:rPr>
                </w:pPr>
                <w:sdt>
                  <w:sdtPr>
                    <w:tag w:val="goog_rdk_5772"/>
                  </w:sdtPr>
                  <w:sdtContent>
                    <w:del w:author="Thomas Cervone-Richards - NOAA Federal" w:id="335" w:date="2023-07-21T15:55:43Z">
                      <w:r w:rsidDel="00000000" w:rsidR="00000000" w:rsidRPr="00000000">
                        <w:rPr>
                          <w:sz w:val="19.920000076293945"/>
                          <w:szCs w:val="19.920000076293945"/>
                          <w:rtl w:val="0"/>
                        </w:rPr>
                        <w:delText xml:space="preserve">Populate an  </w:delText>
                      </w:r>
                    </w:del>
                  </w:sdtContent>
                </w:sdt>
              </w:p>
            </w:sdtContent>
          </w:sdt>
          <w:sdt>
            <w:sdtPr>
              <w:tag w:val="goog_rdk_5775"/>
            </w:sdtPr>
            <w:sdtContent>
              <w:p w:rsidR="00000000" w:rsidDel="00000000" w:rsidP="00000000" w:rsidRDefault="00000000" w:rsidRPr="00000000" w14:paraId="00001760">
                <w:pPr>
                  <w:widowControl w:val="0"/>
                  <w:spacing w:after="0" w:line="231.23335361480713" w:lineRule="auto"/>
                  <w:ind w:left="120.56884765625" w:right="333.1201171875" w:hanging="0.5975341796875"/>
                  <w:jc w:val="left"/>
                  <w:rPr>
                    <w:del w:author="Thomas Cervone-Richards - NOAA Federal" w:id="335" w:date="2023-07-21T15:55:43Z"/>
                    <w:sz w:val="19.920000076293945"/>
                    <w:szCs w:val="19.920000076293945"/>
                  </w:rPr>
                </w:pPr>
                <w:sdt>
                  <w:sdtPr>
                    <w:tag w:val="goog_rdk_5774"/>
                  </w:sdtPr>
                  <w:sdtContent>
                    <w:del w:author="Thomas Cervone-Richards - NOAA Federal" w:id="335" w:date="2023-07-21T15:55:43Z">
                      <w:r w:rsidDel="00000000" w:rsidR="00000000" w:rsidRPr="00000000">
                        <w:rPr>
                          <w:sz w:val="19.920000076293945"/>
                          <w:szCs w:val="19.920000076293945"/>
                          <w:rtl w:val="0"/>
                        </w:rPr>
                        <w:delText xml:space="preserve">appropriate value of  ORIENT for the  </w:delText>
                      </w:r>
                    </w:del>
                  </w:sdtContent>
                </w:sdt>
              </w:p>
            </w:sdtContent>
          </w:sdt>
          <w:sdt>
            <w:sdtPr>
              <w:tag w:val="goog_rdk_5777"/>
            </w:sdtPr>
            <w:sdtContent>
              <w:p w:rsidR="00000000" w:rsidDel="00000000" w:rsidP="00000000" w:rsidRDefault="00000000" w:rsidRPr="00000000" w14:paraId="00001761">
                <w:pPr>
                  <w:widowControl w:val="0"/>
                  <w:spacing w:after="0" w:before="5.2099609375" w:line="240" w:lineRule="auto"/>
                  <w:ind w:left="128.935546875" w:firstLine="0"/>
                  <w:jc w:val="left"/>
                  <w:rPr>
                    <w:del w:author="Thomas Cervone-Richards - NOAA Federal" w:id="335" w:date="2023-07-21T15:55:43Z"/>
                    <w:sz w:val="19.920000076293945"/>
                    <w:szCs w:val="19.920000076293945"/>
                  </w:rPr>
                </w:pPr>
                <w:sdt>
                  <w:sdtPr>
                    <w:tag w:val="goog_rdk_5776"/>
                  </w:sdtPr>
                  <w:sdtContent>
                    <w:del w:author="Thomas Cervone-Richards - NOAA Federal" w:id="335" w:date="2023-07-21T15:55:43Z">
                      <w:r w:rsidDel="00000000" w:rsidR="00000000" w:rsidRPr="00000000">
                        <w:rPr>
                          <w:sz w:val="19.920000076293945"/>
                          <w:szCs w:val="19.920000076293945"/>
                          <w:rtl w:val="0"/>
                        </w:rPr>
                        <w:delText xml:space="preserve">DWRTCL object  </w:delText>
                      </w:r>
                    </w:del>
                  </w:sdtContent>
                </w:sdt>
              </w:p>
            </w:sdtContent>
          </w:sdt>
          <w:sdt>
            <w:sdtPr>
              <w:tag w:val="goog_rdk_5779"/>
            </w:sdtPr>
            <w:sdtContent>
              <w:p w:rsidR="00000000" w:rsidDel="00000000" w:rsidP="00000000" w:rsidRDefault="00000000" w:rsidRPr="00000000" w14:paraId="00001762">
                <w:pPr>
                  <w:widowControl w:val="0"/>
                  <w:spacing w:after="0" w:line="240" w:lineRule="auto"/>
                  <w:ind w:left="120.7684326171875" w:firstLine="0"/>
                  <w:jc w:val="left"/>
                  <w:rPr>
                    <w:del w:author="Thomas Cervone-Richards - NOAA Federal" w:id="335" w:date="2023-07-21T15:55:43Z"/>
                    <w:sz w:val="19.920000076293945"/>
                    <w:szCs w:val="19.920000076293945"/>
                  </w:rPr>
                </w:pPr>
                <w:sdt>
                  <w:sdtPr>
                    <w:tag w:val="goog_rdk_5778"/>
                  </w:sdtPr>
                  <w:sdtContent>
                    <w:del w:author="Thomas Cervone-Richards - NOAA Federal" w:id="335" w:date="2023-07-21T15:55:43Z">
                      <w:r w:rsidDel="00000000" w:rsidR="00000000" w:rsidRPr="00000000">
                        <w:rPr>
                          <w:sz w:val="19.920000076293945"/>
                          <w:szCs w:val="19.920000076293945"/>
                          <w:rtl w:val="0"/>
                        </w:rPr>
                        <w:delText xml:space="preserve">consistent with the  </w:delText>
                      </w:r>
                    </w:del>
                  </w:sdtContent>
                </w:sdt>
              </w:p>
            </w:sdtContent>
          </w:sdt>
          <w:p w:rsidR="00000000" w:rsidDel="00000000" w:rsidP="00000000" w:rsidRDefault="00000000" w:rsidRPr="00000000" w14:paraId="00001763">
            <w:pPr>
              <w:widowControl w:val="0"/>
              <w:spacing w:after="0" w:line="240" w:lineRule="auto"/>
              <w:jc w:val="center"/>
              <w:rPr>
                <w:sz w:val="19.920000076293945"/>
                <w:szCs w:val="19.920000076293945"/>
              </w:rPr>
            </w:pPr>
            <w:sdt>
              <w:sdtPr>
                <w:tag w:val="goog_rdk_5780"/>
              </w:sdtPr>
              <w:sdtContent>
                <w:del w:author="Thomas Cervone-Richards - NOAA Federal" w:id="335" w:date="2023-07-21T15:55:43Z">
                  <w:r w:rsidDel="00000000" w:rsidR="00000000" w:rsidRPr="00000000">
                    <w:rPr>
                      <w:sz w:val="19.920000076293945"/>
                      <w:szCs w:val="19.920000076293945"/>
                      <w:rtl w:val="0"/>
                    </w:rPr>
                    <w:delText xml:space="preserve">geometry of the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4">
            <w:pPr>
              <w:widowControl w:val="0"/>
              <w:spacing w:after="0" w:line="240" w:lineRule="auto"/>
              <w:ind w:left="132.918701171875" w:firstLine="0"/>
              <w:jc w:val="left"/>
              <w:rPr>
                <w:sz w:val="19.920000076293945"/>
                <w:szCs w:val="19.920000076293945"/>
              </w:rPr>
            </w:pPr>
            <w:sdt>
              <w:sdtPr>
                <w:tag w:val="goog_rdk_5782"/>
              </w:sdtPr>
              <w:sdtContent>
                <w:del w:author="Thomas Cervone-Richards - NOAA Federal" w:id="335" w:date="2023-07-21T15:55:43Z">
                  <w:r w:rsidDel="00000000" w:rsidR="00000000" w:rsidRPr="00000000">
                    <w:rPr>
                      <w:sz w:val="19.920000076293945"/>
                      <w:szCs w:val="19.920000076293945"/>
                      <w:rtl w:val="0"/>
                    </w:rPr>
                    <w:delText xml:space="preserve">10.2.2.2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5">
            <w:pPr>
              <w:widowControl w:val="0"/>
              <w:spacing w:after="0" w:line="240" w:lineRule="auto"/>
              <w:jc w:val="center"/>
              <w:rPr>
                <w:sz w:val="19.920000076293945"/>
                <w:szCs w:val="19.920000076293945"/>
              </w:rPr>
            </w:pPr>
            <w:sdt>
              <w:sdtPr>
                <w:tag w:val="goog_rdk_5784"/>
              </w:sdtPr>
              <w:sdtContent>
                <w:del w:author="Thomas Cervone-Richards - NOAA Federal" w:id="335" w:date="2023-07-21T15:55:43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6">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67">
            <w:pPr>
              <w:widowControl w:val="0"/>
              <w:spacing w:after="0" w:line="240" w:lineRule="auto"/>
              <w:jc w:val="center"/>
              <w:rPr>
                <w:sz w:val="19.920000076293945"/>
                <w:szCs w:val="19.920000076293945"/>
              </w:rPr>
            </w:pPr>
            <w:sdt>
              <w:sdtPr>
                <w:tag w:val="goog_rdk_5786"/>
              </w:sdtPr>
              <w:sdtContent>
                <w:del w:author="Thomas Cervone-Richards - NOAA Federal" w:id="335" w:date="2023-07-21T15:55:43Z">
                  <w:r w:rsidDel="00000000" w:rsidR="00000000" w:rsidRPr="00000000">
                    <w:rPr>
                      <w:sz w:val="19.920000076293945"/>
                      <w:szCs w:val="19.920000076293945"/>
                      <w:rtl w:val="0"/>
                    </w:rPr>
                    <w:delText xml:space="preserve">1695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8">
            <w:pPr>
              <w:widowControl w:val="0"/>
              <w:spacing w:after="0" w:line="231.23273849487305" w:lineRule="auto"/>
              <w:ind w:left="119.77203369140625" w:right="147.889404296875" w:firstLine="10.159149169921875"/>
              <w:jc w:val="left"/>
              <w:rPr>
                <w:sz w:val="19.920000076293945"/>
                <w:szCs w:val="19.920000076293945"/>
              </w:rPr>
            </w:pPr>
            <w:sdt>
              <w:sdtPr>
                <w:tag w:val="goog_rdk_5788"/>
              </w:sdtPr>
              <w:sdtContent>
                <w:del w:author="Thomas Cervone-Richards - NOAA Federal" w:id="335" w:date="2023-07-21T15:55:43Z">
                  <w:r w:rsidDel="00000000" w:rsidR="00000000" w:rsidRPr="00000000">
                    <w:rPr>
                      <w:sz w:val="19.920000076293945"/>
                      <w:szCs w:val="19.920000076293945"/>
                      <w:rtl w:val="0"/>
                    </w:rPr>
                    <w:delText xml:space="preserve">For each DWRTCL feature  object where VERDAT or  DRVAL2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91"/>
            </w:sdtPr>
            <w:sdtContent>
              <w:p w:rsidR="00000000" w:rsidDel="00000000" w:rsidP="00000000" w:rsidRDefault="00000000" w:rsidRPr="00000000" w14:paraId="00001769">
                <w:pPr>
                  <w:widowControl w:val="0"/>
                  <w:spacing w:after="0" w:line="231.23273849487305" w:lineRule="auto"/>
                  <w:ind w:left="124.35394287109375" w:right="80.364990234375" w:firstLine="5.57769775390625"/>
                  <w:jc w:val="left"/>
                  <w:rPr>
                    <w:del w:author="Thomas Cervone-Richards - NOAA Federal" w:id="335" w:date="2023-07-21T15:55:43Z"/>
                    <w:sz w:val="19.920000076293945"/>
                    <w:szCs w:val="19.920000076293945"/>
                  </w:rPr>
                </w:pPr>
                <w:sdt>
                  <w:sdtPr>
                    <w:tag w:val="goog_rdk_5790"/>
                  </w:sdtPr>
                  <w:sdtContent>
                    <w:del w:author="Thomas Cervone-Richards - NOAA Federal" w:id="335" w:date="2023-07-21T15:55:43Z">
                      <w:r w:rsidDel="00000000" w:rsidR="00000000" w:rsidRPr="00000000">
                        <w:rPr>
                          <w:sz w:val="19.920000076293945"/>
                          <w:szCs w:val="19.920000076293945"/>
                          <w:rtl w:val="0"/>
                        </w:rPr>
                        <w:delText xml:space="preserve">Prohibited attribute  DRVAL2 or VERDAT  populated for a  </w:delText>
                      </w:r>
                    </w:del>
                  </w:sdtContent>
                </w:sdt>
              </w:p>
            </w:sdtContent>
          </w:sdt>
          <w:p w:rsidR="00000000" w:rsidDel="00000000" w:rsidP="00000000" w:rsidRDefault="00000000" w:rsidRPr="00000000" w14:paraId="0000176A">
            <w:pPr>
              <w:widowControl w:val="0"/>
              <w:spacing w:after="0" w:before="5.8111572265625" w:line="240" w:lineRule="auto"/>
              <w:ind w:left="128.935546875" w:firstLine="0"/>
              <w:jc w:val="left"/>
              <w:rPr>
                <w:sz w:val="19.920000076293945"/>
                <w:szCs w:val="19.920000076293945"/>
              </w:rPr>
            </w:pPr>
            <w:sdt>
              <w:sdtPr>
                <w:tag w:val="goog_rdk_5792"/>
              </w:sdtPr>
              <w:sdtContent>
                <w:del w:author="Thomas Cervone-Richards - NOAA Federal" w:id="335" w:date="2023-07-21T15:55:43Z">
                  <w:r w:rsidDel="00000000" w:rsidR="00000000" w:rsidRPr="00000000">
                    <w:rPr>
                      <w:sz w:val="19.920000076293945"/>
                      <w:szCs w:val="19.920000076293945"/>
                      <w:rtl w:val="0"/>
                    </w:rPr>
                    <w:delText xml:space="preserve">DWRTCL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795"/>
            </w:sdtPr>
            <w:sdtContent>
              <w:p w:rsidR="00000000" w:rsidDel="00000000" w:rsidP="00000000" w:rsidRDefault="00000000" w:rsidRPr="00000000" w14:paraId="0000176B">
                <w:pPr>
                  <w:widowControl w:val="0"/>
                  <w:spacing w:after="0" w:line="231.23273849487305" w:lineRule="auto"/>
                  <w:ind w:left="116.7840576171875" w:right="291.4776611328125" w:firstLine="13.5455322265625"/>
                  <w:jc w:val="left"/>
                  <w:rPr>
                    <w:del w:author="Thomas Cervone-Richards - NOAA Federal" w:id="335" w:date="2023-07-21T15:55:43Z"/>
                    <w:sz w:val="19.920000076293945"/>
                    <w:szCs w:val="19.920000076293945"/>
                  </w:rPr>
                </w:pPr>
                <w:sdt>
                  <w:sdtPr>
                    <w:tag w:val="goog_rdk_5794"/>
                  </w:sdtPr>
                  <w:sdtContent>
                    <w:del w:author="Thomas Cervone-Richards - NOAA Federal" w:id="335" w:date="2023-07-21T15:55:43Z">
                      <w:r w:rsidDel="00000000" w:rsidR="00000000" w:rsidRPr="00000000">
                        <w:rPr>
                          <w:sz w:val="19.920000076293945"/>
                          <w:szCs w:val="19.920000076293945"/>
                          <w:rtl w:val="0"/>
                        </w:rPr>
                        <w:delText xml:space="preserve">Remove DRVAL2 or  VERDAT from  </w:delText>
                      </w:r>
                    </w:del>
                  </w:sdtContent>
                </w:sdt>
              </w:p>
            </w:sdtContent>
          </w:sdt>
          <w:p w:rsidR="00000000" w:rsidDel="00000000" w:rsidP="00000000" w:rsidRDefault="00000000" w:rsidRPr="00000000" w14:paraId="0000176C">
            <w:pPr>
              <w:widowControl w:val="0"/>
              <w:spacing w:after="0" w:before="5.2105712890625" w:line="240" w:lineRule="auto"/>
              <w:ind w:left="128.935546875" w:firstLine="0"/>
              <w:jc w:val="left"/>
              <w:rPr>
                <w:sz w:val="19.920000076293945"/>
                <w:szCs w:val="19.920000076293945"/>
              </w:rPr>
            </w:pPr>
            <w:sdt>
              <w:sdtPr>
                <w:tag w:val="goog_rdk_5796"/>
              </w:sdtPr>
              <w:sdtContent>
                <w:del w:author="Thomas Cervone-Richards - NOAA Federal" w:id="335" w:date="2023-07-21T15:55:43Z">
                  <w:r w:rsidDel="00000000" w:rsidR="00000000" w:rsidRPr="00000000">
                    <w:rPr>
                      <w:sz w:val="19.920000076293945"/>
                      <w:szCs w:val="19.920000076293945"/>
                      <w:rtl w:val="0"/>
                    </w:rPr>
                    <w:delText xml:space="preserve">DWRTCL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D">
            <w:pPr>
              <w:widowControl w:val="0"/>
              <w:spacing w:after="0" w:line="240" w:lineRule="auto"/>
              <w:ind w:left="132.918701171875" w:firstLine="0"/>
              <w:jc w:val="left"/>
              <w:rPr>
                <w:sz w:val="19.920000076293945"/>
                <w:szCs w:val="19.920000076293945"/>
              </w:rPr>
            </w:pPr>
            <w:sdt>
              <w:sdtPr>
                <w:tag w:val="goog_rdk_5798"/>
              </w:sdtPr>
              <w:sdtContent>
                <w:del w:author="Thomas Cervone-Richards - NOAA Federal" w:id="335" w:date="2023-07-21T15:55:43Z">
                  <w:r w:rsidDel="00000000" w:rsidR="00000000" w:rsidRPr="00000000">
                    <w:rPr>
                      <w:sz w:val="19.920000076293945"/>
                      <w:szCs w:val="19.920000076293945"/>
                      <w:rtl w:val="0"/>
                    </w:rPr>
                    <w:delText xml:space="preserve">10.2.2.2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E">
            <w:pPr>
              <w:widowControl w:val="0"/>
              <w:spacing w:after="0" w:line="240" w:lineRule="auto"/>
              <w:jc w:val="center"/>
              <w:rPr>
                <w:sz w:val="19.920000076293945"/>
                <w:szCs w:val="19.920000076293945"/>
              </w:rPr>
            </w:pPr>
            <w:sdt>
              <w:sdtPr>
                <w:tag w:val="goog_rdk_5800"/>
              </w:sdtPr>
              <w:sdtContent>
                <w:del w:author="Thomas Cervone-Richards - NOAA Federal" w:id="335" w:date="2023-07-21T15:55:4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6F">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50.398254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0">
            <w:pPr>
              <w:widowControl w:val="0"/>
              <w:spacing w:after="0" w:line="240" w:lineRule="auto"/>
              <w:jc w:val="center"/>
              <w:rPr>
                <w:sz w:val="19.920000076293945"/>
                <w:szCs w:val="19.920000076293945"/>
              </w:rPr>
            </w:pPr>
            <w:sdt>
              <w:sdtPr>
                <w:tag w:val="goog_rdk_5802"/>
              </w:sdtPr>
              <w:sdtContent>
                <w:del w:author="Thomas Cervone-Richards - NOAA Federal" w:id="336" w:date="2023-07-21T15:56:06Z">
                  <w:r w:rsidDel="00000000" w:rsidR="00000000" w:rsidRPr="00000000">
                    <w:rPr>
                      <w:sz w:val="19.920000076293945"/>
                      <w:szCs w:val="19.920000076293945"/>
                      <w:rtl w:val="0"/>
                    </w:rPr>
                    <w:delText xml:space="preserve">1696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1">
            <w:pPr>
              <w:widowControl w:val="0"/>
              <w:spacing w:after="0" w:line="230.5444622039795" w:lineRule="auto"/>
              <w:ind w:left="115.58883666992188" w:right="91.5069580078125" w:firstLine="14.34234619140625"/>
              <w:jc w:val="left"/>
              <w:rPr>
                <w:sz w:val="19.920000076293945"/>
                <w:szCs w:val="19.920000076293945"/>
              </w:rPr>
            </w:pPr>
            <w:sdt>
              <w:sdtPr>
                <w:tag w:val="goog_rdk_5804"/>
              </w:sdtPr>
              <w:sdtContent>
                <w:del w:author="Thomas Cervone-Richards - NOAA Federal" w:id="336" w:date="2023-07-21T15:56:06Z">
                  <w:r w:rsidDel="00000000" w:rsidR="00000000" w:rsidRPr="00000000">
                    <w:rPr>
                      <w:sz w:val="19.920000076293945"/>
                      <w:szCs w:val="19.920000076293945"/>
                      <w:rtl w:val="0"/>
                    </w:rPr>
                    <w:delText xml:space="preserve">For each RCRTCL feature  object where TRAFIC is  Equal to 1 (inbound) OR 2  (outbound) OR 3 (one-way)  AND the bearing of the line  is more than 5 degrees  Greater than OR Less than  the value of ORIENT.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807"/>
            </w:sdtPr>
            <w:sdtContent>
              <w:p w:rsidR="00000000" w:rsidDel="00000000" w:rsidP="00000000" w:rsidRDefault="00000000" w:rsidRPr="00000000" w14:paraId="00001772">
                <w:pPr>
                  <w:widowControl w:val="0"/>
                  <w:spacing w:after="0" w:line="228.8241720199585" w:lineRule="auto"/>
                  <w:ind w:left="119.7723388671875" w:right="293.525390625" w:firstLine="0.79681396484375"/>
                  <w:jc w:val="left"/>
                  <w:rPr>
                    <w:del w:author="Thomas Cervone-Richards - NOAA Federal" w:id="336" w:date="2023-07-21T15:56:06Z"/>
                    <w:sz w:val="19.920000076293945"/>
                    <w:szCs w:val="19.920000076293945"/>
                  </w:rPr>
                </w:pPr>
                <w:sdt>
                  <w:sdtPr>
                    <w:tag w:val="goog_rdk_5806"/>
                  </w:sdtPr>
                  <w:sdtContent>
                    <w:del w:author="Thomas Cervone-Richards - NOAA Federal" w:id="336" w:date="2023-07-21T15:56:06Z">
                      <w:r w:rsidDel="00000000" w:rsidR="00000000" w:rsidRPr="00000000">
                        <w:rPr>
                          <w:sz w:val="19.920000076293945"/>
                          <w:szCs w:val="19.920000076293945"/>
                          <w:rtl w:val="0"/>
                        </w:rPr>
                        <w:delText xml:space="preserve">One-way RCRTCL  object where  </w:delText>
                      </w:r>
                    </w:del>
                  </w:sdtContent>
                </w:sdt>
              </w:p>
            </w:sdtContent>
          </w:sdt>
          <w:p w:rsidR="00000000" w:rsidDel="00000000" w:rsidP="00000000" w:rsidRDefault="00000000" w:rsidRPr="00000000" w14:paraId="00001773">
            <w:pPr>
              <w:widowControl w:val="0"/>
              <w:spacing w:after="0" w:before="7.20947265625" w:line="231.23255252838135" w:lineRule="auto"/>
              <w:ind w:left="120.56915283203125" w:right="382.1527099609375" w:hanging="0.19927978515625"/>
              <w:rPr>
                <w:sz w:val="19.920000076293945"/>
                <w:szCs w:val="19.920000076293945"/>
              </w:rPr>
            </w:pPr>
            <w:sdt>
              <w:sdtPr>
                <w:tag w:val="goog_rdk_5808"/>
              </w:sdtPr>
              <w:sdtContent>
                <w:del w:author="Thomas Cervone-Richards - NOAA Federal" w:id="336" w:date="2023-07-21T15:56:06Z">
                  <w:r w:rsidDel="00000000" w:rsidR="00000000" w:rsidRPr="00000000">
                    <w:rPr>
                      <w:sz w:val="19.920000076293945"/>
                      <w:szCs w:val="19.920000076293945"/>
                      <w:rtl w:val="0"/>
                    </w:rPr>
                    <w:delText xml:space="preserve">ORIENT does not  correspond to the  bearing of the line.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811"/>
            </w:sdtPr>
            <w:sdtContent>
              <w:p w:rsidR="00000000" w:rsidDel="00000000" w:rsidP="00000000" w:rsidRDefault="00000000" w:rsidRPr="00000000" w14:paraId="00001774">
                <w:pPr>
                  <w:widowControl w:val="0"/>
                  <w:spacing w:after="0" w:line="240" w:lineRule="auto"/>
                  <w:ind w:left="129.931640625" w:firstLine="0"/>
                  <w:jc w:val="left"/>
                  <w:rPr>
                    <w:del w:author="Thomas Cervone-Richards - NOAA Federal" w:id="336" w:date="2023-07-21T15:56:06Z"/>
                    <w:sz w:val="19.920000076293945"/>
                    <w:szCs w:val="19.920000076293945"/>
                  </w:rPr>
                </w:pPr>
                <w:sdt>
                  <w:sdtPr>
                    <w:tag w:val="goog_rdk_5810"/>
                  </w:sdtPr>
                  <w:sdtContent>
                    <w:del w:author="Thomas Cervone-Richards - NOAA Federal" w:id="336" w:date="2023-07-21T15:56:06Z">
                      <w:r w:rsidDel="00000000" w:rsidR="00000000" w:rsidRPr="00000000">
                        <w:rPr>
                          <w:sz w:val="19.920000076293945"/>
                          <w:szCs w:val="19.920000076293945"/>
                          <w:rtl w:val="0"/>
                        </w:rPr>
                        <w:delText xml:space="preserve">Populate an  </w:delText>
                      </w:r>
                    </w:del>
                  </w:sdtContent>
                </w:sdt>
              </w:p>
            </w:sdtContent>
          </w:sdt>
          <w:sdt>
            <w:sdtPr>
              <w:tag w:val="goog_rdk_5813"/>
            </w:sdtPr>
            <w:sdtContent>
              <w:p w:rsidR="00000000" w:rsidDel="00000000" w:rsidP="00000000" w:rsidRDefault="00000000" w:rsidRPr="00000000" w14:paraId="00001775">
                <w:pPr>
                  <w:widowControl w:val="0"/>
                  <w:spacing w:after="0" w:line="231.23273849487305" w:lineRule="auto"/>
                  <w:ind w:left="120.56884765625" w:right="333.1201171875" w:hanging="0.5975341796875"/>
                  <w:jc w:val="left"/>
                  <w:rPr>
                    <w:del w:author="Thomas Cervone-Richards - NOAA Federal" w:id="336" w:date="2023-07-21T15:56:06Z"/>
                    <w:sz w:val="19.920000076293945"/>
                    <w:szCs w:val="19.920000076293945"/>
                  </w:rPr>
                </w:pPr>
                <w:sdt>
                  <w:sdtPr>
                    <w:tag w:val="goog_rdk_5812"/>
                  </w:sdtPr>
                  <w:sdtContent>
                    <w:del w:author="Thomas Cervone-Richards - NOAA Federal" w:id="336" w:date="2023-07-21T15:56:06Z">
                      <w:r w:rsidDel="00000000" w:rsidR="00000000" w:rsidRPr="00000000">
                        <w:rPr>
                          <w:sz w:val="19.920000076293945"/>
                          <w:szCs w:val="19.920000076293945"/>
                          <w:rtl w:val="0"/>
                        </w:rPr>
                        <w:delText xml:space="preserve">appropriate value of  ORIENT for the  </w:delText>
                      </w:r>
                    </w:del>
                  </w:sdtContent>
                </w:sdt>
              </w:p>
            </w:sdtContent>
          </w:sdt>
          <w:sdt>
            <w:sdtPr>
              <w:tag w:val="goog_rdk_5815"/>
            </w:sdtPr>
            <w:sdtContent>
              <w:p w:rsidR="00000000" w:rsidDel="00000000" w:rsidP="00000000" w:rsidRDefault="00000000" w:rsidRPr="00000000" w14:paraId="00001776">
                <w:pPr>
                  <w:widowControl w:val="0"/>
                  <w:spacing w:after="0" w:before="5.2099609375" w:line="240" w:lineRule="auto"/>
                  <w:ind w:left="130.32958984375" w:firstLine="0"/>
                  <w:jc w:val="left"/>
                  <w:rPr>
                    <w:del w:author="Thomas Cervone-Richards - NOAA Federal" w:id="336" w:date="2023-07-21T15:56:06Z"/>
                    <w:sz w:val="19.920000076293945"/>
                    <w:szCs w:val="19.920000076293945"/>
                  </w:rPr>
                </w:pPr>
                <w:sdt>
                  <w:sdtPr>
                    <w:tag w:val="goog_rdk_5814"/>
                  </w:sdtPr>
                  <w:sdtContent>
                    <w:del w:author="Thomas Cervone-Richards - NOAA Federal" w:id="336" w:date="2023-07-21T15:56:06Z">
                      <w:r w:rsidDel="00000000" w:rsidR="00000000" w:rsidRPr="00000000">
                        <w:rPr>
                          <w:sz w:val="19.920000076293945"/>
                          <w:szCs w:val="19.920000076293945"/>
                          <w:rtl w:val="0"/>
                        </w:rPr>
                        <w:delText xml:space="preserve">RCRTCL object  </w:delText>
                      </w:r>
                    </w:del>
                  </w:sdtContent>
                </w:sdt>
              </w:p>
            </w:sdtContent>
          </w:sdt>
          <w:sdt>
            <w:sdtPr>
              <w:tag w:val="goog_rdk_5817"/>
            </w:sdtPr>
            <w:sdtContent>
              <w:p w:rsidR="00000000" w:rsidDel="00000000" w:rsidP="00000000" w:rsidRDefault="00000000" w:rsidRPr="00000000" w14:paraId="00001777">
                <w:pPr>
                  <w:widowControl w:val="0"/>
                  <w:spacing w:after="0" w:line="240" w:lineRule="auto"/>
                  <w:ind w:left="120.7684326171875" w:firstLine="0"/>
                  <w:jc w:val="left"/>
                  <w:rPr>
                    <w:del w:author="Thomas Cervone-Richards - NOAA Federal" w:id="336" w:date="2023-07-21T15:56:06Z"/>
                    <w:sz w:val="19.920000076293945"/>
                    <w:szCs w:val="19.920000076293945"/>
                  </w:rPr>
                </w:pPr>
                <w:sdt>
                  <w:sdtPr>
                    <w:tag w:val="goog_rdk_5816"/>
                  </w:sdtPr>
                  <w:sdtContent>
                    <w:del w:author="Thomas Cervone-Richards - NOAA Federal" w:id="336" w:date="2023-07-21T15:56:06Z">
                      <w:r w:rsidDel="00000000" w:rsidR="00000000" w:rsidRPr="00000000">
                        <w:rPr>
                          <w:sz w:val="19.920000076293945"/>
                          <w:szCs w:val="19.920000076293945"/>
                          <w:rtl w:val="0"/>
                        </w:rPr>
                        <w:delText xml:space="preserve">consistent with the  </w:delText>
                      </w:r>
                    </w:del>
                  </w:sdtContent>
                </w:sdt>
              </w:p>
            </w:sdtContent>
          </w:sdt>
          <w:p w:rsidR="00000000" w:rsidDel="00000000" w:rsidP="00000000" w:rsidRDefault="00000000" w:rsidRPr="00000000" w14:paraId="00001778">
            <w:pPr>
              <w:widowControl w:val="0"/>
              <w:spacing w:after="0" w:line="240" w:lineRule="auto"/>
              <w:jc w:val="center"/>
              <w:rPr>
                <w:sz w:val="19.920000076293945"/>
                <w:szCs w:val="19.920000076293945"/>
              </w:rPr>
            </w:pPr>
            <w:sdt>
              <w:sdtPr>
                <w:tag w:val="goog_rdk_5818"/>
              </w:sdtPr>
              <w:sdtContent>
                <w:del w:author="Thomas Cervone-Richards - NOAA Federal" w:id="336" w:date="2023-07-21T15:56:06Z">
                  <w:r w:rsidDel="00000000" w:rsidR="00000000" w:rsidRPr="00000000">
                    <w:rPr>
                      <w:sz w:val="19.920000076293945"/>
                      <w:szCs w:val="19.920000076293945"/>
                      <w:rtl w:val="0"/>
                    </w:rPr>
                    <w:delText xml:space="preserve">geometry of the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9">
            <w:pPr>
              <w:widowControl w:val="0"/>
              <w:spacing w:after="0" w:line="240" w:lineRule="auto"/>
              <w:ind w:left="132.918701171875" w:firstLine="0"/>
              <w:jc w:val="left"/>
              <w:rPr>
                <w:sz w:val="19.920000076293945"/>
                <w:szCs w:val="19.920000076293945"/>
              </w:rPr>
            </w:pPr>
            <w:sdt>
              <w:sdtPr>
                <w:tag w:val="goog_rdk_5820"/>
              </w:sdtPr>
              <w:sdtContent>
                <w:del w:author="Thomas Cervone-Richards - NOAA Federal" w:id="336" w:date="2023-07-21T15:56:06Z">
                  <w:r w:rsidDel="00000000" w:rsidR="00000000" w:rsidRPr="00000000">
                    <w:rPr>
                      <w:sz w:val="19.920000076293945"/>
                      <w:szCs w:val="19.920000076293945"/>
                      <w:rtl w:val="0"/>
                    </w:rPr>
                    <w:delText xml:space="preserve">10.2.4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A">
            <w:pPr>
              <w:widowControl w:val="0"/>
              <w:spacing w:after="0" w:line="240" w:lineRule="auto"/>
              <w:jc w:val="center"/>
              <w:rPr>
                <w:sz w:val="19.920000076293945"/>
                <w:szCs w:val="19.920000076293945"/>
              </w:rPr>
            </w:pPr>
            <w:sdt>
              <w:sdtPr>
                <w:tag w:val="goog_rdk_5822"/>
              </w:sdtPr>
              <w:sdtContent>
                <w:del w:author="Thomas Cervone-Richards - NOAA Federal" w:id="336" w:date="2023-07-21T15:56:06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B">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2002563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7C">
            <w:pPr>
              <w:widowControl w:val="0"/>
              <w:spacing w:after="0" w:line="240" w:lineRule="auto"/>
              <w:jc w:val="center"/>
              <w:rPr>
                <w:sz w:val="19.920000076293945"/>
                <w:szCs w:val="19.920000076293945"/>
              </w:rPr>
            </w:pPr>
            <w:sdt>
              <w:sdtPr>
                <w:tag w:val="goog_rdk_5824"/>
              </w:sdtPr>
              <w:sdtContent>
                <w:del w:author="Thomas Cervone-Richards - NOAA Federal" w:id="337" w:date="2023-07-21T15:56:19Z">
                  <w:r w:rsidDel="00000000" w:rsidR="00000000" w:rsidRPr="00000000">
                    <w:rPr>
                      <w:sz w:val="19.920000076293945"/>
                      <w:szCs w:val="19.920000076293945"/>
                      <w:rtl w:val="0"/>
                    </w:rPr>
                    <w:delText xml:space="preserve">1697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7D">
            <w:pPr>
              <w:widowControl w:val="0"/>
              <w:spacing w:after="0" w:line="231.23255252838135" w:lineRule="auto"/>
              <w:ind w:left="116.7840576171875" w:right="193.7054443359375" w:firstLine="13.147125244140625"/>
              <w:jc w:val="left"/>
              <w:rPr>
                <w:sz w:val="19.920000076293945"/>
                <w:szCs w:val="19.920000076293945"/>
              </w:rPr>
            </w:pPr>
            <w:sdt>
              <w:sdtPr>
                <w:tag w:val="goog_rdk_5826"/>
              </w:sdtPr>
              <w:sdtContent>
                <w:del w:author="Thomas Cervone-Richards - NOAA Federal" w:id="337" w:date="2023-07-21T15:56:19Z">
                  <w:r w:rsidDel="00000000" w:rsidR="00000000" w:rsidRPr="00000000">
                    <w:rPr>
                      <w:sz w:val="19.920000076293945"/>
                      <w:szCs w:val="19.920000076293945"/>
                      <w:rtl w:val="0"/>
                    </w:rPr>
                    <w:delText xml:space="preserve">For each RCRTCL feature  object where DRVAL2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829"/>
            </w:sdtPr>
            <w:sdtContent>
              <w:p w:rsidR="00000000" w:rsidDel="00000000" w:rsidP="00000000" w:rsidRDefault="00000000" w:rsidRPr="00000000" w14:paraId="0000177E">
                <w:pPr>
                  <w:widowControl w:val="0"/>
                  <w:spacing w:after="0" w:line="231.23255252838135" w:lineRule="auto"/>
                  <w:ind w:left="124.35394287109375" w:right="80.364990234375" w:firstLine="5.57769775390625"/>
                  <w:jc w:val="left"/>
                  <w:rPr>
                    <w:del w:author="Thomas Cervone-Richards - NOAA Federal" w:id="337" w:date="2023-07-21T15:56:19Z"/>
                    <w:sz w:val="19.920000076293945"/>
                    <w:szCs w:val="19.920000076293945"/>
                  </w:rPr>
                </w:pPr>
                <w:sdt>
                  <w:sdtPr>
                    <w:tag w:val="goog_rdk_5828"/>
                  </w:sdtPr>
                  <w:sdtContent>
                    <w:del w:author="Thomas Cervone-Richards - NOAA Federal" w:id="337" w:date="2023-07-21T15:56:19Z">
                      <w:r w:rsidDel="00000000" w:rsidR="00000000" w:rsidRPr="00000000">
                        <w:rPr>
                          <w:sz w:val="19.920000076293945"/>
                          <w:szCs w:val="19.920000076293945"/>
                          <w:rtl w:val="0"/>
                        </w:rPr>
                        <w:delText xml:space="preserve">Prohibited attribute  DRVAL2 or VERDAT  populated for  </w:delText>
                      </w:r>
                    </w:del>
                  </w:sdtContent>
                </w:sdt>
              </w:p>
            </w:sdtContent>
          </w:sdt>
          <w:p w:rsidR="00000000" w:rsidDel="00000000" w:rsidP="00000000" w:rsidRDefault="00000000" w:rsidRPr="00000000" w14:paraId="0000177F">
            <w:pPr>
              <w:widowControl w:val="0"/>
              <w:spacing w:after="0" w:before="5.2105712890625" w:line="240" w:lineRule="auto"/>
              <w:ind w:left="130.32989501953125" w:firstLine="0"/>
              <w:jc w:val="left"/>
              <w:rPr>
                <w:sz w:val="19.920000076293945"/>
                <w:szCs w:val="19.920000076293945"/>
              </w:rPr>
            </w:pPr>
            <w:sdt>
              <w:sdtPr>
                <w:tag w:val="goog_rdk_5830"/>
              </w:sdtPr>
              <w:sdtContent>
                <w:del w:author="Thomas Cervone-Richards - NOAA Federal" w:id="337" w:date="2023-07-21T15:56:19Z">
                  <w:r w:rsidDel="00000000" w:rsidR="00000000" w:rsidRPr="00000000">
                    <w:rPr>
                      <w:sz w:val="19.920000076293945"/>
                      <w:szCs w:val="19.920000076293945"/>
                      <w:rtl w:val="0"/>
                    </w:rPr>
                    <w:delText xml:space="preserve">RCRTCL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833"/>
            </w:sdtPr>
            <w:sdtContent>
              <w:p w:rsidR="00000000" w:rsidDel="00000000" w:rsidP="00000000" w:rsidRDefault="00000000" w:rsidRPr="00000000" w14:paraId="00001780">
                <w:pPr>
                  <w:widowControl w:val="0"/>
                  <w:spacing w:after="0" w:line="231.2326955795288" w:lineRule="auto"/>
                  <w:ind w:left="116.7840576171875" w:right="291.4874267578125" w:firstLine="13.5455322265625"/>
                  <w:jc w:val="left"/>
                  <w:rPr>
                    <w:del w:author="Thomas Cervone-Richards - NOAA Federal" w:id="337" w:date="2023-07-21T15:56:19Z"/>
                    <w:sz w:val="19.920000076293945"/>
                    <w:szCs w:val="19.920000076293945"/>
                  </w:rPr>
                </w:pPr>
                <w:sdt>
                  <w:sdtPr>
                    <w:tag w:val="goog_rdk_5832"/>
                  </w:sdtPr>
                  <w:sdtContent>
                    <w:del w:author="Thomas Cervone-Richards - NOAA Federal" w:id="337" w:date="2023-07-21T15:56:19Z">
                      <w:r w:rsidDel="00000000" w:rsidR="00000000" w:rsidRPr="00000000">
                        <w:rPr>
                          <w:sz w:val="19.920000076293945"/>
                          <w:szCs w:val="19.920000076293945"/>
                          <w:rtl w:val="0"/>
                        </w:rPr>
                        <w:delText xml:space="preserve">Remove DRVAL2 or  VERDAT from  </w:delText>
                      </w:r>
                    </w:del>
                  </w:sdtContent>
                </w:sdt>
              </w:p>
            </w:sdtContent>
          </w:sdt>
          <w:p w:rsidR="00000000" w:rsidDel="00000000" w:rsidP="00000000" w:rsidRDefault="00000000" w:rsidRPr="00000000" w14:paraId="00001781">
            <w:pPr>
              <w:widowControl w:val="0"/>
              <w:spacing w:after="0" w:before="5.2099609375" w:line="240" w:lineRule="auto"/>
              <w:ind w:left="130.32958984375" w:firstLine="0"/>
              <w:jc w:val="left"/>
              <w:rPr>
                <w:sz w:val="19.920000076293945"/>
                <w:szCs w:val="19.920000076293945"/>
              </w:rPr>
            </w:pPr>
            <w:sdt>
              <w:sdtPr>
                <w:tag w:val="goog_rdk_5834"/>
              </w:sdtPr>
              <w:sdtContent>
                <w:del w:author="Thomas Cervone-Richards - NOAA Federal" w:id="337" w:date="2023-07-21T15:56:19Z">
                  <w:r w:rsidDel="00000000" w:rsidR="00000000" w:rsidRPr="00000000">
                    <w:rPr>
                      <w:sz w:val="19.920000076293945"/>
                      <w:szCs w:val="19.920000076293945"/>
                      <w:rtl w:val="0"/>
                    </w:rPr>
                    <w:delText xml:space="preserve">RCRTCL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2">
            <w:pPr>
              <w:widowControl w:val="0"/>
              <w:spacing w:after="0" w:line="240" w:lineRule="auto"/>
              <w:ind w:left="132.918701171875" w:firstLine="0"/>
              <w:jc w:val="left"/>
              <w:rPr>
                <w:sz w:val="19.920000076293945"/>
                <w:szCs w:val="19.920000076293945"/>
              </w:rPr>
            </w:pPr>
            <w:sdt>
              <w:sdtPr>
                <w:tag w:val="goog_rdk_5836"/>
              </w:sdtPr>
              <w:sdtContent>
                <w:del w:author="Thomas Cervone-Richards - NOAA Federal" w:id="337" w:date="2023-07-21T15:56:19Z">
                  <w:r w:rsidDel="00000000" w:rsidR="00000000" w:rsidRPr="00000000">
                    <w:rPr>
                      <w:sz w:val="19.920000076293945"/>
                      <w:szCs w:val="19.920000076293945"/>
                      <w:rtl w:val="0"/>
                    </w:rPr>
                    <w:delText xml:space="preserve">10.2.4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3">
            <w:pPr>
              <w:widowControl w:val="0"/>
              <w:spacing w:after="0" w:line="240" w:lineRule="auto"/>
              <w:jc w:val="center"/>
              <w:rPr>
                <w:sz w:val="19.920000076293945"/>
                <w:szCs w:val="19.920000076293945"/>
              </w:rPr>
            </w:pPr>
            <w:sdt>
              <w:sdtPr>
                <w:tag w:val="goog_rdk_5838"/>
              </w:sdtPr>
              <w:sdtContent>
                <w:del w:author="Thomas Cervone-Richards - NOAA Federal" w:id="337" w:date="2023-07-21T15:56:1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4">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5">
            <w:pPr>
              <w:widowControl w:val="0"/>
              <w:spacing w:after="0" w:line="240" w:lineRule="auto"/>
              <w:jc w:val="center"/>
              <w:rPr>
                <w:sz w:val="19.920000076293945"/>
                <w:szCs w:val="19.920000076293945"/>
              </w:rPr>
            </w:pPr>
            <w:sdt>
              <w:sdtPr>
                <w:tag w:val="goog_rdk_5840"/>
              </w:sdtPr>
              <w:sdtContent>
                <w:del w:author="Thomas Cervone-Richards - NOAA Federal" w:id="338" w:date="2023-07-21T15:56:45Z">
                  <w:r w:rsidDel="00000000" w:rsidR="00000000" w:rsidRPr="00000000">
                    <w:rPr>
                      <w:sz w:val="19.920000076293945"/>
                      <w:szCs w:val="19.920000076293945"/>
                      <w:rtl w:val="0"/>
                    </w:rPr>
                    <w:delText xml:space="preserve">1698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6">
            <w:pPr>
              <w:widowControl w:val="0"/>
              <w:spacing w:after="0" w:line="231.23270988464355" w:lineRule="auto"/>
              <w:ind w:left="116.7840576171875" w:right="169.403076171875" w:firstLine="13.147125244140625"/>
              <w:jc w:val="left"/>
              <w:rPr>
                <w:sz w:val="19.920000076293945"/>
                <w:szCs w:val="19.920000076293945"/>
              </w:rPr>
            </w:pPr>
            <w:sdt>
              <w:sdtPr>
                <w:tag w:val="goog_rdk_5842"/>
              </w:sdtPr>
              <w:sdtContent>
                <w:del w:author="Thomas Cervone-Richards - NOAA Federal" w:id="338" w:date="2023-07-21T15:56:45Z">
                  <w:r w:rsidDel="00000000" w:rsidR="00000000" w:rsidRPr="00000000">
                    <w:rPr>
                      <w:sz w:val="19.920000076293945"/>
                      <w:szCs w:val="19.920000076293945"/>
                      <w:rtl w:val="0"/>
                    </w:rPr>
                    <w:delText xml:space="preserve">For each TWRTPT feature  object where DRVAL2 or  VERDAT is Present.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845"/>
            </w:sdtPr>
            <w:sdtContent>
              <w:p w:rsidR="00000000" w:rsidDel="00000000" w:rsidP="00000000" w:rsidRDefault="00000000" w:rsidRPr="00000000" w14:paraId="00001787">
                <w:pPr>
                  <w:widowControl w:val="0"/>
                  <w:spacing w:after="0" w:line="231.23270988464355" w:lineRule="auto"/>
                  <w:ind w:left="124.35394287109375" w:right="80.364990234375" w:firstLine="5.57769775390625"/>
                  <w:jc w:val="left"/>
                  <w:rPr>
                    <w:del w:author="Thomas Cervone-Richards - NOAA Federal" w:id="338" w:date="2023-07-21T15:56:45Z"/>
                    <w:sz w:val="19.920000076293945"/>
                    <w:szCs w:val="19.920000076293945"/>
                  </w:rPr>
                </w:pPr>
                <w:sdt>
                  <w:sdtPr>
                    <w:tag w:val="goog_rdk_5844"/>
                  </w:sdtPr>
                  <w:sdtContent>
                    <w:del w:author="Thomas Cervone-Richards - NOAA Federal" w:id="338" w:date="2023-07-21T15:56:45Z">
                      <w:r w:rsidDel="00000000" w:rsidR="00000000" w:rsidRPr="00000000">
                        <w:rPr>
                          <w:sz w:val="19.920000076293945"/>
                          <w:szCs w:val="19.920000076293945"/>
                          <w:rtl w:val="0"/>
                        </w:rPr>
                        <w:delText xml:space="preserve">Prohibited attribute  DRVAL2 or VERDAT  populated for a  </w:delText>
                      </w:r>
                    </w:del>
                  </w:sdtContent>
                </w:sdt>
              </w:p>
            </w:sdtContent>
          </w:sdt>
          <w:p w:rsidR="00000000" w:rsidDel="00000000" w:rsidP="00000000" w:rsidRDefault="00000000" w:rsidRPr="00000000" w14:paraId="00001788">
            <w:pPr>
              <w:widowControl w:val="0"/>
              <w:spacing w:after="0" w:before="2.810516357421875" w:line="240" w:lineRule="auto"/>
              <w:ind w:left="115.5889892578125" w:firstLine="0"/>
              <w:jc w:val="left"/>
              <w:rPr>
                <w:sz w:val="19.920000076293945"/>
                <w:szCs w:val="19.920000076293945"/>
              </w:rPr>
            </w:pPr>
            <w:sdt>
              <w:sdtPr>
                <w:tag w:val="goog_rdk_5846"/>
              </w:sdtPr>
              <w:sdtContent>
                <w:del w:author="Thomas Cervone-Richards - NOAA Federal" w:id="338" w:date="2023-07-21T15:56:45Z">
                  <w:r w:rsidDel="00000000" w:rsidR="00000000" w:rsidRPr="00000000">
                    <w:rPr>
                      <w:sz w:val="19.920000076293945"/>
                      <w:szCs w:val="19.920000076293945"/>
                      <w:rtl w:val="0"/>
                    </w:rPr>
                    <w:delText xml:space="preserve">TWRTPT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849"/>
            </w:sdtPr>
            <w:sdtContent>
              <w:p w:rsidR="00000000" w:rsidDel="00000000" w:rsidP="00000000" w:rsidRDefault="00000000" w:rsidRPr="00000000" w14:paraId="00001789">
                <w:pPr>
                  <w:widowControl w:val="0"/>
                  <w:spacing w:after="0" w:line="231.2326955795288" w:lineRule="auto"/>
                  <w:ind w:left="116.7840576171875" w:right="291.4874267578125" w:firstLine="13.5455322265625"/>
                  <w:jc w:val="left"/>
                  <w:rPr>
                    <w:del w:author="Thomas Cervone-Richards - NOAA Federal" w:id="338" w:date="2023-07-21T15:56:45Z"/>
                    <w:sz w:val="19.920000076293945"/>
                    <w:szCs w:val="19.920000076293945"/>
                  </w:rPr>
                </w:pPr>
                <w:sdt>
                  <w:sdtPr>
                    <w:tag w:val="goog_rdk_5848"/>
                  </w:sdtPr>
                  <w:sdtContent>
                    <w:del w:author="Thomas Cervone-Richards - NOAA Federal" w:id="338" w:date="2023-07-21T15:56:45Z">
                      <w:r w:rsidDel="00000000" w:rsidR="00000000" w:rsidRPr="00000000">
                        <w:rPr>
                          <w:sz w:val="19.920000076293945"/>
                          <w:szCs w:val="19.920000076293945"/>
                          <w:rtl w:val="0"/>
                        </w:rPr>
                        <w:delText xml:space="preserve">Remove DRVAL2 or  VERDAT from  </w:delText>
                      </w:r>
                    </w:del>
                  </w:sdtContent>
                </w:sdt>
              </w:p>
            </w:sdtContent>
          </w:sdt>
          <w:p w:rsidR="00000000" w:rsidDel="00000000" w:rsidP="00000000" w:rsidRDefault="00000000" w:rsidRPr="00000000" w14:paraId="0000178A">
            <w:pPr>
              <w:widowControl w:val="0"/>
              <w:spacing w:after="0" w:before="5.210418701171875" w:line="240" w:lineRule="auto"/>
              <w:ind w:left="115.5889892578125" w:firstLine="0"/>
              <w:jc w:val="left"/>
              <w:rPr>
                <w:sz w:val="19.920000076293945"/>
                <w:szCs w:val="19.920000076293945"/>
              </w:rPr>
            </w:pPr>
            <w:sdt>
              <w:sdtPr>
                <w:tag w:val="goog_rdk_5850"/>
              </w:sdtPr>
              <w:sdtContent>
                <w:del w:author="Thomas Cervone-Richards - NOAA Federal" w:id="338" w:date="2023-07-21T15:56:45Z">
                  <w:r w:rsidDel="00000000" w:rsidR="00000000" w:rsidRPr="00000000">
                    <w:rPr>
                      <w:sz w:val="19.920000076293945"/>
                      <w:szCs w:val="19.920000076293945"/>
                      <w:rtl w:val="0"/>
                    </w:rPr>
                    <w:delText xml:space="preserve">TWRTPT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B">
            <w:pPr>
              <w:widowControl w:val="0"/>
              <w:spacing w:after="0" w:line="240" w:lineRule="auto"/>
              <w:ind w:left="132.918701171875" w:firstLine="0"/>
              <w:jc w:val="left"/>
              <w:rPr>
                <w:sz w:val="19.920000076293945"/>
                <w:szCs w:val="19.920000076293945"/>
              </w:rPr>
            </w:pPr>
            <w:sdt>
              <w:sdtPr>
                <w:tag w:val="goog_rdk_5852"/>
              </w:sdtPr>
              <w:sdtContent>
                <w:del w:author="Thomas Cervone-Richards - NOAA Federal" w:id="338" w:date="2023-07-21T15:56:45Z">
                  <w:r w:rsidDel="00000000" w:rsidR="00000000" w:rsidRPr="00000000">
                    <w:rPr>
                      <w:sz w:val="19.920000076293945"/>
                      <w:szCs w:val="19.920000076293945"/>
                      <w:rtl w:val="0"/>
                    </w:rPr>
                    <w:delText xml:space="preserve">10.2.6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C">
            <w:pPr>
              <w:widowControl w:val="0"/>
              <w:spacing w:after="0" w:line="240" w:lineRule="auto"/>
              <w:jc w:val="center"/>
              <w:rPr>
                <w:sz w:val="19.920000076293945"/>
                <w:szCs w:val="19.920000076293945"/>
              </w:rPr>
            </w:pPr>
            <w:sdt>
              <w:sdtPr>
                <w:tag w:val="goog_rdk_5854"/>
              </w:sdtPr>
              <w:sdtContent>
                <w:del w:author="Thomas Cervone-Richards - NOAA Federal" w:id="338" w:date="2023-07-21T15:56:4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D">
            <w:pPr>
              <w:widowControl w:val="0"/>
              <w:spacing w:after="0" w:line="240" w:lineRule="auto"/>
              <w:jc w:val="center"/>
              <w:rPr>
                <w:sz w:val="19.920000076293945"/>
                <w:szCs w:val="19.920000076293945"/>
              </w:rPr>
            </w:pPr>
            <w:r w:rsidDel="00000000" w:rsidR="00000000" w:rsidRPr="00000000">
              <w:rPr>
                <w:rtl w:val="0"/>
              </w:rPr>
            </w:r>
          </w:p>
        </w:tc>
      </w:tr>
      <w:tr>
        <w:trPr>
          <w:cantSplit w:val="0"/>
          <w:trHeight w:val="700.80116271972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8E">
            <w:pPr>
              <w:widowControl w:val="0"/>
              <w:spacing w:after="0" w:line="240" w:lineRule="auto"/>
              <w:jc w:val="center"/>
              <w:rPr>
                <w:sz w:val="19.920000076293945"/>
                <w:szCs w:val="19.920000076293945"/>
              </w:rPr>
            </w:pPr>
            <w:sdt>
              <w:sdtPr>
                <w:tag w:val="goog_rdk_5856"/>
              </w:sdtPr>
              <w:sdtContent>
                <w:del w:author="Thomas Cervone-Richards - NOAA Federal" w:id="339" w:date="2023-07-21T15:57:06Z">
                  <w:r w:rsidDel="00000000" w:rsidR="00000000" w:rsidRPr="00000000">
                    <w:rPr>
                      <w:sz w:val="19.920000076293945"/>
                      <w:szCs w:val="19.920000076293945"/>
                      <w:rtl w:val="0"/>
                    </w:rPr>
                    <w:delText xml:space="preserve">1699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8F">
            <w:pPr>
              <w:widowControl w:val="0"/>
              <w:spacing w:after="0" w:line="231.23281002044678" w:lineRule="auto"/>
              <w:ind w:left="119.77203369140625" w:right="226.9720458984375" w:firstLine="10.159149169921875"/>
              <w:jc w:val="left"/>
              <w:rPr>
                <w:sz w:val="19.920000076293945"/>
                <w:szCs w:val="19.920000076293945"/>
              </w:rPr>
            </w:pPr>
            <w:sdt>
              <w:sdtPr>
                <w:tag w:val="goog_rdk_5858"/>
              </w:sdtPr>
              <w:sdtContent>
                <w:del w:author="Thomas Cervone-Richards - NOAA Federal" w:id="339" w:date="2023-07-21T15:57:06Z">
                  <w:r w:rsidDel="00000000" w:rsidR="00000000" w:rsidRPr="00000000">
                    <w:rPr>
                      <w:sz w:val="19.920000076293945"/>
                      <w:szCs w:val="19.920000076293945"/>
                      <w:rtl w:val="0"/>
                    </w:rPr>
                    <w:delText xml:space="preserve">For each FAIRWY feature  object where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0">
            <w:pPr>
              <w:widowControl w:val="0"/>
              <w:spacing w:after="0" w:line="231.23281002044678" w:lineRule="auto"/>
              <w:ind w:left="115.5889892578125" w:right="154.86572265625" w:firstLine="14.3426513671875"/>
              <w:jc w:val="left"/>
              <w:rPr>
                <w:sz w:val="19.920000076293945"/>
                <w:szCs w:val="19.920000076293945"/>
              </w:rPr>
            </w:pPr>
            <w:sdt>
              <w:sdtPr>
                <w:tag w:val="goog_rdk_5860"/>
              </w:sdtPr>
              <w:sdtContent>
                <w:del w:author="Thomas Cervone-Richards - NOAA Federal" w:id="339" w:date="2023-07-21T15:57:06Z">
                  <w:r w:rsidDel="00000000" w:rsidR="00000000" w:rsidRPr="00000000">
                    <w:rPr>
                      <w:sz w:val="19.920000076293945"/>
                      <w:szCs w:val="19.920000076293945"/>
                      <w:rtl w:val="0"/>
                    </w:rPr>
                    <w:delText xml:space="preserve">Prohibited attribute  VERDAT populated  for a FAIRWY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863"/>
            </w:sdtPr>
            <w:sdtContent>
              <w:p w:rsidR="00000000" w:rsidDel="00000000" w:rsidP="00000000" w:rsidRDefault="00000000" w:rsidRPr="00000000" w14:paraId="00001791">
                <w:pPr>
                  <w:widowControl w:val="0"/>
                  <w:spacing w:after="0" w:line="240" w:lineRule="auto"/>
                  <w:ind w:left="130.32958984375" w:firstLine="0"/>
                  <w:jc w:val="left"/>
                  <w:rPr>
                    <w:del w:author="Thomas Cervone-Richards - NOAA Federal" w:id="339" w:date="2023-07-21T15:57:06Z"/>
                    <w:sz w:val="19.920000076293945"/>
                    <w:szCs w:val="19.920000076293945"/>
                  </w:rPr>
                </w:pPr>
                <w:sdt>
                  <w:sdtPr>
                    <w:tag w:val="goog_rdk_5862"/>
                  </w:sdtPr>
                  <w:sdtContent>
                    <w:del w:author="Thomas Cervone-Richards - NOAA Federal" w:id="339" w:date="2023-07-21T15:57:06Z">
                      <w:r w:rsidDel="00000000" w:rsidR="00000000" w:rsidRPr="00000000">
                        <w:rPr>
                          <w:sz w:val="19.920000076293945"/>
                          <w:szCs w:val="19.920000076293945"/>
                          <w:rtl w:val="0"/>
                        </w:rPr>
                        <w:delText xml:space="preserve">Remove VERDAT  </w:delText>
                      </w:r>
                    </w:del>
                  </w:sdtContent>
                </w:sdt>
              </w:p>
            </w:sdtContent>
          </w:sdt>
          <w:p w:rsidR="00000000" w:rsidDel="00000000" w:rsidP="00000000" w:rsidRDefault="00000000" w:rsidRPr="00000000" w14:paraId="00001792">
            <w:pPr>
              <w:widowControl w:val="0"/>
              <w:spacing w:after="0" w:line="240" w:lineRule="auto"/>
              <w:ind w:left="115.5889892578125" w:firstLine="0"/>
              <w:jc w:val="left"/>
              <w:rPr>
                <w:sz w:val="19.920000076293945"/>
                <w:szCs w:val="19.920000076293945"/>
              </w:rPr>
            </w:pPr>
            <w:sdt>
              <w:sdtPr>
                <w:tag w:val="goog_rdk_5864"/>
              </w:sdtPr>
              <w:sdtContent>
                <w:del w:author="Thomas Cervone-Richards - NOAA Federal" w:id="339" w:date="2023-07-21T15:57:06Z">
                  <w:r w:rsidDel="00000000" w:rsidR="00000000" w:rsidRPr="00000000">
                    <w:rPr>
                      <w:sz w:val="19.920000076293945"/>
                      <w:szCs w:val="19.920000076293945"/>
                      <w:rtl w:val="0"/>
                    </w:rPr>
                    <w:delText xml:space="preserve">from FAIRWY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3">
            <w:pPr>
              <w:widowControl w:val="0"/>
              <w:spacing w:after="0" w:line="240" w:lineRule="auto"/>
              <w:ind w:left="132.918701171875" w:firstLine="0"/>
              <w:jc w:val="left"/>
              <w:rPr>
                <w:sz w:val="19.920000076293945"/>
                <w:szCs w:val="19.920000076293945"/>
              </w:rPr>
            </w:pPr>
            <w:sdt>
              <w:sdtPr>
                <w:tag w:val="goog_rdk_5866"/>
              </w:sdtPr>
              <w:sdtContent>
                <w:del w:author="Thomas Cervone-Richards - NOAA Federal" w:id="339" w:date="2023-07-21T15:57:06Z">
                  <w:r w:rsidDel="00000000" w:rsidR="00000000" w:rsidRPr="00000000">
                    <w:rPr>
                      <w:sz w:val="19.920000076293945"/>
                      <w:szCs w:val="19.920000076293945"/>
                      <w:rtl w:val="0"/>
                    </w:rPr>
                    <w:delText xml:space="preserve">10.4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4">
            <w:pPr>
              <w:widowControl w:val="0"/>
              <w:spacing w:after="0" w:line="240" w:lineRule="auto"/>
              <w:jc w:val="center"/>
              <w:rPr>
                <w:sz w:val="19.920000076293945"/>
                <w:szCs w:val="19.920000076293945"/>
              </w:rPr>
            </w:pPr>
            <w:sdt>
              <w:sdtPr>
                <w:tag w:val="goog_rdk_5868"/>
              </w:sdtPr>
              <w:sdtContent>
                <w:del w:author="Thomas Cervone-Richards - NOAA Federal" w:id="339" w:date="2023-07-21T15:57:0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5">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79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79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798">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799">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60 </w:t>
      </w:r>
    </w:p>
    <w:tbl>
      <w:tblPr>
        <w:tblStyle w:val="Table51"/>
        <w:tblW w:w="11535.0" w:type="dxa"/>
        <w:jc w:val="left"/>
        <w:tblInd w:w="-104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540"/>
        <w:gridCol w:w="2145"/>
        <w:gridCol w:w="2535"/>
        <w:gridCol w:w="1125"/>
        <w:gridCol w:w="495"/>
        <w:gridCol w:w="825"/>
        <w:tblGridChange w:id="0">
          <w:tblGrid>
            <w:gridCol w:w="870"/>
            <w:gridCol w:w="3540"/>
            <w:gridCol w:w="2145"/>
            <w:gridCol w:w="2535"/>
            <w:gridCol w:w="1125"/>
            <w:gridCol w:w="495"/>
            <w:gridCol w:w="825"/>
          </w:tblGrid>
        </w:tblGridChange>
      </w:tblGrid>
      <w:tr>
        <w:trPr>
          <w:cantSplit w:val="0"/>
          <w:trHeight w:val="9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9A">
            <w:pPr>
              <w:widowControl w:val="0"/>
              <w:spacing w:after="0" w:line="240" w:lineRule="auto"/>
              <w:jc w:val="center"/>
              <w:rPr>
                <w:sz w:val="19.920000076293945"/>
                <w:szCs w:val="19.920000076293945"/>
              </w:rPr>
            </w:pPr>
            <w:sdt>
              <w:sdtPr>
                <w:tag w:val="goog_rdk_5870"/>
              </w:sdtPr>
              <w:sdtContent>
                <w:del w:author="Thomas Cervone-Richards - NOAA Federal" w:id="340" w:date="2023-07-21T15:58:00Z">
                  <w:r w:rsidDel="00000000" w:rsidR="00000000" w:rsidRPr="00000000">
                    <w:rPr>
                      <w:sz w:val="19.920000076293945"/>
                      <w:szCs w:val="19.920000076293945"/>
                      <w:rtl w:val="0"/>
                    </w:rPr>
                    <w:delText xml:space="preserve">1700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B">
            <w:pPr>
              <w:widowControl w:val="0"/>
              <w:spacing w:after="0" w:line="230.5629301071167" w:lineRule="auto"/>
              <w:ind w:left="119.77203369140625" w:right="169.091796875" w:firstLine="10.159149169921875"/>
              <w:jc w:val="left"/>
              <w:rPr>
                <w:sz w:val="19.920000076293945"/>
                <w:szCs w:val="19.920000076293945"/>
              </w:rPr>
            </w:pPr>
            <w:sdt>
              <w:sdtPr>
                <w:tag w:val="goog_rdk_5872"/>
              </w:sdtPr>
              <w:sdtContent>
                <w:del w:author="Thomas Cervone-Richards - NOAA Federal" w:id="340" w:date="2023-07-21T15:58:00Z">
                  <w:r w:rsidDel="00000000" w:rsidR="00000000" w:rsidRPr="00000000">
                    <w:rPr>
                      <w:sz w:val="19.920000076293945"/>
                      <w:szCs w:val="19.920000076293945"/>
                      <w:rtl w:val="0"/>
                    </w:rPr>
                    <w:delText xml:space="preserve">For each TESARE feature  object which OVERLAPS,  CONTAINS OR is WITHIN  an EXEZNE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875"/>
            </w:sdtPr>
            <w:sdtContent>
              <w:p w:rsidR="00000000" w:rsidDel="00000000" w:rsidP="00000000" w:rsidRDefault="00000000" w:rsidRPr="00000000" w14:paraId="0000179C">
                <w:pPr>
                  <w:widowControl w:val="0"/>
                  <w:spacing w:after="0" w:line="240" w:lineRule="auto"/>
                  <w:ind w:left="115.5889892578125" w:firstLine="0"/>
                  <w:jc w:val="left"/>
                  <w:rPr>
                    <w:del w:author="Thomas Cervone-Richards - NOAA Federal" w:id="340" w:date="2023-07-21T15:58:00Z"/>
                    <w:sz w:val="19.920000076293945"/>
                    <w:szCs w:val="19.920000076293945"/>
                  </w:rPr>
                </w:pPr>
                <w:sdt>
                  <w:sdtPr>
                    <w:tag w:val="goog_rdk_5874"/>
                  </w:sdtPr>
                  <w:sdtContent>
                    <w:del w:author="Thomas Cervone-Richards - NOAA Federal" w:id="340" w:date="2023-07-21T15:58:00Z">
                      <w:r w:rsidDel="00000000" w:rsidR="00000000" w:rsidRPr="00000000">
                        <w:rPr>
                          <w:sz w:val="19.920000076293945"/>
                          <w:szCs w:val="19.920000076293945"/>
                          <w:rtl w:val="0"/>
                        </w:rPr>
                        <w:delText xml:space="preserve">TESARE object  </w:delText>
                      </w:r>
                    </w:del>
                  </w:sdtContent>
                </w:sdt>
              </w:p>
            </w:sdtContent>
          </w:sdt>
          <w:p w:rsidR="00000000" w:rsidDel="00000000" w:rsidP="00000000" w:rsidRDefault="00000000" w:rsidRPr="00000000" w14:paraId="0000179D">
            <w:pPr>
              <w:widowControl w:val="0"/>
              <w:spacing w:after="0" w:line="228.82407188415527" w:lineRule="auto"/>
              <w:ind w:left="119.7723388671875" w:right="71.2017822265625" w:firstLine="0"/>
              <w:jc w:val="left"/>
              <w:rPr>
                <w:sz w:val="19.920000076293945"/>
                <w:szCs w:val="19.920000076293945"/>
              </w:rPr>
            </w:pPr>
            <w:sdt>
              <w:sdtPr>
                <w:tag w:val="goog_rdk_5876"/>
              </w:sdtPr>
              <w:sdtContent>
                <w:del w:author="Thomas Cervone-Richards - NOAA Federal" w:id="340" w:date="2023-07-21T15:58:00Z">
                  <w:r w:rsidDel="00000000" w:rsidR="00000000" w:rsidRPr="00000000">
                    <w:rPr>
                      <w:sz w:val="19.920000076293945"/>
                      <w:szCs w:val="19.920000076293945"/>
                      <w:rtl w:val="0"/>
                    </w:rPr>
                    <w:delText xml:space="preserve">overlaps an EXEZNE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E">
            <w:pPr>
              <w:widowControl w:val="0"/>
              <w:spacing w:after="0" w:line="230.22869110107422" w:lineRule="auto"/>
              <w:ind w:left="128.138427734375" w:right="380.330810546875" w:hanging="12.5494384765625"/>
              <w:rPr>
                <w:sz w:val="19.920000076293945"/>
                <w:szCs w:val="19.920000076293945"/>
              </w:rPr>
            </w:pPr>
            <w:sdt>
              <w:sdtPr>
                <w:tag w:val="goog_rdk_5878"/>
              </w:sdtPr>
              <w:sdtContent>
                <w:del w:author="Thomas Cervone-Richards - NOAA Federal" w:id="340" w:date="2023-07-21T15:58:00Z">
                  <w:r w:rsidDel="00000000" w:rsidR="00000000" w:rsidRPr="00000000">
                    <w:rPr>
                      <w:sz w:val="19.920000076293945"/>
                      <w:szCs w:val="19.920000076293945"/>
                      <w:rtl w:val="0"/>
                    </w:rPr>
                    <w:delText xml:space="preserve">Amend TESARE or  EXEZNE objects to  remove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9F">
            <w:pPr>
              <w:widowControl w:val="0"/>
              <w:spacing w:after="0" w:line="240" w:lineRule="auto"/>
              <w:ind w:left="132.918701171875" w:firstLine="0"/>
              <w:jc w:val="left"/>
              <w:rPr>
                <w:sz w:val="19.920000076293945"/>
                <w:szCs w:val="19.920000076293945"/>
              </w:rPr>
            </w:pPr>
            <w:sdt>
              <w:sdtPr>
                <w:tag w:val="goog_rdk_5880"/>
              </w:sdtPr>
              <w:sdtContent>
                <w:del w:author="Thomas Cervone-Richards - NOAA Federal" w:id="340" w:date="2023-07-21T15:58:00Z">
                  <w:r w:rsidDel="00000000" w:rsidR="00000000" w:rsidRPr="00000000">
                    <w:rPr>
                      <w:sz w:val="19.920000076293945"/>
                      <w:szCs w:val="19.920000076293945"/>
                      <w:rtl w:val="0"/>
                    </w:rPr>
                    <w:delText xml:space="preserve">11.2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0">
            <w:pPr>
              <w:widowControl w:val="0"/>
              <w:spacing w:after="0" w:line="240" w:lineRule="auto"/>
              <w:jc w:val="center"/>
              <w:rPr>
                <w:sz w:val="19.920000076293945"/>
                <w:szCs w:val="19.920000076293945"/>
              </w:rPr>
            </w:pPr>
            <w:sdt>
              <w:sdtPr>
                <w:tag w:val="goog_rdk_5882"/>
              </w:sdtPr>
              <w:sdtContent>
                <w:del w:author="Thomas Cervone-Richards - NOAA Federal" w:id="340" w:date="2023-07-21T15:58:0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1">
            <w:pPr>
              <w:widowControl w:val="0"/>
              <w:spacing w:after="0" w:line="240" w:lineRule="auto"/>
              <w:jc w:val="center"/>
              <w:rPr>
                <w:sz w:val="19.920000076293945"/>
                <w:szCs w:val="19.920000076293945"/>
              </w:rPr>
            </w:pPr>
            <w:r w:rsidDel="00000000" w:rsidR="00000000" w:rsidRPr="00000000">
              <w:rPr>
                <w:rtl w:val="0"/>
              </w:rPr>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2">
            <w:pPr>
              <w:widowControl w:val="0"/>
              <w:spacing w:after="0" w:line="240" w:lineRule="auto"/>
              <w:jc w:val="center"/>
              <w:rPr>
                <w:sz w:val="19.920000076293945"/>
                <w:szCs w:val="19.920000076293945"/>
              </w:rPr>
            </w:pPr>
            <w:sdt>
              <w:sdtPr>
                <w:tag w:val="goog_rdk_5884"/>
              </w:sdtPr>
              <w:sdtContent>
                <w:del w:author="Thomas Cervone-Richards - NOAA Federal" w:id="341" w:date="2023-07-21T15:58:21Z">
                  <w:r w:rsidDel="00000000" w:rsidR="00000000" w:rsidRPr="00000000">
                    <w:rPr>
                      <w:sz w:val="19.920000076293945"/>
                      <w:szCs w:val="19.920000076293945"/>
                      <w:rtl w:val="0"/>
                    </w:rPr>
                    <w:delText xml:space="preserve">1701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3">
            <w:pPr>
              <w:widowControl w:val="0"/>
              <w:spacing w:after="0" w:line="231.23263835906982" w:lineRule="auto"/>
              <w:ind w:left="119.77203369140625" w:right="205.65765380859375" w:firstLine="10.159149169921875"/>
              <w:jc w:val="left"/>
              <w:rPr>
                <w:sz w:val="19.920000076293945"/>
                <w:szCs w:val="19.920000076293945"/>
              </w:rPr>
            </w:pPr>
            <w:sdt>
              <w:sdtPr>
                <w:tag w:val="goog_rdk_5886"/>
              </w:sdtPr>
              <w:sdtContent>
                <w:del w:author="Thomas Cervone-Richards - NOAA Federal" w:id="341" w:date="2023-07-21T15:58:21Z">
                  <w:r w:rsidDel="00000000" w:rsidR="00000000" w:rsidRPr="00000000">
                    <w:rPr>
                      <w:sz w:val="19.920000076293945"/>
                      <w:szCs w:val="19.920000076293945"/>
                      <w:rtl w:val="0"/>
                    </w:rPr>
                    <w:delText xml:space="preserve">For each CBLSUB feature  object where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4">
            <w:pPr>
              <w:widowControl w:val="0"/>
              <w:spacing w:after="0" w:line="231.23263835906982" w:lineRule="auto"/>
              <w:ind w:left="115.5889892578125" w:right="133.35205078125" w:firstLine="14.3426513671875"/>
              <w:jc w:val="left"/>
              <w:rPr>
                <w:sz w:val="19.920000076293945"/>
                <w:szCs w:val="19.920000076293945"/>
              </w:rPr>
            </w:pPr>
            <w:sdt>
              <w:sdtPr>
                <w:tag w:val="goog_rdk_5888"/>
              </w:sdtPr>
              <w:sdtContent>
                <w:del w:author="Thomas Cervone-Richards - NOAA Federal" w:id="341" w:date="2023-07-21T15:58:21Z">
                  <w:r w:rsidDel="00000000" w:rsidR="00000000" w:rsidRPr="00000000">
                    <w:rPr>
                      <w:sz w:val="19.920000076293945"/>
                      <w:szCs w:val="19.920000076293945"/>
                      <w:rtl w:val="0"/>
                    </w:rPr>
                    <w:delText xml:space="preserve">Prohibited attribute  VERDAT populated  for a CBLSUB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891"/>
            </w:sdtPr>
            <w:sdtContent>
              <w:p w:rsidR="00000000" w:rsidDel="00000000" w:rsidP="00000000" w:rsidRDefault="00000000" w:rsidRPr="00000000" w14:paraId="000017A5">
                <w:pPr>
                  <w:widowControl w:val="0"/>
                  <w:spacing w:after="0" w:line="240" w:lineRule="auto"/>
                  <w:ind w:left="130.32958984375" w:firstLine="0"/>
                  <w:jc w:val="left"/>
                  <w:rPr>
                    <w:del w:author="Thomas Cervone-Richards - NOAA Federal" w:id="341" w:date="2023-07-21T15:58:21Z"/>
                    <w:sz w:val="19.920000076293945"/>
                    <w:szCs w:val="19.920000076293945"/>
                  </w:rPr>
                </w:pPr>
                <w:sdt>
                  <w:sdtPr>
                    <w:tag w:val="goog_rdk_5890"/>
                  </w:sdtPr>
                  <w:sdtContent>
                    <w:del w:author="Thomas Cervone-Richards - NOAA Federal" w:id="341" w:date="2023-07-21T15:58:21Z">
                      <w:r w:rsidDel="00000000" w:rsidR="00000000" w:rsidRPr="00000000">
                        <w:rPr>
                          <w:sz w:val="19.920000076293945"/>
                          <w:szCs w:val="19.920000076293945"/>
                          <w:rtl w:val="0"/>
                        </w:rPr>
                        <w:delText xml:space="preserve">Remove VERDAT  </w:delText>
                      </w:r>
                    </w:del>
                  </w:sdtContent>
                </w:sdt>
              </w:p>
            </w:sdtContent>
          </w:sdt>
          <w:p w:rsidR="00000000" w:rsidDel="00000000" w:rsidP="00000000" w:rsidRDefault="00000000" w:rsidRPr="00000000" w14:paraId="000017A6">
            <w:pPr>
              <w:widowControl w:val="0"/>
              <w:spacing w:after="0" w:line="240" w:lineRule="auto"/>
              <w:ind w:left="115.5889892578125" w:firstLine="0"/>
              <w:jc w:val="left"/>
              <w:rPr>
                <w:sz w:val="19.920000076293945"/>
                <w:szCs w:val="19.920000076293945"/>
              </w:rPr>
            </w:pPr>
            <w:sdt>
              <w:sdtPr>
                <w:tag w:val="goog_rdk_5892"/>
              </w:sdtPr>
              <w:sdtContent>
                <w:del w:author="Thomas Cervone-Richards - NOAA Federal" w:id="341" w:date="2023-07-21T15:58:21Z">
                  <w:r w:rsidDel="00000000" w:rsidR="00000000" w:rsidRPr="00000000">
                    <w:rPr>
                      <w:sz w:val="19.920000076293945"/>
                      <w:szCs w:val="19.920000076293945"/>
                      <w:rtl w:val="0"/>
                    </w:rPr>
                    <w:delText xml:space="preserve">from CBLSUB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7">
            <w:pPr>
              <w:widowControl w:val="0"/>
              <w:spacing w:after="0" w:line="240" w:lineRule="auto"/>
              <w:ind w:left="132.918701171875" w:firstLine="0"/>
              <w:jc w:val="left"/>
              <w:rPr>
                <w:sz w:val="19.920000076293945"/>
                <w:szCs w:val="19.920000076293945"/>
              </w:rPr>
            </w:pPr>
            <w:sdt>
              <w:sdtPr>
                <w:tag w:val="goog_rdk_5894"/>
              </w:sdtPr>
              <w:sdtContent>
                <w:del w:author="Thomas Cervone-Richards - NOAA Federal" w:id="341" w:date="2023-07-21T15:58:21Z">
                  <w:r w:rsidDel="00000000" w:rsidR="00000000" w:rsidRPr="00000000">
                    <w:rPr>
                      <w:sz w:val="19.920000076293945"/>
                      <w:szCs w:val="19.920000076293945"/>
                      <w:rtl w:val="0"/>
                    </w:rPr>
                    <w:delText xml:space="preserve">11.5.1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8">
            <w:pPr>
              <w:widowControl w:val="0"/>
              <w:spacing w:after="0" w:line="240" w:lineRule="auto"/>
              <w:jc w:val="center"/>
              <w:rPr>
                <w:sz w:val="19.920000076293945"/>
                <w:szCs w:val="19.920000076293945"/>
              </w:rPr>
            </w:pPr>
            <w:sdt>
              <w:sdtPr>
                <w:tag w:val="goog_rdk_5896"/>
              </w:sdtPr>
              <w:sdtContent>
                <w:del w:author="Thomas Cervone-Richards - NOAA Federal" w:id="341" w:date="2023-07-21T15:58:2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9">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A">
            <w:pPr>
              <w:widowControl w:val="0"/>
              <w:spacing w:after="0" w:line="240" w:lineRule="auto"/>
              <w:jc w:val="center"/>
              <w:rPr>
                <w:sz w:val="19.920000076293945"/>
                <w:szCs w:val="19.920000076293945"/>
              </w:rPr>
            </w:pPr>
            <w:sdt>
              <w:sdtPr>
                <w:tag w:val="goog_rdk_5898"/>
              </w:sdtPr>
              <w:sdtContent>
                <w:del w:author="Thomas Cervone-Richards - NOAA Federal" w:id="341" w:date="2023-07-21T15:58:21Z">
                  <w:r w:rsidDel="00000000" w:rsidR="00000000" w:rsidRPr="00000000">
                    <w:rPr>
                      <w:sz w:val="19.920000076293945"/>
                      <w:szCs w:val="19.920000076293945"/>
                      <w:rtl w:val="0"/>
                    </w:rPr>
                    <w:delText xml:space="preserve">1702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B">
            <w:pPr>
              <w:widowControl w:val="0"/>
              <w:spacing w:after="0" w:line="230.42937755584717" w:lineRule="auto"/>
              <w:ind w:left="119.77203369140625" w:right="93.10943603515625" w:firstLine="10.159149169921875"/>
              <w:jc w:val="left"/>
              <w:rPr>
                <w:sz w:val="19.920000076293945"/>
                <w:szCs w:val="19.920000076293945"/>
              </w:rPr>
            </w:pPr>
            <w:sdt>
              <w:sdtPr>
                <w:tag w:val="goog_rdk_5900"/>
              </w:sdtPr>
              <w:sdtContent>
                <w:del w:author="Thomas Cervone-Richards - NOAA Federal" w:id="341" w:date="2023-07-21T15:58:21Z">
                  <w:r w:rsidDel="00000000" w:rsidR="00000000" w:rsidRPr="00000000">
                    <w:rPr>
                      <w:sz w:val="19.920000076293945"/>
                      <w:szCs w:val="19.920000076293945"/>
                      <w:rtl w:val="0"/>
                    </w:rPr>
                    <w:delText xml:space="preserve">For each CBLSUB feature  object where STATUS is  Equal to 4 (not in use) AND  CATCBL is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03"/>
            </w:sdtPr>
            <w:sdtContent>
              <w:p w:rsidR="00000000" w:rsidDel="00000000" w:rsidP="00000000" w:rsidRDefault="00000000" w:rsidRPr="00000000" w14:paraId="000017AC">
                <w:pPr>
                  <w:widowControl w:val="0"/>
                  <w:spacing w:after="0" w:line="240" w:lineRule="auto"/>
                  <w:ind w:left="121.56494140625" w:firstLine="0"/>
                  <w:jc w:val="left"/>
                  <w:rPr>
                    <w:del w:author="Thomas Cervone-Richards - NOAA Federal" w:id="341" w:date="2023-07-21T15:58:21Z"/>
                    <w:sz w:val="19.920000076293945"/>
                    <w:szCs w:val="19.920000076293945"/>
                  </w:rPr>
                </w:pPr>
                <w:sdt>
                  <w:sdtPr>
                    <w:tag w:val="goog_rdk_5902"/>
                  </w:sdtPr>
                  <w:sdtContent>
                    <w:del w:author="Thomas Cervone-Richards - NOAA Federal" w:id="341" w:date="2023-07-21T15:58:21Z">
                      <w:r w:rsidDel="00000000" w:rsidR="00000000" w:rsidRPr="00000000">
                        <w:rPr>
                          <w:sz w:val="19.920000076293945"/>
                          <w:szCs w:val="19.920000076293945"/>
                          <w:rtl w:val="0"/>
                        </w:rPr>
                        <w:delText xml:space="preserve">CBLSUB object  </w:delText>
                      </w:r>
                    </w:del>
                  </w:sdtContent>
                </w:sdt>
              </w:p>
            </w:sdtContent>
          </w:sdt>
          <w:sdt>
            <w:sdtPr>
              <w:tag w:val="goog_rdk_5905"/>
            </w:sdtPr>
            <w:sdtContent>
              <w:p w:rsidR="00000000" w:rsidDel="00000000" w:rsidP="00000000" w:rsidRDefault="00000000" w:rsidRPr="00000000" w14:paraId="000017AD">
                <w:pPr>
                  <w:widowControl w:val="0"/>
                  <w:spacing w:after="0" w:line="231.23263835906982" w:lineRule="auto"/>
                  <w:ind w:left="119.97161865234375" w:right="232.752685546875" w:hanging="4.38262939453125"/>
                  <w:jc w:val="left"/>
                  <w:rPr>
                    <w:del w:author="Thomas Cervone-Richards - NOAA Federal" w:id="341" w:date="2023-07-21T15:58:21Z"/>
                    <w:sz w:val="19.920000076293945"/>
                    <w:szCs w:val="19.920000076293945"/>
                  </w:rPr>
                </w:pPr>
                <w:sdt>
                  <w:sdtPr>
                    <w:tag w:val="goog_rdk_5904"/>
                  </w:sdtPr>
                  <w:sdtContent>
                    <w:del w:author="Thomas Cervone-Richards - NOAA Federal" w:id="341" w:date="2023-07-21T15:58:21Z">
                      <w:r w:rsidDel="00000000" w:rsidR="00000000" w:rsidRPr="00000000">
                        <w:rPr>
                          <w:sz w:val="19.920000076293945"/>
                          <w:szCs w:val="19.920000076293945"/>
                          <w:rtl w:val="0"/>
                        </w:rPr>
                        <w:delText xml:space="preserve">where STATUS = 4  and CATCBL is  </w:delText>
                      </w:r>
                    </w:del>
                  </w:sdtContent>
                </w:sdt>
              </w:p>
            </w:sdtContent>
          </w:sdt>
          <w:p w:rsidR="00000000" w:rsidDel="00000000" w:rsidP="00000000" w:rsidRDefault="00000000" w:rsidRPr="00000000" w14:paraId="000017AE">
            <w:pPr>
              <w:widowControl w:val="0"/>
              <w:spacing w:after="0" w:before="2.81005859375" w:line="240" w:lineRule="auto"/>
              <w:ind w:left="124.35394287109375" w:firstLine="0"/>
              <w:jc w:val="left"/>
              <w:rPr>
                <w:sz w:val="19.920000076293945"/>
                <w:szCs w:val="19.920000076293945"/>
              </w:rPr>
            </w:pPr>
            <w:sdt>
              <w:sdtPr>
                <w:tag w:val="goog_rdk_5906"/>
              </w:sdtPr>
              <w:sdtContent>
                <w:del w:author="Thomas Cervone-Richards - NOAA Federal" w:id="341" w:date="2023-07-21T15:58:21Z">
                  <w:r w:rsidDel="00000000" w:rsidR="00000000" w:rsidRPr="00000000">
                    <w:rPr>
                      <w:sz w:val="19.920000076293945"/>
                      <w:szCs w:val="19.920000076293945"/>
                      <w:rtl w:val="0"/>
                    </w:rPr>
                    <w:delText xml:space="preserve">populated.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AF">
            <w:pPr>
              <w:widowControl w:val="0"/>
              <w:spacing w:after="0" w:line="231.23205184936523" w:lineRule="auto"/>
              <w:ind w:left="119.7723388671875" w:right="168.7799072265625" w:firstLine="10.5572509765625"/>
              <w:jc w:val="left"/>
              <w:rPr>
                <w:sz w:val="19.920000076293945"/>
                <w:szCs w:val="19.920000076293945"/>
              </w:rPr>
            </w:pPr>
            <w:sdt>
              <w:sdtPr>
                <w:tag w:val="goog_rdk_5908"/>
              </w:sdtPr>
              <w:sdtContent>
                <w:del w:author="Thomas Cervone-Richards - NOAA Federal" w:id="341" w:date="2023-07-21T15:58:21Z">
                  <w:r w:rsidDel="00000000" w:rsidR="00000000" w:rsidRPr="00000000">
                    <w:rPr>
                      <w:sz w:val="19.920000076293945"/>
                      <w:szCs w:val="19.920000076293945"/>
                      <w:rtl w:val="0"/>
                    </w:rPr>
                    <w:delText xml:space="preserve">Remove CATCBL or  STATUS for CBLSUB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0">
            <w:pPr>
              <w:widowControl w:val="0"/>
              <w:spacing w:after="0" w:line="240" w:lineRule="auto"/>
              <w:ind w:left="132.918701171875" w:firstLine="0"/>
              <w:jc w:val="left"/>
              <w:rPr>
                <w:sz w:val="19.920000076293945"/>
                <w:szCs w:val="19.920000076293945"/>
              </w:rPr>
            </w:pPr>
            <w:sdt>
              <w:sdtPr>
                <w:tag w:val="goog_rdk_5910"/>
              </w:sdtPr>
              <w:sdtContent>
                <w:del w:author="Thomas Cervone-Richards - NOAA Federal" w:id="341" w:date="2023-07-21T15:58:21Z">
                  <w:r w:rsidDel="00000000" w:rsidR="00000000" w:rsidRPr="00000000">
                    <w:rPr>
                      <w:sz w:val="19.920000076293945"/>
                      <w:szCs w:val="19.920000076293945"/>
                      <w:rtl w:val="0"/>
                    </w:rPr>
                    <w:delText xml:space="preserve">11.5.1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1">
            <w:pPr>
              <w:widowControl w:val="0"/>
              <w:spacing w:after="0" w:line="240" w:lineRule="auto"/>
              <w:jc w:val="center"/>
              <w:rPr>
                <w:sz w:val="19.920000076293945"/>
                <w:szCs w:val="19.920000076293945"/>
              </w:rPr>
            </w:pPr>
            <w:sdt>
              <w:sdtPr>
                <w:tag w:val="goog_rdk_5912"/>
              </w:sdtPr>
              <w:sdtContent>
                <w:del w:author="Thomas Cervone-Richards - NOAA Federal" w:id="341" w:date="2023-07-21T15:58:21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2">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B3">
            <w:pPr>
              <w:widowControl w:val="0"/>
              <w:spacing w:after="0" w:line="240" w:lineRule="auto"/>
              <w:jc w:val="center"/>
              <w:rPr>
                <w:sz w:val="19.920000076293945"/>
                <w:szCs w:val="19.920000076293945"/>
              </w:rPr>
            </w:pPr>
            <w:sdt>
              <w:sdtPr>
                <w:tag w:val="goog_rdk_5914"/>
              </w:sdtPr>
              <w:sdtContent>
                <w:del w:author="Thomas Cervone-Richards - NOAA Federal" w:id="341" w:date="2023-07-21T15:58:21Z">
                  <w:r w:rsidDel="00000000" w:rsidR="00000000" w:rsidRPr="00000000">
                    <w:rPr>
                      <w:sz w:val="19.920000076293945"/>
                      <w:szCs w:val="19.920000076293945"/>
                      <w:rtl w:val="0"/>
                    </w:rPr>
                    <w:delText xml:space="preserve">1703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4">
            <w:pPr>
              <w:widowControl w:val="0"/>
              <w:spacing w:after="0" w:line="231.23223781585693" w:lineRule="auto"/>
              <w:ind w:left="119.77203369140625" w:right="205.65765380859375" w:firstLine="10.159149169921875"/>
              <w:jc w:val="left"/>
              <w:rPr>
                <w:sz w:val="19.920000076293945"/>
                <w:szCs w:val="19.920000076293945"/>
              </w:rPr>
            </w:pPr>
            <w:sdt>
              <w:sdtPr>
                <w:tag w:val="goog_rdk_5916"/>
              </w:sdtPr>
              <w:sdtContent>
                <w:del w:author="Thomas Cervone-Richards - NOAA Federal" w:id="341" w:date="2023-07-21T15:58:21Z">
                  <w:r w:rsidDel="00000000" w:rsidR="00000000" w:rsidRPr="00000000">
                    <w:rPr>
                      <w:sz w:val="19.920000076293945"/>
                      <w:szCs w:val="19.920000076293945"/>
                      <w:rtl w:val="0"/>
                    </w:rPr>
                    <w:delText xml:space="preserve">For each CBLSUB feature  object where CATCBL is  Equal to 3 (transmission  line).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19"/>
            </w:sdtPr>
            <w:sdtContent>
              <w:p w:rsidR="00000000" w:rsidDel="00000000" w:rsidP="00000000" w:rsidRDefault="00000000" w:rsidRPr="00000000" w14:paraId="000017B5">
                <w:pPr>
                  <w:widowControl w:val="0"/>
                  <w:spacing w:after="0" w:line="240" w:lineRule="auto"/>
                  <w:ind w:left="121.56494140625" w:firstLine="0"/>
                  <w:jc w:val="left"/>
                  <w:rPr>
                    <w:del w:author="Thomas Cervone-Richards - NOAA Federal" w:id="341" w:date="2023-07-21T15:58:21Z"/>
                    <w:sz w:val="19.920000076293945"/>
                    <w:szCs w:val="19.920000076293945"/>
                  </w:rPr>
                </w:pPr>
                <w:sdt>
                  <w:sdtPr>
                    <w:tag w:val="goog_rdk_5918"/>
                  </w:sdtPr>
                  <w:sdtContent>
                    <w:del w:author="Thomas Cervone-Richards - NOAA Federal" w:id="341" w:date="2023-07-21T15:58:21Z">
                      <w:r w:rsidDel="00000000" w:rsidR="00000000" w:rsidRPr="00000000">
                        <w:rPr>
                          <w:sz w:val="19.920000076293945"/>
                          <w:szCs w:val="19.920000076293945"/>
                          <w:rtl w:val="0"/>
                        </w:rPr>
                        <w:delText xml:space="preserve">CBLSUB has an  </w:delText>
                      </w:r>
                    </w:del>
                  </w:sdtContent>
                </w:sdt>
              </w:p>
            </w:sdtContent>
          </w:sdt>
          <w:p w:rsidR="00000000" w:rsidDel="00000000" w:rsidP="00000000" w:rsidRDefault="00000000" w:rsidRPr="00000000" w14:paraId="000017B6">
            <w:pPr>
              <w:widowControl w:val="0"/>
              <w:spacing w:after="0" w:line="231.23263835906982" w:lineRule="auto"/>
              <w:ind w:left="119.7723388671875" w:right="261.0394287109375" w:firstLine="6.37420654296875"/>
              <w:jc w:val="left"/>
              <w:rPr>
                <w:sz w:val="19.920000076293945"/>
                <w:szCs w:val="19.920000076293945"/>
              </w:rPr>
            </w:pPr>
            <w:sdt>
              <w:sdtPr>
                <w:tag w:val="goog_rdk_5920"/>
              </w:sdtPr>
              <w:sdtContent>
                <w:del w:author="Thomas Cervone-Richards - NOAA Federal" w:id="341" w:date="2023-07-21T15:58:21Z">
                  <w:r w:rsidDel="00000000" w:rsidR="00000000" w:rsidRPr="00000000">
                    <w:rPr>
                      <w:sz w:val="19.920000076293945"/>
                      <w:szCs w:val="19.920000076293945"/>
                      <w:rtl w:val="0"/>
                    </w:rPr>
                    <w:delText xml:space="preserve">inappropriate value  of CATCBL.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7">
            <w:pPr>
              <w:widowControl w:val="0"/>
              <w:spacing w:after="0" w:line="231.23205184936523" w:lineRule="auto"/>
              <w:ind w:left="114.3939208984375" w:right="268.380126953125" w:firstLine="15.9356689453125"/>
              <w:jc w:val="left"/>
              <w:rPr>
                <w:sz w:val="19.920000076293945"/>
                <w:szCs w:val="19.920000076293945"/>
              </w:rPr>
            </w:pPr>
            <w:sdt>
              <w:sdtPr>
                <w:tag w:val="goog_rdk_5922"/>
              </w:sdtPr>
              <w:sdtContent>
                <w:del w:author="Thomas Cervone-Richards - NOAA Federal" w:id="341" w:date="2023-07-21T15:58:21Z">
                  <w:r w:rsidDel="00000000" w:rsidR="00000000" w:rsidRPr="00000000">
                    <w:rPr>
                      <w:sz w:val="19.920000076293945"/>
                      <w:szCs w:val="19.920000076293945"/>
                      <w:rtl w:val="0"/>
                    </w:rPr>
                    <w:delText xml:space="preserve">Remove prohibited  value of CATCBL for  CBLSUB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8">
            <w:pPr>
              <w:widowControl w:val="0"/>
              <w:spacing w:after="0" w:line="240" w:lineRule="auto"/>
              <w:ind w:left="132.918701171875" w:firstLine="0"/>
              <w:jc w:val="left"/>
              <w:rPr>
                <w:sz w:val="19.920000076293945"/>
                <w:szCs w:val="19.920000076293945"/>
              </w:rPr>
            </w:pPr>
            <w:sdt>
              <w:sdtPr>
                <w:tag w:val="goog_rdk_5924"/>
              </w:sdtPr>
              <w:sdtContent>
                <w:del w:author="Thomas Cervone-Richards - NOAA Federal" w:id="341" w:date="2023-07-21T15:58:21Z">
                  <w:r w:rsidDel="00000000" w:rsidR="00000000" w:rsidRPr="00000000">
                    <w:rPr>
                      <w:sz w:val="19.920000076293945"/>
                      <w:szCs w:val="19.920000076293945"/>
                      <w:rtl w:val="0"/>
                    </w:rPr>
                    <w:delText xml:space="preserve">11.5.1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9">
            <w:pPr>
              <w:widowControl w:val="0"/>
              <w:spacing w:after="0" w:line="240" w:lineRule="auto"/>
              <w:jc w:val="center"/>
              <w:rPr>
                <w:sz w:val="19.920000076293945"/>
                <w:szCs w:val="19.920000076293945"/>
              </w:rPr>
            </w:pPr>
            <w:sdt>
              <w:sdtPr>
                <w:tag w:val="goog_rdk_5926"/>
              </w:sdtPr>
              <w:sdtContent>
                <w:del w:author="Thomas Cervone-Richards - NOAA Federal" w:id="341" w:date="2023-07-21T15:58:2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A">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BB">
            <w:pPr>
              <w:widowControl w:val="0"/>
              <w:spacing w:after="0" w:line="240" w:lineRule="auto"/>
              <w:jc w:val="center"/>
              <w:rPr>
                <w:sz w:val="19.920000076293945"/>
                <w:szCs w:val="19.920000076293945"/>
              </w:rPr>
            </w:pPr>
            <w:sdt>
              <w:sdtPr>
                <w:tag w:val="goog_rdk_5928"/>
              </w:sdtPr>
              <w:sdtContent>
                <w:del w:author="Thomas Cervone-Richards - NOAA Federal" w:id="341" w:date="2023-07-21T15:58:21Z">
                  <w:r w:rsidDel="00000000" w:rsidR="00000000" w:rsidRPr="00000000">
                    <w:rPr>
                      <w:sz w:val="19.920000076293945"/>
                      <w:szCs w:val="19.920000076293945"/>
                      <w:rtl w:val="0"/>
                    </w:rPr>
                    <w:delText xml:space="preserve">1704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BC">
            <w:pPr>
              <w:widowControl w:val="0"/>
              <w:spacing w:after="0" w:line="230.42937755584717" w:lineRule="auto"/>
              <w:ind w:left="116.7840576171875" w:right="102.87078857421875" w:firstLine="13.147125244140625"/>
              <w:jc w:val="left"/>
              <w:rPr>
                <w:sz w:val="19.920000076293945"/>
                <w:szCs w:val="19.920000076293945"/>
              </w:rPr>
            </w:pPr>
            <w:sdt>
              <w:sdtPr>
                <w:tag w:val="goog_rdk_5930"/>
              </w:sdtPr>
              <w:sdtContent>
                <w:del w:author="Thomas Cervone-Richards - NOAA Federal" w:id="341" w:date="2023-07-21T15:58:21Z">
                  <w:r w:rsidDel="00000000" w:rsidR="00000000" w:rsidRPr="00000000">
                    <w:rPr>
                      <w:sz w:val="19.920000076293945"/>
                      <w:szCs w:val="19.920000076293945"/>
                      <w:rtl w:val="0"/>
                    </w:rPr>
                    <w:delText xml:space="preserve">For each CBLOHD feature  object where VERDAT is  Present AND VERCLR and  VERCSA are not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33"/>
            </w:sdtPr>
            <w:sdtContent>
              <w:p w:rsidR="00000000" w:rsidDel="00000000" w:rsidP="00000000" w:rsidRDefault="00000000" w:rsidRPr="00000000" w14:paraId="000017BD">
                <w:pPr>
                  <w:widowControl w:val="0"/>
                  <w:spacing w:after="0" w:line="231.23205184936523" w:lineRule="auto"/>
                  <w:ind w:left="115.5889892578125" w:right="216.617431640625" w:firstLine="1.19537353515625"/>
                  <w:rPr>
                    <w:del w:author="Thomas Cervone-Richards - NOAA Federal" w:id="341" w:date="2023-07-21T15:58:21Z"/>
                    <w:sz w:val="19.920000076293945"/>
                    <w:szCs w:val="19.920000076293945"/>
                  </w:rPr>
                </w:pPr>
                <w:sdt>
                  <w:sdtPr>
                    <w:tag w:val="goog_rdk_5932"/>
                  </w:sdtPr>
                  <w:sdtContent>
                    <w:del w:author="Thomas Cervone-Richards - NOAA Federal" w:id="341" w:date="2023-07-21T15:58:21Z">
                      <w:r w:rsidDel="00000000" w:rsidR="00000000" w:rsidRPr="00000000">
                        <w:rPr>
                          <w:sz w:val="19.920000076293945"/>
                          <w:szCs w:val="19.920000076293945"/>
                          <w:rtl w:val="0"/>
                        </w:rPr>
                        <w:delText xml:space="preserve">VERDAT populated  for CBLOHD object  without value of  </w:delText>
                      </w:r>
                    </w:del>
                  </w:sdtContent>
                </w:sdt>
              </w:p>
            </w:sdtContent>
          </w:sdt>
          <w:sdt>
            <w:sdtPr>
              <w:tag w:val="goog_rdk_5935"/>
            </w:sdtPr>
            <w:sdtContent>
              <w:p w:rsidR="00000000" w:rsidDel="00000000" w:rsidP="00000000" w:rsidRDefault="00000000" w:rsidRPr="00000000" w14:paraId="000017BE">
                <w:pPr>
                  <w:widowControl w:val="0"/>
                  <w:spacing w:after="0" w:before="2.811279296875" w:line="240" w:lineRule="auto"/>
                  <w:ind w:left="116.78436279296875" w:firstLine="0"/>
                  <w:jc w:val="left"/>
                  <w:rPr>
                    <w:del w:author="Thomas Cervone-Richards - NOAA Federal" w:id="341" w:date="2023-07-21T15:58:21Z"/>
                    <w:sz w:val="19.920000076293945"/>
                    <w:szCs w:val="19.920000076293945"/>
                  </w:rPr>
                </w:pPr>
                <w:sdt>
                  <w:sdtPr>
                    <w:tag w:val="goog_rdk_5934"/>
                  </w:sdtPr>
                  <w:sdtContent>
                    <w:del w:author="Thomas Cervone-Richards - NOAA Federal" w:id="341" w:date="2023-07-21T15:58:21Z">
                      <w:r w:rsidDel="00000000" w:rsidR="00000000" w:rsidRPr="00000000">
                        <w:rPr>
                          <w:sz w:val="19.920000076293945"/>
                          <w:szCs w:val="19.920000076293945"/>
                          <w:rtl w:val="0"/>
                        </w:rPr>
                        <w:delText xml:space="preserve">VERCLR or  </w:delText>
                      </w:r>
                    </w:del>
                  </w:sdtContent>
                </w:sdt>
              </w:p>
            </w:sdtContent>
          </w:sdt>
          <w:p w:rsidR="00000000" w:rsidDel="00000000" w:rsidP="00000000" w:rsidRDefault="00000000" w:rsidRPr="00000000" w14:paraId="000017BF">
            <w:pPr>
              <w:widowControl w:val="0"/>
              <w:spacing w:after="0" w:line="240" w:lineRule="auto"/>
              <w:ind w:left="116.78436279296875" w:firstLine="0"/>
              <w:jc w:val="left"/>
              <w:rPr>
                <w:sz w:val="19.920000076293945"/>
                <w:szCs w:val="19.920000076293945"/>
              </w:rPr>
            </w:pPr>
            <w:sdt>
              <w:sdtPr>
                <w:tag w:val="goog_rdk_5936"/>
              </w:sdtPr>
              <w:sdtContent>
                <w:del w:author="Thomas Cervone-Richards - NOAA Federal" w:id="341" w:date="2023-07-21T15:58:21Z">
                  <w:r w:rsidDel="00000000" w:rsidR="00000000" w:rsidRPr="00000000">
                    <w:rPr>
                      <w:sz w:val="19.920000076293945"/>
                      <w:szCs w:val="19.920000076293945"/>
                      <w:rtl w:val="0"/>
                    </w:rPr>
                    <w:delText xml:space="preserve">VERCSA.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0">
            <w:pPr>
              <w:widowControl w:val="0"/>
              <w:spacing w:after="0" w:line="230.42937755584717" w:lineRule="auto"/>
              <w:ind w:left="116.7840576171875" w:right="102.247314453125" w:firstLine="13.5455322265625"/>
              <w:jc w:val="left"/>
              <w:rPr>
                <w:sz w:val="19.920000076293945"/>
                <w:szCs w:val="19.920000076293945"/>
              </w:rPr>
            </w:pPr>
            <w:sdt>
              <w:sdtPr>
                <w:tag w:val="goog_rdk_5938"/>
              </w:sdtPr>
              <w:sdtContent>
                <w:del w:author="Thomas Cervone-Richards - NOAA Federal" w:id="341" w:date="2023-07-21T15:58:21Z">
                  <w:r w:rsidDel="00000000" w:rsidR="00000000" w:rsidRPr="00000000">
                    <w:rPr>
                      <w:sz w:val="19.920000076293945"/>
                      <w:szCs w:val="19.920000076293945"/>
                      <w:rtl w:val="0"/>
                    </w:rPr>
                    <w:delText xml:space="preserve">Remove VERDAT or  populate VERCLR or  VERCSA for CBLOHD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1">
            <w:pPr>
              <w:widowControl w:val="0"/>
              <w:spacing w:after="0" w:line="240" w:lineRule="auto"/>
              <w:ind w:left="132.918701171875" w:firstLine="0"/>
              <w:jc w:val="left"/>
              <w:rPr>
                <w:sz w:val="19.920000076293945"/>
                <w:szCs w:val="19.920000076293945"/>
              </w:rPr>
            </w:pPr>
            <w:sdt>
              <w:sdtPr>
                <w:tag w:val="goog_rdk_5940"/>
              </w:sdtPr>
              <w:sdtContent>
                <w:del w:author="Thomas Cervone-Richards - NOAA Federal" w:id="341" w:date="2023-07-21T15:58:21Z">
                  <w:r w:rsidDel="00000000" w:rsidR="00000000" w:rsidRPr="00000000">
                    <w:rPr>
                      <w:sz w:val="19.920000076293945"/>
                      <w:szCs w:val="19.920000076293945"/>
                      <w:rtl w:val="0"/>
                    </w:rPr>
                    <w:delText xml:space="preserve">11.5.2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2">
            <w:pPr>
              <w:widowControl w:val="0"/>
              <w:spacing w:after="0" w:line="240" w:lineRule="auto"/>
              <w:jc w:val="center"/>
              <w:rPr>
                <w:sz w:val="19.920000076293945"/>
                <w:szCs w:val="19.920000076293945"/>
              </w:rPr>
            </w:pPr>
            <w:sdt>
              <w:sdtPr>
                <w:tag w:val="goog_rdk_5942"/>
              </w:sdtPr>
              <w:sdtContent>
                <w:del w:author="Thomas Cervone-Richards - NOAA Federal" w:id="341" w:date="2023-07-21T15:58:2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3">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4">
            <w:pPr>
              <w:widowControl w:val="0"/>
              <w:spacing w:after="0" w:line="240" w:lineRule="auto"/>
              <w:jc w:val="center"/>
              <w:rPr>
                <w:strike w:val="1"/>
                <w:sz w:val="19.920000076293945"/>
                <w:szCs w:val="19.920000076293945"/>
              </w:rPr>
            </w:pPr>
            <w:sdt>
              <w:sdtPr>
                <w:tag w:val="goog_rdk_5944"/>
              </w:sdtPr>
              <w:sdtContent>
                <w:del w:author="Thomas Cervone-Richards - NOAA Federal" w:id="341" w:date="2023-07-21T15:58:21Z">
                  <w:r w:rsidDel="00000000" w:rsidR="00000000" w:rsidRPr="00000000">
                    <w:rPr>
                      <w:strike w:val="1"/>
                      <w:sz w:val="19.920000076293945"/>
                      <w:szCs w:val="19.920000076293945"/>
                      <w:rtl w:val="0"/>
                    </w:rPr>
                    <w:delText xml:space="preserve">1705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5">
            <w:pPr>
              <w:widowControl w:val="0"/>
              <w:spacing w:after="0" w:line="240" w:lineRule="auto"/>
              <w:ind w:left="134.31365966796875" w:firstLine="0"/>
              <w:jc w:val="left"/>
              <w:rPr>
                <w:i w:val="1"/>
                <w:sz w:val="19.920000076293945"/>
                <w:szCs w:val="19.920000076293945"/>
              </w:rPr>
            </w:pPr>
            <w:sdt>
              <w:sdtPr>
                <w:tag w:val="goog_rdk_5946"/>
              </w:sdtPr>
              <w:sdtContent>
                <w:del w:author="Thomas Cervone-Richards - NOAA Federal" w:id="341" w:date="2023-07-21T15:58:21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CA">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85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B">
            <w:pPr>
              <w:widowControl w:val="0"/>
              <w:spacing w:after="0" w:line="240" w:lineRule="auto"/>
              <w:jc w:val="center"/>
              <w:rPr>
                <w:sz w:val="19.920000076293945"/>
                <w:szCs w:val="19.920000076293945"/>
              </w:rPr>
            </w:pPr>
            <w:sdt>
              <w:sdtPr>
                <w:tag w:val="goog_rdk_5948"/>
              </w:sdtPr>
              <w:sdtContent>
                <w:del w:author="Thomas Cervone-Richards - NOAA Federal" w:id="342" w:date="2023-07-21T15:58:28Z">
                  <w:r w:rsidDel="00000000" w:rsidR="00000000" w:rsidRPr="00000000">
                    <w:rPr>
                      <w:sz w:val="19.920000076293945"/>
                      <w:szCs w:val="19.920000076293945"/>
                      <w:rtl w:val="0"/>
                    </w:rPr>
                    <w:delText xml:space="preserve">1706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51"/>
            </w:sdtPr>
            <w:sdtContent>
              <w:p w:rsidR="00000000" w:rsidDel="00000000" w:rsidP="00000000" w:rsidRDefault="00000000" w:rsidRPr="00000000" w14:paraId="000017CC">
                <w:pPr>
                  <w:widowControl w:val="0"/>
                  <w:spacing w:after="0" w:line="240" w:lineRule="auto"/>
                  <w:ind w:left="129.93118286132812" w:firstLine="0"/>
                  <w:jc w:val="left"/>
                  <w:rPr>
                    <w:del w:author="Thomas Cervone-Richards - NOAA Federal" w:id="342" w:date="2023-07-21T15:58:28Z"/>
                    <w:sz w:val="19.920000076293945"/>
                    <w:szCs w:val="19.920000076293945"/>
                  </w:rPr>
                </w:pPr>
                <w:sdt>
                  <w:sdtPr>
                    <w:tag w:val="goog_rdk_5950"/>
                  </w:sdtPr>
                  <w:sdtContent>
                    <w:del w:author="Thomas Cervone-Richards - NOAA Federal" w:id="342" w:date="2023-07-21T15:58:28Z">
                      <w:r w:rsidDel="00000000" w:rsidR="00000000" w:rsidRPr="00000000">
                        <w:rPr>
                          <w:sz w:val="19.920000076293945"/>
                          <w:szCs w:val="19.920000076293945"/>
                          <w:rtl w:val="0"/>
                        </w:rPr>
                        <w:delText xml:space="preserve">For each CBLOHD,  </w:delText>
                      </w:r>
                    </w:del>
                  </w:sdtContent>
                </w:sdt>
              </w:p>
            </w:sdtContent>
          </w:sdt>
          <w:sdt>
            <w:sdtPr>
              <w:tag w:val="goog_rdk_5953"/>
            </w:sdtPr>
            <w:sdtContent>
              <w:p w:rsidR="00000000" w:rsidDel="00000000" w:rsidP="00000000" w:rsidRDefault="00000000" w:rsidRPr="00000000" w14:paraId="000017CD">
                <w:pPr>
                  <w:widowControl w:val="0"/>
                  <w:spacing w:after="0" w:line="240" w:lineRule="auto"/>
                  <w:ind w:left="121.56478881835938" w:firstLine="0"/>
                  <w:jc w:val="left"/>
                  <w:rPr>
                    <w:del w:author="Thomas Cervone-Richards - NOAA Federal" w:id="342" w:date="2023-07-21T15:58:28Z"/>
                    <w:sz w:val="19.920000076293945"/>
                    <w:szCs w:val="19.920000076293945"/>
                  </w:rPr>
                </w:pPr>
                <w:sdt>
                  <w:sdtPr>
                    <w:tag w:val="goog_rdk_5952"/>
                  </w:sdtPr>
                  <w:sdtContent>
                    <w:del w:author="Thomas Cervone-Richards - NOAA Federal" w:id="342" w:date="2023-07-21T15:58:28Z">
                      <w:r w:rsidDel="00000000" w:rsidR="00000000" w:rsidRPr="00000000">
                        <w:rPr>
                          <w:sz w:val="19.920000076293945"/>
                          <w:szCs w:val="19.920000076293945"/>
                          <w:rtl w:val="0"/>
                        </w:rPr>
                        <w:delText xml:space="preserve">CBLSUB, PIPSOL or  </w:delText>
                      </w:r>
                    </w:del>
                  </w:sdtContent>
                </w:sdt>
              </w:p>
            </w:sdtContent>
          </w:sdt>
          <w:sdt>
            <w:sdtPr>
              <w:tag w:val="goog_rdk_5955"/>
            </w:sdtPr>
            <w:sdtContent>
              <w:p w:rsidR="00000000" w:rsidDel="00000000" w:rsidP="00000000" w:rsidRDefault="00000000" w:rsidRPr="00000000" w14:paraId="000017CE">
                <w:pPr>
                  <w:widowControl w:val="0"/>
                  <w:spacing w:after="0" w:line="230.02873420715332" w:lineRule="auto"/>
                  <w:ind w:left="115.58883666992188" w:right="259.24774169921875" w:firstLine="14.34234619140625"/>
                  <w:jc w:val="left"/>
                  <w:rPr>
                    <w:del w:author="Thomas Cervone-Richards - NOAA Federal" w:id="342" w:date="2023-07-21T15:58:28Z"/>
                    <w:sz w:val="19.920000076293945"/>
                    <w:szCs w:val="19.920000076293945"/>
                  </w:rPr>
                </w:pPr>
                <w:sdt>
                  <w:sdtPr>
                    <w:tag w:val="goog_rdk_5954"/>
                  </w:sdtPr>
                  <w:sdtContent>
                    <w:del w:author="Thomas Cervone-Richards - NOAA Federal" w:id="342" w:date="2023-07-21T15:58:28Z">
                      <w:r w:rsidDel="00000000" w:rsidR="00000000" w:rsidRPr="00000000">
                        <w:rPr>
                          <w:sz w:val="19.920000076293945"/>
                          <w:szCs w:val="19.920000076293945"/>
                          <w:rtl w:val="0"/>
                        </w:rPr>
                        <w:delText xml:space="preserve">PIPOHD feature object  where CONDTN is Known AND is Not equal to 1  </w:delText>
                      </w:r>
                    </w:del>
                  </w:sdtContent>
                </w:sdt>
              </w:p>
            </w:sdtContent>
          </w:sdt>
          <w:p w:rsidR="00000000" w:rsidDel="00000000" w:rsidP="00000000" w:rsidRDefault="00000000" w:rsidRPr="00000000" w14:paraId="000017CF">
            <w:pPr>
              <w:widowControl w:val="0"/>
              <w:spacing w:after="0" w:before="6.209716796875" w:line="231.23335361480713" w:lineRule="auto"/>
              <w:ind w:left="126.34552001953125" w:right="172.98828125" w:firstLine="0"/>
              <w:jc w:val="left"/>
              <w:rPr>
                <w:sz w:val="19.920000076293945"/>
                <w:szCs w:val="19.920000076293945"/>
              </w:rPr>
            </w:pPr>
            <w:sdt>
              <w:sdtPr>
                <w:tag w:val="goog_rdk_5956"/>
              </w:sdtPr>
              <w:sdtContent>
                <w:del w:author="Thomas Cervone-Richards - NOAA Federal" w:id="342" w:date="2023-07-21T15:58:28Z">
                  <w:r w:rsidDel="00000000" w:rsidR="00000000" w:rsidRPr="00000000">
                    <w:rPr>
                      <w:sz w:val="19.920000076293945"/>
                      <w:szCs w:val="19.920000076293945"/>
                      <w:rtl w:val="0"/>
                    </w:rPr>
                    <w:delText xml:space="preserve">(under construction) OR 5  (planned construction).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59"/>
            </w:sdtPr>
            <w:sdtContent>
              <w:p w:rsidR="00000000" w:rsidDel="00000000" w:rsidP="00000000" w:rsidRDefault="00000000" w:rsidRPr="00000000" w14:paraId="000017D0">
                <w:pPr>
                  <w:widowControl w:val="0"/>
                  <w:spacing w:after="0" w:line="231.23205184936523" w:lineRule="auto"/>
                  <w:ind w:left="119.7723388671875" w:right="161.439208984375" w:firstLine="1.7926025390625"/>
                  <w:rPr>
                    <w:del w:author="Thomas Cervone-Richards - NOAA Federal" w:id="342" w:date="2023-07-21T15:58:28Z"/>
                    <w:sz w:val="19.920000076293945"/>
                    <w:szCs w:val="19.920000076293945"/>
                  </w:rPr>
                </w:pPr>
                <w:sdt>
                  <w:sdtPr>
                    <w:tag w:val="goog_rdk_5958"/>
                  </w:sdtPr>
                  <w:sdtContent>
                    <w:del w:author="Thomas Cervone-Richards - NOAA Federal" w:id="342" w:date="2023-07-21T15:58:28Z">
                      <w:r w:rsidDel="00000000" w:rsidR="00000000" w:rsidRPr="00000000">
                        <w:rPr>
                          <w:sz w:val="19.920000076293945"/>
                          <w:szCs w:val="19.920000076293945"/>
                          <w:rtl w:val="0"/>
                        </w:rPr>
                        <w:delText xml:space="preserve">CBLOHD, CBLSUB,  PIPSOL or PIPOHD  object where  </w:delText>
                      </w:r>
                    </w:del>
                  </w:sdtContent>
                </w:sdt>
              </w:p>
            </w:sdtContent>
          </w:sdt>
          <w:sdt>
            <w:sdtPr>
              <w:tag w:val="goog_rdk_5961"/>
            </w:sdtPr>
            <w:sdtContent>
              <w:p w:rsidR="00000000" w:rsidDel="00000000" w:rsidP="00000000" w:rsidRDefault="00000000" w:rsidRPr="00000000" w14:paraId="000017D1">
                <w:pPr>
                  <w:widowControl w:val="0"/>
                  <w:spacing w:after="0" w:before="5.2117919921875" w:line="228.8241720199585" w:lineRule="auto"/>
                  <w:ind w:left="120.7684326171875" w:right="281.9549560546875" w:firstLine="0.7965087890625"/>
                  <w:jc w:val="left"/>
                  <w:rPr>
                    <w:del w:author="Thomas Cervone-Richards - NOAA Federal" w:id="342" w:date="2023-07-21T15:58:28Z"/>
                    <w:sz w:val="19.920000076293945"/>
                    <w:szCs w:val="19.920000076293945"/>
                  </w:rPr>
                </w:pPr>
                <w:sdt>
                  <w:sdtPr>
                    <w:tag w:val="goog_rdk_5960"/>
                  </w:sdtPr>
                  <w:sdtContent>
                    <w:del w:author="Thomas Cervone-Richards - NOAA Federal" w:id="342" w:date="2023-07-21T15:58:28Z">
                      <w:r w:rsidDel="00000000" w:rsidR="00000000" w:rsidRPr="00000000">
                        <w:rPr>
                          <w:sz w:val="19.920000076293945"/>
                          <w:szCs w:val="19.920000076293945"/>
                          <w:rtl w:val="0"/>
                        </w:rPr>
                        <w:delText xml:space="preserve">CONDTN does not  equal 1 (under  </w:delText>
                      </w:r>
                    </w:del>
                  </w:sdtContent>
                </w:sdt>
              </w:p>
            </w:sdtContent>
          </w:sdt>
          <w:sdt>
            <w:sdtPr>
              <w:tag w:val="goog_rdk_5963"/>
            </w:sdtPr>
            <w:sdtContent>
              <w:p w:rsidR="00000000" w:rsidDel="00000000" w:rsidP="00000000" w:rsidRDefault="00000000" w:rsidRPr="00000000" w14:paraId="000017D2">
                <w:pPr>
                  <w:widowControl w:val="0"/>
                  <w:spacing w:after="0" w:before="7.20947265625" w:line="240" w:lineRule="auto"/>
                  <w:ind w:left="120.7684326171875" w:firstLine="0"/>
                  <w:jc w:val="left"/>
                  <w:rPr>
                    <w:del w:author="Thomas Cervone-Richards - NOAA Federal" w:id="342" w:date="2023-07-21T15:58:28Z"/>
                    <w:sz w:val="19.920000076293945"/>
                    <w:szCs w:val="19.920000076293945"/>
                  </w:rPr>
                </w:pPr>
                <w:sdt>
                  <w:sdtPr>
                    <w:tag w:val="goog_rdk_5962"/>
                  </w:sdtPr>
                  <w:sdtContent>
                    <w:del w:author="Thomas Cervone-Richards - NOAA Federal" w:id="342" w:date="2023-07-21T15:58:28Z">
                      <w:r w:rsidDel="00000000" w:rsidR="00000000" w:rsidRPr="00000000">
                        <w:rPr>
                          <w:sz w:val="19.920000076293945"/>
                          <w:szCs w:val="19.920000076293945"/>
                          <w:rtl w:val="0"/>
                        </w:rPr>
                        <w:delText xml:space="preserve">construction) or 5 </w:delText>
                      </w:r>
                    </w:del>
                  </w:sdtContent>
                </w:sdt>
              </w:p>
            </w:sdtContent>
          </w:sdt>
          <w:sdt>
            <w:sdtPr>
              <w:tag w:val="goog_rdk_5965"/>
            </w:sdtPr>
            <w:sdtContent>
              <w:p w:rsidR="00000000" w:rsidDel="00000000" w:rsidP="00000000" w:rsidRDefault="00000000" w:rsidRPr="00000000" w14:paraId="000017D3">
                <w:pPr>
                  <w:widowControl w:val="0"/>
                  <w:spacing w:after="0" w:line="240" w:lineRule="auto"/>
                  <w:ind w:left="126.3458251953125" w:firstLine="0"/>
                  <w:jc w:val="left"/>
                  <w:rPr>
                    <w:del w:author="Thomas Cervone-Richards - NOAA Federal" w:id="342" w:date="2023-07-21T15:58:28Z"/>
                    <w:sz w:val="19.920000076293945"/>
                    <w:szCs w:val="19.920000076293945"/>
                  </w:rPr>
                </w:pPr>
                <w:sdt>
                  <w:sdtPr>
                    <w:tag w:val="goog_rdk_5964"/>
                  </w:sdtPr>
                  <w:sdtContent>
                    <w:del w:author="Thomas Cervone-Richards - NOAA Federal" w:id="342" w:date="2023-07-21T15:58:28Z">
                      <w:r w:rsidDel="00000000" w:rsidR="00000000" w:rsidRPr="00000000">
                        <w:rPr>
                          <w:sz w:val="19.920000076293945"/>
                          <w:szCs w:val="19.920000076293945"/>
                          <w:rtl w:val="0"/>
                        </w:rPr>
                        <w:delText xml:space="preserve">(planned  </w:delText>
                      </w:r>
                    </w:del>
                  </w:sdtContent>
                </w:sdt>
              </w:p>
            </w:sdtContent>
          </w:sdt>
          <w:p w:rsidR="00000000" w:rsidDel="00000000" w:rsidP="00000000" w:rsidRDefault="00000000" w:rsidRPr="00000000" w14:paraId="000017D4">
            <w:pPr>
              <w:widowControl w:val="0"/>
              <w:spacing w:after="0" w:line="240" w:lineRule="auto"/>
              <w:ind w:left="120.7684326171875" w:firstLine="0"/>
              <w:jc w:val="left"/>
              <w:rPr>
                <w:sz w:val="19.920000076293945"/>
                <w:szCs w:val="19.920000076293945"/>
              </w:rPr>
            </w:pPr>
            <w:sdt>
              <w:sdtPr>
                <w:tag w:val="goog_rdk_5966"/>
              </w:sdtPr>
              <w:sdtContent>
                <w:del w:author="Thomas Cervone-Richards - NOAA Federal" w:id="342" w:date="2023-07-21T15:58:28Z">
                  <w:r w:rsidDel="00000000" w:rsidR="00000000" w:rsidRPr="00000000">
                    <w:rPr>
                      <w:sz w:val="19.920000076293945"/>
                      <w:szCs w:val="19.920000076293945"/>
                      <w:rtl w:val="0"/>
                    </w:rPr>
                    <w:delText xml:space="preserve">construction).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69"/>
            </w:sdtPr>
            <w:sdtContent>
              <w:p w:rsidR="00000000" w:rsidDel="00000000" w:rsidP="00000000" w:rsidRDefault="00000000" w:rsidRPr="00000000" w14:paraId="000017D5">
                <w:pPr>
                  <w:widowControl w:val="0"/>
                  <w:spacing w:after="0" w:line="231.2314224243164" w:lineRule="auto"/>
                  <w:ind w:left="119.9713134765625" w:right="212.8033447265625" w:firstLine="10.3582763671875"/>
                  <w:jc w:val="left"/>
                  <w:rPr>
                    <w:del w:author="Thomas Cervone-Richards - NOAA Federal" w:id="342" w:date="2023-07-21T15:58:28Z"/>
                    <w:sz w:val="19.920000076293945"/>
                    <w:szCs w:val="19.920000076293945"/>
                  </w:rPr>
                </w:pPr>
                <w:sdt>
                  <w:sdtPr>
                    <w:tag w:val="goog_rdk_5968"/>
                  </w:sdtPr>
                  <w:sdtContent>
                    <w:del w:author="Thomas Cervone-Richards - NOAA Federal" w:id="342" w:date="2023-07-21T15:58:28Z">
                      <w:r w:rsidDel="00000000" w:rsidR="00000000" w:rsidRPr="00000000">
                        <w:rPr>
                          <w:sz w:val="19.920000076293945"/>
                          <w:szCs w:val="19.920000076293945"/>
                          <w:rtl w:val="0"/>
                        </w:rPr>
                        <w:delText xml:space="preserve">Remove CONDTN or  amend value of  </w:delText>
                      </w:r>
                    </w:del>
                  </w:sdtContent>
                </w:sdt>
              </w:p>
            </w:sdtContent>
          </w:sdt>
          <w:sdt>
            <w:sdtPr>
              <w:tag w:val="goog_rdk_5971"/>
            </w:sdtPr>
            <w:sdtContent>
              <w:p w:rsidR="00000000" w:rsidDel="00000000" w:rsidP="00000000" w:rsidRDefault="00000000" w:rsidRPr="00000000" w14:paraId="000017D6">
                <w:pPr>
                  <w:widowControl w:val="0"/>
                  <w:spacing w:after="0" w:before="5.211181640625" w:line="231.23326778411865" w:lineRule="auto"/>
                  <w:ind w:left="115.5889892578125" w:right="181.5289306640625" w:firstLine="5.9759521484375"/>
                  <w:jc w:val="left"/>
                  <w:rPr>
                    <w:del w:author="Thomas Cervone-Richards - NOAA Federal" w:id="342" w:date="2023-07-21T15:58:28Z"/>
                    <w:sz w:val="19.920000076293945"/>
                    <w:szCs w:val="19.920000076293945"/>
                  </w:rPr>
                </w:pPr>
                <w:sdt>
                  <w:sdtPr>
                    <w:tag w:val="goog_rdk_5970"/>
                  </w:sdtPr>
                  <w:sdtContent>
                    <w:del w:author="Thomas Cervone-Richards - NOAA Federal" w:id="342" w:date="2023-07-21T15:58:28Z">
                      <w:r w:rsidDel="00000000" w:rsidR="00000000" w:rsidRPr="00000000">
                        <w:rPr>
                          <w:sz w:val="19.920000076293945"/>
                          <w:szCs w:val="19.920000076293945"/>
                          <w:rtl w:val="0"/>
                        </w:rPr>
                        <w:delText xml:space="preserve">CONDTN accordingly  for CBLOHD,  </w:delText>
                      </w:r>
                    </w:del>
                  </w:sdtContent>
                </w:sdt>
              </w:p>
            </w:sdtContent>
          </w:sdt>
          <w:p w:rsidR="00000000" w:rsidDel="00000000" w:rsidP="00000000" w:rsidRDefault="00000000" w:rsidRPr="00000000" w14:paraId="000017D7">
            <w:pPr>
              <w:widowControl w:val="0"/>
              <w:spacing w:after="0" w:before="2.81005859375" w:line="231.23273849487305" w:lineRule="auto"/>
              <w:ind w:left="129.931640625" w:right="236.5081787109375" w:hanging="8.36669921875"/>
              <w:jc w:val="left"/>
              <w:rPr>
                <w:sz w:val="19.920000076293945"/>
                <w:szCs w:val="19.920000076293945"/>
              </w:rPr>
            </w:pPr>
            <w:sdt>
              <w:sdtPr>
                <w:tag w:val="goog_rdk_5972"/>
              </w:sdtPr>
              <w:sdtContent>
                <w:del w:author="Thomas Cervone-Richards - NOAA Federal" w:id="342" w:date="2023-07-21T15:58:28Z">
                  <w:r w:rsidDel="00000000" w:rsidR="00000000" w:rsidRPr="00000000">
                    <w:rPr>
                      <w:sz w:val="19.920000076293945"/>
                      <w:szCs w:val="19.920000076293945"/>
                      <w:rtl w:val="0"/>
                    </w:rPr>
                    <w:delText xml:space="preserve">CBLSUB, PIPSOL or  PIPOHD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75"/>
            </w:sdtPr>
            <w:sdtContent>
              <w:p w:rsidR="00000000" w:rsidDel="00000000" w:rsidP="00000000" w:rsidRDefault="00000000" w:rsidRPr="00000000" w14:paraId="000017D8">
                <w:pPr>
                  <w:widowControl w:val="0"/>
                  <w:spacing w:after="0" w:line="240" w:lineRule="auto"/>
                  <w:ind w:left="132.918701171875" w:firstLine="0"/>
                  <w:jc w:val="left"/>
                  <w:rPr>
                    <w:del w:author="Thomas Cervone-Richards - NOAA Federal" w:id="342" w:date="2023-07-21T15:58:28Z"/>
                    <w:sz w:val="19.920000076293945"/>
                    <w:szCs w:val="19.920000076293945"/>
                  </w:rPr>
                </w:pPr>
                <w:sdt>
                  <w:sdtPr>
                    <w:tag w:val="goog_rdk_5974"/>
                  </w:sdtPr>
                  <w:sdtContent>
                    <w:del w:author="Thomas Cervone-Richards - NOAA Federal" w:id="342" w:date="2023-07-21T15:58:28Z">
                      <w:r w:rsidDel="00000000" w:rsidR="00000000" w:rsidRPr="00000000">
                        <w:rPr>
                          <w:sz w:val="19.920000076293945"/>
                          <w:szCs w:val="19.920000076293945"/>
                          <w:rtl w:val="0"/>
                        </w:rPr>
                        <w:delText xml:space="preserve">11.5.1, 11.5.2,  </w:delText>
                      </w:r>
                    </w:del>
                  </w:sdtContent>
                </w:sdt>
              </w:p>
            </w:sdtContent>
          </w:sdt>
          <w:p w:rsidR="00000000" w:rsidDel="00000000" w:rsidP="00000000" w:rsidRDefault="00000000" w:rsidRPr="00000000" w14:paraId="000017D9">
            <w:pPr>
              <w:widowControl w:val="0"/>
              <w:spacing w:after="0" w:line="240" w:lineRule="auto"/>
              <w:jc w:val="center"/>
              <w:rPr>
                <w:sz w:val="19.920000076293945"/>
                <w:szCs w:val="19.920000076293945"/>
              </w:rPr>
            </w:pPr>
            <w:sdt>
              <w:sdtPr>
                <w:tag w:val="goog_rdk_5976"/>
              </w:sdtPr>
              <w:sdtContent>
                <w:del w:author="Thomas Cervone-Richards - NOAA Federal" w:id="342" w:date="2023-07-21T15:58:28Z">
                  <w:r w:rsidDel="00000000" w:rsidR="00000000" w:rsidRPr="00000000">
                    <w:rPr>
                      <w:sz w:val="19.920000076293945"/>
                      <w:szCs w:val="19.920000076293945"/>
                      <w:rtl w:val="0"/>
                    </w:rPr>
                    <w:delText xml:space="preserve">11.6.1 and 11.6.3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A">
            <w:pPr>
              <w:widowControl w:val="0"/>
              <w:spacing w:after="0" w:line="240" w:lineRule="auto"/>
              <w:jc w:val="center"/>
              <w:rPr>
                <w:sz w:val="19.920000076293945"/>
                <w:szCs w:val="19.920000076293945"/>
              </w:rPr>
            </w:pPr>
            <w:sdt>
              <w:sdtPr>
                <w:tag w:val="goog_rdk_5978"/>
              </w:sdtPr>
              <w:sdtContent>
                <w:del w:author="Thomas Cervone-Richards - NOAA Federal" w:id="342" w:date="2023-07-21T15:58:2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DB">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C">
            <w:pPr>
              <w:widowControl w:val="0"/>
              <w:spacing w:after="0" w:line="240" w:lineRule="auto"/>
              <w:jc w:val="center"/>
              <w:rPr>
                <w:sz w:val="19.920000076293945"/>
                <w:szCs w:val="19.920000076293945"/>
              </w:rPr>
            </w:pPr>
            <w:sdt>
              <w:sdtPr>
                <w:tag w:val="goog_rdk_5980"/>
              </w:sdtPr>
              <w:sdtContent>
                <w:del w:author="Thomas Cervone-Richards - NOAA Federal" w:id="342" w:date="2023-07-21T15:58:28Z">
                  <w:r w:rsidDel="00000000" w:rsidR="00000000" w:rsidRPr="00000000">
                    <w:rPr>
                      <w:sz w:val="19.920000076293945"/>
                      <w:szCs w:val="19.920000076293945"/>
                      <w:rtl w:val="0"/>
                    </w:rPr>
                    <w:delText xml:space="preserve">1707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83"/>
            </w:sdtPr>
            <w:sdtContent>
              <w:p w:rsidR="00000000" w:rsidDel="00000000" w:rsidP="00000000" w:rsidRDefault="00000000" w:rsidRPr="00000000" w14:paraId="000017DD">
                <w:pPr>
                  <w:widowControl w:val="0"/>
                  <w:spacing w:after="0" w:line="230.43009281158447" w:lineRule="auto"/>
                  <w:ind w:left="119.77203369140625" w:right="205.65765380859375" w:firstLine="10.159149169921875"/>
                  <w:jc w:val="left"/>
                  <w:rPr>
                    <w:del w:author="Thomas Cervone-Richards - NOAA Federal" w:id="342" w:date="2023-07-21T15:58:28Z"/>
                    <w:sz w:val="19.920000076293945"/>
                    <w:szCs w:val="19.920000076293945"/>
                  </w:rPr>
                </w:pPr>
                <w:sdt>
                  <w:sdtPr>
                    <w:tag w:val="goog_rdk_5982"/>
                  </w:sdtPr>
                  <w:sdtContent>
                    <w:del w:author="Thomas Cervone-Richards - NOAA Federal" w:id="342" w:date="2023-07-21T15:58:28Z">
                      <w:r w:rsidDel="00000000" w:rsidR="00000000" w:rsidRPr="00000000">
                        <w:rPr>
                          <w:sz w:val="19.920000076293945"/>
                          <w:szCs w:val="19.920000076293945"/>
                          <w:rtl w:val="0"/>
                        </w:rPr>
                        <w:delText xml:space="preserve">For each CBLARE feature  object where CATCBL is  Equal to 3 (transmission  line) OR 6 (mooring  </w:delText>
                      </w:r>
                    </w:del>
                  </w:sdtContent>
                </w:sdt>
              </w:p>
            </w:sdtContent>
          </w:sdt>
          <w:p w:rsidR="00000000" w:rsidDel="00000000" w:rsidP="00000000" w:rsidRDefault="00000000" w:rsidRPr="00000000" w14:paraId="000017DE">
            <w:pPr>
              <w:widowControl w:val="0"/>
              <w:spacing w:after="0" w:before="5.8770751953125" w:line="240" w:lineRule="auto"/>
              <w:ind w:left="120.76797485351562" w:firstLine="0"/>
              <w:jc w:val="left"/>
              <w:rPr>
                <w:sz w:val="19.920000076293945"/>
                <w:szCs w:val="19.920000076293945"/>
              </w:rPr>
            </w:pPr>
            <w:sdt>
              <w:sdtPr>
                <w:tag w:val="goog_rdk_5984"/>
              </w:sdtPr>
              <w:sdtContent>
                <w:del w:author="Thomas Cervone-Richards - NOAA Federal" w:id="342" w:date="2023-07-21T15:58:28Z">
                  <w:r w:rsidDel="00000000" w:rsidR="00000000" w:rsidRPr="00000000">
                    <w:rPr>
                      <w:sz w:val="19.920000076293945"/>
                      <w:szCs w:val="19.920000076293945"/>
                      <w:rtl w:val="0"/>
                    </w:rPr>
                    <w:delText xml:space="preserve">cable/chain).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5987"/>
            </w:sdtPr>
            <w:sdtContent>
              <w:p w:rsidR="00000000" w:rsidDel="00000000" w:rsidP="00000000" w:rsidRDefault="00000000" w:rsidRPr="00000000" w14:paraId="000017DF">
                <w:pPr>
                  <w:widowControl w:val="0"/>
                  <w:spacing w:after="0" w:line="240" w:lineRule="auto"/>
                  <w:ind w:left="121.56494140625" w:firstLine="0"/>
                  <w:jc w:val="left"/>
                  <w:rPr>
                    <w:del w:author="Thomas Cervone-Richards - NOAA Federal" w:id="342" w:date="2023-07-21T15:58:28Z"/>
                    <w:sz w:val="19.920000076293945"/>
                    <w:szCs w:val="19.920000076293945"/>
                  </w:rPr>
                </w:pPr>
                <w:sdt>
                  <w:sdtPr>
                    <w:tag w:val="goog_rdk_5986"/>
                  </w:sdtPr>
                  <w:sdtContent>
                    <w:del w:author="Thomas Cervone-Richards - NOAA Federal" w:id="342" w:date="2023-07-21T15:58:28Z">
                      <w:r w:rsidDel="00000000" w:rsidR="00000000" w:rsidRPr="00000000">
                        <w:rPr>
                          <w:sz w:val="19.920000076293945"/>
                          <w:szCs w:val="19.920000076293945"/>
                          <w:rtl w:val="0"/>
                        </w:rPr>
                        <w:delText xml:space="preserve">CBLARE has an  </w:delText>
                      </w:r>
                    </w:del>
                  </w:sdtContent>
                </w:sdt>
              </w:p>
            </w:sdtContent>
          </w:sdt>
          <w:p w:rsidR="00000000" w:rsidDel="00000000" w:rsidP="00000000" w:rsidRDefault="00000000" w:rsidRPr="00000000" w14:paraId="000017E0">
            <w:pPr>
              <w:widowControl w:val="0"/>
              <w:spacing w:after="0" w:line="231.23273849487305" w:lineRule="auto"/>
              <w:ind w:left="119.7723388671875" w:right="261.0394287109375" w:firstLine="6.37420654296875"/>
              <w:jc w:val="left"/>
              <w:rPr>
                <w:sz w:val="19.920000076293945"/>
                <w:szCs w:val="19.920000076293945"/>
              </w:rPr>
            </w:pPr>
            <w:sdt>
              <w:sdtPr>
                <w:tag w:val="goog_rdk_5988"/>
              </w:sdtPr>
              <w:sdtContent>
                <w:del w:author="Thomas Cervone-Richards - NOAA Federal" w:id="342" w:date="2023-07-21T15:58:28Z">
                  <w:r w:rsidDel="00000000" w:rsidR="00000000" w:rsidRPr="00000000">
                    <w:rPr>
                      <w:sz w:val="19.920000076293945"/>
                      <w:szCs w:val="19.920000076293945"/>
                      <w:rtl w:val="0"/>
                    </w:rPr>
                    <w:delText xml:space="preserve">inappropriate value  of CATCBL.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1">
            <w:pPr>
              <w:widowControl w:val="0"/>
              <w:spacing w:after="0" w:line="231.23305320739746" w:lineRule="auto"/>
              <w:ind w:left="114.3939208984375" w:right="268.380126953125" w:firstLine="15.9356689453125"/>
              <w:jc w:val="left"/>
              <w:rPr>
                <w:sz w:val="19.920000076293945"/>
                <w:szCs w:val="19.920000076293945"/>
              </w:rPr>
            </w:pPr>
            <w:sdt>
              <w:sdtPr>
                <w:tag w:val="goog_rdk_5990"/>
              </w:sdtPr>
              <w:sdtContent>
                <w:del w:author="Thomas Cervone-Richards - NOAA Federal" w:id="342" w:date="2023-07-21T15:58:28Z">
                  <w:r w:rsidDel="00000000" w:rsidR="00000000" w:rsidRPr="00000000">
                    <w:rPr>
                      <w:sz w:val="19.920000076293945"/>
                      <w:szCs w:val="19.920000076293945"/>
                      <w:rtl w:val="0"/>
                    </w:rPr>
                    <w:delText xml:space="preserve">Remove prohibited  value of CATCBL for  CBLARE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2">
            <w:pPr>
              <w:widowControl w:val="0"/>
              <w:spacing w:after="0" w:line="240" w:lineRule="auto"/>
              <w:ind w:left="132.918701171875" w:firstLine="0"/>
              <w:jc w:val="left"/>
              <w:rPr>
                <w:sz w:val="19.920000076293945"/>
                <w:szCs w:val="19.920000076293945"/>
              </w:rPr>
            </w:pPr>
            <w:sdt>
              <w:sdtPr>
                <w:tag w:val="goog_rdk_5992"/>
              </w:sdtPr>
              <w:sdtContent>
                <w:del w:author="Thomas Cervone-Richards - NOAA Federal" w:id="342" w:date="2023-07-21T15:58:28Z">
                  <w:r w:rsidDel="00000000" w:rsidR="00000000" w:rsidRPr="00000000">
                    <w:rPr>
                      <w:sz w:val="19.920000076293945"/>
                      <w:szCs w:val="19.920000076293945"/>
                      <w:rtl w:val="0"/>
                    </w:rPr>
                    <w:delText xml:space="preserve">11.5.3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3">
            <w:pPr>
              <w:widowControl w:val="0"/>
              <w:spacing w:after="0" w:line="240" w:lineRule="auto"/>
              <w:jc w:val="center"/>
              <w:rPr>
                <w:sz w:val="19.920000076293945"/>
                <w:szCs w:val="19.920000076293945"/>
              </w:rPr>
            </w:pPr>
            <w:sdt>
              <w:sdtPr>
                <w:tag w:val="goog_rdk_5994"/>
              </w:sdtPr>
              <w:sdtContent>
                <w:del w:author="Thomas Cervone-Richards - NOAA Federal" w:id="342" w:date="2023-07-21T15:58:2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4">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E5">
            <w:pPr>
              <w:widowControl w:val="0"/>
              <w:spacing w:after="0" w:line="240" w:lineRule="auto"/>
              <w:jc w:val="center"/>
              <w:rPr>
                <w:sz w:val="19.920000076293945"/>
                <w:szCs w:val="19.920000076293945"/>
              </w:rPr>
            </w:pPr>
            <w:sdt>
              <w:sdtPr>
                <w:tag w:val="goog_rdk_5996"/>
              </w:sdtPr>
              <w:sdtContent>
                <w:del w:author="Thomas Cervone-Richards - NOAA Federal" w:id="343" w:date="2023-07-21T15:58:48Z">
                  <w:r w:rsidDel="00000000" w:rsidR="00000000" w:rsidRPr="00000000">
                    <w:rPr>
                      <w:sz w:val="19.920000076293945"/>
                      <w:szCs w:val="19.920000076293945"/>
                      <w:rtl w:val="0"/>
                    </w:rPr>
                    <w:delText xml:space="preserve">1708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6">
            <w:pPr>
              <w:widowControl w:val="0"/>
              <w:spacing w:after="0" w:line="231.23273849487305" w:lineRule="auto"/>
              <w:ind w:left="116.7840576171875" w:right="271.19415283203125" w:firstLine="13.147125244140625"/>
              <w:rPr>
                <w:sz w:val="19.920000076293945"/>
                <w:szCs w:val="19.920000076293945"/>
              </w:rPr>
            </w:pPr>
            <w:sdt>
              <w:sdtPr>
                <w:tag w:val="goog_rdk_5998"/>
              </w:sdtPr>
              <w:sdtContent>
                <w:del w:author="Thomas Cervone-Richards - NOAA Federal" w:id="343" w:date="2023-07-21T15:58:48Z">
                  <w:r w:rsidDel="00000000" w:rsidR="00000000" w:rsidRPr="00000000">
                    <w:rPr>
                      <w:sz w:val="19.920000076293945"/>
                      <w:szCs w:val="19.920000076293945"/>
                      <w:rtl w:val="0"/>
                    </w:rPr>
                    <w:delText xml:space="preserve">For each PIPSOL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001"/>
            </w:sdtPr>
            <w:sdtContent>
              <w:p w:rsidR="00000000" w:rsidDel="00000000" w:rsidP="00000000" w:rsidRDefault="00000000" w:rsidRPr="00000000" w14:paraId="000017E7">
                <w:pPr>
                  <w:widowControl w:val="0"/>
                  <w:spacing w:after="0" w:line="231.23273849487305" w:lineRule="auto"/>
                  <w:ind w:left="116.78436279296875" w:right="182.15576171875" w:firstLine="13.14727783203125"/>
                  <w:jc w:val="left"/>
                  <w:rPr>
                    <w:del w:author="Thomas Cervone-Richards - NOAA Federal" w:id="343" w:date="2023-07-21T15:58:48Z"/>
                    <w:sz w:val="19.920000076293945"/>
                    <w:szCs w:val="19.920000076293945"/>
                  </w:rPr>
                </w:pPr>
                <w:sdt>
                  <w:sdtPr>
                    <w:tag w:val="goog_rdk_6000"/>
                  </w:sdtPr>
                  <w:sdtContent>
                    <w:del w:author="Thomas Cervone-Richards - NOAA Federal" w:id="343" w:date="2023-07-21T15:58:48Z">
                      <w:r w:rsidDel="00000000" w:rsidR="00000000" w:rsidRPr="00000000">
                        <w:rPr>
                          <w:sz w:val="19.920000076293945"/>
                          <w:szCs w:val="19.920000076293945"/>
                          <w:rtl w:val="0"/>
                        </w:rPr>
                        <w:delText xml:space="preserve">Prohibited attributes  VERACC or  </w:delText>
                      </w:r>
                    </w:del>
                  </w:sdtContent>
                </w:sdt>
              </w:p>
            </w:sdtContent>
          </w:sdt>
          <w:p w:rsidR="00000000" w:rsidDel="00000000" w:rsidP="00000000" w:rsidRDefault="00000000" w:rsidRPr="00000000" w14:paraId="000017E8">
            <w:pPr>
              <w:widowControl w:val="0"/>
              <w:spacing w:after="0" w:before="5.2105712890625" w:line="231.23335361480713" w:lineRule="auto"/>
              <w:ind w:left="115.5889892578125" w:right="209.490966796875" w:firstLine="1.19537353515625"/>
              <w:jc w:val="left"/>
              <w:rPr>
                <w:sz w:val="19.920000076293945"/>
                <w:szCs w:val="19.920000076293945"/>
              </w:rPr>
            </w:pPr>
            <w:sdt>
              <w:sdtPr>
                <w:tag w:val="goog_rdk_6002"/>
              </w:sdtPr>
              <w:sdtContent>
                <w:del w:author="Thomas Cervone-Richards - NOAA Federal" w:id="343" w:date="2023-07-21T15:58:48Z">
                  <w:r w:rsidDel="00000000" w:rsidR="00000000" w:rsidRPr="00000000">
                    <w:rPr>
                      <w:sz w:val="19.920000076293945"/>
                      <w:szCs w:val="19.920000076293945"/>
                      <w:rtl w:val="0"/>
                    </w:rPr>
                    <w:delText xml:space="preserve">VERDAT populated  for a PIPSOL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005"/>
            </w:sdtPr>
            <w:sdtContent>
              <w:p w:rsidR="00000000" w:rsidDel="00000000" w:rsidP="00000000" w:rsidRDefault="00000000" w:rsidRPr="00000000" w14:paraId="000017E9">
                <w:pPr>
                  <w:widowControl w:val="0"/>
                  <w:spacing w:after="0" w:line="231.23273849487305" w:lineRule="auto"/>
                  <w:ind w:left="116.7840576171875" w:right="236.30859375" w:firstLine="13.5455322265625"/>
                  <w:jc w:val="left"/>
                  <w:rPr>
                    <w:del w:author="Thomas Cervone-Richards - NOAA Federal" w:id="343" w:date="2023-07-21T15:58:48Z"/>
                    <w:sz w:val="19.920000076293945"/>
                    <w:szCs w:val="19.920000076293945"/>
                  </w:rPr>
                </w:pPr>
                <w:sdt>
                  <w:sdtPr>
                    <w:tag w:val="goog_rdk_6004"/>
                  </w:sdtPr>
                  <w:sdtContent>
                    <w:del w:author="Thomas Cervone-Richards - NOAA Federal" w:id="343" w:date="2023-07-21T15:58:48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7EA">
            <w:pPr>
              <w:widowControl w:val="0"/>
              <w:spacing w:after="0" w:before="5.2105712890625" w:line="240" w:lineRule="auto"/>
              <w:ind w:left="129.931640625" w:firstLine="0"/>
              <w:jc w:val="left"/>
              <w:rPr>
                <w:sz w:val="19.920000076293945"/>
                <w:szCs w:val="19.920000076293945"/>
              </w:rPr>
            </w:pPr>
            <w:sdt>
              <w:sdtPr>
                <w:tag w:val="goog_rdk_6006"/>
              </w:sdtPr>
              <w:sdtContent>
                <w:del w:author="Thomas Cervone-Richards - NOAA Federal" w:id="343" w:date="2023-07-21T15:58:48Z">
                  <w:r w:rsidDel="00000000" w:rsidR="00000000" w:rsidRPr="00000000">
                    <w:rPr>
                      <w:sz w:val="19.920000076293945"/>
                      <w:szCs w:val="19.920000076293945"/>
                      <w:rtl w:val="0"/>
                    </w:rPr>
                    <w:delText xml:space="preserve">PIPSOL.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B">
            <w:pPr>
              <w:widowControl w:val="0"/>
              <w:spacing w:after="0" w:line="240" w:lineRule="auto"/>
              <w:ind w:left="132.918701171875" w:firstLine="0"/>
              <w:jc w:val="left"/>
              <w:rPr>
                <w:sz w:val="19.920000076293945"/>
                <w:szCs w:val="19.920000076293945"/>
              </w:rPr>
            </w:pPr>
            <w:sdt>
              <w:sdtPr>
                <w:tag w:val="goog_rdk_6008"/>
              </w:sdtPr>
              <w:sdtContent>
                <w:del w:author="Thomas Cervone-Richards - NOAA Federal" w:id="343" w:date="2023-07-21T15:58:48Z">
                  <w:r w:rsidDel="00000000" w:rsidR="00000000" w:rsidRPr="00000000">
                    <w:rPr>
                      <w:sz w:val="19.920000076293945"/>
                      <w:szCs w:val="19.920000076293945"/>
                      <w:rtl w:val="0"/>
                    </w:rPr>
                    <w:delText xml:space="preserve">11.6.1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C">
            <w:pPr>
              <w:widowControl w:val="0"/>
              <w:spacing w:after="0" w:line="240" w:lineRule="auto"/>
              <w:jc w:val="center"/>
              <w:rPr>
                <w:sz w:val="19.920000076293945"/>
                <w:szCs w:val="19.920000076293945"/>
              </w:rPr>
            </w:pPr>
            <w:sdt>
              <w:sdtPr>
                <w:tag w:val="goog_rdk_6010"/>
              </w:sdtPr>
              <w:sdtContent>
                <w:del w:author="Thomas Cervone-Richards - NOAA Federal" w:id="343" w:date="2023-07-21T15:58:4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D">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EE">
            <w:pPr>
              <w:widowControl w:val="0"/>
              <w:spacing w:after="0" w:line="240" w:lineRule="auto"/>
              <w:jc w:val="center"/>
              <w:rPr>
                <w:sz w:val="19.920000076293945"/>
                <w:szCs w:val="19.920000076293945"/>
              </w:rPr>
            </w:pPr>
            <w:sdt>
              <w:sdtPr>
                <w:tag w:val="goog_rdk_6012"/>
              </w:sdtPr>
              <w:sdtContent>
                <w:del w:author="Thomas Cervone-Richards - NOAA Federal" w:id="343" w:date="2023-07-21T15:58:48Z">
                  <w:r w:rsidDel="00000000" w:rsidR="00000000" w:rsidRPr="00000000">
                    <w:rPr>
                      <w:sz w:val="19.920000076293945"/>
                      <w:szCs w:val="19.920000076293945"/>
                      <w:rtl w:val="0"/>
                    </w:rPr>
                    <w:delText xml:space="preserve">1709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EF">
            <w:pPr>
              <w:widowControl w:val="0"/>
              <w:spacing w:after="0" w:line="230.43009281158447" w:lineRule="auto"/>
              <w:ind w:left="119.77203369140625" w:right="93.10943603515625" w:firstLine="10.159149169921875"/>
              <w:jc w:val="left"/>
              <w:rPr>
                <w:sz w:val="19.920000076293945"/>
                <w:szCs w:val="19.920000076293945"/>
              </w:rPr>
            </w:pPr>
            <w:sdt>
              <w:sdtPr>
                <w:tag w:val="goog_rdk_6014"/>
              </w:sdtPr>
              <w:sdtContent>
                <w:del w:author="Thomas Cervone-Richards - NOAA Federal" w:id="343" w:date="2023-07-21T15:58:48Z">
                  <w:r w:rsidDel="00000000" w:rsidR="00000000" w:rsidRPr="00000000">
                    <w:rPr>
                      <w:sz w:val="19.920000076293945"/>
                      <w:szCs w:val="19.920000076293945"/>
                      <w:rtl w:val="0"/>
                    </w:rPr>
                    <w:delText xml:space="preserve">For each PIPSOL feature  object where STATUS is  Equal to 4 (not in use) AND  CATPIP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017"/>
            </w:sdtPr>
            <w:sdtContent>
              <w:p w:rsidR="00000000" w:rsidDel="00000000" w:rsidP="00000000" w:rsidRDefault="00000000" w:rsidRPr="00000000" w14:paraId="000017F0">
                <w:pPr>
                  <w:widowControl w:val="0"/>
                  <w:spacing w:after="0" w:line="240" w:lineRule="auto"/>
                  <w:ind w:left="129.931640625" w:firstLine="0"/>
                  <w:jc w:val="left"/>
                  <w:rPr>
                    <w:del w:author="Thomas Cervone-Richards - NOAA Federal" w:id="343" w:date="2023-07-21T15:58:48Z"/>
                    <w:sz w:val="19.920000076293945"/>
                    <w:szCs w:val="19.920000076293945"/>
                  </w:rPr>
                </w:pPr>
                <w:sdt>
                  <w:sdtPr>
                    <w:tag w:val="goog_rdk_6016"/>
                  </w:sdtPr>
                  <w:sdtContent>
                    <w:del w:author="Thomas Cervone-Richards - NOAA Federal" w:id="343" w:date="2023-07-21T15:58:48Z">
                      <w:r w:rsidDel="00000000" w:rsidR="00000000" w:rsidRPr="00000000">
                        <w:rPr>
                          <w:sz w:val="19.920000076293945"/>
                          <w:szCs w:val="19.920000076293945"/>
                          <w:rtl w:val="0"/>
                        </w:rPr>
                        <w:delText xml:space="preserve">PIPSOL object  </w:delText>
                      </w:r>
                    </w:del>
                  </w:sdtContent>
                </w:sdt>
              </w:p>
            </w:sdtContent>
          </w:sdt>
          <w:sdt>
            <w:sdtPr>
              <w:tag w:val="goog_rdk_6019"/>
            </w:sdtPr>
            <w:sdtContent>
              <w:p w:rsidR="00000000" w:rsidDel="00000000" w:rsidP="00000000" w:rsidRDefault="00000000" w:rsidRPr="00000000" w14:paraId="000017F1">
                <w:pPr>
                  <w:widowControl w:val="0"/>
                  <w:spacing w:after="0" w:line="231.23273849487305" w:lineRule="auto"/>
                  <w:ind w:left="126.3458251953125" w:right="287.6446533203125" w:hanging="10.7568359375"/>
                  <w:jc w:val="left"/>
                  <w:rPr>
                    <w:del w:author="Thomas Cervone-Richards - NOAA Federal" w:id="343" w:date="2023-07-21T15:58:48Z"/>
                    <w:sz w:val="19.920000076293945"/>
                    <w:szCs w:val="19.920000076293945"/>
                  </w:rPr>
                </w:pPr>
                <w:sdt>
                  <w:sdtPr>
                    <w:tag w:val="goog_rdk_6018"/>
                  </w:sdtPr>
                  <w:sdtContent>
                    <w:del w:author="Thomas Cervone-Richards - NOAA Federal" w:id="343" w:date="2023-07-21T15:58:48Z">
                      <w:r w:rsidDel="00000000" w:rsidR="00000000" w:rsidRPr="00000000">
                        <w:rPr>
                          <w:sz w:val="19.920000076293945"/>
                          <w:szCs w:val="19.920000076293945"/>
                          <w:rtl w:val="0"/>
                        </w:rPr>
                        <w:delText xml:space="preserve">where STATUS = 4 (not in use) and  </w:delText>
                      </w:r>
                    </w:del>
                  </w:sdtContent>
                </w:sdt>
              </w:p>
            </w:sdtContent>
          </w:sdt>
          <w:sdt>
            <w:sdtPr>
              <w:tag w:val="goog_rdk_6021"/>
            </w:sdtPr>
            <w:sdtContent>
              <w:p w:rsidR="00000000" w:rsidDel="00000000" w:rsidP="00000000" w:rsidRDefault="00000000" w:rsidRPr="00000000" w14:paraId="000017F2">
                <w:pPr>
                  <w:widowControl w:val="0"/>
                  <w:spacing w:after="0" w:before="5.211181640625" w:line="240" w:lineRule="auto"/>
                  <w:ind w:left="121.56494140625" w:firstLine="0"/>
                  <w:jc w:val="left"/>
                  <w:rPr>
                    <w:del w:author="Thomas Cervone-Richards - NOAA Federal" w:id="343" w:date="2023-07-21T15:58:48Z"/>
                    <w:sz w:val="19.920000076293945"/>
                    <w:szCs w:val="19.920000076293945"/>
                  </w:rPr>
                </w:pPr>
                <w:sdt>
                  <w:sdtPr>
                    <w:tag w:val="goog_rdk_6020"/>
                  </w:sdtPr>
                  <w:sdtContent>
                    <w:del w:author="Thomas Cervone-Richards - NOAA Federal" w:id="343" w:date="2023-07-21T15:58:48Z">
                      <w:r w:rsidDel="00000000" w:rsidR="00000000" w:rsidRPr="00000000">
                        <w:rPr>
                          <w:sz w:val="19.920000076293945"/>
                          <w:szCs w:val="19.920000076293945"/>
                          <w:rtl w:val="0"/>
                        </w:rPr>
                        <w:delText xml:space="preserve">CATPIP is  </w:delText>
                      </w:r>
                    </w:del>
                  </w:sdtContent>
                </w:sdt>
              </w:p>
            </w:sdtContent>
          </w:sdt>
          <w:p w:rsidR="00000000" w:rsidDel="00000000" w:rsidP="00000000" w:rsidRDefault="00000000" w:rsidRPr="00000000" w14:paraId="000017F3">
            <w:pPr>
              <w:widowControl w:val="0"/>
              <w:spacing w:after="0" w:line="240" w:lineRule="auto"/>
              <w:ind w:left="124.35394287109375" w:firstLine="0"/>
              <w:jc w:val="left"/>
              <w:rPr>
                <w:sz w:val="19.920000076293945"/>
                <w:szCs w:val="19.920000076293945"/>
              </w:rPr>
            </w:pPr>
            <w:sdt>
              <w:sdtPr>
                <w:tag w:val="goog_rdk_6022"/>
              </w:sdtPr>
              <w:sdtContent>
                <w:del w:author="Thomas Cervone-Richards - NOAA Federal" w:id="343" w:date="2023-07-21T15:58:48Z">
                  <w:r w:rsidDel="00000000" w:rsidR="00000000" w:rsidRPr="00000000">
                    <w:rPr>
                      <w:sz w:val="19.920000076293945"/>
                      <w:szCs w:val="19.920000076293945"/>
                      <w:rtl w:val="0"/>
                    </w:rPr>
                    <w:delText xml:space="preserve">populated.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4">
            <w:pPr>
              <w:widowControl w:val="0"/>
              <w:spacing w:after="0" w:line="230.02846240997314" w:lineRule="auto"/>
              <w:ind w:left="119.7723388671875" w:right="244.9127197265625" w:firstLine="10.5572509765625"/>
              <w:jc w:val="left"/>
              <w:rPr>
                <w:sz w:val="19.920000076293945"/>
                <w:szCs w:val="19.920000076293945"/>
              </w:rPr>
            </w:pPr>
            <w:sdt>
              <w:sdtPr>
                <w:tag w:val="goog_rdk_6024"/>
              </w:sdtPr>
              <w:sdtContent>
                <w:del w:author="Thomas Cervone-Richards - NOAA Federal" w:id="343" w:date="2023-07-21T15:58:48Z">
                  <w:r w:rsidDel="00000000" w:rsidR="00000000" w:rsidRPr="00000000">
                    <w:rPr>
                      <w:sz w:val="19.920000076293945"/>
                      <w:szCs w:val="19.920000076293945"/>
                      <w:rtl w:val="0"/>
                    </w:rPr>
                    <w:delText xml:space="preserve">Remove CATPIP or  STATUS for PIPSOL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5">
            <w:pPr>
              <w:widowControl w:val="0"/>
              <w:spacing w:after="0" w:line="240" w:lineRule="auto"/>
              <w:ind w:left="132.918701171875" w:firstLine="0"/>
              <w:jc w:val="left"/>
              <w:rPr>
                <w:sz w:val="19.920000076293945"/>
                <w:szCs w:val="19.920000076293945"/>
              </w:rPr>
            </w:pPr>
            <w:sdt>
              <w:sdtPr>
                <w:tag w:val="goog_rdk_6026"/>
              </w:sdtPr>
              <w:sdtContent>
                <w:del w:author="Thomas Cervone-Richards - NOAA Federal" w:id="343" w:date="2023-07-21T15:58:48Z">
                  <w:r w:rsidDel="00000000" w:rsidR="00000000" w:rsidRPr="00000000">
                    <w:rPr>
                      <w:sz w:val="19.920000076293945"/>
                      <w:szCs w:val="19.920000076293945"/>
                      <w:rtl w:val="0"/>
                    </w:rPr>
                    <w:delText xml:space="preserve">11.6.1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6">
            <w:pPr>
              <w:widowControl w:val="0"/>
              <w:spacing w:after="0" w:line="240" w:lineRule="auto"/>
              <w:jc w:val="center"/>
              <w:rPr>
                <w:sz w:val="19.920000076293945"/>
                <w:szCs w:val="19.920000076293945"/>
              </w:rPr>
            </w:pPr>
            <w:sdt>
              <w:sdtPr>
                <w:tag w:val="goog_rdk_6028"/>
              </w:sdtPr>
              <w:sdtContent>
                <w:del w:author="Thomas Cervone-Richards - NOAA Federal" w:id="343" w:date="2023-07-21T15:58:48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7">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8">
            <w:pPr>
              <w:widowControl w:val="0"/>
              <w:spacing w:after="0" w:line="240" w:lineRule="auto"/>
              <w:jc w:val="center"/>
              <w:rPr>
                <w:strike w:val="1"/>
                <w:sz w:val="19.920000076293945"/>
                <w:szCs w:val="19.920000076293945"/>
              </w:rPr>
            </w:pPr>
            <w:sdt>
              <w:sdtPr>
                <w:tag w:val="goog_rdk_6030"/>
              </w:sdtPr>
              <w:sdtContent>
                <w:del w:author="Thomas Cervone-Richards - NOAA Federal" w:id="343" w:date="2023-07-21T15:58:48Z">
                  <w:r w:rsidDel="00000000" w:rsidR="00000000" w:rsidRPr="00000000">
                    <w:rPr>
                      <w:strike w:val="1"/>
                      <w:sz w:val="19.920000076293945"/>
                      <w:szCs w:val="19.920000076293945"/>
                      <w:rtl w:val="0"/>
                    </w:rPr>
                    <w:delText xml:space="preserve">1710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9">
            <w:pPr>
              <w:widowControl w:val="0"/>
              <w:spacing w:after="0" w:line="240" w:lineRule="auto"/>
              <w:ind w:left="134.31365966796875" w:firstLine="0"/>
              <w:jc w:val="left"/>
              <w:rPr>
                <w:i w:val="1"/>
                <w:sz w:val="19.920000076293945"/>
                <w:szCs w:val="19.920000076293945"/>
              </w:rPr>
            </w:pPr>
            <w:sdt>
              <w:sdtPr>
                <w:tag w:val="goog_rdk_6032"/>
              </w:sdtPr>
              <w:sdtContent>
                <w:del w:author="Thomas Cervone-Richards - NOAA Federal" w:id="343" w:date="2023-07-21T15:58:4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7FE">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F">
            <w:pPr>
              <w:widowControl w:val="0"/>
              <w:spacing w:after="0" w:line="240" w:lineRule="auto"/>
              <w:jc w:val="center"/>
              <w:rPr>
                <w:strike w:val="1"/>
                <w:sz w:val="19.920000076293945"/>
                <w:szCs w:val="19.920000076293945"/>
              </w:rPr>
            </w:pPr>
            <w:sdt>
              <w:sdtPr>
                <w:tag w:val="goog_rdk_6034"/>
              </w:sdtPr>
              <w:sdtContent>
                <w:del w:author="Thomas Cervone-Richards - NOAA Federal" w:id="343" w:date="2023-07-21T15:58:48Z">
                  <w:r w:rsidDel="00000000" w:rsidR="00000000" w:rsidRPr="00000000">
                    <w:rPr>
                      <w:strike w:val="1"/>
                      <w:sz w:val="19.920000076293945"/>
                      <w:szCs w:val="19.920000076293945"/>
                      <w:rtl w:val="0"/>
                    </w:rPr>
                    <w:delText xml:space="preserve">1711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0">
            <w:pPr>
              <w:widowControl w:val="0"/>
              <w:spacing w:after="0" w:line="240" w:lineRule="auto"/>
              <w:ind w:left="134.31365966796875" w:firstLine="0"/>
              <w:jc w:val="left"/>
              <w:rPr>
                <w:i w:val="1"/>
                <w:sz w:val="19.920000076293945"/>
                <w:szCs w:val="19.920000076293945"/>
              </w:rPr>
            </w:pPr>
            <w:sdt>
              <w:sdtPr>
                <w:tag w:val="goog_rdk_6036"/>
              </w:sdtPr>
              <w:sdtContent>
                <w:del w:author="Thomas Cervone-Richards - NOAA Federal" w:id="343" w:date="2023-07-21T15:58:4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1">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5">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15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6">
            <w:pPr>
              <w:widowControl w:val="0"/>
              <w:spacing w:after="0" w:line="240" w:lineRule="auto"/>
              <w:jc w:val="center"/>
              <w:rPr>
                <w:sz w:val="19.920000076293945"/>
                <w:szCs w:val="19.920000076293945"/>
              </w:rPr>
            </w:pPr>
            <w:sdt>
              <w:sdtPr>
                <w:tag w:val="goog_rdk_6038"/>
              </w:sdtPr>
              <w:sdtContent>
                <w:del w:author="Thomas Cervone-Richards - NOAA Federal" w:id="343" w:date="2023-07-21T15:58:48Z">
                  <w:r w:rsidDel="00000000" w:rsidR="00000000" w:rsidRPr="00000000">
                    <w:rPr>
                      <w:sz w:val="19.920000076293945"/>
                      <w:szCs w:val="19.920000076293945"/>
                      <w:rtl w:val="0"/>
                    </w:rPr>
                    <w:delText xml:space="preserve">1712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7">
            <w:pPr>
              <w:widowControl w:val="0"/>
              <w:spacing w:after="0" w:line="230.6304931640625" w:lineRule="auto"/>
              <w:ind w:left="119.77203369140625" w:right="93.10943603515625" w:firstLine="10.159149169921875"/>
              <w:jc w:val="left"/>
              <w:rPr>
                <w:sz w:val="19.920000076293945"/>
                <w:szCs w:val="19.920000076293945"/>
              </w:rPr>
            </w:pPr>
            <w:sdt>
              <w:sdtPr>
                <w:tag w:val="goog_rdk_6040"/>
              </w:sdtPr>
              <w:sdtContent>
                <w:del w:author="Thomas Cervone-Richards - NOAA Federal" w:id="343" w:date="2023-07-21T15:58:48Z">
                  <w:r w:rsidDel="00000000" w:rsidR="00000000" w:rsidRPr="00000000">
                    <w:rPr>
                      <w:sz w:val="19.920000076293945"/>
                      <w:szCs w:val="19.920000076293945"/>
                      <w:rtl w:val="0"/>
                    </w:rPr>
                    <w:delText xml:space="preserve">For each PIPOHD feature  object where STATUS is  Equal to 4 (not in use) AND  CATPIP or PRODCT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043"/>
            </w:sdtPr>
            <w:sdtContent>
              <w:p w:rsidR="00000000" w:rsidDel="00000000" w:rsidP="00000000" w:rsidRDefault="00000000" w:rsidRPr="00000000" w14:paraId="00001808">
                <w:pPr>
                  <w:widowControl w:val="0"/>
                  <w:spacing w:after="0" w:line="240" w:lineRule="auto"/>
                  <w:ind w:left="129.931640625" w:firstLine="0"/>
                  <w:jc w:val="left"/>
                  <w:rPr>
                    <w:del w:author="Thomas Cervone-Richards - NOAA Federal" w:id="343" w:date="2023-07-21T15:58:48Z"/>
                    <w:sz w:val="19.920000076293945"/>
                    <w:szCs w:val="19.920000076293945"/>
                  </w:rPr>
                </w:pPr>
                <w:sdt>
                  <w:sdtPr>
                    <w:tag w:val="goog_rdk_6042"/>
                  </w:sdtPr>
                  <w:sdtContent>
                    <w:del w:author="Thomas Cervone-Richards - NOAA Federal" w:id="343" w:date="2023-07-21T15:58:48Z">
                      <w:r w:rsidDel="00000000" w:rsidR="00000000" w:rsidRPr="00000000">
                        <w:rPr>
                          <w:sz w:val="19.920000076293945"/>
                          <w:szCs w:val="19.920000076293945"/>
                          <w:rtl w:val="0"/>
                        </w:rPr>
                        <w:delText xml:space="preserve">PIPOHD object  </w:delText>
                      </w:r>
                    </w:del>
                  </w:sdtContent>
                </w:sdt>
              </w:p>
            </w:sdtContent>
          </w:sdt>
          <w:sdt>
            <w:sdtPr>
              <w:tag w:val="goog_rdk_6045"/>
            </w:sdtPr>
            <w:sdtContent>
              <w:p w:rsidR="00000000" w:rsidDel="00000000" w:rsidP="00000000" w:rsidRDefault="00000000" w:rsidRPr="00000000" w14:paraId="00001809">
                <w:pPr>
                  <w:widowControl w:val="0"/>
                  <w:spacing w:after="0" w:line="231.2326955795288" w:lineRule="auto"/>
                  <w:ind w:left="126.3458251953125" w:right="287.6446533203125" w:hanging="10.7568359375"/>
                  <w:jc w:val="left"/>
                  <w:rPr>
                    <w:del w:author="Thomas Cervone-Richards - NOAA Federal" w:id="343" w:date="2023-07-21T15:58:48Z"/>
                    <w:sz w:val="19.920000076293945"/>
                    <w:szCs w:val="19.920000076293945"/>
                  </w:rPr>
                </w:pPr>
                <w:sdt>
                  <w:sdtPr>
                    <w:tag w:val="goog_rdk_6044"/>
                  </w:sdtPr>
                  <w:sdtContent>
                    <w:del w:author="Thomas Cervone-Richards - NOAA Federal" w:id="343" w:date="2023-07-21T15:58:48Z">
                      <w:r w:rsidDel="00000000" w:rsidR="00000000" w:rsidRPr="00000000">
                        <w:rPr>
                          <w:sz w:val="19.920000076293945"/>
                          <w:szCs w:val="19.920000076293945"/>
                          <w:rtl w:val="0"/>
                        </w:rPr>
                        <w:delText xml:space="preserve">where STATUS = 4 (not in use) and </w:delText>
                      </w:r>
                    </w:del>
                  </w:sdtContent>
                </w:sdt>
              </w:p>
            </w:sdtContent>
          </w:sdt>
          <w:p w:rsidR="00000000" w:rsidDel="00000000" w:rsidP="00000000" w:rsidRDefault="00000000" w:rsidRPr="00000000" w14:paraId="0000180A">
            <w:pPr>
              <w:widowControl w:val="0"/>
              <w:spacing w:after="0" w:before="2.81005859375" w:line="231.2326955795288" w:lineRule="auto"/>
              <w:ind w:left="126.14654541015625" w:right="104.0692138671875" w:hanging="4.58160400390625"/>
              <w:jc w:val="left"/>
              <w:rPr>
                <w:sz w:val="19.920000076293945"/>
                <w:szCs w:val="19.920000076293945"/>
              </w:rPr>
            </w:pPr>
            <w:sdt>
              <w:sdtPr>
                <w:tag w:val="goog_rdk_6046"/>
              </w:sdtPr>
              <w:sdtContent>
                <w:del w:author="Thomas Cervone-Richards - NOAA Federal" w:id="343" w:date="2023-07-21T15:58:48Z">
                  <w:r w:rsidDel="00000000" w:rsidR="00000000" w:rsidRPr="00000000">
                    <w:rPr>
                      <w:sz w:val="19.920000076293945"/>
                      <w:szCs w:val="19.920000076293945"/>
                      <w:rtl w:val="0"/>
                    </w:rPr>
                    <w:delText xml:space="preserve">CATPIP or PRODCT  is populated.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B">
            <w:pPr>
              <w:widowControl w:val="0"/>
              <w:spacing w:after="0" w:line="231.23270988464355" w:lineRule="auto"/>
              <w:ind w:left="115.5889892578125" w:right="68.18359375" w:firstLine="14.7406005859375"/>
              <w:jc w:val="left"/>
              <w:rPr>
                <w:sz w:val="19.920000076293945"/>
                <w:szCs w:val="19.920000076293945"/>
              </w:rPr>
            </w:pPr>
            <w:sdt>
              <w:sdtPr>
                <w:tag w:val="goog_rdk_6048"/>
              </w:sdtPr>
              <w:sdtContent>
                <w:del w:author="Thomas Cervone-Richards - NOAA Federal" w:id="343" w:date="2023-07-21T15:58:48Z">
                  <w:r w:rsidDel="00000000" w:rsidR="00000000" w:rsidRPr="00000000">
                    <w:rPr>
                      <w:sz w:val="19.920000076293945"/>
                      <w:szCs w:val="19.920000076293945"/>
                      <w:rtl w:val="0"/>
                    </w:rPr>
                    <w:delText xml:space="preserve">Remove CATPIP and  PRODCT, or STATUS,  for PIPOHD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C">
            <w:pPr>
              <w:widowControl w:val="0"/>
              <w:spacing w:after="0" w:line="240" w:lineRule="auto"/>
              <w:ind w:left="132.918701171875" w:firstLine="0"/>
              <w:jc w:val="left"/>
              <w:rPr>
                <w:sz w:val="19.920000076293945"/>
                <w:szCs w:val="19.920000076293945"/>
              </w:rPr>
            </w:pPr>
            <w:sdt>
              <w:sdtPr>
                <w:tag w:val="goog_rdk_6050"/>
              </w:sdtPr>
              <w:sdtContent>
                <w:del w:author="Thomas Cervone-Richards - NOAA Federal" w:id="343" w:date="2023-07-21T15:58:48Z">
                  <w:r w:rsidDel="00000000" w:rsidR="00000000" w:rsidRPr="00000000">
                    <w:rPr>
                      <w:sz w:val="19.920000076293945"/>
                      <w:szCs w:val="19.920000076293945"/>
                      <w:rtl w:val="0"/>
                    </w:rPr>
                    <w:delText xml:space="preserve">11.6.3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D">
            <w:pPr>
              <w:widowControl w:val="0"/>
              <w:spacing w:after="0" w:line="240" w:lineRule="auto"/>
              <w:jc w:val="center"/>
              <w:rPr>
                <w:sz w:val="19.920000076293945"/>
                <w:szCs w:val="19.920000076293945"/>
              </w:rPr>
            </w:pPr>
            <w:sdt>
              <w:sdtPr>
                <w:tag w:val="goog_rdk_6052"/>
              </w:sdtPr>
              <w:sdtContent>
                <w:del w:author="Thomas Cervone-Richards - NOAA Federal" w:id="343" w:date="2023-07-21T15:58:48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0E">
            <w:pPr>
              <w:widowControl w:val="0"/>
              <w:spacing w:after="0" w:line="240" w:lineRule="auto"/>
              <w:jc w:val="center"/>
              <w:rPr>
                <w:sz w:val="19.920000076293945"/>
                <w:szCs w:val="19.920000076293945"/>
              </w:rPr>
            </w:pPr>
            <w:r w:rsidDel="00000000" w:rsidR="00000000" w:rsidRPr="00000000">
              <w:rPr>
                <w:rtl w:val="0"/>
              </w:rPr>
            </w:r>
          </w:p>
        </w:tc>
      </w:tr>
      <w:tr>
        <w:trPr>
          <w:cantSplit w:val="0"/>
          <w:trHeight w:val="70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F">
            <w:pPr>
              <w:widowControl w:val="0"/>
              <w:spacing w:after="0" w:line="240" w:lineRule="auto"/>
              <w:jc w:val="center"/>
              <w:rPr>
                <w:sz w:val="19.920000076293945"/>
                <w:szCs w:val="19.920000076293945"/>
              </w:rPr>
            </w:pPr>
            <w:sdt>
              <w:sdtPr>
                <w:tag w:val="goog_rdk_6054"/>
              </w:sdtPr>
              <w:sdtContent>
                <w:del w:author="Thomas Cervone-Richards - NOAA Federal" w:id="343" w:date="2023-07-21T15:58:48Z">
                  <w:r w:rsidDel="00000000" w:rsidR="00000000" w:rsidRPr="00000000">
                    <w:rPr>
                      <w:sz w:val="19.920000076293945"/>
                      <w:szCs w:val="19.920000076293945"/>
                      <w:rtl w:val="0"/>
                    </w:rPr>
                    <w:delText xml:space="preserve">1713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0">
            <w:pPr>
              <w:widowControl w:val="0"/>
              <w:spacing w:after="0" w:line="231.23255252838135" w:lineRule="auto"/>
              <w:ind w:left="119.77203369140625" w:right="272.78778076171875" w:firstLine="10.159149169921875"/>
              <w:rPr>
                <w:sz w:val="19.920000076293945"/>
                <w:szCs w:val="19.920000076293945"/>
              </w:rPr>
            </w:pPr>
            <w:sdt>
              <w:sdtPr>
                <w:tag w:val="goog_rdk_6056"/>
              </w:sdtPr>
              <w:sdtContent>
                <w:del w:author="Thomas Cervone-Richards - NOAA Federal" w:id="343" w:date="2023-07-21T15:58:48Z">
                  <w:r w:rsidDel="00000000" w:rsidR="00000000" w:rsidRPr="00000000">
                    <w:rPr>
                      <w:sz w:val="19.920000076293945"/>
                      <w:szCs w:val="19.920000076293945"/>
                      <w:rtl w:val="0"/>
                    </w:rPr>
                    <w:delText xml:space="preserve">For each PIPARE feature  object where CONDTN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1">
            <w:pPr>
              <w:widowControl w:val="0"/>
              <w:spacing w:after="0" w:line="231.23255252838135" w:lineRule="auto"/>
              <w:ind w:left="115.5889892578125" w:right="171.199951171875" w:firstLine="14.3426513671875"/>
              <w:jc w:val="left"/>
              <w:rPr>
                <w:sz w:val="19.920000076293945"/>
                <w:szCs w:val="19.920000076293945"/>
              </w:rPr>
            </w:pPr>
            <w:sdt>
              <w:sdtPr>
                <w:tag w:val="goog_rdk_6058"/>
              </w:sdtPr>
              <w:sdtContent>
                <w:del w:author="Thomas Cervone-Richards - NOAA Federal" w:id="343" w:date="2023-07-21T15:58:48Z">
                  <w:r w:rsidDel="00000000" w:rsidR="00000000" w:rsidRPr="00000000">
                    <w:rPr>
                      <w:sz w:val="19.920000076293945"/>
                      <w:szCs w:val="19.920000076293945"/>
                      <w:rtl w:val="0"/>
                    </w:rPr>
                    <w:delText xml:space="preserve">Prohibited attribute  CONDTN populated  for PIPARE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061"/>
            </w:sdtPr>
            <w:sdtContent>
              <w:p w:rsidR="00000000" w:rsidDel="00000000" w:rsidP="00000000" w:rsidRDefault="00000000" w:rsidRPr="00000000" w14:paraId="00001812">
                <w:pPr>
                  <w:widowControl w:val="0"/>
                  <w:spacing w:after="0" w:line="240" w:lineRule="auto"/>
                  <w:ind w:left="130.32958984375" w:firstLine="0"/>
                  <w:jc w:val="left"/>
                  <w:rPr>
                    <w:del w:author="Thomas Cervone-Richards - NOAA Federal" w:id="343" w:date="2023-07-21T15:58:48Z"/>
                    <w:sz w:val="19.920000076293945"/>
                    <w:szCs w:val="19.920000076293945"/>
                  </w:rPr>
                </w:pPr>
                <w:sdt>
                  <w:sdtPr>
                    <w:tag w:val="goog_rdk_6060"/>
                  </w:sdtPr>
                  <w:sdtContent>
                    <w:del w:author="Thomas Cervone-Richards - NOAA Federal" w:id="343" w:date="2023-07-21T15:58:48Z">
                      <w:r w:rsidDel="00000000" w:rsidR="00000000" w:rsidRPr="00000000">
                        <w:rPr>
                          <w:sz w:val="19.920000076293945"/>
                          <w:szCs w:val="19.920000076293945"/>
                          <w:rtl w:val="0"/>
                        </w:rPr>
                        <w:delText xml:space="preserve">Remove CONDTN  </w:delText>
                      </w:r>
                    </w:del>
                  </w:sdtContent>
                </w:sdt>
              </w:p>
            </w:sdtContent>
          </w:sdt>
          <w:p w:rsidR="00000000" w:rsidDel="00000000" w:rsidP="00000000" w:rsidRDefault="00000000" w:rsidRPr="00000000" w14:paraId="00001813">
            <w:pPr>
              <w:widowControl w:val="0"/>
              <w:spacing w:after="0" w:line="240" w:lineRule="auto"/>
              <w:ind w:left="115.5889892578125" w:firstLine="0"/>
              <w:jc w:val="left"/>
              <w:rPr>
                <w:sz w:val="19.920000076293945"/>
                <w:szCs w:val="19.920000076293945"/>
              </w:rPr>
            </w:pPr>
            <w:sdt>
              <w:sdtPr>
                <w:tag w:val="goog_rdk_6062"/>
              </w:sdtPr>
              <w:sdtContent>
                <w:del w:author="Thomas Cervone-Richards - NOAA Federal" w:id="343" w:date="2023-07-21T15:58:48Z">
                  <w:r w:rsidDel="00000000" w:rsidR="00000000" w:rsidRPr="00000000">
                    <w:rPr>
                      <w:sz w:val="19.920000076293945"/>
                      <w:szCs w:val="19.920000076293945"/>
                      <w:rtl w:val="0"/>
                    </w:rPr>
                    <w:delText xml:space="preserve">from PIPARE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4">
            <w:pPr>
              <w:widowControl w:val="0"/>
              <w:spacing w:after="0" w:line="240" w:lineRule="auto"/>
              <w:ind w:left="132.918701171875" w:firstLine="0"/>
              <w:jc w:val="left"/>
              <w:rPr>
                <w:sz w:val="19.920000076293945"/>
                <w:szCs w:val="19.920000076293945"/>
              </w:rPr>
            </w:pPr>
            <w:sdt>
              <w:sdtPr>
                <w:tag w:val="goog_rdk_6064"/>
              </w:sdtPr>
              <w:sdtContent>
                <w:del w:author="Thomas Cervone-Richards - NOAA Federal" w:id="343" w:date="2023-07-21T15:58:48Z">
                  <w:r w:rsidDel="00000000" w:rsidR="00000000" w:rsidRPr="00000000">
                    <w:rPr>
                      <w:sz w:val="19.920000076293945"/>
                      <w:szCs w:val="19.920000076293945"/>
                      <w:rtl w:val="0"/>
                    </w:rPr>
                    <w:delText xml:space="preserve">11.6.4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5">
            <w:pPr>
              <w:widowControl w:val="0"/>
              <w:spacing w:after="0" w:line="240" w:lineRule="auto"/>
              <w:jc w:val="center"/>
              <w:rPr>
                <w:sz w:val="19.920000076293945"/>
                <w:szCs w:val="19.920000076293945"/>
              </w:rPr>
            </w:pPr>
            <w:sdt>
              <w:sdtPr>
                <w:tag w:val="goog_rdk_6066"/>
              </w:sdtPr>
              <w:sdtContent>
                <w:del w:author="Thomas Cervone-Richards - NOAA Federal" w:id="343" w:date="2023-07-21T15:58:4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6">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17">
            <w:pPr>
              <w:widowControl w:val="0"/>
              <w:spacing w:after="0" w:line="240" w:lineRule="auto"/>
              <w:jc w:val="center"/>
              <w:rPr>
                <w:strike w:val="1"/>
                <w:sz w:val="19.920000076293945"/>
                <w:szCs w:val="19.920000076293945"/>
              </w:rPr>
            </w:pPr>
            <w:sdt>
              <w:sdtPr>
                <w:tag w:val="goog_rdk_6068"/>
              </w:sdtPr>
              <w:sdtContent>
                <w:del w:author="Thomas Cervone-Richards - NOAA Federal" w:id="343" w:date="2023-07-21T15:58:48Z">
                  <w:r w:rsidDel="00000000" w:rsidR="00000000" w:rsidRPr="00000000">
                    <w:rPr>
                      <w:strike w:val="1"/>
                      <w:sz w:val="19.920000076293945"/>
                      <w:szCs w:val="19.920000076293945"/>
                      <w:rtl w:val="0"/>
                    </w:rPr>
                    <w:delText xml:space="preserve">1714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8">
            <w:pPr>
              <w:widowControl w:val="0"/>
              <w:spacing w:after="0" w:line="240" w:lineRule="auto"/>
              <w:ind w:left="134.31365966796875" w:firstLine="0"/>
              <w:jc w:val="left"/>
              <w:rPr>
                <w:i w:val="1"/>
                <w:sz w:val="19.920000076293945"/>
                <w:szCs w:val="19.920000076293945"/>
              </w:rPr>
            </w:pPr>
            <w:sdt>
              <w:sdtPr>
                <w:tag w:val="goog_rdk_6070"/>
              </w:sdtPr>
              <w:sdtContent>
                <w:del w:author="Thomas Cervone-Richards - NOAA Federal" w:id="343" w:date="2023-07-21T15:58:48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D">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1E">
            <w:pPr>
              <w:widowControl w:val="0"/>
              <w:spacing w:after="0" w:line="240" w:lineRule="auto"/>
              <w:jc w:val="center"/>
              <w:rPr>
                <w:sz w:val="19.920000076293945"/>
                <w:szCs w:val="19.920000076293945"/>
              </w:rPr>
            </w:pPr>
            <w:sdt>
              <w:sdtPr>
                <w:tag w:val="goog_rdk_6072"/>
              </w:sdtPr>
              <w:sdtContent>
                <w:del w:author="Thomas Cervone-Richards - NOAA Federal" w:id="344" w:date="2023-07-21T15:59:09Z">
                  <w:r w:rsidDel="00000000" w:rsidR="00000000" w:rsidRPr="00000000">
                    <w:rPr>
                      <w:sz w:val="19.920000076293945"/>
                      <w:szCs w:val="19.920000076293945"/>
                      <w:rtl w:val="0"/>
                    </w:rPr>
                    <w:delText xml:space="preserve">1715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1F">
            <w:pPr>
              <w:widowControl w:val="0"/>
              <w:spacing w:after="0" w:line="231.43331050872803" w:lineRule="auto"/>
              <w:ind w:left="116.7840576171875" w:right="227.37030029296875" w:firstLine="13.147125244140625"/>
              <w:jc w:val="left"/>
              <w:rPr>
                <w:sz w:val="19.920000076293945"/>
                <w:szCs w:val="19.920000076293945"/>
              </w:rPr>
            </w:pPr>
            <w:sdt>
              <w:sdtPr>
                <w:tag w:val="goog_rdk_6074"/>
              </w:sdtPr>
              <w:sdtContent>
                <w:del w:author="Thomas Cervone-Richards - NOAA Federal" w:id="344" w:date="2023-07-21T15:59:09Z">
                  <w:r w:rsidDel="00000000" w:rsidR="00000000" w:rsidRPr="00000000">
                    <w:rPr>
                      <w:sz w:val="19.920000076293945"/>
                      <w:szCs w:val="19.920000076293945"/>
                      <w:rtl w:val="0"/>
                    </w:rPr>
                    <w:delText xml:space="preserve">For each OFSPLF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077"/>
            </w:sdtPr>
            <w:sdtContent>
              <w:p w:rsidR="00000000" w:rsidDel="00000000" w:rsidP="00000000" w:rsidRDefault="00000000" w:rsidRPr="00000000" w14:paraId="00001820">
                <w:pPr>
                  <w:widowControl w:val="0"/>
                  <w:spacing w:after="0" w:line="231.63424015045166" w:lineRule="auto"/>
                  <w:ind w:left="116.78436279296875" w:right="182.15576171875" w:firstLine="13.14727783203125"/>
                  <w:jc w:val="left"/>
                  <w:rPr>
                    <w:del w:author="Thomas Cervone-Richards - NOAA Federal" w:id="344" w:date="2023-07-21T15:59:09Z"/>
                    <w:sz w:val="19.920000076293945"/>
                    <w:szCs w:val="19.920000076293945"/>
                  </w:rPr>
                </w:pPr>
                <w:sdt>
                  <w:sdtPr>
                    <w:tag w:val="goog_rdk_6076"/>
                  </w:sdtPr>
                  <w:sdtContent>
                    <w:del w:author="Thomas Cervone-Richards - NOAA Federal" w:id="344" w:date="2023-07-21T15:59:09Z">
                      <w:r w:rsidDel="00000000" w:rsidR="00000000" w:rsidRPr="00000000">
                        <w:rPr>
                          <w:sz w:val="19.920000076293945"/>
                          <w:szCs w:val="19.920000076293945"/>
                          <w:rtl w:val="0"/>
                        </w:rPr>
                        <w:delText xml:space="preserve">Prohibited attributes  VERACC or  </w:delText>
                      </w:r>
                    </w:del>
                  </w:sdtContent>
                </w:sdt>
              </w:p>
            </w:sdtContent>
          </w:sdt>
          <w:p w:rsidR="00000000" w:rsidDel="00000000" w:rsidP="00000000" w:rsidRDefault="00000000" w:rsidRPr="00000000" w14:paraId="00001821">
            <w:pPr>
              <w:widowControl w:val="0"/>
              <w:spacing w:after="0" w:before="4.876708984375" w:line="228.82412910461426" w:lineRule="auto"/>
              <w:ind w:left="115.5889892578125" w:right="155.4632568359375" w:firstLine="1.19537353515625"/>
              <w:jc w:val="left"/>
              <w:rPr>
                <w:sz w:val="19.920000076293945"/>
                <w:szCs w:val="19.920000076293945"/>
              </w:rPr>
            </w:pPr>
            <w:sdt>
              <w:sdtPr>
                <w:tag w:val="goog_rdk_6078"/>
              </w:sdtPr>
              <w:sdtContent>
                <w:del w:author="Thomas Cervone-Richards - NOAA Federal" w:id="344" w:date="2023-07-21T15:59:09Z">
                  <w:r w:rsidDel="00000000" w:rsidR="00000000" w:rsidRPr="00000000">
                    <w:rPr>
                      <w:sz w:val="19.920000076293945"/>
                      <w:szCs w:val="19.920000076293945"/>
                      <w:rtl w:val="0"/>
                    </w:rPr>
                    <w:delText xml:space="preserve">VERDAT populated  for a OFSPLF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081"/>
            </w:sdtPr>
            <w:sdtContent>
              <w:p w:rsidR="00000000" w:rsidDel="00000000" w:rsidP="00000000" w:rsidRDefault="00000000" w:rsidRPr="00000000" w14:paraId="00001822">
                <w:pPr>
                  <w:widowControl w:val="0"/>
                  <w:spacing w:after="0" w:line="231.63424015045166" w:lineRule="auto"/>
                  <w:ind w:left="116.7840576171875" w:right="236.30859375" w:firstLine="13.5455322265625"/>
                  <w:jc w:val="left"/>
                  <w:rPr>
                    <w:del w:author="Thomas Cervone-Richards - NOAA Federal" w:id="344" w:date="2023-07-21T15:59:09Z"/>
                    <w:sz w:val="19.920000076293945"/>
                    <w:szCs w:val="19.920000076293945"/>
                  </w:rPr>
                </w:pPr>
                <w:sdt>
                  <w:sdtPr>
                    <w:tag w:val="goog_rdk_6080"/>
                  </w:sdtPr>
                  <w:sdtContent>
                    <w:del w:author="Thomas Cervone-Richards - NOAA Federal" w:id="344" w:date="2023-07-21T15:59:09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823">
            <w:pPr>
              <w:widowControl w:val="0"/>
              <w:spacing w:after="0" w:before="4.876708984375" w:line="240" w:lineRule="auto"/>
              <w:ind w:left="120.56884765625" w:firstLine="0"/>
              <w:jc w:val="left"/>
              <w:rPr>
                <w:sz w:val="19.920000076293945"/>
                <w:szCs w:val="19.920000076293945"/>
              </w:rPr>
            </w:pPr>
            <w:sdt>
              <w:sdtPr>
                <w:tag w:val="goog_rdk_6082"/>
              </w:sdtPr>
              <w:sdtContent>
                <w:del w:author="Thomas Cervone-Richards - NOAA Federal" w:id="344" w:date="2023-07-21T15:59:09Z">
                  <w:r w:rsidDel="00000000" w:rsidR="00000000" w:rsidRPr="00000000">
                    <w:rPr>
                      <w:sz w:val="19.920000076293945"/>
                      <w:szCs w:val="19.920000076293945"/>
                      <w:rtl w:val="0"/>
                    </w:rPr>
                    <w:delText xml:space="preserve">OFSPLF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4">
            <w:pPr>
              <w:widowControl w:val="0"/>
              <w:spacing w:after="0" w:line="240" w:lineRule="auto"/>
              <w:ind w:left="132.918701171875" w:firstLine="0"/>
              <w:jc w:val="left"/>
              <w:rPr>
                <w:sz w:val="19.920000076293945"/>
                <w:szCs w:val="19.920000076293945"/>
              </w:rPr>
            </w:pPr>
            <w:sdt>
              <w:sdtPr>
                <w:tag w:val="goog_rdk_6084"/>
              </w:sdtPr>
              <w:sdtContent>
                <w:del w:author="Thomas Cervone-Richards - NOAA Federal" w:id="344" w:date="2023-07-21T15:59:09Z">
                  <w:r w:rsidDel="00000000" w:rsidR="00000000" w:rsidRPr="00000000">
                    <w:rPr>
                      <w:sz w:val="19.920000076293945"/>
                      <w:szCs w:val="19.920000076293945"/>
                      <w:rtl w:val="0"/>
                    </w:rPr>
                    <w:delText xml:space="preserve">11.7.2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5">
            <w:pPr>
              <w:widowControl w:val="0"/>
              <w:spacing w:after="0" w:line="240" w:lineRule="auto"/>
              <w:jc w:val="center"/>
              <w:rPr>
                <w:sz w:val="19.920000076293945"/>
                <w:szCs w:val="19.920000076293945"/>
              </w:rPr>
            </w:pPr>
            <w:sdt>
              <w:sdtPr>
                <w:tag w:val="goog_rdk_6086"/>
              </w:sdtPr>
              <w:sdtContent>
                <w:del w:author="Thomas Cervone-Richards - NOAA Federal" w:id="344" w:date="2023-07-21T15:59:0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6">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27">
            <w:pPr>
              <w:widowControl w:val="0"/>
              <w:spacing w:after="0" w:line="240" w:lineRule="auto"/>
              <w:jc w:val="center"/>
              <w:rPr>
                <w:sz w:val="19.920000076293945"/>
                <w:szCs w:val="19.920000076293945"/>
              </w:rPr>
            </w:pPr>
            <w:sdt>
              <w:sdtPr>
                <w:tag w:val="goog_rdk_6088"/>
              </w:sdtPr>
              <w:sdtContent>
                <w:del w:author="Thomas Cervone-Richards - NOAA Federal" w:id="345" w:date="2023-07-21T15:59:15Z">
                  <w:r w:rsidDel="00000000" w:rsidR="00000000" w:rsidRPr="00000000">
                    <w:rPr>
                      <w:sz w:val="19.920000076293945"/>
                      <w:szCs w:val="19.920000076293945"/>
                      <w:rtl w:val="0"/>
                    </w:rPr>
                    <w:delText xml:space="preserve">1716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8">
            <w:pPr>
              <w:widowControl w:val="0"/>
              <w:spacing w:after="0" w:line="231.23281002044678" w:lineRule="auto"/>
              <w:ind w:left="119.77203369140625" w:right="171.99249267578125" w:firstLine="10.159149169921875"/>
              <w:jc w:val="left"/>
              <w:rPr>
                <w:sz w:val="19.920000076293945"/>
                <w:szCs w:val="19.920000076293945"/>
              </w:rPr>
            </w:pPr>
            <w:sdt>
              <w:sdtPr>
                <w:tag w:val="goog_rdk_6090"/>
              </w:sdtPr>
              <w:sdtContent>
                <w:del w:author="Thomas Cervone-Richards - NOAA Federal" w:id="345" w:date="2023-07-21T15:59:15Z">
                  <w:r w:rsidDel="00000000" w:rsidR="00000000" w:rsidRPr="00000000">
                    <w:rPr>
                      <w:sz w:val="19.920000076293945"/>
                      <w:szCs w:val="19.920000076293945"/>
                      <w:rtl w:val="0"/>
                    </w:rPr>
                    <w:delText xml:space="preserve">For each OSPARE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093"/>
            </w:sdtPr>
            <w:sdtContent>
              <w:p w:rsidR="00000000" w:rsidDel="00000000" w:rsidP="00000000" w:rsidRDefault="00000000" w:rsidRPr="00000000" w14:paraId="00001829">
                <w:pPr>
                  <w:widowControl w:val="0"/>
                  <w:spacing w:after="0" w:line="231.23281002044678" w:lineRule="auto"/>
                  <w:ind w:left="115.5889892578125" w:right="192.713623046875" w:firstLine="14.3426513671875"/>
                  <w:jc w:val="left"/>
                  <w:rPr>
                    <w:del w:author="Thomas Cervone-Richards - NOAA Federal" w:id="345" w:date="2023-07-21T15:59:15Z"/>
                    <w:sz w:val="19.920000076293945"/>
                    <w:szCs w:val="19.920000076293945"/>
                  </w:rPr>
                </w:pPr>
                <w:sdt>
                  <w:sdtPr>
                    <w:tag w:val="goog_rdk_6092"/>
                  </w:sdtPr>
                  <w:sdtContent>
                    <w:del w:author="Thomas Cervone-Richards - NOAA Federal" w:id="345" w:date="2023-07-21T15:59:15Z">
                      <w:r w:rsidDel="00000000" w:rsidR="00000000" w:rsidRPr="00000000">
                        <w:rPr>
                          <w:sz w:val="19.920000076293945"/>
                          <w:szCs w:val="19.920000076293945"/>
                          <w:rtl w:val="0"/>
                        </w:rPr>
                        <w:delText xml:space="preserve">Prohibited attribute  VERACC populated  for an OSPARE  </w:delText>
                      </w:r>
                    </w:del>
                  </w:sdtContent>
                </w:sdt>
              </w:p>
            </w:sdtContent>
          </w:sdt>
          <w:p w:rsidR="00000000" w:rsidDel="00000000" w:rsidP="00000000" w:rsidRDefault="00000000" w:rsidRPr="00000000" w14:paraId="0000182A">
            <w:pPr>
              <w:widowControl w:val="0"/>
              <w:spacing w:after="0" w:before="5.21026611328125" w:line="240" w:lineRule="auto"/>
              <w:ind w:left="119.7723388671875" w:firstLine="0"/>
              <w:jc w:val="left"/>
              <w:rPr>
                <w:sz w:val="19.920000076293945"/>
                <w:szCs w:val="19.920000076293945"/>
              </w:rPr>
            </w:pPr>
            <w:sdt>
              <w:sdtPr>
                <w:tag w:val="goog_rdk_6094"/>
              </w:sdtPr>
              <w:sdtContent>
                <w:del w:author="Thomas Cervone-Richards - NOAA Federal" w:id="345" w:date="2023-07-21T15:59:15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097"/>
            </w:sdtPr>
            <w:sdtContent>
              <w:p w:rsidR="00000000" w:rsidDel="00000000" w:rsidP="00000000" w:rsidRDefault="00000000" w:rsidRPr="00000000" w14:paraId="0000182B">
                <w:pPr>
                  <w:widowControl w:val="0"/>
                  <w:spacing w:after="0" w:line="240" w:lineRule="auto"/>
                  <w:ind w:left="130.32958984375" w:firstLine="0"/>
                  <w:jc w:val="left"/>
                  <w:rPr>
                    <w:del w:author="Thomas Cervone-Richards - NOAA Federal" w:id="345" w:date="2023-07-21T15:59:15Z"/>
                    <w:sz w:val="19.920000076293945"/>
                    <w:szCs w:val="19.920000076293945"/>
                  </w:rPr>
                </w:pPr>
                <w:sdt>
                  <w:sdtPr>
                    <w:tag w:val="goog_rdk_6096"/>
                  </w:sdtPr>
                  <w:sdtContent>
                    <w:del w:author="Thomas Cervone-Richards - NOAA Federal" w:id="345" w:date="2023-07-21T15:59:15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82C">
            <w:pPr>
              <w:widowControl w:val="0"/>
              <w:spacing w:after="0" w:line="240" w:lineRule="auto"/>
              <w:ind w:left="115.5889892578125" w:firstLine="0"/>
              <w:jc w:val="left"/>
              <w:rPr>
                <w:sz w:val="19.920000076293945"/>
                <w:szCs w:val="19.920000076293945"/>
              </w:rPr>
            </w:pPr>
            <w:sdt>
              <w:sdtPr>
                <w:tag w:val="goog_rdk_6098"/>
              </w:sdtPr>
              <w:sdtContent>
                <w:del w:author="Thomas Cervone-Richards - NOAA Federal" w:id="345" w:date="2023-07-21T15:59:15Z">
                  <w:r w:rsidDel="00000000" w:rsidR="00000000" w:rsidRPr="00000000">
                    <w:rPr>
                      <w:sz w:val="19.920000076293945"/>
                      <w:szCs w:val="19.920000076293945"/>
                      <w:rtl w:val="0"/>
                    </w:rPr>
                    <w:delText xml:space="preserve">from OSPARE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D">
            <w:pPr>
              <w:widowControl w:val="0"/>
              <w:spacing w:after="0" w:line="240" w:lineRule="auto"/>
              <w:ind w:left="132.918701171875" w:firstLine="0"/>
              <w:jc w:val="left"/>
              <w:rPr>
                <w:sz w:val="19.920000076293945"/>
                <w:szCs w:val="19.920000076293945"/>
              </w:rPr>
            </w:pPr>
            <w:sdt>
              <w:sdtPr>
                <w:tag w:val="goog_rdk_6100"/>
              </w:sdtPr>
              <w:sdtContent>
                <w:del w:author="Thomas Cervone-Richards - NOAA Federal" w:id="345" w:date="2023-07-21T15:59:15Z">
                  <w:r w:rsidDel="00000000" w:rsidR="00000000" w:rsidRPr="00000000">
                    <w:rPr>
                      <w:sz w:val="19.920000076293945"/>
                      <w:szCs w:val="19.920000076293945"/>
                      <w:rtl w:val="0"/>
                    </w:rPr>
                    <w:delText xml:space="preserve">11.7.4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E">
            <w:pPr>
              <w:widowControl w:val="0"/>
              <w:spacing w:after="0" w:line="240" w:lineRule="auto"/>
              <w:jc w:val="center"/>
              <w:rPr>
                <w:sz w:val="19.920000076293945"/>
                <w:szCs w:val="19.920000076293945"/>
              </w:rPr>
            </w:pPr>
            <w:sdt>
              <w:sdtPr>
                <w:tag w:val="goog_rdk_6102"/>
              </w:sdtPr>
              <w:sdtContent>
                <w:del w:author="Thomas Cervone-Richards - NOAA Federal" w:id="345" w:date="2023-07-21T15:59:1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2F">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830">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831">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832">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833">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61 </w:t>
      </w:r>
    </w:p>
    <w:tbl>
      <w:tblPr>
        <w:tblStyle w:val="Table52"/>
        <w:tblW w:w="11490.0" w:type="dxa"/>
        <w:jc w:val="left"/>
        <w:tblInd w:w="-99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525"/>
        <w:gridCol w:w="495"/>
        <w:gridCol w:w="1605"/>
        <w:gridCol w:w="1635"/>
        <w:gridCol w:w="930"/>
        <w:gridCol w:w="1140"/>
        <w:gridCol w:w="555"/>
        <w:gridCol w:w="720"/>
        <w:tblGridChange w:id="0">
          <w:tblGrid>
            <w:gridCol w:w="885"/>
            <w:gridCol w:w="3525"/>
            <w:gridCol w:w="495"/>
            <w:gridCol w:w="1605"/>
            <w:gridCol w:w="1635"/>
            <w:gridCol w:w="930"/>
            <w:gridCol w:w="1140"/>
            <w:gridCol w:w="555"/>
            <w:gridCol w:w="720"/>
          </w:tblGrid>
        </w:tblGridChange>
      </w:tblGrid>
      <w:tr>
        <w:trPr>
          <w:cantSplit w:val="0"/>
          <w:trHeight w:val="69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4">
            <w:pPr>
              <w:widowControl w:val="0"/>
              <w:spacing w:after="0" w:line="240" w:lineRule="auto"/>
              <w:jc w:val="center"/>
              <w:rPr>
                <w:sz w:val="19.920000076293945"/>
                <w:szCs w:val="19.920000076293945"/>
              </w:rPr>
            </w:pPr>
            <w:sdt>
              <w:sdtPr>
                <w:tag w:val="goog_rdk_6104"/>
              </w:sdtPr>
              <w:sdtContent>
                <w:del w:author="Thomas Cervone-Richards - NOAA Federal" w:id="346" w:date="2023-07-21T15:59:38Z">
                  <w:r w:rsidDel="00000000" w:rsidR="00000000" w:rsidRPr="00000000">
                    <w:rPr>
                      <w:sz w:val="19.920000076293945"/>
                      <w:szCs w:val="19.920000076293945"/>
                      <w:rtl w:val="0"/>
                    </w:rPr>
                    <w:delText xml:space="preserve">1717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5">
            <w:pPr>
              <w:widowControl w:val="0"/>
              <w:spacing w:after="0" w:line="230.22869110107422" w:lineRule="auto"/>
              <w:ind w:left="119.77203369140625" w:right="205.65765380859375" w:firstLine="10.159149169921875"/>
              <w:jc w:val="left"/>
              <w:rPr>
                <w:sz w:val="19.920000076293945"/>
                <w:szCs w:val="19.920000076293945"/>
              </w:rPr>
            </w:pPr>
            <w:sdt>
              <w:sdtPr>
                <w:tag w:val="goog_rdk_6106"/>
              </w:sdtPr>
              <w:sdtContent>
                <w:del w:author="Thomas Cervone-Richards - NOAA Federal" w:id="346" w:date="2023-07-21T15:59:38Z">
                  <w:r w:rsidDel="00000000" w:rsidR="00000000" w:rsidRPr="00000000">
                    <w:rPr>
                      <w:sz w:val="19.920000076293945"/>
                      <w:szCs w:val="19.920000076293945"/>
                      <w:rtl w:val="0"/>
                    </w:rPr>
                    <w:delText xml:space="preserve">For each FSHFAC feature  object where VERACC is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36">
            <w:pPr>
              <w:widowControl w:val="0"/>
              <w:spacing w:after="0" w:line="230.22869110107422" w:lineRule="auto"/>
              <w:ind w:left="115.5889892578125" w:right="133.5516357421875" w:firstLine="14.3426513671875"/>
              <w:jc w:val="left"/>
              <w:rPr>
                <w:sz w:val="19.920000076293945"/>
                <w:szCs w:val="19.920000076293945"/>
              </w:rPr>
            </w:pPr>
            <w:sdt>
              <w:sdtPr>
                <w:tag w:val="goog_rdk_6108"/>
              </w:sdtPr>
              <w:sdtContent>
                <w:del w:author="Thomas Cervone-Richards - NOAA Federal" w:id="346" w:date="2023-07-21T15:59:38Z">
                  <w:r w:rsidDel="00000000" w:rsidR="00000000" w:rsidRPr="00000000">
                    <w:rPr>
                      <w:sz w:val="19.920000076293945"/>
                      <w:szCs w:val="19.920000076293945"/>
                      <w:rtl w:val="0"/>
                    </w:rPr>
                    <w:delText xml:space="preserve">Prohibited attribute  VERACC populated  for a FSHFAC 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111"/>
            </w:sdtPr>
            <w:sdtContent>
              <w:p w:rsidR="00000000" w:rsidDel="00000000" w:rsidP="00000000" w:rsidRDefault="00000000" w:rsidRPr="00000000" w14:paraId="00001838">
                <w:pPr>
                  <w:widowControl w:val="0"/>
                  <w:spacing w:after="0" w:line="240" w:lineRule="auto"/>
                  <w:ind w:left="130.32958984375" w:firstLine="0"/>
                  <w:jc w:val="left"/>
                  <w:rPr>
                    <w:del w:author="Thomas Cervone-Richards - NOAA Federal" w:id="346" w:date="2023-07-21T15:59:38Z"/>
                    <w:sz w:val="19.920000076293945"/>
                    <w:szCs w:val="19.920000076293945"/>
                  </w:rPr>
                </w:pPr>
                <w:sdt>
                  <w:sdtPr>
                    <w:tag w:val="goog_rdk_6110"/>
                  </w:sdtPr>
                  <w:sdtContent>
                    <w:del w:author="Thomas Cervone-Richards - NOAA Federal" w:id="346" w:date="2023-07-21T15:59:38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839">
            <w:pPr>
              <w:widowControl w:val="0"/>
              <w:spacing w:after="0" w:line="240" w:lineRule="auto"/>
              <w:ind w:left="115.5889892578125" w:firstLine="0"/>
              <w:jc w:val="left"/>
              <w:rPr>
                <w:sz w:val="19.920000076293945"/>
                <w:szCs w:val="19.920000076293945"/>
              </w:rPr>
            </w:pPr>
            <w:sdt>
              <w:sdtPr>
                <w:tag w:val="goog_rdk_6112"/>
              </w:sdtPr>
              <w:sdtContent>
                <w:del w:author="Thomas Cervone-Richards - NOAA Federal" w:id="346" w:date="2023-07-21T15:59:38Z">
                  <w:r w:rsidDel="00000000" w:rsidR="00000000" w:rsidRPr="00000000">
                    <w:rPr>
                      <w:sz w:val="19.920000076293945"/>
                      <w:szCs w:val="19.920000076293945"/>
                      <w:rtl w:val="0"/>
                    </w:rPr>
                    <w:delText xml:space="preserve">from FSHFAC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B">
            <w:pPr>
              <w:widowControl w:val="0"/>
              <w:spacing w:after="0" w:line="240" w:lineRule="auto"/>
              <w:ind w:left="132.918701171875" w:firstLine="0"/>
              <w:jc w:val="left"/>
              <w:rPr>
                <w:sz w:val="19.920000076293945"/>
                <w:szCs w:val="19.920000076293945"/>
              </w:rPr>
            </w:pPr>
            <w:sdt>
              <w:sdtPr>
                <w:tag w:val="goog_rdk_6114"/>
              </w:sdtPr>
              <w:sdtContent>
                <w:del w:author="Thomas Cervone-Richards - NOAA Federal" w:id="346" w:date="2023-07-21T15:59:38Z">
                  <w:r w:rsidDel="00000000" w:rsidR="00000000" w:rsidRPr="00000000">
                    <w:rPr>
                      <w:sz w:val="19.920000076293945"/>
                      <w:szCs w:val="19.920000076293945"/>
                      <w:rtl w:val="0"/>
                    </w:rPr>
                    <w:delText xml:space="preserve">11.9.1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C">
            <w:pPr>
              <w:widowControl w:val="0"/>
              <w:spacing w:after="0" w:line="240" w:lineRule="auto"/>
              <w:jc w:val="center"/>
              <w:rPr>
                <w:sz w:val="19.920000076293945"/>
                <w:szCs w:val="19.920000076293945"/>
              </w:rPr>
            </w:pPr>
            <w:sdt>
              <w:sdtPr>
                <w:tag w:val="goog_rdk_6116"/>
              </w:sdtPr>
              <w:sdtContent>
                <w:del w:author="Thomas Cervone-Richards - NOAA Federal" w:id="346" w:date="2023-07-21T15:59:3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D">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E">
            <w:pPr>
              <w:widowControl w:val="0"/>
              <w:spacing w:after="0" w:line="240" w:lineRule="auto"/>
              <w:jc w:val="center"/>
              <w:rPr>
                <w:sz w:val="19.920000076293945"/>
                <w:szCs w:val="19.920000076293945"/>
              </w:rPr>
            </w:pPr>
            <w:sdt>
              <w:sdtPr>
                <w:tag w:val="goog_rdk_6118"/>
              </w:sdtPr>
              <w:sdtContent>
                <w:del w:author="Thomas Cervone-Richards - NOAA Federal" w:id="347" w:date="2023-07-21T15:59:53Z">
                  <w:r w:rsidDel="00000000" w:rsidR="00000000" w:rsidRPr="00000000">
                    <w:rPr>
                      <w:sz w:val="19.920000076293945"/>
                      <w:szCs w:val="19.920000076293945"/>
                      <w:rtl w:val="0"/>
                    </w:rPr>
                    <w:delText xml:space="preserve">1718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3F">
            <w:pPr>
              <w:widowControl w:val="0"/>
              <w:spacing w:after="0" w:line="231.23205184936523" w:lineRule="auto"/>
              <w:ind w:left="119.77203369140625" w:right="159.64202880859375" w:firstLine="10.159149169921875"/>
              <w:jc w:val="left"/>
              <w:rPr>
                <w:sz w:val="19.920000076293945"/>
                <w:szCs w:val="19.920000076293945"/>
              </w:rPr>
            </w:pPr>
            <w:sdt>
              <w:sdtPr>
                <w:tag w:val="goog_rdk_6120"/>
              </w:sdtPr>
              <w:sdtContent>
                <w:del w:author="Thomas Cervone-Richards - NOAA Federal" w:id="347" w:date="2023-07-21T15:59:53Z">
                  <w:r w:rsidDel="00000000" w:rsidR="00000000" w:rsidRPr="00000000">
                    <w:rPr>
                      <w:sz w:val="19.920000076293945"/>
                      <w:szCs w:val="19.920000076293945"/>
                      <w:rtl w:val="0"/>
                    </w:rPr>
                    <w:delText xml:space="preserve">For each MARCUL feature  object where VERDAT is  Present.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123"/>
            </w:sdtPr>
            <w:sdtContent>
              <w:p w:rsidR="00000000" w:rsidDel="00000000" w:rsidP="00000000" w:rsidRDefault="00000000" w:rsidRPr="00000000" w14:paraId="00001840">
                <w:pPr>
                  <w:widowControl w:val="0"/>
                  <w:spacing w:after="0" w:line="231.23205184936523" w:lineRule="auto"/>
                  <w:ind w:left="115.5889892578125" w:right="216.617431640625" w:firstLine="14.3426513671875"/>
                  <w:jc w:val="left"/>
                  <w:rPr>
                    <w:del w:author="Thomas Cervone-Richards - NOAA Federal" w:id="347" w:date="2023-07-21T15:59:53Z"/>
                    <w:sz w:val="19.920000076293945"/>
                    <w:szCs w:val="19.920000076293945"/>
                  </w:rPr>
                </w:pPr>
                <w:sdt>
                  <w:sdtPr>
                    <w:tag w:val="goog_rdk_6122"/>
                  </w:sdtPr>
                  <w:sdtContent>
                    <w:del w:author="Thomas Cervone-Richards - NOAA Federal" w:id="347" w:date="2023-07-21T15:59:53Z">
                      <w:r w:rsidDel="00000000" w:rsidR="00000000" w:rsidRPr="00000000">
                        <w:rPr>
                          <w:sz w:val="19.920000076293945"/>
                          <w:szCs w:val="19.920000076293945"/>
                          <w:rtl w:val="0"/>
                        </w:rPr>
                        <w:delText xml:space="preserve">Prohibited attribute  VERDAT populated  for a MARCUL  </w:delText>
                      </w:r>
                    </w:del>
                  </w:sdtContent>
                </w:sdt>
              </w:p>
            </w:sdtContent>
          </w:sdt>
          <w:p w:rsidR="00000000" w:rsidDel="00000000" w:rsidP="00000000" w:rsidRDefault="00000000" w:rsidRPr="00000000" w14:paraId="00001841">
            <w:pPr>
              <w:widowControl w:val="0"/>
              <w:spacing w:after="0" w:before="5.211181640625" w:line="240" w:lineRule="auto"/>
              <w:ind w:left="119.7723388671875" w:firstLine="0"/>
              <w:jc w:val="left"/>
              <w:rPr>
                <w:sz w:val="19.920000076293945"/>
                <w:szCs w:val="19.920000076293945"/>
              </w:rPr>
            </w:pPr>
            <w:sdt>
              <w:sdtPr>
                <w:tag w:val="goog_rdk_6124"/>
              </w:sdtPr>
              <w:sdtContent>
                <w:del w:author="Thomas Cervone-Richards - NOAA Federal" w:id="347" w:date="2023-07-21T15:59:53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127"/>
            </w:sdtPr>
            <w:sdtContent>
              <w:p w:rsidR="00000000" w:rsidDel="00000000" w:rsidP="00000000" w:rsidRDefault="00000000" w:rsidRPr="00000000" w14:paraId="00001843">
                <w:pPr>
                  <w:widowControl w:val="0"/>
                  <w:spacing w:after="0" w:line="240" w:lineRule="auto"/>
                  <w:ind w:left="130.32958984375" w:firstLine="0"/>
                  <w:jc w:val="left"/>
                  <w:rPr>
                    <w:del w:author="Thomas Cervone-Richards - NOAA Federal" w:id="347" w:date="2023-07-21T15:59:53Z"/>
                    <w:sz w:val="19.920000076293945"/>
                    <w:szCs w:val="19.920000076293945"/>
                  </w:rPr>
                </w:pPr>
                <w:sdt>
                  <w:sdtPr>
                    <w:tag w:val="goog_rdk_6126"/>
                  </w:sdtPr>
                  <w:sdtContent>
                    <w:del w:author="Thomas Cervone-Richards - NOAA Federal" w:id="347" w:date="2023-07-21T15:59:53Z">
                      <w:r w:rsidDel="00000000" w:rsidR="00000000" w:rsidRPr="00000000">
                        <w:rPr>
                          <w:sz w:val="19.920000076293945"/>
                          <w:szCs w:val="19.920000076293945"/>
                          <w:rtl w:val="0"/>
                        </w:rPr>
                        <w:delText xml:space="preserve">Remove VERDAT  </w:delText>
                      </w:r>
                    </w:del>
                  </w:sdtContent>
                </w:sdt>
              </w:p>
            </w:sdtContent>
          </w:sdt>
          <w:p w:rsidR="00000000" w:rsidDel="00000000" w:rsidP="00000000" w:rsidRDefault="00000000" w:rsidRPr="00000000" w14:paraId="00001844">
            <w:pPr>
              <w:widowControl w:val="0"/>
              <w:spacing w:after="0" w:line="240" w:lineRule="auto"/>
              <w:ind w:left="115.5889892578125" w:firstLine="0"/>
              <w:jc w:val="left"/>
              <w:rPr>
                <w:sz w:val="19.920000076293945"/>
                <w:szCs w:val="19.920000076293945"/>
              </w:rPr>
            </w:pPr>
            <w:sdt>
              <w:sdtPr>
                <w:tag w:val="goog_rdk_6128"/>
              </w:sdtPr>
              <w:sdtContent>
                <w:del w:author="Thomas Cervone-Richards - NOAA Federal" w:id="347" w:date="2023-07-21T15:59:53Z">
                  <w:r w:rsidDel="00000000" w:rsidR="00000000" w:rsidRPr="00000000">
                    <w:rPr>
                      <w:sz w:val="19.920000076293945"/>
                      <w:szCs w:val="19.920000076293945"/>
                      <w:rtl w:val="0"/>
                    </w:rPr>
                    <w:delText xml:space="preserve">from MARCUL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6">
            <w:pPr>
              <w:widowControl w:val="0"/>
              <w:spacing w:after="0" w:line="240" w:lineRule="auto"/>
              <w:ind w:left="132.918701171875" w:firstLine="0"/>
              <w:jc w:val="left"/>
              <w:rPr>
                <w:sz w:val="19.920000076293945"/>
                <w:szCs w:val="19.920000076293945"/>
              </w:rPr>
            </w:pPr>
            <w:sdt>
              <w:sdtPr>
                <w:tag w:val="goog_rdk_6130"/>
              </w:sdtPr>
              <w:sdtContent>
                <w:del w:author="Thomas Cervone-Richards - NOAA Federal" w:id="347" w:date="2023-07-21T15:59:53Z">
                  <w:r w:rsidDel="00000000" w:rsidR="00000000" w:rsidRPr="00000000">
                    <w:rPr>
                      <w:sz w:val="19.920000076293945"/>
                      <w:szCs w:val="19.920000076293945"/>
                      <w:rtl w:val="0"/>
                    </w:rPr>
                    <w:delText xml:space="preserve">11.9.2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7">
            <w:pPr>
              <w:widowControl w:val="0"/>
              <w:spacing w:after="0" w:line="240" w:lineRule="auto"/>
              <w:jc w:val="center"/>
              <w:rPr>
                <w:sz w:val="19.920000076293945"/>
                <w:szCs w:val="19.920000076293945"/>
              </w:rPr>
            </w:pPr>
            <w:sdt>
              <w:sdtPr>
                <w:tag w:val="goog_rdk_6132"/>
              </w:sdtPr>
              <w:sdtContent>
                <w:del w:author="Thomas Cervone-Richards - NOAA Federal" w:id="347" w:date="2023-07-21T15:59:5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48">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10.2001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49">
            <w:pPr>
              <w:widowControl w:val="0"/>
              <w:spacing w:after="0" w:line="240" w:lineRule="auto"/>
              <w:jc w:val="center"/>
              <w:rPr>
                <w:sz w:val="19.920000076293945"/>
                <w:szCs w:val="19.920000076293945"/>
              </w:rPr>
            </w:pPr>
            <w:sdt>
              <w:sdtPr>
                <w:tag w:val="goog_rdk_6134"/>
              </w:sdtPr>
              <w:sdtContent>
                <w:del w:author="Thomas Cervone-Richards - NOAA Federal" w:id="347" w:date="2023-07-21T15:59:53Z">
                  <w:r w:rsidDel="00000000" w:rsidR="00000000" w:rsidRPr="00000000">
                    <w:rPr>
                      <w:sz w:val="19.920000076293945"/>
                      <w:szCs w:val="19.920000076293945"/>
                      <w:rtl w:val="0"/>
                    </w:rPr>
                    <w:delText xml:space="preserve">1719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137"/>
            </w:sdtPr>
            <w:sdtContent>
              <w:p w:rsidR="00000000" w:rsidDel="00000000" w:rsidP="00000000" w:rsidRDefault="00000000" w:rsidRPr="00000000" w14:paraId="0000184A">
                <w:pPr>
                  <w:widowControl w:val="0"/>
                  <w:spacing w:after="0" w:line="230.6299066543579" w:lineRule="auto"/>
                  <w:ind w:left="114.39361572265625" w:right="59.8431396484375" w:firstLine="15.537567138671875"/>
                  <w:jc w:val="left"/>
                  <w:rPr>
                    <w:del w:author="Thomas Cervone-Richards - NOAA Federal" w:id="347" w:date="2023-07-21T15:59:53Z"/>
                    <w:sz w:val="19.920000076293945"/>
                    <w:szCs w:val="19.920000076293945"/>
                  </w:rPr>
                </w:pPr>
                <w:sdt>
                  <w:sdtPr>
                    <w:tag w:val="goog_rdk_6136"/>
                  </w:sdtPr>
                  <w:sdtContent>
                    <w:del w:author="Thomas Cervone-Richards - NOAA Federal" w:id="347" w:date="2023-07-21T15:59:53Z">
                      <w:r w:rsidDel="00000000" w:rsidR="00000000" w:rsidRPr="00000000">
                        <w:rPr>
                          <w:sz w:val="19.920000076293945"/>
                          <w:szCs w:val="19.920000076293945"/>
                          <w:rtl w:val="0"/>
                        </w:rPr>
                        <w:delText xml:space="preserve">For each MARCUL feature  object where the attribute  values do not correspond to  the table below. [For each  specific case, when  </w:delText>
                      </w:r>
                    </w:del>
                  </w:sdtContent>
                </w:sdt>
              </w:p>
            </w:sdtContent>
          </w:sdt>
          <w:p w:rsidR="00000000" w:rsidDel="00000000" w:rsidP="00000000" w:rsidRDefault="00000000" w:rsidRPr="00000000" w14:paraId="0000184B">
            <w:pPr>
              <w:widowControl w:val="0"/>
              <w:spacing w:after="0" w:before="5.71044921875" w:line="230.78059673309326" w:lineRule="auto"/>
              <w:ind w:left="114.39361572265625" w:right="60.24139404296875" w:firstLine="6.17523193359375"/>
              <w:jc w:val="left"/>
              <w:rPr>
                <w:sz w:val="19.920000076293945"/>
                <w:szCs w:val="19.920000076293945"/>
              </w:rPr>
            </w:pPr>
            <w:sdt>
              <w:sdtPr>
                <w:tag w:val="goog_rdk_6138"/>
              </w:sdtPr>
              <w:sdtContent>
                <w:del w:author="Thomas Cervone-Richards - NOAA Federal" w:id="347" w:date="2023-07-21T15:59:53Z">
                  <w:r w:rsidDel="00000000" w:rsidR="00000000" w:rsidRPr="00000000">
                    <w:rPr>
                      <w:sz w:val="19.920000076293945"/>
                      <w:szCs w:val="19.920000076293945"/>
                      <w:rtl w:val="0"/>
                    </w:rPr>
                    <w:delText xml:space="preserve">QUASOU is encoded, it  should contain one or more  values selected from the list  of allowed values given in  the table.]</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141"/>
            </w:sdtPr>
            <w:sdtContent>
              <w:p w:rsidR="00000000" w:rsidDel="00000000" w:rsidP="00000000" w:rsidRDefault="00000000" w:rsidRPr="00000000" w14:paraId="0000184C">
                <w:pPr>
                  <w:widowControl w:val="0"/>
                  <w:spacing w:after="0" w:line="240" w:lineRule="auto"/>
                  <w:ind w:left="130.92742919921875" w:firstLine="0"/>
                  <w:jc w:val="left"/>
                  <w:rPr>
                    <w:del w:author="Thomas Cervone-Richards - NOAA Federal" w:id="347" w:date="2023-07-21T15:59:53Z"/>
                    <w:sz w:val="19.920000076293945"/>
                    <w:szCs w:val="19.920000076293945"/>
                  </w:rPr>
                </w:pPr>
                <w:sdt>
                  <w:sdtPr>
                    <w:tag w:val="goog_rdk_6140"/>
                  </w:sdtPr>
                  <w:sdtContent>
                    <w:del w:author="Thomas Cervone-Richards - NOAA Federal" w:id="347" w:date="2023-07-21T15:59:53Z">
                      <w:r w:rsidDel="00000000" w:rsidR="00000000" w:rsidRPr="00000000">
                        <w:rPr>
                          <w:sz w:val="19.920000076293945"/>
                          <w:szCs w:val="19.920000076293945"/>
                          <w:rtl w:val="0"/>
                        </w:rPr>
                        <w:delText xml:space="preserve">Illogical attribute  </w:delText>
                      </w:r>
                    </w:del>
                  </w:sdtContent>
                </w:sdt>
              </w:p>
            </w:sdtContent>
          </w:sdt>
          <w:sdt>
            <w:sdtPr>
              <w:tag w:val="goog_rdk_6143"/>
            </w:sdtPr>
            <w:sdtContent>
              <w:p w:rsidR="00000000" w:rsidDel="00000000" w:rsidP="00000000" w:rsidRDefault="00000000" w:rsidRPr="00000000" w14:paraId="0000184D">
                <w:pPr>
                  <w:widowControl w:val="0"/>
                  <w:spacing w:after="0" w:line="240" w:lineRule="auto"/>
                  <w:ind w:left="120.7684326171875" w:firstLine="0"/>
                  <w:jc w:val="left"/>
                  <w:rPr>
                    <w:del w:author="Thomas Cervone-Richards - NOAA Federal" w:id="347" w:date="2023-07-21T15:59:53Z"/>
                    <w:sz w:val="19.920000076293945"/>
                    <w:szCs w:val="19.920000076293945"/>
                  </w:rPr>
                </w:pPr>
                <w:sdt>
                  <w:sdtPr>
                    <w:tag w:val="goog_rdk_6142"/>
                  </w:sdtPr>
                  <w:sdtContent>
                    <w:del w:author="Thomas Cervone-Richards - NOAA Federal" w:id="347" w:date="2023-07-21T15:59:53Z">
                      <w:r w:rsidDel="00000000" w:rsidR="00000000" w:rsidRPr="00000000">
                        <w:rPr>
                          <w:sz w:val="19.920000076293945"/>
                          <w:szCs w:val="19.920000076293945"/>
                          <w:rtl w:val="0"/>
                        </w:rPr>
                        <w:delText xml:space="preserve">combination for  </w:delText>
                      </w:r>
                    </w:del>
                  </w:sdtContent>
                </w:sdt>
              </w:p>
            </w:sdtContent>
          </w:sdt>
          <w:p w:rsidR="00000000" w:rsidDel="00000000" w:rsidP="00000000" w:rsidRDefault="00000000" w:rsidRPr="00000000" w14:paraId="0000184E">
            <w:pPr>
              <w:widowControl w:val="0"/>
              <w:spacing w:after="0" w:line="240" w:lineRule="auto"/>
              <w:ind w:left="127.3419189453125" w:firstLine="0"/>
              <w:jc w:val="left"/>
              <w:rPr>
                <w:sz w:val="19.920000076293945"/>
                <w:szCs w:val="19.920000076293945"/>
              </w:rPr>
            </w:pPr>
            <w:sdt>
              <w:sdtPr>
                <w:tag w:val="goog_rdk_6144"/>
              </w:sdtPr>
              <w:sdtContent>
                <w:del w:author="Thomas Cervone-Richards - NOAA Federal" w:id="347" w:date="2023-07-21T15:59:53Z">
                  <w:r w:rsidDel="00000000" w:rsidR="00000000" w:rsidRPr="00000000">
                    <w:rPr>
                      <w:sz w:val="19.920000076293945"/>
                      <w:szCs w:val="19.920000076293945"/>
                      <w:rtl w:val="0"/>
                    </w:rPr>
                    <w:delText xml:space="preserve">MARCUL.</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50">
            <w:pPr>
              <w:widowControl w:val="0"/>
              <w:spacing w:after="0" w:line="230.42937755584717" w:lineRule="auto"/>
              <w:ind w:left="119.9713134765625" w:right="191.88720703125" w:hanging="4.38232421875"/>
              <w:jc w:val="left"/>
              <w:rPr>
                <w:sz w:val="19.920000076293945"/>
                <w:szCs w:val="19.920000076293945"/>
              </w:rPr>
            </w:pPr>
            <w:sdt>
              <w:sdtPr>
                <w:tag w:val="goog_rdk_6146"/>
              </w:sdtPr>
              <w:sdtContent>
                <w:del w:author="Thomas Cervone-Richards - NOAA Federal" w:id="347" w:date="2023-07-21T15:59:53Z">
                  <w:r w:rsidDel="00000000" w:rsidR="00000000" w:rsidRPr="00000000">
                    <w:rPr>
                      <w:sz w:val="19.920000076293945"/>
                      <w:szCs w:val="19.920000076293945"/>
                      <w:rtl w:val="0"/>
                    </w:rPr>
                    <w:delText xml:space="preserve">Amend attributes in  accordance with the  logical values defined  in the table.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52">
            <w:pPr>
              <w:widowControl w:val="0"/>
              <w:spacing w:after="0" w:line="240" w:lineRule="auto"/>
              <w:ind w:left="132.918701171875" w:firstLine="0"/>
              <w:jc w:val="left"/>
              <w:rPr>
                <w:sz w:val="19.920000076293945"/>
                <w:szCs w:val="19.920000076293945"/>
              </w:rPr>
            </w:pPr>
            <w:sdt>
              <w:sdtPr>
                <w:tag w:val="goog_rdk_6148"/>
              </w:sdtPr>
              <w:sdtContent>
                <w:del w:author="Thomas Cervone-Richards - NOAA Federal" w:id="347" w:date="2023-07-21T15:59:53Z">
                  <w:r w:rsidDel="00000000" w:rsidR="00000000" w:rsidRPr="00000000">
                    <w:rPr>
                      <w:sz w:val="19.920000076293945"/>
                      <w:szCs w:val="19.920000076293945"/>
                      <w:rtl w:val="0"/>
                    </w:rPr>
                    <w:delText xml:space="preserve">11.9.2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53">
            <w:pPr>
              <w:widowControl w:val="0"/>
              <w:spacing w:after="0" w:line="240" w:lineRule="auto"/>
              <w:jc w:val="center"/>
              <w:rPr>
                <w:sz w:val="19.920000076293945"/>
                <w:szCs w:val="19.920000076293945"/>
              </w:rPr>
            </w:pPr>
            <w:sdt>
              <w:sdtPr>
                <w:tag w:val="goog_rdk_6150"/>
              </w:sdtPr>
              <w:sdtContent>
                <w:del w:author="Thomas Cervone-Richards - NOAA Federal" w:id="347" w:date="2023-07-21T15:59:5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854">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56">
            <w:pPr>
              <w:widowControl w:val="0"/>
              <w:spacing w:after="0" w:line="240" w:lineRule="auto"/>
              <w:jc w:val="center"/>
              <w:rPr>
                <w:sz w:val="19.920000076293945"/>
                <w:szCs w:val="19.920000076293945"/>
              </w:rPr>
            </w:pPr>
            <w:sdt>
              <w:sdtPr>
                <w:tag w:val="goog_rdk_6152"/>
              </w:sdtPr>
              <w:sdtContent>
                <w:del w:author="Thomas Cervone-Richards - NOAA Federal" w:id="348" w:date="2023-07-21T15:59:59Z">
                  <w:r w:rsidDel="00000000" w:rsidR="00000000" w:rsidRPr="00000000">
                    <w:rPr>
                      <w:sz w:val="19.920000076293945"/>
                      <w:szCs w:val="19.920000076293945"/>
                      <w:rtl w:val="0"/>
                    </w:rPr>
                    <w:delText xml:space="preserve">WATLEV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58">
            <w:pPr>
              <w:widowControl w:val="0"/>
              <w:spacing w:after="0" w:line="240" w:lineRule="auto"/>
              <w:jc w:val="center"/>
              <w:rPr>
                <w:sz w:val="19.920000076293945"/>
                <w:szCs w:val="19.920000076293945"/>
              </w:rPr>
            </w:pPr>
            <w:sdt>
              <w:sdtPr>
                <w:tag w:val="goog_rdk_6154"/>
              </w:sdtPr>
              <w:sdtContent>
                <w:del w:author="Thomas Cervone-Richards - NOAA Federal" w:id="348" w:date="2023-07-21T15:59:59Z">
                  <w:r w:rsidDel="00000000" w:rsidR="00000000" w:rsidRPr="00000000">
                    <w:rPr>
                      <w:sz w:val="19.920000076293945"/>
                      <w:szCs w:val="19.920000076293945"/>
                      <w:rtl w:val="0"/>
                    </w:rPr>
                    <w:delText xml:space="preserve">VALSOU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5A">
            <w:pPr>
              <w:widowControl w:val="0"/>
              <w:spacing w:after="0" w:line="240" w:lineRule="auto"/>
              <w:jc w:val="center"/>
              <w:rPr>
                <w:sz w:val="19.920000076293945"/>
                <w:szCs w:val="19.920000076293945"/>
              </w:rPr>
            </w:pPr>
            <w:sdt>
              <w:sdtPr>
                <w:tag w:val="goog_rdk_6156"/>
              </w:sdtPr>
              <w:sdtContent>
                <w:del w:author="Thomas Cervone-Richards - NOAA Federal" w:id="348" w:date="2023-07-21T15:59:59Z">
                  <w:r w:rsidDel="00000000" w:rsidR="00000000" w:rsidRPr="00000000">
                    <w:rPr>
                      <w:sz w:val="19.920000076293945"/>
                      <w:szCs w:val="19.920000076293945"/>
                      <w:rtl w:val="0"/>
                    </w:rPr>
                    <w:delText xml:space="preserve">QUASOU</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5F">
            <w:pPr>
              <w:widowControl w:val="0"/>
              <w:spacing w:after="0" w:line="240" w:lineRule="auto"/>
              <w:jc w:val="center"/>
              <w:rPr>
                <w:sz w:val="19.920000076293945"/>
                <w:szCs w:val="19.920000076293945"/>
              </w:rPr>
            </w:pPr>
            <w:sdt>
              <w:sdtPr>
                <w:tag w:val="goog_rdk_6158"/>
              </w:sdtPr>
              <w:sdtContent>
                <w:del w:author="Thomas Cervone-Richards - NOAA Federal" w:id="348" w:date="2023-07-21T15:59:59Z">
                  <w:r w:rsidDel="00000000" w:rsidR="00000000" w:rsidRPr="00000000">
                    <w:rPr>
                      <w:sz w:val="19.920000076293945"/>
                      <w:szCs w:val="19.920000076293945"/>
                      <w:rtl w:val="0"/>
                    </w:rPr>
                    <w:delText xml:space="preserve">1, 2, 5 OR 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61">
            <w:pPr>
              <w:widowControl w:val="0"/>
              <w:spacing w:after="0" w:line="240" w:lineRule="auto"/>
              <w:jc w:val="center"/>
              <w:rPr>
                <w:sz w:val="19.920000076293945"/>
                <w:szCs w:val="19.920000076293945"/>
              </w:rPr>
            </w:pPr>
            <w:sdt>
              <w:sdtPr>
                <w:tag w:val="goog_rdk_6160"/>
              </w:sdtPr>
              <w:sdtContent>
                <w:del w:author="Thomas Cervone-Richards - NOAA Federal" w:id="348" w:date="2023-07-21T15:59:59Z">
                  <w:r w:rsidDel="00000000" w:rsidR="00000000" w:rsidRPr="00000000">
                    <w:rPr>
                      <w:sz w:val="19.920000076293945"/>
                      <w:szCs w:val="19.920000076293945"/>
                      <w:rtl w:val="0"/>
                    </w:rPr>
                    <w:delText xml:space="preserve">not Present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63">
            <w:pPr>
              <w:widowControl w:val="0"/>
              <w:spacing w:after="0" w:line="240" w:lineRule="auto"/>
              <w:jc w:val="center"/>
              <w:rPr>
                <w:sz w:val="19.920000076293945"/>
                <w:szCs w:val="19.920000076293945"/>
              </w:rPr>
            </w:pPr>
            <w:sdt>
              <w:sdtPr>
                <w:tag w:val="goog_rdk_6162"/>
              </w:sdtPr>
              <w:sdtContent>
                <w:del w:author="Thomas Cervone-Richards - NOAA Federal" w:id="348" w:date="2023-07-21T15:59:59Z">
                  <w:r w:rsidDel="00000000" w:rsidR="00000000" w:rsidRPr="00000000">
                    <w:rPr>
                      <w:sz w:val="19.920000076293945"/>
                      <w:szCs w:val="19.920000076293945"/>
                      <w:rtl w:val="0"/>
                    </w:rPr>
                    <w:delText xml:space="preserve">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868">
            <w:pPr>
              <w:widowControl w:val="0"/>
              <w:spacing w:after="0" w:line="240" w:lineRule="auto"/>
              <w:jc w:val="center"/>
              <w:rPr>
                <w:sz w:val="19.920000076293945"/>
                <w:szCs w:val="19.920000076293945"/>
              </w:rPr>
            </w:pPr>
            <w:sdt>
              <w:sdtPr>
                <w:tag w:val="goog_rdk_6164"/>
              </w:sdtPr>
              <w:sdtContent>
                <w:del w:author="Thomas Cervone-Richards - NOAA Federal" w:id="348" w:date="2023-07-21T15:59:59Z">
                  <w:r w:rsidDel="00000000" w:rsidR="00000000" w:rsidRPr="00000000">
                    <w:rPr>
                      <w:sz w:val="19.920000076293945"/>
                      <w:szCs w:val="19.920000076293945"/>
                      <w:rtl w:val="0"/>
                    </w:rPr>
                    <w:delText xml:space="preserve">4</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6A">
            <w:pPr>
              <w:widowControl w:val="0"/>
              <w:spacing w:after="0" w:line="240" w:lineRule="auto"/>
              <w:jc w:val="center"/>
              <w:rPr>
                <w:sz w:val="19.920000076293945"/>
                <w:szCs w:val="19.920000076293945"/>
              </w:rPr>
            </w:pPr>
            <w:sdt>
              <w:sdtPr>
                <w:tag w:val="goog_rdk_6166"/>
              </w:sdtPr>
              <w:sdtContent>
                <w:del w:author="Thomas Cervone-Richards - NOAA Federal" w:id="348" w:date="2023-07-21T15:59:59Z">
                  <w:r w:rsidDel="00000000" w:rsidR="00000000" w:rsidRPr="00000000">
                    <w:rPr>
                      <w:sz w:val="19.920000076293945"/>
                      <w:szCs w:val="19.920000076293945"/>
                      <w:rtl w:val="0"/>
                    </w:rPr>
                    <w:delText xml:space="preserve">&lt; 0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6C">
            <w:pPr>
              <w:widowControl w:val="0"/>
              <w:spacing w:after="0" w:line="231.23263835906982" w:lineRule="auto"/>
              <w:ind w:left="152.119140625" w:right="64.940185546875" w:firstLine="0"/>
              <w:jc w:val="center"/>
              <w:rPr>
                <w:sz w:val="19.920000076293945"/>
                <w:szCs w:val="19.920000076293945"/>
              </w:rPr>
            </w:pPr>
            <w:sdt>
              <w:sdtPr>
                <w:tag w:val="goog_rdk_6168"/>
              </w:sdtPr>
              <w:sdtContent>
                <w:del w:author="Thomas Cervone-Richards - NOAA Federal" w:id="348" w:date="2023-07-21T15:59:59Z">
                  <w:r w:rsidDel="00000000" w:rsidR="00000000" w:rsidRPr="00000000">
                    <w:rPr>
                      <w:sz w:val="19.920000076293945"/>
                      <w:szCs w:val="19.920000076293945"/>
                      <w:rtl w:val="0"/>
                    </w:rPr>
                    <w:delText xml:space="preserve">1, 3, 4, 6, 7, 8, 9 OR 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73">
            <w:pPr>
              <w:widowControl w:val="0"/>
              <w:spacing w:after="0" w:line="240" w:lineRule="auto"/>
              <w:jc w:val="center"/>
              <w:rPr>
                <w:sz w:val="19.920000076293945"/>
                <w:szCs w:val="19.920000076293945"/>
              </w:rPr>
            </w:pPr>
            <w:sdt>
              <w:sdtPr>
                <w:tag w:val="goog_rdk_6170"/>
              </w:sdtPr>
              <w:sdtContent>
                <w:del w:author="Thomas Cervone-Richards - NOAA Federal" w:id="348" w:date="2023-07-21T15:59:59Z">
                  <w:r w:rsidDel="00000000" w:rsidR="00000000" w:rsidRPr="00000000">
                    <w:rPr>
                      <w:sz w:val="19.920000076293945"/>
                      <w:szCs w:val="19.920000076293945"/>
                      <w:rtl w:val="0"/>
                    </w:rPr>
                    <w:delText xml:space="preserve">not Present OR Unknown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75">
            <w:pPr>
              <w:widowControl w:val="0"/>
              <w:spacing w:after="0" w:line="240" w:lineRule="auto"/>
              <w:jc w:val="center"/>
              <w:rPr>
                <w:sz w:val="19.920000076293945"/>
                <w:szCs w:val="19.920000076293945"/>
              </w:rPr>
            </w:pPr>
            <w:sdt>
              <w:sdtPr>
                <w:tag w:val="goog_rdk_6172"/>
              </w:sdtPr>
              <w:sdtContent>
                <w:del w:author="Thomas Cervone-Richards - NOAA Federal" w:id="348" w:date="2023-07-21T15:59:59Z">
                  <w:r w:rsidDel="00000000" w:rsidR="00000000" w:rsidRPr="00000000">
                    <w:rPr>
                      <w:sz w:val="19.920000076293945"/>
                      <w:szCs w:val="19.920000076293945"/>
                      <w:rtl w:val="0"/>
                    </w:rPr>
                    <w:delText xml:space="preserve">2 OR 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87A">
            <w:pPr>
              <w:widowControl w:val="0"/>
              <w:spacing w:after="0" w:line="240" w:lineRule="auto"/>
              <w:jc w:val="center"/>
              <w:rPr>
                <w:sz w:val="19.920000076293945"/>
                <w:szCs w:val="19.920000076293945"/>
              </w:rPr>
            </w:pPr>
            <w:sdt>
              <w:sdtPr>
                <w:tag w:val="goog_rdk_6174"/>
              </w:sdtPr>
              <w:sdtContent>
                <w:del w:author="Thomas Cervone-Richards - NOAA Federal" w:id="348" w:date="2023-07-21T15:59:59Z">
                  <w:r w:rsidDel="00000000" w:rsidR="00000000" w:rsidRPr="00000000">
                    <w:rPr>
                      <w:sz w:val="19.920000076293945"/>
                      <w:szCs w:val="19.920000076293945"/>
                      <w:rtl w:val="0"/>
                    </w:rPr>
                    <w:delText xml:space="preserve">5</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7C">
            <w:pPr>
              <w:widowControl w:val="0"/>
              <w:spacing w:after="0" w:line="240" w:lineRule="auto"/>
              <w:jc w:val="center"/>
              <w:rPr>
                <w:sz w:val="19.920000076293945"/>
                <w:szCs w:val="19.920000076293945"/>
              </w:rPr>
            </w:pPr>
            <w:sdt>
              <w:sdtPr>
                <w:tag w:val="goog_rdk_6176"/>
              </w:sdtPr>
              <w:sdtContent>
                <w:del w:author="Thomas Cervone-Richards - NOAA Federal" w:id="348" w:date="2023-07-21T15:59:59Z">
                  <w:r w:rsidDel="00000000" w:rsidR="00000000" w:rsidRPr="00000000">
                    <w:rPr>
                      <w:sz w:val="19.920000076293945"/>
                      <w:szCs w:val="19.920000076293945"/>
                      <w:rtl w:val="0"/>
                    </w:rPr>
                    <w:delText xml:space="preserve">0</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7E">
            <w:pPr>
              <w:widowControl w:val="0"/>
              <w:spacing w:after="0" w:line="231.23326778411865" w:lineRule="auto"/>
              <w:ind w:left="262.5189208984375" w:right="177.142333984375" w:firstLine="0"/>
              <w:jc w:val="center"/>
              <w:rPr>
                <w:sz w:val="19.920000076293945"/>
                <w:szCs w:val="19.920000076293945"/>
              </w:rPr>
            </w:pPr>
            <w:sdt>
              <w:sdtPr>
                <w:tag w:val="goog_rdk_6178"/>
              </w:sdtPr>
              <w:sdtContent>
                <w:del w:author="Thomas Cervone-Richards - NOAA Federal" w:id="348" w:date="2023-07-21T15:59:59Z">
                  <w:r w:rsidDel="00000000" w:rsidR="00000000" w:rsidRPr="00000000">
                    <w:rPr>
                      <w:sz w:val="19.920000076293945"/>
                      <w:szCs w:val="19.920000076293945"/>
                      <w:rtl w:val="0"/>
                    </w:rPr>
                    <w:delText xml:space="preserve">1, 3, 4, 6, 8, 9 OR 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85">
            <w:pPr>
              <w:widowControl w:val="0"/>
              <w:spacing w:after="0" w:line="240" w:lineRule="auto"/>
              <w:jc w:val="center"/>
              <w:rPr>
                <w:sz w:val="19.920000076293945"/>
                <w:szCs w:val="19.920000076293945"/>
              </w:rPr>
            </w:pPr>
            <w:sdt>
              <w:sdtPr>
                <w:tag w:val="goog_rdk_6180"/>
              </w:sdtPr>
              <w:sdtContent>
                <w:del w:author="Thomas Cervone-Richards - NOAA Federal" w:id="348" w:date="2023-07-21T15:59:59Z">
                  <w:r w:rsidDel="00000000" w:rsidR="00000000" w:rsidRPr="00000000">
                    <w:rPr>
                      <w:sz w:val="19.920000076293945"/>
                      <w:szCs w:val="19.920000076293945"/>
                      <w:rtl w:val="0"/>
                    </w:rPr>
                    <w:delText xml:space="preserve">not Present OR Unknown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87">
            <w:pPr>
              <w:widowControl w:val="0"/>
              <w:spacing w:after="0" w:line="240" w:lineRule="auto"/>
              <w:jc w:val="center"/>
              <w:rPr>
                <w:sz w:val="19.920000076293945"/>
                <w:szCs w:val="19.920000076293945"/>
              </w:rPr>
            </w:pPr>
            <w:sdt>
              <w:sdtPr>
                <w:tag w:val="goog_rdk_6182"/>
              </w:sdtPr>
              <w:sdtContent>
                <w:del w:author="Thomas Cervone-Richards - NOAA Federal" w:id="348" w:date="2023-07-21T15:59:59Z">
                  <w:r w:rsidDel="00000000" w:rsidR="00000000" w:rsidRPr="00000000">
                    <w:rPr>
                      <w:sz w:val="19.920000076293945"/>
                      <w:szCs w:val="19.920000076293945"/>
                      <w:rtl w:val="0"/>
                    </w:rPr>
                    <w:delText xml:space="preserve">2 OR 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67.99987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88C">
            <w:pPr>
              <w:widowControl w:val="0"/>
              <w:spacing w:after="0" w:line="240" w:lineRule="auto"/>
              <w:jc w:val="center"/>
              <w:rPr>
                <w:sz w:val="19.920000076293945"/>
                <w:szCs w:val="19.920000076293945"/>
              </w:rPr>
            </w:pPr>
            <w:sdt>
              <w:sdtPr>
                <w:tag w:val="goog_rdk_6184"/>
              </w:sdtPr>
              <w:sdtContent>
                <w:del w:author="Thomas Cervone-Richards - NOAA Federal" w:id="348" w:date="2023-07-21T15:59:59Z">
                  <w:r w:rsidDel="00000000" w:rsidR="00000000" w:rsidRPr="00000000">
                    <w:rPr>
                      <w:sz w:val="19.920000076293945"/>
                      <w:szCs w:val="19.920000076293945"/>
                      <w:rtl w:val="0"/>
                    </w:rPr>
                    <w:delText xml:space="preserve">3</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8E">
            <w:pPr>
              <w:widowControl w:val="0"/>
              <w:spacing w:after="0" w:line="240" w:lineRule="auto"/>
              <w:jc w:val="center"/>
              <w:rPr>
                <w:sz w:val="19.920000076293945"/>
                <w:szCs w:val="19.920000076293945"/>
              </w:rPr>
            </w:pPr>
            <w:sdt>
              <w:sdtPr>
                <w:tag w:val="goog_rdk_6186"/>
              </w:sdtPr>
              <w:sdtContent>
                <w:del w:author="Thomas Cervone-Richards - NOAA Federal" w:id="348" w:date="2023-07-21T15:59:59Z">
                  <w:r w:rsidDel="00000000" w:rsidR="00000000" w:rsidRPr="00000000">
                    <w:rPr>
                      <w:sz w:val="19.920000076293945"/>
                      <w:szCs w:val="19.920000076293945"/>
                      <w:rtl w:val="0"/>
                    </w:rPr>
                    <w:delText xml:space="preserve">&gt; 0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90">
            <w:pPr>
              <w:widowControl w:val="0"/>
              <w:spacing w:after="0" w:line="231.23273849487305" w:lineRule="auto"/>
              <w:ind w:left="152.119140625" w:right="64.940185546875" w:firstLine="0"/>
              <w:jc w:val="center"/>
              <w:rPr>
                <w:sz w:val="19.920000076293945"/>
                <w:szCs w:val="19.920000076293945"/>
              </w:rPr>
            </w:pPr>
            <w:sdt>
              <w:sdtPr>
                <w:tag w:val="goog_rdk_6188"/>
              </w:sdtPr>
              <w:sdtContent>
                <w:del w:author="Thomas Cervone-Richards - NOAA Federal" w:id="348" w:date="2023-07-21T15:59:59Z">
                  <w:r w:rsidDel="00000000" w:rsidR="00000000" w:rsidRPr="00000000">
                    <w:rPr>
                      <w:sz w:val="19.920000076293945"/>
                      <w:szCs w:val="19.920000076293945"/>
                      <w:rtl w:val="0"/>
                    </w:rPr>
                    <w:delText xml:space="preserve">1, 3, 4, 6, 7, 8, 9 OR 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3997802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97">
            <w:pPr>
              <w:widowControl w:val="0"/>
              <w:spacing w:after="0" w:line="240" w:lineRule="auto"/>
              <w:jc w:val="center"/>
              <w:rPr>
                <w:sz w:val="19.920000076293945"/>
                <w:szCs w:val="19.920000076293945"/>
              </w:rPr>
            </w:pPr>
            <w:sdt>
              <w:sdtPr>
                <w:tag w:val="goog_rdk_6190"/>
              </w:sdtPr>
              <w:sdtContent>
                <w:del w:author="Thomas Cervone-Richards - NOAA Federal" w:id="348" w:date="2023-07-21T15:59:59Z">
                  <w:r w:rsidDel="00000000" w:rsidR="00000000" w:rsidRPr="00000000">
                    <w:rPr>
                      <w:sz w:val="19.920000076293945"/>
                      <w:szCs w:val="19.920000076293945"/>
                      <w:rtl w:val="0"/>
                    </w:rPr>
                    <w:delText xml:space="preserve">Unknown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99">
            <w:pPr>
              <w:widowControl w:val="0"/>
              <w:spacing w:after="0" w:line="240" w:lineRule="auto"/>
              <w:jc w:val="center"/>
              <w:rPr>
                <w:sz w:val="19.920000076293945"/>
                <w:szCs w:val="19.920000076293945"/>
              </w:rPr>
            </w:pPr>
            <w:sdt>
              <w:sdtPr>
                <w:tag w:val="goog_rdk_6192"/>
              </w:sdtPr>
              <w:sdtContent>
                <w:del w:author="Thomas Cervone-Richards - NOAA Federal" w:id="348" w:date="2023-07-21T15:59:59Z">
                  <w:r w:rsidDel="00000000" w:rsidR="00000000" w:rsidRPr="00000000">
                    <w:rPr>
                      <w:sz w:val="19.920000076293945"/>
                      <w:szCs w:val="19.920000076293945"/>
                      <w:rtl w:val="0"/>
                    </w:rPr>
                    <w:delText xml:space="preserve">2 OR 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9E">
            <w:pPr>
              <w:widowControl w:val="0"/>
              <w:spacing w:after="0" w:line="240" w:lineRule="auto"/>
              <w:jc w:val="center"/>
              <w:rPr>
                <w:sz w:val="19.920000076293945"/>
                <w:szCs w:val="19.920000076293945"/>
              </w:rPr>
            </w:pPr>
            <w:sdt>
              <w:sdtPr>
                <w:tag w:val="goog_rdk_6194"/>
              </w:sdtPr>
              <w:sdtContent>
                <w:del w:author="Thomas Cervone-Richards - NOAA Federal" w:id="348" w:date="2023-07-21T15:59:59Z">
                  <w:r w:rsidDel="00000000" w:rsidR="00000000" w:rsidRPr="00000000">
                    <w:rPr>
                      <w:sz w:val="19.920000076293945"/>
                      <w:szCs w:val="19.920000076293945"/>
                      <w:rtl w:val="0"/>
                    </w:rPr>
                    <w:delText xml:space="preserve">Unknown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A0">
            <w:pPr>
              <w:widowControl w:val="0"/>
              <w:spacing w:after="0" w:line="240" w:lineRule="auto"/>
              <w:jc w:val="center"/>
              <w:rPr>
                <w:sz w:val="19.920000076293945"/>
                <w:szCs w:val="19.920000076293945"/>
              </w:rPr>
            </w:pPr>
            <w:sdt>
              <w:sdtPr>
                <w:tag w:val="goog_rdk_6196"/>
              </w:sdtPr>
              <w:sdtContent>
                <w:del w:author="Thomas Cervone-Richards - NOAA Federal" w:id="348" w:date="2023-07-21T15:59:59Z">
                  <w:r w:rsidDel="00000000" w:rsidR="00000000" w:rsidRPr="00000000">
                    <w:rPr>
                      <w:sz w:val="19.920000076293945"/>
                      <w:szCs w:val="19.920000076293945"/>
                      <w:rtl w:val="0"/>
                    </w:rPr>
                    <w:delText xml:space="preserve">Unknown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A2">
            <w:pPr>
              <w:widowControl w:val="0"/>
              <w:spacing w:after="0" w:line="240" w:lineRule="auto"/>
              <w:jc w:val="center"/>
              <w:rPr>
                <w:sz w:val="19.920000076293945"/>
                <w:szCs w:val="19.920000076293945"/>
              </w:rPr>
            </w:pPr>
            <w:sdt>
              <w:sdtPr>
                <w:tag w:val="goog_rdk_6198"/>
              </w:sdtPr>
              <w:sdtContent>
                <w:del w:author="Thomas Cervone-Richards - NOAA Federal" w:id="348" w:date="2023-07-21T15:59:59Z">
                  <w:r w:rsidDel="00000000" w:rsidR="00000000" w:rsidRPr="00000000">
                    <w:rPr>
                      <w:sz w:val="19.920000076293945"/>
                      <w:szCs w:val="19.920000076293945"/>
                      <w:rtl w:val="0"/>
                    </w:rPr>
                    <w:delText xml:space="preserve">2 OR 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11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A6">
            <w:pPr>
              <w:widowControl w:val="0"/>
              <w:spacing w:after="0" w:line="240" w:lineRule="auto"/>
              <w:jc w:val="center"/>
              <w:rPr>
                <w:sz w:val="19.920000076293945"/>
                <w:szCs w:val="19.920000076293945"/>
              </w:rPr>
            </w:pPr>
            <w:sdt>
              <w:sdtPr>
                <w:tag w:val="goog_rdk_6199"/>
              </w:sdtPr>
              <w:sdtContent>
                <w:commentRangeStart w:id="152"/>
              </w:sdtContent>
            </w:sdt>
            <w:r w:rsidDel="00000000" w:rsidR="00000000" w:rsidRPr="00000000">
              <w:rPr>
                <w:sz w:val="19.920000076293945"/>
                <w:szCs w:val="19.920000076293945"/>
                <w:rtl w:val="0"/>
              </w:rPr>
              <w:t xml:space="preserve">1720 </w:t>
            </w:r>
            <w:commentRangeEnd w:id="152"/>
            <w:r w:rsidDel="00000000" w:rsidR="00000000" w:rsidRPr="00000000">
              <w:commentReference w:id="15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A7">
            <w:pPr>
              <w:widowControl w:val="0"/>
              <w:spacing w:after="0" w:line="231.23305320739746" w:lineRule="auto"/>
              <w:ind w:left="116.7840576171875" w:right="261.03515625" w:firstLine="13.147125244140625"/>
              <w:rPr>
                <w:sz w:val="19.920000076293945"/>
                <w:szCs w:val="19.920000076293945"/>
              </w:rPr>
            </w:pPr>
            <w:r w:rsidDel="00000000" w:rsidR="00000000" w:rsidRPr="00000000">
              <w:rPr>
                <w:sz w:val="19.920000076293945"/>
                <w:szCs w:val="19.920000076293945"/>
                <w:rtl w:val="0"/>
              </w:rPr>
              <w:t xml:space="preserve">For each ICEARE feature  object where VERACC or  VERDAT is Present.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A8">
            <w:pPr>
              <w:widowControl w:val="0"/>
              <w:spacing w:after="0" w:line="231.23335361480713" w:lineRule="auto"/>
              <w:ind w:left="116.78436279296875" w:right="282.353515625" w:firstLine="13.14727783203125"/>
              <w:jc w:val="left"/>
              <w:rPr>
                <w:sz w:val="19.920000076293945"/>
                <w:szCs w:val="19.920000076293945"/>
              </w:rPr>
            </w:pPr>
            <w:r w:rsidDel="00000000" w:rsidR="00000000" w:rsidRPr="00000000">
              <w:rPr>
                <w:sz w:val="19.920000076293945"/>
                <w:szCs w:val="19.920000076293945"/>
                <w:rtl w:val="0"/>
              </w:rPr>
              <w:t xml:space="preserve">Prohibited attribute  VERACC or  </w:t>
            </w:r>
          </w:p>
          <w:p w:rsidR="00000000" w:rsidDel="00000000" w:rsidP="00000000" w:rsidRDefault="00000000" w:rsidRPr="00000000" w14:paraId="000018A9">
            <w:pPr>
              <w:widowControl w:val="0"/>
              <w:spacing w:after="0" w:before="5.2099609375" w:line="231.23273849487305" w:lineRule="auto"/>
              <w:ind w:left="115.5889892578125" w:right="216.617431640625" w:firstLine="1.19537353515625"/>
              <w:jc w:val="left"/>
              <w:rPr>
                <w:sz w:val="19.920000076293945"/>
                <w:szCs w:val="19.920000076293945"/>
              </w:rPr>
            </w:pPr>
            <w:r w:rsidDel="00000000" w:rsidR="00000000" w:rsidRPr="00000000">
              <w:rPr>
                <w:sz w:val="19.920000076293945"/>
                <w:szCs w:val="19.920000076293945"/>
                <w:rtl w:val="0"/>
              </w:rPr>
              <w:t xml:space="preserve">VERDAT populated  for an ICEARE  </w:t>
            </w:r>
          </w:p>
          <w:p w:rsidR="00000000" w:rsidDel="00000000" w:rsidP="00000000" w:rsidRDefault="00000000" w:rsidRPr="00000000" w14:paraId="000018AA">
            <w:pPr>
              <w:widowControl w:val="0"/>
              <w:spacing w:after="0" w:before="5.211181640625"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object.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AC">
            <w:pPr>
              <w:widowControl w:val="0"/>
              <w:spacing w:after="0" w:line="231.23335361480713" w:lineRule="auto"/>
              <w:ind w:left="116.7840576171875" w:right="236.30859375" w:firstLine="13.5455322265625"/>
              <w:jc w:val="left"/>
              <w:rPr>
                <w:sz w:val="19.920000076293945"/>
                <w:szCs w:val="19.920000076293945"/>
              </w:rPr>
            </w:pPr>
            <w:r w:rsidDel="00000000" w:rsidR="00000000" w:rsidRPr="00000000">
              <w:rPr>
                <w:sz w:val="19.920000076293945"/>
                <w:szCs w:val="19.920000076293945"/>
                <w:rtl w:val="0"/>
              </w:rPr>
              <w:t xml:space="preserve">Remove VERACC or  VERDAT from  </w:t>
            </w:r>
          </w:p>
          <w:p w:rsidR="00000000" w:rsidDel="00000000" w:rsidP="00000000" w:rsidRDefault="00000000" w:rsidRPr="00000000" w14:paraId="000018AD">
            <w:pPr>
              <w:widowControl w:val="0"/>
              <w:spacing w:after="0" w:before="5.2099609375" w:line="240" w:lineRule="auto"/>
              <w:ind w:left="130.927734375" w:firstLine="0"/>
              <w:jc w:val="left"/>
              <w:rPr>
                <w:sz w:val="19.920000076293945"/>
                <w:szCs w:val="19.920000076293945"/>
              </w:rPr>
            </w:pPr>
            <w:r w:rsidDel="00000000" w:rsidR="00000000" w:rsidRPr="00000000">
              <w:rPr>
                <w:sz w:val="19.920000076293945"/>
                <w:szCs w:val="19.920000076293945"/>
                <w:rtl w:val="0"/>
              </w:rPr>
              <w:t xml:space="preserve">ICEARE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8AF">
            <w:pPr>
              <w:widowControl w:val="0"/>
              <w:spacing w:after="0" w:line="240" w:lineRule="auto"/>
              <w:ind w:left="132.918701171875" w:firstLine="0"/>
              <w:jc w:val="left"/>
              <w:rPr>
                <w:sz w:val="19.920000076293945"/>
                <w:szCs w:val="19.920000076293945"/>
              </w:rPr>
            </w:pPr>
            <w:r w:rsidDel="00000000" w:rsidR="00000000" w:rsidRPr="00000000">
              <w:rPr>
                <w:sz w:val="19.920000076293945"/>
                <w:szCs w:val="19.920000076293945"/>
                <w:rtl w:val="0"/>
              </w:rPr>
              <w:t xml:space="preserve">11.13.1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B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8B1">
            <w:pPr>
              <w:widowControl w:val="0"/>
              <w:spacing w:after="0" w:line="240" w:lineRule="auto"/>
              <w:jc w:val="center"/>
              <w:rPr>
                <w:sz w:val="19.920000076293945"/>
                <w:szCs w:val="19.920000076293945"/>
              </w:rPr>
            </w:pPr>
            <w:sdt>
              <w:sdtPr>
                <w:tag w:val="goog_rdk_6201"/>
              </w:sdtPr>
              <w:sdtContent>
                <w:ins w:author="Thomas Cervone-Richards - NOAA Federal" w:id="349" w:date="2023-10-27T15:21:31Z">
                  <w:r w:rsidDel="00000000" w:rsidR="00000000" w:rsidRPr="00000000">
                    <w:rPr>
                      <w:sz w:val="19.920000076293945"/>
                      <w:szCs w:val="19.920000076293945"/>
                      <w:rtl w:val="0"/>
                    </w:rPr>
                    <w:t xml:space="preserve">411</w:t>
                  </w:r>
                </w:ins>
              </w:sdtContent>
            </w:sdt>
            <w:r w:rsidDel="00000000" w:rsidR="00000000" w:rsidRPr="00000000">
              <w:rPr>
                <w:rtl w:val="0"/>
              </w:rPr>
            </w:r>
          </w:p>
        </w:tc>
      </w:tr>
      <w:tr>
        <w:trPr>
          <w:cantSplit w:val="0"/>
          <w:trHeight w:val="13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B2">
            <w:pPr>
              <w:widowControl w:val="0"/>
              <w:spacing w:after="0" w:line="240" w:lineRule="auto"/>
              <w:jc w:val="center"/>
              <w:rPr>
                <w:sz w:val="19.920000076293945"/>
                <w:szCs w:val="19.920000076293945"/>
              </w:rPr>
            </w:pPr>
            <w:sdt>
              <w:sdtPr>
                <w:tag w:val="goog_rdk_6203"/>
              </w:sdtPr>
              <w:sdtContent>
                <w:del w:author="Thomas Cervone-Richards - NOAA Federal" w:id="350" w:date="2023-07-21T16:00:51Z">
                  <w:r w:rsidDel="00000000" w:rsidR="00000000" w:rsidRPr="00000000">
                    <w:rPr>
                      <w:sz w:val="19.920000076293945"/>
                      <w:szCs w:val="19.920000076293945"/>
                      <w:rtl w:val="0"/>
                    </w:rPr>
                    <w:delText xml:space="preserve">1721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206"/>
            </w:sdtPr>
            <w:sdtContent>
              <w:p w:rsidR="00000000" w:rsidDel="00000000" w:rsidP="00000000" w:rsidRDefault="00000000" w:rsidRPr="00000000" w14:paraId="000018B3">
                <w:pPr>
                  <w:widowControl w:val="0"/>
                  <w:spacing w:after="0" w:line="230.02846240997314" w:lineRule="auto"/>
                  <w:ind w:left="115.58883666992188" w:right="205.85662841796875" w:firstLine="14.34234619140625"/>
                  <w:rPr>
                    <w:del w:author="Thomas Cervone-Richards - NOAA Federal" w:id="350" w:date="2023-07-21T16:00:51Z"/>
                    <w:sz w:val="19.920000076293945"/>
                    <w:szCs w:val="19.920000076293945"/>
                  </w:rPr>
                </w:pPr>
                <w:sdt>
                  <w:sdtPr>
                    <w:tag w:val="goog_rdk_6205"/>
                  </w:sdtPr>
                  <w:sdtContent>
                    <w:del w:author="Thomas Cervone-Richards - NOAA Federal" w:id="350" w:date="2023-07-21T16:00:51Z">
                      <w:r w:rsidDel="00000000" w:rsidR="00000000" w:rsidRPr="00000000">
                        <w:rPr>
                          <w:sz w:val="19.920000076293945"/>
                          <w:szCs w:val="19.920000076293945"/>
                          <w:rtl w:val="0"/>
                        </w:rPr>
                        <w:delText xml:space="preserve">For each RADRFL feature  object which is associated  with a navigational aid  </w:delText>
                      </w:r>
                    </w:del>
                  </w:sdtContent>
                </w:sdt>
              </w:p>
            </w:sdtContent>
          </w:sdt>
          <w:sdt>
            <w:sdtPr>
              <w:tag w:val="goog_rdk_6208"/>
            </w:sdtPr>
            <w:sdtContent>
              <w:p w:rsidR="00000000" w:rsidDel="00000000" w:rsidP="00000000" w:rsidRDefault="00000000" w:rsidRPr="00000000" w14:paraId="000018B4">
                <w:pPr>
                  <w:widowControl w:val="0"/>
                  <w:spacing w:after="0" w:before="6.2103271484375" w:line="231.23273849487305" w:lineRule="auto"/>
                  <w:ind w:left="127.54074096679688" w:right="313.8232421875" w:hanging="11.951904296875"/>
                  <w:jc w:val="left"/>
                  <w:rPr>
                    <w:del w:author="Thomas Cervone-Richards - NOAA Federal" w:id="350" w:date="2023-07-21T16:00:51Z"/>
                    <w:sz w:val="19.920000076293945"/>
                    <w:szCs w:val="19.920000076293945"/>
                  </w:rPr>
                </w:pPr>
                <w:sdt>
                  <w:sdtPr>
                    <w:tag w:val="goog_rdk_6207"/>
                  </w:sdtPr>
                  <w:sdtContent>
                    <w:del w:author="Thomas Cervone-Richards - NOAA Federal" w:id="350" w:date="2023-07-21T16:00:51Z">
                      <w:r w:rsidDel="00000000" w:rsidR="00000000" w:rsidRPr="00000000">
                        <w:rPr>
                          <w:sz w:val="19.920000076293945"/>
                          <w:szCs w:val="19.920000076293945"/>
                          <w:rtl w:val="0"/>
                        </w:rPr>
                        <w:delText xml:space="preserve">feature object (BCNXXX,  BOYXXX, LITFLT or  </w:delText>
                      </w:r>
                    </w:del>
                  </w:sdtContent>
                </w:sdt>
              </w:p>
            </w:sdtContent>
          </w:sdt>
          <w:p w:rsidR="00000000" w:rsidDel="00000000" w:rsidP="00000000" w:rsidRDefault="00000000" w:rsidRPr="00000000" w14:paraId="000018B5">
            <w:pPr>
              <w:widowControl w:val="0"/>
              <w:spacing w:after="0" w:before="2.8106689453125" w:line="240" w:lineRule="auto"/>
              <w:ind w:left="127.93914794921875" w:firstLine="0"/>
              <w:jc w:val="left"/>
              <w:rPr>
                <w:sz w:val="19.920000076293945"/>
                <w:szCs w:val="19.920000076293945"/>
              </w:rPr>
            </w:pPr>
            <w:sdt>
              <w:sdtPr>
                <w:tag w:val="goog_rdk_6209"/>
              </w:sdtPr>
              <w:sdtContent>
                <w:del w:author="Thomas Cervone-Richards - NOAA Federal" w:id="350" w:date="2023-07-21T16:00:51Z">
                  <w:r w:rsidDel="00000000" w:rsidR="00000000" w:rsidRPr="00000000">
                    <w:rPr>
                      <w:sz w:val="19.920000076293945"/>
                      <w:szCs w:val="19.920000076293945"/>
                      <w:rtl w:val="0"/>
                    </w:rPr>
                    <w:delText xml:space="preserve">LITVES).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8B6">
            <w:pPr>
              <w:widowControl w:val="0"/>
              <w:spacing w:after="0" w:line="231.23273849487305" w:lineRule="auto"/>
              <w:ind w:left="119.97161865234375" w:right="61.4410400390625" w:firstLine="10.3582763671875"/>
              <w:jc w:val="left"/>
              <w:rPr>
                <w:sz w:val="19.920000076293945"/>
                <w:szCs w:val="19.920000076293945"/>
              </w:rPr>
            </w:pPr>
            <w:sdt>
              <w:sdtPr>
                <w:tag w:val="goog_rdk_6211"/>
              </w:sdtPr>
              <w:sdtContent>
                <w:del w:author="Thomas Cervone-Richards - NOAA Federal" w:id="350" w:date="2023-07-21T16:00:51Z">
                  <w:r w:rsidDel="00000000" w:rsidR="00000000" w:rsidRPr="00000000">
                    <w:rPr>
                      <w:sz w:val="19.920000076293945"/>
                      <w:szCs w:val="19.920000076293945"/>
                      <w:rtl w:val="0"/>
                    </w:rPr>
                    <w:delText xml:space="preserve">RADRFL encoded on  a navigational aid.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214"/>
            </w:sdtPr>
            <w:sdtContent>
              <w:p w:rsidR="00000000" w:rsidDel="00000000" w:rsidP="00000000" w:rsidRDefault="00000000" w:rsidRPr="00000000" w14:paraId="000018B8">
                <w:pPr>
                  <w:widowControl w:val="0"/>
                  <w:spacing w:after="0" w:line="240" w:lineRule="auto"/>
                  <w:ind w:left="130.32958984375" w:firstLine="0"/>
                  <w:jc w:val="left"/>
                  <w:rPr>
                    <w:del w:author="Thomas Cervone-Richards - NOAA Federal" w:id="350" w:date="2023-07-21T16:00:51Z"/>
                    <w:sz w:val="19.920000076293945"/>
                    <w:szCs w:val="19.920000076293945"/>
                  </w:rPr>
                </w:pPr>
                <w:sdt>
                  <w:sdtPr>
                    <w:tag w:val="goog_rdk_6213"/>
                  </w:sdtPr>
                  <w:sdtContent>
                    <w:del w:author="Thomas Cervone-Richards - NOAA Federal" w:id="350" w:date="2023-07-21T16:00:51Z">
                      <w:r w:rsidDel="00000000" w:rsidR="00000000" w:rsidRPr="00000000">
                        <w:rPr>
                          <w:sz w:val="19.920000076293945"/>
                          <w:szCs w:val="19.920000076293945"/>
                          <w:rtl w:val="0"/>
                        </w:rPr>
                        <w:delText xml:space="preserve">Remove RADRFL  </w:delText>
                      </w:r>
                    </w:del>
                  </w:sdtContent>
                </w:sdt>
              </w:p>
            </w:sdtContent>
          </w:sdt>
          <w:sdt>
            <w:sdtPr>
              <w:tag w:val="goog_rdk_6216"/>
            </w:sdtPr>
            <w:sdtContent>
              <w:p w:rsidR="00000000" w:rsidDel="00000000" w:rsidP="00000000" w:rsidRDefault="00000000" w:rsidRPr="00000000" w14:paraId="000018B9">
                <w:pPr>
                  <w:widowControl w:val="0"/>
                  <w:spacing w:after="0" w:line="230.43009281158447" w:lineRule="auto"/>
                  <w:ind w:left="119.7723388671875" w:right="91.689453125" w:hanging="0.99609375"/>
                  <w:jc w:val="left"/>
                  <w:rPr>
                    <w:del w:author="Thomas Cervone-Richards - NOAA Federal" w:id="350" w:date="2023-07-21T16:00:51Z"/>
                    <w:sz w:val="19.920000076293945"/>
                    <w:szCs w:val="19.920000076293945"/>
                  </w:rPr>
                </w:pPr>
                <w:sdt>
                  <w:sdtPr>
                    <w:tag w:val="goog_rdk_6215"/>
                  </w:sdtPr>
                  <w:sdtContent>
                    <w:del w:author="Thomas Cervone-Richards - NOAA Federal" w:id="350" w:date="2023-07-21T16:00:51Z">
                      <w:r w:rsidDel="00000000" w:rsidR="00000000" w:rsidRPr="00000000">
                        <w:rPr>
                          <w:sz w:val="19.920000076293945"/>
                          <w:szCs w:val="19.920000076293945"/>
                          <w:rtl w:val="0"/>
                        </w:rPr>
                        <w:delText xml:space="preserve">object and populate  CONRAD = 3 (radar  conspicuous has radar  reflector) for the  </w:delText>
                      </w:r>
                    </w:del>
                  </w:sdtContent>
                </w:sdt>
              </w:p>
            </w:sdtContent>
          </w:sdt>
          <w:p w:rsidR="00000000" w:rsidDel="00000000" w:rsidP="00000000" w:rsidRDefault="00000000" w:rsidRPr="00000000" w14:paraId="000018BA">
            <w:pPr>
              <w:widowControl w:val="0"/>
              <w:spacing w:after="0" w:before="5.87646484375" w:line="240" w:lineRule="auto"/>
              <w:jc w:val="center"/>
              <w:rPr>
                <w:sz w:val="19.920000076293945"/>
                <w:szCs w:val="19.920000076293945"/>
              </w:rPr>
            </w:pPr>
            <w:sdt>
              <w:sdtPr>
                <w:tag w:val="goog_rdk_6217"/>
              </w:sdtPr>
              <w:sdtContent>
                <w:del w:author="Thomas Cervone-Richards - NOAA Federal" w:id="350" w:date="2023-07-21T16:00:51Z">
                  <w:r w:rsidDel="00000000" w:rsidR="00000000" w:rsidRPr="00000000">
                    <w:rPr>
                      <w:sz w:val="19.920000076293945"/>
                      <w:szCs w:val="19.920000076293945"/>
                      <w:rtl w:val="0"/>
                    </w:rPr>
                    <w:delText xml:space="preserve">navigational aid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C">
            <w:pPr>
              <w:widowControl w:val="0"/>
              <w:spacing w:after="0" w:line="240" w:lineRule="auto"/>
              <w:ind w:left="132.918701171875" w:firstLine="0"/>
              <w:jc w:val="left"/>
              <w:rPr>
                <w:sz w:val="19.920000076293945"/>
                <w:szCs w:val="19.920000076293945"/>
              </w:rPr>
            </w:pPr>
            <w:sdt>
              <w:sdtPr>
                <w:tag w:val="goog_rdk_6219"/>
              </w:sdtPr>
              <w:sdtContent>
                <w:del w:author="Thomas Cervone-Richards - NOAA Federal" w:id="350" w:date="2023-07-21T16:00:51Z">
                  <w:r w:rsidDel="00000000" w:rsidR="00000000" w:rsidRPr="00000000">
                    <w:rPr>
                      <w:sz w:val="19.920000076293945"/>
                      <w:szCs w:val="19.920000076293945"/>
                      <w:rtl w:val="0"/>
                    </w:rPr>
                    <w:delText xml:space="preserve">12.1.1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D">
            <w:pPr>
              <w:widowControl w:val="0"/>
              <w:spacing w:after="0" w:line="240" w:lineRule="auto"/>
              <w:jc w:val="center"/>
              <w:rPr>
                <w:sz w:val="19.920000076293945"/>
                <w:szCs w:val="19.920000076293945"/>
              </w:rPr>
            </w:pPr>
            <w:sdt>
              <w:sdtPr>
                <w:tag w:val="goog_rdk_6221"/>
              </w:sdtPr>
              <w:sdtContent>
                <w:del w:author="Thomas Cervone-Richards - NOAA Federal" w:id="350" w:date="2023-07-21T16:00:5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BE">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BF">
            <w:pPr>
              <w:widowControl w:val="0"/>
              <w:spacing w:after="0" w:line="240" w:lineRule="auto"/>
              <w:jc w:val="center"/>
              <w:rPr>
                <w:sz w:val="19.920000076293945"/>
                <w:szCs w:val="19.920000076293945"/>
              </w:rPr>
            </w:pPr>
            <w:sdt>
              <w:sdtPr>
                <w:tag w:val="goog_rdk_6223"/>
              </w:sdtPr>
              <w:sdtContent>
                <w:del w:author="Thomas Cervone-Richards - NOAA Federal" w:id="351" w:date="2023-07-21T16:01:28Z">
                  <w:r w:rsidDel="00000000" w:rsidR="00000000" w:rsidRPr="00000000">
                    <w:rPr>
                      <w:sz w:val="19.920000076293945"/>
                      <w:szCs w:val="19.920000076293945"/>
                      <w:rtl w:val="0"/>
                    </w:rPr>
                    <w:delText xml:space="preserve">1722a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226"/>
            </w:sdtPr>
            <w:sdtContent>
              <w:p w:rsidR="00000000" w:rsidDel="00000000" w:rsidP="00000000" w:rsidRDefault="00000000" w:rsidRPr="00000000" w14:paraId="000018C0">
                <w:pPr>
                  <w:widowControl w:val="0"/>
                  <w:spacing w:after="0" w:line="231.38360023498535" w:lineRule="auto"/>
                  <w:ind w:left="115.58883666992188" w:right="294.70001220703125" w:firstLine="14.34234619140625"/>
                  <w:jc w:val="left"/>
                  <w:rPr>
                    <w:del w:author="Thomas Cervone-Richards - NOAA Federal" w:id="351" w:date="2023-07-21T16:01:28Z"/>
                    <w:sz w:val="19.920000076293945"/>
                    <w:szCs w:val="19.920000076293945"/>
                  </w:rPr>
                </w:pPr>
                <w:sdt>
                  <w:sdtPr>
                    <w:tag w:val="goog_rdk_6225"/>
                  </w:sdtPr>
                  <w:sdtContent>
                    <w:del w:author="Thomas Cervone-Richards - NOAA Federal" w:id="351" w:date="2023-07-21T16:01:28Z">
                      <w:r w:rsidDel="00000000" w:rsidR="00000000" w:rsidRPr="00000000">
                        <w:rPr>
                          <w:sz w:val="19.920000076293945"/>
                          <w:szCs w:val="19.920000076293945"/>
                          <w:rtl w:val="0"/>
                        </w:rPr>
                        <w:delText xml:space="preserve">For each navigational aid  equipment feature object  which is not a slave to a  navigational aid structure  object OR another  </w:delText>
                      </w:r>
                    </w:del>
                  </w:sdtContent>
                </w:sdt>
              </w:p>
            </w:sdtContent>
          </w:sdt>
          <w:p w:rsidR="00000000" w:rsidDel="00000000" w:rsidP="00000000" w:rsidRDefault="00000000" w:rsidRPr="00000000" w14:paraId="000018C1">
            <w:pPr>
              <w:widowControl w:val="0"/>
              <w:spacing w:after="0" w:before="2.6849365234375" w:line="231.2326955795288" w:lineRule="auto"/>
              <w:ind w:left="119.77203369140625" w:right="148.68621826171875" w:firstLine="5.9759521484375"/>
              <w:jc w:val="left"/>
              <w:rPr>
                <w:sz w:val="19.920000076293945"/>
                <w:szCs w:val="19.920000076293945"/>
              </w:rPr>
            </w:pPr>
            <w:sdt>
              <w:sdtPr>
                <w:tag w:val="goog_rdk_6227"/>
              </w:sdtPr>
              <w:sdtContent>
                <w:del w:author="Thomas Cervone-Richards - NOAA Federal" w:id="351" w:date="2023-07-21T16:01:28Z">
                  <w:r w:rsidDel="00000000" w:rsidR="00000000" w:rsidRPr="00000000">
                    <w:rPr>
                      <w:sz w:val="19.920000076293945"/>
                      <w:szCs w:val="19.920000076293945"/>
                      <w:rtl w:val="0"/>
                    </w:rPr>
                    <w:delText xml:space="preserve">navigational aid equipment  object.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230"/>
            </w:sdtPr>
            <w:sdtContent>
              <w:p w:rsidR="00000000" w:rsidDel="00000000" w:rsidP="00000000" w:rsidRDefault="00000000" w:rsidRPr="00000000" w14:paraId="000018C2">
                <w:pPr>
                  <w:widowControl w:val="0"/>
                  <w:spacing w:after="0" w:line="240" w:lineRule="auto"/>
                  <w:ind w:left="129.931640625" w:firstLine="0"/>
                  <w:jc w:val="left"/>
                  <w:rPr>
                    <w:del w:author="Thomas Cervone-Richards - NOAA Federal" w:id="351" w:date="2023-07-21T16:01:28Z"/>
                    <w:sz w:val="19.920000076293945"/>
                    <w:szCs w:val="19.920000076293945"/>
                  </w:rPr>
                </w:pPr>
                <w:sdt>
                  <w:sdtPr>
                    <w:tag w:val="goog_rdk_6229"/>
                  </w:sdtPr>
                  <w:sdtContent>
                    <w:del w:author="Thomas Cervone-Richards - NOAA Federal" w:id="351" w:date="2023-07-21T16:01:28Z">
                      <w:r w:rsidDel="00000000" w:rsidR="00000000" w:rsidRPr="00000000">
                        <w:rPr>
                          <w:sz w:val="19.920000076293945"/>
                          <w:szCs w:val="19.920000076293945"/>
                          <w:rtl w:val="0"/>
                        </w:rPr>
                        <w:delText xml:space="preserve">Equipment object  </w:delText>
                      </w:r>
                    </w:del>
                  </w:sdtContent>
                </w:sdt>
              </w:p>
            </w:sdtContent>
          </w:sdt>
          <w:p w:rsidR="00000000" w:rsidDel="00000000" w:rsidP="00000000" w:rsidRDefault="00000000" w:rsidRPr="00000000" w14:paraId="000018C3">
            <w:pPr>
              <w:widowControl w:val="0"/>
              <w:spacing w:after="0" w:line="231.23295307159424" w:lineRule="auto"/>
              <w:ind w:left="119.7723388671875" w:right="59.05029296875" w:hanging="4.183349609375"/>
              <w:jc w:val="left"/>
              <w:rPr>
                <w:sz w:val="19.920000076293945"/>
                <w:szCs w:val="19.920000076293945"/>
              </w:rPr>
            </w:pPr>
            <w:sdt>
              <w:sdtPr>
                <w:tag w:val="goog_rdk_6231"/>
              </w:sdtPr>
              <w:sdtContent>
                <w:del w:author="Thomas Cervone-Richards - NOAA Federal" w:id="351" w:date="2023-07-21T16:01:28Z">
                  <w:r w:rsidDel="00000000" w:rsidR="00000000" w:rsidRPr="00000000">
                    <w:rPr>
                      <w:sz w:val="19.920000076293945"/>
                      <w:szCs w:val="19.920000076293945"/>
                      <w:rtl w:val="0"/>
                    </w:rPr>
                    <w:delText xml:space="preserve">which is not a slave  of a structure object  or another equipment  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234"/>
            </w:sdtPr>
            <w:sdtContent>
              <w:p w:rsidR="00000000" w:rsidDel="00000000" w:rsidP="00000000" w:rsidRDefault="00000000" w:rsidRPr="00000000" w14:paraId="000018C5">
                <w:pPr>
                  <w:widowControl w:val="0"/>
                  <w:spacing w:after="0" w:line="240" w:lineRule="auto"/>
                  <w:ind w:left="129.931640625" w:firstLine="0"/>
                  <w:jc w:val="left"/>
                  <w:rPr>
                    <w:del w:author="Thomas Cervone-Richards - NOAA Federal" w:id="351" w:date="2023-07-21T16:01:28Z"/>
                    <w:sz w:val="19.920000076293945"/>
                    <w:szCs w:val="19.920000076293945"/>
                  </w:rPr>
                </w:pPr>
                <w:sdt>
                  <w:sdtPr>
                    <w:tag w:val="goog_rdk_6233"/>
                  </w:sdtPr>
                  <w:sdtContent>
                    <w:del w:author="Thomas Cervone-Richards - NOAA Federal" w:id="351" w:date="2023-07-21T16:01:28Z">
                      <w:r w:rsidDel="00000000" w:rsidR="00000000" w:rsidRPr="00000000">
                        <w:rPr>
                          <w:sz w:val="19.920000076293945"/>
                          <w:szCs w:val="19.920000076293945"/>
                          <w:rtl w:val="0"/>
                        </w:rPr>
                        <w:delText xml:space="preserve">Encode/include a  </w:delText>
                      </w:r>
                    </w:del>
                  </w:sdtContent>
                </w:sdt>
              </w:p>
            </w:sdtContent>
          </w:sdt>
          <w:p w:rsidR="00000000" w:rsidDel="00000000" w:rsidP="00000000" w:rsidRDefault="00000000" w:rsidRPr="00000000" w14:paraId="000018C6">
            <w:pPr>
              <w:widowControl w:val="0"/>
              <w:spacing w:after="0" w:line="231.23273849487305" w:lineRule="auto"/>
              <w:ind w:left="128.138427734375" w:right="359.215087890625" w:hanging="2.39013671875"/>
              <w:jc w:val="left"/>
              <w:rPr>
                <w:sz w:val="19.920000076293945"/>
                <w:szCs w:val="19.920000076293945"/>
              </w:rPr>
            </w:pPr>
            <w:sdt>
              <w:sdtPr>
                <w:tag w:val="goog_rdk_6235"/>
              </w:sdtPr>
              <w:sdtContent>
                <w:del w:author="Thomas Cervone-Richards - NOAA Federal" w:id="351" w:date="2023-07-21T16:01:28Z">
                  <w:r w:rsidDel="00000000" w:rsidR="00000000" w:rsidRPr="00000000">
                    <w:rPr>
                      <w:sz w:val="19.920000076293945"/>
                      <w:szCs w:val="19.920000076293945"/>
                      <w:rtl w:val="0"/>
                    </w:rPr>
                    <w:delText xml:space="preserve">master object in the  relationship.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8">
            <w:pPr>
              <w:widowControl w:val="0"/>
              <w:spacing w:after="0" w:line="240" w:lineRule="auto"/>
              <w:jc w:val="center"/>
              <w:rPr>
                <w:sz w:val="19.920000076293945"/>
                <w:szCs w:val="19.920000076293945"/>
              </w:rPr>
            </w:pPr>
            <w:sdt>
              <w:sdtPr>
                <w:tag w:val="goog_rdk_6237"/>
              </w:sdtPr>
              <w:sdtContent>
                <w:del w:author="Thomas Cervone-Richards - NOAA Federal" w:id="351" w:date="2023-07-21T16:01:28Z">
                  <w:r w:rsidDel="00000000" w:rsidR="00000000" w:rsidRPr="00000000">
                    <w:rPr>
                      <w:sz w:val="19.920000076293945"/>
                      <w:szCs w:val="19.920000076293945"/>
                      <w:rtl w:val="0"/>
                    </w:rPr>
                    <w:delText xml:space="preserve">12.1.2 and 12.1.1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9">
            <w:pPr>
              <w:widowControl w:val="0"/>
              <w:spacing w:after="0" w:line="240" w:lineRule="auto"/>
              <w:jc w:val="center"/>
              <w:rPr>
                <w:sz w:val="19.920000076293945"/>
                <w:szCs w:val="19.920000076293945"/>
              </w:rPr>
            </w:pPr>
            <w:sdt>
              <w:sdtPr>
                <w:tag w:val="goog_rdk_6239"/>
              </w:sdtPr>
              <w:sdtContent>
                <w:del w:author="Thomas Cervone-Richards - NOAA Federal" w:id="351" w:date="2023-07-21T16:01:28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CA">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CB">
            <w:pPr>
              <w:widowControl w:val="0"/>
              <w:spacing w:after="0" w:line="240" w:lineRule="auto"/>
              <w:jc w:val="center"/>
              <w:rPr>
                <w:sz w:val="19.920000076293945"/>
                <w:szCs w:val="19.920000076293945"/>
              </w:rPr>
            </w:pPr>
            <w:sdt>
              <w:sdtPr>
                <w:tag w:val="goog_rdk_6241"/>
              </w:sdtPr>
              <w:sdtContent>
                <w:del w:author="Thomas Cervone-Richards - NOAA Federal" w:id="351" w:date="2023-07-21T16:01:28Z">
                  <w:r w:rsidDel="00000000" w:rsidR="00000000" w:rsidRPr="00000000">
                    <w:rPr>
                      <w:sz w:val="19.920000076293945"/>
                      <w:szCs w:val="19.920000076293945"/>
                      <w:rtl w:val="0"/>
                    </w:rPr>
                    <w:delText xml:space="preserve">1722b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244"/>
            </w:sdtPr>
            <w:sdtContent>
              <w:p w:rsidR="00000000" w:rsidDel="00000000" w:rsidP="00000000" w:rsidRDefault="00000000" w:rsidRPr="00000000" w14:paraId="000018CC">
                <w:pPr>
                  <w:widowControl w:val="0"/>
                  <w:spacing w:after="0" w:line="231.2326955795288" w:lineRule="auto"/>
                  <w:ind w:left="119.77203369140625" w:right="150.4791259765625" w:firstLine="10.159149169921875"/>
                  <w:jc w:val="left"/>
                  <w:rPr>
                    <w:del w:author="Thomas Cervone-Richards - NOAA Federal" w:id="351" w:date="2023-07-21T16:01:28Z"/>
                    <w:sz w:val="19.920000076293945"/>
                    <w:szCs w:val="19.920000076293945"/>
                  </w:rPr>
                </w:pPr>
                <w:sdt>
                  <w:sdtPr>
                    <w:tag w:val="goog_rdk_6243"/>
                  </w:sdtPr>
                  <w:sdtContent>
                    <w:del w:author="Thomas Cervone-Richards - NOAA Federal" w:id="351" w:date="2023-07-21T16:01:28Z">
                      <w:r w:rsidDel="00000000" w:rsidR="00000000" w:rsidRPr="00000000">
                        <w:rPr>
                          <w:sz w:val="19.920000076293945"/>
                          <w:szCs w:val="19.920000076293945"/>
                          <w:rtl w:val="0"/>
                        </w:rPr>
                        <w:delText xml:space="preserve">For each DAYMAR feature  object that EQUALS  </w:delText>
                      </w:r>
                    </w:del>
                  </w:sdtContent>
                </w:sdt>
              </w:p>
            </w:sdtContent>
          </w:sdt>
          <w:sdt>
            <w:sdtPr>
              <w:tag w:val="goog_rdk_6246"/>
            </w:sdtPr>
            <w:sdtContent>
              <w:p w:rsidR="00000000" w:rsidDel="00000000" w:rsidP="00000000" w:rsidRDefault="00000000" w:rsidRPr="00000000" w14:paraId="000018CD">
                <w:pPr>
                  <w:widowControl w:val="0"/>
                  <w:spacing w:after="0" w:before="5.21026611328125" w:line="231.23255252838135" w:lineRule="auto"/>
                  <w:ind w:left="115.58883666992188" w:right="260.83587646484375" w:firstLine="4.38232421875"/>
                  <w:jc w:val="left"/>
                  <w:rPr>
                    <w:del w:author="Thomas Cervone-Richards - NOAA Federal" w:id="351" w:date="2023-07-21T16:01:28Z"/>
                    <w:sz w:val="19.920000076293945"/>
                    <w:szCs w:val="19.920000076293945"/>
                  </w:rPr>
                </w:pPr>
                <w:sdt>
                  <w:sdtPr>
                    <w:tag w:val="goog_rdk_6245"/>
                  </w:sdtPr>
                  <w:sdtContent>
                    <w:del w:author="Thomas Cervone-Richards - NOAA Federal" w:id="351" w:date="2023-07-21T16:01:28Z">
                      <w:r w:rsidDel="00000000" w:rsidR="00000000" w:rsidRPr="00000000">
                        <w:rPr>
                          <w:sz w:val="19.920000076293945"/>
                          <w:szCs w:val="19.920000076293945"/>
                          <w:rtl w:val="0"/>
                        </w:rPr>
                        <w:delText xml:space="preserve">another structure feature  object AND is Not a slave  to a structure feature  </w:delText>
                      </w:r>
                    </w:del>
                  </w:sdtContent>
                </w:sdt>
              </w:p>
            </w:sdtContent>
          </w:sdt>
          <w:p w:rsidR="00000000" w:rsidDel="00000000" w:rsidP="00000000" w:rsidRDefault="00000000" w:rsidRPr="00000000" w14:paraId="000018CE">
            <w:pPr>
              <w:widowControl w:val="0"/>
              <w:spacing w:after="0" w:before="2.81036376953125" w:line="240" w:lineRule="auto"/>
              <w:ind w:left="119.77203369140625" w:firstLine="0"/>
              <w:jc w:val="left"/>
              <w:rPr>
                <w:sz w:val="19.920000076293945"/>
                <w:szCs w:val="19.920000076293945"/>
              </w:rPr>
            </w:pPr>
            <w:sdt>
              <w:sdtPr>
                <w:tag w:val="goog_rdk_6247"/>
              </w:sdtPr>
              <w:sdtContent>
                <w:del w:author="Thomas Cervone-Richards - NOAA Federal" w:id="351" w:date="2023-07-21T16:01:28Z">
                  <w:r w:rsidDel="00000000" w:rsidR="00000000" w:rsidRPr="00000000">
                    <w:rPr>
                      <w:sz w:val="19.920000076293945"/>
                      <w:szCs w:val="19.920000076293945"/>
                      <w:rtl w:val="0"/>
                    </w:rPr>
                    <w:delText xml:space="preserve">object.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250"/>
            </w:sdtPr>
            <w:sdtContent>
              <w:p w:rsidR="00000000" w:rsidDel="00000000" w:rsidP="00000000" w:rsidRDefault="00000000" w:rsidRPr="00000000" w14:paraId="000018CF">
                <w:pPr>
                  <w:widowControl w:val="0"/>
                  <w:spacing w:after="0" w:line="231.2326955795288" w:lineRule="auto"/>
                  <w:ind w:left="119.1748046875" w:right="114.029541015625" w:firstLine="9.7607421875"/>
                  <w:jc w:val="left"/>
                  <w:rPr>
                    <w:del w:author="Thomas Cervone-Richards - NOAA Federal" w:id="351" w:date="2023-07-21T16:01:28Z"/>
                    <w:sz w:val="19.920000076293945"/>
                    <w:szCs w:val="19.920000076293945"/>
                  </w:rPr>
                </w:pPr>
                <w:sdt>
                  <w:sdtPr>
                    <w:tag w:val="goog_rdk_6249"/>
                  </w:sdtPr>
                  <w:sdtContent>
                    <w:del w:author="Thomas Cervone-Richards - NOAA Federal" w:id="351" w:date="2023-07-21T16:01:28Z">
                      <w:r w:rsidDel="00000000" w:rsidR="00000000" w:rsidRPr="00000000">
                        <w:rPr>
                          <w:sz w:val="19.920000076293945"/>
                          <w:szCs w:val="19.920000076293945"/>
                          <w:rtl w:val="0"/>
                        </w:rPr>
                        <w:delText xml:space="preserve">DAYMAR marked as  structure object  </w:delText>
                      </w:r>
                    </w:del>
                  </w:sdtContent>
                </w:sdt>
              </w:p>
            </w:sdtContent>
          </w:sdt>
          <w:sdt>
            <w:sdtPr>
              <w:tag w:val="goog_rdk_6252"/>
            </w:sdtPr>
            <w:sdtContent>
              <w:p w:rsidR="00000000" w:rsidDel="00000000" w:rsidP="00000000" w:rsidRDefault="00000000" w:rsidRPr="00000000" w14:paraId="000018D0">
                <w:pPr>
                  <w:widowControl w:val="0"/>
                  <w:spacing w:after="0" w:before="5.21026611328125" w:line="240" w:lineRule="auto"/>
                  <w:ind w:left="115.5889892578125" w:firstLine="0"/>
                  <w:jc w:val="left"/>
                  <w:rPr>
                    <w:del w:author="Thomas Cervone-Richards - NOAA Federal" w:id="351" w:date="2023-07-21T16:01:28Z"/>
                    <w:sz w:val="19.920000076293945"/>
                    <w:szCs w:val="19.920000076293945"/>
                  </w:rPr>
                </w:pPr>
                <w:sdt>
                  <w:sdtPr>
                    <w:tag w:val="goog_rdk_6251"/>
                  </w:sdtPr>
                  <w:sdtContent>
                    <w:del w:author="Thomas Cervone-Richards - NOAA Federal" w:id="351" w:date="2023-07-21T16:01:28Z">
                      <w:r w:rsidDel="00000000" w:rsidR="00000000" w:rsidRPr="00000000">
                        <w:rPr>
                          <w:sz w:val="19.920000076293945"/>
                          <w:szCs w:val="19.920000076293945"/>
                          <w:rtl w:val="0"/>
                        </w:rPr>
                        <w:delText xml:space="preserve">where another  </w:delText>
                      </w:r>
                    </w:del>
                  </w:sdtContent>
                </w:sdt>
              </w:p>
            </w:sdtContent>
          </w:sdt>
          <w:sdt>
            <w:sdtPr>
              <w:tag w:val="goog_rdk_6254"/>
            </w:sdtPr>
            <w:sdtContent>
              <w:p w:rsidR="00000000" w:rsidDel="00000000" w:rsidP="00000000" w:rsidRDefault="00000000" w:rsidRPr="00000000" w14:paraId="000018D1">
                <w:pPr>
                  <w:widowControl w:val="0"/>
                  <w:spacing w:after="0" w:line="240" w:lineRule="auto"/>
                  <w:ind w:left="119.1748046875" w:firstLine="0"/>
                  <w:jc w:val="left"/>
                  <w:rPr>
                    <w:del w:author="Thomas Cervone-Richards - NOAA Federal" w:id="351" w:date="2023-07-21T16:01:28Z"/>
                    <w:sz w:val="19.920000076293945"/>
                    <w:szCs w:val="19.920000076293945"/>
                  </w:rPr>
                </w:pPr>
                <w:sdt>
                  <w:sdtPr>
                    <w:tag w:val="goog_rdk_6253"/>
                  </w:sdtPr>
                  <w:sdtContent>
                    <w:del w:author="Thomas Cervone-Richards - NOAA Federal" w:id="351" w:date="2023-07-21T16:01:28Z">
                      <w:r w:rsidDel="00000000" w:rsidR="00000000" w:rsidRPr="00000000">
                        <w:rPr>
                          <w:sz w:val="19.920000076293945"/>
                          <w:szCs w:val="19.920000076293945"/>
                          <w:rtl w:val="0"/>
                        </w:rPr>
                        <w:delText xml:space="preserve">structure object  </w:delText>
                      </w:r>
                    </w:del>
                  </w:sdtContent>
                </w:sdt>
              </w:p>
            </w:sdtContent>
          </w:sdt>
          <w:p w:rsidR="00000000" w:rsidDel="00000000" w:rsidP="00000000" w:rsidRDefault="00000000" w:rsidRPr="00000000" w14:paraId="000018D2">
            <w:pPr>
              <w:widowControl w:val="0"/>
              <w:spacing w:after="0" w:line="240" w:lineRule="auto"/>
              <w:ind w:left="120.7684326171875" w:firstLine="0"/>
              <w:jc w:val="left"/>
              <w:rPr>
                <w:sz w:val="19.920000076293945"/>
                <w:szCs w:val="19.920000076293945"/>
              </w:rPr>
            </w:pPr>
            <w:sdt>
              <w:sdtPr>
                <w:tag w:val="goog_rdk_6255"/>
              </w:sdtPr>
              <w:sdtContent>
                <w:del w:author="Thomas Cervone-Richards - NOAA Federal" w:id="351" w:date="2023-07-21T16:01:28Z">
                  <w:r w:rsidDel="00000000" w:rsidR="00000000" w:rsidRPr="00000000">
                    <w:rPr>
                      <w:sz w:val="19.920000076293945"/>
                      <w:szCs w:val="19.920000076293945"/>
                      <w:rtl w:val="0"/>
                    </w:rPr>
                    <w:delText xml:space="preserve">exists.</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258"/>
            </w:sdtPr>
            <w:sdtContent>
              <w:p w:rsidR="00000000" w:rsidDel="00000000" w:rsidP="00000000" w:rsidRDefault="00000000" w:rsidRPr="00000000" w14:paraId="000018D4">
                <w:pPr>
                  <w:widowControl w:val="0"/>
                  <w:spacing w:after="0" w:line="240" w:lineRule="auto"/>
                  <w:ind w:left="115.5889892578125" w:firstLine="0"/>
                  <w:jc w:val="left"/>
                  <w:rPr>
                    <w:del w:author="Thomas Cervone-Richards - NOAA Federal" w:id="351" w:date="2023-07-21T16:01:28Z"/>
                    <w:sz w:val="19.920000076293945"/>
                    <w:szCs w:val="19.920000076293945"/>
                  </w:rPr>
                </w:pPr>
                <w:sdt>
                  <w:sdtPr>
                    <w:tag w:val="goog_rdk_6257"/>
                  </w:sdtPr>
                  <w:sdtContent>
                    <w:del w:author="Thomas Cervone-Richards - NOAA Federal" w:id="351" w:date="2023-07-21T16:01:28Z">
                      <w:r w:rsidDel="00000000" w:rsidR="00000000" w:rsidRPr="00000000">
                        <w:rPr>
                          <w:sz w:val="19.920000076293945"/>
                          <w:szCs w:val="19.920000076293945"/>
                          <w:rtl w:val="0"/>
                        </w:rPr>
                        <w:delText xml:space="preserve">Amend DAYMAR  </w:delText>
                      </w:r>
                    </w:del>
                  </w:sdtContent>
                </w:sdt>
              </w:p>
            </w:sdtContent>
          </w:sdt>
          <w:p w:rsidR="00000000" w:rsidDel="00000000" w:rsidP="00000000" w:rsidRDefault="00000000" w:rsidRPr="00000000" w14:paraId="000018D5">
            <w:pPr>
              <w:widowControl w:val="0"/>
              <w:spacing w:after="0" w:line="240" w:lineRule="auto"/>
              <w:ind w:left="119.7723388671875" w:firstLine="0"/>
              <w:jc w:val="left"/>
              <w:rPr>
                <w:sz w:val="19.920000076293945"/>
                <w:szCs w:val="19.920000076293945"/>
              </w:rPr>
            </w:pPr>
            <w:sdt>
              <w:sdtPr>
                <w:tag w:val="goog_rdk_6259"/>
              </w:sdtPr>
              <w:sdtContent>
                <w:del w:author="Thomas Cervone-Richards - NOAA Federal" w:id="351" w:date="2023-07-21T16:01:28Z">
                  <w:r w:rsidDel="00000000" w:rsidR="00000000" w:rsidRPr="00000000">
                    <w:rPr>
                      <w:sz w:val="19.920000076293945"/>
                      <w:szCs w:val="19.920000076293945"/>
                      <w:rtl w:val="0"/>
                    </w:rPr>
                    <w:delText xml:space="preserve">object to slave.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7">
            <w:pPr>
              <w:widowControl w:val="0"/>
              <w:spacing w:after="0" w:line="240" w:lineRule="auto"/>
              <w:jc w:val="center"/>
              <w:rPr>
                <w:sz w:val="19.920000076293945"/>
                <w:szCs w:val="19.920000076293945"/>
              </w:rPr>
            </w:pPr>
            <w:sdt>
              <w:sdtPr>
                <w:tag w:val="goog_rdk_6261"/>
              </w:sdtPr>
              <w:sdtContent>
                <w:del w:author="Thomas Cervone-Richards - NOAA Federal" w:id="351" w:date="2023-07-21T16:01:28Z">
                  <w:r w:rsidDel="00000000" w:rsidR="00000000" w:rsidRPr="00000000">
                    <w:rPr>
                      <w:sz w:val="19.920000076293945"/>
                      <w:szCs w:val="19.920000076293945"/>
                      <w:rtl w:val="0"/>
                    </w:rPr>
                    <w:delText xml:space="preserve">12.1.2 and 12.1.1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8">
            <w:pPr>
              <w:widowControl w:val="0"/>
              <w:spacing w:after="0" w:line="240" w:lineRule="auto"/>
              <w:jc w:val="center"/>
              <w:rPr>
                <w:sz w:val="19.920000076293945"/>
                <w:szCs w:val="19.920000076293945"/>
              </w:rPr>
            </w:pPr>
            <w:sdt>
              <w:sdtPr>
                <w:tag w:val="goog_rdk_6263"/>
              </w:sdtPr>
              <w:sdtContent>
                <w:del w:author="Thomas Cervone-Richards - NOAA Federal" w:id="351" w:date="2023-07-21T16:01:28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D9">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90.00106811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DA">
            <w:pPr>
              <w:widowControl w:val="0"/>
              <w:spacing w:after="0" w:line="240" w:lineRule="auto"/>
              <w:jc w:val="center"/>
              <w:rPr>
                <w:sz w:val="19.920000076293945"/>
                <w:szCs w:val="19.920000076293945"/>
              </w:rPr>
            </w:pPr>
            <w:sdt>
              <w:sdtPr>
                <w:tag w:val="goog_rdk_6265"/>
              </w:sdtPr>
              <w:sdtContent>
                <w:del w:author="Thomas Cervone-Richards - NOAA Federal" w:id="352" w:date="2023-10-27T15:28:05Z"/>
                <w:sdt>
                  <w:sdtPr>
                    <w:tag w:val="goog_rdk_6266"/>
                  </w:sdtPr>
                  <w:sdtContent>
                    <w:commentRangeStart w:id="153"/>
                  </w:sdtContent>
                </w:sdt>
                <w:del w:author="Thomas Cervone-Richards - NOAA Federal" w:id="352" w:date="2023-10-27T15:28:05Z">
                  <w:r w:rsidDel="00000000" w:rsidR="00000000" w:rsidRPr="00000000">
                    <w:rPr>
                      <w:sz w:val="19.920000076293945"/>
                      <w:szCs w:val="19.920000076293945"/>
                      <w:rtl w:val="0"/>
                    </w:rPr>
                    <w:delText xml:space="preserve">1723</w:delText>
                  </w:r>
                  <w:commentRangeEnd w:id="153"/>
                  <w:r w:rsidDel="00000000" w:rsidR="00000000" w:rsidRPr="00000000">
                    <w:commentReference w:id="153"/>
                  </w:r>
                  <w:r w:rsidDel="00000000" w:rsidR="00000000" w:rsidRPr="00000000">
                    <w:rPr>
                      <w:sz w:val="19.920000076293945"/>
                      <w:szCs w:val="19.920000076293945"/>
                      <w:rtl w:val="0"/>
                    </w:rPr>
                    <w:delText xml:space="preserv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269"/>
            </w:sdtPr>
            <w:sdtContent>
              <w:p w:rsidR="00000000" w:rsidDel="00000000" w:rsidP="00000000" w:rsidRDefault="00000000" w:rsidRPr="00000000" w14:paraId="000018DB">
                <w:pPr>
                  <w:widowControl w:val="0"/>
                  <w:spacing w:after="0" w:line="231.43331050872803" w:lineRule="auto"/>
                  <w:ind w:left="115.58883666992188" w:right="247.09075927734375" w:firstLine="14.34234619140625"/>
                  <w:jc w:val="left"/>
                  <w:rPr>
                    <w:del w:author="Thomas Cervone-Richards - NOAA Federal" w:id="352" w:date="2023-10-27T15:28:05Z"/>
                    <w:sz w:val="19.920000076293945"/>
                    <w:szCs w:val="19.920000076293945"/>
                  </w:rPr>
                </w:pPr>
                <w:sdt>
                  <w:sdtPr>
                    <w:tag w:val="goog_rdk_6268"/>
                  </w:sdtPr>
                  <w:sdtContent>
                    <w:del w:author="Thomas Cervone-Richards - NOAA Federal" w:id="352" w:date="2023-10-27T15:28:05Z">
                      <w:r w:rsidDel="00000000" w:rsidR="00000000" w:rsidRPr="00000000">
                        <w:rPr>
                          <w:sz w:val="19.920000076293945"/>
                          <w:szCs w:val="19.920000076293945"/>
                          <w:rtl w:val="0"/>
                        </w:rPr>
                        <w:delText xml:space="preserve">For each feature object of  geometric primitive point  forming the same  </w:delText>
                      </w:r>
                    </w:del>
                  </w:sdtContent>
                </w:sdt>
              </w:p>
            </w:sdtContent>
          </w:sdt>
          <w:p w:rsidR="00000000" w:rsidDel="00000000" w:rsidP="00000000" w:rsidRDefault="00000000" w:rsidRPr="00000000" w14:paraId="000018DC">
            <w:pPr>
              <w:widowControl w:val="0"/>
              <w:spacing w:after="0" w:before="5.044097900390625" w:line="230.0284481048584" w:lineRule="auto"/>
              <w:ind w:left="119.17434692382812" w:right="81.95404052734375" w:firstLine="6.573638916015625"/>
              <w:jc w:val="left"/>
              <w:rPr>
                <w:sz w:val="19.920000076293945"/>
                <w:szCs w:val="19.920000076293945"/>
              </w:rPr>
            </w:pPr>
            <w:sdt>
              <w:sdtPr>
                <w:tag w:val="goog_rdk_6270"/>
              </w:sdtPr>
              <w:sdtContent>
                <w:del w:author="Thomas Cervone-Richards - NOAA Federal" w:id="352" w:date="2023-10-27T15:28:05Z">
                  <w:r w:rsidDel="00000000" w:rsidR="00000000" w:rsidRPr="00000000">
                    <w:rPr>
                      <w:sz w:val="19.920000076293945"/>
                      <w:szCs w:val="19.920000076293945"/>
                      <w:rtl w:val="0"/>
                    </w:rPr>
                    <w:delText xml:space="preserve">navigational aid which does  not reference the same  spatial 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273"/>
            </w:sdtPr>
            <w:sdtContent>
              <w:p w:rsidR="00000000" w:rsidDel="00000000" w:rsidP="00000000" w:rsidRDefault="00000000" w:rsidRPr="00000000" w14:paraId="000018DD">
                <w:pPr>
                  <w:widowControl w:val="0"/>
                  <w:spacing w:after="0" w:line="240" w:lineRule="auto"/>
                  <w:ind w:left="120.56915283203125" w:firstLine="0"/>
                  <w:jc w:val="left"/>
                  <w:rPr>
                    <w:del w:author="Thomas Cervone-Richards - NOAA Federal" w:id="352" w:date="2023-10-27T15:28:05Z"/>
                    <w:sz w:val="19.920000076293945"/>
                    <w:szCs w:val="19.920000076293945"/>
                  </w:rPr>
                </w:pPr>
                <w:sdt>
                  <w:sdtPr>
                    <w:tag w:val="goog_rdk_6272"/>
                  </w:sdtPr>
                  <w:sdtContent>
                    <w:del w:author="Thomas Cervone-Richards - NOAA Federal" w:id="352" w:date="2023-10-27T15:28:05Z">
                      <w:r w:rsidDel="00000000" w:rsidR="00000000" w:rsidRPr="00000000">
                        <w:rPr>
                          <w:sz w:val="19.920000076293945"/>
                          <w:szCs w:val="19.920000076293945"/>
                          <w:rtl w:val="0"/>
                        </w:rPr>
                        <w:delText xml:space="preserve">Object forming a  </w:delText>
                      </w:r>
                    </w:del>
                  </w:sdtContent>
                </w:sdt>
              </w:p>
            </w:sdtContent>
          </w:sdt>
          <w:p w:rsidR="00000000" w:rsidDel="00000000" w:rsidP="00000000" w:rsidRDefault="00000000" w:rsidRPr="00000000" w14:paraId="000018DE">
            <w:pPr>
              <w:widowControl w:val="0"/>
              <w:spacing w:after="0" w:line="231.43338203430176" w:lineRule="auto"/>
              <w:ind w:left="119.1748046875" w:right="83.751220703125" w:firstLine="6.573486328125"/>
              <w:rPr>
                <w:sz w:val="19.920000076293945"/>
                <w:szCs w:val="19.920000076293945"/>
              </w:rPr>
            </w:pPr>
            <w:sdt>
              <w:sdtPr>
                <w:tag w:val="goog_rdk_6274"/>
              </w:sdtPr>
              <w:sdtContent>
                <w:del w:author="Thomas Cervone-Richards - NOAA Federal" w:id="352" w:date="2023-10-27T15:28:05Z">
                  <w:r w:rsidDel="00000000" w:rsidR="00000000" w:rsidRPr="00000000">
                    <w:rPr>
                      <w:sz w:val="19.920000076293945"/>
                      <w:szCs w:val="19.920000076293945"/>
                      <w:rtl w:val="0"/>
                    </w:rPr>
                    <w:delText xml:space="preserve">navigational aid does  not point to the same  spatial object.</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6277"/>
            </w:sdtPr>
            <w:sdtContent>
              <w:p w:rsidR="00000000" w:rsidDel="00000000" w:rsidP="00000000" w:rsidRDefault="00000000" w:rsidRPr="00000000" w14:paraId="000018E0">
                <w:pPr>
                  <w:widowControl w:val="0"/>
                  <w:spacing w:after="0" w:line="231.43331050872803" w:lineRule="auto"/>
                  <w:ind w:left="119.7723388671875" w:right="68.980712890625" w:firstLine="10.1593017578125"/>
                  <w:jc w:val="left"/>
                  <w:rPr>
                    <w:del w:author="Thomas Cervone-Richards - NOAA Federal" w:id="352" w:date="2023-10-27T15:28:05Z"/>
                    <w:sz w:val="19.920000076293945"/>
                    <w:szCs w:val="19.920000076293945"/>
                  </w:rPr>
                </w:pPr>
                <w:sdt>
                  <w:sdtPr>
                    <w:tag w:val="goog_rdk_6276"/>
                  </w:sdtPr>
                  <w:sdtContent>
                    <w:del w:author="Thomas Cervone-Richards - NOAA Federal" w:id="352" w:date="2023-10-27T15:28:05Z">
                      <w:r w:rsidDel="00000000" w:rsidR="00000000" w:rsidRPr="00000000">
                        <w:rPr>
                          <w:sz w:val="19.920000076293945"/>
                          <w:szCs w:val="19.920000076293945"/>
                          <w:rtl w:val="0"/>
                        </w:rPr>
                        <w:delText xml:space="preserve">Ensure all components  of the navigational aid  point to the same  </w:delText>
                      </w:r>
                    </w:del>
                  </w:sdtContent>
                </w:sdt>
              </w:p>
            </w:sdtContent>
          </w:sdt>
          <w:p w:rsidR="00000000" w:rsidDel="00000000" w:rsidP="00000000" w:rsidRDefault="00000000" w:rsidRPr="00000000" w14:paraId="000018E1">
            <w:pPr>
              <w:widowControl w:val="0"/>
              <w:spacing w:after="0" w:before="5.044097900390625" w:line="240" w:lineRule="auto"/>
              <w:ind w:left="119.1748046875" w:firstLine="0"/>
              <w:jc w:val="left"/>
              <w:rPr>
                <w:sz w:val="19.920000076293945"/>
                <w:szCs w:val="19.920000076293945"/>
              </w:rPr>
            </w:pPr>
            <w:sdt>
              <w:sdtPr>
                <w:tag w:val="goog_rdk_6278"/>
              </w:sdtPr>
              <w:sdtContent>
                <w:del w:author="Thomas Cervone-Richards - NOAA Federal" w:id="352" w:date="2023-10-27T15:28:05Z">
                  <w:r w:rsidDel="00000000" w:rsidR="00000000" w:rsidRPr="00000000">
                    <w:rPr>
                      <w:sz w:val="19.920000076293945"/>
                      <w:szCs w:val="19.920000076293945"/>
                      <w:rtl w:val="0"/>
                    </w:rPr>
                    <w:delText xml:space="preserve">spatial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3">
            <w:pPr>
              <w:widowControl w:val="0"/>
              <w:spacing w:after="0" w:line="240" w:lineRule="auto"/>
              <w:ind w:left="132.918701171875" w:firstLine="0"/>
              <w:jc w:val="left"/>
              <w:rPr>
                <w:sz w:val="19.920000076293945"/>
                <w:szCs w:val="19.920000076293945"/>
              </w:rPr>
            </w:pPr>
            <w:sdt>
              <w:sdtPr>
                <w:tag w:val="goog_rdk_6280"/>
              </w:sdtPr>
              <w:sdtContent>
                <w:del w:author="Thomas Cervone-Richards - NOAA Federal" w:id="352" w:date="2023-10-27T15:28:05Z">
                  <w:r w:rsidDel="00000000" w:rsidR="00000000" w:rsidRPr="00000000">
                    <w:rPr>
                      <w:sz w:val="19.920000076293945"/>
                      <w:szCs w:val="19.920000076293945"/>
                      <w:rtl w:val="0"/>
                    </w:rPr>
                    <w:delText xml:space="preserve">12.1.2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4">
            <w:pPr>
              <w:widowControl w:val="0"/>
              <w:spacing w:after="0" w:line="240" w:lineRule="auto"/>
              <w:jc w:val="center"/>
              <w:rPr>
                <w:sz w:val="19.920000076293945"/>
                <w:szCs w:val="19.920000076293945"/>
              </w:rPr>
            </w:pPr>
            <w:sdt>
              <w:sdtPr>
                <w:tag w:val="goog_rdk_6282"/>
              </w:sdtPr>
              <w:sdtContent>
                <w:del w:author="Thomas Cervone-Richards - NOAA Federal" w:id="352" w:date="2023-10-27T15:28:05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E5">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8E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8E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8E8">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8E9">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62 </w:t>
      </w:r>
    </w:p>
    <w:tbl>
      <w:tblPr>
        <w:tblStyle w:val="Table53"/>
        <w:tblW w:w="11445.0" w:type="dxa"/>
        <w:jc w:val="left"/>
        <w:tblInd w:w="-95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420"/>
        <w:gridCol w:w="2520"/>
        <w:gridCol w:w="2130"/>
        <w:gridCol w:w="1260"/>
        <w:gridCol w:w="585"/>
        <w:gridCol w:w="660"/>
        <w:tblGridChange w:id="0">
          <w:tblGrid>
            <w:gridCol w:w="870"/>
            <w:gridCol w:w="3420"/>
            <w:gridCol w:w="2520"/>
            <w:gridCol w:w="2130"/>
            <w:gridCol w:w="1260"/>
            <w:gridCol w:w="585"/>
            <w:gridCol w:w="660"/>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EA">
            <w:pPr>
              <w:widowControl w:val="0"/>
              <w:spacing w:after="0" w:line="240" w:lineRule="auto"/>
              <w:jc w:val="center"/>
              <w:rPr>
                <w:sz w:val="19.920000076293945"/>
                <w:szCs w:val="19.920000076293945"/>
              </w:rPr>
            </w:pPr>
            <w:sdt>
              <w:sdtPr>
                <w:tag w:val="goog_rdk_6284"/>
              </w:sdtPr>
              <w:sdtContent>
                <w:del w:author="Thomas Cervone-Richards - NOAA Federal" w:id="353" w:date="2023-10-27T15:28:32Z">
                  <w:r w:rsidDel="00000000" w:rsidR="00000000" w:rsidRPr="00000000">
                    <w:rPr>
                      <w:sz w:val="19.920000076293945"/>
                      <w:szCs w:val="19.920000076293945"/>
                      <w:rtl w:val="0"/>
                    </w:rPr>
                    <w:delText xml:space="preserve">1724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287"/>
            </w:sdtPr>
            <w:sdtContent>
              <w:p w:rsidR="00000000" w:rsidDel="00000000" w:rsidP="00000000" w:rsidRDefault="00000000" w:rsidRPr="00000000" w14:paraId="000018EB">
                <w:pPr>
                  <w:widowControl w:val="0"/>
                  <w:spacing w:after="0" w:line="230.5629301071167" w:lineRule="auto"/>
                  <w:ind w:left="115.58883666992188" w:right="102.8704833984375" w:firstLine="14.34234619140625"/>
                  <w:jc w:val="left"/>
                  <w:rPr>
                    <w:del w:author="Thomas Cervone-Richards - NOAA Federal" w:id="353" w:date="2023-10-27T15:28:32Z"/>
                    <w:sz w:val="19.920000076293945"/>
                    <w:szCs w:val="19.920000076293945"/>
                  </w:rPr>
                </w:pPr>
                <w:sdt>
                  <w:sdtPr>
                    <w:tag w:val="goog_rdk_6286"/>
                  </w:sdtPr>
                  <w:sdtContent>
                    <w:del w:author="Thomas Cervone-Richards - NOAA Federal" w:id="353" w:date="2023-10-27T15:28:32Z">
                      <w:r w:rsidDel="00000000" w:rsidR="00000000" w:rsidRPr="00000000">
                        <w:rPr>
                          <w:sz w:val="19.920000076293945"/>
                          <w:szCs w:val="19.920000076293945"/>
                          <w:rtl w:val="0"/>
                        </w:rPr>
                        <w:delText xml:space="preserve">For each navigational aid  equipment feature object  where OBJNAM is Equal to  the OBJNAM of the  </w:delText>
                      </w:r>
                    </w:del>
                  </w:sdtContent>
                </w:sdt>
              </w:p>
            </w:sdtContent>
          </w:sdt>
          <w:p w:rsidR="00000000" w:rsidDel="00000000" w:rsidP="00000000" w:rsidRDefault="00000000" w:rsidRPr="00000000" w14:paraId="000018EC">
            <w:pPr>
              <w:widowControl w:val="0"/>
              <w:spacing w:after="0" w:before="5.7666015625" w:line="240" w:lineRule="auto"/>
              <w:ind w:left="119.17434692382812" w:firstLine="0"/>
              <w:jc w:val="left"/>
              <w:rPr>
                <w:sz w:val="19.920000076293945"/>
                <w:szCs w:val="19.920000076293945"/>
              </w:rPr>
            </w:pPr>
            <w:sdt>
              <w:sdtPr>
                <w:tag w:val="goog_rdk_6288"/>
              </w:sdtPr>
              <w:sdtContent>
                <w:del w:author="Thomas Cervone-Richards - NOAA Federal" w:id="353" w:date="2023-10-27T15:28:32Z">
                  <w:r w:rsidDel="00000000" w:rsidR="00000000" w:rsidRPr="00000000">
                    <w:rPr>
                      <w:sz w:val="19.920000076293945"/>
                      <w:szCs w:val="19.920000076293945"/>
                      <w:rtl w:val="0"/>
                    </w:rPr>
                    <w:delText xml:space="preserve">structure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291"/>
            </w:sdtPr>
            <w:sdtContent>
              <w:p w:rsidR="00000000" w:rsidDel="00000000" w:rsidP="00000000" w:rsidRDefault="00000000" w:rsidRPr="00000000" w14:paraId="000018ED">
                <w:pPr>
                  <w:widowControl w:val="0"/>
                  <w:spacing w:after="0" w:line="240" w:lineRule="auto"/>
                  <w:ind w:left="120.56915283203125" w:firstLine="0"/>
                  <w:jc w:val="left"/>
                  <w:rPr>
                    <w:del w:author="Thomas Cervone-Richards - NOAA Federal" w:id="353" w:date="2023-10-27T15:28:32Z"/>
                    <w:sz w:val="19.920000076293945"/>
                    <w:szCs w:val="19.920000076293945"/>
                  </w:rPr>
                </w:pPr>
                <w:sdt>
                  <w:sdtPr>
                    <w:tag w:val="goog_rdk_6290"/>
                  </w:sdtPr>
                  <w:sdtContent>
                    <w:del w:author="Thomas Cervone-Richards - NOAA Federal" w:id="353" w:date="2023-10-27T15:28:32Z">
                      <w:r w:rsidDel="00000000" w:rsidR="00000000" w:rsidRPr="00000000">
                        <w:rPr>
                          <w:sz w:val="19.920000076293945"/>
                          <w:szCs w:val="19.920000076293945"/>
                          <w:rtl w:val="0"/>
                        </w:rPr>
                        <w:delText xml:space="preserve">OBJNAM on  </w:delText>
                      </w:r>
                    </w:del>
                  </w:sdtContent>
                </w:sdt>
              </w:p>
            </w:sdtContent>
          </w:sdt>
          <w:sdt>
            <w:sdtPr>
              <w:tag w:val="goog_rdk_6293"/>
            </w:sdtPr>
            <w:sdtContent>
              <w:p w:rsidR="00000000" w:rsidDel="00000000" w:rsidP="00000000" w:rsidRDefault="00000000" w:rsidRPr="00000000" w14:paraId="000018EE">
                <w:pPr>
                  <w:widowControl w:val="0"/>
                  <w:spacing w:after="0" w:line="240" w:lineRule="auto"/>
                  <w:ind w:left="125.748291015625" w:firstLine="0"/>
                  <w:jc w:val="left"/>
                  <w:rPr>
                    <w:del w:author="Thomas Cervone-Richards - NOAA Federal" w:id="353" w:date="2023-10-27T15:28:32Z"/>
                    <w:sz w:val="19.920000076293945"/>
                    <w:szCs w:val="19.920000076293945"/>
                  </w:rPr>
                </w:pPr>
                <w:sdt>
                  <w:sdtPr>
                    <w:tag w:val="goog_rdk_6292"/>
                  </w:sdtPr>
                  <w:sdtContent>
                    <w:del w:author="Thomas Cervone-Richards - NOAA Federal" w:id="353" w:date="2023-10-27T15:28:32Z">
                      <w:r w:rsidDel="00000000" w:rsidR="00000000" w:rsidRPr="00000000">
                        <w:rPr>
                          <w:sz w:val="19.920000076293945"/>
                          <w:szCs w:val="19.920000076293945"/>
                          <w:rtl w:val="0"/>
                        </w:rPr>
                        <w:delText xml:space="preserve">navigational aid  </w:delText>
                      </w:r>
                    </w:del>
                  </w:sdtContent>
                </w:sdt>
              </w:p>
            </w:sdtContent>
          </w:sdt>
          <w:sdt>
            <w:sdtPr>
              <w:tag w:val="goog_rdk_6295"/>
            </w:sdtPr>
            <w:sdtContent>
              <w:p w:rsidR="00000000" w:rsidDel="00000000" w:rsidP="00000000" w:rsidRDefault="00000000" w:rsidRPr="00000000" w14:paraId="000018EF">
                <w:pPr>
                  <w:widowControl w:val="0"/>
                  <w:spacing w:after="0" w:line="240" w:lineRule="auto"/>
                  <w:ind w:left="120.7684326171875" w:firstLine="0"/>
                  <w:jc w:val="left"/>
                  <w:rPr>
                    <w:del w:author="Thomas Cervone-Richards - NOAA Federal" w:id="353" w:date="2023-10-27T15:28:32Z"/>
                    <w:sz w:val="19.920000076293945"/>
                    <w:szCs w:val="19.920000076293945"/>
                  </w:rPr>
                </w:pPr>
                <w:sdt>
                  <w:sdtPr>
                    <w:tag w:val="goog_rdk_6294"/>
                  </w:sdtPr>
                  <w:sdtContent>
                    <w:del w:author="Thomas Cervone-Richards - NOAA Federal" w:id="353" w:date="2023-10-27T15:28:32Z">
                      <w:r w:rsidDel="00000000" w:rsidR="00000000" w:rsidRPr="00000000">
                        <w:rPr>
                          <w:sz w:val="19.920000076293945"/>
                          <w:szCs w:val="19.920000076293945"/>
                          <w:rtl w:val="0"/>
                        </w:rPr>
                        <w:delText xml:space="preserve">equipment object  </w:delText>
                      </w:r>
                    </w:del>
                  </w:sdtContent>
                </w:sdt>
              </w:p>
            </w:sdtContent>
          </w:sdt>
          <w:p w:rsidR="00000000" w:rsidDel="00000000" w:rsidP="00000000" w:rsidRDefault="00000000" w:rsidRPr="00000000" w14:paraId="000018F0">
            <w:pPr>
              <w:widowControl w:val="0"/>
              <w:spacing w:after="0" w:line="231.23263835906982" w:lineRule="auto"/>
              <w:ind w:left="119.1748046875" w:right="349.483642578125" w:firstLine="8.96392822265625"/>
              <w:jc w:val="left"/>
              <w:rPr>
                <w:sz w:val="19.920000076293945"/>
                <w:szCs w:val="19.920000076293945"/>
              </w:rPr>
            </w:pPr>
            <w:sdt>
              <w:sdtPr>
                <w:tag w:val="goog_rdk_6296"/>
              </w:sdtPr>
              <w:sdtContent>
                <w:del w:author="Thomas Cervone-Richards - NOAA Federal" w:id="353" w:date="2023-10-27T15:28:32Z">
                  <w:r w:rsidDel="00000000" w:rsidR="00000000" w:rsidRPr="00000000">
                    <w:rPr>
                      <w:sz w:val="19.920000076293945"/>
                      <w:szCs w:val="19.920000076293945"/>
                      <w:rtl w:val="0"/>
                    </w:rPr>
                    <w:delText xml:space="preserve">repeats that of the  structure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299"/>
            </w:sdtPr>
            <w:sdtContent>
              <w:p w:rsidR="00000000" w:rsidDel="00000000" w:rsidP="00000000" w:rsidRDefault="00000000" w:rsidRPr="00000000" w14:paraId="000018F1">
                <w:pPr>
                  <w:widowControl w:val="0"/>
                  <w:spacing w:after="0" w:line="240" w:lineRule="auto"/>
                  <w:ind w:left="130.32958984375" w:firstLine="0"/>
                  <w:jc w:val="left"/>
                  <w:rPr>
                    <w:del w:author="Thomas Cervone-Richards - NOAA Federal" w:id="353" w:date="2023-10-27T15:28:32Z"/>
                    <w:sz w:val="19.920000076293945"/>
                    <w:szCs w:val="19.920000076293945"/>
                  </w:rPr>
                </w:pPr>
                <w:sdt>
                  <w:sdtPr>
                    <w:tag w:val="goog_rdk_6298"/>
                  </w:sdtPr>
                  <w:sdtContent>
                    <w:del w:author="Thomas Cervone-Richards - NOAA Federal" w:id="353" w:date="2023-10-27T15:28:32Z">
                      <w:r w:rsidDel="00000000" w:rsidR="00000000" w:rsidRPr="00000000">
                        <w:rPr>
                          <w:sz w:val="19.920000076293945"/>
                          <w:szCs w:val="19.920000076293945"/>
                          <w:rtl w:val="0"/>
                        </w:rPr>
                        <w:delText xml:space="preserve">Remove repeated  </w:delText>
                      </w:r>
                    </w:del>
                  </w:sdtContent>
                </w:sdt>
              </w:p>
            </w:sdtContent>
          </w:sdt>
          <w:p w:rsidR="00000000" w:rsidDel="00000000" w:rsidP="00000000" w:rsidRDefault="00000000" w:rsidRPr="00000000" w14:paraId="000018F2">
            <w:pPr>
              <w:widowControl w:val="0"/>
              <w:spacing w:after="0" w:line="240" w:lineRule="auto"/>
              <w:ind w:left="120.56884765625" w:firstLine="0"/>
              <w:jc w:val="left"/>
              <w:rPr>
                <w:sz w:val="19.920000076293945"/>
                <w:szCs w:val="19.920000076293945"/>
              </w:rPr>
            </w:pPr>
            <w:sdt>
              <w:sdtPr>
                <w:tag w:val="goog_rdk_6300"/>
              </w:sdtPr>
              <w:sdtContent>
                <w:del w:author="Thomas Cervone-Richards - NOAA Federal" w:id="353" w:date="2023-10-27T15:28:32Z">
                  <w:r w:rsidDel="00000000" w:rsidR="00000000" w:rsidRPr="00000000">
                    <w:rPr>
                      <w:sz w:val="19.920000076293945"/>
                      <w:szCs w:val="19.920000076293945"/>
                      <w:rtl w:val="0"/>
                    </w:rPr>
                    <w:delText xml:space="preserve">OBJNAM value.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3">
            <w:pPr>
              <w:widowControl w:val="0"/>
              <w:spacing w:after="0" w:line="240" w:lineRule="auto"/>
              <w:ind w:left="132.918701171875" w:firstLine="0"/>
              <w:jc w:val="left"/>
              <w:rPr>
                <w:sz w:val="19.920000076293945"/>
                <w:szCs w:val="19.920000076293945"/>
              </w:rPr>
            </w:pPr>
            <w:sdt>
              <w:sdtPr>
                <w:tag w:val="goog_rdk_6302"/>
              </w:sdtPr>
              <w:sdtContent>
                <w:del w:author="Thomas Cervone-Richards - NOAA Federal" w:id="353" w:date="2023-10-27T15:28:32Z">
                  <w:r w:rsidDel="00000000" w:rsidR="00000000" w:rsidRPr="00000000">
                    <w:rPr>
                      <w:sz w:val="19.920000076293945"/>
                      <w:szCs w:val="19.920000076293945"/>
                      <w:rtl w:val="0"/>
                    </w:rPr>
                    <w:delText xml:space="preserve">12.1.2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4">
            <w:pPr>
              <w:widowControl w:val="0"/>
              <w:spacing w:after="0" w:line="240" w:lineRule="auto"/>
              <w:jc w:val="center"/>
              <w:rPr>
                <w:sz w:val="19.920000076293945"/>
                <w:szCs w:val="19.920000076293945"/>
              </w:rPr>
            </w:pPr>
            <w:sdt>
              <w:sdtPr>
                <w:tag w:val="goog_rdk_6304"/>
              </w:sdtPr>
              <w:sdtContent>
                <w:del w:author="Thomas Cervone-Richards - NOAA Federal" w:id="353" w:date="2023-10-27T15:28:32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8F5">
            <w:pPr>
              <w:widowControl w:val="0"/>
              <w:spacing w:after="0" w:line="240" w:lineRule="auto"/>
              <w:jc w:val="center"/>
              <w:rPr>
                <w:sz w:val="19.920000076293945"/>
                <w:szCs w:val="19.920000076293945"/>
              </w:rPr>
            </w:pPr>
            <w:r w:rsidDel="00000000" w:rsidR="00000000" w:rsidRPr="00000000">
              <w:rPr>
                <w:rtl w:val="0"/>
              </w:rPr>
            </w:r>
          </w:p>
        </w:tc>
      </w:tr>
      <w:tr>
        <w:trPr>
          <w:cantSplit w:val="0"/>
          <w:trHeight w:val="368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F6">
            <w:pPr>
              <w:widowControl w:val="0"/>
              <w:spacing w:after="0" w:line="240" w:lineRule="auto"/>
              <w:jc w:val="center"/>
              <w:rPr>
                <w:sz w:val="19.920000076293945"/>
                <w:szCs w:val="19.920000076293945"/>
              </w:rPr>
            </w:pPr>
            <w:sdt>
              <w:sdtPr>
                <w:tag w:val="goog_rdk_6306"/>
              </w:sdtPr>
              <w:sdtContent>
                <w:del w:author="Thomas Cervone-Richards - NOAA Federal" w:id="354" w:date="2023-07-21T16:04:32Z">
                  <w:r w:rsidDel="00000000" w:rsidR="00000000" w:rsidRPr="00000000">
                    <w:rPr>
                      <w:sz w:val="19.920000076293945"/>
                      <w:szCs w:val="19.920000076293945"/>
                      <w:rtl w:val="0"/>
                    </w:rPr>
                    <w:delText xml:space="preserve">1725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09"/>
            </w:sdtPr>
            <w:sdtContent>
              <w:p w:rsidR="00000000" w:rsidDel="00000000" w:rsidP="00000000" w:rsidRDefault="00000000" w:rsidRPr="00000000" w14:paraId="000018F7">
                <w:pPr>
                  <w:widowControl w:val="0"/>
                  <w:spacing w:after="0" w:line="231.23263835906982" w:lineRule="auto"/>
                  <w:ind w:left="128.138427734375" w:right="294.30145263671875" w:firstLine="1.792755126953125"/>
                  <w:jc w:val="left"/>
                  <w:rPr>
                    <w:del w:author="Thomas Cervone-Richards - NOAA Federal" w:id="354" w:date="2023-07-21T16:04:32Z"/>
                    <w:sz w:val="19.920000076293945"/>
                    <w:szCs w:val="19.920000076293945"/>
                  </w:rPr>
                </w:pPr>
                <w:sdt>
                  <w:sdtPr>
                    <w:tag w:val="goog_rdk_6308"/>
                  </w:sdtPr>
                  <w:sdtContent>
                    <w:del w:author="Thomas Cervone-Richards - NOAA Federal" w:id="354" w:date="2023-07-21T16:04:32Z">
                      <w:r w:rsidDel="00000000" w:rsidR="00000000" w:rsidRPr="00000000">
                        <w:rPr>
                          <w:sz w:val="19.920000076293945"/>
                          <w:szCs w:val="19.920000076293945"/>
                          <w:rtl w:val="0"/>
                        </w:rPr>
                        <w:delText xml:space="preserve">For each Master to Slave  relationship where all  </w:delText>
                      </w:r>
                    </w:del>
                  </w:sdtContent>
                </w:sdt>
              </w:p>
            </w:sdtContent>
          </w:sdt>
          <w:sdt>
            <w:sdtPr>
              <w:tag w:val="goog_rdk_6311"/>
            </w:sdtPr>
            <w:sdtContent>
              <w:p w:rsidR="00000000" w:rsidDel="00000000" w:rsidP="00000000" w:rsidRDefault="00000000" w:rsidRPr="00000000" w14:paraId="000018F8">
                <w:pPr>
                  <w:widowControl w:val="0"/>
                  <w:spacing w:after="0" w:before="5.208740234375" w:line="230.02837657928467" w:lineRule="auto"/>
                  <w:ind w:left="115.58883666992188" w:right="170.59814453125" w:firstLine="5.17913818359375"/>
                  <w:rPr>
                    <w:del w:author="Thomas Cervone-Richards - NOAA Federal" w:id="354" w:date="2023-07-21T16:04:32Z"/>
                    <w:sz w:val="19.920000076293945"/>
                    <w:szCs w:val="19.920000076293945"/>
                  </w:rPr>
                </w:pPr>
                <w:sdt>
                  <w:sdtPr>
                    <w:tag w:val="goog_rdk_6310"/>
                  </w:sdtPr>
                  <w:sdtContent>
                    <w:del w:author="Thomas Cervone-Richards - NOAA Federal" w:id="354" w:date="2023-07-21T16:04:32Z">
                      <w:r w:rsidDel="00000000" w:rsidR="00000000" w:rsidRPr="00000000">
                        <w:rPr>
                          <w:sz w:val="19.920000076293945"/>
                          <w:szCs w:val="19.920000076293945"/>
                          <w:rtl w:val="0"/>
                        </w:rPr>
                        <w:delText xml:space="preserve">component feature objects  (master and slaves) are of  the classes DAYMAR,  </w:delText>
                      </w:r>
                    </w:del>
                  </w:sdtContent>
                </w:sdt>
              </w:p>
            </w:sdtContent>
          </w:sdt>
          <w:sdt>
            <w:sdtPr>
              <w:tag w:val="goog_rdk_6313"/>
            </w:sdtPr>
            <w:sdtContent>
              <w:p w:rsidR="00000000" w:rsidDel="00000000" w:rsidP="00000000" w:rsidRDefault="00000000" w:rsidRPr="00000000" w14:paraId="000018F9">
                <w:pPr>
                  <w:widowControl w:val="0"/>
                  <w:spacing w:after="0" w:before="6.20849609375" w:line="240" w:lineRule="auto"/>
                  <w:ind w:left="129.93118286132812" w:firstLine="0"/>
                  <w:jc w:val="left"/>
                  <w:rPr>
                    <w:del w:author="Thomas Cervone-Richards - NOAA Federal" w:id="354" w:date="2023-07-21T16:04:32Z"/>
                    <w:sz w:val="19.920000076293945"/>
                    <w:szCs w:val="19.920000076293945"/>
                  </w:rPr>
                </w:pPr>
                <w:sdt>
                  <w:sdtPr>
                    <w:tag w:val="goog_rdk_6312"/>
                  </w:sdtPr>
                  <w:sdtContent>
                    <w:del w:author="Thomas Cervone-Richards - NOAA Federal" w:id="354" w:date="2023-07-21T16:04:32Z">
                      <w:r w:rsidDel="00000000" w:rsidR="00000000" w:rsidRPr="00000000">
                        <w:rPr>
                          <w:sz w:val="19.920000076293945"/>
                          <w:szCs w:val="19.920000076293945"/>
                          <w:rtl w:val="0"/>
                        </w:rPr>
                        <w:delText xml:space="preserve">FOGSIG, LIGHTS,  </w:delText>
                      </w:r>
                    </w:del>
                  </w:sdtContent>
                </w:sdt>
              </w:p>
            </w:sdtContent>
          </w:sdt>
          <w:sdt>
            <w:sdtPr>
              <w:tag w:val="goog_rdk_6315"/>
            </w:sdtPr>
            <w:sdtContent>
              <w:p w:rsidR="00000000" w:rsidDel="00000000" w:rsidP="00000000" w:rsidRDefault="00000000" w:rsidRPr="00000000" w14:paraId="000018FA">
                <w:pPr>
                  <w:widowControl w:val="0"/>
                  <w:spacing w:after="0" w:line="240" w:lineRule="auto"/>
                  <w:ind w:left="130.32958984375" w:firstLine="0"/>
                  <w:jc w:val="left"/>
                  <w:rPr>
                    <w:del w:author="Thomas Cervone-Richards - NOAA Federal" w:id="354" w:date="2023-07-21T16:04:32Z"/>
                    <w:sz w:val="19.920000076293945"/>
                    <w:szCs w:val="19.920000076293945"/>
                  </w:rPr>
                </w:pPr>
                <w:sdt>
                  <w:sdtPr>
                    <w:tag w:val="goog_rdk_6314"/>
                  </w:sdtPr>
                  <w:sdtContent>
                    <w:del w:author="Thomas Cervone-Richards - NOAA Federal" w:id="354" w:date="2023-07-21T16:04:32Z">
                      <w:r w:rsidDel="00000000" w:rsidR="00000000" w:rsidRPr="00000000">
                        <w:rPr>
                          <w:sz w:val="19.920000076293945"/>
                          <w:szCs w:val="19.920000076293945"/>
                          <w:rtl w:val="0"/>
                        </w:rPr>
                        <w:delText xml:space="preserve">RADSTA, RDOSTA,  </w:delText>
                      </w:r>
                    </w:del>
                  </w:sdtContent>
                </w:sdt>
              </w:p>
            </w:sdtContent>
          </w:sdt>
          <w:sdt>
            <w:sdtPr>
              <w:tag w:val="goog_rdk_6317"/>
            </w:sdtPr>
            <w:sdtContent>
              <w:p w:rsidR="00000000" w:rsidDel="00000000" w:rsidP="00000000" w:rsidRDefault="00000000" w:rsidRPr="00000000" w14:paraId="000018FB">
                <w:pPr>
                  <w:widowControl w:val="0"/>
                  <w:spacing w:after="0" w:line="240" w:lineRule="auto"/>
                  <w:ind w:left="130.32958984375" w:firstLine="0"/>
                  <w:jc w:val="left"/>
                  <w:rPr>
                    <w:del w:author="Thomas Cervone-Richards - NOAA Federal" w:id="354" w:date="2023-07-21T16:04:32Z"/>
                    <w:sz w:val="19.920000076293945"/>
                    <w:szCs w:val="19.920000076293945"/>
                  </w:rPr>
                </w:pPr>
                <w:sdt>
                  <w:sdtPr>
                    <w:tag w:val="goog_rdk_6316"/>
                  </w:sdtPr>
                  <w:sdtContent>
                    <w:del w:author="Thomas Cervone-Richards - NOAA Federal" w:id="354" w:date="2023-07-21T16:04:32Z">
                      <w:r w:rsidDel="00000000" w:rsidR="00000000" w:rsidRPr="00000000">
                        <w:rPr>
                          <w:sz w:val="19.920000076293945"/>
                          <w:szCs w:val="19.920000076293945"/>
                          <w:rtl w:val="0"/>
                        </w:rPr>
                        <w:delText xml:space="preserve">RETRFL, RTPBCN,  </w:delText>
                      </w:r>
                    </w:del>
                  </w:sdtContent>
                </w:sdt>
              </w:p>
            </w:sdtContent>
          </w:sdt>
          <w:sdt>
            <w:sdtPr>
              <w:tag w:val="goog_rdk_6319"/>
            </w:sdtPr>
            <w:sdtContent>
              <w:p w:rsidR="00000000" w:rsidDel="00000000" w:rsidP="00000000" w:rsidRDefault="00000000" w:rsidRPr="00000000" w14:paraId="000018FC">
                <w:pPr>
                  <w:widowControl w:val="0"/>
                  <w:spacing w:after="0" w:line="230.78059673309326" w:lineRule="auto"/>
                  <w:ind w:left="115.58883666992188" w:right="250.67657470703125" w:firstLine="6.971893310546875"/>
                  <w:jc w:val="left"/>
                  <w:rPr>
                    <w:del w:author="Thomas Cervone-Richards - NOAA Federal" w:id="354" w:date="2023-07-21T16:04:32Z"/>
                    <w:sz w:val="19.920000076293945"/>
                    <w:szCs w:val="19.920000076293945"/>
                  </w:rPr>
                </w:pPr>
                <w:sdt>
                  <w:sdtPr>
                    <w:tag w:val="goog_rdk_6318"/>
                  </w:sdtPr>
                  <w:sdtContent>
                    <w:del w:author="Thomas Cervone-Richards - NOAA Federal" w:id="354" w:date="2023-07-21T16:04:32Z">
                      <w:r w:rsidDel="00000000" w:rsidR="00000000" w:rsidRPr="00000000">
                        <w:rPr>
                          <w:sz w:val="19.920000076293945"/>
                          <w:szCs w:val="19.920000076293945"/>
                          <w:rtl w:val="0"/>
                        </w:rPr>
                        <w:delText xml:space="preserve">SISTAT, SISTAW and/or  TOPMAR AND where at  least one feature object  DAYMAR or LIGHTS is in  the list AND where a  </w:delText>
                      </w:r>
                    </w:del>
                  </w:sdtContent>
                </w:sdt>
              </w:p>
            </w:sdtContent>
          </w:sdt>
          <w:p w:rsidR="00000000" w:rsidDel="00000000" w:rsidP="00000000" w:rsidRDefault="00000000" w:rsidRPr="00000000" w14:paraId="000018FD">
            <w:pPr>
              <w:widowControl w:val="0"/>
              <w:spacing w:after="0" w:before="5.5859375" w:line="230.02774715423584" w:lineRule="auto"/>
              <w:ind w:left="115.58883666992188" w:right="448.4820556640625" w:firstLine="13.346405029296875"/>
              <w:jc w:val="left"/>
              <w:rPr>
                <w:sz w:val="19.920000076293945"/>
                <w:szCs w:val="19.920000076293945"/>
              </w:rPr>
            </w:pPr>
            <w:sdt>
              <w:sdtPr>
                <w:tag w:val="goog_rdk_6320"/>
              </w:sdtPr>
              <w:sdtContent>
                <w:del w:author="Thomas Cervone-Richards - NOAA Federal" w:id="354" w:date="2023-07-21T16:04:32Z">
                  <w:r w:rsidDel="00000000" w:rsidR="00000000" w:rsidRPr="00000000">
                    <w:rPr>
                      <w:sz w:val="19.920000076293945"/>
                      <w:szCs w:val="19.920000076293945"/>
                      <w:rtl w:val="0"/>
                    </w:rPr>
                    <w:delText xml:space="preserve">DAYMAR or a LIGHTS  feature object is not the  master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23"/>
            </w:sdtPr>
            <w:sdtContent>
              <w:p w:rsidR="00000000" w:rsidDel="00000000" w:rsidP="00000000" w:rsidRDefault="00000000" w:rsidRPr="00000000" w14:paraId="000018FE">
                <w:pPr>
                  <w:widowControl w:val="0"/>
                  <w:spacing w:after="0" w:line="240" w:lineRule="auto"/>
                  <w:ind w:left="129.931640625" w:firstLine="0"/>
                  <w:jc w:val="left"/>
                  <w:rPr>
                    <w:del w:author="Thomas Cervone-Richards - NOAA Federal" w:id="354" w:date="2023-07-21T16:04:32Z"/>
                    <w:sz w:val="19.920000076293945"/>
                    <w:szCs w:val="19.920000076293945"/>
                  </w:rPr>
                </w:pPr>
                <w:sdt>
                  <w:sdtPr>
                    <w:tag w:val="goog_rdk_6322"/>
                  </w:sdtPr>
                  <w:sdtContent>
                    <w:del w:author="Thomas Cervone-Richards - NOAA Federal" w:id="354" w:date="2023-07-21T16:04:32Z">
                      <w:r w:rsidDel="00000000" w:rsidR="00000000" w:rsidRPr="00000000">
                        <w:rPr>
                          <w:sz w:val="19.920000076293945"/>
                          <w:szCs w:val="19.920000076293945"/>
                          <w:rtl w:val="0"/>
                        </w:rPr>
                        <w:delText xml:space="preserve">Equipment object  </w:delText>
                      </w:r>
                    </w:del>
                  </w:sdtContent>
                </w:sdt>
              </w:p>
            </w:sdtContent>
          </w:sdt>
          <w:sdt>
            <w:sdtPr>
              <w:tag w:val="goog_rdk_6325"/>
            </w:sdtPr>
            <w:sdtContent>
              <w:p w:rsidR="00000000" w:rsidDel="00000000" w:rsidP="00000000" w:rsidRDefault="00000000" w:rsidRPr="00000000" w14:paraId="000018FF">
                <w:pPr>
                  <w:widowControl w:val="0"/>
                  <w:spacing w:after="0" w:line="240" w:lineRule="auto"/>
                  <w:ind w:left="119.7723388671875" w:firstLine="0"/>
                  <w:jc w:val="left"/>
                  <w:rPr>
                    <w:del w:author="Thomas Cervone-Richards - NOAA Federal" w:id="354" w:date="2023-07-21T16:04:32Z"/>
                    <w:sz w:val="19.920000076293945"/>
                    <w:szCs w:val="19.920000076293945"/>
                  </w:rPr>
                </w:pPr>
                <w:sdt>
                  <w:sdtPr>
                    <w:tag w:val="goog_rdk_6324"/>
                  </w:sdtPr>
                  <w:sdtContent>
                    <w:del w:author="Thomas Cervone-Richards - NOAA Federal" w:id="354" w:date="2023-07-21T16:04:32Z">
                      <w:r w:rsidDel="00000000" w:rsidR="00000000" w:rsidRPr="00000000">
                        <w:rPr>
                          <w:sz w:val="19.920000076293945"/>
                          <w:szCs w:val="19.920000076293945"/>
                          <w:rtl w:val="0"/>
                        </w:rPr>
                        <w:delText xml:space="preserve">does not have  </w:delText>
                      </w:r>
                    </w:del>
                  </w:sdtContent>
                </w:sdt>
              </w:p>
            </w:sdtContent>
          </w:sdt>
          <w:p w:rsidR="00000000" w:rsidDel="00000000" w:rsidP="00000000" w:rsidRDefault="00000000" w:rsidRPr="00000000" w14:paraId="00001900">
            <w:pPr>
              <w:widowControl w:val="0"/>
              <w:spacing w:after="0" w:line="230.02837657928467" w:lineRule="auto"/>
              <w:ind w:left="119.7723388671875" w:right="150.0848388671875" w:firstLine="0.99609375"/>
              <w:rPr>
                <w:sz w:val="19.920000076293945"/>
                <w:szCs w:val="19.920000076293945"/>
              </w:rPr>
            </w:pPr>
            <w:sdt>
              <w:sdtPr>
                <w:tag w:val="goog_rdk_6326"/>
              </w:sdtPr>
              <w:sdtContent>
                <w:del w:author="Thomas Cervone-Richards - NOAA Federal" w:id="354" w:date="2023-07-21T16:04:32Z">
                  <w:r w:rsidDel="00000000" w:rsidR="00000000" w:rsidRPr="00000000">
                    <w:rPr>
                      <w:sz w:val="19.920000076293945"/>
                      <w:szCs w:val="19.920000076293945"/>
                      <w:rtl w:val="0"/>
                    </w:rPr>
                    <w:delText xml:space="preserve">coincident DAYMAR  or LIGHTS object as  a master.</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29"/>
            </w:sdtPr>
            <w:sdtContent>
              <w:p w:rsidR="00000000" w:rsidDel="00000000" w:rsidP="00000000" w:rsidRDefault="00000000" w:rsidRPr="00000000" w14:paraId="00001901">
                <w:pPr>
                  <w:widowControl w:val="0"/>
                  <w:spacing w:after="0" w:line="231.23205184936523" w:lineRule="auto"/>
                  <w:ind w:left="115.5889892578125" w:right="123.9599609375" w:firstLine="0"/>
                  <w:jc w:val="left"/>
                  <w:rPr>
                    <w:del w:author="Thomas Cervone-Richards - NOAA Federal" w:id="354" w:date="2023-07-21T16:04:32Z"/>
                    <w:sz w:val="19.920000076293945"/>
                    <w:szCs w:val="19.920000076293945"/>
                  </w:rPr>
                </w:pPr>
                <w:sdt>
                  <w:sdtPr>
                    <w:tag w:val="goog_rdk_6328"/>
                  </w:sdtPr>
                  <w:sdtContent>
                    <w:del w:author="Thomas Cervone-Richards - NOAA Federal" w:id="354" w:date="2023-07-21T16:04:32Z">
                      <w:r w:rsidDel="00000000" w:rsidR="00000000" w:rsidRPr="00000000">
                        <w:rPr>
                          <w:sz w:val="19.920000076293945"/>
                          <w:szCs w:val="19.920000076293945"/>
                          <w:rtl w:val="0"/>
                        </w:rPr>
                        <w:delText xml:space="preserve">Amend relationship so  that the equipment  object is slave to a  </w:delText>
                      </w:r>
                    </w:del>
                  </w:sdtContent>
                </w:sdt>
              </w:p>
            </w:sdtContent>
          </w:sdt>
          <w:p w:rsidR="00000000" w:rsidDel="00000000" w:rsidP="00000000" w:rsidRDefault="00000000" w:rsidRPr="00000000" w14:paraId="00001902">
            <w:pPr>
              <w:widowControl w:val="0"/>
              <w:spacing w:after="0" w:before="5.211181640625" w:line="228.82407188415527" w:lineRule="auto"/>
              <w:ind w:left="119.7723388671875" w:right="236.5081787109375" w:firstLine="8.1671142578125"/>
              <w:jc w:val="left"/>
              <w:rPr>
                <w:sz w:val="19.920000076293945"/>
                <w:szCs w:val="19.920000076293945"/>
              </w:rPr>
            </w:pPr>
            <w:sdt>
              <w:sdtPr>
                <w:tag w:val="goog_rdk_6330"/>
              </w:sdtPr>
              <w:sdtContent>
                <w:del w:author="Thomas Cervone-Richards - NOAA Federal" w:id="354" w:date="2023-07-21T16:04:32Z">
                  <w:r w:rsidDel="00000000" w:rsidR="00000000" w:rsidRPr="00000000">
                    <w:rPr>
                      <w:sz w:val="19.920000076293945"/>
                      <w:szCs w:val="19.920000076293945"/>
                      <w:rtl w:val="0"/>
                    </w:rPr>
                    <w:delText xml:space="preserve">LIGHTS or DAYMAR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3">
            <w:pPr>
              <w:widowControl w:val="0"/>
              <w:spacing w:after="0" w:line="240" w:lineRule="auto"/>
              <w:ind w:left="132.918701171875" w:firstLine="0"/>
              <w:jc w:val="left"/>
              <w:rPr>
                <w:sz w:val="19.920000076293945"/>
                <w:szCs w:val="19.920000076293945"/>
              </w:rPr>
            </w:pPr>
            <w:sdt>
              <w:sdtPr>
                <w:tag w:val="goog_rdk_6332"/>
              </w:sdtPr>
              <w:sdtContent>
                <w:del w:author="Thomas Cervone-Richards - NOAA Federal" w:id="354" w:date="2023-07-21T16:04:32Z">
                  <w:r w:rsidDel="00000000" w:rsidR="00000000" w:rsidRPr="00000000">
                    <w:rPr>
                      <w:sz w:val="19.920000076293945"/>
                      <w:szCs w:val="19.920000076293945"/>
                      <w:rtl w:val="0"/>
                    </w:rPr>
                    <w:delText xml:space="preserve">12.1.2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4">
            <w:pPr>
              <w:widowControl w:val="0"/>
              <w:spacing w:after="0" w:line="240" w:lineRule="auto"/>
              <w:jc w:val="center"/>
              <w:rPr>
                <w:sz w:val="19.920000076293945"/>
                <w:szCs w:val="19.920000076293945"/>
              </w:rPr>
            </w:pPr>
            <w:sdt>
              <w:sdtPr>
                <w:tag w:val="goog_rdk_6334"/>
              </w:sdtPr>
              <w:sdtContent>
                <w:del w:author="Thomas Cervone-Richards - NOAA Federal" w:id="354" w:date="2023-07-21T16:04:32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5">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6">
            <w:pPr>
              <w:widowControl w:val="0"/>
              <w:spacing w:after="0" w:line="240" w:lineRule="auto"/>
              <w:jc w:val="center"/>
              <w:rPr>
                <w:sz w:val="19.920000076293945"/>
                <w:szCs w:val="19.920000076293945"/>
              </w:rPr>
            </w:pPr>
            <w:sdt>
              <w:sdtPr>
                <w:tag w:val="goog_rdk_6336"/>
              </w:sdtPr>
              <w:sdtContent>
                <w:del w:author="Thomas Cervone-Richards - NOAA Federal" w:id="355" w:date="2023-07-21T16:05:39Z">
                  <w:r w:rsidDel="00000000" w:rsidR="00000000" w:rsidRPr="00000000">
                    <w:rPr>
                      <w:sz w:val="19.920000076293945"/>
                      <w:szCs w:val="19.920000076293945"/>
                      <w:rtl w:val="0"/>
                    </w:rPr>
                    <w:delText xml:space="preserve">1726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39"/>
            </w:sdtPr>
            <w:sdtContent>
              <w:p w:rsidR="00000000" w:rsidDel="00000000" w:rsidP="00000000" w:rsidRDefault="00000000" w:rsidRPr="00000000" w14:paraId="00001907">
                <w:pPr>
                  <w:widowControl w:val="0"/>
                  <w:spacing w:after="0" w:line="231.23263835906982" w:lineRule="auto"/>
                  <w:ind w:left="115.58883666992188" w:right="80.75897216796875" w:firstLine="15.338287353515625"/>
                  <w:jc w:val="left"/>
                  <w:rPr>
                    <w:del w:author="Thomas Cervone-Richards - NOAA Federal" w:id="355" w:date="2023-07-21T16:05:39Z"/>
                    <w:sz w:val="19.920000076293945"/>
                    <w:szCs w:val="19.920000076293945"/>
                  </w:rPr>
                </w:pPr>
                <w:sdt>
                  <w:sdtPr>
                    <w:tag w:val="goog_rdk_6338"/>
                  </w:sdtPr>
                  <w:sdtContent>
                    <w:del w:author="Thomas Cervone-Richards - NOAA Federal" w:id="355" w:date="2023-07-21T16:05:39Z">
                      <w:r w:rsidDel="00000000" w:rsidR="00000000" w:rsidRPr="00000000">
                        <w:rPr>
                          <w:sz w:val="19.920000076293945"/>
                          <w:szCs w:val="19.920000076293945"/>
                          <w:rtl w:val="0"/>
                        </w:rPr>
                        <w:delText xml:space="preserve">If the M_COVR meta object  where CATCOV is Equal to  1 AND is Not equal to the  combined coverage of  </w:delText>
                      </w:r>
                    </w:del>
                  </w:sdtContent>
                </w:sdt>
              </w:p>
            </w:sdtContent>
          </w:sdt>
          <w:p w:rsidR="00000000" w:rsidDel="00000000" w:rsidP="00000000" w:rsidRDefault="00000000" w:rsidRPr="00000000" w14:paraId="00001908">
            <w:pPr>
              <w:widowControl w:val="0"/>
              <w:spacing w:after="0" w:before="5.2105712890625" w:line="231.23335361480713" w:lineRule="auto"/>
              <w:ind w:left="115.58883666992188" w:right="230.7525634765625" w:firstLine="11.752777099609375"/>
              <w:jc w:val="left"/>
              <w:rPr>
                <w:sz w:val="19.920000076293945"/>
                <w:szCs w:val="19.920000076293945"/>
              </w:rPr>
            </w:pPr>
            <w:sdt>
              <w:sdtPr>
                <w:tag w:val="goog_rdk_6340"/>
              </w:sdtPr>
              <w:sdtContent>
                <w:del w:author="Thomas Cervone-Richards - NOAA Federal" w:id="355" w:date="2023-07-21T16:05:39Z">
                  <w:r w:rsidDel="00000000" w:rsidR="00000000" w:rsidRPr="00000000">
                    <w:rPr>
                      <w:sz w:val="19.920000076293945"/>
                      <w:szCs w:val="19.920000076293945"/>
                      <w:rtl w:val="0"/>
                    </w:rPr>
                    <w:delText xml:space="preserve">M_NSYS meta objects  where MARSYS is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43"/>
            </w:sdtPr>
            <w:sdtContent>
              <w:p w:rsidR="00000000" w:rsidDel="00000000" w:rsidP="00000000" w:rsidRDefault="00000000" w:rsidRPr="00000000" w14:paraId="00001909">
                <w:pPr>
                  <w:widowControl w:val="0"/>
                  <w:spacing w:after="0" w:line="231.23263835906982" w:lineRule="auto"/>
                  <w:ind w:left="115.5889892578125" w:right="181.7572021484375" w:firstLine="13.3465576171875"/>
                  <w:jc w:val="left"/>
                  <w:rPr>
                    <w:del w:author="Thomas Cervone-Richards - NOAA Federal" w:id="355" w:date="2023-07-21T16:05:39Z"/>
                    <w:sz w:val="19.920000076293945"/>
                    <w:szCs w:val="19.920000076293945"/>
                  </w:rPr>
                </w:pPr>
                <w:sdt>
                  <w:sdtPr>
                    <w:tag w:val="goog_rdk_6342"/>
                  </w:sdtPr>
                  <w:sdtContent>
                    <w:del w:author="Thomas Cervone-Richards - NOAA Federal" w:id="355" w:date="2023-07-21T16:05:39Z">
                      <w:r w:rsidDel="00000000" w:rsidR="00000000" w:rsidRPr="00000000">
                        <w:rPr>
                          <w:sz w:val="19.920000076293945"/>
                          <w:szCs w:val="19.920000076293945"/>
                          <w:rtl w:val="0"/>
                        </w:rPr>
                        <w:delText xml:space="preserve">Data coverage not  completely covered  by M_NSYS objects  with a value for  </w:delText>
                      </w:r>
                    </w:del>
                  </w:sdtContent>
                </w:sdt>
              </w:p>
            </w:sdtContent>
          </w:sdt>
          <w:p w:rsidR="00000000" w:rsidDel="00000000" w:rsidP="00000000" w:rsidRDefault="00000000" w:rsidRPr="00000000" w14:paraId="0000190A">
            <w:pPr>
              <w:widowControl w:val="0"/>
              <w:spacing w:after="0" w:before="5.2105712890625" w:line="240" w:lineRule="auto"/>
              <w:ind w:left="127.3419189453125" w:firstLine="0"/>
              <w:jc w:val="left"/>
              <w:rPr>
                <w:sz w:val="19.920000076293945"/>
                <w:szCs w:val="19.920000076293945"/>
              </w:rPr>
            </w:pPr>
            <w:sdt>
              <w:sdtPr>
                <w:tag w:val="goog_rdk_6344"/>
              </w:sdtPr>
              <w:sdtContent>
                <w:del w:author="Thomas Cervone-Richards - NOAA Federal" w:id="355" w:date="2023-07-21T16:05:39Z">
                  <w:r w:rsidDel="00000000" w:rsidR="00000000" w:rsidRPr="00000000">
                    <w:rPr>
                      <w:sz w:val="19.920000076293945"/>
                      <w:szCs w:val="19.920000076293945"/>
                      <w:rtl w:val="0"/>
                    </w:rPr>
                    <w:delText xml:space="preserve">MARSYS.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47"/>
            </w:sdtPr>
            <w:sdtContent>
              <w:p w:rsidR="00000000" w:rsidDel="00000000" w:rsidP="00000000" w:rsidRDefault="00000000" w:rsidRPr="00000000" w14:paraId="0000190B">
                <w:pPr>
                  <w:widowControl w:val="0"/>
                  <w:spacing w:after="0" w:line="240" w:lineRule="auto"/>
                  <w:ind w:left="129.931640625" w:firstLine="0"/>
                  <w:jc w:val="left"/>
                  <w:rPr>
                    <w:del w:author="Thomas Cervone-Richards - NOAA Federal" w:id="355" w:date="2023-07-21T16:05:39Z"/>
                    <w:sz w:val="19.920000076293945"/>
                    <w:szCs w:val="19.920000076293945"/>
                  </w:rPr>
                </w:pPr>
                <w:sdt>
                  <w:sdtPr>
                    <w:tag w:val="goog_rdk_6346"/>
                  </w:sdtPr>
                  <w:sdtContent>
                    <w:del w:author="Thomas Cervone-Richards - NOAA Federal" w:id="355" w:date="2023-07-21T16:05:39Z">
                      <w:r w:rsidDel="00000000" w:rsidR="00000000" w:rsidRPr="00000000">
                        <w:rPr>
                          <w:sz w:val="19.920000076293945"/>
                          <w:szCs w:val="19.920000076293945"/>
                          <w:rtl w:val="0"/>
                        </w:rPr>
                        <w:delText xml:space="preserve">Ensure complete  </w:delText>
                      </w:r>
                    </w:del>
                  </w:sdtContent>
                </w:sdt>
              </w:p>
            </w:sdtContent>
          </w:sdt>
          <w:p w:rsidR="00000000" w:rsidDel="00000000" w:rsidP="00000000" w:rsidRDefault="00000000" w:rsidRPr="00000000" w14:paraId="0000190C">
            <w:pPr>
              <w:widowControl w:val="0"/>
              <w:spacing w:after="0" w:line="231.23263835906982" w:lineRule="auto"/>
              <w:ind w:left="119.7723388671875" w:right="157.8240966796875" w:firstLine="0.99609375"/>
              <w:rPr>
                <w:sz w:val="19.920000076293945"/>
                <w:szCs w:val="19.920000076293945"/>
              </w:rPr>
            </w:pPr>
            <w:sdt>
              <w:sdtPr>
                <w:tag w:val="goog_rdk_6348"/>
              </w:sdtPr>
              <w:sdtContent>
                <w:del w:author="Thomas Cervone-Richards - NOAA Federal" w:id="355" w:date="2023-07-21T16:05:39Z">
                  <w:r w:rsidDel="00000000" w:rsidR="00000000" w:rsidRPr="00000000">
                    <w:rPr>
                      <w:sz w:val="19.920000076293945"/>
                      <w:szCs w:val="19.920000076293945"/>
                      <w:rtl w:val="0"/>
                    </w:rPr>
                    <w:delText xml:space="preserve">coverage of M_NSYS  objects with MARSYS  populated.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D">
            <w:pPr>
              <w:widowControl w:val="0"/>
              <w:spacing w:after="0" w:line="240" w:lineRule="auto"/>
              <w:ind w:left="132.918701171875" w:firstLine="0"/>
              <w:jc w:val="left"/>
              <w:rPr>
                <w:sz w:val="19.920000076293945"/>
                <w:szCs w:val="19.920000076293945"/>
              </w:rPr>
            </w:pPr>
            <w:sdt>
              <w:sdtPr>
                <w:tag w:val="goog_rdk_6350"/>
              </w:sdtPr>
              <w:sdtContent>
                <w:del w:author="Thomas Cervone-Richards - NOAA Federal" w:id="355" w:date="2023-07-21T16:05:39Z">
                  <w:r w:rsidDel="00000000" w:rsidR="00000000" w:rsidRPr="00000000">
                    <w:rPr>
                      <w:sz w:val="19.920000076293945"/>
                      <w:szCs w:val="19.920000076293945"/>
                      <w:rtl w:val="0"/>
                    </w:rPr>
                    <w:delText xml:space="preserve">12.2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E">
            <w:pPr>
              <w:widowControl w:val="0"/>
              <w:spacing w:after="0" w:line="240" w:lineRule="auto"/>
              <w:jc w:val="center"/>
              <w:rPr>
                <w:sz w:val="19.920000076293945"/>
                <w:szCs w:val="19.920000076293945"/>
              </w:rPr>
            </w:pPr>
            <w:sdt>
              <w:sdtPr>
                <w:tag w:val="goog_rdk_6352"/>
              </w:sdtPr>
              <w:sdtContent>
                <w:del w:author="Thomas Cervone-Richards - NOAA Federal" w:id="355" w:date="2023-07-21T16:05:39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0F">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9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0">
            <w:pPr>
              <w:widowControl w:val="0"/>
              <w:spacing w:after="0" w:line="240" w:lineRule="auto"/>
              <w:jc w:val="center"/>
              <w:rPr>
                <w:sz w:val="19.920000076293945"/>
                <w:szCs w:val="19.920000076293945"/>
              </w:rPr>
            </w:pPr>
            <w:sdt>
              <w:sdtPr>
                <w:tag w:val="goog_rdk_6354"/>
              </w:sdtPr>
              <w:sdtContent>
                <w:del w:author="Thomas Cervone-Richards - NOAA Federal" w:id="356" w:date="2023-07-21T16:05:47Z">
                  <w:r w:rsidDel="00000000" w:rsidR="00000000" w:rsidRPr="00000000">
                    <w:rPr>
                      <w:sz w:val="19.920000076293945"/>
                      <w:szCs w:val="19.920000076293945"/>
                      <w:rtl w:val="0"/>
                    </w:rPr>
                    <w:delText xml:space="preserve">1727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57"/>
            </w:sdtPr>
            <w:sdtContent>
              <w:p w:rsidR="00000000" w:rsidDel="00000000" w:rsidP="00000000" w:rsidRDefault="00000000" w:rsidRPr="00000000" w14:paraId="00001911">
                <w:pPr>
                  <w:widowControl w:val="0"/>
                  <w:spacing w:after="0" w:line="230.22937774658203" w:lineRule="auto"/>
                  <w:ind w:left="119.77203369140625" w:right="271.39434814453125" w:firstLine="10.159149169921875"/>
                  <w:jc w:val="left"/>
                  <w:rPr>
                    <w:del w:author="Thomas Cervone-Richards - NOAA Federal" w:id="356" w:date="2023-07-21T16:05:47Z"/>
                    <w:sz w:val="19.920000076293945"/>
                    <w:szCs w:val="19.920000076293945"/>
                  </w:rPr>
                </w:pPr>
                <w:sdt>
                  <w:sdtPr>
                    <w:tag w:val="goog_rdk_6356"/>
                  </w:sdtPr>
                  <w:sdtContent>
                    <w:del w:author="Thomas Cervone-Richards - NOAA Federal" w:id="356" w:date="2023-07-21T16:05:47Z">
                      <w:r w:rsidDel="00000000" w:rsidR="00000000" w:rsidRPr="00000000">
                        <w:rPr>
                          <w:sz w:val="19.920000076293945"/>
                          <w:szCs w:val="19.920000076293945"/>
                          <w:rtl w:val="0"/>
                        </w:rPr>
                        <w:delText xml:space="preserve">For each M_NSYS meta  object where MARSYS is  Known which OVERLAPS </w:delText>
                      </w:r>
                    </w:del>
                  </w:sdtContent>
                </w:sdt>
              </w:p>
            </w:sdtContent>
          </w:sdt>
          <w:p w:rsidR="00000000" w:rsidDel="00000000" w:rsidP="00000000" w:rsidRDefault="00000000" w:rsidRPr="00000000" w14:paraId="00001912">
            <w:pPr>
              <w:widowControl w:val="0"/>
              <w:spacing w:after="0" w:before="6.0430908203125" w:line="231.23305320739746" w:lineRule="auto"/>
              <w:ind w:left="127.34161376953125" w:right="147.5518798828125" w:hanging="7.569580078125"/>
              <w:jc w:val="left"/>
              <w:rPr>
                <w:sz w:val="19.920000076293945"/>
                <w:szCs w:val="19.920000076293945"/>
              </w:rPr>
            </w:pPr>
            <w:sdt>
              <w:sdtPr>
                <w:tag w:val="goog_rdk_6358"/>
              </w:sdtPr>
              <w:sdtContent>
                <w:del w:author="Thomas Cervone-Richards - NOAA Federal" w:id="356" w:date="2023-07-21T16:05:47Z">
                  <w:r w:rsidDel="00000000" w:rsidR="00000000" w:rsidRPr="00000000">
                    <w:rPr>
                      <w:sz w:val="19.920000076293945"/>
                      <w:szCs w:val="19.920000076293945"/>
                      <w:rtl w:val="0"/>
                    </w:rPr>
                    <w:delText xml:space="preserve">or is WITHIN another meta  M_NSYS object where  MARSYS is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61"/>
            </w:sdtPr>
            <w:sdtContent>
              <w:p w:rsidR="00000000" w:rsidDel="00000000" w:rsidP="00000000" w:rsidRDefault="00000000" w:rsidRPr="00000000" w14:paraId="00001913">
                <w:pPr>
                  <w:widowControl w:val="0"/>
                  <w:spacing w:after="0" w:line="240" w:lineRule="auto"/>
                  <w:ind w:left="127.3419189453125" w:firstLine="0"/>
                  <w:jc w:val="left"/>
                  <w:rPr>
                    <w:del w:author="Thomas Cervone-Richards - NOAA Federal" w:id="356" w:date="2023-07-21T16:05:47Z"/>
                    <w:sz w:val="19.920000076293945"/>
                    <w:szCs w:val="19.920000076293945"/>
                  </w:rPr>
                </w:pPr>
                <w:sdt>
                  <w:sdtPr>
                    <w:tag w:val="goog_rdk_6360"/>
                  </w:sdtPr>
                  <w:sdtContent>
                    <w:del w:author="Thomas Cervone-Richards - NOAA Federal" w:id="356" w:date="2023-07-21T16:05:47Z">
                      <w:r w:rsidDel="00000000" w:rsidR="00000000" w:rsidRPr="00000000">
                        <w:rPr>
                          <w:sz w:val="19.920000076293945"/>
                          <w:szCs w:val="19.920000076293945"/>
                          <w:rtl w:val="0"/>
                        </w:rPr>
                        <w:delText xml:space="preserve">M_NSYS objects  </w:delText>
                      </w:r>
                    </w:del>
                  </w:sdtContent>
                </w:sdt>
              </w:p>
            </w:sdtContent>
          </w:sdt>
          <w:p w:rsidR="00000000" w:rsidDel="00000000" w:rsidP="00000000" w:rsidRDefault="00000000" w:rsidRPr="00000000" w14:paraId="00001914">
            <w:pPr>
              <w:widowControl w:val="0"/>
              <w:spacing w:after="0" w:line="231.23335361480713" w:lineRule="auto"/>
              <w:ind w:left="119.7723388671875" w:right="71.2017822265625" w:hanging="4.183349609375"/>
              <w:jc w:val="left"/>
              <w:rPr>
                <w:sz w:val="19.920000076293945"/>
                <w:szCs w:val="19.920000076293945"/>
              </w:rPr>
            </w:pPr>
            <w:sdt>
              <w:sdtPr>
                <w:tag w:val="goog_rdk_6362"/>
              </w:sdtPr>
              <w:sdtContent>
                <w:del w:author="Thomas Cervone-Richards - NOAA Federal" w:id="356" w:date="2023-07-21T16:05:47Z">
                  <w:r w:rsidDel="00000000" w:rsidR="00000000" w:rsidRPr="00000000">
                    <w:rPr>
                      <w:sz w:val="19.920000076293945"/>
                      <w:szCs w:val="19.920000076293945"/>
                      <w:rtl w:val="0"/>
                    </w:rPr>
                    <w:delText xml:space="preserve">with MARSYS values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65"/>
            </w:sdtPr>
            <w:sdtContent>
              <w:p w:rsidR="00000000" w:rsidDel="00000000" w:rsidP="00000000" w:rsidRDefault="00000000" w:rsidRPr="00000000" w14:paraId="00001915">
                <w:pPr>
                  <w:widowControl w:val="0"/>
                  <w:spacing w:after="0" w:line="240" w:lineRule="auto"/>
                  <w:ind w:left="115.5889892578125" w:firstLine="0"/>
                  <w:jc w:val="left"/>
                  <w:rPr>
                    <w:del w:author="Thomas Cervone-Richards - NOAA Federal" w:id="356" w:date="2023-07-21T16:05:47Z"/>
                    <w:sz w:val="19.920000076293945"/>
                    <w:szCs w:val="19.920000076293945"/>
                  </w:rPr>
                </w:pPr>
                <w:sdt>
                  <w:sdtPr>
                    <w:tag w:val="goog_rdk_6364"/>
                  </w:sdtPr>
                  <w:sdtContent>
                    <w:del w:author="Thomas Cervone-Richards - NOAA Federal" w:id="356" w:date="2023-07-21T16:05:47Z">
                      <w:r w:rsidDel="00000000" w:rsidR="00000000" w:rsidRPr="00000000">
                        <w:rPr>
                          <w:sz w:val="19.920000076293945"/>
                          <w:szCs w:val="19.920000076293945"/>
                          <w:rtl w:val="0"/>
                        </w:rPr>
                        <w:delText xml:space="preserve">Amend limits of  </w:delText>
                      </w:r>
                    </w:del>
                  </w:sdtContent>
                </w:sdt>
              </w:p>
            </w:sdtContent>
          </w:sdt>
          <w:p w:rsidR="00000000" w:rsidDel="00000000" w:rsidP="00000000" w:rsidRDefault="00000000" w:rsidRPr="00000000" w14:paraId="00001916">
            <w:pPr>
              <w:widowControl w:val="0"/>
              <w:spacing w:after="0" w:line="231.23335361480713" w:lineRule="auto"/>
              <w:ind w:left="128.138427734375" w:right="368.77685546875" w:hanging="0.7965087890625"/>
              <w:jc w:val="left"/>
              <w:rPr>
                <w:sz w:val="19.920000076293945"/>
                <w:szCs w:val="19.920000076293945"/>
              </w:rPr>
            </w:pPr>
            <w:sdt>
              <w:sdtPr>
                <w:tag w:val="goog_rdk_6366"/>
              </w:sdtPr>
              <w:sdtContent>
                <w:del w:author="Thomas Cervone-Richards - NOAA Federal" w:id="356" w:date="2023-07-21T16:05:47Z">
                  <w:r w:rsidDel="00000000" w:rsidR="00000000" w:rsidRPr="00000000">
                    <w:rPr>
                      <w:sz w:val="19.920000076293945"/>
                      <w:szCs w:val="19.920000076293945"/>
                      <w:rtl w:val="0"/>
                    </w:rPr>
                    <w:delText xml:space="preserve">M_NSYS objects to  remove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17">
            <w:pPr>
              <w:widowControl w:val="0"/>
              <w:spacing w:after="0" w:line="240" w:lineRule="auto"/>
              <w:ind w:left="132.918701171875" w:firstLine="0"/>
              <w:jc w:val="left"/>
              <w:rPr>
                <w:sz w:val="19.920000076293945"/>
                <w:szCs w:val="19.920000076293945"/>
              </w:rPr>
            </w:pPr>
            <w:sdt>
              <w:sdtPr>
                <w:tag w:val="goog_rdk_6368"/>
              </w:sdtPr>
              <w:sdtContent>
                <w:del w:author="Thomas Cervone-Richards - NOAA Federal" w:id="356" w:date="2023-07-21T16:05:47Z">
                  <w:r w:rsidDel="00000000" w:rsidR="00000000" w:rsidRPr="00000000">
                    <w:rPr>
                      <w:sz w:val="19.920000076293945"/>
                      <w:szCs w:val="19.920000076293945"/>
                      <w:rtl w:val="0"/>
                    </w:rPr>
                    <w:delText xml:space="preserve">12.2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18">
            <w:pPr>
              <w:widowControl w:val="0"/>
              <w:spacing w:after="0" w:line="240" w:lineRule="auto"/>
              <w:jc w:val="center"/>
              <w:rPr>
                <w:sz w:val="19.920000076293945"/>
                <w:szCs w:val="19.920000076293945"/>
              </w:rPr>
            </w:pPr>
            <w:sdt>
              <w:sdtPr>
                <w:tag w:val="goog_rdk_6370"/>
              </w:sdtPr>
              <w:sdtContent>
                <w:del w:author="Thomas Cervone-Richards - NOAA Federal" w:id="356" w:date="2023-07-21T16:05:47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19">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A">
            <w:pPr>
              <w:widowControl w:val="0"/>
              <w:spacing w:after="0" w:line="240" w:lineRule="auto"/>
              <w:jc w:val="center"/>
              <w:rPr>
                <w:sz w:val="19.920000076293945"/>
                <w:szCs w:val="19.920000076293945"/>
              </w:rPr>
            </w:pPr>
            <w:sdt>
              <w:sdtPr>
                <w:tag w:val="goog_rdk_6372"/>
              </w:sdtPr>
              <w:sdtContent>
                <w:del w:author="Thomas Cervone-Richards - NOAA Federal" w:id="356" w:date="2023-07-21T16:05:47Z">
                  <w:r w:rsidDel="00000000" w:rsidR="00000000" w:rsidRPr="00000000">
                    <w:rPr>
                      <w:sz w:val="19.920000076293945"/>
                      <w:szCs w:val="19.920000076293945"/>
                      <w:rtl w:val="0"/>
                    </w:rPr>
                    <w:delText xml:space="preserve">1728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1B">
            <w:pPr>
              <w:widowControl w:val="0"/>
              <w:spacing w:after="0" w:line="230.7511568069458" w:lineRule="auto"/>
              <w:ind w:left="119.77203369140625" w:right="147.5518798828125" w:firstLine="10.159149169921875"/>
              <w:jc w:val="left"/>
              <w:rPr>
                <w:sz w:val="19.920000076293945"/>
                <w:szCs w:val="19.920000076293945"/>
              </w:rPr>
            </w:pPr>
            <w:sdt>
              <w:sdtPr>
                <w:tag w:val="goog_rdk_6374"/>
              </w:sdtPr>
              <w:sdtContent>
                <w:del w:author="Thomas Cervone-Richards - NOAA Federal" w:id="356" w:date="2023-07-21T16:05:47Z">
                  <w:r w:rsidDel="00000000" w:rsidR="00000000" w:rsidRPr="00000000">
                    <w:rPr>
                      <w:sz w:val="19.920000076293945"/>
                      <w:szCs w:val="19.920000076293945"/>
                      <w:rtl w:val="0"/>
                    </w:rPr>
                    <w:delText xml:space="preserve">For each M_NSYS meta  object where ORIENT is  Known which OVERLAPS  or is WITHIN another meta  M_NSYS object where  ORIENT is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77"/>
            </w:sdtPr>
            <w:sdtContent>
              <w:p w:rsidR="00000000" w:rsidDel="00000000" w:rsidP="00000000" w:rsidRDefault="00000000" w:rsidRPr="00000000" w14:paraId="0000191C">
                <w:pPr>
                  <w:widowControl w:val="0"/>
                  <w:spacing w:after="0" w:line="240" w:lineRule="auto"/>
                  <w:ind w:left="127.3419189453125" w:firstLine="0"/>
                  <w:jc w:val="left"/>
                  <w:rPr>
                    <w:del w:author="Thomas Cervone-Richards - NOAA Federal" w:id="356" w:date="2023-07-21T16:05:47Z"/>
                    <w:sz w:val="19.920000076293945"/>
                    <w:szCs w:val="19.920000076293945"/>
                  </w:rPr>
                </w:pPr>
                <w:sdt>
                  <w:sdtPr>
                    <w:tag w:val="goog_rdk_6376"/>
                  </w:sdtPr>
                  <w:sdtContent>
                    <w:del w:author="Thomas Cervone-Richards - NOAA Federal" w:id="356" w:date="2023-07-21T16:05:47Z">
                      <w:r w:rsidDel="00000000" w:rsidR="00000000" w:rsidRPr="00000000">
                        <w:rPr>
                          <w:sz w:val="19.920000076293945"/>
                          <w:szCs w:val="19.920000076293945"/>
                          <w:rtl w:val="0"/>
                        </w:rPr>
                        <w:delText xml:space="preserve">M_NSYS objects  </w:delText>
                      </w:r>
                    </w:del>
                  </w:sdtContent>
                </w:sdt>
              </w:p>
            </w:sdtContent>
          </w:sdt>
          <w:p w:rsidR="00000000" w:rsidDel="00000000" w:rsidP="00000000" w:rsidRDefault="00000000" w:rsidRPr="00000000" w14:paraId="0000191D">
            <w:pPr>
              <w:widowControl w:val="0"/>
              <w:spacing w:after="0" w:line="228.8241720199585" w:lineRule="auto"/>
              <w:ind w:left="119.7723388671875" w:right="160.0445556640625" w:hanging="4.183349609375"/>
              <w:jc w:val="left"/>
              <w:rPr>
                <w:sz w:val="19.920000076293945"/>
                <w:szCs w:val="19.920000076293945"/>
              </w:rPr>
            </w:pPr>
            <w:sdt>
              <w:sdtPr>
                <w:tag w:val="goog_rdk_6378"/>
              </w:sdtPr>
              <w:sdtContent>
                <w:del w:author="Thomas Cervone-Richards - NOAA Federal" w:id="356" w:date="2023-07-21T16:05:47Z">
                  <w:r w:rsidDel="00000000" w:rsidR="00000000" w:rsidRPr="00000000">
                    <w:rPr>
                      <w:sz w:val="19.920000076293945"/>
                      <w:szCs w:val="19.920000076293945"/>
                      <w:rtl w:val="0"/>
                    </w:rPr>
                    <w:delText xml:space="preserve">with ORIENT values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81"/>
            </w:sdtPr>
            <w:sdtContent>
              <w:p w:rsidR="00000000" w:rsidDel="00000000" w:rsidP="00000000" w:rsidRDefault="00000000" w:rsidRPr="00000000" w14:paraId="0000191E">
                <w:pPr>
                  <w:widowControl w:val="0"/>
                  <w:spacing w:after="0" w:line="240" w:lineRule="auto"/>
                  <w:ind w:left="115.5889892578125" w:firstLine="0"/>
                  <w:jc w:val="left"/>
                  <w:rPr>
                    <w:del w:author="Thomas Cervone-Richards - NOAA Federal" w:id="356" w:date="2023-07-21T16:05:47Z"/>
                    <w:sz w:val="19.920000076293945"/>
                    <w:szCs w:val="19.920000076293945"/>
                  </w:rPr>
                </w:pPr>
                <w:sdt>
                  <w:sdtPr>
                    <w:tag w:val="goog_rdk_6380"/>
                  </w:sdtPr>
                  <w:sdtContent>
                    <w:del w:author="Thomas Cervone-Richards - NOAA Federal" w:id="356" w:date="2023-07-21T16:05:47Z">
                      <w:r w:rsidDel="00000000" w:rsidR="00000000" w:rsidRPr="00000000">
                        <w:rPr>
                          <w:sz w:val="19.920000076293945"/>
                          <w:szCs w:val="19.920000076293945"/>
                          <w:rtl w:val="0"/>
                        </w:rPr>
                        <w:delText xml:space="preserve">Amend limits of  </w:delText>
                      </w:r>
                    </w:del>
                  </w:sdtContent>
                </w:sdt>
              </w:p>
            </w:sdtContent>
          </w:sdt>
          <w:p w:rsidR="00000000" w:rsidDel="00000000" w:rsidP="00000000" w:rsidRDefault="00000000" w:rsidRPr="00000000" w14:paraId="0000191F">
            <w:pPr>
              <w:widowControl w:val="0"/>
              <w:spacing w:after="0" w:line="228.8241720199585" w:lineRule="auto"/>
              <w:ind w:left="128.138427734375" w:right="368.77685546875" w:hanging="0.7965087890625"/>
              <w:jc w:val="left"/>
              <w:rPr>
                <w:sz w:val="19.920000076293945"/>
                <w:szCs w:val="19.920000076293945"/>
              </w:rPr>
            </w:pPr>
            <w:sdt>
              <w:sdtPr>
                <w:tag w:val="goog_rdk_6382"/>
              </w:sdtPr>
              <w:sdtContent>
                <w:del w:author="Thomas Cervone-Richards - NOAA Federal" w:id="356" w:date="2023-07-21T16:05:47Z">
                  <w:r w:rsidDel="00000000" w:rsidR="00000000" w:rsidRPr="00000000">
                    <w:rPr>
                      <w:sz w:val="19.920000076293945"/>
                      <w:szCs w:val="19.920000076293945"/>
                      <w:rtl w:val="0"/>
                    </w:rPr>
                    <w:delText xml:space="preserve">M_NSYS objects to  remove overlap.</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20">
            <w:pPr>
              <w:widowControl w:val="0"/>
              <w:spacing w:after="0" w:line="240" w:lineRule="auto"/>
              <w:ind w:left="132.918701171875" w:firstLine="0"/>
              <w:jc w:val="left"/>
              <w:rPr>
                <w:sz w:val="19.920000076293945"/>
                <w:szCs w:val="19.920000076293945"/>
              </w:rPr>
            </w:pPr>
            <w:sdt>
              <w:sdtPr>
                <w:tag w:val="goog_rdk_6384"/>
              </w:sdtPr>
              <w:sdtContent>
                <w:del w:author="Thomas Cervone-Richards - NOAA Federal" w:id="356" w:date="2023-07-21T16:05:47Z">
                  <w:r w:rsidDel="00000000" w:rsidR="00000000" w:rsidRPr="00000000">
                    <w:rPr>
                      <w:sz w:val="19.920000076293945"/>
                      <w:szCs w:val="19.920000076293945"/>
                      <w:rtl w:val="0"/>
                    </w:rPr>
                    <w:delText xml:space="preserve">12.2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21">
            <w:pPr>
              <w:widowControl w:val="0"/>
              <w:spacing w:after="0" w:line="240" w:lineRule="auto"/>
              <w:jc w:val="center"/>
              <w:rPr>
                <w:sz w:val="19.920000076293945"/>
                <w:szCs w:val="19.920000076293945"/>
              </w:rPr>
            </w:pPr>
            <w:sdt>
              <w:sdtPr>
                <w:tag w:val="goog_rdk_6386"/>
              </w:sdtPr>
              <w:sdtContent>
                <w:del w:author="Thomas Cervone-Richards - NOAA Federal" w:id="356" w:date="2023-07-21T16:05:4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22">
            <w:pPr>
              <w:widowControl w:val="0"/>
              <w:spacing w:after="0" w:line="240" w:lineRule="auto"/>
              <w:jc w:val="center"/>
              <w:rPr>
                <w:sz w:val="19.920000076293945"/>
                <w:szCs w:val="19.920000076293945"/>
              </w:rPr>
            </w:pPr>
            <w:r w:rsidDel="00000000" w:rsidR="00000000" w:rsidRPr="00000000">
              <w:rPr>
                <w:rtl w:val="0"/>
              </w:rPr>
            </w:r>
          </w:p>
        </w:tc>
      </w:tr>
      <w:tr>
        <w:trPr>
          <w:cantSplit w:val="0"/>
          <w:trHeight w:val="301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23">
            <w:pPr>
              <w:widowControl w:val="0"/>
              <w:spacing w:after="0" w:line="240" w:lineRule="auto"/>
              <w:jc w:val="center"/>
              <w:rPr>
                <w:sz w:val="19.920000076293945"/>
                <w:szCs w:val="19.920000076293945"/>
              </w:rPr>
            </w:pPr>
            <w:sdt>
              <w:sdtPr>
                <w:tag w:val="goog_rdk_6388"/>
              </w:sdtPr>
              <w:sdtContent>
                <w:del w:author="Thomas Cervone-Richards - NOAA Federal" w:id="357" w:date="2023-07-21T16:06:25Z">
                  <w:r w:rsidDel="00000000" w:rsidR="00000000" w:rsidRPr="00000000">
                    <w:rPr>
                      <w:sz w:val="19.920000076293945"/>
                      <w:szCs w:val="19.920000076293945"/>
                      <w:rtl w:val="0"/>
                    </w:rPr>
                    <w:delText xml:space="preserve">1729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91"/>
            </w:sdtPr>
            <w:sdtContent>
              <w:p w:rsidR="00000000" w:rsidDel="00000000" w:rsidP="00000000" w:rsidRDefault="00000000" w:rsidRPr="00000000" w14:paraId="00001924">
                <w:pPr>
                  <w:widowControl w:val="0"/>
                  <w:spacing w:after="0" w:line="230.97484588623047" w:lineRule="auto"/>
                  <w:ind w:left="115.58883666992188" w:right="93.10943603515625" w:firstLine="14.34234619140625"/>
                  <w:jc w:val="left"/>
                  <w:rPr>
                    <w:del w:author="Thomas Cervone-Richards - NOAA Federal" w:id="357" w:date="2023-07-21T16:06:25Z"/>
                    <w:sz w:val="19.920000076293945"/>
                    <w:szCs w:val="19.920000076293945"/>
                  </w:rPr>
                </w:pPr>
                <w:sdt>
                  <w:sdtPr>
                    <w:tag w:val="goog_rdk_6390"/>
                  </w:sdtPr>
                  <w:sdtContent>
                    <w:del w:author="Thomas Cervone-Richards - NOAA Federal" w:id="357" w:date="2023-07-21T16:06:25Z">
                      <w:r w:rsidDel="00000000" w:rsidR="00000000" w:rsidRPr="00000000">
                        <w:rPr>
                          <w:sz w:val="19.920000076293945"/>
                          <w:szCs w:val="19.920000076293945"/>
                          <w:rtl w:val="0"/>
                        </w:rPr>
                        <w:delText xml:space="preserve">For each feature object  forming part of a BCNXXX  or BOYXXX feature object  AND MARSYS is Not equal  to 9 (no system) OR 10  (other system) where the  attributes for structure, top  mark and lights do not  </w:delText>
                      </w:r>
                    </w:del>
                  </w:sdtContent>
                </w:sdt>
              </w:p>
            </w:sdtContent>
          </w:sdt>
          <w:sdt>
            <w:sdtPr>
              <w:tag w:val="goog_rdk_6393"/>
            </w:sdtPr>
            <w:sdtContent>
              <w:p w:rsidR="00000000" w:rsidDel="00000000" w:rsidP="00000000" w:rsidRDefault="00000000" w:rsidRPr="00000000" w14:paraId="00001925">
                <w:pPr>
                  <w:widowControl w:val="0"/>
                  <w:spacing w:after="0" w:before="3.0242919921875" w:line="231.2325954437256" w:lineRule="auto"/>
                  <w:ind w:left="119.77203369140625" w:right="450.2752685546875" w:firstLine="0.995941162109375"/>
                  <w:jc w:val="left"/>
                  <w:rPr>
                    <w:del w:author="Thomas Cervone-Richards - NOAA Federal" w:id="357" w:date="2023-07-21T16:06:25Z"/>
                    <w:sz w:val="19.920000076293945"/>
                    <w:szCs w:val="19.920000076293945"/>
                  </w:rPr>
                </w:pPr>
                <w:sdt>
                  <w:sdtPr>
                    <w:tag w:val="goog_rdk_6392"/>
                  </w:sdtPr>
                  <w:sdtContent>
                    <w:del w:author="Thomas Cervone-Richards - NOAA Federal" w:id="357" w:date="2023-07-21T16:06:25Z">
                      <w:r w:rsidDel="00000000" w:rsidR="00000000" w:rsidRPr="00000000">
                        <w:rPr>
                          <w:sz w:val="19.920000076293945"/>
                          <w:szCs w:val="19.920000076293945"/>
                          <w:rtl w:val="0"/>
                        </w:rPr>
                        <w:delText xml:space="preserve">conform to the value of  MARSYS of the feature  object or the M_NSYS  meta object it is  </w:delText>
                      </w:r>
                    </w:del>
                  </w:sdtContent>
                </w:sdt>
              </w:p>
            </w:sdtContent>
          </w:sdt>
          <w:p w:rsidR="00000000" w:rsidDel="00000000" w:rsidP="00000000" w:rsidRDefault="00000000" w:rsidRPr="00000000" w14:paraId="00001926">
            <w:pPr>
              <w:widowControl w:val="0"/>
              <w:spacing w:after="0" w:before="5.2105712890625" w:line="240" w:lineRule="auto"/>
              <w:ind w:left="121.56478881835938" w:firstLine="0"/>
              <w:jc w:val="left"/>
              <w:rPr>
                <w:sz w:val="19.920000076293945"/>
                <w:szCs w:val="19.920000076293945"/>
              </w:rPr>
            </w:pPr>
            <w:sdt>
              <w:sdtPr>
                <w:tag w:val="goog_rdk_6394"/>
              </w:sdtPr>
              <w:sdtContent>
                <w:del w:author="Thomas Cervone-Richards - NOAA Federal" w:id="357" w:date="2023-07-21T16:06:25Z">
                  <w:r w:rsidDel="00000000" w:rsidR="00000000" w:rsidRPr="00000000">
                    <w:rPr>
                      <w:sz w:val="19.920000076293945"/>
                      <w:szCs w:val="19.920000076293945"/>
                      <w:rtl w:val="0"/>
                    </w:rPr>
                    <w:delText xml:space="preserve">COVERED_BY.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397"/>
            </w:sdtPr>
            <w:sdtContent>
              <w:p w:rsidR="00000000" w:rsidDel="00000000" w:rsidP="00000000" w:rsidRDefault="00000000" w:rsidRPr="00000000" w14:paraId="00001927">
                <w:pPr>
                  <w:widowControl w:val="0"/>
                  <w:spacing w:after="0" w:line="240" w:lineRule="auto"/>
                  <w:ind w:left="121.56494140625" w:firstLine="0"/>
                  <w:jc w:val="left"/>
                  <w:rPr>
                    <w:del w:author="Thomas Cervone-Richards - NOAA Federal" w:id="357" w:date="2023-07-21T16:06:25Z"/>
                    <w:sz w:val="19.920000076293945"/>
                    <w:szCs w:val="19.920000076293945"/>
                  </w:rPr>
                </w:pPr>
                <w:sdt>
                  <w:sdtPr>
                    <w:tag w:val="goog_rdk_6396"/>
                  </w:sdtPr>
                  <w:sdtContent>
                    <w:del w:author="Thomas Cervone-Richards - NOAA Federal" w:id="357" w:date="2023-07-21T16:06:25Z">
                      <w:r w:rsidDel="00000000" w:rsidR="00000000" w:rsidRPr="00000000">
                        <w:rPr>
                          <w:sz w:val="19.920000076293945"/>
                          <w:szCs w:val="19.920000076293945"/>
                          <w:rtl w:val="0"/>
                        </w:rPr>
                        <w:delText xml:space="preserve">Component of a  </w:delText>
                      </w:r>
                    </w:del>
                  </w:sdtContent>
                </w:sdt>
              </w:p>
            </w:sdtContent>
          </w:sdt>
          <w:sdt>
            <w:sdtPr>
              <w:tag w:val="goog_rdk_6399"/>
            </w:sdtPr>
            <w:sdtContent>
              <w:p w:rsidR="00000000" w:rsidDel="00000000" w:rsidP="00000000" w:rsidRDefault="00000000" w:rsidRPr="00000000" w14:paraId="00001928">
                <w:pPr>
                  <w:widowControl w:val="0"/>
                  <w:spacing w:after="0" w:line="230.6308078765869" w:lineRule="auto"/>
                  <w:ind w:left="124.35394287109375" w:right="83.751220703125" w:firstLine="1.39434814453125"/>
                  <w:jc w:val="left"/>
                  <w:rPr>
                    <w:del w:author="Thomas Cervone-Richards - NOAA Federal" w:id="357" w:date="2023-07-21T16:06:25Z"/>
                    <w:sz w:val="19.920000076293945"/>
                    <w:szCs w:val="19.920000076293945"/>
                  </w:rPr>
                </w:pPr>
                <w:sdt>
                  <w:sdtPr>
                    <w:tag w:val="goog_rdk_6398"/>
                  </w:sdtPr>
                  <w:sdtContent>
                    <w:del w:author="Thomas Cervone-Richards - NOAA Federal" w:id="357" w:date="2023-07-21T16:06:25Z">
                      <w:r w:rsidDel="00000000" w:rsidR="00000000" w:rsidRPr="00000000">
                        <w:rPr>
                          <w:sz w:val="19.920000076293945"/>
                          <w:szCs w:val="19.920000076293945"/>
                          <w:rtl w:val="0"/>
                        </w:rPr>
                        <w:delText xml:space="preserve">navigational aid does  not conform to the  IALA system defined  by the MARSYS  </w:delText>
                      </w:r>
                    </w:del>
                  </w:sdtContent>
                </w:sdt>
              </w:p>
            </w:sdtContent>
          </w:sdt>
          <w:sdt>
            <w:sdtPr>
              <w:tag w:val="goog_rdk_6401"/>
            </w:sdtPr>
            <w:sdtContent>
              <w:p w:rsidR="00000000" w:rsidDel="00000000" w:rsidP="00000000" w:rsidRDefault="00000000" w:rsidRPr="00000000" w14:paraId="00001929">
                <w:pPr>
                  <w:widowControl w:val="0"/>
                  <w:spacing w:after="0" w:before="5.7098388671875" w:line="240" w:lineRule="auto"/>
                  <w:ind w:left="119.97161865234375" w:firstLine="0"/>
                  <w:jc w:val="left"/>
                  <w:rPr>
                    <w:del w:author="Thomas Cervone-Richards - NOAA Federal" w:id="357" w:date="2023-07-21T16:06:25Z"/>
                    <w:sz w:val="19.920000076293945"/>
                    <w:szCs w:val="19.920000076293945"/>
                  </w:rPr>
                </w:pPr>
                <w:sdt>
                  <w:sdtPr>
                    <w:tag w:val="goog_rdk_6400"/>
                  </w:sdtPr>
                  <w:sdtContent>
                    <w:del w:author="Thomas Cervone-Richards - NOAA Federal" w:id="357" w:date="2023-07-21T16:06:25Z">
                      <w:r w:rsidDel="00000000" w:rsidR="00000000" w:rsidRPr="00000000">
                        <w:rPr>
                          <w:sz w:val="19.920000076293945"/>
                          <w:szCs w:val="19.920000076293945"/>
                          <w:rtl w:val="0"/>
                        </w:rPr>
                        <w:delText xml:space="preserve">attribute of the  </w:delText>
                      </w:r>
                    </w:del>
                  </w:sdtContent>
                </w:sdt>
              </w:p>
            </w:sdtContent>
          </w:sdt>
          <w:p w:rsidR="00000000" w:rsidDel="00000000" w:rsidP="00000000" w:rsidRDefault="00000000" w:rsidRPr="00000000" w14:paraId="0000192A">
            <w:pPr>
              <w:widowControl w:val="0"/>
              <w:spacing w:after="0" w:line="231.2326955795288" w:lineRule="auto"/>
              <w:ind w:left="119.7723388671875" w:right="160.0445556640625" w:firstLine="6.573486328125"/>
              <w:jc w:val="left"/>
              <w:rPr>
                <w:sz w:val="19.920000076293945"/>
                <w:szCs w:val="19.920000076293945"/>
              </w:rPr>
            </w:pPr>
            <w:sdt>
              <w:sdtPr>
                <w:tag w:val="goog_rdk_6402"/>
              </w:sdtPr>
              <w:sdtContent>
                <w:del w:author="Thomas Cervone-Richards - NOAA Federal" w:id="357" w:date="2023-07-21T16:06:25Z">
                  <w:r w:rsidDel="00000000" w:rsidR="00000000" w:rsidRPr="00000000">
                    <w:rPr>
                      <w:sz w:val="19.920000076293945"/>
                      <w:szCs w:val="19.920000076293945"/>
                      <w:rtl w:val="0"/>
                    </w:rPr>
                    <w:delText xml:space="preserve">underlying M_NSYS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2B">
            <w:pPr>
              <w:widowControl w:val="0"/>
              <w:spacing w:after="0" w:line="230.6308078765869" w:lineRule="auto"/>
              <w:ind w:left="115.5889892578125" w:right="177.744140625" w:firstLine="14.3426513671875"/>
              <w:jc w:val="left"/>
              <w:rPr>
                <w:sz w:val="19.920000076293945"/>
                <w:szCs w:val="19.920000076293945"/>
              </w:rPr>
            </w:pPr>
            <w:sdt>
              <w:sdtPr>
                <w:tag w:val="goog_rdk_6404"/>
              </w:sdtPr>
              <w:sdtContent>
                <w:del w:author="Thomas Cervone-Richards - NOAA Federal" w:id="357" w:date="2023-07-21T16:06:25Z">
                  <w:r w:rsidDel="00000000" w:rsidR="00000000" w:rsidRPr="00000000">
                    <w:rPr>
                      <w:sz w:val="19.920000076293945"/>
                      <w:szCs w:val="19.920000076293945"/>
                      <w:rtl w:val="0"/>
                    </w:rPr>
                    <w:delText xml:space="preserve">Ensure navigational  aid attributes conform  to the IALA system  encoded in MARSYS.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2C">
            <w:pPr>
              <w:widowControl w:val="0"/>
              <w:spacing w:after="0" w:line="240" w:lineRule="auto"/>
              <w:jc w:val="center"/>
              <w:rPr>
                <w:sz w:val="19.920000076293945"/>
                <w:szCs w:val="19.920000076293945"/>
              </w:rPr>
            </w:pPr>
            <w:sdt>
              <w:sdtPr>
                <w:tag w:val="goog_rdk_6406"/>
              </w:sdtPr>
              <w:sdtContent>
                <w:del w:author="Thomas Cervone-Richards - NOAA Federal" w:id="357" w:date="2023-07-21T16:06:25Z">
                  <w:r w:rsidDel="00000000" w:rsidR="00000000" w:rsidRPr="00000000">
                    <w:rPr>
                      <w:sz w:val="19.920000076293945"/>
                      <w:szCs w:val="19.920000076293945"/>
                      <w:rtl w:val="0"/>
                    </w:rPr>
                    <w:delText xml:space="preserve">12.2 and 12.4.1.1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2D">
            <w:pPr>
              <w:widowControl w:val="0"/>
              <w:spacing w:after="0" w:line="240" w:lineRule="auto"/>
              <w:jc w:val="center"/>
              <w:rPr>
                <w:sz w:val="19.920000076293945"/>
                <w:szCs w:val="19.920000076293945"/>
              </w:rPr>
            </w:pPr>
            <w:sdt>
              <w:sdtPr>
                <w:tag w:val="goog_rdk_6408"/>
              </w:sdtPr>
              <w:sdtContent>
                <w:del w:author="Thomas Cervone-Richards - NOAA Federal" w:id="357" w:date="2023-07-21T16:06:2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2E">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2F">
            <w:pPr>
              <w:widowControl w:val="0"/>
              <w:spacing w:after="0" w:line="240" w:lineRule="auto"/>
              <w:jc w:val="center"/>
              <w:rPr>
                <w:sz w:val="19.920000076293945"/>
                <w:szCs w:val="19.920000076293945"/>
              </w:rPr>
            </w:pPr>
            <w:sdt>
              <w:sdtPr>
                <w:tag w:val="goog_rdk_6410"/>
              </w:sdtPr>
              <w:sdtContent>
                <w:del w:author="Thomas Cervone-Richards - NOAA Federal" w:id="358" w:date="2023-07-21T16:06:53Z">
                  <w:r w:rsidDel="00000000" w:rsidR="00000000" w:rsidRPr="00000000">
                    <w:rPr>
                      <w:sz w:val="19.920000076293945"/>
                      <w:szCs w:val="19.920000076293945"/>
                      <w:rtl w:val="0"/>
                    </w:rPr>
                    <w:delText xml:space="preserve">1730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0">
            <w:pPr>
              <w:widowControl w:val="0"/>
              <w:spacing w:after="0" w:line="231.23255252838135" w:lineRule="auto"/>
              <w:ind w:left="116.7840576171875" w:right="159.64202880859375" w:firstLine="13.147125244140625"/>
              <w:jc w:val="left"/>
              <w:rPr>
                <w:sz w:val="19.920000076293945"/>
                <w:szCs w:val="19.920000076293945"/>
              </w:rPr>
            </w:pPr>
            <w:sdt>
              <w:sdtPr>
                <w:tag w:val="goog_rdk_6412"/>
              </w:sdtPr>
              <w:sdtContent>
                <w:del w:author="Thomas Cervone-Richards - NOAA Federal" w:id="358" w:date="2023-07-21T16:06:53Z">
                  <w:r w:rsidDel="00000000" w:rsidR="00000000" w:rsidRPr="00000000">
                    <w:rPr>
                      <w:sz w:val="19.920000076293945"/>
                      <w:szCs w:val="19.920000076293945"/>
                      <w:rtl w:val="0"/>
                    </w:rPr>
                    <w:delText xml:space="preserve">For each BCNCAR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15"/>
            </w:sdtPr>
            <w:sdtContent>
              <w:p w:rsidR="00000000" w:rsidDel="00000000" w:rsidP="00000000" w:rsidRDefault="00000000" w:rsidRPr="00000000" w14:paraId="00001931">
                <w:pPr>
                  <w:widowControl w:val="0"/>
                  <w:spacing w:after="0" w:line="231.2326955795288" w:lineRule="auto"/>
                  <w:ind w:left="116.78436279296875" w:right="282.353515625" w:firstLine="13.14727783203125"/>
                  <w:jc w:val="left"/>
                  <w:rPr>
                    <w:del w:author="Thomas Cervone-Richards - NOAA Federal" w:id="358" w:date="2023-07-21T16:06:53Z"/>
                    <w:sz w:val="19.920000076293945"/>
                    <w:szCs w:val="19.920000076293945"/>
                  </w:rPr>
                </w:pPr>
                <w:sdt>
                  <w:sdtPr>
                    <w:tag w:val="goog_rdk_6414"/>
                  </w:sdtPr>
                  <w:sdtContent>
                    <w:del w:author="Thomas Cervone-Richards - NOAA Federal" w:id="358" w:date="2023-07-21T16:06:53Z">
                      <w:r w:rsidDel="00000000" w:rsidR="00000000" w:rsidRPr="00000000">
                        <w:rPr>
                          <w:sz w:val="19.920000076293945"/>
                          <w:szCs w:val="19.920000076293945"/>
                          <w:rtl w:val="0"/>
                        </w:rPr>
                        <w:delText xml:space="preserve">Prohibited attribute  VERACC or  </w:delText>
                      </w:r>
                    </w:del>
                  </w:sdtContent>
                </w:sdt>
              </w:p>
            </w:sdtContent>
          </w:sdt>
          <w:sdt>
            <w:sdtPr>
              <w:tag w:val="goog_rdk_6417"/>
            </w:sdtPr>
            <w:sdtContent>
              <w:p w:rsidR="00000000" w:rsidDel="00000000" w:rsidP="00000000" w:rsidRDefault="00000000" w:rsidRPr="00000000" w14:paraId="00001932">
                <w:pPr>
                  <w:widowControl w:val="0"/>
                  <w:spacing w:after="0" w:before="5.2099609375" w:line="231.633939743042" w:lineRule="auto"/>
                  <w:ind w:left="115.5889892578125" w:right="216.617431640625" w:firstLine="1.19537353515625"/>
                  <w:jc w:val="left"/>
                  <w:rPr>
                    <w:del w:author="Thomas Cervone-Richards - NOAA Federal" w:id="358" w:date="2023-07-21T16:06:53Z"/>
                    <w:sz w:val="19.920000076293945"/>
                    <w:szCs w:val="19.920000076293945"/>
                  </w:rPr>
                </w:pPr>
                <w:sdt>
                  <w:sdtPr>
                    <w:tag w:val="goog_rdk_6416"/>
                  </w:sdtPr>
                  <w:sdtContent>
                    <w:del w:author="Thomas Cervone-Richards - NOAA Federal" w:id="358" w:date="2023-07-21T16:06:53Z">
                      <w:r w:rsidDel="00000000" w:rsidR="00000000" w:rsidRPr="00000000">
                        <w:rPr>
                          <w:sz w:val="19.920000076293945"/>
                          <w:szCs w:val="19.920000076293945"/>
                          <w:rtl w:val="0"/>
                        </w:rPr>
                        <w:delText xml:space="preserve">VERDAT populated  for a BCNCAR  </w:delText>
                      </w:r>
                    </w:del>
                  </w:sdtContent>
                </w:sdt>
              </w:p>
            </w:sdtContent>
          </w:sdt>
          <w:p w:rsidR="00000000" w:rsidDel="00000000" w:rsidP="00000000" w:rsidRDefault="00000000" w:rsidRPr="00000000" w14:paraId="00001933">
            <w:pPr>
              <w:widowControl w:val="0"/>
              <w:spacing w:after="0" w:before="2.4774169921875" w:line="240" w:lineRule="auto"/>
              <w:ind w:left="119.7723388671875" w:firstLine="0"/>
              <w:jc w:val="left"/>
              <w:rPr>
                <w:sz w:val="19.920000076293945"/>
                <w:szCs w:val="19.920000076293945"/>
              </w:rPr>
            </w:pPr>
            <w:sdt>
              <w:sdtPr>
                <w:tag w:val="goog_rdk_6418"/>
              </w:sdtPr>
              <w:sdtContent>
                <w:del w:author="Thomas Cervone-Richards - NOAA Federal" w:id="358" w:date="2023-07-21T16:06:53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21"/>
            </w:sdtPr>
            <w:sdtContent>
              <w:p w:rsidR="00000000" w:rsidDel="00000000" w:rsidP="00000000" w:rsidRDefault="00000000" w:rsidRPr="00000000" w14:paraId="00001934">
                <w:pPr>
                  <w:widowControl w:val="0"/>
                  <w:spacing w:after="0" w:line="231.2326955795288" w:lineRule="auto"/>
                  <w:ind w:left="116.7840576171875" w:right="236.30859375" w:firstLine="13.5455322265625"/>
                  <w:jc w:val="left"/>
                  <w:rPr>
                    <w:del w:author="Thomas Cervone-Richards - NOAA Federal" w:id="358" w:date="2023-07-21T16:06:53Z"/>
                    <w:sz w:val="19.920000076293945"/>
                    <w:szCs w:val="19.920000076293945"/>
                  </w:rPr>
                </w:pPr>
                <w:sdt>
                  <w:sdtPr>
                    <w:tag w:val="goog_rdk_6420"/>
                  </w:sdtPr>
                  <w:sdtContent>
                    <w:del w:author="Thomas Cervone-Richards - NOAA Federal" w:id="358" w:date="2023-07-21T16:06:53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935">
            <w:pPr>
              <w:widowControl w:val="0"/>
              <w:spacing w:after="0" w:before="5.2099609375" w:line="240" w:lineRule="auto"/>
              <w:ind w:left="127.5408935546875" w:firstLine="0"/>
              <w:jc w:val="left"/>
              <w:rPr>
                <w:sz w:val="19.920000076293945"/>
                <w:szCs w:val="19.920000076293945"/>
              </w:rPr>
            </w:pPr>
            <w:sdt>
              <w:sdtPr>
                <w:tag w:val="goog_rdk_6422"/>
              </w:sdtPr>
              <w:sdtContent>
                <w:del w:author="Thomas Cervone-Richards - NOAA Federal" w:id="358" w:date="2023-07-21T16:06:53Z">
                  <w:r w:rsidDel="00000000" w:rsidR="00000000" w:rsidRPr="00000000">
                    <w:rPr>
                      <w:sz w:val="19.920000076293945"/>
                      <w:szCs w:val="19.920000076293945"/>
                      <w:rtl w:val="0"/>
                    </w:rPr>
                    <w:delText xml:space="preserve">BCNCAR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6">
            <w:pPr>
              <w:widowControl w:val="0"/>
              <w:spacing w:after="0" w:line="240" w:lineRule="auto"/>
              <w:ind w:left="132.918701171875" w:firstLine="0"/>
              <w:jc w:val="left"/>
              <w:rPr>
                <w:sz w:val="19.920000076293945"/>
                <w:szCs w:val="19.920000076293945"/>
              </w:rPr>
            </w:pPr>
            <w:sdt>
              <w:sdtPr>
                <w:tag w:val="goog_rdk_6424"/>
              </w:sdtPr>
              <w:sdtContent>
                <w:del w:author="Thomas Cervone-Richards - NOAA Federal" w:id="358" w:date="2023-07-21T16:06:53Z">
                  <w:r w:rsidDel="00000000" w:rsidR="00000000" w:rsidRPr="00000000">
                    <w:rPr>
                      <w:sz w:val="19.920000076293945"/>
                      <w:szCs w:val="19.920000076293945"/>
                      <w:rtl w:val="0"/>
                    </w:rPr>
                    <w:delText xml:space="preserve">12.3.1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7">
            <w:pPr>
              <w:widowControl w:val="0"/>
              <w:spacing w:after="0" w:line="240" w:lineRule="auto"/>
              <w:jc w:val="center"/>
              <w:rPr>
                <w:sz w:val="19.920000076293945"/>
                <w:szCs w:val="19.920000076293945"/>
              </w:rPr>
            </w:pPr>
            <w:sdt>
              <w:sdtPr>
                <w:tag w:val="goog_rdk_6426"/>
              </w:sdtPr>
              <w:sdtContent>
                <w:del w:author="Thomas Cervone-Richards - NOAA Federal" w:id="358" w:date="2023-07-21T16:06:5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8">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9">
            <w:pPr>
              <w:widowControl w:val="0"/>
              <w:spacing w:after="0" w:line="240" w:lineRule="auto"/>
              <w:jc w:val="center"/>
              <w:rPr>
                <w:sz w:val="19.920000076293945"/>
                <w:szCs w:val="19.920000076293945"/>
              </w:rPr>
            </w:pPr>
            <w:sdt>
              <w:sdtPr>
                <w:tag w:val="goog_rdk_6428"/>
              </w:sdtPr>
              <w:sdtContent>
                <w:del w:author="Thomas Cervone-Richards - NOAA Federal" w:id="358" w:date="2023-07-21T16:06:53Z">
                  <w:r w:rsidDel="00000000" w:rsidR="00000000" w:rsidRPr="00000000">
                    <w:rPr>
                      <w:sz w:val="19.920000076293945"/>
                      <w:szCs w:val="19.920000076293945"/>
                      <w:rtl w:val="0"/>
                    </w:rPr>
                    <w:delText xml:space="preserve">1731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A">
            <w:pPr>
              <w:widowControl w:val="0"/>
              <w:spacing w:after="0" w:line="231.23281002044678" w:lineRule="auto"/>
              <w:ind w:left="116.7840576171875" w:right="248.48541259765625" w:firstLine="13.147125244140625"/>
              <w:rPr>
                <w:sz w:val="19.920000076293945"/>
                <w:szCs w:val="19.920000076293945"/>
              </w:rPr>
            </w:pPr>
            <w:sdt>
              <w:sdtPr>
                <w:tag w:val="goog_rdk_6430"/>
              </w:sdtPr>
              <w:sdtContent>
                <w:del w:author="Thomas Cervone-Richards - NOAA Federal" w:id="358" w:date="2023-07-21T16:06:53Z">
                  <w:r w:rsidDel="00000000" w:rsidR="00000000" w:rsidRPr="00000000">
                    <w:rPr>
                      <w:sz w:val="19.920000076293945"/>
                      <w:szCs w:val="19.920000076293945"/>
                      <w:rtl w:val="0"/>
                    </w:rPr>
                    <w:delText xml:space="preserve">For each BCNISD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33"/>
            </w:sdtPr>
            <w:sdtContent>
              <w:p w:rsidR="00000000" w:rsidDel="00000000" w:rsidP="00000000" w:rsidRDefault="00000000" w:rsidRPr="00000000" w14:paraId="0000193B">
                <w:pPr>
                  <w:widowControl w:val="0"/>
                  <w:spacing w:after="0" w:line="231.2328815460205" w:lineRule="auto"/>
                  <w:ind w:left="116.78436279296875" w:right="282.353515625" w:firstLine="13.14727783203125"/>
                  <w:jc w:val="left"/>
                  <w:rPr>
                    <w:del w:author="Thomas Cervone-Richards - NOAA Federal" w:id="358" w:date="2023-07-21T16:06:53Z"/>
                    <w:sz w:val="19.920000076293945"/>
                    <w:szCs w:val="19.920000076293945"/>
                  </w:rPr>
                </w:pPr>
                <w:sdt>
                  <w:sdtPr>
                    <w:tag w:val="goog_rdk_6432"/>
                  </w:sdtPr>
                  <w:sdtContent>
                    <w:del w:author="Thomas Cervone-Richards - NOAA Federal" w:id="358" w:date="2023-07-21T16:06:53Z">
                      <w:r w:rsidDel="00000000" w:rsidR="00000000" w:rsidRPr="00000000">
                        <w:rPr>
                          <w:sz w:val="19.920000076293945"/>
                          <w:szCs w:val="19.920000076293945"/>
                          <w:rtl w:val="0"/>
                        </w:rPr>
                        <w:delText xml:space="preserve">Prohibited attribute  VERACC or  </w:delText>
                      </w:r>
                    </w:del>
                  </w:sdtContent>
                </w:sdt>
              </w:p>
            </w:sdtContent>
          </w:sdt>
          <w:p w:rsidR="00000000" w:rsidDel="00000000" w:rsidP="00000000" w:rsidRDefault="00000000" w:rsidRPr="00000000" w14:paraId="0000193C">
            <w:pPr>
              <w:widowControl w:val="0"/>
              <w:spacing w:after="0" w:before="5.21026611328125" w:line="231.2328815460205" w:lineRule="auto"/>
              <w:ind w:left="115.5889892578125" w:right="176.7779541015625" w:firstLine="1.19537353515625"/>
              <w:jc w:val="left"/>
              <w:rPr>
                <w:sz w:val="19.920000076293945"/>
                <w:szCs w:val="19.920000076293945"/>
              </w:rPr>
            </w:pPr>
            <w:sdt>
              <w:sdtPr>
                <w:tag w:val="goog_rdk_6434"/>
              </w:sdtPr>
              <w:sdtContent>
                <w:del w:author="Thomas Cervone-Richards - NOAA Federal" w:id="358" w:date="2023-07-21T16:06:53Z">
                  <w:r w:rsidDel="00000000" w:rsidR="00000000" w:rsidRPr="00000000">
                    <w:rPr>
                      <w:sz w:val="19.920000076293945"/>
                      <w:szCs w:val="19.920000076293945"/>
                      <w:rtl w:val="0"/>
                    </w:rPr>
                    <w:delText xml:space="preserve">VERDAT populated  for a BCNISD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37"/>
            </w:sdtPr>
            <w:sdtContent>
              <w:p w:rsidR="00000000" w:rsidDel="00000000" w:rsidP="00000000" w:rsidRDefault="00000000" w:rsidRPr="00000000" w14:paraId="0000193D">
                <w:pPr>
                  <w:widowControl w:val="0"/>
                  <w:spacing w:after="0" w:line="231.2328815460205" w:lineRule="auto"/>
                  <w:ind w:left="116.7840576171875" w:right="236.30859375" w:firstLine="13.5455322265625"/>
                  <w:jc w:val="left"/>
                  <w:rPr>
                    <w:del w:author="Thomas Cervone-Richards - NOAA Federal" w:id="358" w:date="2023-07-21T16:06:53Z"/>
                    <w:sz w:val="19.920000076293945"/>
                    <w:szCs w:val="19.920000076293945"/>
                  </w:rPr>
                </w:pPr>
                <w:sdt>
                  <w:sdtPr>
                    <w:tag w:val="goog_rdk_6436"/>
                  </w:sdtPr>
                  <w:sdtContent>
                    <w:del w:author="Thomas Cervone-Richards - NOAA Federal" w:id="358" w:date="2023-07-21T16:06:53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93E">
            <w:pPr>
              <w:widowControl w:val="0"/>
              <w:spacing w:after="0" w:before="5.21026611328125" w:line="240" w:lineRule="auto"/>
              <w:ind w:left="127.5408935546875" w:firstLine="0"/>
              <w:jc w:val="left"/>
              <w:rPr>
                <w:sz w:val="19.920000076293945"/>
                <w:szCs w:val="19.920000076293945"/>
              </w:rPr>
            </w:pPr>
            <w:sdt>
              <w:sdtPr>
                <w:tag w:val="goog_rdk_6438"/>
              </w:sdtPr>
              <w:sdtContent>
                <w:del w:author="Thomas Cervone-Richards - NOAA Federal" w:id="358" w:date="2023-07-21T16:06:53Z">
                  <w:r w:rsidDel="00000000" w:rsidR="00000000" w:rsidRPr="00000000">
                    <w:rPr>
                      <w:sz w:val="19.920000076293945"/>
                      <w:szCs w:val="19.920000076293945"/>
                      <w:rtl w:val="0"/>
                    </w:rPr>
                    <w:delText xml:space="preserve">BCNISD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3F">
            <w:pPr>
              <w:widowControl w:val="0"/>
              <w:spacing w:after="0" w:line="240" w:lineRule="auto"/>
              <w:ind w:left="132.918701171875" w:firstLine="0"/>
              <w:jc w:val="left"/>
              <w:rPr>
                <w:sz w:val="19.920000076293945"/>
                <w:szCs w:val="19.920000076293945"/>
              </w:rPr>
            </w:pPr>
            <w:sdt>
              <w:sdtPr>
                <w:tag w:val="goog_rdk_6440"/>
              </w:sdtPr>
              <w:sdtContent>
                <w:del w:author="Thomas Cervone-Richards - NOAA Federal" w:id="358" w:date="2023-07-21T16:06:53Z">
                  <w:r w:rsidDel="00000000" w:rsidR="00000000" w:rsidRPr="00000000">
                    <w:rPr>
                      <w:sz w:val="19.920000076293945"/>
                      <w:szCs w:val="19.920000076293945"/>
                      <w:rtl w:val="0"/>
                    </w:rPr>
                    <w:delText xml:space="preserve">12.3.1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0">
            <w:pPr>
              <w:widowControl w:val="0"/>
              <w:spacing w:after="0" w:line="240" w:lineRule="auto"/>
              <w:jc w:val="center"/>
              <w:rPr>
                <w:sz w:val="19.920000076293945"/>
                <w:szCs w:val="19.920000076293945"/>
              </w:rPr>
            </w:pPr>
            <w:sdt>
              <w:sdtPr>
                <w:tag w:val="goog_rdk_6442"/>
              </w:sdtPr>
              <w:sdtContent>
                <w:del w:author="Thomas Cervone-Richards - NOAA Federal" w:id="358" w:date="2023-07-21T16:06:5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1">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942">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943">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944">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945">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63 </w:t>
      </w:r>
    </w:p>
    <w:tbl>
      <w:tblPr>
        <w:tblStyle w:val="Table54"/>
        <w:tblW w:w="11370.0" w:type="dxa"/>
        <w:jc w:val="left"/>
        <w:tblInd w:w="-87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540"/>
        <w:gridCol w:w="2385"/>
        <w:gridCol w:w="2145"/>
        <w:gridCol w:w="1260"/>
        <w:gridCol w:w="465"/>
        <w:gridCol w:w="735"/>
        <w:tblGridChange w:id="0">
          <w:tblGrid>
            <w:gridCol w:w="840"/>
            <w:gridCol w:w="3540"/>
            <w:gridCol w:w="2385"/>
            <w:gridCol w:w="2145"/>
            <w:gridCol w:w="1260"/>
            <w:gridCol w:w="465"/>
            <w:gridCol w:w="735"/>
          </w:tblGrid>
        </w:tblGridChange>
      </w:tblGrid>
      <w:tr>
        <w:trPr>
          <w:cantSplit w:val="0"/>
          <w:trHeight w:val="9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46">
            <w:pPr>
              <w:widowControl w:val="0"/>
              <w:spacing w:after="0" w:line="240" w:lineRule="auto"/>
              <w:jc w:val="center"/>
              <w:rPr>
                <w:sz w:val="19.920000076293945"/>
                <w:szCs w:val="19.920000076293945"/>
              </w:rPr>
            </w:pPr>
            <w:sdt>
              <w:sdtPr>
                <w:tag w:val="goog_rdk_6444"/>
              </w:sdtPr>
              <w:sdtContent>
                <w:del w:author="Thomas Cervone-Richards - NOAA Federal" w:id="359" w:date="2023-07-21T16:07:09Z">
                  <w:r w:rsidDel="00000000" w:rsidR="00000000" w:rsidRPr="00000000">
                    <w:rPr>
                      <w:sz w:val="19.920000076293945"/>
                      <w:szCs w:val="19.920000076293945"/>
                      <w:rtl w:val="0"/>
                    </w:rPr>
                    <w:delText xml:space="preserve">1732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7">
            <w:pPr>
              <w:widowControl w:val="0"/>
              <w:spacing w:after="0" w:line="230.22869110107422" w:lineRule="auto"/>
              <w:ind w:left="116.7840576171875" w:right="215.2191162109375" w:firstLine="13.147125244140625"/>
              <w:jc w:val="left"/>
              <w:rPr>
                <w:sz w:val="19.920000076293945"/>
                <w:szCs w:val="19.920000076293945"/>
              </w:rPr>
            </w:pPr>
            <w:sdt>
              <w:sdtPr>
                <w:tag w:val="goog_rdk_6446"/>
              </w:sdtPr>
              <w:sdtContent>
                <w:del w:author="Thomas Cervone-Richards - NOAA Federal" w:id="359" w:date="2023-07-21T16:07:09Z">
                  <w:r w:rsidDel="00000000" w:rsidR="00000000" w:rsidRPr="00000000">
                    <w:rPr>
                      <w:sz w:val="19.920000076293945"/>
                      <w:szCs w:val="19.920000076293945"/>
                      <w:rtl w:val="0"/>
                    </w:rPr>
                    <w:delText xml:space="preserve">For each BCNLAT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49"/>
            </w:sdtPr>
            <w:sdtContent>
              <w:p w:rsidR="00000000" w:rsidDel="00000000" w:rsidP="00000000" w:rsidRDefault="00000000" w:rsidRPr="00000000" w14:paraId="00001948">
                <w:pPr>
                  <w:widowControl w:val="0"/>
                  <w:spacing w:after="0" w:line="231.63326740264893" w:lineRule="auto"/>
                  <w:ind w:left="116.78436279296875" w:right="282.353515625" w:firstLine="13.14727783203125"/>
                  <w:jc w:val="left"/>
                  <w:rPr>
                    <w:del w:author="Thomas Cervone-Richards - NOAA Federal" w:id="359" w:date="2023-07-21T16:07:09Z"/>
                    <w:sz w:val="19.920000076293945"/>
                    <w:szCs w:val="19.920000076293945"/>
                  </w:rPr>
                </w:pPr>
                <w:sdt>
                  <w:sdtPr>
                    <w:tag w:val="goog_rdk_6448"/>
                  </w:sdtPr>
                  <w:sdtContent>
                    <w:del w:author="Thomas Cervone-Richards - NOAA Federal" w:id="359" w:date="2023-07-21T16:07:09Z">
                      <w:r w:rsidDel="00000000" w:rsidR="00000000" w:rsidRPr="00000000">
                        <w:rPr>
                          <w:sz w:val="19.920000076293945"/>
                          <w:szCs w:val="19.920000076293945"/>
                          <w:rtl w:val="0"/>
                        </w:rPr>
                        <w:delText xml:space="preserve">Prohibited attribute  VERACC or  </w:delText>
                      </w:r>
                    </w:del>
                  </w:sdtContent>
                </w:sdt>
              </w:p>
            </w:sdtContent>
          </w:sdt>
          <w:p w:rsidR="00000000" w:rsidDel="00000000" w:rsidP="00000000" w:rsidRDefault="00000000" w:rsidRPr="00000000" w14:paraId="00001949">
            <w:pPr>
              <w:widowControl w:val="0"/>
              <w:spacing w:after="0" w:before="2.47802734375" w:line="231.2314224243164" w:lineRule="auto"/>
              <w:ind w:left="115.5889892578125" w:right="142.913818359375" w:firstLine="1.19537353515625"/>
              <w:jc w:val="left"/>
              <w:rPr>
                <w:sz w:val="19.920000076293945"/>
                <w:szCs w:val="19.920000076293945"/>
              </w:rPr>
            </w:pPr>
            <w:sdt>
              <w:sdtPr>
                <w:tag w:val="goog_rdk_6450"/>
              </w:sdtPr>
              <w:sdtContent>
                <w:del w:author="Thomas Cervone-Richards - NOAA Federal" w:id="359" w:date="2023-07-21T16:07:09Z">
                  <w:r w:rsidDel="00000000" w:rsidR="00000000" w:rsidRPr="00000000">
                    <w:rPr>
                      <w:sz w:val="19.920000076293945"/>
                      <w:szCs w:val="19.920000076293945"/>
                      <w:rtl w:val="0"/>
                    </w:rPr>
                    <w:delText xml:space="preserve">VERDAT populated  for a BCNLAT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53"/>
            </w:sdtPr>
            <w:sdtContent>
              <w:p w:rsidR="00000000" w:rsidDel="00000000" w:rsidP="00000000" w:rsidRDefault="00000000" w:rsidRPr="00000000" w14:paraId="0000194A">
                <w:pPr>
                  <w:widowControl w:val="0"/>
                  <w:spacing w:after="0" w:line="231.63326740264893" w:lineRule="auto"/>
                  <w:ind w:left="116.7840576171875" w:right="236.30859375" w:firstLine="13.5455322265625"/>
                  <w:jc w:val="left"/>
                  <w:rPr>
                    <w:del w:author="Thomas Cervone-Richards - NOAA Federal" w:id="359" w:date="2023-07-21T16:07:09Z"/>
                    <w:sz w:val="19.920000076293945"/>
                    <w:szCs w:val="19.920000076293945"/>
                  </w:rPr>
                </w:pPr>
                <w:sdt>
                  <w:sdtPr>
                    <w:tag w:val="goog_rdk_6452"/>
                  </w:sdtPr>
                  <w:sdtContent>
                    <w:del w:author="Thomas Cervone-Richards - NOAA Federal" w:id="359" w:date="2023-07-21T16:07:09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94B">
            <w:pPr>
              <w:widowControl w:val="0"/>
              <w:spacing w:after="0" w:before="2.47802734375" w:line="240" w:lineRule="auto"/>
              <w:ind w:left="127.5408935546875" w:firstLine="0"/>
              <w:jc w:val="left"/>
              <w:rPr>
                <w:sz w:val="19.920000076293945"/>
                <w:szCs w:val="19.920000076293945"/>
              </w:rPr>
            </w:pPr>
            <w:sdt>
              <w:sdtPr>
                <w:tag w:val="goog_rdk_6454"/>
              </w:sdtPr>
              <w:sdtContent>
                <w:del w:author="Thomas Cervone-Richards - NOAA Federal" w:id="359" w:date="2023-07-21T16:07:09Z">
                  <w:r w:rsidDel="00000000" w:rsidR="00000000" w:rsidRPr="00000000">
                    <w:rPr>
                      <w:sz w:val="19.920000076293945"/>
                      <w:szCs w:val="19.920000076293945"/>
                      <w:rtl w:val="0"/>
                    </w:rPr>
                    <w:delText xml:space="preserve">BCNLAT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C">
            <w:pPr>
              <w:widowControl w:val="0"/>
              <w:spacing w:after="0" w:line="240" w:lineRule="auto"/>
              <w:ind w:left="132.918701171875" w:firstLine="0"/>
              <w:jc w:val="left"/>
              <w:rPr>
                <w:sz w:val="19.920000076293945"/>
                <w:szCs w:val="19.920000076293945"/>
              </w:rPr>
            </w:pPr>
            <w:sdt>
              <w:sdtPr>
                <w:tag w:val="goog_rdk_6456"/>
              </w:sdtPr>
              <w:sdtContent>
                <w:del w:author="Thomas Cervone-Richards - NOAA Federal" w:id="359" w:date="2023-07-21T16:07:09Z">
                  <w:r w:rsidDel="00000000" w:rsidR="00000000" w:rsidRPr="00000000">
                    <w:rPr>
                      <w:sz w:val="19.920000076293945"/>
                      <w:szCs w:val="19.920000076293945"/>
                      <w:rtl w:val="0"/>
                    </w:rPr>
                    <w:delText xml:space="preserve">12.3.1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D">
            <w:pPr>
              <w:widowControl w:val="0"/>
              <w:spacing w:after="0" w:line="240" w:lineRule="auto"/>
              <w:jc w:val="center"/>
              <w:rPr>
                <w:sz w:val="19.920000076293945"/>
                <w:szCs w:val="19.920000076293945"/>
              </w:rPr>
            </w:pPr>
            <w:sdt>
              <w:sdtPr>
                <w:tag w:val="goog_rdk_6458"/>
              </w:sdtPr>
              <w:sdtContent>
                <w:del w:author="Thomas Cervone-Richards - NOAA Federal" w:id="359" w:date="2023-07-21T16:07:0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4E">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4F">
            <w:pPr>
              <w:widowControl w:val="0"/>
              <w:spacing w:after="0" w:line="240" w:lineRule="auto"/>
              <w:jc w:val="center"/>
              <w:rPr>
                <w:sz w:val="19.920000076293945"/>
                <w:szCs w:val="19.920000076293945"/>
              </w:rPr>
            </w:pPr>
            <w:sdt>
              <w:sdtPr>
                <w:tag w:val="goog_rdk_6460"/>
              </w:sdtPr>
              <w:sdtContent>
                <w:del w:author="Thomas Cervone-Richards - NOAA Federal" w:id="359" w:date="2023-07-21T16:07:09Z">
                  <w:r w:rsidDel="00000000" w:rsidR="00000000" w:rsidRPr="00000000">
                    <w:rPr>
                      <w:sz w:val="19.920000076293945"/>
                      <w:szCs w:val="19.920000076293945"/>
                      <w:rtl w:val="0"/>
                    </w:rPr>
                    <w:delText xml:space="preserve">1733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0">
            <w:pPr>
              <w:widowControl w:val="0"/>
              <w:spacing w:after="0" w:line="231.23263835906982" w:lineRule="auto"/>
              <w:ind w:left="116.7840576171875" w:right="126.37603759765625" w:firstLine="13.147125244140625"/>
              <w:jc w:val="left"/>
              <w:rPr>
                <w:sz w:val="19.920000076293945"/>
                <w:szCs w:val="19.920000076293945"/>
              </w:rPr>
            </w:pPr>
            <w:sdt>
              <w:sdtPr>
                <w:tag w:val="goog_rdk_6462"/>
              </w:sdtPr>
              <w:sdtContent>
                <w:del w:author="Thomas Cervone-Richards - NOAA Federal" w:id="359" w:date="2023-07-21T16:07:09Z">
                  <w:r w:rsidDel="00000000" w:rsidR="00000000" w:rsidRPr="00000000">
                    <w:rPr>
                      <w:sz w:val="19.920000076293945"/>
                      <w:szCs w:val="19.920000076293945"/>
                      <w:rtl w:val="0"/>
                    </w:rPr>
                    <w:delText xml:space="preserve">For each BCNSAW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65"/>
            </w:sdtPr>
            <w:sdtContent>
              <w:p w:rsidR="00000000" w:rsidDel="00000000" w:rsidP="00000000" w:rsidRDefault="00000000" w:rsidRPr="00000000" w14:paraId="00001951">
                <w:pPr>
                  <w:widowControl w:val="0"/>
                  <w:spacing w:after="0" w:line="231.23263835906982" w:lineRule="auto"/>
                  <w:ind w:left="116.78436279296875" w:right="282.353515625" w:firstLine="13.14727783203125"/>
                  <w:jc w:val="left"/>
                  <w:rPr>
                    <w:del w:author="Thomas Cervone-Richards - NOAA Federal" w:id="359" w:date="2023-07-21T16:07:09Z"/>
                    <w:sz w:val="19.920000076293945"/>
                    <w:szCs w:val="19.920000076293945"/>
                  </w:rPr>
                </w:pPr>
                <w:sdt>
                  <w:sdtPr>
                    <w:tag w:val="goog_rdk_6464"/>
                  </w:sdtPr>
                  <w:sdtContent>
                    <w:del w:author="Thomas Cervone-Richards - NOAA Federal" w:id="359" w:date="2023-07-21T16:07:09Z">
                      <w:r w:rsidDel="00000000" w:rsidR="00000000" w:rsidRPr="00000000">
                        <w:rPr>
                          <w:sz w:val="19.920000076293945"/>
                          <w:szCs w:val="19.920000076293945"/>
                          <w:rtl w:val="0"/>
                        </w:rPr>
                        <w:delText xml:space="preserve">Prohibited attribute  VERACC or  </w:delText>
                      </w:r>
                    </w:del>
                  </w:sdtContent>
                </w:sdt>
              </w:p>
            </w:sdtContent>
          </w:sdt>
          <w:sdt>
            <w:sdtPr>
              <w:tag w:val="goog_rdk_6467"/>
            </w:sdtPr>
            <w:sdtContent>
              <w:p w:rsidR="00000000" w:rsidDel="00000000" w:rsidP="00000000" w:rsidRDefault="00000000" w:rsidRPr="00000000" w14:paraId="00001952">
                <w:pPr>
                  <w:widowControl w:val="0"/>
                  <w:spacing w:after="0" w:before="5.2099609375" w:line="231.2314224243164" w:lineRule="auto"/>
                  <w:ind w:left="115.5889892578125" w:right="216.617431640625" w:firstLine="1.19537353515625"/>
                  <w:jc w:val="left"/>
                  <w:rPr>
                    <w:del w:author="Thomas Cervone-Richards - NOAA Federal" w:id="359" w:date="2023-07-21T16:07:09Z"/>
                    <w:sz w:val="19.920000076293945"/>
                    <w:szCs w:val="19.920000076293945"/>
                  </w:rPr>
                </w:pPr>
                <w:sdt>
                  <w:sdtPr>
                    <w:tag w:val="goog_rdk_6466"/>
                  </w:sdtPr>
                  <w:sdtContent>
                    <w:del w:author="Thomas Cervone-Richards - NOAA Federal" w:id="359" w:date="2023-07-21T16:07:09Z">
                      <w:r w:rsidDel="00000000" w:rsidR="00000000" w:rsidRPr="00000000">
                        <w:rPr>
                          <w:sz w:val="19.920000076293945"/>
                          <w:szCs w:val="19.920000076293945"/>
                          <w:rtl w:val="0"/>
                        </w:rPr>
                        <w:delText xml:space="preserve">VERDAT populated  for a BCNSAW  </w:delText>
                      </w:r>
                    </w:del>
                  </w:sdtContent>
                </w:sdt>
              </w:p>
            </w:sdtContent>
          </w:sdt>
          <w:p w:rsidR="00000000" w:rsidDel="00000000" w:rsidP="00000000" w:rsidRDefault="00000000" w:rsidRPr="00000000" w14:paraId="00001953">
            <w:pPr>
              <w:widowControl w:val="0"/>
              <w:spacing w:after="0" w:before="5.211181640625" w:line="240" w:lineRule="auto"/>
              <w:ind w:left="119.7723388671875" w:firstLine="0"/>
              <w:jc w:val="left"/>
              <w:rPr>
                <w:sz w:val="19.920000076293945"/>
                <w:szCs w:val="19.920000076293945"/>
              </w:rPr>
            </w:pPr>
            <w:sdt>
              <w:sdtPr>
                <w:tag w:val="goog_rdk_6468"/>
              </w:sdtPr>
              <w:sdtContent>
                <w:del w:author="Thomas Cervone-Richards - NOAA Federal" w:id="359" w:date="2023-07-21T16:07:0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71"/>
            </w:sdtPr>
            <w:sdtContent>
              <w:p w:rsidR="00000000" w:rsidDel="00000000" w:rsidP="00000000" w:rsidRDefault="00000000" w:rsidRPr="00000000" w14:paraId="00001954">
                <w:pPr>
                  <w:widowControl w:val="0"/>
                  <w:spacing w:after="0" w:line="231.23263835906982" w:lineRule="auto"/>
                  <w:ind w:left="116.7840576171875" w:right="236.30859375" w:firstLine="13.5455322265625"/>
                  <w:jc w:val="left"/>
                  <w:rPr>
                    <w:del w:author="Thomas Cervone-Richards - NOAA Federal" w:id="359" w:date="2023-07-21T16:07:09Z"/>
                    <w:sz w:val="19.920000076293945"/>
                    <w:szCs w:val="19.920000076293945"/>
                  </w:rPr>
                </w:pPr>
                <w:sdt>
                  <w:sdtPr>
                    <w:tag w:val="goog_rdk_6470"/>
                  </w:sdtPr>
                  <w:sdtContent>
                    <w:del w:author="Thomas Cervone-Richards - NOAA Federal" w:id="359" w:date="2023-07-21T16:07:09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955">
            <w:pPr>
              <w:widowControl w:val="0"/>
              <w:spacing w:after="0" w:before="5.2099609375" w:line="240" w:lineRule="auto"/>
              <w:ind w:left="127.5408935546875" w:firstLine="0"/>
              <w:jc w:val="left"/>
              <w:rPr>
                <w:sz w:val="19.920000076293945"/>
                <w:szCs w:val="19.920000076293945"/>
              </w:rPr>
            </w:pPr>
            <w:sdt>
              <w:sdtPr>
                <w:tag w:val="goog_rdk_6472"/>
              </w:sdtPr>
              <w:sdtContent>
                <w:del w:author="Thomas Cervone-Richards - NOAA Federal" w:id="359" w:date="2023-07-21T16:07:09Z">
                  <w:r w:rsidDel="00000000" w:rsidR="00000000" w:rsidRPr="00000000">
                    <w:rPr>
                      <w:sz w:val="19.920000076293945"/>
                      <w:szCs w:val="19.920000076293945"/>
                      <w:rtl w:val="0"/>
                    </w:rPr>
                    <w:delText xml:space="preserve">BCNSAW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6">
            <w:pPr>
              <w:widowControl w:val="0"/>
              <w:spacing w:after="0" w:line="240" w:lineRule="auto"/>
              <w:ind w:left="132.918701171875" w:firstLine="0"/>
              <w:jc w:val="left"/>
              <w:rPr>
                <w:sz w:val="19.920000076293945"/>
                <w:szCs w:val="19.920000076293945"/>
              </w:rPr>
            </w:pPr>
            <w:sdt>
              <w:sdtPr>
                <w:tag w:val="goog_rdk_6474"/>
              </w:sdtPr>
              <w:sdtContent>
                <w:del w:author="Thomas Cervone-Richards - NOAA Federal" w:id="359" w:date="2023-07-21T16:07:09Z">
                  <w:r w:rsidDel="00000000" w:rsidR="00000000" w:rsidRPr="00000000">
                    <w:rPr>
                      <w:sz w:val="19.920000076293945"/>
                      <w:szCs w:val="19.920000076293945"/>
                      <w:rtl w:val="0"/>
                    </w:rPr>
                    <w:delText xml:space="preserve">12.3.1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7">
            <w:pPr>
              <w:widowControl w:val="0"/>
              <w:spacing w:after="0" w:line="240" w:lineRule="auto"/>
              <w:jc w:val="center"/>
              <w:rPr>
                <w:sz w:val="19.920000076293945"/>
                <w:szCs w:val="19.920000076293945"/>
              </w:rPr>
            </w:pPr>
            <w:sdt>
              <w:sdtPr>
                <w:tag w:val="goog_rdk_6476"/>
              </w:sdtPr>
              <w:sdtContent>
                <w:del w:author="Thomas Cervone-Richards - NOAA Federal" w:id="359" w:date="2023-07-21T16:07:0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8">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59">
            <w:pPr>
              <w:widowControl w:val="0"/>
              <w:spacing w:after="0" w:line="240" w:lineRule="auto"/>
              <w:jc w:val="center"/>
              <w:rPr>
                <w:sz w:val="19.920000076293945"/>
                <w:szCs w:val="19.920000076293945"/>
              </w:rPr>
            </w:pPr>
            <w:sdt>
              <w:sdtPr>
                <w:tag w:val="goog_rdk_6478"/>
              </w:sdtPr>
              <w:sdtContent>
                <w:del w:author="Thomas Cervone-Richards - NOAA Federal" w:id="359" w:date="2023-07-21T16:07:09Z">
                  <w:r w:rsidDel="00000000" w:rsidR="00000000" w:rsidRPr="00000000">
                    <w:rPr>
                      <w:sz w:val="19.920000076293945"/>
                      <w:szCs w:val="19.920000076293945"/>
                      <w:rtl w:val="0"/>
                    </w:rPr>
                    <w:delText xml:space="preserve">1734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5A">
            <w:pPr>
              <w:widowControl w:val="0"/>
              <w:spacing w:after="0" w:line="230.02774715423584" w:lineRule="auto"/>
              <w:ind w:left="116.7840576171875" w:right="181.75384521484375" w:firstLine="13.147125244140625"/>
              <w:jc w:val="left"/>
              <w:rPr>
                <w:sz w:val="19.920000076293945"/>
                <w:szCs w:val="19.920000076293945"/>
              </w:rPr>
            </w:pPr>
            <w:sdt>
              <w:sdtPr>
                <w:tag w:val="goog_rdk_6480"/>
              </w:sdtPr>
              <w:sdtContent>
                <w:del w:author="Thomas Cervone-Richards - NOAA Federal" w:id="359" w:date="2023-07-21T16:07:09Z">
                  <w:r w:rsidDel="00000000" w:rsidR="00000000" w:rsidRPr="00000000">
                    <w:rPr>
                      <w:sz w:val="19.920000076293945"/>
                      <w:szCs w:val="19.920000076293945"/>
                      <w:rtl w:val="0"/>
                    </w:rPr>
                    <w:delText xml:space="preserve">For each BCNSPP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83"/>
            </w:sdtPr>
            <w:sdtContent>
              <w:p w:rsidR="00000000" w:rsidDel="00000000" w:rsidP="00000000" w:rsidRDefault="00000000" w:rsidRPr="00000000" w14:paraId="0000195B">
                <w:pPr>
                  <w:widowControl w:val="0"/>
                  <w:spacing w:after="0" w:line="228.82407188415527" w:lineRule="auto"/>
                  <w:ind w:left="116.78436279296875" w:right="337.7313232421875" w:firstLine="13.14727783203125"/>
                  <w:jc w:val="left"/>
                  <w:rPr>
                    <w:del w:author="Thomas Cervone-Richards - NOAA Federal" w:id="359" w:date="2023-07-21T16:07:09Z"/>
                    <w:sz w:val="19.920000076293945"/>
                    <w:szCs w:val="19.920000076293945"/>
                  </w:rPr>
                </w:pPr>
                <w:sdt>
                  <w:sdtPr>
                    <w:tag w:val="goog_rdk_6482"/>
                  </w:sdtPr>
                  <w:sdtContent>
                    <w:del w:author="Thomas Cervone-Richards - NOAA Federal" w:id="359" w:date="2023-07-21T16:07:09Z">
                      <w:r w:rsidDel="00000000" w:rsidR="00000000" w:rsidRPr="00000000">
                        <w:rPr>
                          <w:sz w:val="19.920000076293945"/>
                          <w:szCs w:val="19.920000076293945"/>
                          <w:rtl w:val="0"/>
                        </w:rPr>
                        <w:delText xml:space="preserve">Prohibited attribute VERACC or  </w:delText>
                      </w:r>
                    </w:del>
                  </w:sdtContent>
                </w:sdt>
              </w:p>
            </w:sdtContent>
          </w:sdt>
          <w:sdt>
            <w:sdtPr>
              <w:tag w:val="goog_rdk_6485"/>
            </w:sdtPr>
            <w:sdtContent>
              <w:p w:rsidR="00000000" w:rsidDel="00000000" w:rsidP="00000000" w:rsidRDefault="00000000" w:rsidRPr="00000000" w14:paraId="0000195C">
                <w:pPr>
                  <w:widowControl w:val="0"/>
                  <w:spacing w:after="0" w:before="7.208251953125" w:line="231.23263835906982" w:lineRule="auto"/>
                  <w:ind w:left="115.5889892578125" w:right="216.617431640625" w:firstLine="1.19537353515625"/>
                  <w:jc w:val="left"/>
                  <w:rPr>
                    <w:del w:author="Thomas Cervone-Richards - NOAA Federal" w:id="359" w:date="2023-07-21T16:07:09Z"/>
                    <w:sz w:val="19.920000076293945"/>
                    <w:szCs w:val="19.920000076293945"/>
                  </w:rPr>
                </w:pPr>
                <w:sdt>
                  <w:sdtPr>
                    <w:tag w:val="goog_rdk_6484"/>
                  </w:sdtPr>
                  <w:sdtContent>
                    <w:del w:author="Thomas Cervone-Richards - NOAA Federal" w:id="359" w:date="2023-07-21T16:07:09Z">
                      <w:r w:rsidDel="00000000" w:rsidR="00000000" w:rsidRPr="00000000">
                        <w:rPr>
                          <w:sz w:val="19.920000076293945"/>
                          <w:szCs w:val="19.920000076293945"/>
                          <w:rtl w:val="0"/>
                        </w:rPr>
                        <w:delText xml:space="preserve">VERDAT populated  for a BCNSPP  </w:delText>
                      </w:r>
                    </w:del>
                  </w:sdtContent>
                </w:sdt>
              </w:p>
            </w:sdtContent>
          </w:sdt>
          <w:p w:rsidR="00000000" w:rsidDel="00000000" w:rsidP="00000000" w:rsidRDefault="00000000" w:rsidRPr="00000000" w14:paraId="0000195D">
            <w:pPr>
              <w:widowControl w:val="0"/>
              <w:spacing w:after="0" w:before="5.2099609375" w:line="240" w:lineRule="auto"/>
              <w:ind w:left="119.7723388671875" w:firstLine="0"/>
              <w:jc w:val="left"/>
              <w:rPr>
                <w:sz w:val="19.920000076293945"/>
                <w:szCs w:val="19.920000076293945"/>
              </w:rPr>
            </w:pPr>
            <w:sdt>
              <w:sdtPr>
                <w:tag w:val="goog_rdk_6486"/>
              </w:sdtPr>
              <w:sdtContent>
                <w:del w:author="Thomas Cervone-Richards - NOAA Federal" w:id="359" w:date="2023-07-21T16:07:0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89"/>
            </w:sdtPr>
            <w:sdtContent>
              <w:p w:rsidR="00000000" w:rsidDel="00000000" w:rsidP="00000000" w:rsidRDefault="00000000" w:rsidRPr="00000000" w14:paraId="0000195E">
                <w:pPr>
                  <w:widowControl w:val="0"/>
                  <w:spacing w:after="0" w:line="228.82407188415527" w:lineRule="auto"/>
                  <w:ind w:left="116.7840576171875" w:right="236.30859375" w:firstLine="13.5455322265625"/>
                  <w:jc w:val="left"/>
                  <w:rPr>
                    <w:del w:author="Thomas Cervone-Richards - NOAA Federal" w:id="359" w:date="2023-07-21T16:07:09Z"/>
                    <w:sz w:val="19.920000076293945"/>
                    <w:szCs w:val="19.920000076293945"/>
                  </w:rPr>
                </w:pPr>
                <w:sdt>
                  <w:sdtPr>
                    <w:tag w:val="goog_rdk_6488"/>
                  </w:sdtPr>
                  <w:sdtContent>
                    <w:del w:author="Thomas Cervone-Richards - NOAA Federal" w:id="359" w:date="2023-07-21T16:07:09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95F">
            <w:pPr>
              <w:widowControl w:val="0"/>
              <w:spacing w:after="0" w:before="7.208251953125" w:line="240" w:lineRule="auto"/>
              <w:ind w:left="127.5408935546875" w:firstLine="0"/>
              <w:jc w:val="left"/>
              <w:rPr>
                <w:sz w:val="19.920000076293945"/>
                <w:szCs w:val="19.920000076293945"/>
              </w:rPr>
            </w:pPr>
            <w:sdt>
              <w:sdtPr>
                <w:tag w:val="goog_rdk_6490"/>
              </w:sdtPr>
              <w:sdtContent>
                <w:del w:author="Thomas Cervone-Richards - NOAA Federal" w:id="359" w:date="2023-07-21T16:07:09Z">
                  <w:r w:rsidDel="00000000" w:rsidR="00000000" w:rsidRPr="00000000">
                    <w:rPr>
                      <w:sz w:val="19.920000076293945"/>
                      <w:szCs w:val="19.920000076293945"/>
                      <w:rtl w:val="0"/>
                    </w:rPr>
                    <w:delText xml:space="preserve">BCNSPP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0">
            <w:pPr>
              <w:widowControl w:val="0"/>
              <w:spacing w:after="0" w:line="240" w:lineRule="auto"/>
              <w:ind w:left="132.918701171875" w:firstLine="0"/>
              <w:jc w:val="left"/>
              <w:rPr>
                <w:sz w:val="19.920000076293945"/>
                <w:szCs w:val="19.920000076293945"/>
              </w:rPr>
            </w:pPr>
            <w:sdt>
              <w:sdtPr>
                <w:tag w:val="goog_rdk_6492"/>
              </w:sdtPr>
              <w:sdtContent>
                <w:del w:author="Thomas Cervone-Richards - NOAA Federal" w:id="359" w:date="2023-07-21T16:07:09Z">
                  <w:r w:rsidDel="00000000" w:rsidR="00000000" w:rsidRPr="00000000">
                    <w:rPr>
                      <w:sz w:val="19.920000076293945"/>
                      <w:szCs w:val="19.920000076293945"/>
                      <w:rtl w:val="0"/>
                    </w:rPr>
                    <w:delText xml:space="preserve">12.3.1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1">
            <w:pPr>
              <w:widowControl w:val="0"/>
              <w:spacing w:after="0" w:line="240" w:lineRule="auto"/>
              <w:jc w:val="center"/>
              <w:rPr>
                <w:sz w:val="19.920000076293945"/>
                <w:szCs w:val="19.920000076293945"/>
              </w:rPr>
            </w:pPr>
            <w:sdt>
              <w:sdtPr>
                <w:tag w:val="goog_rdk_6494"/>
              </w:sdtPr>
              <w:sdtContent>
                <w:del w:author="Thomas Cervone-Richards - NOAA Federal" w:id="359" w:date="2023-07-21T16:07:0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2">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63">
            <w:pPr>
              <w:widowControl w:val="0"/>
              <w:spacing w:after="0" w:line="240" w:lineRule="auto"/>
              <w:jc w:val="center"/>
              <w:rPr>
                <w:sz w:val="19.920000076293945"/>
                <w:szCs w:val="19.920000076293945"/>
              </w:rPr>
            </w:pPr>
            <w:sdt>
              <w:sdtPr>
                <w:tag w:val="goog_rdk_6496"/>
              </w:sdtPr>
              <w:sdtContent>
                <w:del w:author="Thomas Cervone-Richards - NOAA Federal" w:id="360" w:date="2023-07-21T16:07:26Z">
                  <w:r w:rsidDel="00000000" w:rsidR="00000000" w:rsidRPr="00000000">
                    <w:rPr>
                      <w:sz w:val="19.920000076293945"/>
                      <w:szCs w:val="19.920000076293945"/>
                      <w:rtl w:val="0"/>
                    </w:rPr>
                    <w:delText xml:space="preserve">1735a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499"/>
            </w:sdtPr>
            <w:sdtContent>
              <w:p w:rsidR="00000000" w:rsidDel="00000000" w:rsidP="00000000" w:rsidRDefault="00000000" w:rsidRPr="00000000" w14:paraId="00001964">
                <w:pPr>
                  <w:widowControl w:val="0"/>
                  <w:spacing w:after="0" w:line="240" w:lineRule="auto"/>
                  <w:ind w:left="129.93118286132812" w:firstLine="0"/>
                  <w:jc w:val="left"/>
                  <w:rPr>
                    <w:del w:author="Thomas Cervone-Richards - NOAA Federal" w:id="360" w:date="2023-07-21T16:07:26Z"/>
                    <w:sz w:val="19.920000076293945"/>
                    <w:szCs w:val="19.920000076293945"/>
                  </w:rPr>
                </w:pPr>
                <w:sdt>
                  <w:sdtPr>
                    <w:tag w:val="goog_rdk_6498"/>
                  </w:sdtPr>
                  <w:sdtContent>
                    <w:del w:author="Thomas Cervone-Richards - NOAA Federal" w:id="360" w:date="2023-07-21T16:07:26Z">
                      <w:r w:rsidDel="00000000" w:rsidR="00000000" w:rsidRPr="00000000">
                        <w:rPr>
                          <w:sz w:val="19.920000076293945"/>
                          <w:szCs w:val="19.920000076293945"/>
                          <w:rtl w:val="0"/>
                        </w:rPr>
                        <w:delText xml:space="preserve">For each BCNXXX,  </w:delText>
                      </w:r>
                    </w:del>
                  </w:sdtContent>
                </w:sdt>
              </w:p>
            </w:sdtContent>
          </w:sdt>
          <w:sdt>
            <w:sdtPr>
              <w:tag w:val="goog_rdk_6501"/>
            </w:sdtPr>
            <w:sdtContent>
              <w:p w:rsidR="00000000" w:rsidDel="00000000" w:rsidP="00000000" w:rsidRDefault="00000000" w:rsidRPr="00000000" w14:paraId="00001965">
                <w:pPr>
                  <w:widowControl w:val="0"/>
                  <w:spacing w:after="0" w:line="230.42980670928955" w:lineRule="auto"/>
                  <w:ind w:left="115.58883666992188" w:right="138.128662109375" w:firstLine="11.951904296875"/>
                  <w:jc w:val="left"/>
                  <w:rPr>
                    <w:del w:author="Thomas Cervone-Richards - NOAA Federal" w:id="360" w:date="2023-07-21T16:07:26Z"/>
                    <w:sz w:val="19.920000076293945"/>
                    <w:szCs w:val="19.920000076293945"/>
                  </w:rPr>
                </w:pPr>
                <w:sdt>
                  <w:sdtPr>
                    <w:tag w:val="goog_rdk_6500"/>
                  </w:sdtPr>
                  <w:sdtContent>
                    <w:del w:author="Thomas Cervone-Richards - NOAA Federal" w:id="360" w:date="2023-07-21T16:07:26Z">
                      <w:r w:rsidDel="00000000" w:rsidR="00000000" w:rsidRPr="00000000">
                        <w:rPr>
                          <w:sz w:val="19.920000076293945"/>
                          <w:szCs w:val="19.920000076293945"/>
                          <w:rtl w:val="0"/>
                        </w:rPr>
                        <w:delText xml:space="preserve">BOYXXX feature object  where MARSYS is Present  AND is Equal to the value  of MARSYS on the  </w:delText>
                      </w:r>
                    </w:del>
                  </w:sdtContent>
                </w:sdt>
              </w:p>
            </w:sdtContent>
          </w:sdt>
          <w:p w:rsidR="00000000" w:rsidDel="00000000" w:rsidP="00000000" w:rsidRDefault="00000000" w:rsidRPr="00000000" w14:paraId="00001966">
            <w:pPr>
              <w:widowControl w:val="0"/>
              <w:spacing w:after="0" w:before="5.875244140625" w:line="231.23263835906982" w:lineRule="auto"/>
              <w:ind w:left="121.56478881835938" w:right="260.43731689453125" w:firstLine="5.776824951171875"/>
              <w:jc w:val="left"/>
              <w:rPr>
                <w:sz w:val="19.920000076293945"/>
                <w:szCs w:val="19.920000076293945"/>
              </w:rPr>
            </w:pPr>
            <w:sdt>
              <w:sdtPr>
                <w:tag w:val="goog_rdk_6502"/>
              </w:sdtPr>
              <w:sdtContent>
                <w:del w:author="Thomas Cervone-Richards - NOAA Federal" w:id="360" w:date="2023-07-21T16:07:26Z">
                  <w:r w:rsidDel="00000000" w:rsidR="00000000" w:rsidRPr="00000000">
                    <w:rPr>
                      <w:sz w:val="19.920000076293945"/>
                      <w:szCs w:val="19.920000076293945"/>
                      <w:rtl w:val="0"/>
                    </w:rPr>
                    <w:delText xml:space="preserve">M_NSYS meta object it is  COVERED_BY.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05"/>
            </w:sdtPr>
            <w:sdtContent>
              <w:p w:rsidR="00000000" w:rsidDel="00000000" w:rsidP="00000000" w:rsidRDefault="00000000" w:rsidRPr="00000000" w14:paraId="00001967">
                <w:pPr>
                  <w:widowControl w:val="0"/>
                  <w:spacing w:after="0" w:line="231.83295249938965" w:lineRule="auto"/>
                  <w:ind w:left="119.7723388671875" w:right="327.572021484375" w:hanging="2.98797607421875"/>
                  <w:jc w:val="left"/>
                  <w:rPr>
                    <w:del w:author="Thomas Cervone-Richards - NOAA Federal" w:id="360" w:date="2023-07-21T16:07:26Z"/>
                    <w:sz w:val="19.920000076293945"/>
                    <w:szCs w:val="19.920000076293945"/>
                  </w:rPr>
                </w:pPr>
                <w:sdt>
                  <w:sdtPr>
                    <w:tag w:val="goog_rdk_6504"/>
                  </w:sdtPr>
                  <w:sdtContent>
                    <w:del w:author="Thomas Cervone-Richards - NOAA Federal" w:id="360" w:date="2023-07-21T16:07:26Z">
                      <w:r w:rsidDel="00000000" w:rsidR="00000000" w:rsidRPr="00000000">
                        <w:rPr>
                          <w:sz w:val="19.920000076293945"/>
                          <w:szCs w:val="19.920000076293945"/>
                          <w:rtl w:val="0"/>
                        </w:rPr>
                        <w:delText xml:space="preserve">Value of MARSYS  on BCNXXX or  </w:delText>
                      </w:r>
                    </w:del>
                  </w:sdtContent>
                </w:sdt>
              </w:p>
            </w:sdtContent>
          </w:sdt>
          <w:sdt>
            <w:sdtPr>
              <w:tag w:val="goog_rdk_6507"/>
            </w:sdtPr>
            <w:sdtContent>
              <w:p w:rsidR="00000000" w:rsidDel="00000000" w:rsidP="00000000" w:rsidRDefault="00000000" w:rsidRPr="00000000" w14:paraId="00001968">
                <w:pPr>
                  <w:widowControl w:val="0"/>
                  <w:spacing w:after="0" w:before="4.7119140625" w:line="228.82407188415527" w:lineRule="auto"/>
                  <w:ind w:left="115.5889892578125" w:right="349.28466796875" w:firstLine="11.95220947265625"/>
                  <w:jc w:val="left"/>
                  <w:rPr>
                    <w:del w:author="Thomas Cervone-Richards - NOAA Federal" w:id="360" w:date="2023-07-21T16:07:26Z"/>
                    <w:sz w:val="19.920000076293945"/>
                    <w:szCs w:val="19.920000076293945"/>
                  </w:rPr>
                </w:pPr>
                <w:sdt>
                  <w:sdtPr>
                    <w:tag w:val="goog_rdk_6506"/>
                  </w:sdtPr>
                  <w:sdtContent>
                    <w:del w:author="Thomas Cervone-Richards - NOAA Federal" w:id="360" w:date="2023-07-21T16:07:26Z">
                      <w:r w:rsidDel="00000000" w:rsidR="00000000" w:rsidRPr="00000000">
                        <w:rPr>
                          <w:sz w:val="19.920000076293945"/>
                          <w:szCs w:val="19.920000076293945"/>
                          <w:rtl w:val="0"/>
                        </w:rPr>
                        <w:delText xml:space="preserve">BOYXXX object is  the same as the  </w:delText>
                      </w:r>
                    </w:del>
                  </w:sdtContent>
                </w:sdt>
              </w:p>
            </w:sdtContent>
          </w:sdt>
          <w:p w:rsidR="00000000" w:rsidDel="00000000" w:rsidP="00000000" w:rsidRDefault="00000000" w:rsidRPr="00000000" w14:paraId="00001969">
            <w:pPr>
              <w:widowControl w:val="0"/>
              <w:spacing w:after="0" w:before="7.20947265625" w:line="231.2314224243164" w:lineRule="auto"/>
              <w:ind w:left="119.7723388671875" w:right="327.572021484375" w:hanging="5.37841796875"/>
              <w:jc w:val="left"/>
              <w:rPr>
                <w:sz w:val="19.920000076293945"/>
                <w:szCs w:val="19.920000076293945"/>
              </w:rPr>
            </w:pPr>
            <w:sdt>
              <w:sdtPr>
                <w:tag w:val="goog_rdk_6508"/>
              </w:sdtPr>
              <w:sdtContent>
                <w:del w:author="Thomas Cervone-Richards - NOAA Federal" w:id="360" w:date="2023-07-21T16:07:26Z">
                  <w:r w:rsidDel="00000000" w:rsidR="00000000" w:rsidRPr="00000000">
                    <w:rPr>
                      <w:sz w:val="19.920000076293945"/>
                      <w:szCs w:val="19.920000076293945"/>
                      <w:rtl w:val="0"/>
                    </w:rPr>
                    <w:delText xml:space="preserve">value on M_NSYS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11"/>
            </w:sdtPr>
            <w:sdtContent>
              <w:p w:rsidR="00000000" w:rsidDel="00000000" w:rsidP="00000000" w:rsidRDefault="00000000" w:rsidRPr="00000000" w14:paraId="0000196A">
                <w:pPr>
                  <w:widowControl w:val="0"/>
                  <w:spacing w:after="0" w:line="240" w:lineRule="auto"/>
                  <w:ind w:left="130.32958984375" w:firstLine="0"/>
                  <w:jc w:val="left"/>
                  <w:rPr>
                    <w:del w:author="Thomas Cervone-Richards - NOAA Federal" w:id="360" w:date="2023-07-21T16:07:26Z"/>
                    <w:sz w:val="19.920000076293945"/>
                    <w:szCs w:val="19.920000076293945"/>
                  </w:rPr>
                </w:pPr>
                <w:sdt>
                  <w:sdtPr>
                    <w:tag w:val="goog_rdk_6510"/>
                  </w:sdtPr>
                  <w:sdtContent>
                    <w:del w:author="Thomas Cervone-Richards - NOAA Federal" w:id="360" w:date="2023-07-21T16:07:26Z">
                      <w:r w:rsidDel="00000000" w:rsidR="00000000" w:rsidRPr="00000000">
                        <w:rPr>
                          <w:sz w:val="19.920000076293945"/>
                          <w:szCs w:val="19.920000076293945"/>
                          <w:rtl w:val="0"/>
                        </w:rPr>
                        <w:delText xml:space="preserve">Remove MARSYS  </w:delText>
                      </w:r>
                    </w:del>
                  </w:sdtContent>
                </w:sdt>
              </w:p>
            </w:sdtContent>
          </w:sdt>
          <w:sdt>
            <w:sdtPr>
              <w:tag w:val="goog_rdk_6513"/>
            </w:sdtPr>
            <w:sdtContent>
              <w:p w:rsidR="00000000" w:rsidDel="00000000" w:rsidP="00000000" w:rsidRDefault="00000000" w:rsidRPr="00000000" w14:paraId="0000196B">
                <w:pPr>
                  <w:widowControl w:val="0"/>
                  <w:spacing w:after="0" w:line="240" w:lineRule="auto"/>
                  <w:ind w:left="115.5889892578125" w:firstLine="0"/>
                  <w:jc w:val="left"/>
                  <w:rPr>
                    <w:del w:author="Thomas Cervone-Richards - NOAA Federal" w:id="360" w:date="2023-07-21T16:07:26Z"/>
                    <w:sz w:val="19.920000076293945"/>
                    <w:szCs w:val="19.920000076293945"/>
                  </w:rPr>
                </w:pPr>
                <w:sdt>
                  <w:sdtPr>
                    <w:tag w:val="goog_rdk_6512"/>
                  </w:sdtPr>
                  <w:sdtContent>
                    <w:del w:author="Thomas Cervone-Richards - NOAA Federal" w:id="360" w:date="2023-07-21T16:07:26Z">
                      <w:r w:rsidDel="00000000" w:rsidR="00000000" w:rsidRPr="00000000">
                        <w:rPr>
                          <w:sz w:val="19.920000076293945"/>
                          <w:szCs w:val="19.920000076293945"/>
                          <w:rtl w:val="0"/>
                        </w:rPr>
                        <w:delText xml:space="preserve">from BCNXXX or  </w:delText>
                      </w:r>
                    </w:del>
                  </w:sdtContent>
                </w:sdt>
              </w:p>
            </w:sdtContent>
          </w:sdt>
          <w:p w:rsidR="00000000" w:rsidDel="00000000" w:rsidP="00000000" w:rsidRDefault="00000000" w:rsidRPr="00000000" w14:paraId="0000196C">
            <w:pPr>
              <w:widowControl w:val="0"/>
              <w:spacing w:after="0" w:line="240" w:lineRule="auto"/>
              <w:ind w:left="127.5408935546875" w:firstLine="0"/>
              <w:jc w:val="left"/>
              <w:rPr>
                <w:sz w:val="19.920000076293945"/>
                <w:szCs w:val="19.920000076293945"/>
              </w:rPr>
            </w:pPr>
            <w:sdt>
              <w:sdtPr>
                <w:tag w:val="goog_rdk_6514"/>
              </w:sdtPr>
              <w:sdtContent>
                <w:del w:author="Thomas Cervone-Richards - NOAA Federal" w:id="360" w:date="2023-07-21T16:07:26Z">
                  <w:r w:rsidDel="00000000" w:rsidR="00000000" w:rsidRPr="00000000">
                    <w:rPr>
                      <w:sz w:val="19.920000076293945"/>
                      <w:szCs w:val="19.920000076293945"/>
                      <w:rtl w:val="0"/>
                    </w:rPr>
                    <w:delText xml:space="preserve">BOYXXX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D">
            <w:pPr>
              <w:widowControl w:val="0"/>
              <w:spacing w:after="0" w:line="240" w:lineRule="auto"/>
              <w:ind w:left="132.918701171875" w:firstLine="0"/>
              <w:jc w:val="left"/>
              <w:rPr>
                <w:sz w:val="19.920000076293945"/>
                <w:szCs w:val="19.920000076293945"/>
              </w:rPr>
            </w:pPr>
            <w:sdt>
              <w:sdtPr>
                <w:tag w:val="goog_rdk_6516"/>
              </w:sdtPr>
              <w:sdtContent>
                <w:del w:author="Thomas Cervone-Richards - NOAA Federal" w:id="360" w:date="2023-07-21T16:07:26Z">
                  <w:r w:rsidDel="00000000" w:rsidR="00000000" w:rsidRPr="00000000">
                    <w:rPr>
                      <w:sz w:val="19.920000076293945"/>
                      <w:szCs w:val="19.920000076293945"/>
                      <w:rtl w:val="0"/>
                    </w:rPr>
                    <w:delText xml:space="preserve">12.3.1 &amp; 12.4.1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E">
            <w:pPr>
              <w:widowControl w:val="0"/>
              <w:spacing w:after="0" w:line="240" w:lineRule="auto"/>
              <w:jc w:val="center"/>
              <w:rPr>
                <w:sz w:val="19.920000076293945"/>
                <w:szCs w:val="19.920000076293945"/>
              </w:rPr>
            </w:pPr>
            <w:sdt>
              <w:sdtPr>
                <w:tag w:val="goog_rdk_6518"/>
              </w:sdtPr>
              <w:sdtContent>
                <w:del w:author="Thomas Cervone-Richards - NOAA Federal" w:id="360" w:date="2023-07-21T16:07:2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6F">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70">
            <w:pPr>
              <w:widowControl w:val="0"/>
              <w:spacing w:after="0" w:line="240" w:lineRule="auto"/>
              <w:jc w:val="center"/>
              <w:rPr>
                <w:sz w:val="19.920000076293945"/>
                <w:szCs w:val="19.920000076293945"/>
              </w:rPr>
            </w:pPr>
            <w:sdt>
              <w:sdtPr>
                <w:tag w:val="goog_rdk_6520"/>
              </w:sdtPr>
              <w:sdtContent>
                <w:del w:author="Thomas Cervone-Richards - NOAA Federal" w:id="360" w:date="2023-07-21T16:07:26Z">
                  <w:r w:rsidDel="00000000" w:rsidR="00000000" w:rsidRPr="00000000">
                    <w:rPr>
                      <w:sz w:val="19.920000076293945"/>
                      <w:szCs w:val="19.920000076293945"/>
                      <w:rtl w:val="0"/>
                    </w:rPr>
                    <w:delText xml:space="preserve">1735b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1">
            <w:pPr>
              <w:widowControl w:val="0"/>
              <w:spacing w:after="0" w:line="230.75111389160156" w:lineRule="auto"/>
              <w:ind w:left="115.58883666992188" w:right="260.59906005859375" w:firstLine="14.34234619140625"/>
              <w:jc w:val="left"/>
              <w:rPr>
                <w:sz w:val="19.920000076293945"/>
                <w:szCs w:val="19.920000076293945"/>
              </w:rPr>
            </w:pPr>
            <w:sdt>
              <w:sdtPr>
                <w:tag w:val="goog_rdk_6522"/>
              </w:sdtPr>
              <w:sdtContent>
                <w:del w:author="Thomas Cervone-Richards - NOAA Federal" w:id="360" w:date="2023-07-21T16:07:26Z">
                  <w:r w:rsidDel="00000000" w:rsidR="00000000" w:rsidRPr="00000000">
                    <w:rPr>
                      <w:sz w:val="19.920000076293945"/>
                      <w:szCs w:val="19.920000076293945"/>
                      <w:rtl w:val="0"/>
                    </w:rPr>
                    <w:delText xml:space="preserve">For each LIGHTS feature  object where MARSYS is  Present AND is Equal to  the MARSYS value of the  M_NSYS meta object it is  COVERED_BY.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25"/>
            </w:sdtPr>
            <w:sdtContent>
              <w:p w:rsidR="00000000" w:rsidDel="00000000" w:rsidP="00000000" w:rsidRDefault="00000000" w:rsidRPr="00000000" w14:paraId="00001972">
                <w:pPr>
                  <w:widowControl w:val="0"/>
                  <w:spacing w:after="0" w:line="230.02837657928467" w:lineRule="auto"/>
                  <w:ind w:left="115.5889892578125" w:right="172.1954345703125" w:firstLine="1.19537353515625"/>
                  <w:jc w:val="left"/>
                  <w:rPr>
                    <w:del w:author="Thomas Cervone-Richards - NOAA Federal" w:id="360" w:date="2023-07-21T16:07:26Z"/>
                    <w:sz w:val="19.920000076293945"/>
                    <w:szCs w:val="19.920000076293945"/>
                  </w:rPr>
                </w:pPr>
                <w:sdt>
                  <w:sdtPr>
                    <w:tag w:val="goog_rdk_6524"/>
                  </w:sdtPr>
                  <w:sdtContent>
                    <w:del w:author="Thomas Cervone-Richards - NOAA Federal" w:id="360" w:date="2023-07-21T16:07:26Z">
                      <w:r w:rsidDel="00000000" w:rsidR="00000000" w:rsidRPr="00000000">
                        <w:rPr>
                          <w:sz w:val="19.920000076293945"/>
                          <w:szCs w:val="19.920000076293945"/>
                          <w:rtl w:val="0"/>
                        </w:rPr>
                        <w:delText xml:space="preserve">Value of MARSYS  on LIGHTS object is  the same as the  </w:delText>
                      </w:r>
                    </w:del>
                  </w:sdtContent>
                </w:sdt>
              </w:p>
            </w:sdtContent>
          </w:sdt>
          <w:p w:rsidR="00000000" w:rsidDel="00000000" w:rsidP="00000000" w:rsidRDefault="00000000" w:rsidRPr="00000000" w14:paraId="00001973">
            <w:pPr>
              <w:widowControl w:val="0"/>
              <w:spacing w:after="0" w:before="6.209716796875" w:line="231.23335361480713" w:lineRule="auto"/>
              <w:ind w:left="119.7723388671875" w:right="327.572021484375" w:hanging="5.37841796875"/>
              <w:jc w:val="left"/>
              <w:rPr>
                <w:sz w:val="19.920000076293945"/>
                <w:szCs w:val="19.920000076293945"/>
              </w:rPr>
            </w:pPr>
            <w:sdt>
              <w:sdtPr>
                <w:tag w:val="goog_rdk_6526"/>
              </w:sdtPr>
              <w:sdtContent>
                <w:del w:author="Thomas Cervone-Richards - NOAA Federal" w:id="360" w:date="2023-07-21T16:07:26Z">
                  <w:r w:rsidDel="00000000" w:rsidR="00000000" w:rsidRPr="00000000">
                    <w:rPr>
                      <w:sz w:val="19.920000076293945"/>
                      <w:szCs w:val="19.920000076293945"/>
                      <w:rtl w:val="0"/>
                    </w:rPr>
                    <w:delText xml:space="preserve">value on M_NSYS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29"/>
            </w:sdtPr>
            <w:sdtContent>
              <w:p w:rsidR="00000000" w:rsidDel="00000000" w:rsidP="00000000" w:rsidRDefault="00000000" w:rsidRPr="00000000" w14:paraId="00001974">
                <w:pPr>
                  <w:widowControl w:val="0"/>
                  <w:spacing w:after="0" w:line="240" w:lineRule="auto"/>
                  <w:ind w:left="130.32958984375" w:firstLine="0"/>
                  <w:jc w:val="left"/>
                  <w:rPr>
                    <w:del w:author="Thomas Cervone-Richards - NOAA Federal" w:id="360" w:date="2023-07-21T16:07:26Z"/>
                    <w:sz w:val="19.920000076293945"/>
                    <w:szCs w:val="19.920000076293945"/>
                  </w:rPr>
                </w:pPr>
                <w:sdt>
                  <w:sdtPr>
                    <w:tag w:val="goog_rdk_6528"/>
                  </w:sdtPr>
                  <w:sdtContent>
                    <w:del w:author="Thomas Cervone-Richards - NOAA Federal" w:id="360" w:date="2023-07-21T16:07:26Z">
                      <w:r w:rsidDel="00000000" w:rsidR="00000000" w:rsidRPr="00000000">
                        <w:rPr>
                          <w:sz w:val="19.920000076293945"/>
                          <w:szCs w:val="19.920000076293945"/>
                          <w:rtl w:val="0"/>
                        </w:rPr>
                        <w:delText xml:space="preserve">Remove MARSYS  </w:delText>
                      </w:r>
                    </w:del>
                  </w:sdtContent>
                </w:sdt>
              </w:p>
            </w:sdtContent>
          </w:sdt>
          <w:p w:rsidR="00000000" w:rsidDel="00000000" w:rsidP="00000000" w:rsidRDefault="00000000" w:rsidRPr="00000000" w14:paraId="00001975">
            <w:pPr>
              <w:widowControl w:val="0"/>
              <w:spacing w:after="0" w:line="240" w:lineRule="auto"/>
              <w:ind w:left="115.5889892578125" w:firstLine="0"/>
              <w:jc w:val="left"/>
              <w:rPr>
                <w:sz w:val="19.920000076293945"/>
                <w:szCs w:val="19.920000076293945"/>
              </w:rPr>
            </w:pPr>
            <w:sdt>
              <w:sdtPr>
                <w:tag w:val="goog_rdk_6530"/>
              </w:sdtPr>
              <w:sdtContent>
                <w:del w:author="Thomas Cervone-Richards - NOAA Federal" w:id="360" w:date="2023-07-21T16:07:26Z">
                  <w:r w:rsidDel="00000000" w:rsidR="00000000" w:rsidRPr="00000000">
                    <w:rPr>
                      <w:sz w:val="19.920000076293945"/>
                      <w:szCs w:val="19.920000076293945"/>
                      <w:rtl w:val="0"/>
                    </w:rPr>
                    <w:delText xml:space="preserve">from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6">
            <w:pPr>
              <w:widowControl w:val="0"/>
              <w:spacing w:after="0" w:line="240" w:lineRule="auto"/>
              <w:jc w:val="center"/>
              <w:rPr>
                <w:sz w:val="19.920000076293945"/>
                <w:szCs w:val="19.920000076293945"/>
              </w:rPr>
            </w:pPr>
            <w:sdt>
              <w:sdtPr>
                <w:tag w:val="goog_rdk_6532"/>
              </w:sdtPr>
              <w:sdtContent>
                <w:del w:author="Thomas Cervone-Richards - NOAA Federal" w:id="360" w:date="2023-07-21T16:07:26Z">
                  <w:r w:rsidDel="00000000" w:rsidR="00000000" w:rsidRPr="00000000">
                    <w:rPr>
                      <w:sz w:val="19.920000076293945"/>
                      <w:szCs w:val="19.920000076293945"/>
                      <w:rtl w:val="0"/>
                    </w:rPr>
                    <w:delText xml:space="preserve">12.1.2 and 12.8.1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7">
            <w:pPr>
              <w:widowControl w:val="0"/>
              <w:spacing w:after="0" w:line="240" w:lineRule="auto"/>
              <w:jc w:val="center"/>
              <w:rPr>
                <w:sz w:val="19.920000076293945"/>
                <w:szCs w:val="19.920000076293945"/>
              </w:rPr>
            </w:pPr>
            <w:sdt>
              <w:sdtPr>
                <w:tag w:val="goog_rdk_6534"/>
              </w:sdtPr>
              <w:sdtContent>
                <w:del w:author="Thomas Cervone-Richards - NOAA Federal" w:id="360" w:date="2023-07-21T16:07:2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8">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79">
            <w:pPr>
              <w:widowControl w:val="0"/>
              <w:spacing w:after="0" w:line="240" w:lineRule="auto"/>
              <w:jc w:val="center"/>
              <w:rPr>
                <w:sz w:val="19.920000076293945"/>
                <w:szCs w:val="19.920000076293945"/>
              </w:rPr>
            </w:pPr>
            <w:sdt>
              <w:sdtPr>
                <w:tag w:val="goog_rdk_6536"/>
              </w:sdtPr>
              <w:sdtContent>
                <w:del w:author="Thomas Cervone-Richards - NOAA Federal" w:id="360" w:date="2023-07-21T16:07:26Z">
                  <w:r w:rsidDel="00000000" w:rsidR="00000000" w:rsidRPr="00000000">
                    <w:rPr>
                      <w:sz w:val="19.920000076293945"/>
                      <w:szCs w:val="19.920000076293945"/>
                      <w:rtl w:val="0"/>
                    </w:rPr>
                    <w:delText xml:space="preserve">1736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7A">
            <w:pPr>
              <w:widowControl w:val="0"/>
              <w:spacing w:after="0" w:line="231.43366813659668" w:lineRule="auto"/>
              <w:ind w:left="116.7840576171875" w:right="150.4791259765625" w:firstLine="13.147125244140625"/>
              <w:jc w:val="left"/>
              <w:rPr>
                <w:sz w:val="19.920000076293945"/>
                <w:szCs w:val="19.920000076293945"/>
              </w:rPr>
            </w:pPr>
            <w:sdt>
              <w:sdtPr>
                <w:tag w:val="goog_rdk_6538"/>
              </w:sdtPr>
              <w:sdtContent>
                <w:del w:author="Thomas Cervone-Richards - NOAA Federal" w:id="360" w:date="2023-07-21T16:07:26Z">
                  <w:r w:rsidDel="00000000" w:rsidR="00000000" w:rsidRPr="00000000">
                    <w:rPr>
                      <w:sz w:val="19.920000076293945"/>
                      <w:szCs w:val="19.920000076293945"/>
                      <w:rtl w:val="0"/>
                    </w:rPr>
                    <w:delText xml:space="preserve">For each DAYMAR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41"/>
            </w:sdtPr>
            <w:sdtContent>
              <w:p w:rsidR="00000000" w:rsidDel="00000000" w:rsidP="00000000" w:rsidRDefault="00000000" w:rsidRPr="00000000" w14:paraId="0000197B">
                <w:pPr>
                  <w:widowControl w:val="0"/>
                  <w:spacing w:after="0" w:line="231.63458347320557" w:lineRule="auto"/>
                  <w:ind w:left="116.78436279296875" w:right="282.353515625" w:firstLine="13.14727783203125"/>
                  <w:jc w:val="left"/>
                  <w:rPr>
                    <w:del w:author="Thomas Cervone-Richards - NOAA Federal" w:id="360" w:date="2023-07-21T16:07:26Z"/>
                    <w:sz w:val="19.920000076293945"/>
                    <w:szCs w:val="19.920000076293945"/>
                  </w:rPr>
                </w:pPr>
                <w:sdt>
                  <w:sdtPr>
                    <w:tag w:val="goog_rdk_6540"/>
                  </w:sdtPr>
                  <w:sdtContent>
                    <w:del w:author="Thomas Cervone-Richards - NOAA Federal" w:id="360" w:date="2023-07-21T16:07:26Z">
                      <w:r w:rsidDel="00000000" w:rsidR="00000000" w:rsidRPr="00000000">
                        <w:rPr>
                          <w:sz w:val="19.920000076293945"/>
                          <w:szCs w:val="19.920000076293945"/>
                          <w:rtl w:val="0"/>
                        </w:rPr>
                        <w:delText xml:space="preserve">Prohibited attribute  VERACC or  </w:delText>
                      </w:r>
                    </w:del>
                  </w:sdtContent>
                </w:sdt>
              </w:p>
            </w:sdtContent>
          </w:sdt>
          <w:sdt>
            <w:sdtPr>
              <w:tag w:val="goog_rdk_6543"/>
            </w:sdtPr>
            <w:sdtContent>
              <w:p w:rsidR="00000000" w:rsidDel="00000000" w:rsidP="00000000" w:rsidRDefault="00000000" w:rsidRPr="00000000" w14:paraId="0000197C">
                <w:pPr>
                  <w:widowControl w:val="0"/>
                  <w:spacing w:after="0" w:before="4.876708984375" w:line="228.8241720199585" w:lineRule="auto"/>
                  <w:ind w:left="115.5889892578125" w:right="216.617431640625" w:firstLine="1.19537353515625"/>
                  <w:jc w:val="left"/>
                  <w:rPr>
                    <w:del w:author="Thomas Cervone-Richards - NOAA Federal" w:id="360" w:date="2023-07-21T16:07:26Z"/>
                    <w:sz w:val="19.920000076293945"/>
                    <w:szCs w:val="19.920000076293945"/>
                  </w:rPr>
                </w:pPr>
                <w:sdt>
                  <w:sdtPr>
                    <w:tag w:val="goog_rdk_6542"/>
                  </w:sdtPr>
                  <w:sdtContent>
                    <w:del w:author="Thomas Cervone-Richards - NOAA Federal" w:id="360" w:date="2023-07-21T16:07:26Z">
                      <w:r w:rsidDel="00000000" w:rsidR="00000000" w:rsidRPr="00000000">
                        <w:rPr>
                          <w:sz w:val="19.920000076293945"/>
                          <w:szCs w:val="19.920000076293945"/>
                          <w:rtl w:val="0"/>
                        </w:rPr>
                        <w:delText xml:space="preserve">VERDAT populated  for a DAYMAR  </w:delText>
                      </w:r>
                    </w:del>
                  </w:sdtContent>
                </w:sdt>
              </w:p>
            </w:sdtContent>
          </w:sdt>
          <w:p w:rsidR="00000000" w:rsidDel="00000000" w:rsidP="00000000" w:rsidRDefault="00000000" w:rsidRPr="00000000" w14:paraId="0000197D">
            <w:pPr>
              <w:widowControl w:val="0"/>
              <w:spacing w:after="0" w:before="7.2100830078125" w:line="240" w:lineRule="auto"/>
              <w:ind w:left="119.7723388671875" w:firstLine="0"/>
              <w:jc w:val="left"/>
              <w:rPr>
                <w:sz w:val="19.920000076293945"/>
                <w:szCs w:val="19.920000076293945"/>
              </w:rPr>
            </w:pPr>
            <w:sdt>
              <w:sdtPr>
                <w:tag w:val="goog_rdk_6544"/>
              </w:sdtPr>
              <w:sdtContent>
                <w:del w:author="Thomas Cervone-Richards - NOAA Federal" w:id="360" w:date="2023-07-21T16:07:26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47"/>
            </w:sdtPr>
            <w:sdtContent>
              <w:p w:rsidR="00000000" w:rsidDel="00000000" w:rsidP="00000000" w:rsidRDefault="00000000" w:rsidRPr="00000000" w14:paraId="0000197E">
                <w:pPr>
                  <w:widowControl w:val="0"/>
                  <w:spacing w:after="0" w:line="231.63458347320557" w:lineRule="auto"/>
                  <w:ind w:left="116.7840576171875" w:right="236.30859375" w:firstLine="13.5455322265625"/>
                  <w:jc w:val="left"/>
                  <w:rPr>
                    <w:del w:author="Thomas Cervone-Richards - NOAA Federal" w:id="360" w:date="2023-07-21T16:07:26Z"/>
                    <w:sz w:val="19.920000076293945"/>
                    <w:szCs w:val="19.920000076293945"/>
                  </w:rPr>
                </w:pPr>
                <w:sdt>
                  <w:sdtPr>
                    <w:tag w:val="goog_rdk_6546"/>
                  </w:sdtPr>
                  <w:sdtContent>
                    <w:del w:author="Thomas Cervone-Richards - NOAA Federal" w:id="360" w:date="2023-07-21T16:07:26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97F">
            <w:pPr>
              <w:widowControl w:val="0"/>
              <w:spacing w:after="0" w:before="4.876708984375" w:line="240" w:lineRule="auto"/>
              <w:ind w:left="128.935546875" w:firstLine="0"/>
              <w:jc w:val="left"/>
              <w:rPr>
                <w:sz w:val="19.920000076293945"/>
                <w:szCs w:val="19.920000076293945"/>
              </w:rPr>
            </w:pPr>
            <w:sdt>
              <w:sdtPr>
                <w:tag w:val="goog_rdk_6548"/>
              </w:sdtPr>
              <w:sdtContent>
                <w:del w:author="Thomas Cervone-Richards - NOAA Federal" w:id="360" w:date="2023-07-21T16:07:26Z">
                  <w:r w:rsidDel="00000000" w:rsidR="00000000" w:rsidRPr="00000000">
                    <w:rPr>
                      <w:sz w:val="19.920000076293945"/>
                      <w:szCs w:val="19.920000076293945"/>
                      <w:rtl w:val="0"/>
                    </w:rPr>
                    <w:delText xml:space="preserve">DAYMAR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0">
            <w:pPr>
              <w:widowControl w:val="0"/>
              <w:spacing w:after="0" w:line="240" w:lineRule="auto"/>
              <w:ind w:left="132.918701171875" w:firstLine="0"/>
              <w:jc w:val="left"/>
              <w:rPr>
                <w:sz w:val="19.920000076293945"/>
                <w:szCs w:val="19.920000076293945"/>
              </w:rPr>
            </w:pPr>
            <w:sdt>
              <w:sdtPr>
                <w:tag w:val="goog_rdk_6550"/>
              </w:sdtPr>
              <w:sdtContent>
                <w:del w:author="Thomas Cervone-Richards - NOAA Federal" w:id="360" w:date="2023-07-21T16:07:26Z">
                  <w:r w:rsidDel="00000000" w:rsidR="00000000" w:rsidRPr="00000000">
                    <w:rPr>
                      <w:sz w:val="19.920000076293945"/>
                      <w:szCs w:val="19.920000076293945"/>
                      <w:rtl w:val="0"/>
                    </w:rPr>
                    <w:delText xml:space="preserve">12.3.3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1">
            <w:pPr>
              <w:widowControl w:val="0"/>
              <w:spacing w:after="0" w:line="240" w:lineRule="auto"/>
              <w:jc w:val="center"/>
              <w:rPr>
                <w:sz w:val="19.920000076293945"/>
                <w:szCs w:val="19.920000076293945"/>
              </w:rPr>
            </w:pPr>
            <w:sdt>
              <w:sdtPr>
                <w:tag w:val="goog_rdk_6552"/>
              </w:sdtPr>
              <w:sdtContent>
                <w:del w:author="Thomas Cervone-Richards - NOAA Federal" w:id="360" w:date="2023-07-21T16:07:2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2">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83">
            <w:pPr>
              <w:widowControl w:val="0"/>
              <w:spacing w:after="0" w:line="240" w:lineRule="auto"/>
              <w:jc w:val="center"/>
              <w:rPr>
                <w:sz w:val="19.920000076293945"/>
                <w:szCs w:val="19.920000076293945"/>
              </w:rPr>
            </w:pPr>
            <w:sdt>
              <w:sdtPr>
                <w:tag w:val="goog_rdk_6554"/>
              </w:sdtPr>
              <w:sdtContent>
                <w:del w:author="Thomas Cervone-Richards - NOAA Federal" w:id="361" w:date="2023-07-21T16:07:39Z">
                  <w:r w:rsidDel="00000000" w:rsidR="00000000" w:rsidRPr="00000000">
                    <w:rPr>
                      <w:sz w:val="19.920000076293945"/>
                      <w:szCs w:val="19.920000076293945"/>
                      <w:rtl w:val="0"/>
                    </w:rPr>
                    <w:delText xml:space="preserve">1737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4">
            <w:pPr>
              <w:widowControl w:val="0"/>
              <w:spacing w:after="0" w:line="231.23273849487305" w:lineRule="auto"/>
              <w:ind w:left="119.77203369140625" w:right="160.43914794921875" w:firstLine="10.159149169921875"/>
              <w:jc w:val="left"/>
              <w:rPr>
                <w:sz w:val="19.920000076293945"/>
                <w:szCs w:val="19.920000076293945"/>
              </w:rPr>
            </w:pPr>
            <w:sdt>
              <w:sdtPr>
                <w:tag w:val="goog_rdk_6556"/>
              </w:sdtPr>
              <w:sdtContent>
                <w:del w:author="Thomas Cervone-Richards - NOAA Federal" w:id="361" w:date="2023-07-21T16:07:39Z">
                  <w:r w:rsidDel="00000000" w:rsidR="00000000" w:rsidRPr="00000000">
                    <w:rPr>
                      <w:sz w:val="19.920000076293945"/>
                      <w:szCs w:val="19.920000076293945"/>
                      <w:rtl w:val="0"/>
                    </w:rPr>
                    <w:delText xml:space="preserve">For each BOYCAR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59"/>
            </w:sdtPr>
            <w:sdtContent>
              <w:p w:rsidR="00000000" w:rsidDel="00000000" w:rsidP="00000000" w:rsidRDefault="00000000" w:rsidRPr="00000000" w14:paraId="00001985">
                <w:pPr>
                  <w:widowControl w:val="0"/>
                  <w:spacing w:after="0" w:line="231.23273849487305" w:lineRule="auto"/>
                  <w:ind w:left="115.5889892578125" w:right="192.713623046875" w:firstLine="14.3426513671875"/>
                  <w:jc w:val="left"/>
                  <w:rPr>
                    <w:del w:author="Thomas Cervone-Richards - NOAA Federal" w:id="361" w:date="2023-07-21T16:07:39Z"/>
                    <w:sz w:val="19.920000076293945"/>
                    <w:szCs w:val="19.920000076293945"/>
                  </w:rPr>
                </w:pPr>
                <w:sdt>
                  <w:sdtPr>
                    <w:tag w:val="goog_rdk_6558"/>
                  </w:sdtPr>
                  <w:sdtContent>
                    <w:del w:author="Thomas Cervone-Richards - NOAA Federal" w:id="361" w:date="2023-07-21T16:07:39Z">
                      <w:r w:rsidDel="00000000" w:rsidR="00000000" w:rsidRPr="00000000">
                        <w:rPr>
                          <w:sz w:val="19.920000076293945"/>
                          <w:szCs w:val="19.920000076293945"/>
                          <w:rtl w:val="0"/>
                        </w:rPr>
                        <w:delText xml:space="preserve">Prohibited attribute  VERACC populated  for a BOYCAR  </w:delText>
                      </w:r>
                    </w:del>
                  </w:sdtContent>
                </w:sdt>
              </w:p>
            </w:sdtContent>
          </w:sdt>
          <w:p w:rsidR="00000000" w:rsidDel="00000000" w:rsidP="00000000" w:rsidRDefault="00000000" w:rsidRPr="00000000" w14:paraId="00001986">
            <w:pPr>
              <w:widowControl w:val="0"/>
              <w:spacing w:after="0" w:before="5.211181640625" w:line="240" w:lineRule="auto"/>
              <w:ind w:left="119.7723388671875" w:firstLine="0"/>
              <w:jc w:val="left"/>
              <w:rPr>
                <w:sz w:val="19.920000076293945"/>
                <w:szCs w:val="19.920000076293945"/>
              </w:rPr>
            </w:pPr>
            <w:sdt>
              <w:sdtPr>
                <w:tag w:val="goog_rdk_6560"/>
              </w:sdtPr>
              <w:sdtContent>
                <w:del w:author="Thomas Cervone-Richards - NOAA Federal" w:id="361" w:date="2023-07-21T16:07:3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7">
            <w:pPr>
              <w:widowControl w:val="0"/>
              <w:spacing w:after="0" w:line="231.23273849487305" w:lineRule="auto"/>
              <w:ind w:left="127.5408935546875" w:right="179.13818359375" w:firstLine="2.7886962890625"/>
              <w:jc w:val="left"/>
              <w:rPr>
                <w:sz w:val="19.920000076293945"/>
                <w:szCs w:val="19.920000076293945"/>
              </w:rPr>
            </w:pPr>
            <w:sdt>
              <w:sdtPr>
                <w:tag w:val="goog_rdk_6562"/>
              </w:sdtPr>
              <w:sdtContent>
                <w:del w:author="Thomas Cervone-Richards - NOAA Federal" w:id="361" w:date="2023-07-21T16:07:39Z">
                  <w:r w:rsidDel="00000000" w:rsidR="00000000" w:rsidRPr="00000000">
                    <w:rPr>
                      <w:sz w:val="19.920000076293945"/>
                      <w:szCs w:val="19.920000076293945"/>
                      <w:rtl w:val="0"/>
                    </w:rPr>
                    <w:delText xml:space="preserve">Remove VERACC for  BOYCAR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8">
            <w:pPr>
              <w:widowControl w:val="0"/>
              <w:spacing w:after="0" w:line="240" w:lineRule="auto"/>
              <w:ind w:left="132.918701171875" w:firstLine="0"/>
              <w:jc w:val="left"/>
              <w:rPr>
                <w:sz w:val="19.920000076293945"/>
                <w:szCs w:val="19.920000076293945"/>
              </w:rPr>
            </w:pPr>
            <w:sdt>
              <w:sdtPr>
                <w:tag w:val="goog_rdk_6564"/>
              </w:sdtPr>
              <w:sdtContent>
                <w:del w:author="Thomas Cervone-Richards - NOAA Federal" w:id="361" w:date="2023-07-21T16:07:39Z">
                  <w:r w:rsidDel="00000000" w:rsidR="00000000" w:rsidRPr="00000000">
                    <w:rPr>
                      <w:sz w:val="19.920000076293945"/>
                      <w:szCs w:val="19.920000076293945"/>
                      <w:rtl w:val="0"/>
                    </w:rPr>
                    <w:delText xml:space="preserve">12.4.1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9">
            <w:pPr>
              <w:widowControl w:val="0"/>
              <w:spacing w:after="0" w:line="240" w:lineRule="auto"/>
              <w:jc w:val="center"/>
              <w:rPr>
                <w:sz w:val="19.920000076293945"/>
                <w:szCs w:val="19.920000076293945"/>
              </w:rPr>
            </w:pPr>
            <w:sdt>
              <w:sdtPr>
                <w:tag w:val="goog_rdk_6566"/>
              </w:sdtPr>
              <w:sdtContent>
                <w:del w:author="Thomas Cervone-Richards - NOAA Federal" w:id="361" w:date="2023-07-21T16:07:3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A">
            <w:pPr>
              <w:widowControl w:val="0"/>
              <w:spacing w:after="0" w:line="240" w:lineRule="auto"/>
              <w:jc w:val="center"/>
              <w:rPr>
                <w:sz w:val="19.920000076293945"/>
                <w:szCs w:val="19.920000076293945"/>
              </w:rPr>
            </w:pPr>
            <w:r w:rsidDel="00000000" w:rsidR="00000000" w:rsidRPr="00000000">
              <w:rPr>
                <w:rtl w:val="0"/>
              </w:rPr>
            </w:r>
          </w:p>
        </w:tc>
      </w:tr>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8B">
            <w:pPr>
              <w:widowControl w:val="0"/>
              <w:spacing w:after="0" w:line="240" w:lineRule="auto"/>
              <w:jc w:val="center"/>
              <w:rPr>
                <w:sz w:val="19.920000076293945"/>
                <w:szCs w:val="19.920000076293945"/>
              </w:rPr>
            </w:pPr>
            <w:sdt>
              <w:sdtPr>
                <w:tag w:val="goog_rdk_6568"/>
              </w:sdtPr>
              <w:sdtContent>
                <w:del w:author="Thomas Cervone-Richards - NOAA Federal" w:id="361" w:date="2023-07-21T16:07:39Z">
                  <w:r w:rsidDel="00000000" w:rsidR="00000000" w:rsidRPr="00000000">
                    <w:rPr>
                      <w:sz w:val="19.920000076293945"/>
                      <w:szCs w:val="19.920000076293945"/>
                      <w:rtl w:val="0"/>
                    </w:rPr>
                    <w:delText xml:space="preserve">1738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C">
            <w:pPr>
              <w:widowControl w:val="0"/>
              <w:spacing w:after="0" w:line="230.02846240997314" w:lineRule="auto"/>
              <w:ind w:left="119.77203369140625" w:right="248.6846923828125" w:firstLine="10.159149169921875"/>
              <w:jc w:val="left"/>
              <w:rPr>
                <w:sz w:val="19.920000076293945"/>
                <w:szCs w:val="19.920000076293945"/>
              </w:rPr>
            </w:pPr>
            <w:sdt>
              <w:sdtPr>
                <w:tag w:val="goog_rdk_6570"/>
              </w:sdtPr>
              <w:sdtContent>
                <w:del w:author="Thomas Cervone-Richards - NOAA Federal" w:id="361" w:date="2023-07-21T16:07:39Z">
                  <w:r w:rsidDel="00000000" w:rsidR="00000000" w:rsidRPr="00000000">
                    <w:rPr>
                      <w:sz w:val="19.920000076293945"/>
                      <w:szCs w:val="19.920000076293945"/>
                      <w:rtl w:val="0"/>
                    </w:rPr>
                    <w:delText xml:space="preserve">For each BOYINB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8D">
            <w:pPr>
              <w:widowControl w:val="0"/>
              <w:spacing w:after="0" w:line="230.02846240997314" w:lineRule="auto"/>
              <w:ind w:left="115.5889892578125" w:right="176.9769287109375" w:firstLine="14.3426513671875"/>
              <w:jc w:val="left"/>
              <w:rPr>
                <w:sz w:val="19.920000076293945"/>
                <w:szCs w:val="19.920000076293945"/>
              </w:rPr>
            </w:pPr>
            <w:sdt>
              <w:sdtPr>
                <w:tag w:val="goog_rdk_6572"/>
              </w:sdtPr>
              <w:sdtContent>
                <w:del w:author="Thomas Cervone-Richards - NOAA Federal" w:id="361" w:date="2023-07-21T16:07:39Z">
                  <w:r w:rsidDel="00000000" w:rsidR="00000000" w:rsidRPr="00000000">
                    <w:rPr>
                      <w:sz w:val="19.920000076293945"/>
                      <w:szCs w:val="19.920000076293945"/>
                      <w:rtl w:val="0"/>
                    </w:rPr>
                    <w:delText xml:space="preserve">Prohibited attribute  VERACC populated  for a BOYINB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75"/>
            </w:sdtPr>
            <w:sdtContent>
              <w:p w:rsidR="00000000" w:rsidDel="00000000" w:rsidP="00000000" w:rsidRDefault="00000000" w:rsidRPr="00000000" w14:paraId="0000198E">
                <w:pPr>
                  <w:widowControl w:val="0"/>
                  <w:spacing w:after="0" w:line="240" w:lineRule="auto"/>
                  <w:ind w:left="130.32958984375" w:firstLine="0"/>
                  <w:jc w:val="left"/>
                  <w:rPr>
                    <w:del w:author="Thomas Cervone-Richards - NOAA Federal" w:id="361" w:date="2023-07-21T16:07:39Z"/>
                    <w:sz w:val="19.920000076293945"/>
                    <w:szCs w:val="19.920000076293945"/>
                  </w:rPr>
                </w:pPr>
                <w:sdt>
                  <w:sdtPr>
                    <w:tag w:val="goog_rdk_6574"/>
                  </w:sdtPr>
                  <w:sdtContent>
                    <w:del w:author="Thomas Cervone-Richards - NOAA Federal" w:id="361" w:date="2023-07-21T16:07:39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98F">
            <w:pPr>
              <w:widowControl w:val="0"/>
              <w:spacing w:after="0" w:line="240" w:lineRule="auto"/>
              <w:ind w:left="115.5889892578125" w:firstLine="0"/>
              <w:jc w:val="left"/>
              <w:rPr>
                <w:sz w:val="19.920000076293945"/>
                <w:szCs w:val="19.920000076293945"/>
              </w:rPr>
            </w:pPr>
            <w:sdt>
              <w:sdtPr>
                <w:tag w:val="goog_rdk_6576"/>
              </w:sdtPr>
              <w:sdtContent>
                <w:del w:author="Thomas Cervone-Richards - NOAA Federal" w:id="361" w:date="2023-07-21T16:07:39Z">
                  <w:r w:rsidDel="00000000" w:rsidR="00000000" w:rsidRPr="00000000">
                    <w:rPr>
                      <w:sz w:val="19.920000076293945"/>
                      <w:szCs w:val="19.920000076293945"/>
                      <w:rtl w:val="0"/>
                    </w:rPr>
                    <w:delText xml:space="preserve">from BOYINB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0">
            <w:pPr>
              <w:widowControl w:val="0"/>
              <w:spacing w:after="0" w:line="240" w:lineRule="auto"/>
              <w:ind w:left="132.918701171875" w:firstLine="0"/>
              <w:jc w:val="left"/>
              <w:rPr>
                <w:sz w:val="19.920000076293945"/>
                <w:szCs w:val="19.920000076293945"/>
              </w:rPr>
            </w:pPr>
            <w:sdt>
              <w:sdtPr>
                <w:tag w:val="goog_rdk_6578"/>
              </w:sdtPr>
              <w:sdtContent>
                <w:del w:author="Thomas Cervone-Richards - NOAA Federal" w:id="361" w:date="2023-07-21T16:07:39Z">
                  <w:r w:rsidDel="00000000" w:rsidR="00000000" w:rsidRPr="00000000">
                    <w:rPr>
                      <w:sz w:val="19.920000076293945"/>
                      <w:szCs w:val="19.920000076293945"/>
                      <w:rtl w:val="0"/>
                    </w:rPr>
                    <w:delText xml:space="preserve">12.4.1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1">
            <w:pPr>
              <w:widowControl w:val="0"/>
              <w:spacing w:after="0" w:line="240" w:lineRule="auto"/>
              <w:jc w:val="center"/>
              <w:rPr>
                <w:sz w:val="19.920000076293945"/>
                <w:szCs w:val="19.920000076293945"/>
              </w:rPr>
            </w:pPr>
            <w:sdt>
              <w:sdtPr>
                <w:tag w:val="goog_rdk_6580"/>
              </w:sdtPr>
              <w:sdtContent>
                <w:del w:author="Thomas Cervone-Richards - NOAA Federal" w:id="361" w:date="2023-07-21T16:07:3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2">
            <w:pPr>
              <w:widowControl w:val="0"/>
              <w:spacing w:after="0" w:line="240" w:lineRule="auto"/>
              <w:jc w:val="center"/>
              <w:rPr>
                <w:sz w:val="19.920000076293945"/>
                <w:szCs w:val="19.920000076293945"/>
              </w:rPr>
            </w:pPr>
            <w:r w:rsidDel="00000000" w:rsidR="00000000" w:rsidRPr="00000000">
              <w:rPr>
                <w:rtl w:val="0"/>
              </w:rPr>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93">
            <w:pPr>
              <w:widowControl w:val="0"/>
              <w:spacing w:after="0" w:line="240" w:lineRule="auto"/>
              <w:jc w:val="center"/>
              <w:rPr>
                <w:sz w:val="19.920000076293945"/>
                <w:szCs w:val="19.920000076293945"/>
              </w:rPr>
            </w:pPr>
            <w:sdt>
              <w:sdtPr>
                <w:tag w:val="goog_rdk_6582"/>
              </w:sdtPr>
              <w:sdtContent>
                <w:del w:author="Thomas Cervone-Richards - NOAA Federal" w:id="361" w:date="2023-07-21T16:07:39Z">
                  <w:r w:rsidDel="00000000" w:rsidR="00000000" w:rsidRPr="00000000">
                    <w:rPr>
                      <w:sz w:val="19.920000076293945"/>
                      <w:szCs w:val="19.920000076293945"/>
                      <w:rtl w:val="0"/>
                    </w:rPr>
                    <w:delText xml:space="preserve">1739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4">
            <w:pPr>
              <w:widowControl w:val="0"/>
              <w:spacing w:after="0" w:line="231.23305320739746" w:lineRule="auto"/>
              <w:ind w:left="119.77203369140625" w:right="248.68438720703125" w:firstLine="10.159149169921875"/>
              <w:jc w:val="left"/>
              <w:rPr>
                <w:sz w:val="19.920000076293945"/>
                <w:szCs w:val="19.920000076293945"/>
              </w:rPr>
            </w:pPr>
            <w:sdt>
              <w:sdtPr>
                <w:tag w:val="goog_rdk_6584"/>
              </w:sdtPr>
              <w:sdtContent>
                <w:del w:author="Thomas Cervone-Richards - NOAA Federal" w:id="361" w:date="2023-07-21T16:07:39Z">
                  <w:r w:rsidDel="00000000" w:rsidR="00000000" w:rsidRPr="00000000">
                    <w:rPr>
                      <w:sz w:val="19.920000076293945"/>
                      <w:szCs w:val="19.920000076293945"/>
                      <w:rtl w:val="0"/>
                    </w:rPr>
                    <w:delText xml:space="preserve">For each BOYISD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5">
            <w:pPr>
              <w:widowControl w:val="0"/>
              <w:spacing w:after="0" w:line="231.23305320739746" w:lineRule="auto"/>
              <w:ind w:left="115.5889892578125" w:right="176.9769287109375" w:firstLine="14.3426513671875"/>
              <w:jc w:val="left"/>
              <w:rPr>
                <w:sz w:val="19.920000076293945"/>
                <w:szCs w:val="19.920000076293945"/>
              </w:rPr>
            </w:pPr>
            <w:sdt>
              <w:sdtPr>
                <w:tag w:val="goog_rdk_6586"/>
              </w:sdtPr>
              <w:sdtContent>
                <w:del w:author="Thomas Cervone-Richards - NOAA Federal" w:id="361" w:date="2023-07-21T16:07:39Z">
                  <w:r w:rsidDel="00000000" w:rsidR="00000000" w:rsidRPr="00000000">
                    <w:rPr>
                      <w:sz w:val="19.920000076293945"/>
                      <w:szCs w:val="19.920000076293945"/>
                      <w:rtl w:val="0"/>
                    </w:rPr>
                    <w:delText xml:space="preserve">Prohibited attribute  VERACC populated  for a BOYISD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589"/>
            </w:sdtPr>
            <w:sdtContent>
              <w:p w:rsidR="00000000" w:rsidDel="00000000" w:rsidP="00000000" w:rsidRDefault="00000000" w:rsidRPr="00000000" w14:paraId="00001996">
                <w:pPr>
                  <w:widowControl w:val="0"/>
                  <w:spacing w:after="0" w:line="240" w:lineRule="auto"/>
                  <w:ind w:left="130.32958984375" w:firstLine="0"/>
                  <w:jc w:val="left"/>
                  <w:rPr>
                    <w:del w:author="Thomas Cervone-Richards - NOAA Federal" w:id="361" w:date="2023-07-21T16:07:39Z"/>
                    <w:sz w:val="19.920000076293945"/>
                    <w:szCs w:val="19.920000076293945"/>
                  </w:rPr>
                </w:pPr>
                <w:sdt>
                  <w:sdtPr>
                    <w:tag w:val="goog_rdk_6588"/>
                  </w:sdtPr>
                  <w:sdtContent>
                    <w:del w:author="Thomas Cervone-Richards - NOAA Federal" w:id="361" w:date="2023-07-21T16:07:39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997">
            <w:pPr>
              <w:widowControl w:val="0"/>
              <w:spacing w:after="0" w:line="240" w:lineRule="auto"/>
              <w:ind w:left="115.5889892578125" w:firstLine="0"/>
              <w:jc w:val="left"/>
              <w:rPr>
                <w:sz w:val="19.920000076293945"/>
                <w:szCs w:val="19.920000076293945"/>
              </w:rPr>
            </w:pPr>
            <w:sdt>
              <w:sdtPr>
                <w:tag w:val="goog_rdk_6590"/>
              </w:sdtPr>
              <w:sdtContent>
                <w:del w:author="Thomas Cervone-Richards - NOAA Federal" w:id="361" w:date="2023-07-21T16:07:39Z">
                  <w:r w:rsidDel="00000000" w:rsidR="00000000" w:rsidRPr="00000000">
                    <w:rPr>
                      <w:sz w:val="19.920000076293945"/>
                      <w:szCs w:val="19.920000076293945"/>
                      <w:rtl w:val="0"/>
                    </w:rPr>
                    <w:delText xml:space="preserve">from BOYISD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8">
            <w:pPr>
              <w:widowControl w:val="0"/>
              <w:spacing w:after="0" w:line="240" w:lineRule="auto"/>
              <w:ind w:left="132.918701171875" w:firstLine="0"/>
              <w:jc w:val="left"/>
              <w:rPr>
                <w:sz w:val="19.920000076293945"/>
                <w:szCs w:val="19.920000076293945"/>
              </w:rPr>
            </w:pPr>
            <w:sdt>
              <w:sdtPr>
                <w:tag w:val="goog_rdk_6592"/>
              </w:sdtPr>
              <w:sdtContent>
                <w:del w:author="Thomas Cervone-Richards - NOAA Federal" w:id="361" w:date="2023-07-21T16:07:39Z">
                  <w:r w:rsidDel="00000000" w:rsidR="00000000" w:rsidRPr="00000000">
                    <w:rPr>
                      <w:sz w:val="19.920000076293945"/>
                      <w:szCs w:val="19.920000076293945"/>
                      <w:rtl w:val="0"/>
                    </w:rPr>
                    <w:delText xml:space="preserve">12.4.1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9">
            <w:pPr>
              <w:widowControl w:val="0"/>
              <w:spacing w:after="0" w:line="240" w:lineRule="auto"/>
              <w:jc w:val="center"/>
              <w:rPr>
                <w:sz w:val="19.920000076293945"/>
                <w:szCs w:val="19.920000076293945"/>
              </w:rPr>
            </w:pPr>
            <w:sdt>
              <w:sdtPr>
                <w:tag w:val="goog_rdk_6594"/>
              </w:sdtPr>
              <w:sdtContent>
                <w:del w:author="Thomas Cervone-Richards - NOAA Federal" w:id="361" w:date="2023-07-21T16:07:3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A">
            <w:pPr>
              <w:widowControl w:val="0"/>
              <w:spacing w:after="0" w:line="240" w:lineRule="auto"/>
              <w:jc w:val="center"/>
              <w:rPr>
                <w:sz w:val="19.920000076293945"/>
                <w:szCs w:val="19.920000076293945"/>
              </w:rPr>
            </w:pPr>
            <w:r w:rsidDel="00000000" w:rsidR="00000000" w:rsidRPr="00000000">
              <w:rPr>
                <w:rtl w:val="0"/>
              </w:rPr>
            </w:r>
          </w:p>
        </w:tc>
      </w:tr>
      <w:tr>
        <w:trPr>
          <w:cantSplit w:val="0"/>
          <w:trHeight w:val="699.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9B">
            <w:pPr>
              <w:widowControl w:val="0"/>
              <w:spacing w:after="0" w:line="240" w:lineRule="auto"/>
              <w:jc w:val="center"/>
              <w:rPr>
                <w:sz w:val="19.920000076293945"/>
                <w:szCs w:val="19.920000076293945"/>
              </w:rPr>
            </w:pPr>
            <w:sdt>
              <w:sdtPr>
                <w:tag w:val="goog_rdk_6596"/>
              </w:sdtPr>
              <w:sdtContent>
                <w:del w:author="Thomas Cervone-Richards - NOAA Federal" w:id="361" w:date="2023-07-21T16:07:39Z">
                  <w:r w:rsidDel="00000000" w:rsidR="00000000" w:rsidRPr="00000000">
                    <w:rPr>
                      <w:sz w:val="19.920000076293945"/>
                      <w:szCs w:val="19.920000076293945"/>
                      <w:rtl w:val="0"/>
                    </w:rPr>
                    <w:delText xml:space="preserve">1740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C">
            <w:pPr>
              <w:widowControl w:val="0"/>
              <w:spacing w:after="0" w:line="231.23305320739746" w:lineRule="auto"/>
              <w:ind w:left="119.77203369140625" w:right="215.41839599609375" w:firstLine="10.159149169921875"/>
              <w:jc w:val="left"/>
              <w:rPr>
                <w:sz w:val="19.920000076293945"/>
                <w:szCs w:val="19.920000076293945"/>
              </w:rPr>
            </w:pPr>
            <w:sdt>
              <w:sdtPr>
                <w:tag w:val="goog_rdk_6598"/>
              </w:sdtPr>
              <w:sdtContent>
                <w:del w:author="Thomas Cervone-Richards - NOAA Federal" w:id="361" w:date="2023-07-21T16:07:39Z">
                  <w:r w:rsidDel="00000000" w:rsidR="00000000" w:rsidRPr="00000000">
                    <w:rPr>
                      <w:sz w:val="19.920000076293945"/>
                      <w:szCs w:val="19.920000076293945"/>
                      <w:rtl w:val="0"/>
                    </w:rPr>
                    <w:delText xml:space="preserve">For each BOYLAT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9D">
            <w:pPr>
              <w:widowControl w:val="0"/>
              <w:spacing w:after="0" w:line="231.23305320739746" w:lineRule="auto"/>
              <w:ind w:left="115.5889892578125" w:right="143.11279296875" w:firstLine="14.3426513671875"/>
              <w:jc w:val="left"/>
              <w:rPr>
                <w:sz w:val="19.920000076293945"/>
                <w:szCs w:val="19.920000076293945"/>
              </w:rPr>
            </w:pPr>
            <w:sdt>
              <w:sdtPr>
                <w:tag w:val="goog_rdk_6600"/>
              </w:sdtPr>
              <w:sdtContent>
                <w:del w:author="Thomas Cervone-Richards - NOAA Federal" w:id="361" w:date="2023-07-21T16:07:39Z">
                  <w:r w:rsidDel="00000000" w:rsidR="00000000" w:rsidRPr="00000000">
                    <w:rPr>
                      <w:sz w:val="19.920000076293945"/>
                      <w:szCs w:val="19.920000076293945"/>
                      <w:rtl w:val="0"/>
                    </w:rPr>
                    <w:delText xml:space="preserve">Prohibited attribute  VERACC populated  for a BOYLAT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603"/>
            </w:sdtPr>
            <w:sdtContent>
              <w:p w:rsidR="00000000" w:rsidDel="00000000" w:rsidP="00000000" w:rsidRDefault="00000000" w:rsidRPr="00000000" w14:paraId="0000199E">
                <w:pPr>
                  <w:widowControl w:val="0"/>
                  <w:spacing w:after="0" w:line="240" w:lineRule="auto"/>
                  <w:ind w:left="130.32958984375" w:firstLine="0"/>
                  <w:jc w:val="left"/>
                  <w:rPr>
                    <w:del w:author="Thomas Cervone-Richards - NOAA Federal" w:id="361" w:date="2023-07-21T16:07:39Z"/>
                    <w:sz w:val="19.920000076293945"/>
                    <w:szCs w:val="19.920000076293945"/>
                  </w:rPr>
                </w:pPr>
                <w:sdt>
                  <w:sdtPr>
                    <w:tag w:val="goog_rdk_6602"/>
                  </w:sdtPr>
                  <w:sdtContent>
                    <w:del w:author="Thomas Cervone-Richards - NOAA Federal" w:id="361" w:date="2023-07-21T16:07:39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99F">
            <w:pPr>
              <w:widowControl w:val="0"/>
              <w:spacing w:after="0" w:line="240" w:lineRule="auto"/>
              <w:ind w:left="115.5889892578125" w:firstLine="0"/>
              <w:jc w:val="left"/>
              <w:rPr>
                <w:sz w:val="19.920000076293945"/>
                <w:szCs w:val="19.920000076293945"/>
              </w:rPr>
            </w:pPr>
            <w:sdt>
              <w:sdtPr>
                <w:tag w:val="goog_rdk_6604"/>
              </w:sdtPr>
              <w:sdtContent>
                <w:del w:author="Thomas Cervone-Richards - NOAA Federal" w:id="361" w:date="2023-07-21T16:07:39Z">
                  <w:r w:rsidDel="00000000" w:rsidR="00000000" w:rsidRPr="00000000">
                    <w:rPr>
                      <w:sz w:val="19.920000076293945"/>
                      <w:szCs w:val="19.920000076293945"/>
                      <w:rtl w:val="0"/>
                    </w:rPr>
                    <w:delText xml:space="preserve">from BOYLAT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0">
            <w:pPr>
              <w:widowControl w:val="0"/>
              <w:spacing w:after="0" w:line="240" w:lineRule="auto"/>
              <w:ind w:left="132.918701171875" w:firstLine="0"/>
              <w:jc w:val="left"/>
              <w:rPr>
                <w:sz w:val="19.920000076293945"/>
                <w:szCs w:val="19.920000076293945"/>
              </w:rPr>
            </w:pPr>
            <w:sdt>
              <w:sdtPr>
                <w:tag w:val="goog_rdk_6606"/>
              </w:sdtPr>
              <w:sdtContent>
                <w:del w:author="Thomas Cervone-Richards - NOAA Federal" w:id="361" w:date="2023-07-21T16:07:39Z">
                  <w:r w:rsidDel="00000000" w:rsidR="00000000" w:rsidRPr="00000000">
                    <w:rPr>
                      <w:sz w:val="19.920000076293945"/>
                      <w:szCs w:val="19.920000076293945"/>
                      <w:rtl w:val="0"/>
                    </w:rPr>
                    <w:delText xml:space="preserve">12.4.1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1">
            <w:pPr>
              <w:widowControl w:val="0"/>
              <w:spacing w:after="0" w:line="240" w:lineRule="auto"/>
              <w:jc w:val="center"/>
              <w:rPr>
                <w:sz w:val="19.920000076293945"/>
                <w:szCs w:val="19.920000076293945"/>
              </w:rPr>
            </w:pPr>
            <w:sdt>
              <w:sdtPr>
                <w:tag w:val="goog_rdk_6608"/>
              </w:sdtPr>
              <w:sdtContent>
                <w:del w:author="Thomas Cervone-Richards - NOAA Federal" w:id="361" w:date="2023-07-21T16:07:3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2">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3">
            <w:pPr>
              <w:widowControl w:val="0"/>
              <w:spacing w:after="0" w:line="240" w:lineRule="auto"/>
              <w:jc w:val="center"/>
              <w:rPr>
                <w:sz w:val="19.920000076293945"/>
                <w:szCs w:val="19.920000076293945"/>
              </w:rPr>
            </w:pPr>
            <w:sdt>
              <w:sdtPr>
                <w:tag w:val="goog_rdk_6610"/>
              </w:sdtPr>
              <w:sdtContent>
                <w:del w:author="Thomas Cervone-Richards - NOAA Federal" w:id="362" w:date="2023-10-27T15:32:07Z"/>
                <w:sdt>
                  <w:sdtPr>
                    <w:tag w:val="goog_rdk_6611"/>
                  </w:sdtPr>
                  <w:sdtContent>
                    <w:commentRangeStart w:id="154"/>
                  </w:sdtContent>
                </w:sdt>
                <w:del w:author="Thomas Cervone-Richards - NOAA Federal" w:id="362" w:date="2023-10-27T15:32:07Z">
                  <w:r w:rsidDel="00000000" w:rsidR="00000000" w:rsidRPr="00000000">
                    <w:rPr>
                      <w:sz w:val="19.920000076293945"/>
                      <w:szCs w:val="19.920000076293945"/>
                      <w:rtl w:val="0"/>
                    </w:rPr>
                    <w:delText xml:space="preserve">1741</w:delText>
                  </w:r>
                  <w:commentRangeEnd w:id="154"/>
                  <w:r w:rsidDel="00000000" w:rsidR="00000000" w:rsidRPr="00000000">
                    <w:commentReference w:id="154"/>
                  </w:r>
                  <w:r w:rsidDel="00000000" w:rsidR="00000000" w:rsidRPr="00000000">
                    <w:rPr>
                      <w:sz w:val="19.920000076293945"/>
                      <w:szCs w:val="19.920000076293945"/>
                      <w:rtl w:val="0"/>
                    </w:rPr>
                    <w:delText xml:space="preserv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4">
            <w:pPr>
              <w:widowControl w:val="0"/>
              <w:spacing w:after="0" w:line="230.02827644348145" w:lineRule="auto"/>
              <w:ind w:left="119.77203369140625" w:right="181.60797119140625" w:firstLine="10.159149169921875"/>
              <w:jc w:val="left"/>
              <w:rPr>
                <w:sz w:val="19.920000076293945"/>
                <w:szCs w:val="19.920000076293945"/>
              </w:rPr>
            </w:pPr>
            <w:sdt>
              <w:sdtPr>
                <w:tag w:val="goog_rdk_6613"/>
              </w:sdtPr>
              <w:sdtContent>
                <w:del w:author="Thomas Cervone-Richards - NOAA Federal" w:id="362" w:date="2023-10-27T15:32:07Z">
                  <w:r w:rsidDel="00000000" w:rsidR="00000000" w:rsidRPr="00000000">
                    <w:rPr>
                      <w:sz w:val="19.920000076293945"/>
                      <w:szCs w:val="19.920000076293945"/>
                      <w:rtl w:val="0"/>
                    </w:rPr>
                    <w:delText xml:space="preserve">For each BOYSPP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616"/>
            </w:sdtPr>
            <w:sdtContent>
              <w:p w:rsidR="00000000" w:rsidDel="00000000" w:rsidP="00000000" w:rsidRDefault="00000000" w:rsidRPr="00000000" w14:paraId="000019A5">
                <w:pPr>
                  <w:widowControl w:val="0"/>
                  <w:spacing w:after="0" w:line="230.02827644348145" w:lineRule="auto"/>
                  <w:ind w:left="115.5889892578125" w:right="192.713623046875" w:firstLine="14.3426513671875"/>
                  <w:jc w:val="left"/>
                  <w:rPr>
                    <w:del w:author="Thomas Cervone-Richards - NOAA Federal" w:id="362" w:date="2023-10-27T15:32:07Z"/>
                    <w:sz w:val="19.920000076293945"/>
                    <w:szCs w:val="19.920000076293945"/>
                  </w:rPr>
                </w:pPr>
                <w:sdt>
                  <w:sdtPr>
                    <w:tag w:val="goog_rdk_6615"/>
                  </w:sdtPr>
                  <w:sdtContent>
                    <w:del w:author="Thomas Cervone-Richards - NOAA Federal" w:id="362" w:date="2023-10-27T15:32:07Z">
                      <w:r w:rsidDel="00000000" w:rsidR="00000000" w:rsidRPr="00000000">
                        <w:rPr>
                          <w:sz w:val="19.920000076293945"/>
                          <w:szCs w:val="19.920000076293945"/>
                          <w:rtl w:val="0"/>
                        </w:rPr>
                        <w:delText xml:space="preserve">Prohibited attribute  VERACC populated  for a BOYSPP  </w:delText>
                      </w:r>
                    </w:del>
                  </w:sdtContent>
                </w:sdt>
              </w:p>
            </w:sdtContent>
          </w:sdt>
          <w:p w:rsidR="00000000" w:rsidDel="00000000" w:rsidP="00000000" w:rsidRDefault="00000000" w:rsidRPr="00000000" w14:paraId="000019A6">
            <w:pPr>
              <w:widowControl w:val="0"/>
              <w:spacing w:after="0" w:before="6.209716796875" w:line="240" w:lineRule="auto"/>
              <w:ind w:left="119.7723388671875" w:firstLine="0"/>
              <w:jc w:val="left"/>
              <w:rPr>
                <w:sz w:val="19.920000076293945"/>
                <w:szCs w:val="19.920000076293945"/>
              </w:rPr>
            </w:pPr>
            <w:sdt>
              <w:sdtPr>
                <w:tag w:val="goog_rdk_6617"/>
              </w:sdtPr>
              <w:sdtContent>
                <w:del w:author="Thomas Cervone-Richards - NOAA Federal" w:id="362" w:date="2023-10-27T15:32:07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620"/>
            </w:sdtPr>
            <w:sdtContent>
              <w:p w:rsidR="00000000" w:rsidDel="00000000" w:rsidP="00000000" w:rsidRDefault="00000000" w:rsidRPr="00000000" w14:paraId="000019A7">
                <w:pPr>
                  <w:widowControl w:val="0"/>
                  <w:spacing w:after="0" w:line="240" w:lineRule="auto"/>
                  <w:ind w:left="130.32958984375" w:firstLine="0"/>
                  <w:jc w:val="left"/>
                  <w:rPr>
                    <w:del w:author="Thomas Cervone-Richards - NOAA Federal" w:id="362" w:date="2023-10-27T15:32:07Z"/>
                    <w:sz w:val="19.920000076293945"/>
                    <w:szCs w:val="19.920000076293945"/>
                  </w:rPr>
                </w:pPr>
                <w:sdt>
                  <w:sdtPr>
                    <w:tag w:val="goog_rdk_6619"/>
                  </w:sdtPr>
                  <w:sdtContent>
                    <w:del w:author="Thomas Cervone-Richards - NOAA Federal" w:id="362" w:date="2023-10-27T15:32:07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9A8">
            <w:pPr>
              <w:widowControl w:val="0"/>
              <w:spacing w:after="0" w:line="240" w:lineRule="auto"/>
              <w:ind w:left="115.5889892578125" w:firstLine="0"/>
              <w:jc w:val="left"/>
              <w:rPr>
                <w:sz w:val="19.920000076293945"/>
                <w:szCs w:val="19.920000076293945"/>
              </w:rPr>
            </w:pPr>
            <w:sdt>
              <w:sdtPr>
                <w:tag w:val="goog_rdk_6621"/>
              </w:sdtPr>
              <w:sdtContent>
                <w:del w:author="Thomas Cervone-Richards - NOAA Federal" w:id="362" w:date="2023-10-27T15:32:07Z">
                  <w:r w:rsidDel="00000000" w:rsidR="00000000" w:rsidRPr="00000000">
                    <w:rPr>
                      <w:sz w:val="19.920000076293945"/>
                      <w:szCs w:val="19.920000076293945"/>
                      <w:rtl w:val="0"/>
                    </w:rPr>
                    <w:delText xml:space="preserve">from BOYSPP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9">
            <w:pPr>
              <w:widowControl w:val="0"/>
              <w:spacing w:after="0" w:line="240" w:lineRule="auto"/>
              <w:ind w:left="132.918701171875" w:firstLine="0"/>
              <w:jc w:val="left"/>
              <w:rPr>
                <w:sz w:val="19.920000076293945"/>
                <w:szCs w:val="19.920000076293945"/>
              </w:rPr>
            </w:pPr>
            <w:sdt>
              <w:sdtPr>
                <w:tag w:val="goog_rdk_6623"/>
              </w:sdtPr>
              <w:sdtContent>
                <w:del w:author="Thomas Cervone-Richards - NOAA Federal" w:id="362" w:date="2023-10-27T15:32:07Z">
                  <w:r w:rsidDel="00000000" w:rsidR="00000000" w:rsidRPr="00000000">
                    <w:rPr>
                      <w:sz w:val="19.920000076293945"/>
                      <w:szCs w:val="19.920000076293945"/>
                      <w:rtl w:val="0"/>
                    </w:rPr>
                    <w:delText xml:space="preserve">12.4.1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A">
            <w:pPr>
              <w:widowControl w:val="0"/>
              <w:spacing w:after="0" w:line="240" w:lineRule="auto"/>
              <w:jc w:val="center"/>
              <w:rPr>
                <w:sz w:val="19.920000076293945"/>
                <w:szCs w:val="19.920000076293945"/>
              </w:rPr>
            </w:pPr>
            <w:sdt>
              <w:sdtPr>
                <w:tag w:val="goog_rdk_6625"/>
              </w:sdtPr>
              <w:sdtContent>
                <w:del w:author="Thomas Cervone-Richards - NOAA Federal" w:id="362" w:date="2023-10-27T15:32:0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B">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AC">
            <w:pPr>
              <w:widowControl w:val="0"/>
              <w:spacing w:after="0" w:line="240" w:lineRule="auto"/>
              <w:jc w:val="center"/>
              <w:rPr>
                <w:sz w:val="19.920000076293945"/>
                <w:szCs w:val="19.920000076293945"/>
              </w:rPr>
            </w:pPr>
            <w:sdt>
              <w:sdtPr>
                <w:tag w:val="goog_rdk_6627"/>
              </w:sdtPr>
              <w:sdtContent>
                <w:del w:author="Thomas Cervone-Richards - NOAA Federal" w:id="363" w:date="2023-07-21T16:23:59Z">
                  <w:r w:rsidDel="00000000" w:rsidR="00000000" w:rsidRPr="00000000">
                    <w:rPr>
                      <w:sz w:val="19.920000076293945"/>
                      <w:szCs w:val="19.920000076293945"/>
                      <w:rtl w:val="0"/>
                    </w:rPr>
                    <w:delText xml:space="preserve">1742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AD">
            <w:pPr>
              <w:widowControl w:val="0"/>
              <w:spacing w:after="0" w:line="231.2326955795288" w:lineRule="auto"/>
              <w:ind w:left="119.77203369140625" w:right="126.37603759765625" w:firstLine="10.159149169921875"/>
              <w:jc w:val="left"/>
              <w:rPr>
                <w:sz w:val="19.920000076293945"/>
                <w:szCs w:val="19.920000076293945"/>
              </w:rPr>
            </w:pPr>
            <w:sdt>
              <w:sdtPr>
                <w:tag w:val="goog_rdk_6629"/>
              </w:sdtPr>
              <w:sdtContent>
                <w:del w:author="Thomas Cervone-Richards - NOAA Federal" w:id="363" w:date="2023-07-21T16:23:59Z">
                  <w:r w:rsidDel="00000000" w:rsidR="00000000" w:rsidRPr="00000000">
                    <w:rPr>
                      <w:sz w:val="19.920000076293945"/>
                      <w:szCs w:val="19.920000076293945"/>
                      <w:rtl w:val="0"/>
                    </w:rPr>
                    <w:delText xml:space="preserve">For each BOYSAW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632"/>
            </w:sdtPr>
            <w:sdtContent>
              <w:p w:rsidR="00000000" w:rsidDel="00000000" w:rsidP="00000000" w:rsidRDefault="00000000" w:rsidRPr="00000000" w14:paraId="000019AE">
                <w:pPr>
                  <w:widowControl w:val="0"/>
                  <w:spacing w:after="0" w:line="231.2326955795288" w:lineRule="auto"/>
                  <w:ind w:left="115.5889892578125" w:right="192.713623046875" w:firstLine="14.3426513671875"/>
                  <w:jc w:val="left"/>
                  <w:rPr>
                    <w:del w:author="Thomas Cervone-Richards - NOAA Federal" w:id="363" w:date="2023-07-21T16:23:59Z"/>
                    <w:sz w:val="19.920000076293945"/>
                    <w:szCs w:val="19.920000076293945"/>
                  </w:rPr>
                </w:pPr>
                <w:sdt>
                  <w:sdtPr>
                    <w:tag w:val="goog_rdk_6631"/>
                  </w:sdtPr>
                  <w:sdtContent>
                    <w:del w:author="Thomas Cervone-Richards - NOAA Federal" w:id="363" w:date="2023-07-21T16:23:59Z">
                      <w:r w:rsidDel="00000000" w:rsidR="00000000" w:rsidRPr="00000000">
                        <w:rPr>
                          <w:sz w:val="19.920000076293945"/>
                          <w:szCs w:val="19.920000076293945"/>
                          <w:rtl w:val="0"/>
                        </w:rPr>
                        <w:delText xml:space="preserve">Prohibited attribute  VERACC populated  for a BOYSAW  </w:delText>
                      </w:r>
                    </w:del>
                  </w:sdtContent>
                </w:sdt>
              </w:p>
            </w:sdtContent>
          </w:sdt>
          <w:p w:rsidR="00000000" w:rsidDel="00000000" w:rsidP="00000000" w:rsidRDefault="00000000" w:rsidRPr="00000000" w14:paraId="000019AF">
            <w:pPr>
              <w:widowControl w:val="0"/>
              <w:spacing w:after="0" w:before="5.21026611328125" w:line="240" w:lineRule="auto"/>
              <w:ind w:left="119.7723388671875" w:firstLine="0"/>
              <w:jc w:val="left"/>
              <w:rPr>
                <w:sz w:val="19.920000076293945"/>
                <w:szCs w:val="19.920000076293945"/>
              </w:rPr>
            </w:pPr>
            <w:sdt>
              <w:sdtPr>
                <w:tag w:val="goog_rdk_6633"/>
              </w:sdtPr>
              <w:sdtContent>
                <w:del w:author="Thomas Cervone-Richards - NOAA Federal" w:id="363" w:date="2023-07-21T16:23:5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636"/>
            </w:sdtPr>
            <w:sdtContent>
              <w:p w:rsidR="00000000" w:rsidDel="00000000" w:rsidP="00000000" w:rsidRDefault="00000000" w:rsidRPr="00000000" w14:paraId="000019B0">
                <w:pPr>
                  <w:widowControl w:val="0"/>
                  <w:spacing w:after="0" w:line="240" w:lineRule="auto"/>
                  <w:ind w:left="130.32958984375" w:firstLine="0"/>
                  <w:jc w:val="left"/>
                  <w:rPr>
                    <w:del w:author="Thomas Cervone-Richards - NOAA Federal" w:id="363" w:date="2023-07-21T16:23:59Z"/>
                    <w:sz w:val="19.920000076293945"/>
                    <w:szCs w:val="19.920000076293945"/>
                  </w:rPr>
                </w:pPr>
                <w:sdt>
                  <w:sdtPr>
                    <w:tag w:val="goog_rdk_6635"/>
                  </w:sdtPr>
                  <w:sdtContent>
                    <w:del w:author="Thomas Cervone-Richards - NOAA Federal" w:id="363" w:date="2023-07-21T16:23:59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9B1">
            <w:pPr>
              <w:widowControl w:val="0"/>
              <w:spacing w:after="0" w:line="240" w:lineRule="auto"/>
              <w:jc w:val="center"/>
              <w:rPr>
                <w:sz w:val="19.920000076293945"/>
                <w:szCs w:val="19.920000076293945"/>
              </w:rPr>
            </w:pPr>
            <w:sdt>
              <w:sdtPr>
                <w:tag w:val="goog_rdk_6637"/>
              </w:sdtPr>
              <w:sdtContent>
                <w:del w:author="Thomas Cervone-Richards - NOAA Federal" w:id="363" w:date="2023-07-21T16:23:59Z">
                  <w:r w:rsidDel="00000000" w:rsidR="00000000" w:rsidRPr="00000000">
                    <w:rPr>
                      <w:sz w:val="19.920000076293945"/>
                      <w:szCs w:val="19.920000076293945"/>
                      <w:rtl w:val="0"/>
                    </w:rPr>
                    <w:delText xml:space="preserve">from BOYSAW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2">
            <w:pPr>
              <w:widowControl w:val="0"/>
              <w:spacing w:after="0" w:line="240" w:lineRule="auto"/>
              <w:ind w:left="132.918701171875" w:firstLine="0"/>
              <w:jc w:val="left"/>
              <w:rPr>
                <w:sz w:val="19.920000076293945"/>
                <w:szCs w:val="19.920000076293945"/>
              </w:rPr>
            </w:pPr>
            <w:sdt>
              <w:sdtPr>
                <w:tag w:val="goog_rdk_6639"/>
              </w:sdtPr>
              <w:sdtContent>
                <w:del w:author="Thomas Cervone-Richards - NOAA Federal" w:id="363" w:date="2023-07-21T16:23:59Z">
                  <w:r w:rsidDel="00000000" w:rsidR="00000000" w:rsidRPr="00000000">
                    <w:rPr>
                      <w:sz w:val="19.920000076293945"/>
                      <w:szCs w:val="19.920000076293945"/>
                      <w:rtl w:val="0"/>
                    </w:rPr>
                    <w:delText xml:space="preserve">12.4.1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3">
            <w:pPr>
              <w:widowControl w:val="0"/>
              <w:spacing w:after="0" w:line="240" w:lineRule="auto"/>
              <w:jc w:val="center"/>
              <w:rPr>
                <w:sz w:val="19.920000076293945"/>
                <w:szCs w:val="19.920000076293945"/>
              </w:rPr>
            </w:pPr>
            <w:sdt>
              <w:sdtPr>
                <w:tag w:val="goog_rdk_6641"/>
              </w:sdtPr>
              <w:sdtContent>
                <w:del w:author="Thomas Cervone-Richards - NOAA Federal" w:id="363" w:date="2023-07-21T16:23:5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4">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B5">
            <w:pPr>
              <w:widowControl w:val="0"/>
              <w:spacing w:after="0" w:line="240" w:lineRule="auto"/>
              <w:jc w:val="center"/>
              <w:rPr>
                <w:strike w:val="1"/>
                <w:sz w:val="19.920000076293945"/>
                <w:szCs w:val="19.920000076293945"/>
              </w:rPr>
            </w:pPr>
            <w:r w:rsidDel="00000000" w:rsidR="00000000" w:rsidRPr="00000000">
              <w:rPr>
                <w:strike w:val="1"/>
                <w:sz w:val="19.920000076293945"/>
                <w:szCs w:val="19.920000076293945"/>
                <w:rtl w:val="0"/>
              </w:rPr>
              <w:t xml:space="preserve">1743 </w:t>
            </w:r>
          </w:p>
        </w:tc>
        <w:tc>
          <w:tcPr>
            <w:shd w:fill="auto" w:val="clear"/>
            <w:tcMar>
              <w:top w:w="100.0" w:type="dxa"/>
              <w:left w:w="100.0" w:type="dxa"/>
              <w:bottom w:w="100.0" w:type="dxa"/>
              <w:right w:w="100.0" w:type="dxa"/>
            </w:tcMar>
            <w:vAlign w:val="top"/>
          </w:tcPr>
          <w:p w:rsidR="00000000" w:rsidDel="00000000" w:rsidP="00000000" w:rsidRDefault="00000000" w:rsidRPr="00000000" w14:paraId="000019B6">
            <w:pPr>
              <w:widowControl w:val="0"/>
              <w:spacing w:after="0" w:line="240" w:lineRule="auto"/>
              <w:ind w:left="134.31365966796875" w:firstLine="0"/>
              <w:jc w:val="left"/>
              <w:rPr>
                <w:i w:val="1"/>
                <w:sz w:val="19.920000076293945"/>
                <w:szCs w:val="19.920000076293945"/>
              </w:rPr>
            </w:pPr>
            <w:r w:rsidDel="00000000" w:rsidR="00000000" w:rsidRPr="00000000">
              <w:rPr>
                <w:i w:val="1"/>
                <w:sz w:val="19.920000076293945"/>
                <w:szCs w:val="19.920000076293945"/>
                <w:rtl w:val="0"/>
              </w:rPr>
              <w:t xml:space="preserve">Check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19B7">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8">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9">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A">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B">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931.60018920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BC">
            <w:pPr>
              <w:widowControl w:val="0"/>
              <w:spacing w:after="0" w:line="240" w:lineRule="auto"/>
              <w:jc w:val="center"/>
              <w:rPr>
                <w:sz w:val="19.920000076293945"/>
                <w:szCs w:val="19.920000076293945"/>
              </w:rPr>
            </w:pPr>
            <w:sdt>
              <w:sdtPr>
                <w:tag w:val="goog_rdk_6643"/>
              </w:sdtPr>
              <w:sdtContent>
                <w:del w:author="Thomas Cervone-Richards - NOAA Federal" w:id="364" w:date="2023-07-21T16:08:57Z">
                  <w:r w:rsidDel="00000000" w:rsidR="00000000" w:rsidRPr="00000000">
                    <w:rPr>
                      <w:sz w:val="19.920000076293945"/>
                      <w:szCs w:val="19.920000076293945"/>
                      <w:rtl w:val="0"/>
                    </w:rPr>
                    <w:delText xml:space="preserve">1744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BD">
            <w:pPr>
              <w:widowControl w:val="0"/>
              <w:spacing w:after="0" w:line="230.22902011871338" w:lineRule="auto"/>
              <w:ind w:left="116.7840576171875" w:right="293.66729736328125" w:firstLine="13.147125244140625"/>
              <w:rPr>
                <w:sz w:val="19.920000076293945"/>
                <w:szCs w:val="19.920000076293945"/>
              </w:rPr>
            </w:pPr>
            <w:sdt>
              <w:sdtPr>
                <w:tag w:val="goog_rdk_6645"/>
              </w:sdtPr>
              <w:sdtContent>
                <w:del w:author="Thomas Cervone-Richards - NOAA Federal" w:id="364" w:date="2023-07-21T16:08:57Z">
                  <w:r w:rsidDel="00000000" w:rsidR="00000000" w:rsidRPr="00000000">
                    <w:rPr>
                      <w:sz w:val="19.920000076293945"/>
                      <w:szCs w:val="19.920000076293945"/>
                      <w:rtl w:val="0"/>
                    </w:rPr>
                    <w:delText xml:space="preserve">For each LITVES feature  object where HORACC or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648"/>
            </w:sdtPr>
            <w:sdtContent>
              <w:p w:rsidR="00000000" w:rsidDel="00000000" w:rsidP="00000000" w:rsidRDefault="00000000" w:rsidRPr="00000000" w14:paraId="000019BE">
                <w:pPr>
                  <w:widowControl w:val="0"/>
                  <w:spacing w:after="0" w:line="229.22534465789795" w:lineRule="auto"/>
                  <w:ind w:left="128.13873291015625" w:right="282.353515625" w:firstLine="1.79290771484375"/>
                  <w:jc w:val="left"/>
                  <w:rPr>
                    <w:del w:author="Thomas Cervone-Richards - NOAA Federal" w:id="364" w:date="2023-07-21T16:08:57Z"/>
                    <w:sz w:val="19.920000076293945"/>
                    <w:szCs w:val="19.920000076293945"/>
                  </w:rPr>
                </w:pPr>
                <w:sdt>
                  <w:sdtPr>
                    <w:tag w:val="goog_rdk_6647"/>
                  </w:sdtPr>
                  <w:sdtContent>
                    <w:del w:author="Thomas Cervone-Richards - NOAA Federal" w:id="364" w:date="2023-07-21T16:08:57Z">
                      <w:r w:rsidDel="00000000" w:rsidR="00000000" w:rsidRPr="00000000">
                        <w:rPr>
                          <w:sz w:val="19.920000076293945"/>
                          <w:szCs w:val="19.920000076293945"/>
                          <w:rtl w:val="0"/>
                        </w:rPr>
                        <w:delText xml:space="preserve">Prohibited attribute  HORACC or  </w:delText>
                      </w:r>
                    </w:del>
                  </w:sdtContent>
                </w:sdt>
              </w:p>
            </w:sdtContent>
          </w:sdt>
          <w:p w:rsidR="00000000" w:rsidDel="00000000" w:rsidP="00000000" w:rsidRDefault="00000000" w:rsidRPr="00000000" w14:paraId="000019BF">
            <w:pPr>
              <w:widowControl w:val="0"/>
              <w:spacing w:after="0" w:before="6.87652587890625" w:line="231.23270988464355" w:lineRule="auto"/>
              <w:ind w:left="115.5889892578125" w:right="192.713623046875" w:firstLine="1.19537353515625"/>
              <w:jc w:val="left"/>
              <w:rPr>
                <w:sz w:val="19.920000076293945"/>
                <w:szCs w:val="19.920000076293945"/>
              </w:rPr>
            </w:pPr>
            <w:sdt>
              <w:sdtPr>
                <w:tag w:val="goog_rdk_6649"/>
              </w:sdtPr>
              <w:sdtContent>
                <w:del w:author="Thomas Cervone-Richards - NOAA Federal" w:id="364" w:date="2023-07-21T16:08:57Z">
                  <w:r w:rsidDel="00000000" w:rsidR="00000000" w:rsidRPr="00000000">
                    <w:rPr>
                      <w:sz w:val="19.920000076293945"/>
                      <w:szCs w:val="19.920000076293945"/>
                      <w:rtl w:val="0"/>
                    </w:rPr>
                    <w:delText xml:space="preserve">VERACC populated  for LITVES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0">
            <w:pPr>
              <w:widowControl w:val="0"/>
              <w:spacing w:after="0" w:line="230.22902011871338" w:lineRule="auto"/>
              <w:ind w:left="116.7840576171875" w:right="66.978759765625" w:firstLine="13.5455322265625"/>
              <w:jc w:val="left"/>
              <w:rPr>
                <w:sz w:val="19.920000076293945"/>
                <w:szCs w:val="19.920000076293945"/>
              </w:rPr>
            </w:pPr>
            <w:sdt>
              <w:sdtPr>
                <w:tag w:val="goog_rdk_6651"/>
              </w:sdtPr>
              <w:sdtContent>
                <w:del w:author="Thomas Cervone-Richards - NOAA Federal" w:id="364" w:date="2023-07-21T16:08:57Z">
                  <w:r w:rsidDel="00000000" w:rsidR="00000000" w:rsidRPr="00000000">
                    <w:rPr>
                      <w:sz w:val="19.920000076293945"/>
                      <w:szCs w:val="19.920000076293945"/>
                      <w:rtl w:val="0"/>
                    </w:rPr>
                    <w:delText xml:space="preserve">Remove HORACC or  VERACC from LITVES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1">
            <w:pPr>
              <w:widowControl w:val="0"/>
              <w:spacing w:after="0" w:line="240" w:lineRule="auto"/>
              <w:ind w:left="132.918701171875" w:firstLine="0"/>
              <w:jc w:val="left"/>
              <w:rPr>
                <w:sz w:val="19.920000076293945"/>
                <w:szCs w:val="19.920000076293945"/>
              </w:rPr>
            </w:pPr>
            <w:sdt>
              <w:sdtPr>
                <w:tag w:val="goog_rdk_6653"/>
              </w:sdtPr>
              <w:sdtContent>
                <w:del w:author="Thomas Cervone-Richards - NOAA Federal" w:id="364" w:date="2023-07-21T16:08:57Z">
                  <w:r w:rsidDel="00000000" w:rsidR="00000000" w:rsidRPr="00000000">
                    <w:rPr>
                      <w:sz w:val="19.920000076293945"/>
                      <w:szCs w:val="19.920000076293945"/>
                      <w:rtl w:val="0"/>
                    </w:rPr>
                    <w:delText xml:space="preserve">12.4.2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2">
            <w:pPr>
              <w:widowControl w:val="0"/>
              <w:spacing w:after="0" w:line="240" w:lineRule="auto"/>
              <w:jc w:val="center"/>
              <w:rPr>
                <w:sz w:val="19.920000076293945"/>
                <w:szCs w:val="19.920000076293945"/>
              </w:rPr>
            </w:pPr>
            <w:sdt>
              <w:sdtPr>
                <w:tag w:val="goog_rdk_6655"/>
              </w:sdtPr>
              <w:sdtContent>
                <w:del w:author="Thomas Cervone-Richards - NOAA Federal" w:id="364" w:date="2023-07-21T16:08:5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3">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79997253417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C4">
            <w:pPr>
              <w:widowControl w:val="0"/>
              <w:spacing w:after="0" w:line="240" w:lineRule="auto"/>
              <w:jc w:val="center"/>
              <w:rPr>
                <w:sz w:val="19.920000076293945"/>
                <w:szCs w:val="19.920000076293945"/>
              </w:rPr>
            </w:pPr>
            <w:sdt>
              <w:sdtPr>
                <w:tag w:val="goog_rdk_6657"/>
              </w:sdtPr>
              <w:sdtContent>
                <w:del w:author="Thomas Cervone-Richards - NOAA Federal" w:id="364" w:date="2023-07-21T16:08:57Z">
                  <w:r w:rsidDel="00000000" w:rsidR="00000000" w:rsidRPr="00000000">
                    <w:rPr>
                      <w:sz w:val="19.920000076293945"/>
                      <w:szCs w:val="19.920000076293945"/>
                      <w:rtl w:val="0"/>
                    </w:rPr>
                    <w:delText xml:space="preserve">1745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5">
            <w:pPr>
              <w:widowControl w:val="0"/>
              <w:spacing w:after="0" w:line="231.23281002044678" w:lineRule="auto"/>
              <w:ind w:left="116.7840576171875" w:right="239.72076416015625" w:firstLine="13.147125244140625"/>
              <w:jc w:val="left"/>
              <w:rPr>
                <w:sz w:val="19.920000076293945"/>
                <w:szCs w:val="19.920000076293945"/>
              </w:rPr>
            </w:pPr>
            <w:sdt>
              <w:sdtPr>
                <w:tag w:val="goog_rdk_6659"/>
              </w:sdtPr>
              <w:sdtContent>
                <w:del w:author="Thomas Cervone-Richards - NOAA Federal" w:id="364" w:date="2023-07-21T16:08:57Z">
                  <w:r w:rsidDel="00000000" w:rsidR="00000000" w:rsidRPr="00000000">
                    <w:rPr>
                      <w:sz w:val="19.920000076293945"/>
                      <w:szCs w:val="19.920000076293945"/>
                      <w:rtl w:val="0"/>
                    </w:rPr>
                    <w:delText xml:space="preserve">For each LITFLT feature  object where HORACC or  VERACC are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662"/>
            </w:sdtPr>
            <w:sdtContent>
              <w:p w:rsidR="00000000" w:rsidDel="00000000" w:rsidP="00000000" w:rsidRDefault="00000000" w:rsidRPr="00000000" w14:paraId="000019C6">
                <w:pPr>
                  <w:widowControl w:val="0"/>
                  <w:spacing w:after="0" w:line="231.23270988464355" w:lineRule="auto"/>
                  <w:ind w:left="128.13873291015625" w:right="282.353515625" w:firstLine="1.79290771484375"/>
                  <w:jc w:val="left"/>
                  <w:rPr>
                    <w:del w:author="Thomas Cervone-Richards - NOAA Federal" w:id="364" w:date="2023-07-21T16:08:57Z"/>
                    <w:sz w:val="19.920000076293945"/>
                    <w:szCs w:val="19.920000076293945"/>
                  </w:rPr>
                </w:pPr>
                <w:sdt>
                  <w:sdtPr>
                    <w:tag w:val="goog_rdk_6661"/>
                  </w:sdtPr>
                  <w:sdtContent>
                    <w:del w:author="Thomas Cervone-Richards - NOAA Federal" w:id="364" w:date="2023-07-21T16:08:57Z">
                      <w:r w:rsidDel="00000000" w:rsidR="00000000" w:rsidRPr="00000000">
                        <w:rPr>
                          <w:sz w:val="19.920000076293945"/>
                          <w:szCs w:val="19.920000076293945"/>
                          <w:rtl w:val="0"/>
                        </w:rPr>
                        <w:delText xml:space="preserve">Prohibited attribute  HORACC or  </w:delText>
                      </w:r>
                    </w:del>
                  </w:sdtContent>
                </w:sdt>
              </w:p>
            </w:sdtContent>
          </w:sdt>
          <w:p w:rsidR="00000000" w:rsidDel="00000000" w:rsidP="00000000" w:rsidRDefault="00000000" w:rsidRPr="00000000" w14:paraId="000019C7">
            <w:pPr>
              <w:widowControl w:val="0"/>
              <w:spacing w:after="0" w:before="5.2105712890625" w:line="228.824143409729" w:lineRule="auto"/>
              <w:ind w:left="115.5889892578125" w:right="192.713623046875" w:firstLine="1.19537353515625"/>
              <w:jc w:val="left"/>
              <w:rPr>
                <w:sz w:val="19.920000076293945"/>
                <w:szCs w:val="19.920000076293945"/>
              </w:rPr>
            </w:pPr>
            <w:sdt>
              <w:sdtPr>
                <w:tag w:val="goog_rdk_6663"/>
              </w:sdtPr>
              <w:sdtContent>
                <w:del w:author="Thomas Cervone-Richards - NOAA Federal" w:id="364" w:date="2023-07-21T16:08:57Z">
                  <w:r w:rsidDel="00000000" w:rsidR="00000000" w:rsidRPr="00000000">
                    <w:rPr>
                      <w:sz w:val="19.920000076293945"/>
                      <w:szCs w:val="19.920000076293945"/>
                      <w:rtl w:val="0"/>
                    </w:rPr>
                    <w:delText xml:space="preserve">VERACC populated  for LITFLT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8">
            <w:pPr>
              <w:widowControl w:val="0"/>
              <w:spacing w:after="0" w:line="231.23281002044678" w:lineRule="auto"/>
              <w:ind w:left="116.7840576171875" w:right="109.617919921875" w:firstLine="13.5455322265625"/>
              <w:jc w:val="left"/>
              <w:rPr>
                <w:sz w:val="19.920000076293945"/>
                <w:szCs w:val="19.920000076293945"/>
              </w:rPr>
            </w:pPr>
            <w:sdt>
              <w:sdtPr>
                <w:tag w:val="goog_rdk_6665"/>
              </w:sdtPr>
              <w:sdtContent>
                <w:del w:author="Thomas Cervone-Richards - NOAA Federal" w:id="364" w:date="2023-07-21T16:08:57Z">
                  <w:r w:rsidDel="00000000" w:rsidR="00000000" w:rsidRPr="00000000">
                    <w:rPr>
                      <w:sz w:val="19.920000076293945"/>
                      <w:szCs w:val="19.920000076293945"/>
                      <w:rtl w:val="0"/>
                    </w:rPr>
                    <w:delText xml:space="preserve">Remove HORACC or  VERACC from LITFLT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9">
            <w:pPr>
              <w:widowControl w:val="0"/>
              <w:spacing w:after="0" w:line="240" w:lineRule="auto"/>
              <w:ind w:left="132.918701171875" w:firstLine="0"/>
              <w:jc w:val="left"/>
              <w:rPr>
                <w:sz w:val="19.920000076293945"/>
                <w:szCs w:val="19.920000076293945"/>
              </w:rPr>
            </w:pPr>
            <w:sdt>
              <w:sdtPr>
                <w:tag w:val="goog_rdk_6667"/>
              </w:sdtPr>
              <w:sdtContent>
                <w:del w:author="Thomas Cervone-Richards - NOAA Federal" w:id="364" w:date="2023-07-21T16:08:57Z">
                  <w:r w:rsidDel="00000000" w:rsidR="00000000" w:rsidRPr="00000000">
                    <w:rPr>
                      <w:sz w:val="19.920000076293945"/>
                      <w:szCs w:val="19.920000076293945"/>
                      <w:rtl w:val="0"/>
                    </w:rPr>
                    <w:delText xml:space="preserve">12.4.2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A">
            <w:pPr>
              <w:widowControl w:val="0"/>
              <w:spacing w:after="0" w:line="240" w:lineRule="auto"/>
              <w:jc w:val="center"/>
              <w:rPr>
                <w:sz w:val="19.920000076293945"/>
                <w:szCs w:val="19.920000076293945"/>
              </w:rPr>
            </w:pPr>
            <w:sdt>
              <w:sdtPr>
                <w:tag w:val="goog_rdk_6669"/>
              </w:sdtPr>
              <w:sdtContent>
                <w:del w:author="Thomas Cervone-Richards - NOAA Federal" w:id="364" w:date="2023-07-21T16:08:5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CB">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9CC">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9CD">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9CE">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9CF">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64 </w:t>
      </w:r>
    </w:p>
    <w:tbl>
      <w:tblPr>
        <w:tblStyle w:val="Table55"/>
        <w:tblW w:w="11325.0" w:type="dxa"/>
        <w:jc w:val="left"/>
        <w:tblInd w:w="-83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495"/>
        <w:gridCol w:w="2445"/>
        <w:gridCol w:w="2235"/>
        <w:gridCol w:w="1170"/>
        <w:gridCol w:w="420"/>
        <w:gridCol w:w="720"/>
        <w:tblGridChange w:id="0">
          <w:tblGrid>
            <w:gridCol w:w="840"/>
            <w:gridCol w:w="3495"/>
            <w:gridCol w:w="2445"/>
            <w:gridCol w:w="2235"/>
            <w:gridCol w:w="1170"/>
            <w:gridCol w:w="420"/>
            <w:gridCol w:w="720"/>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D0">
            <w:pPr>
              <w:widowControl w:val="0"/>
              <w:spacing w:after="0" w:line="240" w:lineRule="auto"/>
              <w:jc w:val="center"/>
              <w:rPr>
                <w:sz w:val="19.920000076293945"/>
                <w:szCs w:val="19.920000076293945"/>
              </w:rPr>
            </w:pPr>
            <w:sdt>
              <w:sdtPr>
                <w:tag w:val="goog_rdk_6671"/>
              </w:sdtPr>
              <w:sdtContent>
                <w:del w:author="Thomas Cervone-Richards - NOAA Federal" w:id="365" w:date="2023-07-21T16:09:28Z">
                  <w:r w:rsidDel="00000000" w:rsidR="00000000" w:rsidRPr="00000000">
                    <w:rPr>
                      <w:sz w:val="19.920000076293945"/>
                      <w:szCs w:val="19.920000076293945"/>
                      <w:rtl w:val="0"/>
                    </w:rPr>
                    <w:delText xml:space="preserve">1746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674"/>
            </w:sdtPr>
            <w:sdtContent>
              <w:p w:rsidR="00000000" w:rsidDel="00000000" w:rsidP="00000000" w:rsidRDefault="00000000" w:rsidRPr="00000000" w14:paraId="000019D1">
                <w:pPr>
                  <w:widowControl w:val="0"/>
                  <w:spacing w:after="0" w:line="230.22869110107422" w:lineRule="auto"/>
                  <w:ind w:left="116.7840576171875" w:right="150.4791259765625" w:firstLine="13.147125244140625"/>
                  <w:jc w:val="left"/>
                  <w:rPr>
                    <w:del w:author="Thomas Cervone-Richards - NOAA Federal" w:id="365" w:date="2023-07-21T16:09:28Z"/>
                    <w:sz w:val="19.920000076293945"/>
                    <w:szCs w:val="19.920000076293945"/>
                  </w:rPr>
                </w:pPr>
                <w:sdt>
                  <w:sdtPr>
                    <w:tag w:val="goog_rdk_6673"/>
                  </w:sdtPr>
                  <w:sdtContent>
                    <w:del w:author="Thomas Cervone-Richards - NOAA Federal" w:id="365" w:date="2023-07-21T16:09:28Z">
                      <w:r w:rsidDel="00000000" w:rsidR="00000000" w:rsidRPr="00000000">
                        <w:rPr>
                          <w:sz w:val="19.920000076293945"/>
                          <w:szCs w:val="19.920000076293945"/>
                          <w:rtl w:val="0"/>
                        </w:rPr>
                        <w:delText xml:space="preserve">For each TOPMAR feature  object where VERACC,  VERDAT, VERLEN,  </w:delText>
                      </w:r>
                    </w:del>
                  </w:sdtContent>
                </w:sdt>
              </w:p>
            </w:sdtContent>
          </w:sdt>
          <w:p w:rsidR="00000000" w:rsidDel="00000000" w:rsidP="00000000" w:rsidRDefault="00000000" w:rsidRPr="00000000" w14:paraId="000019D2">
            <w:pPr>
              <w:widowControl w:val="0"/>
              <w:spacing w:after="0" w:before="6.04248046875" w:line="231.23263835906982" w:lineRule="auto"/>
              <w:ind w:left="129.93118286132812" w:right="438.123779296875" w:hanging="1.792755126953125"/>
              <w:jc w:val="left"/>
              <w:rPr>
                <w:sz w:val="19.920000076293945"/>
                <w:szCs w:val="19.920000076293945"/>
              </w:rPr>
            </w:pPr>
            <w:sdt>
              <w:sdtPr>
                <w:tag w:val="goog_rdk_6675"/>
              </w:sdtPr>
              <w:sdtContent>
                <w:del w:author="Thomas Cervone-Richards - NOAA Federal" w:id="365" w:date="2023-07-21T16:09:28Z">
                  <w:r w:rsidDel="00000000" w:rsidR="00000000" w:rsidRPr="00000000">
                    <w:rPr>
                      <w:sz w:val="19.920000076293945"/>
                      <w:szCs w:val="19.920000076293945"/>
                      <w:rtl w:val="0"/>
                    </w:rPr>
                    <w:delText xml:space="preserve">HEIGHT or MARSYS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3">
            <w:pPr>
              <w:widowControl w:val="0"/>
              <w:spacing w:after="0" w:line="230.73035717010498" w:lineRule="auto"/>
              <w:ind w:left="115.5889892578125" w:right="59.0509033203125" w:firstLine="14.3426513671875"/>
              <w:jc w:val="left"/>
              <w:rPr>
                <w:sz w:val="19.920000076293945"/>
                <w:szCs w:val="19.920000076293945"/>
              </w:rPr>
            </w:pPr>
            <w:sdt>
              <w:sdtPr>
                <w:tag w:val="goog_rdk_6677"/>
              </w:sdtPr>
              <w:sdtContent>
                <w:del w:author="Thomas Cervone-Richards - NOAA Federal" w:id="365" w:date="2023-07-21T16:09:28Z">
                  <w:r w:rsidDel="00000000" w:rsidR="00000000" w:rsidRPr="00000000">
                    <w:rPr>
                      <w:sz w:val="19.920000076293945"/>
                      <w:szCs w:val="19.920000076293945"/>
                      <w:rtl w:val="0"/>
                    </w:rPr>
                    <w:delText xml:space="preserve">Prohibited attribute  VERACC, VERDAT,  VERLEN, HEIGHT or  MARSYS populated  for TOPMAR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4">
            <w:pPr>
              <w:widowControl w:val="0"/>
              <w:spacing w:after="0" w:line="230.5629301071167" w:lineRule="auto"/>
              <w:ind w:left="115.5889892578125" w:right="214.595947265625" w:firstLine="14.7406005859375"/>
              <w:jc w:val="left"/>
              <w:rPr>
                <w:sz w:val="19.920000076293945"/>
                <w:szCs w:val="19.920000076293945"/>
              </w:rPr>
            </w:pPr>
            <w:sdt>
              <w:sdtPr>
                <w:tag w:val="goog_rdk_6679"/>
              </w:sdtPr>
              <w:sdtContent>
                <w:del w:author="Thomas Cervone-Richards - NOAA Federal" w:id="365" w:date="2023-07-21T16:09:28Z">
                  <w:r w:rsidDel="00000000" w:rsidR="00000000" w:rsidRPr="00000000">
                    <w:rPr>
                      <w:sz w:val="19.920000076293945"/>
                      <w:szCs w:val="19.920000076293945"/>
                      <w:rtl w:val="0"/>
                    </w:rPr>
                    <w:delText xml:space="preserve">Remove VERACC,  VERDAT, VERLEN,  HEIGHT or MARSYS  from TOPMRK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5">
            <w:pPr>
              <w:widowControl w:val="0"/>
              <w:spacing w:after="0" w:line="240" w:lineRule="auto"/>
              <w:ind w:left="132.918701171875" w:firstLine="0"/>
              <w:jc w:val="left"/>
              <w:rPr>
                <w:sz w:val="19.920000076293945"/>
                <w:szCs w:val="19.920000076293945"/>
              </w:rPr>
            </w:pPr>
            <w:sdt>
              <w:sdtPr>
                <w:tag w:val="goog_rdk_6681"/>
              </w:sdtPr>
              <w:sdtContent>
                <w:del w:author="Thomas Cervone-Richards - NOAA Federal" w:id="365" w:date="2023-07-21T16:09:28Z">
                  <w:r w:rsidDel="00000000" w:rsidR="00000000" w:rsidRPr="00000000">
                    <w:rPr>
                      <w:sz w:val="19.920000076293945"/>
                      <w:szCs w:val="19.920000076293945"/>
                      <w:rtl w:val="0"/>
                    </w:rPr>
                    <w:delText xml:space="preserve">12.6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6">
            <w:pPr>
              <w:widowControl w:val="0"/>
              <w:spacing w:after="0" w:line="240" w:lineRule="auto"/>
              <w:jc w:val="center"/>
              <w:rPr>
                <w:sz w:val="19.920000076293945"/>
                <w:szCs w:val="19.920000076293945"/>
              </w:rPr>
            </w:pPr>
            <w:sdt>
              <w:sdtPr>
                <w:tag w:val="goog_rdk_6683"/>
              </w:sdtPr>
              <w:sdtContent>
                <w:del w:author="Thomas Cervone-Richards - NOAA Federal" w:id="365" w:date="2023-07-21T16:09:2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7">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D8">
            <w:pPr>
              <w:widowControl w:val="0"/>
              <w:spacing w:after="0" w:line="240" w:lineRule="auto"/>
              <w:jc w:val="center"/>
              <w:rPr>
                <w:sz w:val="19.920000076293945"/>
                <w:szCs w:val="19.920000076293945"/>
              </w:rPr>
            </w:pPr>
            <w:sdt>
              <w:sdtPr>
                <w:tag w:val="goog_rdk_6685"/>
              </w:sdtPr>
              <w:sdtContent>
                <w:del w:author="Thomas Cervone-Richards - NOAA Federal" w:id="366" w:date="2023-07-21T16:09:39Z">
                  <w:r w:rsidDel="00000000" w:rsidR="00000000" w:rsidRPr="00000000">
                    <w:rPr>
                      <w:sz w:val="19.920000076293945"/>
                      <w:szCs w:val="19.920000076293945"/>
                      <w:rtl w:val="0"/>
                    </w:rPr>
                    <w:delText xml:space="preserve">1747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9">
            <w:pPr>
              <w:widowControl w:val="0"/>
              <w:spacing w:after="0" w:line="231.23223781585693" w:lineRule="auto"/>
              <w:ind w:left="116.7840576171875" w:right="227.37030029296875" w:firstLine="13.147125244140625"/>
              <w:jc w:val="left"/>
              <w:rPr>
                <w:sz w:val="19.920000076293945"/>
                <w:szCs w:val="19.920000076293945"/>
              </w:rPr>
            </w:pPr>
            <w:sdt>
              <w:sdtPr>
                <w:tag w:val="goog_rdk_6687"/>
              </w:sdtPr>
              <w:sdtContent>
                <w:del w:author="Thomas Cervone-Richards - NOAA Federal" w:id="366" w:date="2023-07-21T16:09:39Z">
                  <w:r w:rsidDel="00000000" w:rsidR="00000000" w:rsidRPr="00000000">
                    <w:rPr>
                      <w:sz w:val="19.920000076293945"/>
                      <w:szCs w:val="19.920000076293945"/>
                      <w:rtl w:val="0"/>
                    </w:rPr>
                    <w:delText xml:space="preserve">For each RETRFL feature  object where MARSYS,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690"/>
            </w:sdtPr>
            <w:sdtContent>
              <w:p w:rsidR="00000000" w:rsidDel="00000000" w:rsidP="00000000" w:rsidRDefault="00000000" w:rsidRPr="00000000" w14:paraId="000019DA">
                <w:pPr>
                  <w:widowControl w:val="0"/>
                  <w:spacing w:after="0" w:line="231.23205184936523" w:lineRule="auto"/>
                  <w:ind w:left="119.7723388671875" w:right="171.3995361328125" w:firstLine="10.1593017578125"/>
                  <w:jc w:val="left"/>
                  <w:rPr>
                    <w:del w:author="Thomas Cervone-Richards - NOAA Federal" w:id="366" w:date="2023-07-21T16:09:39Z"/>
                    <w:sz w:val="19.920000076293945"/>
                    <w:szCs w:val="19.920000076293945"/>
                  </w:rPr>
                </w:pPr>
                <w:sdt>
                  <w:sdtPr>
                    <w:tag w:val="goog_rdk_6689"/>
                  </w:sdtPr>
                  <w:sdtContent>
                    <w:del w:author="Thomas Cervone-Richards - NOAA Federal" w:id="366" w:date="2023-07-21T16:09:39Z">
                      <w:r w:rsidDel="00000000" w:rsidR="00000000" w:rsidRPr="00000000">
                        <w:rPr>
                          <w:sz w:val="19.920000076293945"/>
                          <w:szCs w:val="19.920000076293945"/>
                          <w:rtl w:val="0"/>
                        </w:rPr>
                        <w:delText xml:space="preserve">Prohibited attribute  MARSYS, VERACC  or VERDAT  </w:delText>
                      </w:r>
                    </w:del>
                  </w:sdtContent>
                </w:sdt>
              </w:p>
            </w:sdtContent>
          </w:sdt>
          <w:sdt>
            <w:sdtPr>
              <w:tag w:val="goog_rdk_6692"/>
            </w:sdtPr>
            <w:sdtContent>
              <w:p w:rsidR="00000000" w:rsidDel="00000000" w:rsidP="00000000" w:rsidRDefault="00000000" w:rsidRPr="00000000" w14:paraId="000019DB">
                <w:pPr>
                  <w:widowControl w:val="0"/>
                  <w:spacing w:after="0" w:before="5.211181640625" w:line="240" w:lineRule="auto"/>
                  <w:ind w:left="124.35394287109375" w:firstLine="0"/>
                  <w:jc w:val="left"/>
                  <w:rPr>
                    <w:del w:author="Thomas Cervone-Richards - NOAA Federal" w:id="366" w:date="2023-07-21T16:09:39Z"/>
                    <w:sz w:val="19.920000076293945"/>
                    <w:szCs w:val="19.920000076293945"/>
                  </w:rPr>
                </w:pPr>
                <w:sdt>
                  <w:sdtPr>
                    <w:tag w:val="goog_rdk_6691"/>
                  </w:sdtPr>
                  <w:sdtContent>
                    <w:del w:author="Thomas Cervone-Richards - NOAA Federal" w:id="366" w:date="2023-07-21T16:09:39Z">
                      <w:r w:rsidDel="00000000" w:rsidR="00000000" w:rsidRPr="00000000">
                        <w:rPr>
                          <w:sz w:val="19.920000076293945"/>
                          <w:szCs w:val="19.920000076293945"/>
                          <w:rtl w:val="0"/>
                        </w:rPr>
                        <w:delText xml:space="preserve">populated for  </w:delText>
                      </w:r>
                    </w:del>
                  </w:sdtContent>
                </w:sdt>
              </w:p>
            </w:sdtContent>
          </w:sdt>
          <w:p w:rsidR="00000000" w:rsidDel="00000000" w:rsidP="00000000" w:rsidRDefault="00000000" w:rsidRPr="00000000" w14:paraId="000019DC">
            <w:pPr>
              <w:widowControl w:val="0"/>
              <w:spacing w:after="0" w:line="240" w:lineRule="auto"/>
              <w:ind w:left="130.32989501953125" w:firstLine="0"/>
              <w:jc w:val="left"/>
              <w:rPr>
                <w:sz w:val="19.920000076293945"/>
                <w:szCs w:val="19.920000076293945"/>
              </w:rPr>
            </w:pPr>
            <w:sdt>
              <w:sdtPr>
                <w:tag w:val="goog_rdk_6693"/>
              </w:sdtPr>
              <w:sdtContent>
                <w:del w:author="Thomas Cervone-Richards - NOAA Federal" w:id="366" w:date="2023-07-21T16:09:39Z">
                  <w:r w:rsidDel="00000000" w:rsidR="00000000" w:rsidRPr="00000000">
                    <w:rPr>
                      <w:sz w:val="19.920000076293945"/>
                      <w:szCs w:val="19.920000076293945"/>
                      <w:rtl w:val="0"/>
                    </w:rPr>
                    <w:delText xml:space="preserve">RETRFL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D">
            <w:pPr>
              <w:widowControl w:val="0"/>
              <w:spacing w:after="0" w:line="231.23205184936523" w:lineRule="auto"/>
              <w:ind w:left="115.5889892578125" w:right="166.58935546875" w:firstLine="14.7406005859375"/>
              <w:jc w:val="left"/>
              <w:rPr>
                <w:sz w:val="19.920000076293945"/>
                <w:szCs w:val="19.920000076293945"/>
              </w:rPr>
            </w:pPr>
            <w:sdt>
              <w:sdtPr>
                <w:tag w:val="goog_rdk_6695"/>
              </w:sdtPr>
              <w:sdtContent>
                <w:del w:author="Thomas Cervone-Richards - NOAA Federal" w:id="366" w:date="2023-07-21T16:09:39Z">
                  <w:r w:rsidDel="00000000" w:rsidR="00000000" w:rsidRPr="00000000">
                    <w:rPr>
                      <w:sz w:val="19.920000076293945"/>
                      <w:szCs w:val="19.920000076293945"/>
                      <w:rtl w:val="0"/>
                    </w:rPr>
                    <w:delText xml:space="preserve">Remove MARSYS,  VERACC or VERDAT  from RETRFL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E">
            <w:pPr>
              <w:widowControl w:val="0"/>
              <w:spacing w:after="0" w:line="240" w:lineRule="auto"/>
              <w:ind w:left="132.918701171875" w:firstLine="0"/>
              <w:jc w:val="left"/>
              <w:rPr>
                <w:sz w:val="19.920000076293945"/>
                <w:szCs w:val="19.920000076293945"/>
              </w:rPr>
            </w:pPr>
            <w:sdt>
              <w:sdtPr>
                <w:tag w:val="goog_rdk_6697"/>
              </w:sdtPr>
              <w:sdtContent>
                <w:del w:author="Thomas Cervone-Richards - NOAA Federal" w:id="366" w:date="2023-07-21T16:09:39Z">
                  <w:r w:rsidDel="00000000" w:rsidR="00000000" w:rsidRPr="00000000">
                    <w:rPr>
                      <w:sz w:val="19.920000076293945"/>
                      <w:szCs w:val="19.920000076293945"/>
                      <w:rtl w:val="0"/>
                    </w:rPr>
                    <w:delText xml:space="preserve">12.7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DF">
            <w:pPr>
              <w:widowControl w:val="0"/>
              <w:spacing w:after="0" w:line="240" w:lineRule="auto"/>
              <w:jc w:val="center"/>
              <w:rPr>
                <w:sz w:val="19.920000076293945"/>
                <w:szCs w:val="19.920000076293945"/>
              </w:rPr>
            </w:pPr>
            <w:sdt>
              <w:sdtPr>
                <w:tag w:val="goog_rdk_6699"/>
              </w:sdtPr>
              <w:sdtContent>
                <w:del w:author="Thomas Cervone-Richards - NOAA Federal" w:id="366" w:date="2023-07-21T16:09:3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0">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E1">
            <w:pPr>
              <w:widowControl w:val="0"/>
              <w:spacing w:after="0" w:line="240" w:lineRule="auto"/>
              <w:jc w:val="center"/>
              <w:rPr>
                <w:strike w:val="1"/>
                <w:sz w:val="19.920000076293945"/>
                <w:szCs w:val="19.920000076293945"/>
              </w:rPr>
            </w:pPr>
            <w:sdt>
              <w:sdtPr>
                <w:tag w:val="goog_rdk_6701"/>
              </w:sdtPr>
              <w:sdtContent>
                <w:del w:author="Thomas Cervone-Richards - NOAA Federal" w:id="366" w:date="2023-07-21T16:09:39Z">
                  <w:r w:rsidDel="00000000" w:rsidR="00000000" w:rsidRPr="00000000">
                    <w:rPr>
                      <w:strike w:val="1"/>
                      <w:sz w:val="19.920000076293945"/>
                      <w:szCs w:val="19.920000076293945"/>
                      <w:rtl w:val="0"/>
                    </w:rPr>
                    <w:delText xml:space="preserve">1748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2">
            <w:pPr>
              <w:widowControl w:val="0"/>
              <w:spacing w:after="0" w:line="240" w:lineRule="auto"/>
              <w:ind w:left="134.31365966796875" w:firstLine="0"/>
              <w:jc w:val="left"/>
              <w:rPr>
                <w:i w:val="1"/>
                <w:sz w:val="19.920000076293945"/>
                <w:szCs w:val="19.920000076293945"/>
              </w:rPr>
            </w:pPr>
            <w:sdt>
              <w:sdtPr>
                <w:tag w:val="goog_rdk_6703"/>
              </w:sdtPr>
              <w:sdtContent>
                <w:del w:author="Thomas Cervone-Richards - NOAA Federal" w:id="366" w:date="2023-07-21T16:09:39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7">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E8">
            <w:pPr>
              <w:widowControl w:val="0"/>
              <w:spacing w:after="0" w:line="240" w:lineRule="auto"/>
              <w:jc w:val="center"/>
              <w:rPr>
                <w:sz w:val="19.920000076293945"/>
                <w:szCs w:val="19.920000076293945"/>
              </w:rPr>
            </w:pPr>
            <w:sdt>
              <w:sdtPr>
                <w:tag w:val="goog_rdk_6705"/>
              </w:sdtPr>
              <w:sdtContent>
                <w:del w:author="Thomas Cervone-Richards - NOAA Federal" w:id="366" w:date="2023-07-21T16:09:39Z">
                  <w:r w:rsidDel="00000000" w:rsidR="00000000" w:rsidRPr="00000000">
                    <w:rPr>
                      <w:sz w:val="19.920000076293945"/>
                      <w:szCs w:val="19.920000076293945"/>
                      <w:rtl w:val="0"/>
                    </w:rPr>
                    <w:delText xml:space="preserve">1749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9">
            <w:pPr>
              <w:widowControl w:val="0"/>
              <w:spacing w:after="0" w:line="231.23205184936523" w:lineRule="auto"/>
              <w:ind w:left="119.77203369140625" w:right="282.54852294921875" w:firstLine="10.159149169921875"/>
              <w:rPr>
                <w:sz w:val="19.920000076293945"/>
                <w:szCs w:val="19.920000076293945"/>
              </w:rPr>
            </w:pPr>
            <w:sdt>
              <w:sdtPr>
                <w:tag w:val="goog_rdk_6707"/>
              </w:sdtPr>
              <w:sdtContent>
                <w:del w:author="Thomas Cervone-Richards - NOAA Federal" w:id="366" w:date="2023-07-21T16:09:39Z">
                  <w:r w:rsidDel="00000000" w:rsidR="00000000" w:rsidRPr="00000000">
                    <w:rPr>
                      <w:sz w:val="19.920000076293945"/>
                      <w:szCs w:val="19.920000076293945"/>
                      <w:rtl w:val="0"/>
                    </w:rPr>
                    <w:delText xml:space="preserve">For each LIGHTS feature  object where VERACC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A">
            <w:pPr>
              <w:widowControl w:val="0"/>
              <w:spacing w:after="0" w:line="231.23205184936523" w:lineRule="auto"/>
              <w:ind w:left="115.5889892578125" w:right="192.713623046875" w:firstLine="14.3426513671875"/>
              <w:jc w:val="left"/>
              <w:rPr>
                <w:sz w:val="19.920000076293945"/>
                <w:szCs w:val="19.920000076293945"/>
              </w:rPr>
            </w:pPr>
            <w:sdt>
              <w:sdtPr>
                <w:tag w:val="goog_rdk_6709"/>
              </w:sdtPr>
              <w:sdtContent>
                <w:del w:author="Thomas Cervone-Richards - NOAA Federal" w:id="366" w:date="2023-07-21T16:09:39Z">
                  <w:r w:rsidDel="00000000" w:rsidR="00000000" w:rsidRPr="00000000">
                    <w:rPr>
                      <w:sz w:val="19.920000076293945"/>
                      <w:szCs w:val="19.920000076293945"/>
                      <w:rtl w:val="0"/>
                    </w:rPr>
                    <w:delText xml:space="preserve">Prohibited attribute  VERACC populated  for a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712"/>
            </w:sdtPr>
            <w:sdtContent>
              <w:p w:rsidR="00000000" w:rsidDel="00000000" w:rsidP="00000000" w:rsidRDefault="00000000" w:rsidRPr="00000000" w14:paraId="000019EB">
                <w:pPr>
                  <w:widowControl w:val="0"/>
                  <w:spacing w:after="0" w:line="240" w:lineRule="auto"/>
                  <w:ind w:left="130.32958984375" w:firstLine="0"/>
                  <w:jc w:val="left"/>
                  <w:rPr>
                    <w:del w:author="Thomas Cervone-Richards - NOAA Federal" w:id="366" w:date="2023-07-21T16:09:39Z"/>
                    <w:sz w:val="19.920000076293945"/>
                    <w:szCs w:val="19.920000076293945"/>
                  </w:rPr>
                </w:pPr>
                <w:sdt>
                  <w:sdtPr>
                    <w:tag w:val="goog_rdk_6711"/>
                  </w:sdtPr>
                  <w:sdtContent>
                    <w:del w:author="Thomas Cervone-Richards - NOAA Federal" w:id="366" w:date="2023-07-21T16:09:39Z">
                      <w:r w:rsidDel="00000000" w:rsidR="00000000" w:rsidRPr="00000000">
                        <w:rPr>
                          <w:sz w:val="19.920000076293945"/>
                          <w:szCs w:val="19.920000076293945"/>
                          <w:rtl w:val="0"/>
                        </w:rPr>
                        <w:delText xml:space="preserve">Remove VERACC  </w:delText>
                      </w:r>
                    </w:del>
                  </w:sdtContent>
                </w:sdt>
              </w:p>
            </w:sdtContent>
          </w:sdt>
          <w:p w:rsidR="00000000" w:rsidDel="00000000" w:rsidP="00000000" w:rsidRDefault="00000000" w:rsidRPr="00000000" w14:paraId="000019EC">
            <w:pPr>
              <w:widowControl w:val="0"/>
              <w:spacing w:after="0" w:line="240" w:lineRule="auto"/>
              <w:ind w:left="115.5889892578125" w:firstLine="0"/>
              <w:jc w:val="left"/>
              <w:rPr>
                <w:sz w:val="19.920000076293945"/>
                <w:szCs w:val="19.920000076293945"/>
              </w:rPr>
            </w:pPr>
            <w:sdt>
              <w:sdtPr>
                <w:tag w:val="goog_rdk_6713"/>
              </w:sdtPr>
              <w:sdtContent>
                <w:del w:author="Thomas Cervone-Richards - NOAA Federal" w:id="366" w:date="2023-07-21T16:09:39Z">
                  <w:r w:rsidDel="00000000" w:rsidR="00000000" w:rsidRPr="00000000">
                    <w:rPr>
                      <w:sz w:val="19.920000076293945"/>
                      <w:szCs w:val="19.920000076293945"/>
                      <w:rtl w:val="0"/>
                    </w:rPr>
                    <w:delText xml:space="preserve">from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D">
            <w:pPr>
              <w:widowControl w:val="0"/>
              <w:spacing w:after="0" w:line="240" w:lineRule="auto"/>
              <w:ind w:left="132.918701171875" w:firstLine="0"/>
              <w:jc w:val="left"/>
              <w:rPr>
                <w:sz w:val="19.920000076293945"/>
                <w:szCs w:val="19.920000076293945"/>
              </w:rPr>
            </w:pPr>
            <w:sdt>
              <w:sdtPr>
                <w:tag w:val="goog_rdk_6715"/>
              </w:sdtPr>
              <w:sdtContent>
                <w:del w:author="Thomas Cervone-Richards - NOAA Federal" w:id="366" w:date="2023-07-21T16:09:39Z">
                  <w:r w:rsidDel="00000000" w:rsidR="00000000" w:rsidRPr="00000000">
                    <w:rPr>
                      <w:sz w:val="19.920000076293945"/>
                      <w:szCs w:val="19.920000076293945"/>
                      <w:rtl w:val="0"/>
                    </w:rPr>
                    <w:delText xml:space="preserve">12.8.1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E">
            <w:pPr>
              <w:widowControl w:val="0"/>
              <w:spacing w:after="0" w:line="240" w:lineRule="auto"/>
              <w:jc w:val="center"/>
              <w:rPr>
                <w:sz w:val="19.920000076293945"/>
                <w:szCs w:val="19.920000076293945"/>
              </w:rPr>
            </w:pPr>
            <w:sdt>
              <w:sdtPr>
                <w:tag w:val="goog_rdk_6717"/>
              </w:sdtPr>
              <w:sdtContent>
                <w:del w:author="Thomas Cervone-Richards - NOAA Federal" w:id="366" w:date="2023-07-21T16:09:3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EF">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0">
            <w:pPr>
              <w:widowControl w:val="0"/>
              <w:spacing w:after="0" w:line="240" w:lineRule="auto"/>
              <w:jc w:val="center"/>
              <w:rPr>
                <w:sz w:val="19.920000076293945"/>
                <w:szCs w:val="19.920000076293945"/>
              </w:rPr>
            </w:pPr>
            <w:sdt>
              <w:sdtPr>
                <w:tag w:val="goog_rdk_6719"/>
              </w:sdtPr>
              <w:sdtContent>
                <w:del w:author="Thomas Cervone-Richards - NOAA Federal" w:id="367" w:date="2023-07-21T16:09:51Z">
                  <w:r w:rsidDel="00000000" w:rsidR="00000000" w:rsidRPr="00000000">
                    <w:rPr>
                      <w:sz w:val="19.920000076293945"/>
                      <w:szCs w:val="19.920000076293945"/>
                      <w:rtl w:val="0"/>
                    </w:rPr>
                    <w:delText xml:space="preserve">1750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1">
            <w:pPr>
              <w:widowControl w:val="0"/>
              <w:spacing w:after="0" w:line="231.43276691436768" w:lineRule="auto"/>
              <w:ind w:left="115.58883666992188" w:right="151.47491455078125" w:firstLine="14.34234619140625"/>
              <w:jc w:val="left"/>
              <w:rPr>
                <w:sz w:val="19.920000076293945"/>
                <w:szCs w:val="19.920000076293945"/>
              </w:rPr>
            </w:pPr>
            <w:sdt>
              <w:sdtPr>
                <w:tag w:val="goog_rdk_6721"/>
              </w:sdtPr>
              <w:sdtContent>
                <w:del w:author="Thomas Cervone-Richards - NOAA Federal" w:id="367" w:date="2023-07-21T16:09:51Z">
                  <w:r w:rsidDel="00000000" w:rsidR="00000000" w:rsidRPr="00000000">
                    <w:rPr>
                      <w:sz w:val="19.920000076293945"/>
                      <w:szCs w:val="19.920000076293945"/>
                      <w:rtl w:val="0"/>
                    </w:rPr>
                    <w:delText xml:space="preserve">For each LIGHTS feature  object which is a slave to a  BOYXXX feature object  AND HEIGHT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2">
            <w:pPr>
              <w:widowControl w:val="0"/>
              <w:spacing w:after="0" w:line="231.43276691436768" w:lineRule="auto"/>
              <w:ind w:left="115.5889892578125" w:right="192.16064453125" w:firstLine="12.54974365234375"/>
              <w:jc w:val="left"/>
              <w:rPr>
                <w:sz w:val="19.920000076293945"/>
                <w:szCs w:val="19.920000076293945"/>
              </w:rPr>
            </w:pPr>
            <w:sdt>
              <w:sdtPr>
                <w:tag w:val="goog_rdk_6723"/>
              </w:sdtPr>
              <w:sdtContent>
                <w:del w:author="Thomas Cervone-Richards - NOAA Federal" w:id="367" w:date="2023-07-21T16:09:51Z">
                  <w:r w:rsidDel="00000000" w:rsidR="00000000" w:rsidRPr="00000000">
                    <w:rPr>
                      <w:sz w:val="19.920000076293945"/>
                      <w:szCs w:val="19.920000076293945"/>
                      <w:rtl w:val="0"/>
                    </w:rPr>
                    <w:delText xml:space="preserve">HEIGHT populated  for a LIGHTS object  which is slave to a  buoy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3">
            <w:pPr>
              <w:widowControl w:val="0"/>
              <w:spacing w:after="0" w:line="231.83419704437256" w:lineRule="auto"/>
              <w:ind w:left="127.939453125" w:right="88.30322265625" w:firstLine="2.39013671875"/>
              <w:jc w:val="left"/>
              <w:rPr>
                <w:sz w:val="19.920000076293945"/>
                <w:szCs w:val="19.920000076293945"/>
              </w:rPr>
            </w:pPr>
            <w:sdt>
              <w:sdtPr>
                <w:tag w:val="goog_rdk_6725"/>
              </w:sdtPr>
              <w:sdtContent>
                <w:del w:author="Thomas Cervone-Richards - NOAA Federal" w:id="367" w:date="2023-07-21T16:09:51Z">
                  <w:r w:rsidDel="00000000" w:rsidR="00000000" w:rsidRPr="00000000">
                    <w:rPr>
                      <w:sz w:val="19.920000076293945"/>
                      <w:szCs w:val="19.920000076293945"/>
                      <w:rtl w:val="0"/>
                    </w:rPr>
                    <w:delText xml:space="preserve">Remove HEIGHT from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4">
            <w:pPr>
              <w:widowControl w:val="0"/>
              <w:spacing w:after="0" w:line="240" w:lineRule="auto"/>
              <w:ind w:left="132.918701171875" w:firstLine="0"/>
              <w:jc w:val="left"/>
              <w:rPr>
                <w:sz w:val="19.920000076293945"/>
                <w:szCs w:val="19.920000076293945"/>
              </w:rPr>
            </w:pPr>
            <w:sdt>
              <w:sdtPr>
                <w:tag w:val="goog_rdk_6727"/>
              </w:sdtPr>
              <w:sdtContent>
                <w:del w:author="Thomas Cervone-Richards - NOAA Federal" w:id="367" w:date="2023-07-21T16:09:51Z">
                  <w:r w:rsidDel="00000000" w:rsidR="00000000" w:rsidRPr="00000000">
                    <w:rPr>
                      <w:sz w:val="19.920000076293945"/>
                      <w:szCs w:val="19.920000076293945"/>
                      <w:rtl w:val="0"/>
                    </w:rPr>
                    <w:delText xml:space="preserve">12.8.1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5">
            <w:pPr>
              <w:widowControl w:val="0"/>
              <w:spacing w:after="0" w:line="240" w:lineRule="auto"/>
              <w:jc w:val="center"/>
              <w:rPr>
                <w:sz w:val="19.920000076293945"/>
                <w:szCs w:val="19.920000076293945"/>
              </w:rPr>
            </w:pPr>
            <w:sdt>
              <w:sdtPr>
                <w:tag w:val="goog_rdk_6729"/>
              </w:sdtPr>
              <w:sdtContent>
                <w:del w:author="Thomas Cervone-Richards - NOAA Federal" w:id="367" w:date="2023-07-21T16:09:5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6">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7">
            <w:pPr>
              <w:widowControl w:val="0"/>
              <w:spacing w:after="0" w:line="240" w:lineRule="auto"/>
              <w:jc w:val="center"/>
              <w:rPr>
                <w:sz w:val="19.920000076293945"/>
                <w:szCs w:val="19.920000076293945"/>
              </w:rPr>
            </w:pPr>
            <w:sdt>
              <w:sdtPr>
                <w:tag w:val="goog_rdk_6731"/>
              </w:sdtPr>
              <w:sdtContent>
                <w:del w:author="Thomas Cervone-Richards - NOAA Federal" w:id="367" w:date="2023-07-21T16:09:51Z">
                  <w:r w:rsidDel="00000000" w:rsidR="00000000" w:rsidRPr="00000000">
                    <w:rPr>
                      <w:sz w:val="19.920000076293945"/>
                      <w:szCs w:val="19.920000076293945"/>
                      <w:rtl w:val="0"/>
                    </w:rPr>
                    <w:delText xml:space="preserve">1751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734"/>
            </w:sdtPr>
            <w:sdtContent>
              <w:p w:rsidR="00000000" w:rsidDel="00000000" w:rsidP="00000000" w:rsidRDefault="00000000" w:rsidRPr="00000000" w14:paraId="000019F8">
                <w:pPr>
                  <w:widowControl w:val="0"/>
                  <w:spacing w:after="0" w:line="230.42937755584717" w:lineRule="auto"/>
                  <w:ind w:left="119.77203369140625" w:right="181.20269775390625" w:firstLine="10.159149169921875"/>
                  <w:jc w:val="left"/>
                  <w:rPr>
                    <w:del w:author="Thomas Cervone-Richards - NOAA Federal" w:id="367" w:date="2023-07-21T16:09:51Z"/>
                    <w:sz w:val="19.920000076293945"/>
                    <w:szCs w:val="19.920000076293945"/>
                  </w:rPr>
                </w:pPr>
                <w:sdt>
                  <w:sdtPr>
                    <w:tag w:val="goog_rdk_6733"/>
                  </w:sdtPr>
                  <w:sdtContent>
                    <w:del w:author="Thomas Cervone-Richards - NOAA Federal" w:id="367" w:date="2023-07-21T16:09:51Z">
                      <w:r w:rsidDel="00000000" w:rsidR="00000000" w:rsidRPr="00000000">
                        <w:rPr>
                          <w:sz w:val="19.920000076293945"/>
                          <w:szCs w:val="19.920000076293945"/>
                          <w:rtl w:val="0"/>
                        </w:rPr>
                        <w:delText xml:space="preserve">For each LIGHTS feature  object where ORIENT is  Present AND CATLIT does Not contain value 1  </w:delText>
                      </w:r>
                    </w:del>
                  </w:sdtContent>
                </w:sdt>
              </w:p>
            </w:sdtContent>
          </w:sdt>
          <w:p w:rsidR="00000000" w:rsidDel="00000000" w:rsidP="00000000" w:rsidRDefault="00000000" w:rsidRPr="00000000" w14:paraId="000019F9">
            <w:pPr>
              <w:widowControl w:val="0"/>
              <w:spacing w:after="0" w:before="5.877685546875" w:line="230.02837657928467" w:lineRule="auto"/>
              <w:ind w:left="119.77203369140625" w:right="213.31939697265625" w:firstLine="6.573486328125"/>
              <w:rPr>
                <w:sz w:val="19.920000076293945"/>
                <w:szCs w:val="19.920000076293945"/>
              </w:rPr>
            </w:pPr>
            <w:sdt>
              <w:sdtPr>
                <w:tag w:val="goog_rdk_6735"/>
              </w:sdtPr>
              <w:sdtContent>
                <w:del w:author="Thomas Cervone-Richards - NOAA Federal" w:id="367" w:date="2023-07-21T16:09:51Z">
                  <w:r w:rsidDel="00000000" w:rsidR="00000000" w:rsidRPr="00000000">
                    <w:rPr>
                      <w:sz w:val="19.920000076293945"/>
                      <w:szCs w:val="19.920000076293945"/>
                      <w:rtl w:val="0"/>
                    </w:rPr>
                    <w:delText xml:space="preserve">(directional function) AND  does Not contain value 16  (moiré effect).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A">
            <w:pPr>
              <w:widowControl w:val="0"/>
              <w:spacing w:after="0" w:line="230.02837657928467" w:lineRule="auto"/>
              <w:ind w:left="115.5889892578125" w:right="242.9119873046875" w:firstLine="4.98016357421875"/>
              <w:rPr>
                <w:sz w:val="19.920000076293945"/>
                <w:szCs w:val="19.920000076293945"/>
              </w:rPr>
            </w:pPr>
            <w:sdt>
              <w:sdtPr>
                <w:tag w:val="goog_rdk_6737"/>
              </w:sdtPr>
              <w:sdtContent>
                <w:del w:author="Thomas Cervone-Richards - NOAA Federal" w:id="367" w:date="2023-07-21T16:09:51Z">
                  <w:r w:rsidDel="00000000" w:rsidR="00000000" w:rsidRPr="00000000">
                    <w:rPr>
                      <w:sz w:val="19.920000076293945"/>
                      <w:szCs w:val="19.920000076293945"/>
                      <w:rtl w:val="0"/>
                    </w:rPr>
                    <w:delText xml:space="preserve">ORIENT populated  without CATLIT = 1  or 16.</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B">
            <w:pPr>
              <w:widowControl w:val="0"/>
              <w:spacing w:after="0" w:line="230.42937755584717" w:lineRule="auto"/>
              <w:ind w:left="114.3939208984375" w:right="268.1805419921875" w:firstLine="15.9356689453125"/>
              <w:jc w:val="left"/>
              <w:rPr>
                <w:sz w:val="19.920000076293945"/>
                <w:szCs w:val="19.920000076293945"/>
              </w:rPr>
            </w:pPr>
            <w:sdt>
              <w:sdtPr>
                <w:tag w:val="goog_rdk_6739"/>
              </w:sdtPr>
              <w:sdtContent>
                <w:del w:author="Thomas Cervone-Richards - NOAA Federal" w:id="367" w:date="2023-07-21T16:09:51Z">
                  <w:r w:rsidDel="00000000" w:rsidR="00000000" w:rsidRPr="00000000">
                    <w:rPr>
                      <w:sz w:val="19.920000076293945"/>
                      <w:szCs w:val="19.920000076293945"/>
                      <w:rtl w:val="0"/>
                    </w:rPr>
                    <w:delText xml:space="preserve">Remove ORIENT or  populate appropriate  value of CATLIT for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742"/>
            </w:sdtPr>
            <w:sdtContent>
              <w:p w:rsidR="00000000" w:rsidDel="00000000" w:rsidP="00000000" w:rsidRDefault="00000000" w:rsidRPr="00000000" w14:paraId="000019FC">
                <w:pPr>
                  <w:widowControl w:val="0"/>
                  <w:spacing w:after="0" w:line="240" w:lineRule="auto"/>
                  <w:ind w:left="132.918701171875" w:firstLine="0"/>
                  <w:jc w:val="left"/>
                  <w:rPr>
                    <w:del w:author="Thomas Cervone-Richards - NOAA Federal" w:id="367" w:date="2023-07-21T16:09:51Z"/>
                    <w:sz w:val="19.920000076293945"/>
                    <w:szCs w:val="19.920000076293945"/>
                  </w:rPr>
                </w:pPr>
                <w:sdt>
                  <w:sdtPr>
                    <w:tag w:val="goog_rdk_6741"/>
                  </w:sdtPr>
                  <w:sdtContent>
                    <w:del w:author="Thomas Cervone-Richards - NOAA Federal" w:id="367" w:date="2023-07-21T16:09:51Z">
                      <w:r w:rsidDel="00000000" w:rsidR="00000000" w:rsidRPr="00000000">
                        <w:rPr>
                          <w:sz w:val="19.920000076293945"/>
                          <w:szCs w:val="19.920000076293945"/>
                          <w:rtl w:val="0"/>
                        </w:rPr>
                        <w:delText xml:space="preserve">12.8.1 and  </w:delText>
                      </w:r>
                    </w:del>
                  </w:sdtContent>
                </w:sdt>
              </w:p>
            </w:sdtContent>
          </w:sdt>
          <w:sdt>
            <w:sdtPr>
              <w:tag w:val="goog_rdk_6744"/>
            </w:sdtPr>
            <w:sdtContent>
              <w:p w:rsidR="00000000" w:rsidDel="00000000" w:rsidP="00000000" w:rsidRDefault="00000000" w:rsidRPr="00000000" w14:paraId="000019FD">
                <w:pPr>
                  <w:widowControl w:val="0"/>
                  <w:spacing w:after="0" w:line="240" w:lineRule="auto"/>
                  <w:ind w:left="115.58837890625" w:firstLine="0"/>
                  <w:jc w:val="left"/>
                  <w:rPr>
                    <w:del w:author="Thomas Cervone-Richards - NOAA Federal" w:id="367" w:date="2023-07-21T16:09:51Z"/>
                    <w:sz w:val="19.920000076293945"/>
                    <w:szCs w:val="19.920000076293945"/>
                  </w:rPr>
                </w:pPr>
                <w:sdt>
                  <w:sdtPr>
                    <w:tag w:val="goog_rdk_6743"/>
                  </w:sdtPr>
                  <w:sdtContent>
                    <w:del w:author="Thomas Cervone-Richards - NOAA Federal" w:id="367" w:date="2023-07-21T16:09:51Z">
                      <w:r w:rsidDel="00000000" w:rsidR="00000000" w:rsidRPr="00000000">
                        <w:rPr>
                          <w:sz w:val="19.920000076293945"/>
                          <w:szCs w:val="19.920000076293945"/>
                          <w:rtl w:val="0"/>
                        </w:rPr>
                        <w:delText xml:space="preserve">Appendix B.1  </w:delText>
                      </w:r>
                    </w:del>
                  </w:sdtContent>
                </w:sdt>
              </w:p>
            </w:sdtContent>
          </w:sdt>
          <w:p w:rsidR="00000000" w:rsidDel="00000000" w:rsidP="00000000" w:rsidRDefault="00000000" w:rsidRPr="00000000" w14:paraId="000019FE">
            <w:pPr>
              <w:widowControl w:val="0"/>
              <w:spacing w:after="0" w:line="240" w:lineRule="auto"/>
              <w:ind w:left="126.34521484375" w:firstLine="0"/>
              <w:jc w:val="left"/>
              <w:rPr>
                <w:sz w:val="19.920000076293945"/>
                <w:szCs w:val="19.920000076293945"/>
              </w:rPr>
            </w:pPr>
            <w:sdt>
              <w:sdtPr>
                <w:tag w:val="goog_rdk_6745"/>
              </w:sdtPr>
              <w:sdtContent>
                <w:del w:author="Thomas Cervone-Richards - NOAA Federal" w:id="367" w:date="2023-07-21T16:09:51Z">
                  <w:r w:rsidDel="00000000" w:rsidR="00000000" w:rsidRPr="00000000">
                    <w:rPr>
                      <w:sz w:val="19.920000076293945"/>
                      <w:szCs w:val="19.920000076293945"/>
                      <w:rtl w:val="0"/>
                    </w:rPr>
                    <w:delText xml:space="preserve">(3.5.2)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9FF">
            <w:pPr>
              <w:widowControl w:val="0"/>
              <w:spacing w:after="0" w:line="240" w:lineRule="auto"/>
              <w:jc w:val="center"/>
              <w:rPr>
                <w:sz w:val="19.920000076293945"/>
                <w:szCs w:val="19.920000076293945"/>
              </w:rPr>
            </w:pPr>
            <w:sdt>
              <w:sdtPr>
                <w:tag w:val="goog_rdk_6747"/>
              </w:sdtPr>
              <w:sdtContent>
                <w:del w:author="Thomas Cervone-Richards - NOAA Federal" w:id="367" w:date="2023-07-21T16:09:5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0">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1">
            <w:pPr>
              <w:widowControl w:val="0"/>
              <w:spacing w:after="0" w:line="240" w:lineRule="auto"/>
              <w:jc w:val="center"/>
              <w:rPr>
                <w:sz w:val="19.920000076293945"/>
                <w:szCs w:val="19.920000076293945"/>
              </w:rPr>
            </w:pPr>
            <w:sdt>
              <w:sdtPr>
                <w:tag w:val="goog_rdk_6749"/>
              </w:sdtPr>
              <w:sdtContent>
                <w:del w:author="Thomas Cervone-Richards - NOAA Federal" w:id="367" w:date="2023-07-21T16:09:51Z">
                  <w:r w:rsidDel="00000000" w:rsidR="00000000" w:rsidRPr="00000000">
                    <w:rPr>
                      <w:sz w:val="19.920000076293945"/>
                      <w:szCs w:val="19.920000076293945"/>
                      <w:rtl w:val="0"/>
                    </w:rPr>
                    <w:delText xml:space="preserve">1752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752"/>
            </w:sdtPr>
            <w:sdtContent>
              <w:p w:rsidR="00000000" w:rsidDel="00000000" w:rsidP="00000000" w:rsidRDefault="00000000" w:rsidRPr="00000000" w14:paraId="00001A02">
                <w:pPr>
                  <w:widowControl w:val="0"/>
                  <w:spacing w:after="0" w:line="231.36670589447021" w:lineRule="auto"/>
                  <w:ind w:left="119.77203369140625" w:right="282.54852294921875" w:firstLine="10.159149169921875"/>
                  <w:jc w:val="left"/>
                  <w:rPr>
                    <w:del w:author="Thomas Cervone-Richards - NOAA Federal" w:id="367" w:date="2023-07-21T16:09:51Z"/>
                    <w:sz w:val="19.920000076293945"/>
                    <w:szCs w:val="19.920000076293945"/>
                  </w:rPr>
                </w:pPr>
                <w:sdt>
                  <w:sdtPr>
                    <w:tag w:val="goog_rdk_6751"/>
                  </w:sdtPr>
                  <w:sdtContent>
                    <w:del w:author="Thomas Cervone-Richards - NOAA Federal" w:id="367" w:date="2023-07-21T16:09:51Z">
                      <w:r w:rsidDel="00000000" w:rsidR="00000000" w:rsidRPr="00000000">
                        <w:rPr>
                          <w:sz w:val="19.920000076293945"/>
                          <w:szCs w:val="19.920000076293945"/>
                          <w:rtl w:val="0"/>
                        </w:rPr>
                        <w:delText xml:space="preserve">For each LIGHTS feature  object where LITCHR is  Equal to 1 (fixed) AND  SIGGRP, SIGPER or  </w:delText>
                      </w:r>
                    </w:del>
                  </w:sdtContent>
                </w:sdt>
              </w:p>
            </w:sdtContent>
          </w:sdt>
          <w:p w:rsidR="00000000" w:rsidDel="00000000" w:rsidP="00000000" w:rsidRDefault="00000000" w:rsidRPr="00000000" w14:paraId="00001A03">
            <w:pPr>
              <w:widowControl w:val="0"/>
              <w:spacing w:after="0" w:before="5.10009765625" w:line="240" w:lineRule="auto"/>
              <w:ind w:left="122.56072998046875" w:firstLine="0"/>
              <w:jc w:val="left"/>
              <w:rPr>
                <w:sz w:val="19.920000076293945"/>
                <w:szCs w:val="19.920000076293945"/>
              </w:rPr>
            </w:pPr>
            <w:sdt>
              <w:sdtPr>
                <w:tag w:val="goog_rdk_6753"/>
              </w:sdtPr>
              <w:sdtContent>
                <w:del w:author="Thomas Cervone-Richards - NOAA Federal" w:id="367" w:date="2023-07-21T16:09:51Z">
                  <w:r w:rsidDel="00000000" w:rsidR="00000000" w:rsidRPr="00000000">
                    <w:rPr>
                      <w:sz w:val="19.920000076293945"/>
                      <w:szCs w:val="19.920000076293945"/>
                      <w:rtl w:val="0"/>
                    </w:rPr>
                    <w:delText xml:space="preserve">SIGSEQ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4">
            <w:pPr>
              <w:widowControl w:val="0"/>
              <w:spacing w:after="0" w:line="231.36670589447021" w:lineRule="auto"/>
              <w:ind w:left="115.5889892578125" w:right="82.9547119140625" w:firstLine="6.9720458984375"/>
              <w:jc w:val="left"/>
              <w:rPr>
                <w:sz w:val="19.920000076293945"/>
                <w:szCs w:val="19.920000076293945"/>
              </w:rPr>
            </w:pPr>
            <w:sdt>
              <w:sdtPr>
                <w:tag w:val="goog_rdk_6755"/>
              </w:sdtPr>
              <w:sdtContent>
                <w:del w:author="Thomas Cervone-Richards - NOAA Federal" w:id="367" w:date="2023-07-21T16:09:51Z">
                  <w:r w:rsidDel="00000000" w:rsidR="00000000" w:rsidRPr="00000000">
                    <w:rPr>
                      <w:sz w:val="19.920000076293945"/>
                      <w:szCs w:val="19.920000076293945"/>
                      <w:rtl w:val="0"/>
                    </w:rPr>
                    <w:delText xml:space="preserve">SIGGRP, SIGPER or  SIGSEQ populated  for LIGHTS object  where LITCHR = 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758"/>
            </w:sdtPr>
            <w:sdtContent>
              <w:p w:rsidR="00000000" w:rsidDel="00000000" w:rsidP="00000000" w:rsidRDefault="00000000" w:rsidRPr="00000000" w14:paraId="00001A05">
                <w:pPr>
                  <w:widowControl w:val="0"/>
                  <w:spacing w:after="0" w:line="240" w:lineRule="auto"/>
                  <w:ind w:left="130.32958984375" w:firstLine="0"/>
                  <w:jc w:val="left"/>
                  <w:rPr>
                    <w:del w:author="Thomas Cervone-Richards - NOAA Federal" w:id="367" w:date="2023-07-21T16:09:51Z"/>
                    <w:sz w:val="19.920000076293945"/>
                    <w:szCs w:val="19.920000076293945"/>
                  </w:rPr>
                </w:pPr>
                <w:sdt>
                  <w:sdtPr>
                    <w:tag w:val="goog_rdk_6757"/>
                  </w:sdtPr>
                  <w:sdtContent>
                    <w:del w:author="Thomas Cervone-Richards - NOAA Federal" w:id="367" w:date="2023-07-21T16:09:51Z">
                      <w:r w:rsidDel="00000000" w:rsidR="00000000" w:rsidRPr="00000000">
                        <w:rPr>
                          <w:sz w:val="19.920000076293945"/>
                          <w:szCs w:val="19.920000076293945"/>
                          <w:rtl w:val="0"/>
                        </w:rPr>
                        <w:delText xml:space="preserve">Remove SIGGRP,  </w:delText>
                      </w:r>
                    </w:del>
                  </w:sdtContent>
                </w:sdt>
              </w:p>
            </w:sdtContent>
          </w:sdt>
          <w:p w:rsidR="00000000" w:rsidDel="00000000" w:rsidP="00000000" w:rsidRDefault="00000000" w:rsidRPr="00000000" w14:paraId="00001A06">
            <w:pPr>
              <w:widowControl w:val="0"/>
              <w:spacing w:after="0" w:line="231.43366813659668" w:lineRule="auto"/>
              <w:ind w:left="125.748291015625" w:right="157.2265625" w:hanging="3.187255859375"/>
              <w:rPr>
                <w:sz w:val="19.920000076293945"/>
                <w:szCs w:val="19.920000076293945"/>
              </w:rPr>
            </w:pPr>
            <w:sdt>
              <w:sdtPr>
                <w:tag w:val="goog_rdk_6759"/>
              </w:sdtPr>
              <w:sdtContent>
                <w:del w:author="Thomas Cervone-Richards - NOAA Federal" w:id="367" w:date="2023-07-21T16:09:51Z">
                  <w:r w:rsidDel="00000000" w:rsidR="00000000" w:rsidRPr="00000000">
                    <w:rPr>
                      <w:sz w:val="19.920000076293945"/>
                      <w:szCs w:val="19.920000076293945"/>
                      <w:rtl w:val="0"/>
                    </w:rPr>
                    <w:delText xml:space="preserve">SIGPER or SEGSEQ,  not applicable to fixed  lights.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7">
            <w:pPr>
              <w:widowControl w:val="0"/>
              <w:spacing w:after="0" w:line="240" w:lineRule="auto"/>
              <w:ind w:left="132.918701171875" w:firstLine="0"/>
              <w:jc w:val="left"/>
              <w:rPr>
                <w:sz w:val="19.920000076293945"/>
                <w:szCs w:val="19.920000076293945"/>
              </w:rPr>
            </w:pPr>
            <w:sdt>
              <w:sdtPr>
                <w:tag w:val="goog_rdk_6761"/>
              </w:sdtPr>
              <w:sdtContent>
                <w:del w:author="Thomas Cervone-Richards - NOAA Federal" w:id="367" w:date="2023-07-21T16:09:51Z">
                  <w:r w:rsidDel="00000000" w:rsidR="00000000" w:rsidRPr="00000000">
                    <w:rPr>
                      <w:sz w:val="19.920000076293945"/>
                      <w:szCs w:val="19.920000076293945"/>
                      <w:rtl w:val="0"/>
                    </w:rPr>
                    <w:delText xml:space="preserve">12.8.1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8">
            <w:pPr>
              <w:widowControl w:val="0"/>
              <w:spacing w:after="0" w:line="240" w:lineRule="auto"/>
              <w:jc w:val="center"/>
              <w:rPr>
                <w:sz w:val="19.920000076293945"/>
                <w:szCs w:val="19.920000076293945"/>
              </w:rPr>
            </w:pPr>
            <w:sdt>
              <w:sdtPr>
                <w:tag w:val="goog_rdk_6763"/>
              </w:sdtPr>
              <w:sdtContent>
                <w:del w:author="Thomas Cervone-Richards - NOAA Federal" w:id="367" w:date="2023-07-21T16:09:5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9">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A">
            <w:pPr>
              <w:widowControl w:val="0"/>
              <w:spacing w:after="0" w:line="240" w:lineRule="auto"/>
              <w:jc w:val="center"/>
              <w:rPr>
                <w:strike w:val="1"/>
                <w:sz w:val="19.920000076293945"/>
                <w:szCs w:val="19.920000076293945"/>
              </w:rPr>
            </w:pPr>
            <w:sdt>
              <w:sdtPr>
                <w:tag w:val="goog_rdk_6765"/>
              </w:sdtPr>
              <w:sdtContent>
                <w:del w:author="Thomas Cervone-Richards - NOAA Federal" w:id="367" w:date="2023-07-21T16:09:51Z">
                  <w:r w:rsidDel="00000000" w:rsidR="00000000" w:rsidRPr="00000000">
                    <w:rPr>
                      <w:strike w:val="1"/>
                      <w:sz w:val="19.920000076293945"/>
                      <w:szCs w:val="19.920000076293945"/>
                      <w:rtl w:val="0"/>
                    </w:rPr>
                    <w:delText xml:space="preserve">1753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B">
            <w:pPr>
              <w:widowControl w:val="0"/>
              <w:spacing w:after="0" w:line="240" w:lineRule="auto"/>
              <w:ind w:left="134.31365966796875" w:firstLine="0"/>
              <w:jc w:val="left"/>
              <w:rPr>
                <w:i w:val="1"/>
                <w:sz w:val="19.920000076293945"/>
                <w:szCs w:val="19.920000076293945"/>
              </w:rPr>
            </w:pPr>
            <w:sdt>
              <w:sdtPr>
                <w:tag w:val="goog_rdk_6767"/>
              </w:sdtPr>
              <w:sdtContent>
                <w:del w:author="Thomas Cervone-Richards - NOAA Federal" w:id="367" w:date="2023-07-21T16:09:51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0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0">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4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1">
            <w:pPr>
              <w:widowControl w:val="0"/>
              <w:spacing w:after="0" w:line="240" w:lineRule="auto"/>
              <w:jc w:val="center"/>
              <w:rPr>
                <w:sz w:val="19.920000076293945"/>
                <w:szCs w:val="19.920000076293945"/>
              </w:rPr>
            </w:pPr>
            <w:sdt>
              <w:sdtPr>
                <w:tag w:val="goog_rdk_6769"/>
              </w:sdtPr>
              <w:sdtContent>
                <w:del w:author="Thomas Cervone-Richards - NOAA Federal" w:id="367" w:date="2023-07-21T16:09:51Z">
                  <w:r w:rsidDel="00000000" w:rsidR="00000000" w:rsidRPr="00000000">
                    <w:rPr>
                      <w:sz w:val="19.920000076293945"/>
                      <w:szCs w:val="19.920000076293945"/>
                      <w:rtl w:val="0"/>
                    </w:rPr>
                    <w:delText xml:space="preserve">1754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2">
            <w:pPr>
              <w:widowControl w:val="0"/>
              <w:spacing w:after="0" w:line="230.7511568069458" w:lineRule="auto"/>
              <w:ind w:left="114.39361572265625" w:right="114.4244384765625" w:firstLine="15.537567138671875"/>
              <w:jc w:val="left"/>
              <w:rPr>
                <w:sz w:val="19.920000076293945"/>
                <w:szCs w:val="19.920000076293945"/>
              </w:rPr>
            </w:pPr>
            <w:sdt>
              <w:sdtPr>
                <w:tag w:val="goog_rdk_6771"/>
              </w:sdtPr>
              <w:sdtContent>
                <w:del w:author="Thomas Cervone-Richards - NOAA Federal" w:id="367" w:date="2023-07-21T16:09:51Z">
                  <w:r w:rsidDel="00000000" w:rsidR="00000000" w:rsidRPr="00000000">
                    <w:rPr>
                      <w:sz w:val="19.920000076293945"/>
                      <w:szCs w:val="19.920000076293945"/>
                      <w:rtl w:val="0"/>
                    </w:rPr>
                    <w:delText xml:space="preserve">For each LIGHTS feature  object where VERDAT is  Known AND is Equal to the  value of VERDAT on the  M_VDAT meta object it is  COVERED_BY.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774"/>
            </w:sdtPr>
            <w:sdtContent>
              <w:p w:rsidR="00000000" w:rsidDel="00000000" w:rsidP="00000000" w:rsidRDefault="00000000" w:rsidRPr="00000000" w14:paraId="00001A13">
                <w:pPr>
                  <w:widowControl w:val="0"/>
                  <w:spacing w:after="0" w:line="230.43009281158447" w:lineRule="auto"/>
                  <w:ind w:left="115.5889892578125" w:right="238.330078125" w:firstLine="12.3504638671875"/>
                  <w:jc w:val="left"/>
                  <w:rPr>
                    <w:del w:author="Thomas Cervone-Richards - NOAA Federal" w:id="367" w:date="2023-07-21T16:09:51Z"/>
                    <w:sz w:val="19.920000076293945"/>
                    <w:szCs w:val="19.920000076293945"/>
                  </w:rPr>
                </w:pPr>
                <w:sdt>
                  <w:sdtPr>
                    <w:tag w:val="goog_rdk_6773"/>
                  </w:sdtPr>
                  <w:sdtContent>
                    <w:del w:author="Thomas Cervone-Richards - NOAA Federal" w:id="367" w:date="2023-07-21T16:09:51Z">
                      <w:r w:rsidDel="00000000" w:rsidR="00000000" w:rsidRPr="00000000">
                        <w:rPr>
                          <w:sz w:val="19.920000076293945"/>
                          <w:szCs w:val="19.920000076293945"/>
                          <w:rtl w:val="0"/>
                        </w:rPr>
                        <w:delText xml:space="preserve">LIGHTS object with  VERDAT which is  identical to that on  the underlying  </w:delText>
                      </w:r>
                    </w:del>
                  </w:sdtContent>
                </w:sdt>
              </w:p>
            </w:sdtContent>
          </w:sdt>
          <w:p w:rsidR="00000000" w:rsidDel="00000000" w:rsidP="00000000" w:rsidRDefault="00000000" w:rsidRPr="00000000" w14:paraId="00001A14">
            <w:pPr>
              <w:widowControl w:val="0"/>
              <w:spacing w:after="0" w:before="5.87646484375" w:line="240" w:lineRule="auto"/>
              <w:ind w:left="127.3419189453125" w:firstLine="0"/>
              <w:jc w:val="left"/>
              <w:rPr>
                <w:sz w:val="19.920000076293945"/>
                <w:szCs w:val="19.920000076293945"/>
              </w:rPr>
            </w:pPr>
            <w:sdt>
              <w:sdtPr>
                <w:tag w:val="goog_rdk_6775"/>
              </w:sdtPr>
              <w:sdtContent>
                <w:del w:author="Thomas Cervone-Richards - NOAA Federal" w:id="367" w:date="2023-07-21T16:09:51Z">
                  <w:r w:rsidDel="00000000" w:rsidR="00000000" w:rsidRPr="00000000">
                    <w:rPr>
                      <w:sz w:val="19.920000076293945"/>
                      <w:szCs w:val="19.920000076293945"/>
                      <w:rtl w:val="0"/>
                    </w:rPr>
                    <w:delText xml:space="preserve">M_VDAT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778"/>
            </w:sdtPr>
            <w:sdtContent>
              <w:p w:rsidR="00000000" w:rsidDel="00000000" w:rsidP="00000000" w:rsidRDefault="00000000" w:rsidRPr="00000000" w14:paraId="00001A15">
                <w:pPr>
                  <w:widowControl w:val="0"/>
                  <w:spacing w:after="0" w:line="240" w:lineRule="auto"/>
                  <w:ind w:left="130.32958984375" w:firstLine="0"/>
                  <w:jc w:val="left"/>
                  <w:rPr>
                    <w:del w:author="Thomas Cervone-Richards - NOAA Federal" w:id="367" w:date="2023-07-21T16:09:51Z"/>
                    <w:sz w:val="19.920000076293945"/>
                    <w:szCs w:val="19.920000076293945"/>
                  </w:rPr>
                </w:pPr>
                <w:sdt>
                  <w:sdtPr>
                    <w:tag w:val="goog_rdk_6777"/>
                  </w:sdtPr>
                  <w:sdtContent>
                    <w:del w:author="Thomas Cervone-Richards - NOAA Federal" w:id="367" w:date="2023-07-21T16:09:51Z">
                      <w:r w:rsidDel="00000000" w:rsidR="00000000" w:rsidRPr="00000000">
                        <w:rPr>
                          <w:sz w:val="19.920000076293945"/>
                          <w:szCs w:val="19.920000076293945"/>
                          <w:rtl w:val="0"/>
                        </w:rPr>
                        <w:delText xml:space="preserve">Remove VERDAT  </w:delText>
                      </w:r>
                    </w:del>
                  </w:sdtContent>
                </w:sdt>
              </w:p>
            </w:sdtContent>
          </w:sdt>
          <w:p w:rsidR="00000000" w:rsidDel="00000000" w:rsidP="00000000" w:rsidRDefault="00000000" w:rsidRPr="00000000" w14:paraId="00001A16">
            <w:pPr>
              <w:widowControl w:val="0"/>
              <w:spacing w:after="0" w:line="240" w:lineRule="auto"/>
              <w:ind w:left="115.5889892578125" w:firstLine="0"/>
              <w:jc w:val="left"/>
              <w:rPr>
                <w:sz w:val="19.920000076293945"/>
                <w:szCs w:val="19.920000076293945"/>
              </w:rPr>
            </w:pPr>
            <w:sdt>
              <w:sdtPr>
                <w:tag w:val="goog_rdk_6779"/>
              </w:sdtPr>
              <w:sdtContent>
                <w:del w:author="Thomas Cervone-Richards - NOAA Federal" w:id="367" w:date="2023-07-21T16:09:51Z">
                  <w:r w:rsidDel="00000000" w:rsidR="00000000" w:rsidRPr="00000000">
                    <w:rPr>
                      <w:sz w:val="19.920000076293945"/>
                      <w:szCs w:val="19.920000076293945"/>
                      <w:rtl w:val="0"/>
                    </w:rPr>
                    <w:delText xml:space="preserve">from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7">
            <w:pPr>
              <w:widowControl w:val="0"/>
              <w:spacing w:after="0" w:line="240" w:lineRule="auto"/>
              <w:ind w:left="132.918701171875" w:firstLine="0"/>
              <w:jc w:val="left"/>
              <w:rPr>
                <w:sz w:val="19.920000076293945"/>
                <w:szCs w:val="19.920000076293945"/>
              </w:rPr>
            </w:pPr>
            <w:sdt>
              <w:sdtPr>
                <w:tag w:val="goog_rdk_6781"/>
              </w:sdtPr>
              <w:sdtContent>
                <w:del w:author="Thomas Cervone-Richards - NOAA Federal" w:id="367" w:date="2023-07-21T16:09:51Z">
                  <w:r w:rsidDel="00000000" w:rsidR="00000000" w:rsidRPr="00000000">
                    <w:rPr>
                      <w:sz w:val="19.920000076293945"/>
                      <w:szCs w:val="19.920000076293945"/>
                      <w:rtl w:val="0"/>
                    </w:rPr>
                    <w:delText xml:space="preserve">12.8.1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8">
            <w:pPr>
              <w:widowControl w:val="0"/>
              <w:spacing w:after="0" w:line="240" w:lineRule="auto"/>
              <w:jc w:val="center"/>
              <w:rPr>
                <w:sz w:val="19.920000076293945"/>
                <w:szCs w:val="19.920000076293945"/>
              </w:rPr>
            </w:pPr>
            <w:sdt>
              <w:sdtPr>
                <w:tag w:val="goog_rdk_6783"/>
              </w:sdtPr>
              <w:sdtContent>
                <w:del w:author="Thomas Cervone-Richards - NOAA Federal" w:id="367" w:date="2023-07-21T16:09:5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9">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90.198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1A">
            <w:pPr>
              <w:widowControl w:val="0"/>
              <w:spacing w:after="0" w:line="240" w:lineRule="auto"/>
              <w:jc w:val="center"/>
              <w:rPr>
                <w:sz w:val="19.920000076293945"/>
                <w:szCs w:val="19.920000076293945"/>
              </w:rPr>
            </w:pPr>
            <w:sdt>
              <w:sdtPr>
                <w:tag w:val="goog_rdk_6785"/>
              </w:sdtPr>
              <w:sdtContent>
                <w:del w:author="Thomas Cervone-Richards - NOAA Federal" w:id="367" w:date="2023-07-21T16:09:51Z">
                  <w:r w:rsidDel="00000000" w:rsidR="00000000" w:rsidRPr="00000000">
                    <w:rPr>
                      <w:sz w:val="19.920000076293945"/>
                      <w:szCs w:val="19.920000076293945"/>
                      <w:rtl w:val="0"/>
                    </w:rPr>
                    <w:delText xml:space="preserve">1755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B">
            <w:pPr>
              <w:widowControl w:val="0"/>
              <w:spacing w:after="0" w:line="230.87170600891113" w:lineRule="auto"/>
              <w:ind w:left="114.39361572265625" w:right="59.0460205078125" w:firstLine="15.537567138671875"/>
              <w:jc w:val="left"/>
              <w:rPr>
                <w:sz w:val="19.920000076293945"/>
                <w:szCs w:val="19.920000076293945"/>
              </w:rPr>
            </w:pPr>
            <w:sdt>
              <w:sdtPr>
                <w:tag w:val="goog_rdk_6787"/>
              </w:sdtPr>
              <w:sdtContent>
                <w:del w:author="Thomas Cervone-Richards - NOAA Federal" w:id="367" w:date="2023-07-21T16:09:51Z">
                  <w:r w:rsidDel="00000000" w:rsidR="00000000" w:rsidRPr="00000000">
                    <w:rPr>
                      <w:sz w:val="19.920000076293945"/>
                      <w:szCs w:val="19.920000076293945"/>
                      <w:rtl w:val="0"/>
                    </w:rPr>
                    <w:delText xml:space="preserve">For each LIGHTS feature  object where VERDAT is  Known AND is Equal to the  value of VERDAT in the  VDAT subfield of the DSPM  field.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C">
            <w:pPr>
              <w:widowControl w:val="0"/>
              <w:spacing w:after="0" w:line="231.23305320739746" w:lineRule="auto"/>
              <w:ind w:left="116.78436279296875" w:right="71.4007568359375" w:firstLine="11.15509033203125"/>
              <w:jc w:val="left"/>
              <w:rPr>
                <w:sz w:val="19.920000076293945"/>
                <w:szCs w:val="19.920000076293945"/>
              </w:rPr>
            </w:pPr>
            <w:sdt>
              <w:sdtPr>
                <w:tag w:val="goog_rdk_6789"/>
              </w:sdtPr>
              <w:sdtContent>
                <w:del w:author="Thomas Cervone-Richards - NOAA Federal" w:id="367" w:date="2023-07-21T16:09:51Z">
                  <w:r w:rsidDel="00000000" w:rsidR="00000000" w:rsidRPr="00000000">
                    <w:rPr>
                      <w:sz w:val="19.920000076293945"/>
                      <w:szCs w:val="19.920000076293945"/>
                      <w:rtl w:val="0"/>
                    </w:rPr>
                    <w:delText xml:space="preserve">LIGHTS object with  VERDAT which is  identical to that in the  VDAT subfield of the  DSPM field.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792"/>
            </w:sdtPr>
            <w:sdtContent>
              <w:p w:rsidR="00000000" w:rsidDel="00000000" w:rsidP="00000000" w:rsidRDefault="00000000" w:rsidRPr="00000000" w14:paraId="00001A1D">
                <w:pPr>
                  <w:widowControl w:val="0"/>
                  <w:spacing w:after="0" w:line="240" w:lineRule="auto"/>
                  <w:ind w:left="130.32958984375" w:firstLine="0"/>
                  <w:jc w:val="left"/>
                  <w:rPr>
                    <w:del w:author="Thomas Cervone-Richards - NOAA Federal" w:id="367" w:date="2023-07-21T16:09:51Z"/>
                    <w:sz w:val="19.920000076293945"/>
                    <w:szCs w:val="19.920000076293945"/>
                  </w:rPr>
                </w:pPr>
                <w:sdt>
                  <w:sdtPr>
                    <w:tag w:val="goog_rdk_6791"/>
                  </w:sdtPr>
                  <w:sdtContent>
                    <w:del w:author="Thomas Cervone-Richards - NOAA Federal" w:id="367" w:date="2023-07-21T16:09:51Z">
                      <w:r w:rsidDel="00000000" w:rsidR="00000000" w:rsidRPr="00000000">
                        <w:rPr>
                          <w:sz w:val="19.920000076293945"/>
                          <w:szCs w:val="19.920000076293945"/>
                          <w:rtl w:val="0"/>
                        </w:rPr>
                        <w:delText xml:space="preserve">Remove VERDAT  </w:delText>
                      </w:r>
                    </w:del>
                  </w:sdtContent>
                </w:sdt>
              </w:p>
            </w:sdtContent>
          </w:sdt>
          <w:p w:rsidR="00000000" w:rsidDel="00000000" w:rsidP="00000000" w:rsidRDefault="00000000" w:rsidRPr="00000000" w14:paraId="00001A1E">
            <w:pPr>
              <w:widowControl w:val="0"/>
              <w:spacing w:after="0" w:line="240" w:lineRule="auto"/>
              <w:ind w:left="115.5889892578125" w:firstLine="0"/>
              <w:jc w:val="left"/>
              <w:rPr>
                <w:sz w:val="19.920000076293945"/>
                <w:szCs w:val="19.920000076293945"/>
              </w:rPr>
            </w:pPr>
            <w:sdt>
              <w:sdtPr>
                <w:tag w:val="goog_rdk_6793"/>
              </w:sdtPr>
              <w:sdtContent>
                <w:del w:author="Thomas Cervone-Richards - NOAA Federal" w:id="367" w:date="2023-07-21T16:09:51Z">
                  <w:r w:rsidDel="00000000" w:rsidR="00000000" w:rsidRPr="00000000">
                    <w:rPr>
                      <w:sz w:val="19.920000076293945"/>
                      <w:szCs w:val="19.920000076293945"/>
                      <w:rtl w:val="0"/>
                    </w:rPr>
                    <w:delText xml:space="preserve">from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1F">
            <w:pPr>
              <w:widowControl w:val="0"/>
              <w:spacing w:after="0" w:line="240" w:lineRule="auto"/>
              <w:ind w:left="132.918701171875" w:firstLine="0"/>
              <w:jc w:val="left"/>
              <w:rPr>
                <w:sz w:val="19.920000076293945"/>
                <w:szCs w:val="19.920000076293945"/>
              </w:rPr>
            </w:pPr>
            <w:sdt>
              <w:sdtPr>
                <w:tag w:val="goog_rdk_6795"/>
              </w:sdtPr>
              <w:sdtContent>
                <w:del w:author="Thomas Cervone-Richards - NOAA Federal" w:id="367" w:date="2023-07-21T16:09:51Z">
                  <w:r w:rsidDel="00000000" w:rsidR="00000000" w:rsidRPr="00000000">
                    <w:rPr>
                      <w:sz w:val="19.920000076293945"/>
                      <w:szCs w:val="19.920000076293945"/>
                      <w:rtl w:val="0"/>
                    </w:rPr>
                    <w:delText xml:space="preserve">12.8.1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0">
            <w:pPr>
              <w:widowControl w:val="0"/>
              <w:spacing w:after="0" w:line="240" w:lineRule="auto"/>
              <w:jc w:val="center"/>
              <w:rPr>
                <w:sz w:val="19.920000076293945"/>
                <w:szCs w:val="19.920000076293945"/>
              </w:rPr>
            </w:pPr>
            <w:sdt>
              <w:sdtPr>
                <w:tag w:val="goog_rdk_6797"/>
              </w:sdtPr>
              <w:sdtContent>
                <w:del w:author="Thomas Cervone-Richards - NOAA Federal" w:id="367" w:date="2023-07-21T16:09:5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1">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5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2">
            <w:pPr>
              <w:widowControl w:val="0"/>
              <w:spacing w:after="0" w:line="240" w:lineRule="auto"/>
              <w:jc w:val="center"/>
              <w:rPr>
                <w:sz w:val="19.920000076293945"/>
                <w:szCs w:val="19.920000076293945"/>
              </w:rPr>
            </w:pPr>
            <w:sdt>
              <w:sdtPr>
                <w:tag w:val="goog_rdk_6799"/>
              </w:sdtPr>
              <w:sdtContent>
                <w:del w:author="Thomas Cervone-Richards - NOAA Federal" w:id="367" w:date="2023-07-21T16:09:51Z">
                  <w:r w:rsidDel="00000000" w:rsidR="00000000" w:rsidRPr="00000000">
                    <w:rPr>
                      <w:sz w:val="19.920000076293945"/>
                      <w:szCs w:val="19.920000076293945"/>
                      <w:rtl w:val="0"/>
                    </w:rPr>
                    <w:delText xml:space="preserve">1756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02"/>
            </w:sdtPr>
            <w:sdtContent>
              <w:p w:rsidR="00000000" w:rsidDel="00000000" w:rsidP="00000000" w:rsidRDefault="00000000" w:rsidRPr="00000000" w14:paraId="00001A23">
                <w:pPr>
                  <w:widowControl w:val="0"/>
                  <w:spacing w:after="0" w:line="231.23335361480713" w:lineRule="auto"/>
                  <w:ind w:left="119.77203369140625" w:right="282.54852294921875" w:firstLine="10.159149169921875"/>
                  <w:jc w:val="left"/>
                  <w:rPr>
                    <w:del w:author="Thomas Cervone-Richards - NOAA Federal" w:id="367" w:date="2023-07-21T16:09:51Z"/>
                    <w:sz w:val="19.920000076293945"/>
                    <w:szCs w:val="19.920000076293945"/>
                  </w:rPr>
                </w:pPr>
                <w:sdt>
                  <w:sdtPr>
                    <w:tag w:val="goog_rdk_6801"/>
                  </w:sdtPr>
                  <w:sdtContent>
                    <w:del w:author="Thomas Cervone-Richards - NOAA Federal" w:id="367" w:date="2023-07-21T16:09:51Z">
                      <w:r w:rsidDel="00000000" w:rsidR="00000000" w:rsidRPr="00000000">
                        <w:rPr>
                          <w:sz w:val="19.920000076293945"/>
                          <w:szCs w:val="19.920000076293945"/>
                          <w:rtl w:val="0"/>
                        </w:rPr>
                        <w:delText xml:space="preserve">For each LIGHTS feature  object where CATLIT  </w:delText>
                      </w:r>
                    </w:del>
                  </w:sdtContent>
                </w:sdt>
              </w:p>
            </w:sdtContent>
          </w:sdt>
          <w:sdt>
            <w:sdtPr>
              <w:tag w:val="goog_rdk_6804"/>
            </w:sdtPr>
            <w:sdtContent>
              <w:p w:rsidR="00000000" w:rsidDel="00000000" w:rsidP="00000000" w:rsidRDefault="00000000" w:rsidRPr="00000000" w14:paraId="00001A24">
                <w:pPr>
                  <w:widowControl w:val="0"/>
                  <w:spacing w:after="0" w:before="5.2099609375" w:line="231.2325668334961" w:lineRule="auto"/>
                  <w:ind w:left="114.39361572265625" w:right="206.055908203125" w:firstLine="7.171173095703125"/>
                  <w:jc w:val="left"/>
                  <w:rPr>
                    <w:del w:author="Thomas Cervone-Richards - NOAA Federal" w:id="367" w:date="2023-07-21T16:09:51Z"/>
                    <w:sz w:val="19.920000076293945"/>
                    <w:szCs w:val="19.920000076293945"/>
                  </w:rPr>
                </w:pPr>
                <w:sdt>
                  <w:sdtPr>
                    <w:tag w:val="goog_rdk_6803"/>
                  </w:sdtPr>
                  <w:sdtContent>
                    <w:del w:author="Thomas Cervone-Richards - NOAA Federal" w:id="367" w:date="2023-07-21T16:09:51Z">
                      <w:r w:rsidDel="00000000" w:rsidR="00000000" w:rsidRPr="00000000">
                        <w:rPr>
                          <w:sz w:val="19.920000076293945"/>
                          <w:szCs w:val="19.920000076293945"/>
                          <w:rtl w:val="0"/>
                        </w:rPr>
                        <w:delText xml:space="preserve">Contains (4) [leading light]  AND does not contain the  value 1 (directional  </w:delText>
                      </w:r>
                    </w:del>
                  </w:sdtContent>
                </w:sdt>
              </w:p>
            </w:sdtContent>
          </w:sdt>
          <w:sdt>
            <w:sdtPr>
              <w:tag w:val="goog_rdk_6806"/>
            </w:sdtPr>
            <w:sdtContent>
              <w:p w:rsidR="00000000" w:rsidDel="00000000" w:rsidP="00000000" w:rsidRDefault="00000000" w:rsidRPr="00000000" w14:paraId="00001A25">
                <w:pPr>
                  <w:widowControl w:val="0"/>
                  <w:spacing w:after="0" w:before="5.2105712890625" w:line="240" w:lineRule="auto"/>
                  <w:ind w:left="115.58883666992188" w:firstLine="0"/>
                  <w:jc w:val="left"/>
                  <w:rPr>
                    <w:del w:author="Thomas Cervone-Richards - NOAA Federal" w:id="367" w:date="2023-07-21T16:09:51Z"/>
                    <w:sz w:val="19.920000076293945"/>
                    <w:szCs w:val="19.920000076293945"/>
                  </w:rPr>
                </w:pPr>
                <w:sdt>
                  <w:sdtPr>
                    <w:tag w:val="goog_rdk_6805"/>
                  </w:sdtPr>
                  <w:sdtContent>
                    <w:del w:author="Thomas Cervone-Richards - NOAA Federal" w:id="367" w:date="2023-07-21T16:09:51Z">
                      <w:r w:rsidDel="00000000" w:rsidR="00000000" w:rsidRPr="00000000">
                        <w:rPr>
                          <w:sz w:val="19.920000076293945"/>
                          <w:szCs w:val="19.920000076293945"/>
                          <w:rtl w:val="0"/>
                        </w:rPr>
                        <w:delText xml:space="preserve">function) OR 16 (moiré </w:delText>
                      </w:r>
                    </w:del>
                  </w:sdtContent>
                </w:sdt>
              </w:p>
            </w:sdtContent>
          </w:sdt>
          <w:p w:rsidR="00000000" w:rsidDel="00000000" w:rsidP="00000000" w:rsidRDefault="00000000" w:rsidRPr="00000000" w14:paraId="00001A26">
            <w:pPr>
              <w:widowControl w:val="0"/>
              <w:spacing w:after="0" w:line="231.2324094772339" w:lineRule="auto"/>
              <w:ind w:left="124.3536376953125" w:right="481.25518798828125" w:hanging="3.585662841796875"/>
              <w:jc w:val="left"/>
              <w:rPr>
                <w:sz w:val="19.920000076293945"/>
                <w:szCs w:val="19.920000076293945"/>
              </w:rPr>
            </w:pPr>
            <w:sdt>
              <w:sdtPr>
                <w:tag w:val="goog_rdk_6807"/>
              </w:sdtPr>
              <w:sdtContent>
                <w:del w:author="Thomas Cervone-Richards - NOAA Federal" w:id="367" w:date="2023-07-21T16:09:51Z">
                  <w:r w:rsidDel="00000000" w:rsidR="00000000" w:rsidRPr="00000000">
                    <w:rPr>
                      <w:sz w:val="19.920000076293945"/>
                      <w:szCs w:val="19.920000076293945"/>
                      <w:rtl w:val="0"/>
                    </w:rPr>
                    <w:delText xml:space="preserve">effect) AND ORIENT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10"/>
            </w:sdtPr>
            <w:sdtContent>
              <w:p w:rsidR="00000000" w:rsidDel="00000000" w:rsidP="00000000" w:rsidRDefault="00000000" w:rsidRPr="00000000" w14:paraId="00001A27">
                <w:pPr>
                  <w:widowControl w:val="0"/>
                  <w:spacing w:after="0" w:line="231.23335361480713" w:lineRule="auto"/>
                  <w:ind w:left="125.748291015625" w:right="193.7091064453125" w:hanging="5.17913818359375"/>
                  <w:jc w:val="left"/>
                  <w:rPr>
                    <w:del w:author="Thomas Cervone-Richards - NOAA Federal" w:id="367" w:date="2023-07-21T16:09:51Z"/>
                    <w:sz w:val="19.920000076293945"/>
                    <w:szCs w:val="19.920000076293945"/>
                  </w:rPr>
                </w:pPr>
                <w:sdt>
                  <w:sdtPr>
                    <w:tag w:val="goog_rdk_6809"/>
                  </w:sdtPr>
                  <w:sdtContent>
                    <w:del w:author="Thomas Cervone-Richards - NOAA Federal" w:id="367" w:date="2023-07-21T16:09:51Z">
                      <w:r w:rsidDel="00000000" w:rsidR="00000000" w:rsidRPr="00000000">
                        <w:rPr>
                          <w:sz w:val="19.920000076293945"/>
                          <w:szCs w:val="19.920000076293945"/>
                          <w:rtl w:val="0"/>
                        </w:rPr>
                        <w:delText xml:space="preserve">ORIENT present for  non-directional  </w:delText>
                      </w:r>
                    </w:del>
                  </w:sdtContent>
                </w:sdt>
              </w:p>
            </w:sdtContent>
          </w:sdt>
          <w:sdt>
            <w:sdtPr>
              <w:tag w:val="goog_rdk_6812"/>
            </w:sdtPr>
            <w:sdtContent>
              <w:p w:rsidR="00000000" w:rsidDel="00000000" w:rsidP="00000000" w:rsidRDefault="00000000" w:rsidRPr="00000000" w14:paraId="00001A28">
                <w:pPr>
                  <w:widowControl w:val="0"/>
                  <w:spacing w:after="0" w:before="5.2099609375" w:line="240" w:lineRule="auto"/>
                  <w:ind w:left="126.14654541015625" w:firstLine="0"/>
                  <w:jc w:val="left"/>
                  <w:rPr>
                    <w:del w:author="Thomas Cervone-Richards - NOAA Federal" w:id="367" w:date="2023-07-21T16:09:51Z"/>
                    <w:sz w:val="19.920000076293945"/>
                    <w:szCs w:val="19.920000076293945"/>
                  </w:rPr>
                </w:pPr>
                <w:sdt>
                  <w:sdtPr>
                    <w:tag w:val="goog_rdk_6811"/>
                  </w:sdtPr>
                  <w:sdtContent>
                    <w:del w:author="Thomas Cervone-Richards - NOAA Federal" w:id="367" w:date="2023-07-21T16:09:51Z">
                      <w:r w:rsidDel="00000000" w:rsidR="00000000" w:rsidRPr="00000000">
                        <w:rPr>
                          <w:sz w:val="19.920000076293945"/>
                          <w:szCs w:val="19.920000076293945"/>
                          <w:rtl w:val="0"/>
                        </w:rPr>
                        <w:delText xml:space="preserve">leading LIGHTS  </w:delText>
                      </w:r>
                    </w:del>
                  </w:sdtContent>
                </w:sdt>
              </w:p>
            </w:sdtContent>
          </w:sdt>
          <w:p w:rsidR="00000000" w:rsidDel="00000000" w:rsidP="00000000" w:rsidRDefault="00000000" w:rsidRPr="00000000" w14:paraId="00001A29">
            <w:pPr>
              <w:widowControl w:val="0"/>
              <w:spacing w:after="0" w:line="240" w:lineRule="auto"/>
              <w:ind w:left="119.7723388671875" w:firstLine="0"/>
              <w:jc w:val="left"/>
              <w:rPr>
                <w:sz w:val="19.920000076293945"/>
                <w:szCs w:val="19.920000076293945"/>
              </w:rPr>
            </w:pPr>
            <w:sdt>
              <w:sdtPr>
                <w:tag w:val="goog_rdk_6813"/>
              </w:sdtPr>
              <w:sdtContent>
                <w:del w:author="Thomas Cervone-Richards - NOAA Federal" w:id="367" w:date="2023-07-21T16:09:51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A">
            <w:pPr>
              <w:widowControl w:val="0"/>
              <w:spacing w:after="0" w:line="231.23335361480713" w:lineRule="auto"/>
              <w:ind w:left="127.939453125" w:right="88.094482421875" w:firstLine="2.39013671875"/>
              <w:jc w:val="left"/>
              <w:rPr>
                <w:sz w:val="19.920000076293945"/>
                <w:szCs w:val="19.920000076293945"/>
              </w:rPr>
            </w:pPr>
            <w:sdt>
              <w:sdtPr>
                <w:tag w:val="goog_rdk_6815"/>
              </w:sdtPr>
              <w:sdtContent>
                <w:del w:author="Thomas Cervone-Richards - NOAA Federal" w:id="367" w:date="2023-07-21T16:09:51Z">
                  <w:r w:rsidDel="00000000" w:rsidR="00000000" w:rsidRPr="00000000">
                    <w:rPr>
                      <w:sz w:val="19.920000076293945"/>
                      <w:szCs w:val="19.920000076293945"/>
                      <w:rtl w:val="0"/>
                    </w:rPr>
                    <w:delText xml:space="preserve">Remove ORIENT from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B">
            <w:pPr>
              <w:widowControl w:val="0"/>
              <w:spacing w:after="0" w:line="231.23335361480713" w:lineRule="auto"/>
              <w:ind w:left="119.970703125" w:right="120.66650390625" w:firstLine="12.947998046875"/>
              <w:jc w:val="left"/>
              <w:rPr>
                <w:sz w:val="19.920000076293945"/>
                <w:szCs w:val="19.920000076293945"/>
              </w:rPr>
            </w:pPr>
            <w:sdt>
              <w:sdtPr>
                <w:tag w:val="goog_rdk_6817"/>
              </w:sdtPr>
              <w:sdtContent>
                <w:del w:author="Thomas Cervone-Richards - NOAA Federal" w:id="367" w:date="2023-07-21T16:09:51Z">
                  <w:r w:rsidDel="00000000" w:rsidR="00000000" w:rsidRPr="00000000">
                    <w:rPr>
                      <w:sz w:val="19.920000076293945"/>
                      <w:szCs w:val="19.920000076293945"/>
                      <w:rtl w:val="0"/>
                    </w:rPr>
                    <w:delText xml:space="preserve">12.8.6.4, 12.8.6.5  and 12.8.6.6</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C">
            <w:pPr>
              <w:widowControl w:val="0"/>
              <w:spacing w:after="0" w:line="240" w:lineRule="auto"/>
              <w:jc w:val="center"/>
              <w:rPr>
                <w:sz w:val="19.920000076293945"/>
                <w:szCs w:val="19.920000076293945"/>
              </w:rPr>
            </w:pPr>
            <w:sdt>
              <w:sdtPr>
                <w:tag w:val="goog_rdk_6819"/>
              </w:sdtPr>
              <w:sdtContent>
                <w:del w:author="Thomas Cervone-Richards - NOAA Federal" w:id="367" w:date="2023-07-21T16:09:5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D">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3987121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E">
            <w:pPr>
              <w:widowControl w:val="0"/>
              <w:spacing w:after="0" w:line="240" w:lineRule="auto"/>
              <w:jc w:val="center"/>
              <w:rPr>
                <w:sz w:val="19.920000076293945"/>
                <w:szCs w:val="19.920000076293945"/>
              </w:rPr>
            </w:pPr>
            <w:sdt>
              <w:sdtPr>
                <w:tag w:val="goog_rdk_6821"/>
              </w:sdtPr>
              <w:sdtContent>
                <w:del w:author="Thomas Cervone-Richards - NOAA Federal" w:id="368" w:date="2023-07-21T16:10:43Z">
                  <w:r w:rsidDel="00000000" w:rsidR="00000000" w:rsidRPr="00000000">
                    <w:rPr>
                      <w:sz w:val="19.920000076293945"/>
                      <w:szCs w:val="19.920000076293945"/>
                      <w:rtl w:val="0"/>
                    </w:rPr>
                    <w:delText xml:space="preserve">1757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2F">
            <w:pPr>
              <w:widowControl w:val="0"/>
              <w:spacing w:after="0" w:line="230.89818477630615" w:lineRule="auto"/>
              <w:ind w:left="119.77203369140625" w:right="127.37152099609375" w:firstLine="10.159149169921875"/>
              <w:jc w:val="left"/>
              <w:rPr>
                <w:sz w:val="19.920000076293945"/>
                <w:szCs w:val="19.920000076293945"/>
              </w:rPr>
            </w:pPr>
            <w:sdt>
              <w:sdtPr>
                <w:tag w:val="goog_rdk_6823"/>
              </w:sdtPr>
              <w:sdtContent>
                <w:del w:author="Thomas Cervone-Richards - NOAA Federal" w:id="368" w:date="2023-07-21T16:10:43Z">
                  <w:r w:rsidDel="00000000" w:rsidR="00000000" w:rsidRPr="00000000">
                    <w:rPr>
                      <w:sz w:val="19.920000076293945"/>
                      <w:szCs w:val="19.920000076293945"/>
                      <w:rtl w:val="0"/>
                    </w:rPr>
                    <w:delText xml:space="preserve">For each LIGHTS feature  object where CATLIT is  Equal to 19 (horizontally  disposed) OR 20 (vertically  disposed) AND MLTYLT  does not contain a value  Greater than 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26"/>
            </w:sdtPr>
            <w:sdtContent>
              <w:p w:rsidR="00000000" w:rsidDel="00000000" w:rsidP="00000000" w:rsidRDefault="00000000" w:rsidRPr="00000000" w14:paraId="00001A30">
                <w:pPr>
                  <w:widowControl w:val="0"/>
                  <w:spacing w:after="0" w:line="240" w:lineRule="auto"/>
                  <w:ind w:left="127.939453125" w:firstLine="0"/>
                  <w:jc w:val="left"/>
                  <w:rPr>
                    <w:del w:author="Thomas Cervone-Richards - NOAA Federal" w:id="368" w:date="2023-07-21T16:10:43Z"/>
                    <w:sz w:val="19.920000076293945"/>
                    <w:szCs w:val="19.920000076293945"/>
                  </w:rPr>
                </w:pPr>
                <w:sdt>
                  <w:sdtPr>
                    <w:tag w:val="goog_rdk_6825"/>
                  </w:sdtPr>
                  <w:sdtContent>
                    <w:del w:author="Thomas Cervone-Richards - NOAA Federal" w:id="368" w:date="2023-07-21T16:10:43Z">
                      <w:r w:rsidDel="00000000" w:rsidR="00000000" w:rsidRPr="00000000">
                        <w:rPr>
                          <w:sz w:val="19.920000076293945"/>
                          <w:szCs w:val="19.920000076293945"/>
                          <w:rtl w:val="0"/>
                        </w:rPr>
                        <w:delText xml:space="preserve">LIGHTS object  </w:delText>
                      </w:r>
                    </w:del>
                  </w:sdtContent>
                </w:sdt>
              </w:p>
            </w:sdtContent>
          </w:sdt>
          <w:p w:rsidR="00000000" w:rsidDel="00000000" w:rsidP="00000000" w:rsidRDefault="00000000" w:rsidRPr="00000000" w14:paraId="00001A31">
            <w:pPr>
              <w:widowControl w:val="0"/>
              <w:spacing w:after="0" w:line="231.23255252838135" w:lineRule="auto"/>
              <w:ind w:left="119.7723388671875" w:right="116.8182373046875" w:hanging="4.183349609375"/>
              <w:jc w:val="left"/>
              <w:rPr>
                <w:sz w:val="19.920000076293945"/>
                <w:szCs w:val="19.920000076293945"/>
              </w:rPr>
            </w:pPr>
            <w:sdt>
              <w:sdtPr>
                <w:tag w:val="goog_rdk_6827"/>
              </w:sdtPr>
              <w:sdtContent>
                <w:del w:author="Thomas Cervone-Richards - NOAA Federal" w:id="368" w:date="2023-07-21T16:10:43Z">
                  <w:r w:rsidDel="00000000" w:rsidR="00000000" w:rsidRPr="00000000">
                    <w:rPr>
                      <w:sz w:val="19.920000076293945"/>
                      <w:szCs w:val="19.920000076293945"/>
                      <w:rtl w:val="0"/>
                    </w:rPr>
                    <w:delText xml:space="preserve">where CATLIT = 19  or 20 without a value  of MLTYLT.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2">
            <w:pPr>
              <w:widowControl w:val="0"/>
              <w:spacing w:after="0" w:line="231.2326955795288" w:lineRule="auto"/>
              <w:ind w:left="115.5889892578125" w:right="198.6602783203125" w:firstLine="14.3426513671875"/>
              <w:jc w:val="left"/>
              <w:rPr>
                <w:sz w:val="19.920000076293945"/>
                <w:szCs w:val="19.920000076293945"/>
              </w:rPr>
            </w:pPr>
            <w:sdt>
              <w:sdtPr>
                <w:tag w:val="goog_rdk_6829"/>
              </w:sdtPr>
              <w:sdtContent>
                <w:del w:author="Thomas Cervone-Richards - NOAA Federal" w:id="368" w:date="2023-07-21T16:10:43Z">
                  <w:r w:rsidDel="00000000" w:rsidR="00000000" w:rsidRPr="00000000">
                    <w:rPr>
                      <w:sz w:val="19.920000076293945"/>
                      <w:szCs w:val="19.920000076293945"/>
                      <w:rtl w:val="0"/>
                    </w:rPr>
                    <w:delText xml:space="preserve">Populate MLTYLT for  the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3">
            <w:pPr>
              <w:widowControl w:val="0"/>
              <w:spacing w:after="0" w:line="240" w:lineRule="auto"/>
              <w:ind w:left="132.918701171875" w:firstLine="0"/>
              <w:jc w:val="left"/>
              <w:rPr>
                <w:sz w:val="19.920000076293945"/>
                <w:szCs w:val="19.920000076293945"/>
              </w:rPr>
            </w:pPr>
            <w:sdt>
              <w:sdtPr>
                <w:tag w:val="goog_rdk_6831"/>
              </w:sdtPr>
              <w:sdtContent>
                <w:del w:author="Thomas Cervone-Richards - NOAA Federal" w:id="368" w:date="2023-07-21T16:10:43Z">
                  <w:r w:rsidDel="00000000" w:rsidR="00000000" w:rsidRPr="00000000">
                    <w:rPr>
                      <w:sz w:val="19.920000076293945"/>
                      <w:szCs w:val="19.920000076293945"/>
                      <w:rtl w:val="0"/>
                    </w:rPr>
                    <w:delText xml:space="preserve">12.8.7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4">
            <w:pPr>
              <w:widowControl w:val="0"/>
              <w:spacing w:after="0" w:line="240" w:lineRule="auto"/>
              <w:jc w:val="center"/>
              <w:rPr>
                <w:sz w:val="19.920000076293945"/>
                <w:szCs w:val="19.920000076293945"/>
              </w:rPr>
            </w:pPr>
            <w:sdt>
              <w:sdtPr>
                <w:tag w:val="goog_rdk_6833"/>
              </w:sdtPr>
              <w:sdtContent>
                <w:del w:author="Thomas Cervone-Richards - NOAA Federal" w:id="368" w:date="2023-07-21T16:10:4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5">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A3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A3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A38">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A39">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65 </w:t>
      </w:r>
    </w:p>
    <w:tbl>
      <w:tblPr>
        <w:tblStyle w:val="Table56"/>
        <w:tblW w:w="11310.0" w:type="dxa"/>
        <w:jc w:val="left"/>
        <w:tblInd w:w="-81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3210"/>
        <w:gridCol w:w="2640"/>
        <w:gridCol w:w="2325"/>
        <w:gridCol w:w="1140"/>
        <w:gridCol w:w="420"/>
        <w:gridCol w:w="660"/>
        <w:tblGridChange w:id="0">
          <w:tblGrid>
            <w:gridCol w:w="915"/>
            <w:gridCol w:w="3210"/>
            <w:gridCol w:w="2640"/>
            <w:gridCol w:w="2325"/>
            <w:gridCol w:w="1140"/>
            <w:gridCol w:w="420"/>
            <w:gridCol w:w="660"/>
          </w:tblGrid>
        </w:tblGridChange>
      </w:tblGrid>
      <w:tr>
        <w:trPr>
          <w:cantSplit w:val="0"/>
          <w:trHeight w:val="1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3A">
            <w:pPr>
              <w:widowControl w:val="0"/>
              <w:spacing w:after="0" w:line="240" w:lineRule="auto"/>
              <w:jc w:val="center"/>
              <w:rPr>
                <w:sz w:val="19.920000076293945"/>
                <w:szCs w:val="19.920000076293945"/>
              </w:rPr>
            </w:pPr>
            <w:sdt>
              <w:sdtPr>
                <w:tag w:val="goog_rdk_6835"/>
              </w:sdtPr>
              <w:sdtContent>
                <w:del w:author="Thomas Cervone-Richards - NOAA Federal" w:id="369" w:date="2023-07-21T16:10:52Z">
                  <w:r w:rsidDel="00000000" w:rsidR="00000000" w:rsidRPr="00000000">
                    <w:rPr>
                      <w:sz w:val="19.920000076293945"/>
                      <w:szCs w:val="19.920000076293945"/>
                      <w:rtl w:val="0"/>
                    </w:rPr>
                    <w:delText xml:space="preserve">1758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3B">
            <w:pPr>
              <w:widowControl w:val="0"/>
              <w:spacing w:after="0" w:line="230.83080768585205" w:lineRule="auto"/>
              <w:ind w:left="115.58883666992188" w:right="138.12835693359375" w:firstLine="14.34234619140625"/>
              <w:jc w:val="left"/>
              <w:rPr>
                <w:sz w:val="19.920000076293945"/>
                <w:szCs w:val="19.920000076293945"/>
              </w:rPr>
            </w:pPr>
            <w:sdt>
              <w:sdtPr>
                <w:tag w:val="goog_rdk_6837"/>
              </w:sdtPr>
              <w:sdtContent>
                <w:del w:author="Thomas Cervone-Richards - NOAA Federal" w:id="369" w:date="2023-07-21T16:10:52Z">
                  <w:r w:rsidDel="00000000" w:rsidR="00000000" w:rsidRPr="00000000">
                    <w:rPr>
                      <w:sz w:val="19.920000076293945"/>
                      <w:szCs w:val="19.920000076293945"/>
                      <w:rtl w:val="0"/>
                    </w:rPr>
                    <w:delText xml:space="preserve">For each LIGHTS feature  object where CATLIT is  Equal to 17 (emergency)  AND its geometry does not  EQUAL that of another  LIGHTS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40"/>
            </w:sdtPr>
            <w:sdtContent>
              <w:p w:rsidR="00000000" w:rsidDel="00000000" w:rsidP="00000000" w:rsidRDefault="00000000" w:rsidRPr="00000000" w14:paraId="00001A3C">
                <w:pPr>
                  <w:widowControl w:val="0"/>
                  <w:spacing w:after="0" w:line="231.63326740264893" w:lineRule="auto"/>
                  <w:ind w:left="121.56494140625" w:right="237.039794921875" w:firstLine="6.37451171875"/>
                  <w:jc w:val="left"/>
                  <w:rPr>
                    <w:del w:author="Thomas Cervone-Richards - NOAA Federal" w:id="369" w:date="2023-07-21T16:10:52Z"/>
                    <w:sz w:val="19.920000076293945"/>
                    <w:szCs w:val="19.920000076293945"/>
                  </w:rPr>
                </w:pPr>
                <w:sdt>
                  <w:sdtPr>
                    <w:tag w:val="goog_rdk_6839"/>
                  </w:sdtPr>
                  <w:sdtContent>
                    <w:del w:author="Thomas Cervone-Richards - NOAA Federal" w:id="369" w:date="2023-07-21T16:10:52Z">
                      <w:r w:rsidDel="00000000" w:rsidR="00000000" w:rsidRPr="00000000">
                        <w:rPr>
                          <w:sz w:val="19.920000076293945"/>
                          <w:szCs w:val="19.920000076293945"/>
                          <w:rtl w:val="0"/>
                        </w:rPr>
                        <w:delText xml:space="preserve">LIGHTS object with  CATLIT = 17  </w:delText>
                      </w:r>
                    </w:del>
                  </w:sdtContent>
                </w:sdt>
              </w:p>
            </w:sdtContent>
          </w:sdt>
          <w:sdt>
            <w:sdtPr>
              <w:tag w:val="goog_rdk_6842"/>
            </w:sdtPr>
            <w:sdtContent>
              <w:p w:rsidR="00000000" w:rsidDel="00000000" w:rsidP="00000000" w:rsidRDefault="00000000" w:rsidRPr="00000000" w14:paraId="00001A3D">
                <w:pPr>
                  <w:widowControl w:val="0"/>
                  <w:spacing w:after="0" w:before="2.47802734375" w:line="240" w:lineRule="auto"/>
                  <w:ind w:left="126.3458251953125" w:firstLine="0"/>
                  <w:jc w:val="left"/>
                  <w:rPr>
                    <w:del w:author="Thomas Cervone-Richards - NOAA Federal" w:id="369" w:date="2023-07-21T16:10:52Z"/>
                    <w:sz w:val="19.920000076293945"/>
                    <w:szCs w:val="19.920000076293945"/>
                  </w:rPr>
                </w:pPr>
                <w:sdt>
                  <w:sdtPr>
                    <w:tag w:val="goog_rdk_6841"/>
                  </w:sdtPr>
                  <w:sdtContent>
                    <w:del w:author="Thomas Cervone-Richards - NOAA Federal" w:id="369" w:date="2023-07-21T16:10:52Z">
                      <w:r w:rsidDel="00000000" w:rsidR="00000000" w:rsidRPr="00000000">
                        <w:rPr>
                          <w:sz w:val="19.920000076293945"/>
                          <w:szCs w:val="19.920000076293945"/>
                          <w:rtl w:val="0"/>
                        </w:rPr>
                        <w:delText xml:space="preserve">(emergency)  </w:delText>
                      </w:r>
                    </w:del>
                  </w:sdtContent>
                </w:sdt>
              </w:p>
            </w:sdtContent>
          </w:sdt>
          <w:sdt>
            <w:sdtPr>
              <w:tag w:val="goog_rdk_6844"/>
            </w:sdtPr>
            <w:sdtContent>
              <w:p w:rsidR="00000000" w:rsidDel="00000000" w:rsidP="00000000" w:rsidRDefault="00000000" w:rsidRPr="00000000" w14:paraId="00001A3E">
                <w:pPr>
                  <w:widowControl w:val="0"/>
                  <w:spacing w:after="0" w:line="240" w:lineRule="auto"/>
                  <w:ind w:left="120.7684326171875" w:firstLine="0"/>
                  <w:jc w:val="left"/>
                  <w:rPr>
                    <w:del w:author="Thomas Cervone-Richards - NOAA Federal" w:id="369" w:date="2023-07-21T16:10:52Z"/>
                    <w:sz w:val="19.920000076293945"/>
                    <w:szCs w:val="19.920000076293945"/>
                  </w:rPr>
                </w:pPr>
                <w:sdt>
                  <w:sdtPr>
                    <w:tag w:val="goog_rdk_6843"/>
                  </w:sdtPr>
                  <w:sdtContent>
                    <w:del w:author="Thomas Cervone-Richards - NOAA Federal" w:id="369" w:date="2023-07-21T16:10:52Z">
                      <w:r w:rsidDel="00000000" w:rsidR="00000000" w:rsidRPr="00000000">
                        <w:rPr>
                          <w:sz w:val="19.920000076293945"/>
                          <w:szCs w:val="19.920000076293945"/>
                          <w:rtl w:val="0"/>
                        </w:rPr>
                        <w:delText xml:space="preserve">encoded without  </w:delText>
                      </w:r>
                    </w:del>
                  </w:sdtContent>
                </w:sdt>
              </w:p>
            </w:sdtContent>
          </w:sdt>
          <w:p w:rsidR="00000000" w:rsidDel="00000000" w:rsidP="00000000" w:rsidRDefault="00000000" w:rsidRPr="00000000" w14:paraId="00001A3F">
            <w:pPr>
              <w:widowControl w:val="0"/>
              <w:spacing w:after="0" w:line="240" w:lineRule="auto"/>
              <w:ind w:left="124.35394287109375" w:firstLine="0"/>
              <w:jc w:val="left"/>
              <w:rPr>
                <w:sz w:val="19.920000076293945"/>
                <w:szCs w:val="19.920000076293945"/>
              </w:rPr>
            </w:pPr>
            <w:sdt>
              <w:sdtPr>
                <w:tag w:val="goog_rdk_6845"/>
              </w:sdtPr>
              <w:sdtContent>
                <w:del w:author="Thomas Cervone-Richards - NOAA Federal" w:id="369" w:date="2023-07-21T16:10:52Z">
                  <w:r w:rsidDel="00000000" w:rsidR="00000000" w:rsidRPr="00000000">
                    <w:rPr>
                      <w:sz w:val="19.920000076293945"/>
                      <w:szCs w:val="19.920000076293945"/>
                      <w:rtl w:val="0"/>
                    </w:rPr>
                    <w:delText xml:space="preserve">primary light.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48"/>
            </w:sdtPr>
            <w:sdtContent>
              <w:p w:rsidR="00000000" w:rsidDel="00000000" w:rsidP="00000000" w:rsidRDefault="00000000" w:rsidRPr="00000000" w14:paraId="00001A40">
                <w:pPr>
                  <w:widowControl w:val="0"/>
                  <w:spacing w:after="0" w:line="240" w:lineRule="auto"/>
                  <w:ind w:left="129.931640625" w:firstLine="0"/>
                  <w:jc w:val="left"/>
                  <w:rPr>
                    <w:del w:author="Thomas Cervone-Richards - NOAA Federal" w:id="369" w:date="2023-07-21T16:10:52Z"/>
                    <w:sz w:val="19.920000076293945"/>
                    <w:szCs w:val="19.920000076293945"/>
                  </w:rPr>
                </w:pPr>
                <w:sdt>
                  <w:sdtPr>
                    <w:tag w:val="goog_rdk_6847"/>
                  </w:sdtPr>
                  <w:sdtContent>
                    <w:del w:author="Thomas Cervone-Richards - NOAA Federal" w:id="369" w:date="2023-07-21T16:10:52Z">
                      <w:r w:rsidDel="00000000" w:rsidR="00000000" w:rsidRPr="00000000">
                        <w:rPr>
                          <w:sz w:val="19.920000076293945"/>
                          <w:szCs w:val="19.920000076293945"/>
                          <w:rtl w:val="0"/>
                        </w:rPr>
                        <w:delText xml:space="preserve">Encode primary  </w:delText>
                      </w:r>
                    </w:del>
                  </w:sdtContent>
                </w:sdt>
              </w:p>
            </w:sdtContent>
          </w:sdt>
          <w:p w:rsidR="00000000" w:rsidDel="00000000" w:rsidP="00000000" w:rsidRDefault="00000000" w:rsidRPr="00000000" w14:paraId="00001A41">
            <w:pPr>
              <w:widowControl w:val="0"/>
              <w:spacing w:after="0" w:line="240" w:lineRule="auto"/>
              <w:ind w:left="127.939453125" w:firstLine="0"/>
              <w:jc w:val="left"/>
              <w:rPr>
                <w:sz w:val="19.920000076293945"/>
                <w:szCs w:val="19.920000076293945"/>
              </w:rPr>
            </w:pPr>
            <w:sdt>
              <w:sdtPr>
                <w:tag w:val="goog_rdk_6849"/>
              </w:sdtPr>
              <w:sdtContent>
                <w:del w:author="Thomas Cervone-Richards - NOAA Federal" w:id="369" w:date="2023-07-21T16:10:52Z">
                  <w:r w:rsidDel="00000000" w:rsidR="00000000" w:rsidRPr="00000000">
                    <w:rPr>
                      <w:sz w:val="19.920000076293945"/>
                      <w:szCs w:val="19.920000076293945"/>
                      <w:rtl w:val="0"/>
                    </w:rPr>
                    <w:delText xml:space="preserve">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2">
            <w:pPr>
              <w:widowControl w:val="0"/>
              <w:spacing w:after="0" w:line="240" w:lineRule="auto"/>
              <w:ind w:left="132.918701171875" w:firstLine="0"/>
              <w:jc w:val="left"/>
              <w:rPr>
                <w:sz w:val="19.920000076293945"/>
                <w:szCs w:val="19.920000076293945"/>
              </w:rPr>
            </w:pPr>
            <w:sdt>
              <w:sdtPr>
                <w:tag w:val="goog_rdk_6851"/>
              </w:sdtPr>
              <w:sdtContent>
                <w:del w:author="Thomas Cervone-Richards - NOAA Federal" w:id="369" w:date="2023-07-21T16:10:52Z">
                  <w:r w:rsidDel="00000000" w:rsidR="00000000" w:rsidRPr="00000000">
                    <w:rPr>
                      <w:sz w:val="19.920000076293945"/>
                      <w:szCs w:val="19.920000076293945"/>
                      <w:rtl w:val="0"/>
                    </w:rPr>
                    <w:delText xml:space="preserve">12.8.7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3">
            <w:pPr>
              <w:widowControl w:val="0"/>
              <w:spacing w:after="0" w:line="240" w:lineRule="auto"/>
              <w:jc w:val="center"/>
              <w:rPr>
                <w:sz w:val="19.920000076293945"/>
                <w:szCs w:val="19.920000076293945"/>
              </w:rPr>
            </w:pPr>
            <w:sdt>
              <w:sdtPr>
                <w:tag w:val="goog_rdk_6853"/>
              </w:sdtPr>
              <w:sdtContent>
                <w:del w:author="Thomas Cervone-Richards - NOAA Federal" w:id="369" w:date="2023-07-21T16:10:52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4">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45">
            <w:pPr>
              <w:widowControl w:val="0"/>
              <w:spacing w:after="0" w:line="240" w:lineRule="auto"/>
              <w:jc w:val="center"/>
              <w:rPr>
                <w:sz w:val="19.920000076293945"/>
                <w:szCs w:val="19.920000076293945"/>
              </w:rPr>
            </w:pPr>
            <w:sdt>
              <w:sdtPr>
                <w:tag w:val="goog_rdk_6855"/>
              </w:sdtPr>
              <w:sdtContent>
                <w:del w:author="Thomas Cervone-Richards - NOAA Federal" w:id="370" w:date="2023-07-21T16:11:01Z">
                  <w:r w:rsidDel="00000000" w:rsidR="00000000" w:rsidRPr="00000000">
                    <w:rPr>
                      <w:sz w:val="19.920000076293945"/>
                      <w:szCs w:val="19.920000076293945"/>
                      <w:rtl w:val="0"/>
                    </w:rPr>
                    <w:delText xml:space="preserve">1759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6">
            <w:pPr>
              <w:widowControl w:val="0"/>
              <w:spacing w:after="0" w:line="230.6299066543579" w:lineRule="auto"/>
              <w:ind w:left="119.77203369140625" w:right="171.79351806640625" w:firstLine="10.159149169921875"/>
              <w:jc w:val="left"/>
              <w:rPr>
                <w:sz w:val="19.920000076293945"/>
                <w:szCs w:val="19.920000076293945"/>
              </w:rPr>
            </w:pPr>
            <w:sdt>
              <w:sdtPr>
                <w:tag w:val="goog_rdk_6857"/>
              </w:sdtPr>
              <w:sdtContent>
                <w:del w:author="Thomas Cervone-Richards - NOAA Federal" w:id="370" w:date="2023-07-21T16:11:01Z">
                  <w:r w:rsidDel="00000000" w:rsidR="00000000" w:rsidRPr="00000000">
                    <w:rPr>
                      <w:sz w:val="19.920000076293945"/>
                      <w:szCs w:val="19.920000076293945"/>
                      <w:rtl w:val="0"/>
                    </w:rPr>
                    <w:delText xml:space="preserve">For each RDOSTA feature  object where ORIENT is  Known AND CATROS is  Not equal to 2 (directional  radiobeacon).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60"/>
            </w:sdtPr>
            <w:sdtContent>
              <w:p w:rsidR="00000000" w:rsidDel="00000000" w:rsidP="00000000" w:rsidRDefault="00000000" w:rsidRPr="00000000" w14:paraId="00001A47">
                <w:pPr>
                  <w:widowControl w:val="0"/>
                  <w:spacing w:after="0" w:line="240" w:lineRule="auto"/>
                  <w:ind w:left="130.32989501953125" w:firstLine="0"/>
                  <w:jc w:val="left"/>
                  <w:rPr>
                    <w:del w:author="Thomas Cervone-Richards - NOAA Federal" w:id="370" w:date="2023-07-21T16:11:01Z"/>
                    <w:sz w:val="19.920000076293945"/>
                    <w:szCs w:val="19.920000076293945"/>
                  </w:rPr>
                </w:pPr>
                <w:sdt>
                  <w:sdtPr>
                    <w:tag w:val="goog_rdk_6859"/>
                  </w:sdtPr>
                  <w:sdtContent>
                    <w:del w:author="Thomas Cervone-Richards - NOAA Federal" w:id="370" w:date="2023-07-21T16:11:01Z">
                      <w:r w:rsidDel="00000000" w:rsidR="00000000" w:rsidRPr="00000000">
                        <w:rPr>
                          <w:sz w:val="19.920000076293945"/>
                          <w:szCs w:val="19.920000076293945"/>
                          <w:rtl w:val="0"/>
                        </w:rPr>
                        <w:delText xml:space="preserve">RDOSTA with  </w:delText>
                      </w:r>
                    </w:del>
                  </w:sdtContent>
                </w:sdt>
              </w:p>
            </w:sdtContent>
          </w:sdt>
          <w:sdt>
            <w:sdtPr>
              <w:tag w:val="goog_rdk_6862"/>
            </w:sdtPr>
            <w:sdtContent>
              <w:p w:rsidR="00000000" w:rsidDel="00000000" w:rsidP="00000000" w:rsidRDefault="00000000" w:rsidRPr="00000000" w14:paraId="00001A48">
                <w:pPr>
                  <w:widowControl w:val="0"/>
                  <w:spacing w:after="0" w:line="240" w:lineRule="auto"/>
                  <w:ind w:left="120.56915283203125" w:firstLine="0"/>
                  <w:jc w:val="left"/>
                  <w:rPr>
                    <w:del w:author="Thomas Cervone-Richards - NOAA Federal" w:id="370" w:date="2023-07-21T16:11:01Z"/>
                    <w:sz w:val="19.920000076293945"/>
                    <w:szCs w:val="19.920000076293945"/>
                  </w:rPr>
                </w:pPr>
                <w:sdt>
                  <w:sdtPr>
                    <w:tag w:val="goog_rdk_6861"/>
                  </w:sdtPr>
                  <w:sdtContent>
                    <w:del w:author="Thomas Cervone-Richards - NOAA Federal" w:id="370" w:date="2023-07-21T16:11:01Z">
                      <w:r w:rsidDel="00000000" w:rsidR="00000000" w:rsidRPr="00000000">
                        <w:rPr>
                          <w:sz w:val="19.920000076293945"/>
                          <w:szCs w:val="19.920000076293945"/>
                          <w:rtl w:val="0"/>
                        </w:rPr>
                        <w:delText xml:space="preserve">ORIENT without  </w:delText>
                      </w:r>
                    </w:del>
                  </w:sdtContent>
                </w:sdt>
              </w:p>
            </w:sdtContent>
          </w:sdt>
          <w:p w:rsidR="00000000" w:rsidDel="00000000" w:rsidP="00000000" w:rsidRDefault="00000000" w:rsidRPr="00000000" w14:paraId="00001A49">
            <w:pPr>
              <w:widowControl w:val="0"/>
              <w:spacing w:after="0" w:line="240" w:lineRule="auto"/>
              <w:ind w:left="121.56494140625" w:firstLine="0"/>
              <w:jc w:val="left"/>
              <w:rPr>
                <w:sz w:val="19.920000076293945"/>
                <w:szCs w:val="19.920000076293945"/>
              </w:rPr>
            </w:pPr>
            <w:sdt>
              <w:sdtPr>
                <w:tag w:val="goog_rdk_6863"/>
              </w:sdtPr>
              <w:sdtContent>
                <w:del w:author="Thomas Cervone-Richards - NOAA Federal" w:id="370" w:date="2023-07-21T16:11:01Z">
                  <w:r w:rsidDel="00000000" w:rsidR="00000000" w:rsidRPr="00000000">
                    <w:rPr>
                      <w:sz w:val="19.920000076293945"/>
                      <w:szCs w:val="19.920000076293945"/>
                      <w:rtl w:val="0"/>
                    </w:rPr>
                    <w:delText xml:space="preserve">CATROS = 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66"/>
            </w:sdtPr>
            <w:sdtContent>
              <w:p w:rsidR="00000000" w:rsidDel="00000000" w:rsidP="00000000" w:rsidRDefault="00000000" w:rsidRPr="00000000" w14:paraId="00001A4A">
                <w:pPr>
                  <w:widowControl w:val="0"/>
                  <w:spacing w:after="0" w:line="231.23205184936523" w:lineRule="auto"/>
                  <w:ind w:left="124.3536376953125" w:right="107.027587890625" w:firstLine="5.9759521484375"/>
                  <w:jc w:val="left"/>
                  <w:rPr>
                    <w:del w:author="Thomas Cervone-Richards - NOAA Federal" w:id="370" w:date="2023-07-21T16:11:01Z"/>
                    <w:sz w:val="19.920000076293945"/>
                    <w:szCs w:val="19.920000076293945"/>
                  </w:rPr>
                </w:pPr>
                <w:sdt>
                  <w:sdtPr>
                    <w:tag w:val="goog_rdk_6865"/>
                  </w:sdtPr>
                  <w:sdtContent>
                    <w:del w:author="Thomas Cervone-Richards - NOAA Federal" w:id="370" w:date="2023-07-21T16:11:01Z">
                      <w:r w:rsidDel="00000000" w:rsidR="00000000" w:rsidRPr="00000000">
                        <w:rPr>
                          <w:sz w:val="19.920000076293945"/>
                          <w:szCs w:val="19.920000076293945"/>
                          <w:rtl w:val="0"/>
                        </w:rPr>
                        <w:delText xml:space="preserve">Remove ORIENT or  populate CATROS = 2  (directional  </w:delText>
                      </w:r>
                    </w:del>
                  </w:sdtContent>
                </w:sdt>
              </w:p>
            </w:sdtContent>
          </w:sdt>
          <w:sdt>
            <w:sdtPr>
              <w:tag w:val="goog_rdk_6868"/>
            </w:sdtPr>
            <w:sdtContent>
              <w:p w:rsidR="00000000" w:rsidDel="00000000" w:rsidP="00000000" w:rsidRDefault="00000000" w:rsidRPr="00000000" w14:paraId="00001A4B">
                <w:pPr>
                  <w:widowControl w:val="0"/>
                  <w:spacing w:after="0" w:before="2.811279296875" w:line="240" w:lineRule="auto"/>
                  <w:ind w:left="128.138427734375" w:firstLine="0"/>
                  <w:jc w:val="left"/>
                  <w:rPr>
                    <w:del w:author="Thomas Cervone-Richards - NOAA Federal" w:id="370" w:date="2023-07-21T16:11:01Z"/>
                    <w:sz w:val="19.920000076293945"/>
                    <w:szCs w:val="19.920000076293945"/>
                  </w:rPr>
                </w:pPr>
                <w:sdt>
                  <w:sdtPr>
                    <w:tag w:val="goog_rdk_6867"/>
                  </w:sdtPr>
                  <w:sdtContent>
                    <w:del w:author="Thomas Cervone-Richards - NOAA Federal" w:id="370" w:date="2023-07-21T16:11:01Z">
                      <w:r w:rsidDel="00000000" w:rsidR="00000000" w:rsidRPr="00000000">
                        <w:rPr>
                          <w:sz w:val="19.920000076293945"/>
                          <w:szCs w:val="19.920000076293945"/>
                          <w:rtl w:val="0"/>
                        </w:rPr>
                        <w:delText xml:space="preserve">radiobeacon) for  </w:delText>
                      </w:r>
                    </w:del>
                  </w:sdtContent>
                </w:sdt>
              </w:p>
            </w:sdtContent>
          </w:sdt>
          <w:p w:rsidR="00000000" w:rsidDel="00000000" w:rsidP="00000000" w:rsidRDefault="00000000" w:rsidRPr="00000000" w14:paraId="00001A4C">
            <w:pPr>
              <w:widowControl w:val="0"/>
              <w:spacing w:after="0" w:line="240" w:lineRule="auto"/>
              <w:ind w:left="130.32958984375" w:firstLine="0"/>
              <w:jc w:val="left"/>
              <w:rPr>
                <w:sz w:val="19.920000076293945"/>
                <w:szCs w:val="19.920000076293945"/>
              </w:rPr>
            </w:pPr>
            <w:sdt>
              <w:sdtPr>
                <w:tag w:val="goog_rdk_6869"/>
              </w:sdtPr>
              <w:sdtContent>
                <w:del w:author="Thomas Cervone-Richards - NOAA Federal" w:id="370" w:date="2023-07-21T16:11:01Z">
                  <w:r w:rsidDel="00000000" w:rsidR="00000000" w:rsidRPr="00000000">
                    <w:rPr>
                      <w:sz w:val="19.920000076293945"/>
                      <w:szCs w:val="19.920000076293945"/>
                      <w:rtl w:val="0"/>
                    </w:rPr>
                    <w:delText xml:space="preserve">RDOSTA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D">
            <w:pPr>
              <w:widowControl w:val="0"/>
              <w:spacing w:after="0" w:line="240" w:lineRule="auto"/>
              <w:ind w:left="132.918701171875" w:firstLine="0"/>
              <w:jc w:val="left"/>
              <w:rPr>
                <w:sz w:val="19.920000076293945"/>
                <w:szCs w:val="19.920000076293945"/>
              </w:rPr>
            </w:pPr>
            <w:sdt>
              <w:sdtPr>
                <w:tag w:val="goog_rdk_6871"/>
              </w:sdtPr>
              <w:sdtContent>
                <w:del w:author="Thomas Cervone-Richards - NOAA Federal" w:id="370" w:date="2023-07-21T16:11:01Z">
                  <w:r w:rsidDel="00000000" w:rsidR="00000000" w:rsidRPr="00000000">
                    <w:rPr>
                      <w:sz w:val="19.920000076293945"/>
                      <w:szCs w:val="19.920000076293945"/>
                      <w:rtl w:val="0"/>
                    </w:rPr>
                    <w:delText xml:space="preserve">12.9.1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E">
            <w:pPr>
              <w:widowControl w:val="0"/>
              <w:spacing w:after="0" w:line="240" w:lineRule="auto"/>
              <w:jc w:val="center"/>
              <w:rPr>
                <w:sz w:val="19.920000076293945"/>
                <w:szCs w:val="19.920000076293945"/>
              </w:rPr>
            </w:pPr>
            <w:sdt>
              <w:sdtPr>
                <w:tag w:val="goog_rdk_6873"/>
              </w:sdtPr>
              <w:sdtContent>
                <w:del w:author="Thomas Cervone-Richards - NOAA Federal" w:id="370" w:date="2023-07-21T16:11:0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4F">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0">
            <w:pPr>
              <w:widowControl w:val="0"/>
              <w:spacing w:after="0" w:line="240" w:lineRule="auto"/>
              <w:jc w:val="center"/>
              <w:rPr>
                <w:sz w:val="19.920000076293945"/>
                <w:szCs w:val="19.920000076293945"/>
              </w:rPr>
            </w:pPr>
            <w:sdt>
              <w:sdtPr>
                <w:tag w:val="goog_rdk_6875"/>
              </w:sdtPr>
              <w:sdtContent>
                <w:del w:author="Thomas Cervone-Richards - NOAA Federal" w:id="370" w:date="2023-07-21T16:11:01Z">
                  <w:r w:rsidDel="00000000" w:rsidR="00000000" w:rsidRPr="00000000">
                    <w:rPr>
                      <w:sz w:val="19.920000076293945"/>
                      <w:szCs w:val="19.920000076293945"/>
                      <w:rtl w:val="0"/>
                    </w:rPr>
                    <w:delText xml:space="preserve">1760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1">
            <w:pPr>
              <w:widowControl w:val="0"/>
              <w:spacing w:after="0" w:line="231.23263835906982" w:lineRule="auto"/>
              <w:ind w:left="116.7840576171875" w:right="193.50616455078125" w:firstLine="13.147125244140625"/>
              <w:jc w:val="left"/>
              <w:rPr>
                <w:sz w:val="19.920000076293945"/>
                <w:szCs w:val="19.920000076293945"/>
              </w:rPr>
            </w:pPr>
            <w:sdt>
              <w:sdtPr>
                <w:tag w:val="goog_rdk_6877"/>
              </w:sdtPr>
              <w:sdtContent>
                <w:del w:author="Thomas Cervone-Richards - NOAA Federal" w:id="370" w:date="2023-07-21T16:11:01Z">
                  <w:r w:rsidDel="00000000" w:rsidR="00000000" w:rsidRPr="00000000">
                    <w:rPr>
                      <w:sz w:val="19.920000076293945"/>
                      <w:szCs w:val="19.920000076293945"/>
                      <w:rtl w:val="0"/>
                    </w:rPr>
                    <w:delText xml:space="preserve">For each RADSTA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80"/>
            </w:sdtPr>
            <w:sdtContent>
              <w:p w:rsidR="00000000" w:rsidDel="00000000" w:rsidP="00000000" w:rsidRDefault="00000000" w:rsidRPr="00000000" w14:paraId="00001A52">
                <w:pPr>
                  <w:widowControl w:val="0"/>
                  <w:spacing w:after="0" w:line="231.23263835906982" w:lineRule="auto"/>
                  <w:ind w:left="116.78436279296875" w:right="282.353515625" w:firstLine="13.14727783203125"/>
                  <w:jc w:val="left"/>
                  <w:rPr>
                    <w:del w:author="Thomas Cervone-Richards - NOAA Federal" w:id="370" w:date="2023-07-21T16:11:01Z"/>
                    <w:sz w:val="19.920000076293945"/>
                    <w:szCs w:val="19.920000076293945"/>
                  </w:rPr>
                </w:pPr>
                <w:sdt>
                  <w:sdtPr>
                    <w:tag w:val="goog_rdk_6879"/>
                  </w:sdtPr>
                  <w:sdtContent>
                    <w:del w:author="Thomas Cervone-Richards - NOAA Federal" w:id="370" w:date="2023-07-21T16:11:01Z">
                      <w:r w:rsidDel="00000000" w:rsidR="00000000" w:rsidRPr="00000000">
                        <w:rPr>
                          <w:sz w:val="19.920000076293945"/>
                          <w:szCs w:val="19.920000076293945"/>
                          <w:rtl w:val="0"/>
                        </w:rPr>
                        <w:delText xml:space="preserve">Prohibited attribute  VERACC or  </w:delText>
                      </w:r>
                    </w:del>
                  </w:sdtContent>
                </w:sdt>
              </w:p>
            </w:sdtContent>
          </w:sdt>
          <w:sdt>
            <w:sdtPr>
              <w:tag w:val="goog_rdk_6882"/>
            </w:sdtPr>
            <w:sdtContent>
              <w:p w:rsidR="00000000" w:rsidDel="00000000" w:rsidP="00000000" w:rsidRDefault="00000000" w:rsidRPr="00000000" w14:paraId="00001A53">
                <w:pPr>
                  <w:widowControl w:val="0"/>
                  <w:spacing w:after="0" w:before="5.2099609375" w:line="231.2314224243164" w:lineRule="auto"/>
                  <w:ind w:left="115.5889892578125" w:right="216.617431640625" w:firstLine="1.19537353515625"/>
                  <w:jc w:val="left"/>
                  <w:rPr>
                    <w:del w:author="Thomas Cervone-Richards - NOAA Federal" w:id="370" w:date="2023-07-21T16:11:01Z"/>
                    <w:sz w:val="19.920000076293945"/>
                    <w:szCs w:val="19.920000076293945"/>
                  </w:rPr>
                </w:pPr>
                <w:sdt>
                  <w:sdtPr>
                    <w:tag w:val="goog_rdk_6881"/>
                  </w:sdtPr>
                  <w:sdtContent>
                    <w:del w:author="Thomas Cervone-Richards - NOAA Federal" w:id="370" w:date="2023-07-21T16:11:01Z">
                      <w:r w:rsidDel="00000000" w:rsidR="00000000" w:rsidRPr="00000000">
                        <w:rPr>
                          <w:sz w:val="19.920000076293945"/>
                          <w:szCs w:val="19.920000076293945"/>
                          <w:rtl w:val="0"/>
                        </w:rPr>
                        <w:delText xml:space="preserve">VERDAT populated  for a RADSTA  </w:delText>
                      </w:r>
                    </w:del>
                  </w:sdtContent>
                </w:sdt>
              </w:p>
            </w:sdtContent>
          </w:sdt>
          <w:p w:rsidR="00000000" w:rsidDel="00000000" w:rsidP="00000000" w:rsidRDefault="00000000" w:rsidRPr="00000000" w14:paraId="00001A54">
            <w:pPr>
              <w:widowControl w:val="0"/>
              <w:spacing w:after="0" w:before="5.810546875" w:line="240" w:lineRule="auto"/>
              <w:ind w:left="119.7723388671875" w:firstLine="0"/>
              <w:jc w:val="left"/>
              <w:rPr>
                <w:sz w:val="19.920000076293945"/>
                <w:szCs w:val="19.920000076293945"/>
              </w:rPr>
            </w:pPr>
            <w:sdt>
              <w:sdtPr>
                <w:tag w:val="goog_rdk_6883"/>
              </w:sdtPr>
              <w:sdtContent>
                <w:del w:author="Thomas Cervone-Richards - NOAA Federal" w:id="370" w:date="2023-07-21T16:11:01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86"/>
            </w:sdtPr>
            <w:sdtContent>
              <w:p w:rsidR="00000000" w:rsidDel="00000000" w:rsidP="00000000" w:rsidRDefault="00000000" w:rsidRPr="00000000" w14:paraId="00001A55">
                <w:pPr>
                  <w:widowControl w:val="0"/>
                  <w:spacing w:after="0" w:line="231.23263835906982" w:lineRule="auto"/>
                  <w:ind w:left="116.7840576171875" w:right="236.30859375" w:firstLine="13.5455322265625"/>
                  <w:jc w:val="left"/>
                  <w:rPr>
                    <w:del w:author="Thomas Cervone-Richards - NOAA Federal" w:id="370" w:date="2023-07-21T16:11:01Z"/>
                    <w:sz w:val="19.920000076293945"/>
                    <w:szCs w:val="19.920000076293945"/>
                  </w:rPr>
                </w:pPr>
                <w:sdt>
                  <w:sdtPr>
                    <w:tag w:val="goog_rdk_6885"/>
                  </w:sdtPr>
                  <w:sdtContent>
                    <w:del w:author="Thomas Cervone-Richards - NOAA Federal" w:id="370" w:date="2023-07-21T16:11:01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A56">
            <w:pPr>
              <w:widowControl w:val="0"/>
              <w:spacing w:after="0" w:before="5.2099609375" w:line="240" w:lineRule="auto"/>
              <w:ind w:left="130.32958984375" w:firstLine="0"/>
              <w:jc w:val="left"/>
              <w:rPr>
                <w:sz w:val="19.920000076293945"/>
                <w:szCs w:val="19.920000076293945"/>
              </w:rPr>
            </w:pPr>
            <w:sdt>
              <w:sdtPr>
                <w:tag w:val="goog_rdk_6887"/>
              </w:sdtPr>
              <w:sdtContent>
                <w:del w:author="Thomas Cervone-Richards - NOAA Federal" w:id="370" w:date="2023-07-21T16:11:01Z">
                  <w:r w:rsidDel="00000000" w:rsidR="00000000" w:rsidRPr="00000000">
                    <w:rPr>
                      <w:sz w:val="19.920000076293945"/>
                      <w:szCs w:val="19.920000076293945"/>
                      <w:rtl w:val="0"/>
                    </w:rPr>
                    <w:delText xml:space="preserve">RADSTA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7">
            <w:pPr>
              <w:widowControl w:val="0"/>
              <w:spacing w:after="0" w:line="240" w:lineRule="auto"/>
              <w:ind w:left="132.918701171875" w:firstLine="0"/>
              <w:jc w:val="left"/>
              <w:rPr>
                <w:sz w:val="19.920000076293945"/>
                <w:szCs w:val="19.920000076293945"/>
              </w:rPr>
            </w:pPr>
            <w:sdt>
              <w:sdtPr>
                <w:tag w:val="goog_rdk_6889"/>
              </w:sdtPr>
              <w:sdtContent>
                <w:del w:author="Thomas Cervone-Richards - NOAA Federal" w:id="370" w:date="2023-07-21T16:11:01Z">
                  <w:r w:rsidDel="00000000" w:rsidR="00000000" w:rsidRPr="00000000">
                    <w:rPr>
                      <w:sz w:val="19.920000076293945"/>
                      <w:szCs w:val="19.920000076293945"/>
                      <w:rtl w:val="0"/>
                    </w:rPr>
                    <w:delText xml:space="preserve">12.11.3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8">
            <w:pPr>
              <w:widowControl w:val="0"/>
              <w:spacing w:after="0" w:line="240" w:lineRule="auto"/>
              <w:jc w:val="center"/>
              <w:rPr>
                <w:sz w:val="19.920000076293945"/>
                <w:szCs w:val="19.920000076293945"/>
              </w:rPr>
            </w:pPr>
            <w:sdt>
              <w:sdtPr>
                <w:tag w:val="goog_rdk_6891"/>
              </w:sdtPr>
              <w:sdtContent>
                <w:del w:author="Thomas Cervone-Richards - NOAA Federal" w:id="370" w:date="2023-07-21T16:11:0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9">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5A">
            <w:pPr>
              <w:widowControl w:val="0"/>
              <w:spacing w:after="0" w:line="240" w:lineRule="auto"/>
              <w:jc w:val="center"/>
              <w:rPr>
                <w:sz w:val="19.920000076293945"/>
                <w:szCs w:val="19.920000076293945"/>
              </w:rPr>
            </w:pPr>
            <w:sdt>
              <w:sdtPr>
                <w:tag w:val="goog_rdk_6893"/>
              </w:sdtPr>
              <w:sdtContent>
                <w:del w:author="Thomas Cervone-Richards - NOAA Federal" w:id="370" w:date="2023-07-21T16:11:01Z">
                  <w:r w:rsidDel="00000000" w:rsidR="00000000" w:rsidRPr="00000000">
                    <w:rPr>
                      <w:sz w:val="19.920000076293945"/>
                      <w:szCs w:val="19.920000076293945"/>
                      <w:rtl w:val="0"/>
                    </w:rPr>
                    <w:delText xml:space="preserve">1761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5B">
            <w:pPr>
              <w:widowControl w:val="0"/>
              <w:spacing w:after="0" w:line="230.02837657928467" w:lineRule="auto"/>
              <w:ind w:left="116.7840576171875" w:right="205.85662841796875" w:firstLine="13.147125244140625"/>
              <w:jc w:val="left"/>
              <w:rPr>
                <w:sz w:val="19.920000076293945"/>
                <w:szCs w:val="19.920000076293945"/>
              </w:rPr>
            </w:pPr>
            <w:sdt>
              <w:sdtPr>
                <w:tag w:val="goog_rdk_6895"/>
              </w:sdtPr>
              <w:sdtContent>
                <w:del w:author="Thomas Cervone-Richards - NOAA Federal" w:id="370" w:date="2023-07-21T16:11:01Z">
                  <w:r w:rsidDel="00000000" w:rsidR="00000000" w:rsidRPr="00000000">
                    <w:rPr>
                      <w:sz w:val="19.920000076293945"/>
                      <w:szCs w:val="19.920000076293945"/>
                      <w:rtl w:val="0"/>
                    </w:rPr>
                    <w:delText xml:space="preserve">For each RADRFL feature  object where VERACC or  VERDAT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898"/>
            </w:sdtPr>
            <w:sdtContent>
              <w:p w:rsidR="00000000" w:rsidDel="00000000" w:rsidP="00000000" w:rsidRDefault="00000000" w:rsidRPr="00000000" w14:paraId="00001A5C">
                <w:pPr>
                  <w:widowControl w:val="0"/>
                  <w:spacing w:after="0" w:line="228.82407188415527" w:lineRule="auto"/>
                  <w:ind w:left="116.78436279296875" w:right="282.353515625" w:firstLine="13.14727783203125"/>
                  <w:jc w:val="left"/>
                  <w:rPr>
                    <w:del w:author="Thomas Cervone-Richards - NOAA Federal" w:id="370" w:date="2023-07-21T16:11:01Z"/>
                    <w:sz w:val="19.920000076293945"/>
                    <w:szCs w:val="19.920000076293945"/>
                  </w:rPr>
                </w:pPr>
                <w:sdt>
                  <w:sdtPr>
                    <w:tag w:val="goog_rdk_6897"/>
                  </w:sdtPr>
                  <w:sdtContent>
                    <w:del w:author="Thomas Cervone-Richards - NOAA Federal" w:id="370" w:date="2023-07-21T16:11:01Z">
                      <w:r w:rsidDel="00000000" w:rsidR="00000000" w:rsidRPr="00000000">
                        <w:rPr>
                          <w:sz w:val="19.920000076293945"/>
                          <w:szCs w:val="19.920000076293945"/>
                          <w:rtl w:val="0"/>
                        </w:rPr>
                        <w:delText xml:space="preserve">Prohibited attribute  VERACC or  </w:delText>
                      </w:r>
                    </w:del>
                  </w:sdtContent>
                </w:sdt>
              </w:p>
            </w:sdtContent>
          </w:sdt>
          <w:p w:rsidR="00000000" w:rsidDel="00000000" w:rsidP="00000000" w:rsidRDefault="00000000" w:rsidRPr="00000000" w14:paraId="00001A5D">
            <w:pPr>
              <w:widowControl w:val="0"/>
              <w:spacing w:after="0" w:before="7.20947265625" w:line="231.2314224243164" w:lineRule="auto"/>
              <w:ind w:left="115.5889892578125" w:right="133.7506103515625" w:firstLine="1.19537353515625"/>
              <w:jc w:val="left"/>
              <w:rPr>
                <w:sz w:val="19.920000076293945"/>
                <w:szCs w:val="19.920000076293945"/>
              </w:rPr>
            </w:pPr>
            <w:sdt>
              <w:sdtPr>
                <w:tag w:val="goog_rdk_6899"/>
              </w:sdtPr>
              <w:sdtContent>
                <w:del w:author="Thomas Cervone-Richards - NOAA Federal" w:id="370" w:date="2023-07-21T16:11:01Z">
                  <w:r w:rsidDel="00000000" w:rsidR="00000000" w:rsidRPr="00000000">
                    <w:rPr>
                      <w:sz w:val="19.920000076293945"/>
                      <w:szCs w:val="19.920000076293945"/>
                      <w:rtl w:val="0"/>
                    </w:rPr>
                    <w:delText xml:space="preserve">VERDAT populated  for a RADRFL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02"/>
            </w:sdtPr>
            <w:sdtContent>
              <w:p w:rsidR="00000000" w:rsidDel="00000000" w:rsidP="00000000" w:rsidRDefault="00000000" w:rsidRPr="00000000" w14:paraId="00001A5E">
                <w:pPr>
                  <w:widowControl w:val="0"/>
                  <w:spacing w:after="0" w:line="228.82407188415527" w:lineRule="auto"/>
                  <w:ind w:left="116.7840576171875" w:right="236.30859375" w:firstLine="13.5455322265625"/>
                  <w:jc w:val="left"/>
                  <w:rPr>
                    <w:del w:author="Thomas Cervone-Richards - NOAA Federal" w:id="370" w:date="2023-07-21T16:11:01Z"/>
                    <w:sz w:val="19.920000076293945"/>
                    <w:szCs w:val="19.920000076293945"/>
                  </w:rPr>
                </w:pPr>
                <w:sdt>
                  <w:sdtPr>
                    <w:tag w:val="goog_rdk_6901"/>
                  </w:sdtPr>
                  <w:sdtContent>
                    <w:del w:author="Thomas Cervone-Richards - NOAA Federal" w:id="370" w:date="2023-07-21T16:11:01Z">
                      <w:r w:rsidDel="00000000" w:rsidR="00000000" w:rsidRPr="00000000">
                        <w:rPr>
                          <w:sz w:val="19.920000076293945"/>
                          <w:szCs w:val="19.920000076293945"/>
                          <w:rtl w:val="0"/>
                        </w:rPr>
                        <w:delText xml:space="preserve">Remove VERACC or  VERDAT from  </w:delText>
                      </w:r>
                    </w:del>
                  </w:sdtContent>
                </w:sdt>
              </w:p>
            </w:sdtContent>
          </w:sdt>
          <w:p w:rsidR="00000000" w:rsidDel="00000000" w:rsidP="00000000" w:rsidRDefault="00000000" w:rsidRPr="00000000" w14:paraId="00001A5F">
            <w:pPr>
              <w:widowControl w:val="0"/>
              <w:spacing w:after="0" w:before="7.20947265625" w:line="240" w:lineRule="auto"/>
              <w:ind w:left="130.32958984375" w:firstLine="0"/>
              <w:jc w:val="left"/>
              <w:rPr>
                <w:sz w:val="19.920000076293945"/>
                <w:szCs w:val="19.920000076293945"/>
              </w:rPr>
            </w:pPr>
            <w:sdt>
              <w:sdtPr>
                <w:tag w:val="goog_rdk_6903"/>
              </w:sdtPr>
              <w:sdtContent>
                <w:del w:author="Thomas Cervone-Richards - NOAA Federal" w:id="370" w:date="2023-07-21T16:11:01Z">
                  <w:r w:rsidDel="00000000" w:rsidR="00000000" w:rsidRPr="00000000">
                    <w:rPr>
                      <w:sz w:val="19.920000076293945"/>
                      <w:szCs w:val="19.920000076293945"/>
                      <w:rtl w:val="0"/>
                    </w:rPr>
                    <w:delText xml:space="preserve">RADRFL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0">
            <w:pPr>
              <w:widowControl w:val="0"/>
              <w:spacing w:after="0" w:line="240" w:lineRule="auto"/>
              <w:ind w:left="132.918701171875" w:firstLine="0"/>
              <w:jc w:val="left"/>
              <w:rPr>
                <w:sz w:val="19.920000076293945"/>
                <w:szCs w:val="19.920000076293945"/>
              </w:rPr>
            </w:pPr>
            <w:sdt>
              <w:sdtPr>
                <w:tag w:val="goog_rdk_6905"/>
              </w:sdtPr>
              <w:sdtContent>
                <w:del w:author="Thomas Cervone-Richards - NOAA Federal" w:id="370" w:date="2023-07-21T16:11:01Z">
                  <w:r w:rsidDel="00000000" w:rsidR="00000000" w:rsidRPr="00000000">
                    <w:rPr>
                      <w:sz w:val="19.920000076293945"/>
                      <w:szCs w:val="19.920000076293945"/>
                      <w:rtl w:val="0"/>
                    </w:rPr>
                    <w:delText xml:space="preserve">12.12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1">
            <w:pPr>
              <w:widowControl w:val="0"/>
              <w:spacing w:after="0" w:line="240" w:lineRule="auto"/>
              <w:jc w:val="center"/>
              <w:rPr>
                <w:sz w:val="19.920000076293945"/>
                <w:szCs w:val="19.920000076293945"/>
              </w:rPr>
            </w:pPr>
            <w:sdt>
              <w:sdtPr>
                <w:tag w:val="goog_rdk_6907"/>
              </w:sdtPr>
              <w:sdtContent>
                <w:del w:author="Thomas Cervone-Richards - NOAA Federal" w:id="370" w:date="2023-07-21T16:11:0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2">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63">
            <w:pPr>
              <w:widowControl w:val="0"/>
              <w:spacing w:after="0" w:line="240" w:lineRule="auto"/>
              <w:jc w:val="center"/>
              <w:rPr>
                <w:sz w:val="19.920000076293945"/>
                <w:szCs w:val="19.920000076293945"/>
              </w:rPr>
            </w:pPr>
            <w:sdt>
              <w:sdtPr>
                <w:tag w:val="goog_rdk_6909"/>
              </w:sdtPr>
              <w:sdtContent>
                <w:del w:author="Thomas Cervone-Richards - NOAA Federal" w:id="370" w:date="2023-07-21T16:11:01Z">
                  <w:r w:rsidDel="00000000" w:rsidR="00000000" w:rsidRPr="00000000">
                    <w:rPr>
                      <w:sz w:val="19.920000076293945"/>
                      <w:szCs w:val="19.920000076293945"/>
                      <w:rtl w:val="0"/>
                    </w:rPr>
                    <w:delText xml:space="preserve">1762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4">
            <w:pPr>
              <w:widowControl w:val="0"/>
              <w:spacing w:after="0" w:line="230.75111389160156" w:lineRule="auto"/>
              <w:ind w:left="119.77203369140625" w:right="158.4912109375" w:firstLine="10.159149169921875"/>
              <w:jc w:val="left"/>
              <w:rPr>
                <w:sz w:val="19.920000076293945"/>
                <w:szCs w:val="19.920000076293945"/>
              </w:rPr>
            </w:pPr>
            <w:sdt>
              <w:sdtPr>
                <w:tag w:val="goog_rdk_6911"/>
              </w:sdtPr>
              <w:sdtContent>
                <w:del w:author="Thomas Cervone-Richards - NOAA Federal" w:id="370" w:date="2023-07-21T16:11:01Z">
                  <w:r w:rsidDel="00000000" w:rsidR="00000000" w:rsidRPr="00000000">
                    <w:rPr>
                      <w:sz w:val="19.920000076293945"/>
                      <w:szCs w:val="19.920000076293945"/>
                      <w:rtl w:val="0"/>
                    </w:rPr>
                    <w:delText xml:space="preserve">For each RADRFL feature  object which INTERSECTS OR EQUALS an object of  geometric primitive area or  point having CONRAD as  an allowable attribute.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14"/>
            </w:sdtPr>
            <w:sdtContent>
              <w:p w:rsidR="00000000" w:rsidDel="00000000" w:rsidP="00000000" w:rsidRDefault="00000000" w:rsidRPr="00000000" w14:paraId="00001A65">
                <w:pPr>
                  <w:widowControl w:val="0"/>
                  <w:spacing w:after="0" w:line="240" w:lineRule="auto"/>
                  <w:ind w:left="128.5369873046875" w:firstLine="0"/>
                  <w:jc w:val="left"/>
                  <w:rPr>
                    <w:del w:author="Thomas Cervone-Richards - NOAA Federal" w:id="370" w:date="2023-07-21T16:11:01Z"/>
                    <w:sz w:val="19.920000076293945"/>
                    <w:szCs w:val="19.920000076293945"/>
                  </w:rPr>
                </w:pPr>
                <w:sdt>
                  <w:sdtPr>
                    <w:tag w:val="goog_rdk_6913"/>
                  </w:sdtPr>
                  <w:sdtContent>
                    <w:del w:author="Thomas Cervone-Richards - NOAA Federal" w:id="370" w:date="2023-07-21T16:11:01Z">
                      <w:r w:rsidDel="00000000" w:rsidR="00000000" w:rsidRPr="00000000">
                        <w:rPr>
                          <w:sz w:val="19.920000076293945"/>
                          <w:szCs w:val="19.920000076293945"/>
                          <w:rtl w:val="0"/>
                        </w:rPr>
                        <w:delText xml:space="preserve">Unnecessary  </w:delText>
                      </w:r>
                    </w:del>
                  </w:sdtContent>
                </w:sdt>
              </w:p>
            </w:sdtContent>
          </w:sdt>
          <w:p w:rsidR="00000000" w:rsidDel="00000000" w:rsidP="00000000" w:rsidRDefault="00000000" w:rsidRPr="00000000" w14:paraId="00001A66">
            <w:pPr>
              <w:widowControl w:val="0"/>
              <w:spacing w:after="0" w:line="240" w:lineRule="auto"/>
              <w:ind w:left="130.32989501953125" w:firstLine="0"/>
              <w:jc w:val="left"/>
              <w:rPr>
                <w:sz w:val="19.920000076293945"/>
                <w:szCs w:val="19.920000076293945"/>
              </w:rPr>
            </w:pPr>
            <w:sdt>
              <w:sdtPr>
                <w:tag w:val="goog_rdk_6915"/>
              </w:sdtPr>
              <w:sdtContent>
                <w:del w:author="Thomas Cervone-Richards - NOAA Federal" w:id="370" w:date="2023-07-21T16:11:01Z">
                  <w:r w:rsidDel="00000000" w:rsidR="00000000" w:rsidRPr="00000000">
                    <w:rPr>
                      <w:sz w:val="19.920000076293945"/>
                      <w:szCs w:val="19.920000076293945"/>
                      <w:rtl w:val="0"/>
                    </w:rPr>
                    <w:delText xml:space="preserve">RADRFL encoded.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7">
            <w:pPr>
              <w:widowControl w:val="0"/>
              <w:spacing w:after="0" w:line="230.75111389160156" w:lineRule="auto"/>
              <w:ind w:left="115.5889892578125" w:right="136.197509765625" w:firstLine="14.7406005859375"/>
              <w:jc w:val="left"/>
              <w:rPr>
                <w:sz w:val="19.920000076293945"/>
                <w:szCs w:val="19.920000076293945"/>
              </w:rPr>
            </w:pPr>
            <w:sdt>
              <w:sdtPr>
                <w:tag w:val="goog_rdk_6917"/>
              </w:sdtPr>
              <w:sdtContent>
                <w:del w:author="Thomas Cervone-Richards - NOAA Federal" w:id="370" w:date="2023-07-21T16:11:01Z">
                  <w:r w:rsidDel="00000000" w:rsidR="00000000" w:rsidRPr="00000000">
                    <w:rPr>
                      <w:sz w:val="19.920000076293945"/>
                      <w:szCs w:val="19.920000076293945"/>
                      <w:rtl w:val="0"/>
                    </w:rPr>
                    <w:delText xml:space="preserve">Remove unnecessary  RADRFL object and  encode CONRAD = 3  (radar conspicuous,  has radar reflector) on  the associated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8">
            <w:pPr>
              <w:widowControl w:val="0"/>
              <w:spacing w:after="0" w:line="240" w:lineRule="auto"/>
              <w:ind w:left="132.918701171875" w:firstLine="0"/>
              <w:jc w:val="left"/>
              <w:rPr>
                <w:sz w:val="19.920000076293945"/>
                <w:szCs w:val="19.920000076293945"/>
              </w:rPr>
            </w:pPr>
            <w:sdt>
              <w:sdtPr>
                <w:tag w:val="goog_rdk_6919"/>
              </w:sdtPr>
              <w:sdtContent>
                <w:del w:author="Thomas Cervone-Richards - NOAA Federal" w:id="370" w:date="2023-07-21T16:11:01Z">
                  <w:r w:rsidDel="00000000" w:rsidR="00000000" w:rsidRPr="00000000">
                    <w:rPr>
                      <w:sz w:val="19.920000076293945"/>
                      <w:szCs w:val="19.920000076293945"/>
                      <w:rtl w:val="0"/>
                    </w:rPr>
                    <w:delText xml:space="preserve">12.12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9">
            <w:pPr>
              <w:widowControl w:val="0"/>
              <w:spacing w:after="0" w:line="240" w:lineRule="auto"/>
              <w:jc w:val="center"/>
              <w:rPr>
                <w:sz w:val="19.920000076293945"/>
                <w:szCs w:val="19.920000076293945"/>
              </w:rPr>
            </w:pPr>
            <w:sdt>
              <w:sdtPr>
                <w:tag w:val="goog_rdk_6921"/>
              </w:sdtPr>
              <w:sdtContent>
                <w:del w:author="Thomas Cervone-Richards - NOAA Federal" w:id="370" w:date="2023-07-21T16:11:0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A">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6B">
            <w:pPr>
              <w:widowControl w:val="0"/>
              <w:spacing w:after="0" w:line="240" w:lineRule="auto"/>
              <w:jc w:val="center"/>
              <w:rPr>
                <w:strike w:val="1"/>
                <w:sz w:val="19.920000076293945"/>
                <w:szCs w:val="19.920000076293945"/>
              </w:rPr>
            </w:pPr>
            <w:sdt>
              <w:sdtPr>
                <w:tag w:val="goog_rdk_6923"/>
              </w:sdtPr>
              <w:sdtContent>
                <w:del w:author="Thomas Cervone-Richards - NOAA Federal" w:id="370" w:date="2023-07-21T16:11:01Z">
                  <w:r w:rsidDel="00000000" w:rsidR="00000000" w:rsidRPr="00000000">
                    <w:rPr>
                      <w:strike w:val="1"/>
                      <w:sz w:val="19.920000076293945"/>
                      <w:szCs w:val="19.920000076293945"/>
                      <w:rtl w:val="0"/>
                    </w:rPr>
                    <w:delText xml:space="preserve">1763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C">
            <w:pPr>
              <w:widowControl w:val="0"/>
              <w:spacing w:after="0" w:line="240" w:lineRule="auto"/>
              <w:ind w:left="134.31365966796875" w:firstLine="0"/>
              <w:jc w:val="left"/>
              <w:rPr>
                <w:i w:val="1"/>
                <w:sz w:val="19.920000076293945"/>
                <w:szCs w:val="19.920000076293945"/>
              </w:rPr>
            </w:pPr>
            <w:sdt>
              <w:sdtPr>
                <w:tag w:val="goog_rdk_6925"/>
              </w:sdtPr>
              <w:sdtContent>
                <w:del w:author="Thomas Cervone-Richards - NOAA Federal" w:id="370" w:date="2023-07-21T16:11:01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F">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0">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1">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15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72">
            <w:pPr>
              <w:widowControl w:val="0"/>
              <w:spacing w:after="0" w:line="240" w:lineRule="auto"/>
              <w:jc w:val="center"/>
              <w:rPr>
                <w:sz w:val="19.920000076293945"/>
                <w:szCs w:val="19.920000076293945"/>
              </w:rPr>
            </w:pPr>
            <w:sdt>
              <w:sdtPr>
                <w:tag w:val="goog_rdk_6927"/>
              </w:sdtPr>
              <w:sdtContent>
                <w:del w:author="Thomas Cervone-Richards - NOAA Federal" w:id="371" w:date="2023-10-27T15:38:09Z">
                  <w:r w:rsidDel="00000000" w:rsidR="00000000" w:rsidRPr="00000000">
                    <w:rPr>
                      <w:sz w:val="19.920000076293945"/>
                      <w:szCs w:val="19.920000076293945"/>
                      <w:rtl w:val="0"/>
                    </w:rPr>
                    <w:delText xml:space="preserve">1764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30"/>
            </w:sdtPr>
            <w:sdtContent>
              <w:p w:rsidR="00000000" w:rsidDel="00000000" w:rsidP="00000000" w:rsidRDefault="00000000" w:rsidRPr="00000000" w14:paraId="00001A73">
                <w:pPr>
                  <w:widowControl w:val="0"/>
                  <w:spacing w:after="0" w:line="231.43366813659668" w:lineRule="auto"/>
                  <w:ind w:left="115.58883666992188" w:right="150.08056640625" w:firstLine="14.34234619140625"/>
                  <w:jc w:val="left"/>
                  <w:rPr>
                    <w:del w:author="Thomas Cervone-Richards - NOAA Federal" w:id="371" w:date="2023-10-27T15:38:09Z"/>
                    <w:sz w:val="19.920000076293945"/>
                    <w:szCs w:val="19.920000076293945"/>
                  </w:rPr>
                </w:pPr>
                <w:sdt>
                  <w:sdtPr>
                    <w:tag w:val="goog_rdk_6929"/>
                  </w:sdtPr>
                  <w:sdtContent>
                    <w:del w:author="Thomas Cervone-Richards - NOAA Federal" w:id="371" w:date="2023-10-27T15:38:09Z">
                      <w:r w:rsidDel="00000000" w:rsidR="00000000" w:rsidRPr="00000000">
                        <w:rPr>
                          <w:sz w:val="19.920000076293945"/>
                          <w:szCs w:val="19.920000076293945"/>
                          <w:rtl w:val="0"/>
                        </w:rPr>
                        <w:delText xml:space="preserve">For each feature object  where STATUS is Equal to  1 (permanent) AND  </w:delText>
                      </w:r>
                    </w:del>
                  </w:sdtContent>
                </w:sdt>
              </w:p>
            </w:sdtContent>
          </w:sdt>
          <w:p w:rsidR="00000000" w:rsidDel="00000000" w:rsidP="00000000" w:rsidRDefault="00000000" w:rsidRPr="00000000" w14:paraId="00001A74">
            <w:pPr>
              <w:widowControl w:val="0"/>
              <w:spacing w:after="0" w:before="5.0433349609375" w:line="228.8241720199585" w:lineRule="auto"/>
              <w:ind w:left="129.93118286132812" w:right="404.2596435546875" w:firstLine="0"/>
              <w:jc w:val="left"/>
              <w:rPr>
                <w:sz w:val="19.920000076293945"/>
                <w:szCs w:val="19.920000076293945"/>
              </w:rPr>
            </w:pPr>
            <w:sdt>
              <w:sdtPr>
                <w:tag w:val="goog_rdk_6931"/>
              </w:sdtPr>
              <w:sdtContent>
                <w:del w:author="Thomas Cervone-Richards - NOAA Federal" w:id="371" w:date="2023-10-27T15:38:09Z">
                  <w:r w:rsidDel="00000000" w:rsidR="00000000" w:rsidRPr="00000000">
                    <w:rPr>
                      <w:sz w:val="19.920000076293945"/>
                      <w:szCs w:val="19.920000076293945"/>
                      <w:rtl w:val="0"/>
                    </w:rPr>
                    <w:delText xml:space="preserve">PERSTA or PEREND is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34"/>
            </w:sdtPr>
            <w:sdtContent>
              <w:p w:rsidR="00000000" w:rsidDel="00000000" w:rsidP="00000000" w:rsidRDefault="00000000" w:rsidRPr="00000000" w14:paraId="00001A75">
                <w:pPr>
                  <w:widowControl w:val="0"/>
                  <w:spacing w:after="0" w:line="240" w:lineRule="auto"/>
                  <w:ind w:left="129.931640625" w:firstLine="0"/>
                  <w:jc w:val="left"/>
                  <w:rPr>
                    <w:del w:author="Thomas Cervone-Richards - NOAA Federal" w:id="371" w:date="2023-10-27T15:38:09Z"/>
                    <w:sz w:val="19.920000076293945"/>
                    <w:szCs w:val="19.920000076293945"/>
                  </w:rPr>
                </w:pPr>
                <w:sdt>
                  <w:sdtPr>
                    <w:tag w:val="goog_rdk_6933"/>
                  </w:sdtPr>
                  <w:sdtContent>
                    <w:del w:author="Thomas Cervone-Richards - NOAA Federal" w:id="371" w:date="2023-10-27T15:38:09Z">
                      <w:r w:rsidDel="00000000" w:rsidR="00000000" w:rsidRPr="00000000">
                        <w:rPr>
                          <w:sz w:val="19.920000076293945"/>
                          <w:szCs w:val="19.920000076293945"/>
                          <w:rtl w:val="0"/>
                        </w:rPr>
                        <w:delText xml:space="preserve">PERSTA or  </w:delText>
                      </w:r>
                    </w:del>
                  </w:sdtContent>
                </w:sdt>
              </w:p>
            </w:sdtContent>
          </w:sdt>
          <w:sdt>
            <w:sdtPr>
              <w:tag w:val="goog_rdk_6936"/>
            </w:sdtPr>
            <w:sdtContent>
              <w:p w:rsidR="00000000" w:rsidDel="00000000" w:rsidP="00000000" w:rsidRDefault="00000000" w:rsidRPr="00000000" w14:paraId="00001A76">
                <w:pPr>
                  <w:widowControl w:val="0"/>
                  <w:spacing w:after="0" w:line="231.23335361480713" w:lineRule="auto"/>
                  <w:ind w:left="115.5889892578125" w:right="192.713623046875" w:firstLine="14.3426513671875"/>
                  <w:jc w:val="left"/>
                  <w:rPr>
                    <w:del w:author="Thomas Cervone-Richards - NOAA Federal" w:id="371" w:date="2023-10-27T15:38:09Z"/>
                    <w:sz w:val="19.920000076293945"/>
                    <w:szCs w:val="19.920000076293945"/>
                  </w:rPr>
                </w:pPr>
                <w:sdt>
                  <w:sdtPr>
                    <w:tag w:val="goog_rdk_6935"/>
                  </w:sdtPr>
                  <w:sdtContent>
                    <w:del w:author="Thomas Cervone-Richards - NOAA Federal" w:id="371" w:date="2023-10-27T15:38:09Z">
                      <w:r w:rsidDel="00000000" w:rsidR="00000000" w:rsidRPr="00000000">
                        <w:rPr>
                          <w:sz w:val="19.920000076293945"/>
                          <w:szCs w:val="19.920000076293945"/>
                          <w:rtl w:val="0"/>
                        </w:rPr>
                        <w:delText xml:space="preserve">PEREND populated  for an object with  </w:delText>
                      </w:r>
                    </w:del>
                  </w:sdtContent>
                </w:sdt>
              </w:p>
            </w:sdtContent>
          </w:sdt>
          <w:p w:rsidR="00000000" w:rsidDel="00000000" w:rsidP="00000000" w:rsidRDefault="00000000" w:rsidRPr="00000000" w14:paraId="00001A77">
            <w:pPr>
              <w:widowControl w:val="0"/>
              <w:spacing w:after="0" w:before="5.2099609375" w:line="240" w:lineRule="auto"/>
              <w:ind w:left="122.56103515625" w:firstLine="0"/>
              <w:jc w:val="left"/>
              <w:rPr>
                <w:sz w:val="19.920000076293945"/>
                <w:szCs w:val="19.920000076293945"/>
              </w:rPr>
            </w:pPr>
            <w:sdt>
              <w:sdtPr>
                <w:tag w:val="goog_rdk_6937"/>
              </w:sdtPr>
              <w:sdtContent>
                <w:del w:author="Thomas Cervone-Richards - NOAA Federal" w:id="371" w:date="2023-10-27T15:38:09Z">
                  <w:r w:rsidDel="00000000" w:rsidR="00000000" w:rsidRPr="00000000">
                    <w:rPr>
                      <w:sz w:val="19.920000076293945"/>
                      <w:szCs w:val="19.920000076293945"/>
                      <w:rtl w:val="0"/>
                    </w:rPr>
                    <w:delText xml:space="preserve">STATUS = 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40"/>
            </w:sdtPr>
            <w:sdtContent>
              <w:p w:rsidR="00000000" w:rsidDel="00000000" w:rsidP="00000000" w:rsidRDefault="00000000" w:rsidRPr="00000000" w14:paraId="00001A78">
                <w:pPr>
                  <w:widowControl w:val="0"/>
                  <w:spacing w:after="0" w:line="231.63398265838623" w:lineRule="auto"/>
                  <w:ind w:left="130.32958984375" w:right="389.8919677734375" w:hanging="14.7406005859375"/>
                  <w:jc w:val="left"/>
                  <w:rPr>
                    <w:del w:author="Thomas Cervone-Richards - NOAA Federal" w:id="371" w:date="2023-10-27T15:38:09Z"/>
                    <w:sz w:val="19.920000076293945"/>
                    <w:szCs w:val="19.920000076293945"/>
                  </w:rPr>
                </w:pPr>
                <w:sdt>
                  <w:sdtPr>
                    <w:tag w:val="goog_rdk_6939"/>
                  </w:sdtPr>
                  <w:sdtContent>
                    <w:del w:author="Thomas Cervone-Richards - NOAA Federal" w:id="371" w:date="2023-10-27T15:38:09Z">
                      <w:r w:rsidDel="00000000" w:rsidR="00000000" w:rsidRPr="00000000">
                        <w:rPr>
                          <w:sz w:val="19.920000076293945"/>
                          <w:szCs w:val="19.920000076293945"/>
                          <w:rtl w:val="0"/>
                        </w:rPr>
                        <w:delText xml:space="preserve">Amend STATUS or  Remove  </w:delText>
                      </w:r>
                    </w:del>
                  </w:sdtContent>
                </w:sdt>
              </w:p>
            </w:sdtContent>
          </w:sdt>
          <w:p w:rsidR="00000000" w:rsidDel="00000000" w:rsidP="00000000" w:rsidRDefault="00000000" w:rsidRPr="00000000" w14:paraId="00001A79">
            <w:pPr>
              <w:widowControl w:val="0"/>
              <w:spacing w:after="0" w:before="4.8779296875" w:line="240" w:lineRule="auto"/>
              <w:ind w:left="129.931640625" w:firstLine="0"/>
              <w:jc w:val="left"/>
              <w:rPr>
                <w:sz w:val="19.920000076293945"/>
                <w:szCs w:val="19.920000076293945"/>
              </w:rPr>
            </w:pPr>
            <w:sdt>
              <w:sdtPr>
                <w:tag w:val="goog_rdk_6941"/>
              </w:sdtPr>
              <w:sdtContent>
                <w:del w:author="Thomas Cervone-Richards - NOAA Federal" w:id="371" w:date="2023-10-27T15:38:09Z">
                  <w:r w:rsidDel="00000000" w:rsidR="00000000" w:rsidRPr="00000000">
                    <w:rPr>
                      <w:sz w:val="19.920000076293945"/>
                      <w:szCs w:val="19.920000076293945"/>
                      <w:rtl w:val="0"/>
                    </w:rPr>
                    <w:delText xml:space="preserve">PERSTA/PEREND.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44"/>
            </w:sdtPr>
            <w:sdtContent>
              <w:p w:rsidR="00000000" w:rsidDel="00000000" w:rsidP="00000000" w:rsidRDefault="00000000" w:rsidRPr="00000000" w14:paraId="00001A7A">
                <w:pPr>
                  <w:widowControl w:val="0"/>
                  <w:spacing w:after="0" w:line="240" w:lineRule="auto"/>
                  <w:ind w:left="117.9791259765625" w:firstLine="0"/>
                  <w:jc w:val="left"/>
                  <w:rPr>
                    <w:del w:author="Thomas Cervone-Richards - NOAA Federal" w:id="371" w:date="2023-10-27T15:38:09Z"/>
                    <w:sz w:val="19.920000076293945"/>
                    <w:szCs w:val="19.920000076293945"/>
                  </w:rPr>
                </w:pPr>
                <w:sdt>
                  <w:sdtPr>
                    <w:tag w:val="goog_rdk_6943"/>
                  </w:sdtPr>
                  <w:sdtContent>
                    <w:del w:author="Thomas Cervone-Richards - NOAA Federal" w:id="371" w:date="2023-10-27T15:38:09Z">
                      <w:r w:rsidDel="00000000" w:rsidR="00000000" w:rsidRPr="00000000">
                        <w:rPr>
                          <w:sz w:val="19.920000076293945"/>
                          <w:szCs w:val="19.920000076293945"/>
                          <w:rtl w:val="0"/>
                        </w:rPr>
                        <w:delText xml:space="preserve">2.1.5.1 and  </w:delText>
                      </w:r>
                    </w:del>
                  </w:sdtContent>
                </w:sdt>
              </w:p>
            </w:sdtContent>
          </w:sdt>
          <w:sdt>
            <w:sdtPr>
              <w:tag w:val="goog_rdk_6946"/>
            </w:sdtPr>
            <w:sdtContent>
              <w:p w:rsidR="00000000" w:rsidDel="00000000" w:rsidP="00000000" w:rsidRDefault="00000000" w:rsidRPr="00000000" w14:paraId="00001A7B">
                <w:pPr>
                  <w:widowControl w:val="0"/>
                  <w:spacing w:after="0" w:line="240" w:lineRule="auto"/>
                  <w:ind w:left="127.9388427734375" w:firstLine="0"/>
                  <w:jc w:val="left"/>
                  <w:rPr>
                    <w:del w:author="Thomas Cervone-Richards - NOAA Federal" w:id="371" w:date="2023-10-27T15:38:09Z"/>
                    <w:sz w:val="19.920000076293945"/>
                    <w:szCs w:val="19.920000076293945"/>
                  </w:rPr>
                </w:pPr>
                <w:sdt>
                  <w:sdtPr>
                    <w:tag w:val="goog_rdk_6945"/>
                  </w:sdtPr>
                  <w:sdtContent>
                    <w:del w:author="Thomas Cervone-Richards - NOAA Federal" w:id="371" w:date="2023-10-27T15:38:09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A7C">
            <w:pPr>
              <w:widowControl w:val="0"/>
              <w:spacing w:after="0" w:line="240" w:lineRule="auto"/>
              <w:ind w:left="120.767822265625" w:firstLine="0"/>
              <w:jc w:val="left"/>
              <w:rPr>
                <w:sz w:val="19.920000076293945"/>
                <w:szCs w:val="19.920000076293945"/>
              </w:rPr>
            </w:pPr>
            <w:sdt>
              <w:sdtPr>
                <w:tag w:val="goog_rdk_6947"/>
              </w:sdtPr>
              <w:sdtContent>
                <w:del w:author="Thomas Cervone-Richards - NOAA Federal" w:id="371" w:date="2023-10-27T15:38:09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D">
            <w:pPr>
              <w:widowControl w:val="0"/>
              <w:spacing w:after="0" w:line="240" w:lineRule="auto"/>
              <w:jc w:val="center"/>
              <w:rPr>
                <w:sz w:val="19.920000076293945"/>
                <w:szCs w:val="19.920000076293945"/>
              </w:rPr>
            </w:pPr>
            <w:sdt>
              <w:sdtPr>
                <w:tag w:val="goog_rdk_6949"/>
              </w:sdtPr>
              <w:sdtContent>
                <w:del w:author="Thomas Cervone-Richards - NOAA Federal" w:id="371" w:date="2023-10-27T15:38:0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E">
            <w:pPr>
              <w:widowControl w:val="0"/>
              <w:spacing w:after="0" w:line="240" w:lineRule="auto"/>
              <w:jc w:val="center"/>
              <w:rPr>
                <w:sz w:val="19.920000076293945"/>
                <w:szCs w:val="19.920000076293945"/>
              </w:rPr>
            </w:pPr>
            <w:sdt>
              <w:sdtPr>
                <w:tag w:val="goog_rdk_6952"/>
              </w:sdtPr>
              <w:sdtContent>
                <w:ins w:author="Thomas Cervone-Richards - NOAA Federal" w:id="372" w:date="2023-10-27T15:34:21Z">
                  <w:sdt>
                    <w:sdtPr>
                      <w:tag w:val="goog_rdk_6953"/>
                    </w:sdtPr>
                    <w:sdtContent>
                      <w:del w:author="Thomas Cervone-Richards - NOAA Federal" w:id="371" w:date="2023-10-27T15:38:09Z">
                        <w:r w:rsidDel="00000000" w:rsidR="00000000" w:rsidRPr="00000000">
                          <w:rPr>
                            <w:sz w:val="19.920000076293945"/>
                            <w:szCs w:val="19.920000076293945"/>
                            <w:rtl w:val="0"/>
                          </w:rPr>
                          <w:delText xml:space="preserve">411, 414</w:delText>
                        </w:r>
                      </w:del>
                    </w:sdtContent>
                  </w:sdt>
                </w:ins>
              </w:sdtContent>
            </w:sdt>
            <w:r w:rsidDel="00000000" w:rsidR="00000000" w:rsidRPr="00000000">
              <w:rPr>
                <w:rtl w:val="0"/>
              </w:rPr>
            </w:r>
          </w:p>
        </w:tc>
      </w:tr>
      <w:tr>
        <w:trPr>
          <w:cantSplit w:val="0"/>
          <w:trHeight w:val="18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7F">
            <w:pPr>
              <w:widowControl w:val="0"/>
              <w:spacing w:after="0" w:line="240" w:lineRule="auto"/>
              <w:jc w:val="center"/>
              <w:rPr>
                <w:sz w:val="19.920000076293945"/>
                <w:szCs w:val="19.920000076293945"/>
              </w:rPr>
            </w:pPr>
            <w:sdt>
              <w:sdtPr>
                <w:tag w:val="goog_rdk_6955"/>
              </w:sdtPr>
              <w:sdtContent>
                <w:del w:author="Thomas Cervone-Richards - NOAA Federal" w:id="373" w:date="2023-10-27T15:39:20Z">
                  <w:r w:rsidDel="00000000" w:rsidR="00000000" w:rsidRPr="00000000">
                    <w:rPr>
                      <w:sz w:val="19.920000076293945"/>
                      <w:szCs w:val="19.920000076293945"/>
                      <w:rtl w:val="0"/>
                    </w:rPr>
                    <w:delText xml:space="preserve">1765a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58"/>
            </w:sdtPr>
            <w:sdtContent>
              <w:p w:rsidR="00000000" w:rsidDel="00000000" w:rsidP="00000000" w:rsidRDefault="00000000" w:rsidRPr="00000000" w14:paraId="00001A80">
                <w:pPr>
                  <w:widowControl w:val="0"/>
                  <w:spacing w:after="0" w:line="231.23305320739746" w:lineRule="auto"/>
                  <w:ind w:left="125.74798583984375" w:right="426.171875" w:firstLine="5.17913818359375"/>
                  <w:jc w:val="left"/>
                  <w:rPr>
                    <w:del w:author="Thomas Cervone-Richards - NOAA Federal" w:id="373" w:date="2023-10-27T15:39:20Z"/>
                    <w:sz w:val="19.920000076293945"/>
                    <w:szCs w:val="19.920000076293945"/>
                  </w:rPr>
                </w:pPr>
                <w:sdt>
                  <w:sdtPr>
                    <w:tag w:val="goog_rdk_6957"/>
                  </w:sdtPr>
                  <w:sdtContent>
                    <w:del w:author="Thomas Cervone-Richards - NOAA Federal" w:id="373" w:date="2023-10-27T15:39:20Z">
                      <w:r w:rsidDel="00000000" w:rsidR="00000000" w:rsidRPr="00000000">
                        <w:rPr>
                          <w:sz w:val="19.920000076293945"/>
                          <w:szCs w:val="19.920000076293945"/>
                          <w:rtl w:val="0"/>
                        </w:rPr>
                        <w:delText xml:space="preserve">If the cell contains both  M_QUAL and M_ACCY  meta objects AND their  </w:delText>
                      </w:r>
                    </w:del>
                  </w:sdtContent>
                </w:sdt>
              </w:p>
            </w:sdtContent>
          </w:sdt>
          <w:sdt>
            <w:sdtPr>
              <w:tag w:val="goog_rdk_6960"/>
            </w:sdtPr>
            <w:sdtContent>
              <w:p w:rsidR="00000000" w:rsidDel="00000000" w:rsidP="00000000" w:rsidRDefault="00000000" w:rsidRPr="00000000" w14:paraId="00001A81">
                <w:pPr>
                  <w:widowControl w:val="0"/>
                  <w:spacing w:after="0" w:before="5.2099609375" w:line="231.23335361480713" w:lineRule="auto"/>
                  <w:ind w:left="120.76797485351562" w:right="215.81634521484375" w:firstLine="0"/>
                  <w:jc w:val="left"/>
                  <w:rPr>
                    <w:del w:author="Thomas Cervone-Richards - NOAA Federal" w:id="373" w:date="2023-10-27T15:39:20Z"/>
                    <w:sz w:val="19.920000076293945"/>
                    <w:szCs w:val="19.920000076293945"/>
                  </w:rPr>
                </w:pPr>
                <w:sdt>
                  <w:sdtPr>
                    <w:tag w:val="goog_rdk_6959"/>
                  </w:sdtPr>
                  <w:sdtContent>
                    <w:del w:author="Thomas Cervone-Richards - NOAA Federal" w:id="373" w:date="2023-10-27T15:39:20Z">
                      <w:r w:rsidDel="00000000" w:rsidR="00000000" w:rsidRPr="00000000">
                        <w:rPr>
                          <w:sz w:val="19.920000076293945"/>
                          <w:szCs w:val="19.920000076293945"/>
                          <w:rtl w:val="0"/>
                        </w:rPr>
                        <w:delText xml:space="preserve">combined coverage is Not  equal to the M_COVR  </w:delText>
                      </w:r>
                    </w:del>
                  </w:sdtContent>
                </w:sdt>
              </w:p>
            </w:sdtContent>
          </w:sdt>
          <w:sdt>
            <w:sdtPr>
              <w:tag w:val="goog_rdk_6962"/>
            </w:sdtPr>
            <w:sdtContent>
              <w:p w:rsidR="00000000" w:rsidDel="00000000" w:rsidP="00000000" w:rsidRDefault="00000000" w:rsidRPr="00000000" w14:paraId="00001A82">
                <w:pPr>
                  <w:widowControl w:val="0"/>
                  <w:spacing w:after="0" w:before="5.2099609375" w:line="240" w:lineRule="auto"/>
                  <w:ind w:left="119.77203369140625" w:firstLine="0"/>
                  <w:jc w:val="left"/>
                  <w:rPr>
                    <w:del w:author="Thomas Cervone-Richards - NOAA Federal" w:id="373" w:date="2023-10-27T15:39:20Z"/>
                    <w:sz w:val="19.920000076293945"/>
                    <w:szCs w:val="19.920000076293945"/>
                  </w:rPr>
                </w:pPr>
                <w:sdt>
                  <w:sdtPr>
                    <w:tag w:val="goog_rdk_6961"/>
                  </w:sdtPr>
                  <w:sdtContent>
                    <w:del w:author="Thomas Cervone-Richards - NOAA Federal" w:id="373" w:date="2023-10-27T15:39:20Z">
                      <w:r w:rsidDel="00000000" w:rsidR="00000000" w:rsidRPr="00000000">
                        <w:rPr>
                          <w:sz w:val="19.920000076293945"/>
                          <w:szCs w:val="19.920000076293945"/>
                          <w:rtl w:val="0"/>
                        </w:rPr>
                        <w:delText xml:space="preserve">objects with CATCOV  </w:delText>
                      </w:r>
                    </w:del>
                  </w:sdtContent>
                </w:sdt>
              </w:p>
            </w:sdtContent>
          </w:sdt>
          <w:sdt>
            <w:sdtPr>
              <w:tag w:val="goog_rdk_6964"/>
            </w:sdtPr>
            <w:sdtContent>
              <w:p w:rsidR="00000000" w:rsidDel="00000000" w:rsidP="00000000" w:rsidRDefault="00000000" w:rsidRPr="00000000" w14:paraId="00001A83">
                <w:pPr>
                  <w:widowControl w:val="0"/>
                  <w:spacing w:after="0" w:line="240" w:lineRule="auto"/>
                  <w:ind w:left="129.93118286132812" w:firstLine="0"/>
                  <w:jc w:val="left"/>
                  <w:rPr>
                    <w:del w:author="Thomas Cervone-Richards - NOAA Federal" w:id="373" w:date="2023-10-27T15:39:20Z"/>
                    <w:sz w:val="19.920000076293945"/>
                    <w:szCs w:val="19.920000076293945"/>
                  </w:rPr>
                </w:pPr>
                <w:sdt>
                  <w:sdtPr>
                    <w:tag w:val="goog_rdk_6963"/>
                  </w:sdtPr>
                  <w:sdtContent>
                    <w:del w:author="Thomas Cervone-Richards - NOAA Federal" w:id="373" w:date="2023-10-27T15:39:20Z">
                      <w:r w:rsidDel="00000000" w:rsidR="00000000" w:rsidRPr="00000000">
                        <w:rPr>
                          <w:sz w:val="19.920000076293945"/>
                          <w:szCs w:val="19.920000076293945"/>
                          <w:rtl w:val="0"/>
                        </w:rPr>
                        <w:delText xml:space="preserve">Equal to 1 (coverage  </w:delText>
                      </w:r>
                    </w:del>
                  </w:sdtContent>
                </w:sdt>
              </w:p>
            </w:sdtContent>
          </w:sdt>
          <w:p w:rsidR="00000000" w:rsidDel="00000000" w:rsidP="00000000" w:rsidRDefault="00000000" w:rsidRPr="00000000" w14:paraId="00001A84">
            <w:pPr>
              <w:widowControl w:val="0"/>
              <w:spacing w:after="0" w:line="240" w:lineRule="auto"/>
              <w:ind w:left="119.97116088867188" w:firstLine="0"/>
              <w:jc w:val="left"/>
              <w:rPr>
                <w:sz w:val="19.920000076293945"/>
                <w:szCs w:val="19.920000076293945"/>
              </w:rPr>
            </w:pPr>
            <w:sdt>
              <w:sdtPr>
                <w:tag w:val="goog_rdk_6965"/>
              </w:sdtPr>
              <w:sdtContent>
                <w:del w:author="Thomas Cervone-Richards - NOAA Federal" w:id="373" w:date="2023-10-27T15:39:20Z">
                  <w:r w:rsidDel="00000000" w:rsidR="00000000" w:rsidRPr="00000000">
                    <w:rPr>
                      <w:sz w:val="19.920000076293945"/>
                      <w:szCs w:val="19.920000076293945"/>
                      <w:rtl w:val="0"/>
                    </w:rPr>
                    <w:delText xml:space="preserve">available).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68"/>
            </w:sdtPr>
            <w:sdtContent>
              <w:p w:rsidR="00000000" w:rsidDel="00000000" w:rsidP="00000000" w:rsidRDefault="00000000" w:rsidRPr="00000000" w14:paraId="00001A85">
                <w:pPr>
                  <w:widowControl w:val="0"/>
                  <w:spacing w:after="0" w:line="240" w:lineRule="auto"/>
                  <w:ind w:left="127.3419189453125" w:firstLine="0"/>
                  <w:jc w:val="left"/>
                  <w:rPr>
                    <w:del w:author="Thomas Cervone-Richards - NOAA Federal" w:id="373" w:date="2023-10-27T15:39:20Z"/>
                    <w:sz w:val="19.920000076293945"/>
                    <w:szCs w:val="19.920000076293945"/>
                  </w:rPr>
                </w:pPr>
                <w:sdt>
                  <w:sdtPr>
                    <w:tag w:val="goog_rdk_6967"/>
                  </w:sdtPr>
                  <w:sdtContent>
                    <w:del w:author="Thomas Cervone-Richards - NOAA Federal" w:id="373" w:date="2023-10-27T15:39:20Z">
                      <w:r w:rsidDel="00000000" w:rsidR="00000000" w:rsidRPr="00000000">
                        <w:rPr>
                          <w:sz w:val="19.920000076293945"/>
                          <w:szCs w:val="19.920000076293945"/>
                          <w:rtl w:val="0"/>
                        </w:rPr>
                        <w:delText xml:space="preserve">M_QUAL or  </w:delText>
                      </w:r>
                    </w:del>
                  </w:sdtContent>
                </w:sdt>
              </w:p>
            </w:sdtContent>
          </w:sdt>
          <w:sdt>
            <w:sdtPr>
              <w:tag w:val="goog_rdk_6970"/>
            </w:sdtPr>
            <w:sdtContent>
              <w:p w:rsidR="00000000" w:rsidDel="00000000" w:rsidP="00000000" w:rsidRDefault="00000000" w:rsidRPr="00000000" w14:paraId="00001A86">
                <w:pPr>
                  <w:widowControl w:val="0"/>
                  <w:spacing w:after="0" w:line="240" w:lineRule="auto"/>
                  <w:ind w:left="127.3419189453125" w:firstLine="0"/>
                  <w:jc w:val="left"/>
                  <w:rPr>
                    <w:del w:author="Thomas Cervone-Richards - NOAA Federal" w:id="373" w:date="2023-10-27T15:39:20Z"/>
                    <w:sz w:val="19.920000076293945"/>
                    <w:szCs w:val="19.920000076293945"/>
                  </w:rPr>
                </w:pPr>
                <w:sdt>
                  <w:sdtPr>
                    <w:tag w:val="goog_rdk_6969"/>
                  </w:sdtPr>
                  <w:sdtContent>
                    <w:del w:author="Thomas Cervone-Richards - NOAA Federal" w:id="373" w:date="2023-10-27T15:39:20Z">
                      <w:r w:rsidDel="00000000" w:rsidR="00000000" w:rsidRPr="00000000">
                        <w:rPr>
                          <w:sz w:val="19.920000076293945"/>
                          <w:szCs w:val="19.920000076293945"/>
                          <w:rtl w:val="0"/>
                        </w:rPr>
                        <w:delText xml:space="preserve">M_ACCY do not  </w:delText>
                      </w:r>
                    </w:del>
                  </w:sdtContent>
                </w:sdt>
              </w:p>
            </w:sdtContent>
          </w:sdt>
          <w:p w:rsidR="00000000" w:rsidDel="00000000" w:rsidP="00000000" w:rsidRDefault="00000000" w:rsidRPr="00000000" w14:paraId="00001A87">
            <w:pPr>
              <w:widowControl w:val="0"/>
              <w:spacing w:after="0" w:line="240" w:lineRule="auto"/>
              <w:jc w:val="center"/>
              <w:rPr>
                <w:sz w:val="19.920000076293945"/>
                <w:szCs w:val="19.920000076293945"/>
              </w:rPr>
            </w:pPr>
            <w:sdt>
              <w:sdtPr>
                <w:tag w:val="goog_rdk_6971"/>
              </w:sdtPr>
              <w:sdtContent>
                <w:del w:author="Thomas Cervone-Richards - NOAA Federal" w:id="373" w:date="2023-10-27T15:39:20Z">
                  <w:r w:rsidDel="00000000" w:rsidR="00000000" w:rsidRPr="00000000">
                    <w:rPr>
                      <w:sz w:val="19.920000076293945"/>
                      <w:szCs w:val="19.920000076293945"/>
                      <w:rtl w:val="0"/>
                    </w:rPr>
                    <w:delText xml:space="preserve">provide full coverage.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8">
            <w:pPr>
              <w:widowControl w:val="0"/>
              <w:spacing w:after="0" w:line="231.23305320739746" w:lineRule="auto"/>
              <w:ind w:left="124.3536376953125" w:right="275.94970703125" w:hanging="8.7646484375"/>
              <w:rPr>
                <w:sz w:val="19.920000076293945"/>
                <w:szCs w:val="19.920000076293945"/>
              </w:rPr>
            </w:pPr>
            <w:sdt>
              <w:sdtPr>
                <w:tag w:val="goog_rdk_6973"/>
              </w:sdtPr>
              <w:sdtContent>
                <w:del w:author="Thomas Cervone-Richards - NOAA Federal" w:id="373" w:date="2023-10-27T15:39:20Z">
                  <w:r w:rsidDel="00000000" w:rsidR="00000000" w:rsidRPr="00000000">
                    <w:rPr>
                      <w:sz w:val="19.920000076293945"/>
                      <w:szCs w:val="19.920000076293945"/>
                      <w:rtl w:val="0"/>
                    </w:rPr>
                    <w:delText xml:space="preserve">Amend M_QUAL or  M_ACCY objects to  provide full coverage.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9">
            <w:pPr>
              <w:widowControl w:val="0"/>
              <w:spacing w:after="0" w:line="240" w:lineRule="auto"/>
              <w:ind w:left="117.9791259765625" w:firstLine="0"/>
              <w:jc w:val="left"/>
              <w:rPr>
                <w:sz w:val="19.920000076293945"/>
                <w:szCs w:val="19.920000076293945"/>
              </w:rPr>
            </w:pPr>
            <w:sdt>
              <w:sdtPr>
                <w:tag w:val="goog_rdk_6975"/>
              </w:sdtPr>
              <w:sdtContent>
                <w:del w:author="Thomas Cervone-Richards - NOAA Federal" w:id="373" w:date="2023-10-27T15:39:20Z">
                  <w:r w:rsidDel="00000000" w:rsidR="00000000" w:rsidRPr="00000000">
                    <w:rPr>
                      <w:sz w:val="19.920000076293945"/>
                      <w:szCs w:val="19.920000076293945"/>
                      <w:rtl w:val="0"/>
                    </w:rPr>
                    <w:delText xml:space="preserve">2.2.3.1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A">
            <w:pPr>
              <w:widowControl w:val="0"/>
              <w:spacing w:after="0" w:line="240" w:lineRule="auto"/>
              <w:jc w:val="center"/>
              <w:rPr>
                <w:sz w:val="19.920000076293945"/>
                <w:szCs w:val="19.920000076293945"/>
              </w:rPr>
            </w:pPr>
            <w:sdt>
              <w:sdtPr>
                <w:tag w:val="goog_rdk_6977"/>
              </w:sdtPr>
              <w:sdtContent>
                <w:del w:author="Thomas Cervone-Richards - NOAA Federal" w:id="373" w:date="2023-10-27T15:39:20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8B">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9.4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8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1765b </w:t>
            </w:r>
          </w:p>
        </w:tc>
        <w:tc>
          <w:tcPr>
            <w:shd w:fill="auto" w:val="clear"/>
            <w:tcMar>
              <w:top w:w="100.0" w:type="dxa"/>
              <w:left w:w="100.0" w:type="dxa"/>
              <w:bottom w:w="100.0" w:type="dxa"/>
              <w:right w:w="100.0" w:type="dxa"/>
            </w:tcMar>
            <w:vAlign w:val="top"/>
          </w:tcPr>
          <w:p w:rsidR="00000000" w:rsidDel="00000000" w:rsidP="00000000" w:rsidRDefault="00000000" w:rsidRPr="00000000" w14:paraId="00001A8D">
            <w:pPr>
              <w:widowControl w:val="0"/>
              <w:spacing w:after="0" w:line="231.43366813659668" w:lineRule="auto"/>
              <w:ind w:left="119.77203369140625" w:right="123.4918212890625" w:firstLine="10.159149169921875"/>
              <w:jc w:val="left"/>
              <w:rPr>
                <w:sz w:val="19.920000076293945"/>
                <w:szCs w:val="19.920000076293945"/>
              </w:rPr>
            </w:pPr>
            <w:r w:rsidDel="00000000" w:rsidR="00000000" w:rsidRPr="00000000">
              <w:rPr>
                <w:sz w:val="19.920000076293945"/>
                <w:szCs w:val="19.920000076293945"/>
                <w:rtl w:val="0"/>
              </w:rPr>
              <w:t xml:space="preserve">For each M_QUAL meta  object that CONTAINS,  OVERLAPS OR is WITHIN  a M_ACCY meta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A8E">
            <w:pPr>
              <w:widowControl w:val="0"/>
              <w:spacing w:after="0" w:line="240" w:lineRule="auto"/>
              <w:ind w:left="127.3419189453125" w:firstLine="0"/>
              <w:jc w:val="left"/>
              <w:rPr>
                <w:sz w:val="19.920000076293945"/>
                <w:szCs w:val="19.920000076293945"/>
              </w:rPr>
            </w:pPr>
            <w:r w:rsidDel="00000000" w:rsidR="00000000" w:rsidRPr="00000000">
              <w:rPr>
                <w:sz w:val="19.920000076293945"/>
                <w:szCs w:val="19.920000076293945"/>
                <w:rtl w:val="0"/>
              </w:rPr>
              <w:t xml:space="preserve">M_QUAL and  </w:t>
            </w:r>
          </w:p>
          <w:p w:rsidR="00000000" w:rsidDel="00000000" w:rsidP="00000000" w:rsidRDefault="00000000" w:rsidRPr="00000000" w14:paraId="00001A8F">
            <w:pPr>
              <w:widowControl w:val="0"/>
              <w:spacing w:after="0" w:line="240" w:lineRule="auto"/>
              <w:ind w:left="127.3419189453125" w:firstLine="0"/>
              <w:jc w:val="left"/>
              <w:rPr>
                <w:sz w:val="19.920000076293945"/>
                <w:szCs w:val="19.920000076293945"/>
              </w:rPr>
            </w:pPr>
            <w:r w:rsidDel="00000000" w:rsidR="00000000" w:rsidRPr="00000000">
              <w:rPr>
                <w:sz w:val="19.920000076293945"/>
                <w:szCs w:val="19.920000076293945"/>
                <w:rtl w:val="0"/>
              </w:rPr>
              <w:t xml:space="preserve">M_ACCY objects  </w:t>
            </w:r>
          </w:p>
          <w:p w:rsidR="00000000" w:rsidDel="00000000" w:rsidP="00000000" w:rsidRDefault="00000000" w:rsidRPr="00000000" w14:paraId="00001A90">
            <w:pPr>
              <w:widowControl w:val="0"/>
              <w:spacing w:after="0" w:line="240" w:lineRule="auto"/>
              <w:ind w:left="119.7723388671875" w:firstLine="0"/>
              <w:jc w:val="left"/>
              <w:rPr>
                <w:sz w:val="19.920000076293945"/>
                <w:szCs w:val="19.920000076293945"/>
              </w:rPr>
            </w:pPr>
            <w:r w:rsidDel="00000000" w:rsidR="00000000" w:rsidRPr="00000000">
              <w:rPr>
                <w:sz w:val="19.920000076293945"/>
                <w:szCs w:val="19.920000076293945"/>
                <w:rtl w:val="0"/>
              </w:rPr>
              <w:t xml:space="preserve">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1A91">
            <w:pPr>
              <w:widowControl w:val="0"/>
              <w:spacing w:after="0" w:line="231.53411865234375" w:lineRule="auto"/>
              <w:ind w:left="127.3419189453125" w:right="358.817138671875" w:hanging="11.7529296875"/>
              <w:rPr>
                <w:sz w:val="19.920000076293945"/>
                <w:szCs w:val="19.920000076293945"/>
              </w:rPr>
            </w:pPr>
            <w:r w:rsidDel="00000000" w:rsidR="00000000" w:rsidRPr="00000000">
              <w:rPr>
                <w:sz w:val="19.920000076293945"/>
                <w:szCs w:val="19.920000076293945"/>
                <w:rtl w:val="0"/>
              </w:rPr>
              <w:t xml:space="preserve">Amend M_QUAL or  M_ACCY objects to  remove 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1A92">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2.2.4.1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1A94">
            <w:pPr>
              <w:widowControl w:val="0"/>
              <w:spacing w:after="0" w:line="240" w:lineRule="auto"/>
              <w:jc w:val="center"/>
              <w:rPr>
                <w:sz w:val="19.920000076293945"/>
                <w:szCs w:val="19.920000076293945"/>
              </w:rPr>
            </w:pPr>
            <w:sdt>
              <w:sdtPr>
                <w:tag w:val="goog_rdk_6979"/>
              </w:sdtPr>
              <w:sdtContent>
                <w:ins w:author="Thomas Cervone-Richards - NOAA Federal" w:id="374" w:date="2023-10-27T15:40:05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116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95">
            <w:pPr>
              <w:widowControl w:val="0"/>
              <w:spacing w:after="0" w:line="240" w:lineRule="auto"/>
              <w:jc w:val="center"/>
              <w:rPr>
                <w:sz w:val="19.920000076293945"/>
                <w:szCs w:val="19.920000076293945"/>
              </w:rPr>
            </w:pPr>
            <w:sdt>
              <w:sdtPr>
                <w:tag w:val="goog_rdk_6981"/>
              </w:sdtPr>
              <w:sdtContent>
                <w:del w:author="Thomas Cervone-Richards - NOAA Federal" w:id="375" w:date="2023-10-27T15:46:22Z">
                  <w:r w:rsidDel="00000000" w:rsidR="00000000" w:rsidRPr="00000000">
                    <w:rPr>
                      <w:sz w:val="19.920000076293945"/>
                      <w:szCs w:val="19.920000076293945"/>
                      <w:rtl w:val="0"/>
                    </w:rPr>
                    <w:delText xml:space="preserve">1766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84"/>
            </w:sdtPr>
            <w:sdtContent>
              <w:p w:rsidR="00000000" w:rsidDel="00000000" w:rsidP="00000000" w:rsidRDefault="00000000" w:rsidRPr="00000000" w14:paraId="00001A96">
                <w:pPr>
                  <w:widowControl w:val="0"/>
                  <w:spacing w:after="0" w:line="240" w:lineRule="auto"/>
                  <w:ind w:left="129.93118286132812" w:firstLine="0"/>
                  <w:jc w:val="left"/>
                  <w:rPr>
                    <w:del w:author="Thomas Cervone-Richards - NOAA Federal" w:id="375" w:date="2023-10-27T15:46:22Z"/>
                    <w:sz w:val="19.920000076293945"/>
                    <w:szCs w:val="19.920000076293945"/>
                  </w:rPr>
                </w:pPr>
                <w:sdt>
                  <w:sdtPr>
                    <w:tag w:val="goog_rdk_6983"/>
                  </w:sdtPr>
                  <w:sdtContent>
                    <w:del w:author="Thomas Cervone-Richards - NOAA Federal" w:id="375" w:date="2023-10-27T15:46:22Z">
                      <w:r w:rsidDel="00000000" w:rsidR="00000000" w:rsidRPr="00000000">
                        <w:rPr>
                          <w:sz w:val="19.920000076293945"/>
                          <w:szCs w:val="19.920000076293945"/>
                          <w:rtl w:val="0"/>
                        </w:rPr>
                        <w:delText xml:space="preserve">For each PICREP,  </w:delText>
                      </w:r>
                    </w:del>
                  </w:sdtContent>
                </w:sdt>
              </w:p>
            </w:sdtContent>
          </w:sdt>
          <w:p w:rsidR="00000000" w:rsidDel="00000000" w:rsidP="00000000" w:rsidRDefault="00000000" w:rsidRPr="00000000" w14:paraId="00001A97">
            <w:pPr>
              <w:widowControl w:val="0"/>
              <w:spacing w:after="0" w:line="231.2325668334961" w:lineRule="auto"/>
              <w:ind w:left="115.58883666992188" w:right="103.06976318359375" w:firstLine="0"/>
              <w:jc w:val="left"/>
              <w:rPr>
                <w:sz w:val="19.920000076293945"/>
                <w:szCs w:val="19.920000076293945"/>
              </w:rPr>
            </w:pPr>
            <w:sdt>
              <w:sdtPr>
                <w:tag w:val="goog_rdk_6985"/>
              </w:sdtPr>
              <w:sdtContent>
                <w:del w:author="Thomas Cervone-Richards - NOAA Federal" w:id="375" w:date="2023-10-27T15:46:22Z">
                  <w:r w:rsidDel="00000000" w:rsidR="00000000" w:rsidRPr="00000000">
                    <w:rPr>
                      <w:sz w:val="19.920000076293945"/>
                      <w:szCs w:val="19.920000076293945"/>
                      <w:rtl w:val="0"/>
                    </w:rPr>
                    <w:delText xml:space="preserve">TXTDSC and NTXTDS  attribute that contains more  than one file name.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8">
            <w:pPr>
              <w:widowControl w:val="0"/>
              <w:spacing w:after="0" w:line="230.42977809906006" w:lineRule="auto"/>
              <w:ind w:left="125.748291015625" w:right="70.6036376953125" w:firstLine="4.183349609375"/>
              <w:jc w:val="left"/>
              <w:rPr>
                <w:sz w:val="19.920000076293945"/>
                <w:szCs w:val="19.920000076293945"/>
              </w:rPr>
            </w:pPr>
            <w:sdt>
              <w:sdtPr>
                <w:tag w:val="goog_rdk_6987"/>
              </w:sdtPr>
              <w:sdtContent>
                <w:del w:author="Thomas Cervone-Richards - NOAA Federal" w:id="375" w:date="2023-10-27T15:46:22Z">
                  <w:r w:rsidDel="00000000" w:rsidR="00000000" w:rsidRPr="00000000">
                    <w:rPr>
                      <w:sz w:val="19.920000076293945"/>
                      <w:szCs w:val="19.920000076293945"/>
                      <w:rtl w:val="0"/>
                    </w:rPr>
                    <w:delText xml:space="preserve">PICREP, TXTDSC or  NTXTDS contains  more than one file  name.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6990"/>
            </w:sdtPr>
            <w:sdtContent>
              <w:p w:rsidR="00000000" w:rsidDel="00000000" w:rsidP="00000000" w:rsidRDefault="00000000" w:rsidRPr="00000000" w14:paraId="00001A99">
                <w:pPr>
                  <w:widowControl w:val="0"/>
                  <w:spacing w:after="0" w:line="240" w:lineRule="auto"/>
                  <w:ind w:left="115.5889892578125" w:firstLine="0"/>
                  <w:jc w:val="left"/>
                  <w:rPr>
                    <w:del w:author="Thomas Cervone-Richards - NOAA Federal" w:id="375" w:date="2023-10-27T15:46:22Z"/>
                    <w:sz w:val="19.920000076293945"/>
                    <w:szCs w:val="19.920000076293945"/>
                  </w:rPr>
                </w:pPr>
                <w:sdt>
                  <w:sdtPr>
                    <w:tag w:val="goog_rdk_6989"/>
                  </w:sdtPr>
                  <w:sdtContent>
                    <w:del w:author="Thomas Cervone-Richards - NOAA Federal" w:id="375" w:date="2023-10-27T15:46:22Z">
                      <w:r w:rsidDel="00000000" w:rsidR="00000000" w:rsidRPr="00000000">
                        <w:rPr>
                          <w:sz w:val="19.920000076293945"/>
                          <w:szCs w:val="19.920000076293945"/>
                          <w:rtl w:val="0"/>
                        </w:rPr>
                        <w:delText xml:space="preserve">Amend value of  </w:delText>
                      </w:r>
                    </w:del>
                  </w:sdtContent>
                </w:sdt>
              </w:p>
            </w:sdtContent>
          </w:sdt>
          <w:sdt>
            <w:sdtPr>
              <w:tag w:val="goog_rdk_6992"/>
            </w:sdtPr>
            <w:sdtContent>
              <w:p w:rsidR="00000000" w:rsidDel="00000000" w:rsidP="00000000" w:rsidRDefault="00000000" w:rsidRPr="00000000" w14:paraId="00001A9A">
                <w:pPr>
                  <w:widowControl w:val="0"/>
                  <w:spacing w:after="0" w:line="231.23273849487305" w:lineRule="auto"/>
                  <w:ind w:left="127.939453125" w:right="212.40478515625" w:firstLine="1.9921875"/>
                  <w:jc w:val="left"/>
                  <w:rPr>
                    <w:del w:author="Thomas Cervone-Richards - NOAA Federal" w:id="375" w:date="2023-10-27T15:46:22Z"/>
                    <w:sz w:val="19.920000076293945"/>
                    <w:szCs w:val="19.920000076293945"/>
                  </w:rPr>
                </w:pPr>
                <w:sdt>
                  <w:sdtPr>
                    <w:tag w:val="goog_rdk_6991"/>
                  </w:sdtPr>
                  <w:sdtContent>
                    <w:del w:author="Thomas Cervone-Richards - NOAA Federal" w:id="375" w:date="2023-10-27T15:46:22Z">
                      <w:r w:rsidDel="00000000" w:rsidR="00000000" w:rsidRPr="00000000">
                        <w:rPr>
                          <w:sz w:val="19.920000076293945"/>
                          <w:szCs w:val="19.920000076293945"/>
                          <w:rtl w:val="0"/>
                        </w:rPr>
                        <w:delText xml:space="preserve">PICREP, TXTDSC or  NTXTDS to only  </w:delText>
                      </w:r>
                    </w:del>
                  </w:sdtContent>
                </w:sdt>
              </w:p>
            </w:sdtContent>
          </w:sdt>
          <w:p w:rsidR="00000000" w:rsidDel="00000000" w:rsidP="00000000" w:rsidRDefault="00000000" w:rsidRPr="00000000" w14:paraId="00001A9B">
            <w:pPr>
              <w:widowControl w:val="0"/>
              <w:spacing w:after="0" w:before="5.2099609375" w:line="231.2326955795288" w:lineRule="auto"/>
              <w:ind w:left="125.748291015625" w:right="402.242431640625" w:hanging="4.9798583984375"/>
              <w:jc w:val="left"/>
              <w:rPr>
                <w:sz w:val="19.920000076293945"/>
                <w:szCs w:val="19.920000076293945"/>
              </w:rPr>
            </w:pPr>
            <w:sdt>
              <w:sdtPr>
                <w:tag w:val="goog_rdk_6993"/>
              </w:sdtPr>
              <w:sdtContent>
                <w:del w:author="Thomas Cervone-Richards - NOAA Federal" w:id="375" w:date="2023-10-27T15:46:22Z">
                  <w:r w:rsidDel="00000000" w:rsidR="00000000" w:rsidRPr="00000000">
                    <w:rPr>
                      <w:sz w:val="19.920000076293945"/>
                      <w:szCs w:val="19.920000076293945"/>
                      <w:rtl w:val="0"/>
                    </w:rPr>
                    <w:delText xml:space="preserve">contain a single file  name.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C">
            <w:pPr>
              <w:widowControl w:val="0"/>
              <w:spacing w:after="0" w:line="240" w:lineRule="auto"/>
              <w:ind w:left="117.9791259765625" w:firstLine="0"/>
              <w:jc w:val="left"/>
              <w:rPr>
                <w:sz w:val="19.920000076293945"/>
                <w:szCs w:val="19.920000076293945"/>
              </w:rPr>
            </w:pPr>
            <w:sdt>
              <w:sdtPr>
                <w:tag w:val="goog_rdk_6995"/>
              </w:sdtPr>
              <w:sdtContent>
                <w:del w:author="Thomas Cervone-Richards - NOAA Federal" w:id="375" w:date="2023-10-27T15:46:22Z">
                  <w:r w:rsidDel="00000000" w:rsidR="00000000" w:rsidRPr="00000000">
                    <w:rPr>
                      <w:sz w:val="19.920000076293945"/>
                      <w:szCs w:val="19.920000076293945"/>
                      <w:rtl w:val="0"/>
                    </w:rPr>
                    <w:delText xml:space="preserve">2.3 and 4.8.20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D">
            <w:pPr>
              <w:widowControl w:val="0"/>
              <w:spacing w:after="0" w:line="240" w:lineRule="auto"/>
              <w:jc w:val="center"/>
              <w:rPr>
                <w:sz w:val="19.920000076293945"/>
                <w:szCs w:val="19.920000076293945"/>
              </w:rPr>
            </w:pPr>
            <w:sdt>
              <w:sdtPr>
                <w:tag w:val="goog_rdk_6997"/>
              </w:sdtPr>
              <w:sdtContent>
                <w:del w:author="Thomas Cervone-Richards - NOAA Federal" w:id="375" w:date="2023-10-27T15:46:22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9E">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A9F">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AA0">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AA1">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AA2">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66 </w:t>
      </w:r>
    </w:p>
    <w:tbl>
      <w:tblPr>
        <w:tblStyle w:val="Table57"/>
        <w:tblW w:w="11130.0" w:type="dxa"/>
        <w:jc w:val="left"/>
        <w:tblInd w:w="-63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255"/>
        <w:gridCol w:w="2220"/>
        <w:gridCol w:w="2835"/>
        <w:gridCol w:w="765"/>
        <w:gridCol w:w="495"/>
        <w:gridCol w:w="780"/>
        <w:tblGridChange w:id="0">
          <w:tblGrid>
            <w:gridCol w:w="780"/>
            <w:gridCol w:w="3255"/>
            <w:gridCol w:w="2220"/>
            <w:gridCol w:w="2835"/>
            <w:gridCol w:w="765"/>
            <w:gridCol w:w="495"/>
            <w:gridCol w:w="780"/>
          </w:tblGrid>
        </w:tblGridChange>
      </w:tblGrid>
      <w:tr>
        <w:trPr>
          <w:cantSplit w:val="0"/>
          <w:trHeight w:val="621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3">
            <w:pPr>
              <w:widowControl w:val="0"/>
              <w:spacing w:after="0" w:line="240" w:lineRule="auto"/>
              <w:jc w:val="center"/>
              <w:rPr>
                <w:sz w:val="19.920000076293945"/>
                <w:szCs w:val="19.920000076293945"/>
              </w:rPr>
            </w:pPr>
            <w:sdt>
              <w:sdtPr>
                <w:tag w:val="goog_rdk_6999"/>
              </w:sdtPr>
              <w:sdtContent>
                <w:del w:author="Thomas Cervone-Richards - NOAA Federal" w:id="376" w:date="2023-07-21T16:14:03Z">
                  <w:r w:rsidDel="00000000" w:rsidR="00000000" w:rsidRPr="00000000">
                    <w:rPr>
                      <w:sz w:val="19.920000076293945"/>
                      <w:szCs w:val="19.920000076293945"/>
                      <w:rtl w:val="0"/>
                    </w:rPr>
                    <w:delText xml:space="preserve">1767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02"/>
            </w:sdtPr>
            <w:sdtContent>
              <w:p w:rsidR="00000000" w:rsidDel="00000000" w:rsidP="00000000" w:rsidRDefault="00000000" w:rsidRPr="00000000" w14:paraId="00001AA4">
                <w:pPr>
                  <w:widowControl w:val="0"/>
                  <w:spacing w:after="0" w:line="231.63326740264893" w:lineRule="auto"/>
                  <w:ind w:left="121.56478881835938" w:right="472.58514404296875" w:firstLine="8.36639404296875"/>
                  <w:jc w:val="left"/>
                  <w:rPr>
                    <w:del w:author="Thomas Cervone-Richards - NOAA Federal" w:id="376" w:date="2023-07-21T16:14:03Z"/>
                    <w:sz w:val="19.920000076293945"/>
                    <w:szCs w:val="19.920000076293945"/>
                  </w:rPr>
                </w:pPr>
                <w:sdt>
                  <w:sdtPr>
                    <w:tag w:val="goog_rdk_7001"/>
                  </w:sdtPr>
                  <w:sdtContent>
                    <w:del w:author="Thomas Cervone-Richards - NOAA Federal" w:id="376" w:date="2023-07-21T16:14:03Z">
                      <w:r w:rsidDel="00000000" w:rsidR="00000000" w:rsidRPr="00000000">
                        <w:rPr>
                          <w:sz w:val="19.920000076293945"/>
                          <w:szCs w:val="19.920000076293945"/>
                          <w:rtl w:val="0"/>
                        </w:rPr>
                        <w:delText xml:space="preserve">For each edge which is  COINCIDENT with a  </w:delText>
                      </w:r>
                    </w:del>
                  </w:sdtContent>
                </w:sdt>
              </w:p>
            </w:sdtContent>
          </w:sdt>
          <w:sdt>
            <w:sdtPr>
              <w:tag w:val="goog_rdk_7004"/>
            </w:sdtPr>
            <w:sdtContent>
              <w:p w:rsidR="00000000" w:rsidDel="00000000" w:rsidP="00000000" w:rsidRDefault="00000000" w:rsidRPr="00000000" w14:paraId="00001AA5">
                <w:pPr>
                  <w:widowControl w:val="0"/>
                  <w:spacing w:after="0" w:before="2.47802734375" w:line="230.88805675506592" w:lineRule="auto"/>
                  <w:ind w:left="115.58883666992188" w:right="114.42413330078125" w:firstLine="6.971893310546875"/>
                  <w:jc w:val="left"/>
                  <w:rPr>
                    <w:del w:author="Thomas Cervone-Richards - NOAA Federal" w:id="376" w:date="2023-07-21T16:14:03Z"/>
                    <w:sz w:val="19.920000076293945"/>
                    <w:szCs w:val="19.920000076293945"/>
                  </w:rPr>
                </w:pPr>
                <w:sdt>
                  <w:sdtPr>
                    <w:tag w:val="goog_rdk_7003"/>
                  </w:sdtPr>
                  <w:sdtContent>
                    <w:del w:author="Thomas Cervone-Richards - NOAA Federal" w:id="376" w:date="2023-07-21T16:14:03Z">
                      <w:r w:rsidDel="00000000" w:rsidR="00000000" w:rsidRPr="00000000">
                        <w:rPr>
                          <w:sz w:val="19.920000076293945"/>
                          <w:szCs w:val="19.920000076293945"/>
                          <w:rtl w:val="0"/>
                        </w:rPr>
                        <w:delText xml:space="preserve">SBDARE feature object of  geometric primitive area  where WATLEV is Equal to  4 (covers and uncovers)  AND is COINCIDENT with  a DEPARE or DRGARE  feature object of geometric  primitive area where  </w:delText>
                      </w:r>
                    </w:del>
                  </w:sdtContent>
                </w:sdt>
              </w:p>
            </w:sdtContent>
          </w:sdt>
          <w:sdt>
            <w:sdtPr>
              <w:tag w:val="goog_rdk_7006"/>
            </w:sdtPr>
            <w:sdtContent>
              <w:p w:rsidR="00000000" w:rsidDel="00000000" w:rsidP="00000000" w:rsidRDefault="00000000" w:rsidRPr="00000000" w14:paraId="00001AA6">
                <w:pPr>
                  <w:widowControl w:val="0"/>
                  <w:spacing w:after="0" w:before="5.496826171875" w:line="231.23263835906982" w:lineRule="auto"/>
                  <w:ind w:left="120.76797485351562" w:right="393.70208740234375" w:firstLine="8.167266845703125"/>
                  <w:jc w:val="left"/>
                  <w:rPr>
                    <w:del w:author="Thomas Cervone-Richards - NOAA Federal" w:id="376" w:date="2023-07-21T16:14:03Z"/>
                    <w:sz w:val="19.920000076293945"/>
                    <w:szCs w:val="19.920000076293945"/>
                  </w:rPr>
                </w:pPr>
                <w:sdt>
                  <w:sdtPr>
                    <w:tag w:val="goog_rdk_7005"/>
                  </w:sdtPr>
                  <w:sdtContent>
                    <w:del w:author="Thomas Cervone-Richards - NOAA Federal" w:id="376" w:date="2023-07-21T16:14:03Z">
                      <w:r w:rsidDel="00000000" w:rsidR="00000000" w:rsidRPr="00000000">
                        <w:rPr>
                          <w:sz w:val="19.920000076293945"/>
                          <w:szCs w:val="19.920000076293945"/>
                          <w:rtl w:val="0"/>
                        </w:rPr>
                        <w:delText xml:space="preserve">DRVAL2 is Less than or  equal to 0 AND is  </w:delText>
                      </w:r>
                    </w:del>
                  </w:sdtContent>
                </w:sdt>
              </w:p>
            </w:sdtContent>
          </w:sdt>
          <w:sdt>
            <w:sdtPr>
              <w:tag w:val="goog_rdk_7008"/>
            </w:sdtPr>
            <w:sdtContent>
              <w:p w:rsidR="00000000" w:rsidDel="00000000" w:rsidP="00000000" w:rsidRDefault="00000000" w:rsidRPr="00000000" w14:paraId="00001AA7">
                <w:pPr>
                  <w:widowControl w:val="0"/>
                  <w:spacing w:after="0" w:before="5.208740234375" w:line="240" w:lineRule="auto"/>
                  <w:ind w:left="121.56478881835938" w:firstLine="0"/>
                  <w:jc w:val="left"/>
                  <w:rPr>
                    <w:del w:author="Thomas Cervone-Richards - NOAA Federal" w:id="376" w:date="2023-07-21T16:14:03Z"/>
                    <w:sz w:val="19.920000076293945"/>
                    <w:szCs w:val="19.920000076293945"/>
                  </w:rPr>
                </w:pPr>
                <w:sdt>
                  <w:sdtPr>
                    <w:tag w:val="goog_rdk_7007"/>
                  </w:sdtPr>
                  <w:sdtContent>
                    <w:del w:author="Thomas Cervone-Richards - NOAA Federal" w:id="376" w:date="2023-07-21T16:14:03Z">
                      <w:r w:rsidDel="00000000" w:rsidR="00000000" w:rsidRPr="00000000">
                        <w:rPr>
                          <w:sz w:val="19.920000076293945"/>
                          <w:szCs w:val="19.920000076293945"/>
                          <w:rtl w:val="0"/>
                        </w:rPr>
                        <w:delText xml:space="preserve">COINCIDENT with a  </w:delText>
                      </w:r>
                    </w:del>
                  </w:sdtContent>
                </w:sdt>
              </w:p>
            </w:sdtContent>
          </w:sdt>
          <w:sdt>
            <w:sdtPr>
              <w:tag w:val="goog_rdk_7010"/>
            </w:sdtPr>
            <w:sdtContent>
              <w:p w:rsidR="00000000" w:rsidDel="00000000" w:rsidP="00000000" w:rsidRDefault="00000000" w:rsidRPr="00000000" w14:paraId="00001AA8">
                <w:pPr>
                  <w:widowControl w:val="0"/>
                  <w:spacing w:after="0" w:line="240" w:lineRule="auto"/>
                  <w:ind w:left="128.93524169921875" w:firstLine="0"/>
                  <w:jc w:val="left"/>
                  <w:rPr>
                    <w:del w:author="Thomas Cervone-Richards - NOAA Federal" w:id="376" w:date="2023-07-21T16:14:03Z"/>
                    <w:sz w:val="19.920000076293945"/>
                    <w:szCs w:val="19.920000076293945"/>
                  </w:rPr>
                </w:pPr>
                <w:sdt>
                  <w:sdtPr>
                    <w:tag w:val="goog_rdk_7009"/>
                  </w:sdtPr>
                  <w:sdtContent>
                    <w:del w:author="Thomas Cervone-Richards - NOAA Federal" w:id="376" w:date="2023-07-21T16:14:03Z">
                      <w:r w:rsidDel="00000000" w:rsidR="00000000" w:rsidRPr="00000000">
                        <w:rPr>
                          <w:sz w:val="19.920000076293945"/>
                          <w:szCs w:val="19.920000076293945"/>
                          <w:rtl w:val="0"/>
                        </w:rPr>
                        <w:delText xml:space="preserve">DEPARE or DRGARE  </w:delText>
                      </w:r>
                    </w:del>
                  </w:sdtContent>
                </w:sdt>
              </w:p>
            </w:sdtContent>
          </w:sdt>
          <w:sdt>
            <w:sdtPr>
              <w:tag w:val="goog_rdk_7012"/>
            </w:sdtPr>
            <w:sdtContent>
              <w:p w:rsidR="00000000" w:rsidDel="00000000" w:rsidP="00000000" w:rsidRDefault="00000000" w:rsidRPr="00000000" w14:paraId="00001AA9">
                <w:pPr>
                  <w:widowControl w:val="0"/>
                  <w:spacing w:after="0" w:line="231.83419704437256" w:lineRule="auto"/>
                  <w:ind w:left="124.3536376953125" w:right="157.84912109375" w:hanging="8.764801025390625"/>
                  <w:jc w:val="left"/>
                  <w:rPr>
                    <w:del w:author="Thomas Cervone-Richards - NOAA Federal" w:id="376" w:date="2023-07-21T16:14:03Z"/>
                    <w:sz w:val="19.920000076293945"/>
                    <w:szCs w:val="19.920000076293945"/>
                  </w:rPr>
                </w:pPr>
                <w:sdt>
                  <w:sdtPr>
                    <w:tag w:val="goog_rdk_7011"/>
                  </w:sdtPr>
                  <w:sdtContent>
                    <w:del w:author="Thomas Cervone-Richards - NOAA Federal" w:id="376" w:date="2023-07-21T16:14:03Z">
                      <w:r w:rsidDel="00000000" w:rsidR="00000000" w:rsidRPr="00000000">
                        <w:rPr>
                          <w:sz w:val="19.920000076293945"/>
                          <w:szCs w:val="19.920000076293945"/>
                          <w:rtl w:val="0"/>
                        </w:rPr>
                        <w:delText xml:space="preserve">feature object of geometric  primitive area where  </w:delText>
                      </w:r>
                    </w:del>
                  </w:sdtContent>
                </w:sdt>
              </w:p>
            </w:sdtContent>
          </w:sdt>
          <w:sdt>
            <w:sdtPr>
              <w:tag w:val="goog_rdk_7014"/>
            </w:sdtPr>
            <w:sdtContent>
              <w:p w:rsidR="00000000" w:rsidDel="00000000" w:rsidP="00000000" w:rsidRDefault="00000000" w:rsidRPr="00000000" w14:paraId="00001AAA">
                <w:pPr>
                  <w:widowControl w:val="0"/>
                  <w:spacing w:after="0" w:before="4.70947265625" w:line="230.42937755584717" w:lineRule="auto"/>
                  <w:ind w:left="115.58883666992188" w:right="102.48687744140625" w:firstLine="13.346405029296875"/>
                  <w:jc w:val="left"/>
                  <w:rPr>
                    <w:del w:author="Thomas Cervone-Richards - NOAA Federal" w:id="376" w:date="2023-07-21T16:14:03Z"/>
                    <w:sz w:val="19.920000076293945"/>
                    <w:szCs w:val="19.920000076293945"/>
                  </w:rPr>
                </w:pPr>
                <w:sdt>
                  <w:sdtPr>
                    <w:tag w:val="goog_rdk_7013"/>
                  </w:sdtPr>
                  <w:sdtContent>
                    <w:del w:author="Thomas Cervone-Richards - NOAA Federal" w:id="376" w:date="2023-07-21T16:14:03Z">
                      <w:r w:rsidDel="00000000" w:rsidR="00000000" w:rsidRPr="00000000">
                        <w:rPr>
                          <w:sz w:val="19.920000076293945"/>
                          <w:szCs w:val="19.920000076293945"/>
                          <w:rtl w:val="0"/>
                        </w:rPr>
                        <w:delText xml:space="preserve">DRVAL1 is Greater than or  Equal to 0 OR an UNSARE  feature object AND is not  COINCIDENT with a  </w:delText>
                      </w:r>
                    </w:del>
                  </w:sdtContent>
                </w:sdt>
              </w:p>
            </w:sdtContent>
          </w:sdt>
          <w:sdt>
            <w:sdtPr>
              <w:tag w:val="goog_rdk_7016"/>
            </w:sdtPr>
            <w:sdtContent>
              <w:p w:rsidR="00000000" w:rsidDel="00000000" w:rsidP="00000000" w:rsidRDefault="00000000" w:rsidRPr="00000000" w14:paraId="00001AAB">
                <w:pPr>
                  <w:widowControl w:val="0"/>
                  <w:spacing w:after="0" w:before="5.877685546875" w:line="240" w:lineRule="auto"/>
                  <w:ind w:left="128.93524169921875" w:firstLine="0"/>
                  <w:jc w:val="left"/>
                  <w:rPr>
                    <w:del w:author="Thomas Cervone-Richards - NOAA Federal" w:id="376" w:date="2023-07-21T16:14:03Z"/>
                    <w:sz w:val="19.920000076293945"/>
                    <w:szCs w:val="19.920000076293945"/>
                  </w:rPr>
                </w:pPr>
                <w:sdt>
                  <w:sdtPr>
                    <w:tag w:val="goog_rdk_7015"/>
                  </w:sdtPr>
                  <w:sdtContent>
                    <w:del w:author="Thomas Cervone-Richards - NOAA Federal" w:id="376" w:date="2023-07-21T16:14:03Z">
                      <w:r w:rsidDel="00000000" w:rsidR="00000000" w:rsidRPr="00000000">
                        <w:rPr>
                          <w:sz w:val="19.920000076293945"/>
                          <w:szCs w:val="19.920000076293945"/>
                          <w:rtl w:val="0"/>
                        </w:rPr>
                        <w:delText xml:space="preserve">DAMCON, GATCON,  </w:delText>
                      </w:r>
                    </w:del>
                  </w:sdtContent>
                </w:sdt>
              </w:p>
            </w:sdtContent>
          </w:sdt>
          <w:sdt>
            <w:sdtPr>
              <w:tag w:val="goog_rdk_7018"/>
            </w:sdtPr>
            <w:sdtContent>
              <w:p w:rsidR="00000000" w:rsidDel="00000000" w:rsidP="00000000" w:rsidRDefault="00000000" w:rsidRPr="00000000" w14:paraId="00001AAC">
                <w:pPr>
                  <w:widowControl w:val="0"/>
                  <w:spacing w:after="0" w:line="240" w:lineRule="auto"/>
                  <w:ind w:left="122.56072998046875" w:firstLine="0"/>
                  <w:jc w:val="left"/>
                  <w:rPr>
                    <w:del w:author="Thomas Cervone-Richards - NOAA Federal" w:id="376" w:date="2023-07-21T16:14:03Z"/>
                    <w:sz w:val="19.920000076293945"/>
                    <w:szCs w:val="19.920000076293945"/>
                  </w:rPr>
                </w:pPr>
                <w:sdt>
                  <w:sdtPr>
                    <w:tag w:val="goog_rdk_7017"/>
                  </w:sdtPr>
                  <w:sdtContent>
                    <w:del w:author="Thomas Cervone-Richards - NOAA Federal" w:id="376" w:date="2023-07-21T16:14:03Z">
                      <w:r w:rsidDel="00000000" w:rsidR="00000000" w:rsidRPr="00000000">
                        <w:rPr>
                          <w:sz w:val="19.920000076293945"/>
                          <w:szCs w:val="19.920000076293945"/>
                          <w:rtl w:val="0"/>
                        </w:rPr>
                        <w:delText xml:space="preserve">SLCONS or LNDARE  </w:delText>
                      </w:r>
                    </w:del>
                  </w:sdtContent>
                </w:sdt>
              </w:p>
            </w:sdtContent>
          </w:sdt>
          <w:sdt>
            <w:sdtPr>
              <w:tag w:val="goog_rdk_7020"/>
            </w:sdtPr>
            <w:sdtContent>
              <w:p w:rsidR="00000000" w:rsidDel="00000000" w:rsidP="00000000" w:rsidRDefault="00000000" w:rsidRPr="00000000" w14:paraId="00001AAD">
                <w:pPr>
                  <w:widowControl w:val="0"/>
                  <w:spacing w:after="0" w:line="231.23263835906982" w:lineRule="auto"/>
                  <w:ind w:left="121.56478881835938" w:right="359.90875244140625" w:hanging="5.9759521484375"/>
                  <w:jc w:val="left"/>
                  <w:rPr>
                    <w:del w:author="Thomas Cervone-Richards - NOAA Federal" w:id="376" w:date="2023-07-21T16:14:03Z"/>
                    <w:sz w:val="19.920000076293945"/>
                    <w:szCs w:val="19.920000076293945"/>
                  </w:rPr>
                </w:pPr>
                <w:sdt>
                  <w:sdtPr>
                    <w:tag w:val="goog_rdk_7019"/>
                  </w:sdtPr>
                  <w:sdtContent>
                    <w:del w:author="Thomas Cervone-Richards - NOAA Federal" w:id="376" w:date="2023-07-21T16:14:03Z">
                      <w:r w:rsidDel="00000000" w:rsidR="00000000" w:rsidRPr="00000000">
                        <w:rPr>
                          <w:sz w:val="19.920000076293945"/>
                          <w:szCs w:val="19.920000076293945"/>
                          <w:rtl w:val="0"/>
                        </w:rPr>
                        <w:delText xml:space="preserve">feature object AND is not COINCIDENT with a  </w:delText>
                      </w:r>
                    </w:del>
                  </w:sdtContent>
                </w:sdt>
              </w:p>
            </w:sdtContent>
          </w:sdt>
          <w:p w:rsidR="00000000" w:rsidDel="00000000" w:rsidP="00000000" w:rsidRDefault="00000000" w:rsidRPr="00000000" w14:paraId="00001AAE">
            <w:pPr>
              <w:widowControl w:val="0"/>
              <w:spacing w:after="0" w:before="5.211181640625" w:line="230.02846240997314" w:lineRule="auto"/>
              <w:ind w:left="115.58883666992188" w:right="114.82208251953125" w:firstLine="13.346405029296875"/>
              <w:jc w:val="left"/>
              <w:rPr>
                <w:sz w:val="19.920000076293945"/>
                <w:szCs w:val="19.920000076293945"/>
              </w:rPr>
            </w:pPr>
            <w:sdt>
              <w:sdtPr>
                <w:tag w:val="goog_rdk_7021"/>
              </w:sdtPr>
              <w:sdtContent>
                <w:del w:author="Thomas Cervone-Richards - NOAA Federal" w:id="376" w:date="2023-07-21T16:14:03Z">
                  <w:r w:rsidDel="00000000" w:rsidR="00000000" w:rsidRPr="00000000">
                    <w:rPr>
                      <w:sz w:val="19.920000076293945"/>
                      <w:szCs w:val="19.920000076293945"/>
                      <w:rtl w:val="0"/>
                    </w:rPr>
                    <w:delText xml:space="preserve">DEPCNT feature object  where VALDCO is Equal to  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AF">
            <w:pPr>
              <w:widowControl w:val="0"/>
              <w:spacing w:after="0" w:line="231.63326740264893" w:lineRule="auto"/>
              <w:ind w:left="128.935546875" w:right="270.2020263671875" w:hanging="1.5936279296875"/>
              <w:jc w:val="left"/>
              <w:rPr>
                <w:sz w:val="19.920000076293945"/>
                <w:szCs w:val="19.920000076293945"/>
              </w:rPr>
            </w:pPr>
            <w:sdt>
              <w:sdtPr>
                <w:tag w:val="goog_rdk_7023"/>
              </w:sdtPr>
              <w:sdtContent>
                <w:del w:author="Thomas Cervone-Richards - NOAA Federal" w:id="376" w:date="2023-07-21T16:14:03Z">
                  <w:r w:rsidDel="00000000" w:rsidR="00000000" w:rsidRPr="00000000">
                    <w:rPr>
                      <w:sz w:val="19.920000076293945"/>
                      <w:szCs w:val="19.920000076293945"/>
                      <w:rtl w:val="0"/>
                    </w:rPr>
                    <w:delText xml:space="preserve">Missing zero metre  DEPCNT.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26"/>
            </w:sdtPr>
            <w:sdtContent>
              <w:p w:rsidR="00000000" w:rsidDel="00000000" w:rsidP="00000000" w:rsidRDefault="00000000" w:rsidRPr="00000000" w14:paraId="00001AB0">
                <w:pPr>
                  <w:widowControl w:val="0"/>
                  <w:spacing w:after="0" w:line="240" w:lineRule="auto"/>
                  <w:ind w:left="121.56494140625" w:firstLine="0"/>
                  <w:jc w:val="left"/>
                  <w:rPr>
                    <w:del w:author="Thomas Cervone-Richards - NOAA Federal" w:id="376" w:date="2023-07-21T16:14:03Z"/>
                    <w:sz w:val="19.920000076293945"/>
                    <w:szCs w:val="19.920000076293945"/>
                  </w:rPr>
                </w:pPr>
                <w:sdt>
                  <w:sdtPr>
                    <w:tag w:val="goog_rdk_7025"/>
                  </w:sdtPr>
                  <w:sdtContent>
                    <w:del w:author="Thomas Cervone-Richards - NOAA Federal" w:id="376" w:date="2023-07-21T16:14:03Z">
                      <w:r w:rsidDel="00000000" w:rsidR="00000000" w:rsidRPr="00000000">
                        <w:rPr>
                          <w:sz w:val="19.920000076293945"/>
                          <w:szCs w:val="19.920000076293945"/>
                          <w:rtl w:val="0"/>
                        </w:rPr>
                        <w:delText xml:space="preserve">Capture an  </w:delText>
                      </w:r>
                    </w:del>
                  </w:sdtContent>
                </w:sdt>
              </w:p>
            </w:sdtContent>
          </w:sdt>
          <w:p w:rsidR="00000000" w:rsidDel="00000000" w:rsidP="00000000" w:rsidRDefault="00000000" w:rsidRPr="00000000" w14:paraId="00001AB1">
            <w:pPr>
              <w:widowControl w:val="0"/>
              <w:spacing w:after="0" w:line="228.82407188415527" w:lineRule="auto"/>
              <w:ind w:left="128.935546875" w:right="78.1439208984375" w:hanging="8.9642333984375"/>
              <w:jc w:val="left"/>
              <w:rPr>
                <w:sz w:val="19.920000076293945"/>
                <w:szCs w:val="19.920000076293945"/>
              </w:rPr>
            </w:pPr>
            <w:sdt>
              <w:sdtPr>
                <w:tag w:val="goog_rdk_7027"/>
              </w:sdtPr>
              <w:sdtContent>
                <w:del w:author="Thomas Cervone-Richards - NOAA Federal" w:id="376" w:date="2023-07-21T16:14:03Z">
                  <w:r w:rsidDel="00000000" w:rsidR="00000000" w:rsidRPr="00000000">
                    <w:rPr>
                      <w:sz w:val="19.920000076293945"/>
                      <w:szCs w:val="19.920000076293945"/>
                      <w:rtl w:val="0"/>
                    </w:rPr>
                    <w:delText xml:space="preserve">appropriate zero metre  DEPCNT.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B2">
            <w:pPr>
              <w:widowControl w:val="0"/>
              <w:spacing w:after="0" w:line="240" w:lineRule="auto"/>
              <w:ind w:left="119.1741943359375" w:firstLine="0"/>
              <w:jc w:val="left"/>
              <w:rPr>
                <w:sz w:val="19.920000076293945"/>
                <w:szCs w:val="19.920000076293945"/>
              </w:rPr>
            </w:pPr>
            <w:sdt>
              <w:sdtPr>
                <w:tag w:val="goog_rdk_7029"/>
              </w:sdtPr>
              <w:sdtContent>
                <w:del w:author="Thomas Cervone-Richards - NOAA Federal" w:id="376" w:date="2023-07-21T16:14:03Z">
                  <w:r w:rsidDel="00000000" w:rsidR="00000000" w:rsidRPr="00000000">
                    <w:rPr>
                      <w:sz w:val="19.920000076293945"/>
                      <w:szCs w:val="19.920000076293945"/>
                      <w:rtl w:val="0"/>
                    </w:rPr>
                    <w:delText xml:space="preserve">5.2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B3">
            <w:pPr>
              <w:widowControl w:val="0"/>
              <w:spacing w:after="0" w:line="240" w:lineRule="auto"/>
              <w:jc w:val="center"/>
              <w:rPr>
                <w:sz w:val="19.920000076293945"/>
                <w:szCs w:val="19.920000076293945"/>
              </w:rPr>
            </w:pPr>
            <w:sdt>
              <w:sdtPr>
                <w:tag w:val="goog_rdk_7031"/>
              </w:sdtPr>
              <w:sdtContent>
                <w:del w:author="Thomas Cervone-Richards - NOAA Federal" w:id="376" w:date="2023-07-21T16:14:0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B4">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B5">
            <w:pPr>
              <w:widowControl w:val="0"/>
              <w:spacing w:after="0" w:line="240" w:lineRule="auto"/>
              <w:jc w:val="center"/>
              <w:rPr>
                <w:sz w:val="19.920000076293945"/>
                <w:szCs w:val="19.920000076293945"/>
              </w:rPr>
            </w:pPr>
            <w:sdt>
              <w:sdtPr>
                <w:tag w:val="goog_rdk_7033"/>
              </w:sdtPr>
              <w:sdtContent>
                <w:del w:author="Thomas Cervone-Richards - NOAA Federal" w:id="377" w:date="2023-07-21T16:14:10Z">
                  <w:r w:rsidDel="00000000" w:rsidR="00000000" w:rsidRPr="00000000">
                    <w:rPr>
                      <w:sz w:val="19.920000076293945"/>
                      <w:szCs w:val="19.920000076293945"/>
                      <w:rtl w:val="0"/>
                    </w:rPr>
                    <w:delText xml:space="preserve">1768a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36"/>
            </w:sdtPr>
            <w:sdtContent>
              <w:p w:rsidR="00000000" w:rsidDel="00000000" w:rsidP="00000000" w:rsidRDefault="00000000" w:rsidRPr="00000000" w14:paraId="00001AB6">
                <w:pPr>
                  <w:widowControl w:val="0"/>
                  <w:spacing w:after="0" w:line="231.43366813659668" w:lineRule="auto"/>
                  <w:ind w:left="114.39361572265625" w:right="126.77459716796875" w:firstLine="15.537567138671875"/>
                  <w:jc w:val="left"/>
                  <w:rPr>
                    <w:del w:author="Thomas Cervone-Richards - NOAA Federal" w:id="377" w:date="2023-07-21T16:14:10Z"/>
                    <w:sz w:val="19.920000076293945"/>
                    <w:szCs w:val="19.920000076293945"/>
                  </w:rPr>
                </w:pPr>
                <w:sdt>
                  <w:sdtPr>
                    <w:tag w:val="goog_rdk_7035"/>
                  </w:sdtPr>
                  <w:sdtContent>
                    <w:del w:author="Thomas Cervone-Richards - NOAA Federal" w:id="377" w:date="2023-07-21T16:14:10Z">
                      <w:r w:rsidDel="00000000" w:rsidR="00000000" w:rsidRPr="00000000">
                        <w:rPr>
                          <w:sz w:val="19.920000076293945"/>
                          <w:szCs w:val="19.920000076293945"/>
                          <w:rtl w:val="0"/>
                        </w:rPr>
                        <w:delText xml:space="preserve">For each SOUNDG feature  object where the depth  value is equal to the  </w:delText>
                      </w:r>
                    </w:del>
                  </w:sdtContent>
                </w:sdt>
              </w:p>
            </w:sdtContent>
          </w:sdt>
          <w:p w:rsidR="00000000" w:rsidDel="00000000" w:rsidP="00000000" w:rsidRDefault="00000000" w:rsidRPr="00000000" w14:paraId="00001AB7">
            <w:pPr>
              <w:widowControl w:val="0"/>
              <w:spacing w:after="0" w:before="5.0439453125" w:line="230.43009281158447" w:lineRule="auto"/>
              <w:ind w:left="115.58883666992188" w:right="193.90472412109375" w:firstLine="13.346405029296875"/>
              <w:jc w:val="left"/>
              <w:rPr>
                <w:sz w:val="19.920000076293945"/>
                <w:szCs w:val="19.920000076293945"/>
              </w:rPr>
            </w:pPr>
            <w:sdt>
              <w:sdtPr>
                <w:tag w:val="goog_rdk_7037"/>
              </w:sdtPr>
              <w:sdtContent>
                <w:del w:author="Thomas Cervone-Richards - NOAA Federal" w:id="377" w:date="2023-07-21T16:14:10Z">
                  <w:r w:rsidDel="00000000" w:rsidR="00000000" w:rsidRPr="00000000">
                    <w:rPr>
                      <w:sz w:val="19.920000076293945"/>
                      <w:szCs w:val="19.920000076293945"/>
                      <w:rtl w:val="0"/>
                    </w:rPr>
                    <w:delText xml:space="preserve">DRVAL1 of the DEPARE  feature object it is WITHIN (unless the DEPARE is an  isolated shallow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B8">
            <w:pPr>
              <w:widowControl w:val="0"/>
              <w:spacing w:after="0" w:line="231.33336067199707" w:lineRule="auto"/>
              <w:ind w:left="119.7723388671875" w:right="82.9541015625" w:firstLine="2.7886962890625"/>
              <w:jc w:val="left"/>
              <w:rPr>
                <w:sz w:val="19.920000076293945"/>
                <w:szCs w:val="19.920000076293945"/>
              </w:rPr>
            </w:pPr>
            <w:sdt>
              <w:sdtPr>
                <w:tag w:val="goog_rdk_7039"/>
              </w:sdtPr>
              <w:sdtContent>
                <w:del w:author="Thomas Cervone-Richards - NOAA Federal" w:id="377" w:date="2023-07-21T16:14:10Z">
                  <w:r w:rsidDel="00000000" w:rsidR="00000000" w:rsidRPr="00000000">
                    <w:rPr>
                      <w:sz w:val="19.920000076293945"/>
                      <w:szCs w:val="19.920000076293945"/>
                      <w:rtl w:val="0"/>
                    </w:rPr>
                    <w:delText xml:space="preserve">SOUNDG object with  depth equal to the  DRVAL1 value of the  underlying DEPARE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42"/>
            </w:sdtPr>
            <w:sdtContent>
              <w:p w:rsidR="00000000" w:rsidDel="00000000" w:rsidP="00000000" w:rsidRDefault="00000000" w:rsidRPr="00000000" w14:paraId="00001AB9">
                <w:pPr>
                  <w:widowControl w:val="0"/>
                  <w:spacing w:after="0" w:line="240" w:lineRule="auto"/>
                  <w:ind w:left="115.5889892578125" w:firstLine="0"/>
                  <w:jc w:val="left"/>
                  <w:rPr>
                    <w:del w:author="Thomas Cervone-Richards - NOAA Federal" w:id="377" w:date="2023-07-21T16:14:10Z"/>
                    <w:sz w:val="19.920000076293945"/>
                    <w:szCs w:val="19.920000076293945"/>
                  </w:rPr>
                </w:pPr>
                <w:sdt>
                  <w:sdtPr>
                    <w:tag w:val="goog_rdk_7041"/>
                  </w:sdtPr>
                  <w:sdtContent>
                    <w:del w:author="Thomas Cervone-Richards - NOAA Federal" w:id="377" w:date="2023-07-21T16:14:10Z">
                      <w:r w:rsidDel="00000000" w:rsidR="00000000" w:rsidRPr="00000000">
                        <w:rPr>
                          <w:sz w:val="19.920000076293945"/>
                          <w:szCs w:val="19.920000076293945"/>
                          <w:rtl w:val="0"/>
                        </w:rPr>
                        <w:delText xml:space="preserve">Amend bathymetry </w:delText>
                      </w:r>
                    </w:del>
                  </w:sdtContent>
                </w:sdt>
              </w:p>
            </w:sdtContent>
          </w:sdt>
          <w:p w:rsidR="00000000" w:rsidDel="00000000" w:rsidP="00000000" w:rsidRDefault="00000000" w:rsidRPr="00000000" w14:paraId="00001ABA">
            <w:pPr>
              <w:widowControl w:val="0"/>
              <w:spacing w:after="0" w:line="240" w:lineRule="auto"/>
              <w:ind w:left="119.9713134765625" w:firstLine="0"/>
              <w:jc w:val="left"/>
              <w:rPr>
                <w:sz w:val="19.920000076293945"/>
                <w:szCs w:val="19.920000076293945"/>
              </w:rPr>
            </w:pPr>
            <w:sdt>
              <w:sdtPr>
                <w:tag w:val="goog_rdk_7043"/>
              </w:sdtPr>
              <w:sdtContent>
                <w:del w:author="Thomas Cervone-Richards - NOAA Federal" w:id="377" w:date="2023-07-21T16:14:10Z">
                  <w:r w:rsidDel="00000000" w:rsidR="00000000" w:rsidRPr="00000000">
                    <w:rPr>
                      <w:sz w:val="19.920000076293945"/>
                      <w:szCs w:val="19.920000076293945"/>
                      <w:rtl w:val="0"/>
                    </w:rPr>
                    <w:delText xml:space="preserve">accordingly.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BB">
            <w:pPr>
              <w:widowControl w:val="0"/>
              <w:spacing w:after="0" w:line="240" w:lineRule="auto"/>
              <w:ind w:left="119.1741943359375" w:firstLine="0"/>
              <w:jc w:val="left"/>
              <w:rPr>
                <w:sz w:val="19.920000076293945"/>
                <w:szCs w:val="19.920000076293945"/>
              </w:rPr>
            </w:pPr>
            <w:sdt>
              <w:sdtPr>
                <w:tag w:val="goog_rdk_7045"/>
              </w:sdtPr>
              <w:sdtContent>
                <w:del w:author="Thomas Cervone-Richards - NOAA Federal" w:id="377" w:date="2023-07-21T16:14:10Z">
                  <w:r w:rsidDel="00000000" w:rsidR="00000000" w:rsidRPr="00000000">
                    <w:rPr>
                      <w:sz w:val="19.920000076293945"/>
                      <w:szCs w:val="19.920000076293945"/>
                      <w:rtl w:val="0"/>
                    </w:rPr>
                    <w:delText xml:space="preserve">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BC">
            <w:pPr>
              <w:widowControl w:val="0"/>
              <w:spacing w:after="0" w:line="240" w:lineRule="auto"/>
              <w:jc w:val="center"/>
              <w:rPr>
                <w:sz w:val="19.920000076293945"/>
                <w:szCs w:val="19.920000076293945"/>
              </w:rPr>
            </w:pPr>
            <w:sdt>
              <w:sdtPr>
                <w:tag w:val="goog_rdk_7047"/>
              </w:sdtPr>
              <w:sdtContent>
                <w:del w:author="Thomas Cervone-Richards - NOAA Federal" w:id="377" w:date="2023-07-21T16:14:1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BD">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BE">
            <w:pPr>
              <w:widowControl w:val="0"/>
              <w:spacing w:after="0" w:line="240" w:lineRule="auto"/>
              <w:jc w:val="center"/>
              <w:rPr>
                <w:sz w:val="19.920000076293945"/>
                <w:szCs w:val="19.920000076293945"/>
              </w:rPr>
            </w:pPr>
            <w:sdt>
              <w:sdtPr>
                <w:tag w:val="goog_rdk_7049"/>
              </w:sdtPr>
              <w:sdtContent>
                <w:del w:author="Thomas Cervone-Richards - NOAA Federal" w:id="377" w:date="2023-07-21T16:14:10Z">
                  <w:r w:rsidDel="00000000" w:rsidR="00000000" w:rsidRPr="00000000">
                    <w:rPr>
                      <w:sz w:val="19.920000076293945"/>
                      <w:szCs w:val="19.920000076293945"/>
                      <w:rtl w:val="0"/>
                    </w:rPr>
                    <w:delText xml:space="preserve">1768b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52"/>
            </w:sdtPr>
            <w:sdtContent>
              <w:p w:rsidR="00000000" w:rsidDel="00000000" w:rsidP="00000000" w:rsidRDefault="00000000" w:rsidRPr="00000000" w14:paraId="00001ABF">
                <w:pPr>
                  <w:widowControl w:val="0"/>
                  <w:spacing w:after="0" w:line="231.23273849487305" w:lineRule="auto"/>
                  <w:ind w:left="114.39361572265625" w:right="126.77459716796875" w:firstLine="15.537567138671875"/>
                  <w:jc w:val="left"/>
                  <w:rPr>
                    <w:del w:author="Thomas Cervone-Richards - NOAA Federal" w:id="377" w:date="2023-07-21T16:14:10Z"/>
                    <w:sz w:val="19.920000076293945"/>
                    <w:szCs w:val="19.920000076293945"/>
                  </w:rPr>
                </w:pPr>
                <w:sdt>
                  <w:sdtPr>
                    <w:tag w:val="goog_rdk_7051"/>
                  </w:sdtPr>
                  <w:sdtContent>
                    <w:del w:author="Thomas Cervone-Richards - NOAA Federal" w:id="377" w:date="2023-07-21T16:14:10Z">
                      <w:r w:rsidDel="00000000" w:rsidR="00000000" w:rsidRPr="00000000">
                        <w:rPr>
                          <w:sz w:val="19.920000076293945"/>
                          <w:szCs w:val="19.920000076293945"/>
                          <w:rtl w:val="0"/>
                        </w:rPr>
                        <w:delText xml:space="preserve">For each SOUNDG feature  object where the depth  value is Less than the  </w:delText>
                      </w:r>
                    </w:del>
                  </w:sdtContent>
                </w:sdt>
              </w:p>
            </w:sdtContent>
          </w:sdt>
          <w:p w:rsidR="00000000" w:rsidDel="00000000" w:rsidP="00000000" w:rsidRDefault="00000000" w:rsidRPr="00000000" w14:paraId="00001AC0">
            <w:pPr>
              <w:widowControl w:val="0"/>
              <w:spacing w:after="0" w:before="5.211181640625" w:line="230.02846240997314" w:lineRule="auto"/>
              <w:ind w:left="126.14639282226562" w:right="80.07110595703125" w:firstLine="2.788848876953125"/>
              <w:jc w:val="left"/>
              <w:rPr>
                <w:sz w:val="19.920000076293945"/>
                <w:szCs w:val="19.920000076293945"/>
              </w:rPr>
            </w:pPr>
            <w:sdt>
              <w:sdtPr>
                <w:tag w:val="goog_rdk_7053"/>
              </w:sdtPr>
              <w:sdtContent>
                <w:del w:author="Thomas Cervone-Richards - NOAA Federal" w:id="377" w:date="2023-07-21T16:14:10Z">
                  <w:r w:rsidDel="00000000" w:rsidR="00000000" w:rsidRPr="00000000">
                    <w:rPr>
                      <w:sz w:val="19.920000076293945"/>
                      <w:szCs w:val="19.920000076293945"/>
                      <w:rtl w:val="0"/>
                    </w:rPr>
                    <w:delText xml:space="preserve">DRVAL1 of the DEPARE or  DRGARE feature object it  is WITHIN.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C1">
            <w:pPr>
              <w:widowControl w:val="0"/>
              <w:spacing w:after="0" w:line="231.23291015625" w:lineRule="auto"/>
              <w:ind w:left="119.7723388671875" w:right="82.9541015625" w:firstLine="2.7886962890625"/>
              <w:jc w:val="left"/>
              <w:rPr>
                <w:sz w:val="19.920000076293945"/>
                <w:szCs w:val="19.920000076293945"/>
              </w:rPr>
            </w:pPr>
            <w:sdt>
              <w:sdtPr>
                <w:tag w:val="goog_rdk_7055"/>
              </w:sdtPr>
              <w:sdtContent>
                <w:del w:author="Thomas Cervone-Richards - NOAA Federal" w:id="377" w:date="2023-07-21T16:14:10Z">
                  <w:r w:rsidDel="00000000" w:rsidR="00000000" w:rsidRPr="00000000">
                    <w:rPr>
                      <w:sz w:val="19.920000076293945"/>
                      <w:szCs w:val="19.920000076293945"/>
                      <w:rtl w:val="0"/>
                    </w:rPr>
                    <w:delText xml:space="preserve">SOUNDG object with  depth less than the  DRVAL1 value of the  underlying DEPARE  or DRGARE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58"/>
            </w:sdtPr>
            <w:sdtContent>
              <w:p w:rsidR="00000000" w:rsidDel="00000000" w:rsidP="00000000" w:rsidRDefault="00000000" w:rsidRPr="00000000" w14:paraId="00001AC2">
                <w:pPr>
                  <w:widowControl w:val="0"/>
                  <w:spacing w:after="0" w:line="240" w:lineRule="auto"/>
                  <w:ind w:left="115.5889892578125" w:firstLine="0"/>
                  <w:jc w:val="left"/>
                  <w:rPr>
                    <w:del w:author="Thomas Cervone-Richards - NOAA Federal" w:id="377" w:date="2023-07-21T16:14:10Z"/>
                    <w:sz w:val="19.920000076293945"/>
                    <w:szCs w:val="19.920000076293945"/>
                  </w:rPr>
                </w:pPr>
                <w:sdt>
                  <w:sdtPr>
                    <w:tag w:val="goog_rdk_7057"/>
                  </w:sdtPr>
                  <w:sdtContent>
                    <w:del w:author="Thomas Cervone-Richards - NOAA Federal" w:id="377" w:date="2023-07-21T16:14:10Z">
                      <w:r w:rsidDel="00000000" w:rsidR="00000000" w:rsidRPr="00000000">
                        <w:rPr>
                          <w:sz w:val="19.920000076293945"/>
                          <w:szCs w:val="19.920000076293945"/>
                          <w:rtl w:val="0"/>
                        </w:rPr>
                        <w:delText xml:space="preserve">Amend bathymetry </w:delText>
                      </w:r>
                    </w:del>
                  </w:sdtContent>
                </w:sdt>
              </w:p>
            </w:sdtContent>
          </w:sdt>
          <w:p w:rsidR="00000000" w:rsidDel="00000000" w:rsidP="00000000" w:rsidRDefault="00000000" w:rsidRPr="00000000" w14:paraId="00001AC3">
            <w:pPr>
              <w:widowControl w:val="0"/>
              <w:spacing w:after="0" w:line="240" w:lineRule="auto"/>
              <w:ind w:left="119.9713134765625" w:firstLine="0"/>
              <w:jc w:val="left"/>
              <w:rPr>
                <w:sz w:val="19.920000076293945"/>
                <w:szCs w:val="19.920000076293945"/>
              </w:rPr>
            </w:pPr>
            <w:sdt>
              <w:sdtPr>
                <w:tag w:val="goog_rdk_7059"/>
              </w:sdtPr>
              <w:sdtContent>
                <w:del w:author="Thomas Cervone-Richards - NOAA Federal" w:id="377" w:date="2023-07-21T16:14:10Z">
                  <w:r w:rsidDel="00000000" w:rsidR="00000000" w:rsidRPr="00000000">
                    <w:rPr>
                      <w:sz w:val="19.920000076293945"/>
                      <w:szCs w:val="19.920000076293945"/>
                      <w:rtl w:val="0"/>
                    </w:rPr>
                    <w:delText xml:space="preserve">accordingly.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C4">
            <w:pPr>
              <w:widowControl w:val="0"/>
              <w:spacing w:after="0" w:line="240" w:lineRule="auto"/>
              <w:ind w:left="119.1741943359375" w:firstLine="0"/>
              <w:jc w:val="left"/>
              <w:rPr>
                <w:sz w:val="19.920000076293945"/>
                <w:szCs w:val="19.920000076293945"/>
              </w:rPr>
            </w:pPr>
            <w:sdt>
              <w:sdtPr>
                <w:tag w:val="goog_rdk_7061"/>
              </w:sdtPr>
              <w:sdtContent>
                <w:del w:author="Thomas Cervone-Richards - NOAA Federal" w:id="377" w:date="2023-07-21T16:14:10Z">
                  <w:r w:rsidDel="00000000" w:rsidR="00000000" w:rsidRPr="00000000">
                    <w:rPr>
                      <w:sz w:val="19.920000076293945"/>
                      <w:szCs w:val="19.920000076293945"/>
                      <w:rtl w:val="0"/>
                    </w:rPr>
                    <w:delText xml:space="preserve">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C5">
            <w:pPr>
              <w:widowControl w:val="0"/>
              <w:spacing w:after="0" w:line="240" w:lineRule="auto"/>
              <w:jc w:val="center"/>
              <w:rPr>
                <w:sz w:val="19.920000076293945"/>
                <w:szCs w:val="19.920000076293945"/>
              </w:rPr>
            </w:pPr>
            <w:sdt>
              <w:sdtPr>
                <w:tag w:val="goog_rdk_7063"/>
              </w:sdtPr>
              <w:sdtContent>
                <w:del w:author="Thomas Cervone-Richards - NOAA Federal" w:id="377" w:date="2023-07-21T16:14:1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C6">
            <w:pPr>
              <w:widowControl w:val="0"/>
              <w:spacing w:after="0" w:line="240" w:lineRule="auto"/>
              <w:jc w:val="center"/>
              <w:rPr>
                <w:sz w:val="19.920000076293945"/>
                <w:szCs w:val="19.920000076293945"/>
              </w:rPr>
            </w:pPr>
            <w:r w:rsidDel="00000000" w:rsidR="00000000" w:rsidRPr="00000000">
              <w:rPr>
                <w:rtl w:val="0"/>
              </w:rPr>
            </w:r>
          </w:p>
        </w:tc>
      </w:tr>
      <w:tr>
        <w:trPr>
          <w:cantSplit w:val="0"/>
          <w:trHeight w:val="231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C7">
            <w:pPr>
              <w:widowControl w:val="0"/>
              <w:spacing w:after="0" w:line="240" w:lineRule="auto"/>
              <w:jc w:val="center"/>
              <w:rPr>
                <w:sz w:val="19.920000076293945"/>
                <w:szCs w:val="19.920000076293945"/>
              </w:rPr>
            </w:pPr>
            <w:sdt>
              <w:sdtPr>
                <w:tag w:val="goog_rdk_7065"/>
              </w:sdtPr>
              <w:sdtContent>
                <w:del w:author="Thomas Cervone-Richards - NOAA Federal" w:id="378" w:date="2023-07-21T16:14:15Z">
                  <w:r w:rsidDel="00000000" w:rsidR="00000000" w:rsidRPr="00000000">
                    <w:rPr>
                      <w:sz w:val="19.920000076293945"/>
                      <w:szCs w:val="19.920000076293945"/>
                      <w:rtl w:val="0"/>
                    </w:rPr>
                    <w:delText xml:space="preserve">1769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C8">
            <w:pPr>
              <w:widowControl w:val="0"/>
              <w:spacing w:after="0" w:line="231.03212356567383" w:lineRule="auto"/>
              <w:ind w:left="115.58883666992188" w:right="57.8509521484375" w:firstLine="14.34234619140625"/>
              <w:jc w:val="left"/>
              <w:rPr>
                <w:sz w:val="19.920000076293945"/>
                <w:szCs w:val="19.920000076293945"/>
              </w:rPr>
            </w:pPr>
            <w:sdt>
              <w:sdtPr>
                <w:tag w:val="goog_rdk_7067"/>
              </w:sdtPr>
              <w:sdtContent>
                <w:del w:author="Thomas Cervone-Richards - NOAA Federal" w:id="378" w:date="2023-07-21T16:14:15Z">
                  <w:r w:rsidDel="00000000" w:rsidR="00000000" w:rsidRPr="00000000">
                    <w:rPr>
                      <w:sz w:val="19.920000076293945"/>
                      <w:szCs w:val="19.920000076293945"/>
                      <w:rtl w:val="0"/>
                    </w:rPr>
                    <w:delText xml:space="preserve">For each SOUNDG feature  object where EXPSOU is  Not equal to 3 (deeper than  the range of the depth of  the surrounding depth area)  AND the depth value is  Greater than the DRVAL2  of the DEPARE feature  object it is WITHIN AND  DRVAL2 is Known.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70"/>
            </w:sdtPr>
            <w:sdtContent>
              <w:p w:rsidR="00000000" w:rsidDel="00000000" w:rsidP="00000000" w:rsidRDefault="00000000" w:rsidRPr="00000000" w14:paraId="00001AC9">
                <w:pPr>
                  <w:widowControl w:val="0"/>
                  <w:spacing w:after="0" w:line="240" w:lineRule="auto"/>
                  <w:ind w:left="122.56103515625" w:firstLine="0"/>
                  <w:jc w:val="left"/>
                  <w:rPr>
                    <w:del w:author="Thomas Cervone-Richards - NOAA Federal" w:id="378" w:date="2023-07-21T16:14:15Z"/>
                    <w:sz w:val="19.920000076293945"/>
                    <w:szCs w:val="19.920000076293945"/>
                  </w:rPr>
                </w:pPr>
                <w:sdt>
                  <w:sdtPr>
                    <w:tag w:val="goog_rdk_7069"/>
                  </w:sdtPr>
                  <w:sdtContent>
                    <w:del w:author="Thomas Cervone-Richards - NOAA Federal" w:id="378" w:date="2023-07-21T16:14:15Z">
                      <w:r w:rsidDel="00000000" w:rsidR="00000000" w:rsidRPr="00000000">
                        <w:rPr>
                          <w:sz w:val="19.920000076293945"/>
                          <w:szCs w:val="19.920000076293945"/>
                          <w:rtl w:val="0"/>
                        </w:rPr>
                        <w:delText xml:space="preserve">SOUNDG object  </w:delText>
                      </w:r>
                    </w:del>
                  </w:sdtContent>
                </w:sdt>
              </w:p>
            </w:sdtContent>
          </w:sdt>
          <w:sdt>
            <w:sdtPr>
              <w:tag w:val="goog_rdk_7072"/>
            </w:sdtPr>
            <w:sdtContent>
              <w:p w:rsidR="00000000" w:rsidDel="00000000" w:rsidP="00000000" w:rsidRDefault="00000000" w:rsidRPr="00000000" w14:paraId="00001ACA">
                <w:pPr>
                  <w:widowControl w:val="0"/>
                  <w:spacing w:after="0" w:line="240" w:lineRule="auto"/>
                  <w:ind w:left="119.7723388671875" w:firstLine="0"/>
                  <w:jc w:val="left"/>
                  <w:rPr>
                    <w:del w:author="Thomas Cervone-Richards - NOAA Federal" w:id="378" w:date="2023-07-21T16:14:15Z"/>
                    <w:sz w:val="19.920000076293945"/>
                    <w:szCs w:val="19.920000076293945"/>
                  </w:rPr>
                </w:pPr>
                <w:sdt>
                  <w:sdtPr>
                    <w:tag w:val="goog_rdk_7071"/>
                  </w:sdtPr>
                  <w:sdtContent>
                    <w:del w:author="Thomas Cervone-Richards - NOAA Federal" w:id="378" w:date="2023-07-21T16:14:15Z">
                      <w:r w:rsidDel="00000000" w:rsidR="00000000" w:rsidRPr="00000000">
                        <w:rPr>
                          <w:sz w:val="19.920000076293945"/>
                          <w:szCs w:val="19.920000076293945"/>
                          <w:rtl w:val="0"/>
                        </w:rPr>
                        <w:delText xml:space="preserve">deeper than the  </w:delText>
                      </w:r>
                    </w:del>
                  </w:sdtContent>
                </w:sdt>
              </w:p>
            </w:sdtContent>
          </w:sdt>
          <w:sdt>
            <w:sdtPr>
              <w:tag w:val="goog_rdk_7074"/>
            </w:sdtPr>
            <w:sdtContent>
              <w:p w:rsidR="00000000" w:rsidDel="00000000" w:rsidP="00000000" w:rsidRDefault="00000000" w:rsidRPr="00000000" w14:paraId="00001ACB">
                <w:pPr>
                  <w:widowControl w:val="0"/>
                  <w:spacing w:after="0" w:line="231.23305320739746" w:lineRule="auto"/>
                  <w:ind w:left="119.7723388671875" w:right="94.70703125" w:firstLine="9.1632080078125"/>
                  <w:jc w:val="left"/>
                  <w:rPr>
                    <w:del w:author="Thomas Cervone-Richards - NOAA Federal" w:id="378" w:date="2023-07-21T16:14:15Z"/>
                    <w:sz w:val="19.920000076293945"/>
                    <w:szCs w:val="19.920000076293945"/>
                  </w:rPr>
                </w:pPr>
                <w:sdt>
                  <w:sdtPr>
                    <w:tag w:val="goog_rdk_7073"/>
                  </w:sdtPr>
                  <w:sdtContent>
                    <w:del w:author="Thomas Cervone-Richards - NOAA Federal" w:id="378" w:date="2023-07-21T16:14:15Z">
                      <w:r w:rsidDel="00000000" w:rsidR="00000000" w:rsidRPr="00000000">
                        <w:rPr>
                          <w:sz w:val="19.920000076293945"/>
                          <w:szCs w:val="19.920000076293945"/>
                          <w:rtl w:val="0"/>
                        </w:rPr>
                        <w:delText xml:space="preserve">DRVAL2 value of the  underlying DEPARE  object without  </w:delText>
                      </w:r>
                    </w:del>
                  </w:sdtContent>
                </w:sdt>
              </w:p>
            </w:sdtContent>
          </w:sdt>
          <w:p w:rsidR="00000000" w:rsidDel="00000000" w:rsidP="00000000" w:rsidRDefault="00000000" w:rsidRPr="00000000" w14:paraId="00001ACC">
            <w:pPr>
              <w:widowControl w:val="0"/>
              <w:spacing w:after="0" w:before="2.81005859375" w:line="240" w:lineRule="auto"/>
              <w:ind w:left="129.931640625" w:firstLine="0"/>
              <w:jc w:val="left"/>
              <w:rPr>
                <w:sz w:val="19.920000076293945"/>
                <w:szCs w:val="19.920000076293945"/>
              </w:rPr>
            </w:pPr>
            <w:sdt>
              <w:sdtPr>
                <w:tag w:val="goog_rdk_7075"/>
              </w:sdtPr>
              <w:sdtContent>
                <w:del w:author="Thomas Cervone-Richards - NOAA Federal" w:id="378" w:date="2023-07-21T16:14:15Z">
                  <w:r w:rsidDel="00000000" w:rsidR="00000000" w:rsidRPr="00000000">
                    <w:rPr>
                      <w:sz w:val="19.920000076293945"/>
                      <w:szCs w:val="19.920000076293945"/>
                      <w:rtl w:val="0"/>
                    </w:rPr>
                    <w:delText xml:space="preserve">EXPSOU = 3.</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78"/>
            </w:sdtPr>
            <w:sdtContent>
              <w:p w:rsidR="00000000" w:rsidDel="00000000" w:rsidP="00000000" w:rsidRDefault="00000000" w:rsidRPr="00000000" w14:paraId="00001ACD">
                <w:pPr>
                  <w:widowControl w:val="0"/>
                  <w:spacing w:after="0" w:line="231.53411865234375" w:lineRule="auto"/>
                  <w:ind w:left="119.7723388671875" w:right="69.1802978515625" w:firstLine="10.1593017578125"/>
                  <w:rPr>
                    <w:del w:author="Thomas Cervone-Richards - NOAA Federal" w:id="378" w:date="2023-07-21T16:14:15Z"/>
                    <w:sz w:val="19.920000076293945"/>
                    <w:szCs w:val="19.920000076293945"/>
                  </w:rPr>
                </w:pPr>
                <w:sdt>
                  <w:sdtPr>
                    <w:tag w:val="goog_rdk_7077"/>
                  </w:sdtPr>
                  <w:sdtContent>
                    <w:del w:author="Thomas Cervone-Richards - NOAA Federal" w:id="378" w:date="2023-07-21T16:14:15Z">
                      <w:r w:rsidDel="00000000" w:rsidR="00000000" w:rsidRPr="00000000">
                        <w:rPr>
                          <w:sz w:val="19.920000076293945"/>
                          <w:szCs w:val="19.920000076293945"/>
                          <w:rtl w:val="0"/>
                        </w:rPr>
                        <w:delText xml:space="preserve">Populate EXPSOU = 3  (deeper than the range  of depth of the  </w:delText>
                      </w:r>
                    </w:del>
                  </w:sdtContent>
                </w:sdt>
              </w:p>
            </w:sdtContent>
          </w:sdt>
          <w:sdt>
            <w:sdtPr>
              <w:tag w:val="goog_rdk_7080"/>
            </w:sdtPr>
            <w:sdtContent>
              <w:p w:rsidR="00000000" w:rsidDel="00000000" w:rsidP="00000000" w:rsidRDefault="00000000" w:rsidRPr="00000000" w14:paraId="00001ACE">
                <w:pPr>
                  <w:widowControl w:val="0"/>
                  <w:spacing w:after="0" w:before="4.9609375" w:line="240" w:lineRule="auto"/>
                  <w:ind w:left="119.1748046875" w:firstLine="0"/>
                  <w:jc w:val="left"/>
                  <w:rPr>
                    <w:del w:author="Thomas Cervone-Richards - NOAA Federal" w:id="378" w:date="2023-07-21T16:14:15Z"/>
                    <w:sz w:val="19.920000076293945"/>
                    <w:szCs w:val="19.920000076293945"/>
                  </w:rPr>
                </w:pPr>
                <w:sdt>
                  <w:sdtPr>
                    <w:tag w:val="goog_rdk_7079"/>
                  </w:sdtPr>
                  <w:sdtContent>
                    <w:del w:author="Thomas Cervone-Richards - NOAA Federal" w:id="378" w:date="2023-07-21T16:14:15Z">
                      <w:r w:rsidDel="00000000" w:rsidR="00000000" w:rsidRPr="00000000">
                        <w:rPr>
                          <w:sz w:val="19.920000076293945"/>
                          <w:szCs w:val="19.920000076293945"/>
                          <w:rtl w:val="0"/>
                        </w:rPr>
                        <w:delText xml:space="preserve">surrounding depth  </w:delText>
                      </w:r>
                    </w:del>
                  </w:sdtContent>
                </w:sdt>
              </w:p>
            </w:sdtContent>
          </w:sdt>
          <w:p w:rsidR="00000000" w:rsidDel="00000000" w:rsidP="00000000" w:rsidRDefault="00000000" w:rsidRPr="00000000" w14:paraId="00001ACF">
            <w:pPr>
              <w:widowControl w:val="0"/>
              <w:spacing w:after="0" w:line="228.8241720199585" w:lineRule="auto"/>
              <w:ind w:left="119.7723388671875" w:right="414.1943359375" w:firstLine="0.198974609375"/>
              <w:jc w:val="left"/>
              <w:rPr>
                <w:sz w:val="19.920000076293945"/>
                <w:szCs w:val="19.920000076293945"/>
              </w:rPr>
            </w:pPr>
            <w:sdt>
              <w:sdtPr>
                <w:tag w:val="goog_rdk_7081"/>
              </w:sdtPr>
              <w:sdtContent>
                <w:del w:author="Thomas Cervone-Richards - NOAA Federal" w:id="378" w:date="2023-07-21T16:14:15Z">
                  <w:r w:rsidDel="00000000" w:rsidR="00000000" w:rsidRPr="00000000">
                    <w:rPr>
                      <w:sz w:val="19.920000076293945"/>
                      <w:szCs w:val="19.920000076293945"/>
                      <w:rtl w:val="0"/>
                    </w:rPr>
                    <w:delText xml:space="preserve">area) for SOUNDG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D0">
            <w:pPr>
              <w:widowControl w:val="0"/>
              <w:spacing w:after="0" w:line="240" w:lineRule="auto"/>
              <w:ind w:left="119.1741943359375" w:firstLine="0"/>
              <w:jc w:val="left"/>
              <w:rPr>
                <w:sz w:val="19.920000076293945"/>
                <w:szCs w:val="19.920000076293945"/>
              </w:rPr>
            </w:pPr>
            <w:sdt>
              <w:sdtPr>
                <w:tag w:val="goog_rdk_7083"/>
              </w:sdtPr>
              <w:sdtContent>
                <w:del w:author="Thomas Cervone-Richards - NOAA Federal" w:id="378" w:date="2023-07-21T16:14:15Z">
                  <w:r w:rsidDel="00000000" w:rsidR="00000000" w:rsidRPr="00000000">
                    <w:rPr>
                      <w:sz w:val="19.920000076293945"/>
                      <w:szCs w:val="19.920000076293945"/>
                      <w:rtl w:val="0"/>
                    </w:rPr>
                    <w:delText xml:space="preserve">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D1">
            <w:pPr>
              <w:widowControl w:val="0"/>
              <w:spacing w:after="0" w:line="240" w:lineRule="auto"/>
              <w:jc w:val="center"/>
              <w:rPr>
                <w:sz w:val="19.920000076293945"/>
                <w:szCs w:val="19.920000076293945"/>
              </w:rPr>
            </w:pPr>
            <w:sdt>
              <w:sdtPr>
                <w:tag w:val="goog_rdk_7085"/>
              </w:sdtPr>
              <w:sdtContent>
                <w:del w:author="Thomas Cervone-Richards - NOAA Federal" w:id="378" w:date="2023-07-21T16:14:1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D2">
            <w:pPr>
              <w:widowControl w:val="0"/>
              <w:spacing w:after="0" w:line="240" w:lineRule="auto"/>
              <w:jc w:val="center"/>
              <w:rPr>
                <w:sz w:val="19.920000076293945"/>
                <w:szCs w:val="19.920000076293945"/>
              </w:rPr>
            </w:pPr>
            <w:r w:rsidDel="00000000" w:rsidR="00000000" w:rsidRPr="00000000">
              <w:rPr>
                <w:rtl w:val="0"/>
              </w:rPr>
            </w:r>
          </w:p>
        </w:tc>
      </w:tr>
      <w:tr>
        <w:trPr>
          <w:cantSplit w:val="0"/>
          <w:trHeight w:val="230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3">
            <w:pPr>
              <w:widowControl w:val="0"/>
              <w:spacing w:after="0" w:line="240" w:lineRule="auto"/>
              <w:jc w:val="center"/>
              <w:rPr>
                <w:sz w:val="19.920000076293945"/>
                <w:szCs w:val="19.920000076293945"/>
              </w:rPr>
            </w:pPr>
            <w:sdt>
              <w:sdtPr>
                <w:tag w:val="goog_rdk_7087"/>
              </w:sdtPr>
              <w:sdtContent>
                <w:del w:author="Thomas Cervone-Richards - NOAA Federal" w:id="378" w:date="2023-07-21T16:14:15Z">
                  <w:r w:rsidDel="00000000" w:rsidR="00000000" w:rsidRPr="00000000">
                    <w:rPr>
                      <w:sz w:val="19.920000076293945"/>
                      <w:szCs w:val="19.920000076293945"/>
                      <w:rtl w:val="0"/>
                    </w:rPr>
                    <w:delText xml:space="preserve">1770a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90"/>
            </w:sdtPr>
            <w:sdtContent>
              <w:p w:rsidR="00000000" w:rsidDel="00000000" w:rsidP="00000000" w:rsidRDefault="00000000" w:rsidRPr="00000000" w14:paraId="00001AD4">
                <w:pPr>
                  <w:widowControl w:val="0"/>
                  <w:spacing w:after="0" w:line="230.42973518371582" w:lineRule="auto"/>
                  <w:ind w:left="119.77203369140625" w:right="103.26873779296875" w:firstLine="10.159149169921875"/>
                  <w:jc w:val="left"/>
                  <w:rPr>
                    <w:del w:author="Thomas Cervone-Richards - NOAA Federal" w:id="378" w:date="2023-07-21T16:14:15Z"/>
                    <w:sz w:val="19.920000076293945"/>
                    <w:szCs w:val="19.920000076293945"/>
                  </w:rPr>
                </w:pPr>
                <w:sdt>
                  <w:sdtPr>
                    <w:tag w:val="goog_rdk_7089"/>
                  </w:sdtPr>
                  <w:sdtContent>
                    <w:del w:author="Thomas Cervone-Richards - NOAA Federal" w:id="378" w:date="2023-07-21T16:14:15Z">
                      <w:r w:rsidDel="00000000" w:rsidR="00000000" w:rsidRPr="00000000">
                        <w:rPr>
                          <w:sz w:val="19.920000076293945"/>
                          <w:szCs w:val="19.920000076293945"/>
                          <w:rtl w:val="0"/>
                        </w:rPr>
                        <w:delText xml:space="preserve">For each SOUNDG feature  object where EXPSOU is Equal to 3 (deeper than the  range of depth of the  </w:delText>
                      </w:r>
                    </w:del>
                  </w:sdtContent>
                </w:sdt>
              </w:p>
            </w:sdtContent>
          </w:sdt>
          <w:sdt>
            <w:sdtPr>
              <w:tag w:val="goog_rdk_7092"/>
            </w:sdtPr>
            <w:sdtContent>
              <w:p w:rsidR="00000000" w:rsidDel="00000000" w:rsidP="00000000" w:rsidRDefault="00000000" w:rsidRPr="00000000" w14:paraId="00001AD5">
                <w:pPr>
                  <w:widowControl w:val="0"/>
                  <w:spacing w:after="0" w:before="5.87646484375" w:line="231.43348217010498" w:lineRule="auto"/>
                  <w:ind w:left="115.58883666992188" w:right="393.90167236328125" w:firstLine="3.58551025390625"/>
                  <w:jc w:val="left"/>
                  <w:rPr>
                    <w:del w:author="Thomas Cervone-Richards - NOAA Federal" w:id="378" w:date="2023-07-21T16:14:15Z"/>
                    <w:sz w:val="19.920000076293945"/>
                    <w:szCs w:val="19.920000076293945"/>
                  </w:rPr>
                </w:pPr>
                <w:sdt>
                  <w:sdtPr>
                    <w:tag w:val="goog_rdk_7091"/>
                  </w:sdtPr>
                  <w:sdtContent>
                    <w:del w:author="Thomas Cervone-Richards - NOAA Federal" w:id="378" w:date="2023-07-21T16:14:15Z">
                      <w:r w:rsidDel="00000000" w:rsidR="00000000" w:rsidRPr="00000000">
                        <w:rPr>
                          <w:sz w:val="19.920000076293945"/>
                          <w:szCs w:val="19.920000076293945"/>
                          <w:rtl w:val="0"/>
                        </w:rPr>
                        <w:delText xml:space="preserve">surrounding depth area)  AND the depth value is  Less than or equal to  </w:delText>
                      </w:r>
                    </w:del>
                  </w:sdtContent>
                </w:sdt>
              </w:p>
            </w:sdtContent>
          </w:sdt>
          <w:p w:rsidR="00000000" w:rsidDel="00000000" w:rsidP="00000000" w:rsidRDefault="00000000" w:rsidRPr="00000000" w14:paraId="00001AD6">
            <w:pPr>
              <w:widowControl w:val="0"/>
              <w:spacing w:after="0" w:before="5.043792724609375" w:line="230.02851963043213" w:lineRule="auto"/>
              <w:ind w:left="115.58883666992188" w:right="191.71295166015625" w:firstLine="13.346405029296875"/>
              <w:jc w:val="left"/>
              <w:rPr>
                <w:sz w:val="19.920000076293945"/>
                <w:szCs w:val="19.920000076293945"/>
              </w:rPr>
            </w:pPr>
            <w:sdt>
              <w:sdtPr>
                <w:tag w:val="goog_rdk_7093"/>
              </w:sdtPr>
              <w:sdtContent>
                <w:del w:author="Thomas Cervone-Richards - NOAA Federal" w:id="378" w:date="2023-07-21T16:14:15Z">
                  <w:r w:rsidDel="00000000" w:rsidR="00000000" w:rsidRPr="00000000">
                    <w:rPr>
                      <w:sz w:val="19.920000076293945"/>
                      <w:szCs w:val="19.920000076293945"/>
                      <w:rtl w:val="0"/>
                    </w:rPr>
                    <w:delText xml:space="preserve">DRVAL2 of the DEPARE  feature object it is WITHIN  AND DRVAL2 is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096"/>
            </w:sdtPr>
            <w:sdtContent>
              <w:p w:rsidR="00000000" w:rsidDel="00000000" w:rsidP="00000000" w:rsidRDefault="00000000" w:rsidRPr="00000000" w14:paraId="00001AD7">
                <w:pPr>
                  <w:widowControl w:val="0"/>
                  <w:spacing w:after="0" w:line="231.2326955795288" w:lineRule="auto"/>
                  <w:ind w:left="129.931640625" w:right="82.9541015625" w:hanging="7.37060546875"/>
                  <w:jc w:val="left"/>
                  <w:rPr>
                    <w:del w:author="Thomas Cervone-Richards - NOAA Federal" w:id="378" w:date="2023-07-21T16:14:15Z"/>
                    <w:sz w:val="19.920000076293945"/>
                    <w:szCs w:val="19.920000076293945"/>
                  </w:rPr>
                </w:pPr>
                <w:sdt>
                  <w:sdtPr>
                    <w:tag w:val="goog_rdk_7095"/>
                  </w:sdtPr>
                  <w:sdtContent>
                    <w:del w:author="Thomas Cervone-Richards - NOAA Federal" w:id="378" w:date="2023-07-21T16:14:15Z">
                      <w:r w:rsidDel="00000000" w:rsidR="00000000" w:rsidRPr="00000000">
                        <w:rPr>
                          <w:sz w:val="19.920000076293945"/>
                          <w:szCs w:val="19.920000076293945"/>
                          <w:rtl w:val="0"/>
                        </w:rPr>
                        <w:delText xml:space="preserve">SOUNDG object with  EXPSOU = 3  </w:delText>
                      </w:r>
                    </w:del>
                  </w:sdtContent>
                </w:sdt>
              </w:p>
            </w:sdtContent>
          </w:sdt>
          <w:sdt>
            <w:sdtPr>
              <w:tag w:val="goog_rdk_7098"/>
            </w:sdtPr>
            <w:sdtContent>
              <w:p w:rsidR="00000000" w:rsidDel="00000000" w:rsidP="00000000" w:rsidRDefault="00000000" w:rsidRPr="00000000" w14:paraId="00001AD8">
                <w:pPr>
                  <w:widowControl w:val="0"/>
                  <w:spacing w:after="0" w:before="2.81005859375" w:line="240" w:lineRule="auto"/>
                  <w:ind w:left="126.3458251953125" w:firstLine="0"/>
                  <w:jc w:val="left"/>
                  <w:rPr>
                    <w:del w:author="Thomas Cervone-Richards - NOAA Federal" w:id="378" w:date="2023-07-21T16:14:15Z"/>
                    <w:sz w:val="19.920000076293945"/>
                    <w:szCs w:val="19.920000076293945"/>
                  </w:rPr>
                </w:pPr>
                <w:sdt>
                  <w:sdtPr>
                    <w:tag w:val="goog_rdk_7097"/>
                  </w:sdtPr>
                  <w:sdtContent>
                    <w:del w:author="Thomas Cervone-Richards - NOAA Federal" w:id="378" w:date="2023-07-21T16:14:15Z">
                      <w:r w:rsidDel="00000000" w:rsidR="00000000" w:rsidRPr="00000000">
                        <w:rPr>
                          <w:sz w:val="19.920000076293945"/>
                          <w:szCs w:val="19.920000076293945"/>
                          <w:rtl w:val="0"/>
                        </w:rPr>
                        <w:delText xml:space="preserve">(deeper than the  </w:delText>
                      </w:r>
                    </w:del>
                  </w:sdtContent>
                </w:sdt>
              </w:p>
            </w:sdtContent>
          </w:sdt>
          <w:sdt>
            <w:sdtPr>
              <w:tag w:val="goog_rdk_7100"/>
            </w:sdtPr>
            <w:sdtContent>
              <w:p w:rsidR="00000000" w:rsidDel="00000000" w:rsidP="00000000" w:rsidRDefault="00000000" w:rsidRPr="00000000" w14:paraId="00001AD9">
                <w:pPr>
                  <w:widowControl w:val="0"/>
                  <w:spacing w:after="0" w:line="231.23255252838135" w:lineRule="auto"/>
                  <w:ind w:left="119.1748046875" w:right="114.666748046875" w:firstLine="8.96392822265625"/>
                  <w:jc w:val="left"/>
                  <w:rPr>
                    <w:del w:author="Thomas Cervone-Richards - NOAA Federal" w:id="378" w:date="2023-07-21T16:14:15Z"/>
                    <w:sz w:val="19.920000076293945"/>
                    <w:szCs w:val="19.920000076293945"/>
                  </w:rPr>
                </w:pPr>
                <w:sdt>
                  <w:sdtPr>
                    <w:tag w:val="goog_rdk_7099"/>
                  </w:sdtPr>
                  <w:sdtContent>
                    <w:del w:author="Thomas Cervone-Richards - NOAA Federal" w:id="378" w:date="2023-07-21T16:14:15Z">
                      <w:r w:rsidDel="00000000" w:rsidR="00000000" w:rsidRPr="00000000">
                        <w:rPr>
                          <w:sz w:val="19.920000076293945"/>
                          <w:szCs w:val="19.920000076293945"/>
                          <w:rtl w:val="0"/>
                        </w:rPr>
                        <w:delText xml:space="preserve">range of depth of the  surrounding depth  area) and depth  </w:delText>
                      </w:r>
                    </w:del>
                  </w:sdtContent>
                </w:sdt>
              </w:p>
            </w:sdtContent>
          </w:sdt>
          <w:sdt>
            <w:sdtPr>
              <w:tag w:val="goog_rdk_7102"/>
            </w:sdtPr>
            <w:sdtContent>
              <w:p w:rsidR="00000000" w:rsidDel="00000000" w:rsidP="00000000" w:rsidRDefault="00000000" w:rsidRPr="00000000" w14:paraId="00001ADA">
                <w:pPr>
                  <w:widowControl w:val="0"/>
                  <w:spacing w:after="0" w:before="5.61065673828125" w:line="230.0284481048584" w:lineRule="auto"/>
                  <w:ind w:left="119.7723388671875" w:right="83.1536865234375" w:hanging="5.37841796875"/>
                  <w:jc w:val="left"/>
                  <w:rPr>
                    <w:del w:author="Thomas Cervone-Richards - NOAA Federal" w:id="378" w:date="2023-07-21T16:14:15Z"/>
                    <w:sz w:val="19.920000076293945"/>
                    <w:szCs w:val="19.920000076293945"/>
                  </w:rPr>
                </w:pPr>
                <w:sdt>
                  <w:sdtPr>
                    <w:tag w:val="goog_rdk_7101"/>
                  </w:sdtPr>
                  <w:sdtContent>
                    <w:del w:author="Thomas Cervone-Richards - NOAA Federal" w:id="378" w:date="2023-07-21T16:14:15Z">
                      <w:r w:rsidDel="00000000" w:rsidR="00000000" w:rsidRPr="00000000">
                        <w:rPr>
                          <w:sz w:val="19.920000076293945"/>
                          <w:szCs w:val="19.920000076293945"/>
                          <w:rtl w:val="0"/>
                        </w:rPr>
                        <w:delText xml:space="preserve">value less than or  equal to the DRVAL2  of the underlying  </w:delText>
                      </w:r>
                    </w:del>
                  </w:sdtContent>
                </w:sdt>
              </w:p>
            </w:sdtContent>
          </w:sdt>
          <w:p w:rsidR="00000000" w:rsidDel="00000000" w:rsidP="00000000" w:rsidRDefault="00000000" w:rsidRPr="00000000" w14:paraId="00001ADB">
            <w:pPr>
              <w:widowControl w:val="0"/>
              <w:spacing w:after="0" w:before="6.210174560546875" w:line="240" w:lineRule="auto"/>
              <w:ind w:left="128.935546875" w:firstLine="0"/>
              <w:jc w:val="left"/>
              <w:rPr>
                <w:sz w:val="19.920000076293945"/>
                <w:szCs w:val="19.920000076293945"/>
              </w:rPr>
            </w:pPr>
            <w:sdt>
              <w:sdtPr>
                <w:tag w:val="goog_rdk_7103"/>
              </w:sdtPr>
              <w:sdtContent>
                <w:del w:author="Thomas Cervone-Richards - NOAA Federal" w:id="378" w:date="2023-07-21T16:14:15Z">
                  <w:r w:rsidDel="00000000" w:rsidR="00000000" w:rsidRPr="00000000">
                    <w:rPr>
                      <w:sz w:val="19.920000076293945"/>
                      <w:szCs w:val="19.920000076293945"/>
                      <w:rtl w:val="0"/>
                    </w:rPr>
                    <w:delText xml:space="preserve">DEPARE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06"/>
            </w:sdtPr>
            <w:sdtContent>
              <w:p w:rsidR="00000000" w:rsidDel="00000000" w:rsidP="00000000" w:rsidRDefault="00000000" w:rsidRPr="00000000" w14:paraId="00001ADC">
                <w:pPr>
                  <w:widowControl w:val="0"/>
                  <w:spacing w:after="0" w:line="230.42973518371582" w:lineRule="auto"/>
                  <w:ind w:left="119.7723388671875" w:right="207.823486328125" w:firstLine="10.5572509765625"/>
                  <w:rPr>
                    <w:del w:author="Thomas Cervone-Richards - NOAA Federal" w:id="378" w:date="2023-07-21T16:14:15Z"/>
                    <w:sz w:val="19.920000076293945"/>
                    <w:szCs w:val="19.920000076293945"/>
                  </w:rPr>
                </w:pPr>
                <w:sdt>
                  <w:sdtPr>
                    <w:tag w:val="goog_rdk_7105"/>
                  </w:sdtPr>
                  <w:sdtContent>
                    <w:del w:author="Thomas Cervone-Richards - NOAA Federal" w:id="378" w:date="2023-07-21T16:14:15Z">
                      <w:r w:rsidDel="00000000" w:rsidR="00000000" w:rsidRPr="00000000">
                        <w:rPr>
                          <w:sz w:val="19.920000076293945"/>
                          <w:szCs w:val="19.920000076293945"/>
                          <w:rtl w:val="0"/>
                        </w:rPr>
                        <w:delText xml:space="preserve">Remove EXPSOU or  amend to EXPSOU =  1 (within the range of  depth of the  </w:delText>
                      </w:r>
                    </w:del>
                  </w:sdtContent>
                </w:sdt>
              </w:p>
            </w:sdtContent>
          </w:sdt>
          <w:sdt>
            <w:sdtPr>
              <w:tag w:val="goog_rdk_7108"/>
            </w:sdtPr>
            <w:sdtContent>
              <w:p w:rsidR="00000000" w:rsidDel="00000000" w:rsidP="00000000" w:rsidRDefault="00000000" w:rsidRPr="00000000" w14:paraId="00001ADD">
                <w:pPr>
                  <w:widowControl w:val="0"/>
                  <w:spacing w:after="0" w:before="5.87646484375" w:line="240" w:lineRule="auto"/>
                  <w:ind w:left="119.1748046875" w:firstLine="0"/>
                  <w:jc w:val="left"/>
                  <w:rPr>
                    <w:del w:author="Thomas Cervone-Richards - NOAA Federal" w:id="378" w:date="2023-07-21T16:14:15Z"/>
                    <w:sz w:val="19.920000076293945"/>
                    <w:szCs w:val="19.920000076293945"/>
                  </w:rPr>
                </w:pPr>
                <w:sdt>
                  <w:sdtPr>
                    <w:tag w:val="goog_rdk_7107"/>
                  </w:sdtPr>
                  <w:sdtContent>
                    <w:del w:author="Thomas Cervone-Richards - NOAA Federal" w:id="378" w:date="2023-07-21T16:14:15Z">
                      <w:r w:rsidDel="00000000" w:rsidR="00000000" w:rsidRPr="00000000">
                        <w:rPr>
                          <w:sz w:val="19.920000076293945"/>
                          <w:szCs w:val="19.920000076293945"/>
                          <w:rtl w:val="0"/>
                        </w:rPr>
                        <w:delText xml:space="preserve">surrounding depth  </w:delText>
                      </w:r>
                    </w:del>
                  </w:sdtContent>
                </w:sdt>
              </w:p>
            </w:sdtContent>
          </w:sdt>
          <w:p w:rsidR="00000000" w:rsidDel="00000000" w:rsidP="00000000" w:rsidRDefault="00000000" w:rsidRPr="00000000" w14:paraId="00001ADE">
            <w:pPr>
              <w:widowControl w:val="0"/>
              <w:spacing w:after="0" w:line="231.63424015045166" w:lineRule="auto"/>
              <w:ind w:left="119.7723388671875" w:right="414.1943359375" w:firstLine="0.198974609375"/>
              <w:jc w:val="left"/>
              <w:rPr>
                <w:sz w:val="19.920000076293945"/>
                <w:szCs w:val="19.920000076293945"/>
              </w:rPr>
            </w:pPr>
            <w:sdt>
              <w:sdtPr>
                <w:tag w:val="goog_rdk_7109"/>
              </w:sdtPr>
              <w:sdtContent>
                <w:del w:author="Thomas Cervone-Richards - NOAA Federal" w:id="378" w:date="2023-07-21T16:14:15Z">
                  <w:r w:rsidDel="00000000" w:rsidR="00000000" w:rsidRPr="00000000">
                    <w:rPr>
                      <w:sz w:val="19.920000076293945"/>
                      <w:szCs w:val="19.920000076293945"/>
                      <w:rtl w:val="0"/>
                    </w:rPr>
                    <w:delText xml:space="preserve">area) for SOUNDG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DF">
            <w:pPr>
              <w:widowControl w:val="0"/>
              <w:spacing w:after="0" w:line="240" w:lineRule="auto"/>
              <w:ind w:left="119.1741943359375" w:firstLine="0"/>
              <w:jc w:val="left"/>
              <w:rPr>
                <w:sz w:val="19.920000076293945"/>
                <w:szCs w:val="19.920000076293945"/>
              </w:rPr>
            </w:pPr>
            <w:sdt>
              <w:sdtPr>
                <w:tag w:val="goog_rdk_7111"/>
              </w:sdtPr>
              <w:sdtContent>
                <w:del w:author="Thomas Cervone-Richards - NOAA Federal" w:id="378" w:date="2023-07-21T16:14:15Z">
                  <w:r w:rsidDel="00000000" w:rsidR="00000000" w:rsidRPr="00000000">
                    <w:rPr>
                      <w:sz w:val="19.920000076293945"/>
                      <w:szCs w:val="19.920000076293945"/>
                      <w:rtl w:val="0"/>
                    </w:rPr>
                    <w:delText xml:space="preserve">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0">
            <w:pPr>
              <w:widowControl w:val="0"/>
              <w:spacing w:after="0" w:line="240" w:lineRule="auto"/>
              <w:jc w:val="center"/>
              <w:rPr>
                <w:sz w:val="19.920000076293945"/>
                <w:szCs w:val="19.920000076293945"/>
              </w:rPr>
            </w:pPr>
            <w:sdt>
              <w:sdtPr>
                <w:tag w:val="goog_rdk_7113"/>
              </w:sdtPr>
              <w:sdtContent>
                <w:del w:author="Thomas Cervone-Richards - NOAA Federal" w:id="378" w:date="2023-07-21T16:14:15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E1">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AE2">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AE3">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AE4">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AE5">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67 </w:t>
      </w:r>
    </w:p>
    <w:tbl>
      <w:tblPr>
        <w:tblStyle w:val="Table58"/>
        <w:tblW w:w="11250.0" w:type="dxa"/>
        <w:jc w:val="left"/>
        <w:tblInd w:w="-75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210"/>
        <w:gridCol w:w="2235"/>
        <w:gridCol w:w="2805"/>
        <w:gridCol w:w="720"/>
        <w:gridCol w:w="540"/>
        <w:gridCol w:w="750"/>
        <w:tblGridChange w:id="0">
          <w:tblGrid>
            <w:gridCol w:w="990"/>
            <w:gridCol w:w="3210"/>
            <w:gridCol w:w="2235"/>
            <w:gridCol w:w="2805"/>
            <w:gridCol w:w="720"/>
            <w:gridCol w:w="540"/>
            <w:gridCol w:w="750"/>
          </w:tblGrid>
        </w:tblGridChange>
      </w:tblGrid>
      <w:tr>
        <w:trPr>
          <w:cantSplit w:val="0"/>
          <w:trHeight w:val="25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E6">
            <w:pPr>
              <w:widowControl w:val="0"/>
              <w:spacing w:after="0" w:line="240" w:lineRule="auto"/>
              <w:jc w:val="center"/>
              <w:rPr>
                <w:sz w:val="19.920000076293945"/>
                <w:szCs w:val="19.920000076293945"/>
              </w:rPr>
            </w:pPr>
            <w:sdt>
              <w:sdtPr>
                <w:tag w:val="goog_rdk_7115"/>
              </w:sdtPr>
              <w:sdtContent>
                <w:del w:author="Thomas Cervone-Richards - NOAA Federal" w:id="379" w:date="2023-07-21T16:14:19Z">
                  <w:r w:rsidDel="00000000" w:rsidR="00000000" w:rsidRPr="00000000">
                    <w:rPr>
                      <w:sz w:val="19.920000076293945"/>
                      <w:szCs w:val="19.920000076293945"/>
                      <w:rtl w:val="0"/>
                    </w:rPr>
                    <w:delText xml:space="preserve">1770b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18"/>
            </w:sdtPr>
            <w:sdtContent>
              <w:p w:rsidR="00000000" w:rsidDel="00000000" w:rsidP="00000000" w:rsidRDefault="00000000" w:rsidRPr="00000000" w14:paraId="00001AE7">
                <w:pPr>
                  <w:widowControl w:val="0"/>
                  <w:spacing w:after="0" w:line="230.5629301071167" w:lineRule="auto"/>
                  <w:ind w:left="119.77203369140625" w:right="103.26873779296875" w:firstLine="10.159149169921875"/>
                  <w:jc w:val="left"/>
                  <w:rPr>
                    <w:del w:author="Thomas Cervone-Richards - NOAA Federal" w:id="379" w:date="2023-07-21T16:14:19Z"/>
                    <w:sz w:val="19.920000076293945"/>
                    <w:szCs w:val="19.920000076293945"/>
                  </w:rPr>
                </w:pPr>
                <w:sdt>
                  <w:sdtPr>
                    <w:tag w:val="goog_rdk_7117"/>
                  </w:sdtPr>
                  <w:sdtContent>
                    <w:del w:author="Thomas Cervone-Richards - NOAA Federal" w:id="379" w:date="2023-07-21T16:14:19Z">
                      <w:r w:rsidDel="00000000" w:rsidR="00000000" w:rsidRPr="00000000">
                        <w:rPr>
                          <w:sz w:val="19.920000076293945"/>
                          <w:szCs w:val="19.920000076293945"/>
                          <w:rtl w:val="0"/>
                        </w:rPr>
                        <w:delText xml:space="preserve">For each SOUNDG feature  object where EXPSOU is  Equal to 3 (deeper than the  range of depth of the  </w:delText>
                      </w:r>
                    </w:del>
                  </w:sdtContent>
                </w:sdt>
              </w:p>
            </w:sdtContent>
          </w:sdt>
          <w:sdt>
            <w:sdtPr>
              <w:tag w:val="goog_rdk_7120"/>
            </w:sdtPr>
            <w:sdtContent>
              <w:p w:rsidR="00000000" w:rsidDel="00000000" w:rsidP="00000000" w:rsidRDefault="00000000" w:rsidRPr="00000000" w14:paraId="00001AE8">
                <w:pPr>
                  <w:widowControl w:val="0"/>
                  <w:spacing w:after="0" w:before="5.7666015625" w:line="230.7504415512085" w:lineRule="auto"/>
                  <w:ind w:left="115.58883666992188" w:right="191.71295166015625" w:firstLine="3.58551025390625"/>
                  <w:jc w:val="left"/>
                  <w:rPr>
                    <w:del w:author="Thomas Cervone-Richards - NOAA Federal" w:id="379" w:date="2023-07-21T16:14:19Z"/>
                    <w:sz w:val="19.920000076293945"/>
                    <w:szCs w:val="19.920000076293945"/>
                  </w:rPr>
                </w:pPr>
                <w:sdt>
                  <w:sdtPr>
                    <w:tag w:val="goog_rdk_7119"/>
                  </w:sdtPr>
                  <w:sdtContent>
                    <w:del w:author="Thomas Cervone-Richards - NOAA Federal" w:id="379" w:date="2023-07-21T16:14:19Z">
                      <w:r w:rsidDel="00000000" w:rsidR="00000000" w:rsidRPr="00000000">
                        <w:rPr>
                          <w:sz w:val="19.920000076293945"/>
                          <w:szCs w:val="19.920000076293945"/>
                          <w:rtl w:val="0"/>
                        </w:rPr>
                        <w:delText xml:space="preserve">surrounding depth area)  AND the depth value is  Less than or equal to the  DRVAL2 of the DRGARE  feature object it is WITHIN  AND DRVAL1 and  </w:delText>
                      </w:r>
                    </w:del>
                  </w:sdtContent>
                </w:sdt>
              </w:p>
            </w:sdtContent>
          </w:sdt>
          <w:p w:rsidR="00000000" w:rsidDel="00000000" w:rsidP="00000000" w:rsidRDefault="00000000" w:rsidRPr="00000000" w14:paraId="00001AE9">
            <w:pPr>
              <w:widowControl w:val="0"/>
              <w:spacing w:after="0" w:before="5.6103515625" w:line="240" w:lineRule="auto"/>
              <w:ind w:left="128.93524169921875" w:firstLine="0"/>
              <w:jc w:val="left"/>
              <w:rPr>
                <w:sz w:val="19.920000076293945"/>
                <w:szCs w:val="19.920000076293945"/>
              </w:rPr>
            </w:pPr>
            <w:sdt>
              <w:sdtPr>
                <w:tag w:val="goog_rdk_7121"/>
              </w:sdtPr>
              <w:sdtContent>
                <w:del w:author="Thomas Cervone-Richards - NOAA Federal" w:id="379" w:date="2023-07-21T16:14:19Z">
                  <w:r w:rsidDel="00000000" w:rsidR="00000000" w:rsidRPr="00000000">
                    <w:rPr>
                      <w:sz w:val="19.920000076293945"/>
                      <w:szCs w:val="19.920000076293945"/>
                      <w:rtl w:val="0"/>
                    </w:rPr>
                    <w:delText xml:space="preserve">DRVAL2 are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24"/>
            </w:sdtPr>
            <w:sdtContent>
              <w:p w:rsidR="00000000" w:rsidDel="00000000" w:rsidP="00000000" w:rsidRDefault="00000000" w:rsidRPr="00000000" w14:paraId="00001AEA">
                <w:pPr>
                  <w:widowControl w:val="0"/>
                  <w:spacing w:after="0" w:line="231.63326740264893" w:lineRule="auto"/>
                  <w:ind w:left="129.931640625" w:right="82.841796875" w:hanging="7.37060546875"/>
                  <w:jc w:val="left"/>
                  <w:rPr>
                    <w:del w:author="Thomas Cervone-Richards - NOAA Federal" w:id="379" w:date="2023-07-21T16:14:19Z"/>
                    <w:sz w:val="19.920000076293945"/>
                    <w:szCs w:val="19.920000076293945"/>
                  </w:rPr>
                </w:pPr>
                <w:sdt>
                  <w:sdtPr>
                    <w:tag w:val="goog_rdk_7123"/>
                  </w:sdtPr>
                  <w:sdtContent>
                    <w:del w:author="Thomas Cervone-Richards - NOAA Federal" w:id="379" w:date="2023-07-21T16:14:19Z">
                      <w:r w:rsidDel="00000000" w:rsidR="00000000" w:rsidRPr="00000000">
                        <w:rPr>
                          <w:sz w:val="19.920000076293945"/>
                          <w:szCs w:val="19.920000076293945"/>
                          <w:rtl w:val="0"/>
                        </w:rPr>
                        <w:delText xml:space="preserve">SOUNDG object with  EXPSOU = 3  </w:delText>
                      </w:r>
                    </w:del>
                  </w:sdtContent>
                </w:sdt>
              </w:p>
            </w:sdtContent>
          </w:sdt>
          <w:sdt>
            <w:sdtPr>
              <w:tag w:val="goog_rdk_7126"/>
            </w:sdtPr>
            <w:sdtContent>
              <w:p w:rsidR="00000000" w:rsidDel="00000000" w:rsidP="00000000" w:rsidRDefault="00000000" w:rsidRPr="00000000" w14:paraId="00001AEB">
                <w:pPr>
                  <w:widowControl w:val="0"/>
                  <w:spacing w:after="0" w:before="2.47802734375" w:line="240" w:lineRule="auto"/>
                  <w:ind w:left="126.3458251953125" w:firstLine="0"/>
                  <w:jc w:val="left"/>
                  <w:rPr>
                    <w:del w:author="Thomas Cervone-Richards - NOAA Federal" w:id="379" w:date="2023-07-21T16:14:19Z"/>
                    <w:sz w:val="19.920000076293945"/>
                    <w:szCs w:val="19.920000076293945"/>
                  </w:rPr>
                </w:pPr>
                <w:sdt>
                  <w:sdtPr>
                    <w:tag w:val="goog_rdk_7125"/>
                  </w:sdtPr>
                  <w:sdtContent>
                    <w:del w:author="Thomas Cervone-Richards - NOAA Federal" w:id="379" w:date="2023-07-21T16:14:19Z">
                      <w:r w:rsidDel="00000000" w:rsidR="00000000" w:rsidRPr="00000000">
                        <w:rPr>
                          <w:sz w:val="19.920000076293945"/>
                          <w:szCs w:val="19.920000076293945"/>
                          <w:rtl w:val="0"/>
                        </w:rPr>
                        <w:delText xml:space="preserve">(deeper than the  </w:delText>
                      </w:r>
                    </w:del>
                  </w:sdtContent>
                </w:sdt>
              </w:p>
            </w:sdtContent>
          </w:sdt>
          <w:sdt>
            <w:sdtPr>
              <w:tag w:val="goog_rdk_7128"/>
            </w:sdtPr>
            <w:sdtContent>
              <w:p w:rsidR="00000000" w:rsidDel="00000000" w:rsidP="00000000" w:rsidRDefault="00000000" w:rsidRPr="00000000" w14:paraId="00001AEC">
                <w:pPr>
                  <w:widowControl w:val="0"/>
                  <w:spacing w:after="0" w:line="231.23233795166016" w:lineRule="auto"/>
                  <w:ind w:left="114.3939208984375" w:right="116.419677734375" w:firstLine="13.74481201171875"/>
                  <w:jc w:val="left"/>
                  <w:rPr>
                    <w:del w:author="Thomas Cervone-Richards - NOAA Federal" w:id="379" w:date="2023-07-21T16:14:19Z"/>
                    <w:sz w:val="19.920000076293945"/>
                    <w:szCs w:val="19.920000076293945"/>
                  </w:rPr>
                </w:pPr>
                <w:sdt>
                  <w:sdtPr>
                    <w:tag w:val="goog_rdk_7127"/>
                  </w:sdtPr>
                  <w:sdtContent>
                    <w:del w:author="Thomas Cervone-Richards - NOAA Federal" w:id="379" w:date="2023-07-21T16:14:19Z">
                      <w:r w:rsidDel="00000000" w:rsidR="00000000" w:rsidRPr="00000000">
                        <w:rPr>
                          <w:sz w:val="19.920000076293945"/>
                          <w:szCs w:val="19.920000076293945"/>
                          <w:rtl w:val="0"/>
                        </w:rPr>
                        <w:delText xml:space="preserve">range of depth of the  surrounding depth  area) and a depth  value less than the  DRVAL2 of the  </w:delText>
                      </w:r>
                    </w:del>
                  </w:sdtContent>
                </w:sdt>
              </w:p>
            </w:sdtContent>
          </w:sdt>
          <w:p w:rsidR="00000000" w:rsidDel="00000000" w:rsidP="00000000" w:rsidRDefault="00000000" w:rsidRPr="00000000" w14:paraId="00001AED">
            <w:pPr>
              <w:widowControl w:val="0"/>
              <w:spacing w:after="0" w:before="2.811279296875" w:line="231.2314224243164" w:lineRule="auto"/>
              <w:ind w:left="119.7723388671875" w:right="128.7701416015625" w:firstLine="6.573486328125"/>
              <w:jc w:val="left"/>
              <w:rPr>
                <w:sz w:val="19.920000076293945"/>
                <w:szCs w:val="19.920000076293945"/>
              </w:rPr>
            </w:pPr>
            <w:sdt>
              <w:sdtPr>
                <w:tag w:val="goog_rdk_7129"/>
              </w:sdtPr>
              <w:sdtContent>
                <w:del w:author="Thomas Cervone-Richards - NOAA Federal" w:id="379" w:date="2023-07-21T16:14:19Z">
                  <w:r w:rsidDel="00000000" w:rsidR="00000000" w:rsidRPr="00000000">
                    <w:rPr>
                      <w:sz w:val="19.920000076293945"/>
                      <w:szCs w:val="19.920000076293945"/>
                      <w:rtl w:val="0"/>
                    </w:rPr>
                    <w:delText xml:space="preserve">underlying DRGARE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32"/>
            </w:sdtPr>
            <w:sdtContent>
              <w:p w:rsidR="00000000" w:rsidDel="00000000" w:rsidP="00000000" w:rsidRDefault="00000000" w:rsidRPr="00000000" w14:paraId="00001AEE">
                <w:pPr>
                  <w:widowControl w:val="0"/>
                  <w:spacing w:after="0" w:line="230.5629301071167" w:lineRule="auto"/>
                  <w:ind w:left="119.7723388671875" w:right="207.823486328125" w:firstLine="10.5572509765625"/>
                  <w:rPr>
                    <w:del w:author="Thomas Cervone-Richards - NOAA Federal" w:id="379" w:date="2023-07-21T16:14:19Z"/>
                    <w:sz w:val="19.920000076293945"/>
                    <w:szCs w:val="19.920000076293945"/>
                  </w:rPr>
                </w:pPr>
                <w:sdt>
                  <w:sdtPr>
                    <w:tag w:val="goog_rdk_7131"/>
                  </w:sdtPr>
                  <w:sdtContent>
                    <w:del w:author="Thomas Cervone-Richards - NOAA Federal" w:id="379" w:date="2023-07-21T16:14:19Z">
                      <w:r w:rsidDel="00000000" w:rsidR="00000000" w:rsidRPr="00000000">
                        <w:rPr>
                          <w:sz w:val="19.920000076293945"/>
                          <w:szCs w:val="19.920000076293945"/>
                          <w:rtl w:val="0"/>
                        </w:rPr>
                        <w:delText xml:space="preserve">Remove EXPSOU or  amend to EXPSOU =  1 (within the range of  depth of the  </w:delText>
                      </w:r>
                    </w:del>
                  </w:sdtContent>
                </w:sdt>
              </w:p>
            </w:sdtContent>
          </w:sdt>
          <w:sdt>
            <w:sdtPr>
              <w:tag w:val="goog_rdk_7134"/>
            </w:sdtPr>
            <w:sdtContent>
              <w:p w:rsidR="00000000" w:rsidDel="00000000" w:rsidP="00000000" w:rsidRDefault="00000000" w:rsidRPr="00000000" w14:paraId="00001AEF">
                <w:pPr>
                  <w:widowControl w:val="0"/>
                  <w:spacing w:after="0" w:before="5.7666015625" w:line="240" w:lineRule="auto"/>
                  <w:ind w:left="119.1748046875" w:firstLine="0"/>
                  <w:jc w:val="left"/>
                  <w:rPr>
                    <w:del w:author="Thomas Cervone-Richards - NOAA Federal" w:id="379" w:date="2023-07-21T16:14:19Z"/>
                    <w:sz w:val="19.920000076293945"/>
                    <w:szCs w:val="19.920000076293945"/>
                  </w:rPr>
                </w:pPr>
                <w:sdt>
                  <w:sdtPr>
                    <w:tag w:val="goog_rdk_7133"/>
                  </w:sdtPr>
                  <w:sdtContent>
                    <w:del w:author="Thomas Cervone-Richards - NOAA Federal" w:id="379" w:date="2023-07-21T16:14:19Z">
                      <w:r w:rsidDel="00000000" w:rsidR="00000000" w:rsidRPr="00000000">
                        <w:rPr>
                          <w:sz w:val="19.920000076293945"/>
                          <w:szCs w:val="19.920000076293945"/>
                          <w:rtl w:val="0"/>
                        </w:rPr>
                        <w:delText xml:space="preserve">surrounding depth  </w:delText>
                      </w:r>
                    </w:del>
                  </w:sdtContent>
                </w:sdt>
              </w:p>
            </w:sdtContent>
          </w:sdt>
          <w:p w:rsidR="00000000" w:rsidDel="00000000" w:rsidP="00000000" w:rsidRDefault="00000000" w:rsidRPr="00000000" w14:paraId="00001AF0">
            <w:pPr>
              <w:widowControl w:val="0"/>
              <w:spacing w:after="0" w:line="231.2314224243164" w:lineRule="auto"/>
              <w:ind w:left="119.7723388671875" w:right="413.90380859375" w:firstLine="0.198974609375"/>
              <w:jc w:val="left"/>
              <w:rPr>
                <w:sz w:val="19.920000076293945"/>
                <w:szCs w:val="19.920000076293945"/>
              </w:rPr>
            </w:pPr>
            <w:sdt>
              <w:sdtPr>
                <w:tag w:val="goog_rdk_7135"/>
              </w:sdtPr>
              <w:sdtContent>
                <w:del w:author="Thomas Cervone-Richards - NOAA Federal" w:id="379" w:date="2023-07-21T16:14:19Z">
                  <w:r w:rsidDel="00000000" w:rsidR="00000000" w:rsidRPr="00000000">
                    <w:rPr>
                      <w:sz w:val="19.920000076293945"/>
                      <w:szCs w:val="19.920000076293945"/>
                      <w:rtl w:val="0"/>
                    </w:rPr>
                    <w:delText xml:space="preserve">area) for SOUNDG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1">
            <w:pPr>
              <w:widowControl w:val="0"/>
              <w:spacing w:after="0" w:line="240" w:lineRule="auto"/>
              <w:ind w:left="119.1741943359375" w:firstLine="0"/>
              <w:jc w:val="left"/>
              <w:rPr>
                <w:sz w:val="19.920000076293945"/>
                <w:szCs w:val="19.920000076293945"/>
              </w:rPr>
            </w:pPr>
            <w:sdt>
              <w:sdtPr>
                <w:tag w:val="goog_rdk_7137"/>
              </w:sdtPr>
              <w:sdtContent>
                <w:del w:author="Thomas Cervone-Richards - NOAA Federal" w:id="379" w:date="2023-07-21T16:14:19Z">
                  <w:r w:rsidDel="00000000" w:rsidR="00000000" w:rsidRPr="00000000">
                    <w:rPr>
                      <w:sz w:val="19.920000076293945"/>
                      <w:szCs w:val="19.920000076293945"/>
                      <w:rtl w:val="0"/>
                    </w:rPr>
                    <w:delText xml:space="preserve">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2">
            <w:pPr>
              <w:widowControl w:val="0"/>
              <w:spacing w:after="0" w:line="240" w:lineRule="auto"/>
              <w:jc w:val="center"/>
              <w:rPr>
                <w:sz w:val="19.920000076293945"/>
                <w:szCs w:val="19.920000076293945"/>
              </w:rPr>
            </w:pPr>
            <w:sdt>
              <w:sdtPr>
                <w:tag w:val="goog_rdk_7139"/>
              </w:sdtPr>
              <w:sdtContent>
                <w:del w:author="Thomas Cervone-Richards - NOAA Federal" w:id="379" w:date="2023-07-21T16:14:19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F3">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F4">
            <w:pPr>
              <w:widowControl w:val="0"/>
              <w:spacing w:after="0" w:line="240" w:lineRule="auto"/>
              <w:jc w:val="center"/>
              <w:rPr>
                <w:sz w:val="19.920000076293945"/>
                <w:szCs w:val="19.920000076293945"/>
              </w:rPr>
            </w:pPr>
            <w:sdt>
              <w:sdtPr>
                <w:tag w:val="goog_rdk_7141"/>
              </w:sdtPr>
              <w:sdtContent>
                <w:del w:author="Thomas Cervone-Richards - NOAA Federal" w:id="380" w:date="2023-07-21T16:14:25Z">
                  <w:r w:rsidDel="00000000" w:rsidR="00000000" w:rsidRPr="00000000">
                    <w:rPr>
                      <w:sz w:val="19.920000076293945"/>
                      <w:szCs w:val="19.920000076293945"/>
                      <w:rtl w:val="0"/>
                    </w:rPr>
                    <w:delText xml:space="preserve">1770c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44"/>
            </w:sdtPr>
            <w:sdtContent>
              <w:p w:rsidR="00000000" w:rsidDel="00000000" w:rsidP="00000000" w:rsidRDefault="00000000" w:rsidRPr="00000000" w14:paraId="00001AF5">
                <w:pPr>
                  <w:widowControl w:val="0"/>
                  <w:spacing w:after="0" w:line="231.23223781585693" w:lineRule="auto"/>
                  <w:ind w:left="119.77203369140625" w:right="103.26873779296875" w:firstLine="10.159149169921875"/>
                  <w:jc w:val="left"/>
                  <w:rPr>
                    <w:del w:author="Thomas Cervone-Richards - NOAA Federal" w:id="380" w:date="2023-07-21T16:14:25Z"/>
                    <w:sz w:val="19.920000076293945"/>
                    <w:szCs w:val="19.920000076293945"/>
                  </w:rPr>
                </w:pPr>
                <w:sdt>
                  <w:sdtPr>
                    <w:tag w:val="goog_rdk_7143"/>
                  </w:sdtPr>
                  <w:sdtContent>
                    <w:del w:author="Thomas Cervone-Richards - NOAA Federal" w:id="380" w:date="2023-07-21T16:14:25Z">
                      <w:r w:rsidDel="00000000" w:rsidR="00000000" w:rsidRPr="00000000">
                        <w:rPr>
                          <w:sz w:val="19.920000076293945"/>
                          <w:szCs w:val="19.920000076293945"/>
                          <w:rtl w:val="0"/>
                        </w:rPr>
                        <w:delText xml:space="preserve">For each SOUNDG feature  object where EXPSOU is  Equal to 3 (deeper than the  range of depth of the  </w:delText>
                      </w:r>
                    </w:del>
                  </w:sdtContent>
                </w:sdt>
              </w:p>
            </w:sdtContent>
          </w:sdt>
          <w:sdt>
            <w:sdtPr>
              <w:tag w:val="goog_rdk_7146"/>
            </w:sdtPr>
            <w:sdtContent>
              <w:p w:rsidR="00000000" w:rsidDel="00000000" w:rsidP="00000000" w:rsidRDefault="00000000" w:rsidRPr="00000000" w14:paraId="00001AF6">
                <w:pPr>
                  <w:widowControl w:val="0"/>
                  <w:spacing w:after="0" w:before="3.41064453125" w:line="231.23205184936523" w:lineRule="auto"/>
                  <w:ind w:left="115.58883666992188" w:right="326.37237548828125" w:firstLine="3.58551025390625"/>
                  <w:rPr>
                    <w:del w:author="Thomas Cervone-Richards - NOAA Federal" w:id="380" w:date="2023-07-21T16:14:25Z"/>
                    <w:sz w:val="19.920000076293945"/>
                    <w:szCs w:val="19.920000076293945"/>
                  </w:rPr>
                </w:pPr>
                <w:sdt>
                  <w:sdtPr>
                    <w:tag w:val="goog_rdk_7145"/>
                  </w:sdtPr>
                  <w:sdtContent>
                    <w:del w:author="Thomas Cervone-Richards - NOAA Federal" w:id="380" w:date="2023-07-21T16:14:25Z">
                      <w:r w:rsidDel="00000000" w:rsidR="00000000" w:rsidRPr="00000000">
                        <w:rPr>
                          <w:sz w:val="19.920000076293945"/>
                          <w:szCs w:val="19.920000076293945"/>
                          <w:rtl w:val="0"/>
                        </w:rPr>
                        <w:delText xml:space="preserve">surrounding depth area)  where the depth value is  Less than or equal to the  </w:delText>
                      </w:r>
                    </w:del>
                  </w:sdtContent>
                </w:sdt>
              </w:p>
            </w:sdtContent>
          </w:sdt>
          <w:sdt>
            <w:sdtPr>
              <w:tag w:val="goog_rdk_7148"/>
            </w:sdtPr>
            <w:sdtContent>
              <w:p w:rsidR="00000000" w:rsidDel="00000000" w:rsidP="00000000" w:rsidRDefault="00000000" w:rsidRPr="00000000" w14:paraId="00001AF7">
                <w:pPr>
                  <w:widowControl w:val="0"/>
                  <w:spacing w:after="0" w:before="5.211181640625" w:line="231.2314224243164" w:lineRule="auto"/>
                  <w:ind w:left="115.58883666992188" w:right="282.34954833984375" w:firstLine="13.346405029296875"/>
                  <w:jc w:val="left"/>
                  <w:rPr>
                    <w:del w:author="Thomas Cervone-Richards - NOAA Federal" w:id="380" w:date="2023-07-21T16:14:25Z"/>
                    <w:sz w:val="19.920000076293945"/>
                    <w:szCs w:val="19.920000076293945"/>
                  </w:rPr>
                </w:pPr>
                <w:sdt>
                  <w:sdtPr>
                    <w:tag w:val="goog_rdk_7147"/>
                  </w:sdtPr>
                  <w:sdtContent>
                    <w:del w:author="Thomas Cervone-Richards - NOAA Federal" w:id="380" w:date="2023-07-21T16:14:25Z">
                      <w:r w:rsidDel="00000000" w:rsidR="00000000" w:rsidRPr="00000000">
                        <w:rPr>
                          <w:sz w:val="19.920000076293945"/>
                          <w:szCs w:val="19.920000076293945"/>
                          <w:rtl w:val="0"/>
                        </w:rPr>
                        <w:delText xml:space="preserve">DRVAL1 of the DRGARE  feature object it is  </w:delText>
                      </w:r>
                    </w:del>
                  </w:sdtContent>
                </w:sdt>
              </w:p>
            </w:sdtContent>
          </w:sdt>
          <w:sdt>
            <w:sdtPr>
              <w:tag w:val="goog_rdk_7150"/>
            </w:sdtPr>
            <w:sdtContent>
              <w:p w:rsidR="00000000" w:rsidDel="00000000" w:rsidP="00000000" w:rsidRDefault="00000000" w:rsidRPr="00000000" w14:paraId="00001AF8">
                <w:pPr>
                  <w:widowControl w:val="0"/>
                  <w:spacing w:after="0" w:before="2.811279296875" w:line="240" w:lineRule="auto"/>
                  <w:ind w:left="121.56478881835938" w:firstLine="0"/>
                  <w:jc w:val="left"/>
                  <w:rPr>
                    <w:del w:author="Thomas Cervone-Richards - NOAA Federal" w:id="380" w:date="2023-07-21T16:14:25Z"/>
                    <w:sz w:val="19.920000076293945"/>
                    <w:szCs w:val="19.920000076293945"/>
                  </w:rPr>
                </w:pPr>
                <w:sdt>
                  <w:sdtPr>
                    <w:tag w:val="goog_rdk_7149"/>
                  </w:sdtPr>
                  <w:sdtContent>
                    <w:del w:author="Thomas Cervone-Richards - NOAA Federal" w:id="380" w:date="2023-07-21T16:14:25Z">
                      <w:r w:rsidDel="00000000" w:rsidR="00000000" w:rsidRPr="00000000">
                        <w:rPr>
                          <w:sz w:val="19.920000076293945"/>
                          <w:szCs w:val="19.920000076293945"/>
                          <w:rtl w:val="0"/>
                        </w:rPr>
                        <w:delText xml:space="preserve">COVERED_BY AND  </w:delText>
                      </w:r>
                    </w:del>
                  </w:sdtContent>
                </w:sdt>
              </w:p>
            </w:sdtContent>
          </w:sdt>
          <w:p w:rsidR="00000000" w:rsidDel="00000000" w:rsidP="00000000" w:rsidRDefault="00000000" w:rsidRPr="00000000" w14:paraId="00001AF9">
            <w:pPr>
              <w:widowControl w:val="0"/>
              <w:spacing w:after="0" w:line="240" w:lineRule="auto"/>
              <w:ind w:left="128.93524169921875" w:firstLine="0"/>
              <w:jc w:val="left"/>
              <w:rPr>
                <w:sz w:val="19.920000076293945"/>
                <w:szCs w:val="19.920000076293945"/>
              </w:rPr>
            </w:pPr>
            <w:sdt>
              <w:sdtPr>
                <w:tag w:val="goog_rdk_7151"/>
              </w:sdtPr>
              <w:sdtContent>
                <w:del w:author="Thomas Cervone-Richards - NOAA Federal" w:id="380" w:date="2023-07-21T16:14:25Z">
                  <w:r w:rsidDel="00000000" w:rsidR="00000000" w:rsidRPr="00000000">
                    <w:rPr>
                      <w:sz w:val="19.920000076293945"/>
                      <w:szCs w:val="19.920000076293945"/>
                      <w:rtl w:val="0"/>
                    </w:rPr>
                    <w:delText xml:space="preserve">DRVAL2 is not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54"/>
            </w:sdtPr>
            <w:sdtContent>
              <w:p w:rsidR="00000000" w:rsidDel="00000000" w:rsidP="00000000" w:rsidRDefault="00000000" w:rsidRPr="00000000" w14:paraId="00001AFA">
                <w:pPr>
                  <w:widowControl w:val="0"/>
                  <w:spacing w:after="0" w:line="231.23205184936523" w:lineRule="auto"/>
                  <w:ind w:left="115.5889892578125" w:right="82.9541015625" w:firstLine="6.9720458984375"/>
                  <w:rPr>
                    <w:del w:author="Thomas Cervone-Richards - NOAA Federal" w:id="380" w:date="2023-07-21T16:14:25Z"/>
                    <w:sz w:val="19.920000076293945"/>
                    <w:szCs w:val="19.920000076293945"/>
                  </w:rPr>
                </w:pPr>
                <w:sdt>
                  <w:sdtPr>
                    <w:tag w:val="goog_rdk_7153"/>
                  </w:sdtPr>
                  <w:sdtContent>
                    <w:del w:author="Thomas Cervone-Richards - NOAA Federal" w:id="380" w:date="2023-07-21T16:14:25Z">
                      <w:r w:rsidDel="00000000" w:rsidR="00000000" w:rsidRPr="00000000">
                        <w:rPr>
                          <w:sz w:val="19.920000076293945"/>
                          <w:szCs w:val="19.920000076293945"/>
                          <w:rtl w:val="0"/>
                        </w:rPr>
                        <w:delText xml:space="preserve">SOUNDG object with  EXPSOU= 3 (deeper  than the range of  </w:delText>
                      </w:r>
                    </w:del>
                  </w:sdtContent>
                </w:sdt>
              </w:p>
            </w:sdtContent>
          </w:sdt>
          <w:sdt>
            <w:sdtPr>
              <w:tag w:val="goog_rdk_7156"/>
            </w:sdtPr>
            <w:sdtContent>
              <w:p w:rsidR="00000000" w:rsidDel="00000000" w:rsidP="00000000" w:rsidRDefault="00000000" w:rsidRPr="00000000" w14:paraId="00001AFB">
                <w:pPr>
                  <w:widowControl w:val="0"/>
                  <w:spacing w:after="0" w:before="5.211181640625" w:line="240" w:lineRule="auto"/>
                  <w:ind w:left="119.7723388671875" w:firstLine="0"/>
                  <w:jc w:val="left"/>
                  <w:rPr>
                    <w:del w:author="Thomas Cervone-Richards - NOAA Federal" w:id="380" w:date="2023-07-21T16:14:25Z"/>
                    <w:sz w:val="19.920000076293945"/>
                    <w:szCs w:val="19.920000076293945"/>
                  </w:rPr>
                </w:pPr>
                <w:sdt>
                  <w:sdtPr>
                    <w:tag w:val="goog_rdk_7155"/>
                  </w:sdtPr>
                  <w:sdtContent>
                    <w:del w:author="Thomas Cervone-Richards - NOAA Federal" w:id="380" w:date="2023-07-21T16:14:25Z">
                      <w:r w:rsidDel="00000000" w:rsidR="00000000" w:rsidRPr="00000000">
                        <w:rPr>
                          <w:sz w:val="19.920000076293945"/>
                          <w:szCs w:val="19.920000076293945"/>
                          <w:rtl w:val="0"/>
                        </w:rPr>
                        <w:delText xml:space="preserve">depth of the  </w:delText>
                      </w:r>
                    </w:del>
                  </w:sdtContent>
                </w:sdt>
              </w:p>
            </w:sdtContent>
          </w:sdt>
          <w:sdt>
            <w:sdtPr>
              <w:tag w:val="goog_rdk_7158"/>
            </w:sdtPr>
            <w:sdtContent>
              <w:p w:rsidR="00000000" w:rsidDel="00000000" w:rsidP="00000000" w:rsidRDefault="00000000" w:rsidRPr="00000000" w14:paraId="00001AFC">
                <w:pPr>
                  <w:widowControl w:val="0"/>
                  <w:spacing w:after="0" w:line="231.23223781585693" w:lineRule="auto"/>
                  <w:ind w:left="114.3939208984375" w:right="294.7039794921875" w:firstLine="4.7808837890625"/>
                  <w:jc w:val="left"/>
                  <w:rPr>
                    <w:del w:author="Thomas Cervone-Richards - NOAA Federal" w:id="380" w:date="2023-07-21T16:14:25Z"/>
                    <w:sz w:val="19.920000076293945"/>
                    <w:szCs w:val="19.920000076293945"/>
                  </w:rPr>
                </w:pPr>
                <w:sdt>
                  <w:sdtPr>
                    <w:tag w:val="goog_rdk_7157"/>
                  </w:sdtPr>
                  <w:sdtContent>
                    <w:del w:author="Thomas Cervone-Richards - NOAA Federal" w:id="380" w:date="2023-07-21T16:14:25Z">
                      <w:r w:rsidDel="00000000" w:rsidR="00000000" w:rsidRPr="00000000">
                        <w:rPr>
                          <w:sz w:val="19.920000076293945"/>
                          <w:szCs w:val="19.920000076293945"/>
                          <w:rtl w:val="0"/>
                        </w:rPr>
                        <w:delText xml:space="preserve">surrounding depth  area) and a depth  value less than the  DRVAL1 of the  </w:delText>
                      </w:r>
                    </w:del>
                  </w:sdtContent>
                </w:sdt>
              </w:p>
            </w:sdtContent>
          </w:sdt>
          <w:sdt>
            <w:sdtPr>
              <w:tag w:val="goog_rdk_7160"/>
            </w:sdtPr>
            <w:sdtContent>
              <w:p w:rsidR="00000000" w:rsidDel="00000000" w:rsidP="00000000" w:rsidRDefault="00000000" w:rsidRPr="00000000" w14:paraId="00001AFD">
                <w:pPr>
                  <w:widowControl w:val="0"/>
                  <w:spacing w:after="0" w:before="5.2099609375" w:line="228.82407188415527" w:lineRule="auto"/>
                  <w:ind w:left="119.7723388671875" w:right="128.7701416015625" w:firstLine="6.573486328125"/>
                  <w:jc w:val="left"/>
                  <w:rPr>
                    <w:del w:author="Thomas Cervone-Richards - NOAA Federal" w:id="380" w:date="2023-07-21T16:14:25Z"/>
                    <w:sz w:val="19.920000076293945"/>
                    <w:szCs w:val="19.920000076293945"/>
                  </w:rPr>
                </w:pPr>
                <w:sdt>
                  <w:sdtPr>
                    <w:tag w:val="goog_rdk_7159"/>
                  </w:sdtPr>
                  <w:sdtContent>
                    <w:del w:author="Thomas Cervone-Richards - NOAA Federal" w:id="380" w:date="2023-07-21T16:14:25Z">
                      <w:r w:rsidDel="00000000" w:rsidR="00000000" w:rsidRPr="00000000">
                        <w:rPr>
                          <w:sz w:val="19.920000076293945"/>
                          <w:szCs w:val="19.920000076293945"/>
                          <w:rtl w:val="0"/>
                        </w:rPr>
                        <w:delText xml:space="preserve">underlying DRGARE  object when only  </w:delText>
                      </w:r>
                    </w:del>
                  </w:sdtContent>
                </w:sdt>
              </w:p>
            </w:sdtContent>
          </w:sdt>
          <w:sdt>
            <w:sdtPr>
              <w:tag w:val="goog_rdk_7162"/>
            </w:sdtPr>
            <w:sdtContent>
              <w:p w:rsidR="00000000" w:rsidDel="00000000" w:rsidP="00000000" w:rsidRDefault="00000000" w:rsidRPr="00000000" w14:paraId="00001AFE">
                <w:pPr>
                  <w:widowControl w:val="0"/>
                  <w:spacing w:after="0" w:before="7.20947265625" w:line="240" w:lineRule="auto"/>
                  <w:ind w:left="128.935546875" w:firstLine="0"/>
                  <w:jc w:val="left"/>
                  <w:rPr>
                    <w:del w:author="Thomas Cervone-Richards - NOAA Federal" w:id="380" w:date="2023-07-21T16:14:25Z"/>
                    <w:sz w:val="19.920000076293945"/>
                    <w:szCs w:val="19.920000076293945"/>
                  </w:rPr>
                </w:pPr>
                <w:sdt>
                  <w:sdtPr>
                    <w:tag w:val="goog_rdk_7161"/>
                  </w:sdtPr>
                  <w:sdtContent>
                    <w:del w:author="Thomas Cervone-Richards - NOAA Federal" w:id="380" w:date="2023-07-21T16:14:25Z">
                      <w:r w:rsidDel="00000000" w:rsidR="00000000" w:rsidRPr="00000000">
                        <w:rPr>
                          <w:sz w:val="19.920000076293945"/>
                          <w:szCs w:val="19.920000076293945"/>
                          <w:rtl w:val="0"/>
                        </w:rPr>
                        <w:delText xml:space="preserve">DRVAL1 is  </w:delText>
                      </w:r>
                    </w:del>
                  </w:sdtContent>
                </w:sdt>
              </w:p>
            </w:sdtContent>
          </w:sdt>
          <w:p w:rsidR="00000000" w:rsidDel="00000000" w:rsidP="00000000" w:rsidRDefault="00000000" w:rsidRPr="00000000" w14:paraId="00001AFF">
            <w:pPr>
              <w:widowControl w:val="0"/>
              <w:spacing w:after="0" w:line="240" w:lineRule="auto"/>
              <w:ind w:left="124.35394287109375" w:firstLine="0"/>
              <w:jc w:val="left"/>
              <w:rPr>
                <w:sz w:val="19.920000076293945"/>
                <w:szCs w:val="19.920000076293945"/>
              </w:rPr>
            </w:pPr>
            <w:sdt>
              <w:sdtPr>
                <w:tag w:val="goog_rdk_7163"/>
              </w:sdtPr>
              <w:sdtContent>
                <w:del w:author="Thomas Cervone-Richards - NOAA Federal" w:id="380" w:date="2023-07-21T16:14:25Z">
                  <w:r w:rsidDel="00000000" w:rsidR="00000000" w:rsidRPr="00000000">
                    <w:rPr>
                      <w:sz w:val="19.920000076293945"/>
                      <w:szCs w:val="19.920000076293945"/>
                      <w:rtl w:val="0"/>
                    </w:rPr>
                    <w:delText xml:space="preserve">populated.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66"/>
            </w:sdtPr>
            <w:sdtContent>
              <w:p w:rsidR="00000000" w:rsidDel="00000000" w:rsidP="00000000" w:rsidRDefault="00000000" w:rsidRPr="00000000" w14:paraId="00001B00">
                <w:pPr>
                  <w:widowControl w:val="0"/>
                  <w:spacing w:after="0" w:line="231.23263835906982" w:lineRule="auto"/>
                  <w:ind w:left="126.3458251953125" w:right="240.8905029296875" w:hanging="10.7568359375"/>
                  <w:jc w:val="left"/>
                  <w:rPr>
                    <w:del w:author="Thomas Cervone-Richards - NOAA Federal" w:id="380" w:date="2023-07-21T16:14:25Z"/>
                    <w:sz w:val="19.920000076293945"/>
                    <w:szCs w:val="19.920000076293945"/>
                  </w:rPr>
                </w:pPr>
                <w:sdt>
                  <w:sdtPr>
                    <w:tag w:val="goog_rdk_7165"/>
                  </w:sdtPr>
                  <w:sdtContent>
                    <w:del w:author="Thomas Cervone-Richards - NOAA Federal" w:id="380" w:date="2023-07-21T16:14:25Z">
                      <w:r w:rsidDel="00000000" w:rsidR="00000000" w:rsidRPr="00000000">
                        <w:rPr>
                          <w:sz w:val="19.920000076293945"/>
                          <w:szCs w:val="19.920000076293945"/>
                          <w:rtl w:val="0"/>
                        </w:rPr>
                        <w:delText xml:space="preserve">Amend EXPSOU = 2  (shoaler than the </w:delText>
                      </w:r>
                    </w:del>
                  </w:sdtContent>
                </w:sdt>
              </w:p>
            </w:sdtContent>
          </w:sdt>
          <w:sdt>
            <w:sdtPr>
              <w:tag w:val="goog_rdk_7168"/>
            </w:sdtPr>
            <w:sdtContent>
              <w:p w:rsidR="00000000" w:rsidDel="00000000" w:rsidP="00000000" w:rsidRDefault="00000000" w:rsidRPr="00000000" w14:paraId="00001B01">
                <w:pPr>
                  <w:widowControl w:val="0"/>
                  <w:spacing w:after="0" w:before="5.208740234375" w:line="231.23263835906982" w:lineRule="auto"/>
                  <w:ind w:left="119.1748046875" w:right="258.22021484375" w:firstLine="8.963623046875"/>
                  <w:jc w:val="left"/>
                  <w:rPr>
                    <w:del w:author="Thomas Cervone-Richards - NOAA Federal" w:id="380" w:date="2023-07-21T16:14:25Z"/>
                    <w:sz w:val="19.920000076293945"/>
                    <w:szCs w:val="19.920000076293945"/>
                  </w:rPr>
                </w:pPr>
                <w:sdt>
                  <w:sdtPr>
                    <w:tag w:val="goog_rdk_7167"/>
                  </w:sdtPr>
                  <w:sdtContent>
                    <w:del w:author="Thomas Cervone-Richards - NOAA Federal" w:id="380" w:date="2023-07-21T16:14:25Z">
                      <w:r w:rsidDel="00000000" w:rsidR="00000000" w:rsidRPr="00000000">
                        <w:rPr>
                          <w:sz w:val="19.920000076293945"/>
                          <w:szCs w:val="19.920000076293945"/>
                          <w:rtl w:val="0"/>
                        </w:rPr>
                        <w:delText xml:space="preserve">range of depth of the  surrounding depth  </w:delText>
                      </w:r>
                    </w:del>
                  </w:sdtContent>
                </w:sdt>
              </w:p>
            </w:sdtContent>
          </w:sdt>
          <w:p w:rsidR="00000000" w:rsidDel="00000000" w:rsidP="00000000" w:rsidRDefault="00000000" w:rsidRPr="00000000" w14:paraId="00001B02">
            <w:pPr>
              <w:widowControl w:val="0"/>
              <w:spacing w:after="0" w:before="3.409423828125" w:line="231.23263835906982" w:lineRule="auto"/>
              <w:ind w:left="119.7723388671875" w:right="414.1943359375" w:firstLine="0.198974609375"/>
              <w:jc w:val="left"/>
              <w:rPr>
                <w:sz w:val="19.920000076293945"/>
                <w:szCs w:val="19.920000076293945"/>
              </w:rPr>
            </w:pPr>
            <w:sdt>
              <w:sdtPr>
                <w:tag w:val="goog_rdk_7169"/>
              </w:sdtPr>
              <w:sdtContent>
                <w:del w:author="Thomas Cervone-Richards - NOAA Federal" w:id="380" w:date="2023-07-21T16:14:25Z">
                  <w:r w:rsidDel="00000000" w:rsidR="00000000" w:rsidRPr="00000000">
                    <w:rPr>
                      <w:sz w:val="19.920000076293945"/>
                      <w:szCs w:val="19.920000076293945"/>
                      <w:rtl w:val="0"/>
                    </w:rPr>
                    <w:delText xml:space="preserve">area) for SOUNDG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3">
            <w:pPr>
              <w:widowControl w:val="0"/>
              <w:spacing w:after="0" w:line="240" w:lineRule="auto"/>
              <w:ind w:left="119.1741943359375" w:firstLine="0"/>
              <w:jc w:val="left"/>
              <w:rPr>
                <w:sz w:val="19.920000076293945"/>
                <w:szCs w:val="19.920000076293945"/>
              </w:rPr>
            </w:pPr>
            <w:sdt>
              <w:sdtPr>
                <w:tag w:val="goog_rdk_7171"/>
              </w:sdtPr>
              <w:sdtContent>
                <w:del w:author="Thomas Cervone-Richards - NOAA Federal" w:id="380" w:date="2023-07-21T16:14:25Z">
                  <w:r w:rsidDel="00000000" w:rsidR="00000000" w:rsidRPr="00000000">
                    <w:rPr>
                      <w:sz w:val="19.920000076293945"/>
                      <w:szCs w:val="19.920000076293945"/>
                      <w:rtl w:val="0"/>
                    </w:rPr>
                    <w:delText xml:space="preserve">5.3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4">
            <w:pPr>
              <w:widowControl w:val="0"/>
              <w:spacing w:after="0" w:line="240" w:lineRule="auto"/>
              <w:jc w:val="center"/>
              <w:rPr>
                <w:sz w:val="19.920000076293945"/>
                <w:szCs w:val="19.920000076293945"/>
              </w:rPr>
            </w:pPr>
            <w:sdt>
              <w:sdtPr>
                <w:tag w:val="goog_rdk_7173"/>
              </w:sdtPr>
              <w:sdtContent>
                <w:del w:author="Thomas Cervone-Richards - NOAA Federal" w:id="380" w:date="2023-07-21T16:14:25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05">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06">
            <w:pPr>
              <w:widowControl w:val="0"/>
              <w:spacing w:after="0" w:line="240" w:lineRule="auto"/>
              <w:jc w:val="center"/>
              <w:rPr>
                <w:sz w:val="19.920000076293945"/>
                <w:szCs w:val="19.920000076293945"/>
              </w:rPr>
            </w:pPr>
            <w:sdt>
              <w:sdtPr>
                <w:tag w:val="goog_rdk_7175"/>
              </w:sdtPr>
              <w:sdtContent>
                <w:del w:author="Thomas Cervone-Richards - NOAA Federal" w:id="381" w:date="2023-07-21T16:14:35Z">
                  <w:r w:rsidDel="00000000" w:rsidR="00000000" w:rsidRPr="00000000">
                    <w:rPr>
                      <w:sz w:val="19.920000076293945"/>
                      <w:szCs w:val="19.920000076293945"/>
                      <w:rtl w:val="0"/>
                    </w:rPr>
                    <w:delText xml:space="preserve">1771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78"/>
            </w:sdtPr>
            <w:sdtContent>
              <w:p w:rsidR="00000000" w:rsidDel="00000000" w:rsidP="00000000" w:rsidRDefault="00000000" w:rsidRPr="00000000" w14:paraId="00001B07">
                <w:pPr>
                  <w:widowControl w:val="0"/>
                  <w:spacing w:after="0" w:line="231.23263835906982" w:lineRule="auto"/>
                  <w:ind w:left="121.56478881835938" w:right="472.58514404296875" w:firstLine="8.36639404296875"/>
                  <w:jc w:val="left"/>
                  <w:rPr>
                    <w:del w:author="Thomas Cervone-Richards - NOAA Federal" w:id="381" w:date="2023-07-21T16:14:35Z"/>
                    <w:sz w:val="19.920000076293945"/>
                    <w:szCs w:val="19.920000076293945"/>
                  </w:rPr>
                </w:pPr>
                <w:sdt>
                  <w:sdtPr>
                    <w:tag w:val="goog_rdk_7177"/>
                  </w:sdtPr>
                  <w:sdtContent>
                    <w:del w:author="Thomas Cervone-Richards - NOAA Federal" w:id="381" w:date="2023-07-21T16:14:35Z">
                      <w:r w:rsidDel="00000000" w:rsidR="00000000" w:rsidRPr="00000000">
                        <w:rPr>
                          <w:sz w:val="19.920000076293945"/>
                          <w:szCs w:val="19.920000076293945"/>
                          <w:rtl w:val="0"/>
                        </w:rPr>
                        <w:delText xml:space="preserve">For each edge which is  COINCIDENT with a  </w:delText>
                      </w:r>
                    </w:del>
                  </w:sdtContent>
                </w:sdt>
              </w:p>
            </w:sdtContent>
          </w:sdt>
          <w:p w:rsidR="00000000" w:rsidDel="00000000" w:rsidP="00000000" w:rsidRDefault="00000000" w:rsidRPr="00000000" w14:paraId="00001B08">
            <w:pPr>
              <w:widowControl w:val="0"/>
              <w:spacing w:after="0" w:before="5.2105712890625" w:line="230.73121547698975" w:lineRule="auto"/>
              <w:ind w:left="115.58883666992188" w:right="183.54644775390625" w:firstLine="13.346405029296875"/>
              <w:jc w:val="left"/>
              <w:rPr>
                <w:sz w:val="19.920000076293945"/>
                <w:szCs w:val="19.920000076293945"/>
              </w:rPr>
            </w:pPr>
            <w:sdt>
              <w:sdtPr>
                <w:tag w:val="goog_rdk_7179"/>
              </w:sdtPr>
              <w:sdtContent>
                <w:del w:author="Thomas Cervone-Richards - NOAA Federal" w:id="381" w:date="2023-07-21T16:14:35Z">
                  <w:r w:rsidDel="00000000" w:rsidR="00000000" w:rsidRPr="00000000">
                    <w:rPr>
                      <w:sz w:val="19.920000076293945"/>
                      <w:szCs w:val="19.920000076293945"/>
                      <w:rtl w:val="0"/>
                    </w:rPr>
                    <w:delText xml:space="preserve">DEPCNT feature object  AND two DEPARE feature  objects AND VALDCO is  Not equal to the minimum  DRVAL2.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82"/>
            </w:sdtPr>
            <w:sdtContent>
              <w:p w:rsidR="00000000" w:rsidDel="00000000" w:rsidP="00000000" w:rsidRDefault="00000000" w:rsidRPr="00000000" w14:paraId="00001B09">
                <w:pPr>
                  <w:widowControl w:val="0"/>
                  <w:spacing w:after="0" w:line="240" w:lineRule="auto"/>
                  <w:ind w:left="130.92742919921875" w:firstLine="0"/>
                  <w:jc w:val="left"/>
                  <w:rPr>
                    <w:del w:author="Thomas Cervone-Richards - NOAA Federal" w:id="381" w:date="2023-07-21T16:14:35Z"/>
                    <w:sz w:val="19.920000076293945"/>
                    <w:szCs w:val="19.920000076293945"/>
                  </w:rPr>
                </w:pPr>
                <w:sdt>
                  <w:sdtPr>
                    <w:tag w:val="goog_rdk_7181"/>
                  </w:sdtPr>
                  <w:sdtContent>
                    <w:del w:author="Thomas Cervone-Richards - NOAA Federal" w:id="381" w:date="2023-07-21T16:14:35Z">
                      <w:r w:rsidDel="00000000" w:rsidR="00000000" w:rsidRPr="00000000">
                        <w:rPr>
                          <w:sz w:val="19.920000076293945"/>
                          <w:szCs w:val="19.920000076293945"/>
                          <w:rtl w:val="0"/>
                        </w:rPr>
                        <w:delText xml:space="preserve">Illogical value of  </w:delText>
                      </w:r>
                    </w:del>
                  </w:sdtContent>
                </w:sdt>
              </w:p>
            </w:sdtContent>
          </w:sdt>
          <w:sdt>
            <w:sdtPr>
              <w:tag w:val="goog_rdk_7184"/>
            </w:sdtPr>
            <w:sdtContent>
              <w:p w:rsidR="00000000" w:rsidDel="00000000" w:rsidP="00000000" w:rsidRDefault="00000000" w:rsidRPr="00000000" w14:paraId="00001B0A">
                <w:pPr>
                  <w:widowControl w:val="0"/>
                  <w:spacing w:after="0" w:line="240" w:lineRule="auto"/>
                  <w:ind w:left="116.78436279296875" w:firstLine="0"/>
                  <w:jc w:val="left"/>
                  <w:rPr>
                    <w:del w:author="Thomas Cervone-Richards - NOAA Federal" w:id="381" w:date="2023-07-21T16:14:35Z"/>
                    <w:sz w:val="19.920000076293945"/>
                    <w:szCs w:val="19.920000076293945"/>
                  </w:rPr>
                </w:pPr>
                <w:sdt>
                  <w:sdtPr>
                    <w:tag w:val="goog_rdk_7183"/>
                  </w:sdtPr>
                  <w:sdtContent>
                    <w:del w:author="Thomas Cervone-Richards - NOAA Federal" w:id="381" w:date="2023-07-21T16:14:35Z">
                      <w:r w:rsidDel="00000000" w:rsidR="00000000" w:rsidRPr="00000000">
                        <w:rPr>
                          <w:sz w:val="19.920000076293945"/>
                          <w:szCs w:val="19.920000076293945"/>
                          <w:rtl w:val="0"/>
                        </w:rPr>
                        <w:delText xml:space="preserve">VALDCO of a  </w:delText>
                      </w:r>
                    </w:del>
                  </w:sdtContent>
                </w:sdt>
              </w:p>
            </w:sdtContent>
          </w:sdt>
          <w:sdt>
            <w:sdtPr>
              <w:tag w:val="goog_rdk_7186"/>
            </w:sdtPr>
            <w:sdtContent>
              <w:p w:rsidR="00000000" w:rsidDel="00000000" w:rsidP="00000000" w:rsidRDefault="00000000" w:rsidRPr="00000000" w14:paraId="00001B0B">
                <w:pPr>
                  <w:widowControl w:val="0"/>
                  <w:spacing w:after="0" w:line="240" w:lineRule="auto"/>
                  <w:ind w:left="128.935546875" w:firstLine="0"/>
                  <w:jc w:val="left"/>
                  <w:rPr>
                    <w:del w:author="Thomas Cervone-Richards - NOAA Federal" w:id="381" w:date="2023-07-21T16:14:35Z"/>
                    <w:sz w:val="19.920000076293945"/>
                    <w:szCs w:val="19.920000076293945"/>
                  </w:rPr>
                </w:pPr>
                <w:sdt>
                  <w:sdtPr>
                    <w:tag w:val="goog_rdk_7185"/>
                  </w:sdtPr>
                  <w:sdtContent>
                    <w:del w:author="Thomas Cervone-Richards - NOAA Federal" w:id="381" w:date="2023-07-21T16:14:35Z">
                      <w:r w:rsidDel="00000000" w:rsidR="00000000" w:rsidRPr="00000000">
                        <w:rPr>
                          <w:sz w:val="19.920000076293945"/>
                          <w:szCs w:val="19.920000076293945"/>
                          <w:rtl w:val="0"/>
                        </w:rPr>
                        <w:delText xml:space="preserve">DEPCNT object  </w:delText>
                      </w:r>
                    </w:del>
                  </w:sdtContent>
                </w:sdt>
              </w:p>
            </w:sdtContent>
          </w:sdt>
          <w:sdt>
            <w:sdtPr>
              <w:tag w:val="goog_rdk_7188"/>
            </w:sdtPr>
            <w:sdtContent>
              <w:p w:rsidR="00000000" w:rsidDel="00000000" w:rsidP="00000000" w:rsidRDefault="00000000" w:rsidRPr="00000000" w14:paraId="00001B0C">
                <w:pPr>
                  <w:widowControl w:val="0"/>
                  <w:spacing w:after="0" w:line="240" w:lineRule="auto"/>
                  <w:ind w:left="124.35394287109375" w:firstLine="0"/>
                  <w:jc w:val="left"/>
                  <w:rPr>
                    <w:del w:author="Thomas Cervone-Richards - NOAA Federal" w:id="381" w:date="2023-07-21T16:14:35Z"/>
                    <w:sz w:val="19.920000076293945"/>
                    <w:szCs w:val="19.920000076293945"/>
                  </w:rPr>
                </w:pPr>
                <w:sdt>
                  <w:sdtPr>
                    <w:tag w:val="goog_rdk_7187"/>
                  </w:sdtPr>
                  <w:sdtContent>
                    <w:del w:author="Thomas Cervone-Richards - NOAA Federal" w:id="381" w:date="2023-07-21T16:14:35Z">
                      <w:r w:rsidDel="00000000" w:rsidR="00000000" w:rsidRPr="00000000">
                        <w:rPr>
                          <w:sz w:val="19.920000076293945"/>
                          <w:szCs w:val="19.920000076293945"/>
                          <w:rtl w:val="0"/>
                        </w:rPr>
                        <w:delText xml:space="preserve">between two  </w:delText>
                      </w:r>
                    </w:del>
                  </w:sdtContent>
                </w:sdt>
              </w:p>
            </w:sdtContent>
          </w:sdt>
          <w:p w:rsidR="00000000" w:rsidDel="00000000" w:rsidP="00000000" w:rsidRDefault="00000000" w:rsidRPr="00000000" w14:paraId="00001B0D">
            <w:pPr>
              <w:widowControl w:val="0"/>
              <w:spacing w:after="0" w:line="240" w:lineRule="auto"/>
              <w:ind w:left="128.935546875" w:firstLine="0"/>
              <w:jc w:val="left"/>
              <w:rPr>
                <w:sz w:val="19.920000076293945"/>
                <w:szCs w:val="19.920000076293945"/>
              </w:rPr>
            </w:pPr>
            <w:sdt>
              <w:sdtPr>
                <w:tag w:val="goog_rdk_7189"/>
              </w:sdtPr>
              <w:sdtContent>
                <w:del w:author="Thomas Cervone-Richards - NOAA Federal" w:id="381" w:date="2023-07-21T16:14:35Z">
                  <w:r w:rsidDel="00000000" w:rsidR="00000000" w:rsidRPr="00000000">
                    <w:rPr>
                      <w:sz w:val="19.920000076293945"/>
                      <w:szCs w:val="19.920000076293945"/>
                      <w:rtl w:val="0"/>
                    </w:rPr>
                    <w:delText xml:space="preserve">DEPARE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192"/>
            </w:sdtPr>
            <w:sdtContent>
              <w:p w:rsidR="00000000" w:rsidDel="00000000" w:rsidP="00000000" w:rsidRDefault="00000000" w:rsidRPr="00000000" w14:paraId="00001B0E">
                <w:pPr>
                  <w:widowControl w:val="0"/>
                  <w:spacing w:after="0" w:line="231.23263835906982" w:lineRule="auto"/>
                  <w:ind w:left="126.1468505859375" w:right="202.843017578125" w:hanging="10.557861328125"/>
                  <w:jc w:val="left"/>
                  <w:rPr>
                    <w:del w:author="Thomas Cervone-Richards - NOAA Federal" w:id="381" w:date="2023-07-21T16:14:35Z"/>
                    <w:sz w:val="19.920000076293945"/>
                    <w:szCs w:val="19.920000076293945"/>
                  </w:rPr>
                </w:pPr>
                <w:sdt>
                  <w:sdtPr>
                    <w:tag w:val="goog_rdk_7191"/>
                  </w:sdtPr>
                  <w:sdtContent>
                    <w:del w:author="Thomas Cervone-Richards - NOAA Federal" w:id="381" w:date="2023-07-21T16:14:35Z">
                      <w:r w:rsidDel="00000000" w:rsidR="00000000" w:rsidRPr="00000000">
                        <w:rPr>
                          <w:sz w:val="19.920000076293945"/>
                          <w:szCs w:val="19.920000076293945"/>
                          <w:rtl w:val="0"/>
                        </w:rPr>
                        <w:delText xml:space="preserve">Amend VALDCO to a  logical value for  </w:delText>
                      </w:r>
                    </w:del>
                  </w:sdtContent>
                </w:sdt>
              </w:p>
            </w:sdtContent>
          </w:sdt>
          <w:p w:rsidR="00000000" w:rsidDel="00000000" w:rsidP="00000000" w:rsidRDefault="00000000" w:rsidRPr="00000000" w14:paraId="00001B0F">
            <w:pPr>
              <w:widowControl w:val="0"/>
              <w:spacing w:after="0" w:before="5.2105712890625" w:line="240" w:lineRule="auto"/>
              <w:ind w:left="128.935546875" w:firstLine="0"/>
              <w:jc w:val="left"/>
              <w:rPr>
                <w:sz w:val="19.920000076293945"/>
                <w:szCs w:val="19.920000076293945"/>
              </w:rPr>
            </w:pPr>
            <w:sdt>
              <w:sdtPr>
                <w:tag w:val="goog_rdk_7193"/>
              </w:sdtPr>
              <w:sdtContent>
                <w:del w:author="Thomas Cervone-Richards - NOAA Federal" w:id="381" w:date="2023-07-21T16:14:35Z">
                  <w:r w:rsidDel="00000000" w:rsidR="00000000" w:rsidRPr="00000000">
                    <w:rPr>
                      <w:sz w:val="19.920000076293945"/>
                      <w:szCs w:val="19.920000076293945"/>
                      <w:rtl w:val="0"/>
                    </w:rPr>
                    <w:delText xml:space="preserve">DEPCNT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0">
            <w:pPr>
              <w:widowControl w:val="0"/>
              <w:spacing w:after="0" w:line="240" w:lineRule="auto"/>
              <w:ind w:left="119.1741943359375" w:firstLine="0"/>
              <w:jc w:val="left"/>
              <w:rPr>
                <w:sz w:val="19.920000076293945"/>
                <w:szCs w:val="19.920000076293945"/>
              </w:rPr>
            </w:pPr>
            <w:sdt>
              <w:sdtPr>
                <w:tag w:val="goog_rdk_7195"/>
              </w:sdtPr>
              <w:sdtContent>
                <w:del w:author="Thomas Cervone-Richards - NOAA Federal" w:id="381" w:date="2023-07-21T16:14:35Z">
                  <w:r w:rsidDel="00000000" w:rsidR="00000000" w:rsidRPr="00000000">
                    <w:rPr>
                      <w:sz w:val="19.920000076293945"/>
                      <w:szCs w:val="19.920000076293945"/>
                      <w:rtl w:val="0"/>
                    </w:rPr>
                    <w:delText xml:space="preserve">5.4.3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1">
            <w:pPr>
              <w:widowControl w:val="0"/>
              <w:spacing w:after="0" w:line="240" w:lineRule="auto"/>
              <w:jc w:val="center"/>
              <w:rPr>
                <w:sz w:val="19.920000076293945"/>
                <w:szCs w:val="19.920000076293945"/>
              </w:rPr>
            </w:pPr>
            <w:sdt>
              <w:sdtPr>
                <w:tag w:val="goog_rdk_7197"/>
              </w:sdtPr>
              <w:sdtContent>
                <w:del w:author="Thomas Cervone-Richards - NOAA Federal" w:id="381" w:date="2023-07-21T16:14:35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2">
            <w:pPr>
              <w:widowControl w:val="0"/>
              <w:spacing w:after="0" w:line="240" w:lineRule="auto"/>
              <w:jc w:val="center"/>
              <w:rPr>
                <w:sz w:val="19.920000076293945"/>
                <w:szCs w:val="19.920000076293945"/>
              </w:rPr>
            </w:pPr>
            <w:r w:rsidDel="00000000" w:rsidR="00000000" w:rsidRPr="00000000">
              <w:rPr>
                <w:rtl w:val="0"/>
              </w:rPr>
            </w:r>
          </w:p>
        </w:tc>
      </w:tr>
      <w:tr>
        <w:trPr>
          <w:cantSplit w:val="0"/>
          <w:trHeight w:val="301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13">
            <w:pPr>
              <w:widowControl w:val="0"/>
              <w:spacing w:after="0" w:line="240" w:lineRule="auto"/>
              <w:jc w:val="center"/>
              <w:rPr>
                <w:sz w:val="19.920000076293945"/>
                <w:szCs w:val="19.920000076293945"/>
              </w:rPr>
            </w:pPr>
            <w:sdt>
              <w:sdtPr>
                <w:tag w:val="goog_rdk_7199"/>
              </w:sdtPr>
              <w:sdtContent>
                <w:del w:author="Thomas Cervone-Richards - NOAA Federal" w:id="382" w:date="2023-07-21T16:14:53Z">
                  <w:r w:rsidDel="00000000" w:rsidR="00000000" w:rsidRPr="00000000">
                    <w:rPr>
                      <w:sz w:val="19.920000076293945"/>
                      <w:szCs w:val="19.920000076293945"/>
                      <w:rtl w:val="0"/>
                    </w:rPr>
                    <w:delText xml:space="preserve">1772a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4">
            <w:pPr>
              <w:widowControl w:val="0"/>
              <w:spacing w:after="0" w:line="230.75121402740479" w:lineRule="auto"/>
              <w:ind w:left="115.58883666992188" w:right="69.60357666015625" w:firstLine="14.34234619140625"/>
              <w:jc w:val="left"/>
              <w:rPr>
                <w:sz w:val="19.920000076293945"/>
                <w:szCs w:val="19.920000076293945"/>
              </w:rPr>
            </w:pPr>
            <w:sdt>
              <w:sdtPr>
                <w:tag w:val="goog_rdk_7201"/>
              </w:sdtPr>
              <w:sdtContent>
                <w:del w:author="Thomas Cervone-Richards - NOAA Federal" w:id="382" w:date="2023-07-21T16:14:53Z">
                  <w:r w:rsidDel="00000000" w:rsidR="00000000" w:rsidRPr="00000000">
                    <w:rPr>
                      <w:sz w:val="19.920000076293945"/>
                      <w:szCs w:val="19.920000076293945"/>
                      <w:rtl w:val="0"/>
                    </w:rPr>
                    <w:delText xml:space="preserve">For each UWTROC feature  object where VALSOU is  Known AND EXPSOU is  Equal to 1 (within the range  of depth of the surrounding  depth area) OR not Present  AND VALSOU is Less than  or equal to DRVAL1 OR  Greater than DRVAL2 of  the DEPARE feature object  it is COVERED_BY.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04"/>
            </w:sdtPr>
            <w:sdtContent>
              <w:p w:rsidR="00000000" w:rsidDel="00000000" w:rsidP="00000000" w:rsidRDefault="00000000" w:rsidRPr="00000000" w14:paraId="00001B15">
                <w:pPr>
                  <w:widowControl w:val="0"/>
                  <w:spacing w:after="0" w:line="240" w:lineRule="auto"/>
                  <w:ind w:left="116.78436279296875" w:firstLine="0"/>
                  <w:jc w:val="left"/>
                  <w:rPr>
                    <w:del w:author="Thomas Cervone-Richards - NOAA Federal" w:id="382" w:date="2023-07-21T16:14:53Z"/>
                    <w:sz w:val="19.920000076293945"/>
                    <w:szCs w:val="19.920000076293945"/>
                  </w:rPr>
                </w:pPr>
                <w:sdt>
                  <w:sdtPr>
                    <w:tag w:val="goog_rdk_7203"/>
                  </w:sdtPr>
                  <w:sdtContent>
                    <w:del w:author="Thomas Cervone-Richards - NOAA Federal" w:id="382" w:date="2023-07-21T16:14:53Z">
                      <w:r w:rsidDel="00000000" w:rsidR="00000000" w:rsidRPr="00000000">
                        <w:rPr>
                          <w:sz w:val="19.920000076293945"/>
                          <w:szCs w:val="19.920000076293945"/>
                          <w:rtl w:val="0"/>
                        </w:rPr>
                        <w:delText xml:space="preserve">VALSOU for  </w:delText>
                      </w:r>
                    </w:del>
                  </w:sdtContent>
                </w:sdt>
              </w:p>
            </w:sdtContent>
          </w:sdt>
          <w:sdt>
            <w:sdtPr>
              <w:tag w:val="goog_rdk_7206"/>
            </w:sdtPr>
            <w:sdtContent>
              <w:p w:rsidR="00000000" w:rsidDel="00000000" w:rsidP="00000000" w:rsidRDefault="00000000" w:rsidRPr="00000000" w14:paraId="00001B16">
                <w:pPr>
                  <w:widowControl w:val="0"/>
                  <w:spacing w:after="0" w:line="230.43009281158447" w:lineRule="auto"/>
                  <w:ind w:left="115.5889892578125" w:right="61.0418701171875" w:firstLine="12.947998046875"/>
                  <w:jc w:val="left"/>
                  <w:rPr>
                    <w:del w:author="Thomas Cervone-Richards - NOAA Federal" w:id="382" w:date="2023-07-21T16:14:53Z"/>
                    <w:sz w:val="19.920000076293945"/>
                    <w:szCs w:val="19.920000076293945"/>
                  </w:rPr>
                </w:pPr>
                <w:sdt>
                  <w:sdtPr>
                    <w:tag w:val="goog_rdk_7205"/>
                  </w:sdtPr>
                  <w:sdtContent>
                    <w:del w:author="Thomas Cervone-Richards - NOAA Federal" w:id="382" w:date="2023-07-21T16:14:53Z">
                      <w:r w:rsidDel="00000000" w:rsidR="00000000" w:rsidRPr="00000000">
                        <w:rPr>
                          <w:sz w:val="19.920000076293945"/>
                          <w:szCs w:val="19.920000076293945"/>
                          <w:rtl w:val="0"/>
                        </w:rPr>
                        <w:delText xml:space="preserve">UWTROC object with  EXPSOU = 1 (within  the range of depth of  the surrounding  </w:delText>
                      </w:r>
                    </w:del>
                  </w:sdtContent>
                </w:sdt>
              </w:p>
            </w:sdtContent>
          </w:sdt>
          <w:p w:rsidR="00000000" w:rsidDel="00000000" w:rsidP="00000000" w:rsidRDefault="00000000" w:rsidRPr="00000000" w14:paraId="00001B17">
            <w:pPr>
              <w:widowControl w:val="0"/>
              <w:spacing w:after="0" w:before="5.8770751953125" w:line="230.63076496124268" w:lineRule="auto"/>
              <w:ind w:left="119.7723388671875" w:right="61.241455078125" w:firstLine="0"/>
              <w:jc w:val="left"/>
              <w:rPr>
                <w:sz w:val="19.920000076293945"/>
                <w:szCs w:val="19.920000076293945"/>
              </w:rPr>
            </w:pPr>
            <w:sdt>
              <w:sdtPr>
                <w:tag w:val="goog_rdk_7207"/>
              </w:sdtPr>
              <w:sdtContent>
                <w:del w:author="Thomas Cervone-Richards - NOAA Federal" w:id="382" w:date="2023-07-21T16:14:53Z">
                  <w:r w:rsidDel="00000000" w:rsidR="00000000" w:rsidRPr="00000000">
                    <w:rPr>
                      <w:sz w:val="19.920000076293945"/>
                      <w:szCs w:val="19.920000076293945"/>
                      <w:rtl w:val="0"/>
                    </w:rPr>
                    <w:delText xml:space="preserve">depth area) or not  present is outside the  depth range of the  underlying DEPARE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8">
            <w:pPr>
              <w:widowControl w:val="0"/>
              <w:spacing w:after="0" w:line="231.23305320739746" w:lineRule="auto"/>
              <w:ind w:left="114.3939208984375" w:right="223.16162109375" w:firstLine="15.5377197265625"/>
              <w:rPr>
                <w:sz w:val="19.920000076293945"/>
                <w:szCs w:val="19.920000076293945"/>
              </w:rPr>
            </w:pPr>
            <w:sdt>
              <w:sdtPr>
                <w:tag w:val="goog_rdk_7209"/>
              </w:sdtPr>
              <w:sdtContent>
                <w:del w:author="Thomas Cervone-Richards - NOAA Federal" w:id="382" w:date="2023-07-21T16:14:53Z">
                  <w:r w:rsidDel="00000000" w:rsidR="00000000" w:rsidRPr="00000000">
                    <w:rPr>
                      <w:sz w:val="19.920000076293945"/>
                      <w:szCs w:val="19.920000076293945"/>
                      <w:rtl w:val="0"/>
                    </w:rPr>
                    <w:delText xml:space="preserve">Populate appropriate  value of EXPSOU for  UWTROC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9">
            <w:pPr>
              <w:widowControl w:val="0"/>
              <w:spacing w:after="0" w:line="240" w:lineRule="auto"/>
              <w:ind w:left="120.3692626953125" w:firstLine="0"/>
              <w:jc w:val="left"/>
              <w:rPr>
                <w:sz w:val="19.920000076293945"/>
                <w:szCs w:val="19.920000076293945"/>
              </w:rPr>
            </w:pPr>
            <w:sdt>
              <w:sdtPr>
                <w:tag w:val="goog_rdk_7211"/>
              </w:sdtPr>
              <w:sdtContent>
                <w:del w:author="Thomas Cervone-Richards - NOAA Federal" w:id="382" w:date="2023-07-21T16:14:53Z">
                  <w:r w:rsidDel="00000000" w:rsidR="00000000" w:rsidRPr="00000000">
                    <w:rPr>
                      <w:sz w:val="19.920000076293945"/>
                      <w:szCs w:val="19.920000076293945"/>
                      <w:rtl w:val="0"/>
                    </w:rPr>
                    <w:delText xml:space="preserve">6.1.2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A">
            <w:pPr>
              <w:widowControl w:val="0"/>
              <w:spacing w:after="0" w:line="240" w:lineRule="auto"/>
              <w:jc w:val="center"/>
              <w:rPr>
                <w:sz w:val="19.920000076293945"/>
                <w:szCs w:val="19.920000076293945"/>
              </w:rPr>
            </w:pPr>
            <w:sdt>
              <w:sdtPr>
                <w:tag w:val="goog_rdk_7213"/>
              </w:sdtPr>
              <w:sdtContent>
                <w:del w:author="Thomas Cervone-Richards - NOAA Federal" w:id="382" w:date="2023-07-21T16:14:5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B">
            <w:pPr>
              <w:widowControl w:val="0"/>
              <w:spacing w:after="0" w:line="240" w:lineRule="auto"/>
              <w:jc w:val="center"/>
              <w:rPr>
                <w:sz w:val="19.920000076293945"/>
                <w:szCs w:val="19.920000076293945"/>
              </w:rPr>
            </w:pPr>
            <w:r w:rsidDel="00000000" w:rsidR="00000000" w:rsidRPr="00000000">
              <w:rPr>
                <w:rtl w:val="0"/>
              </w:rPr>
            </w:r>
          </w:p>
        </w:tc>
      </w:tr>
      <w:tr>
        <w:trPr>
          <w:cantSplit w:val="0"/>
          <w:trHeight w:val="30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1C">
            <w:pPr>
              <w:widowControl w:val="0"/>
              <w:spacing w:after="0" w:line="240" w:lineRule="auto"/>
              <w:jc w:val="center"/>
              <w:rPr>
                <w:sz w:val="19.920000076293945"/>
                <w:szCs w:val="19.920000076293945"/>
              </w:rPr>
            </w:pPr>
            <w:sdt>
              <w:sdtPr>
                <w:tag w:val="goog_rdk_7215"/>
              </w:sdtPr>
              <w:sdtContent>
                <w:del w:author="Thomas Cervone-Richards - NOAA Federal" w:id="382" w:date="2023-07-21T16:14:53Z">
                  <w:r w:rsidDel="00000000" w:rsidR="00000000" w:rsidRPr="00000000">
                    <w:rPr>
                      <w:sz w:val="19.920000076293945"/>
                      <w:szCs w:val="19.920000076293945"/>
                      <w:rtl w:val="0"/>
                    </w:rPr>
                    <w:delText xml:space="preserve">1772b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1D">
            <w:pPr>
              <w:widowControl w:val="0"/>
              <w:spacing w:after="0" w:line="230.83123683929443" w:lineRule="auto"/>
              <w:ind w:left="115.58883666992188" w:right="68.60809326171875" w:firstLine="14.34234619140625"/>
              <w:jc w:val="left"/>
              <w:rPr>
                <w:sz w:val="19.920000076293945"/>
                <w:szCs w:val="19.920000076293945"/>
              </w:rPr>
            </w:pPr>
            <w:sdt>
              <w:sdtPr>
                <w:tag w:val="goog_rdk_7217"/>
              </w:sdtPr>
              <w:sdtContent>
                <w:del w:author="Thomas Cervone-Richards - NOAA Federal" w:id="382" w:date="2023-07-21T16:14:53Z">
                  <w:r w:rsidDel="00000000" w:rsidR="00000000" w:rsidRPr="00000000">
                    <w:rPr>
                      <w:sz w:val="19.920000076293945"/>
                      <w:szCs w:val="19.920000076293945"/>
                      <w:rtl w:val="0"/>
                    </w:rPr>
                    <w:delText xml:space="preserve">For each UWTROC feature  object where VALSOU is  Known AND EXPSOU is  Equal to 1 (within the range  of depth of the surrounding  depth area) OR not Present  AND VALSOU is Less than  or equal to DRVAL1 OR  Greater than DRVAL2 of  the DRGARE feature object  it is COVERED_BY AND  DRVAL2 is Known AND  Not equal to DRVAL1.</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20"/>
            </w:sdtPr>
            <w:sdtContent>
              <w:p w:rsidR="00000000" w:rsidDel="00000000" w:rsidP="00000000" w:rsidRDefault="00000000" w:rsidRPr="00000000" w14:paraId="00001B1E">
                <w:pPr>
                  <w:widowControl w:val="0"/>
                  <w:spacing w:after="0" w:line="240" w:lineRule="auto"/>
                  <w:ind w:left="116.78436279296875" w:firstLine="0"/>
                  <w:jc w:val="left"/>
                  <w:rPr>
                    <w:del w:author="Thomas Cervone-Richards - NOAA Federal" w:id="382" w:date="2023-07-21T16:14:53Z"/>
                    <w:sz w:val="19.920000076293945"/>
                    <w:szCs w:val="19.920000076293945"/>
                  </w:rPr>
                </w:pPr>
                <w:sdt>
                  <w:sdtPr>
                    <w:tag w:val="goog_rdk_7219"/>
                  </w:sdtPr>
                  <w:sdtContent>
                    <w:del w:author="Thomas Cervone-Richards - NOAA Federal" w:id="382" w:date="2023-07-21T16:14:53Z">
                      <w:r w:rsidDel="00000000" w:rsidR="00000000" w:rsidRPr="00000000">
                        <w:rPr>
                          <w:sz w:val="19.920000076293945"/>
                          <w:szCs w:val="19.920000076293945"/>
                          <w:rtl w:val="0"/>
                        </w:rPr>
                        <w:delText xml:space="preserve">VALSOU for  </w:delText>
                      </w:r>
                    </w:del>
                  </w:sdtContent>
                </w:sdt>
              </w:p>
            </w:sdtContent>
          </w:sdt>
          <w:sdt>
            <w:sdtPr>
              <w:tag w:val="goog_rdk_7222"/>
            </w:sdtPr>
            <w:sdtContent>
              <w:p w:rsidR="00000000" w:rsidDel="00000000" w:rsidP="00000000" w:rsidRDefault="00000000" w:rsidRPr="00000000" w14:paraId="00001B1F">
                <w:pPr>
                  <w:widowControl w:val="0"/>
                  <w:spacing w:after="0" w:line="231.23283863067627" w:lineRule="auto"/>
                  <w:ind w:left="115.5889892578125" w:right="61.0418701171875" w:firstLine="12.947998046875"/>
                  <w:jc w:val="left"/>
                  <w:rPr>
                    <w:del w:author="Thomas Cervone-Richards - NOAA Federal" w:id="382" w:date="2023-07-21T16:14:53Z"/>
                    <w:sz w:val="19.920000076293945"/>
                    <w:szCs w:val="19.920000076293945"/>
                  </w:rPr>
                </w:pPr>
                <w:sdt>
                  <w:sdtPr>
                    <w:tag w:val="goog_rdk_7221"/>
                  </w:sdtPr>
                  <w:sdtContent>
                    <w:del w:author="Thomas Cervone-Richards - NOAA Federal" w:id="382" w:date="2023-07-21T16:14:53Z">
                      <w:r w:rsidDel="00000000" w:rsidR="00000000" w:rsidRPr="00000000">
                        <w:rPr>
                          <w:sz w:val="19.920000076293945"/>
                          <w:szCs w:val="19.920000076293945"/>
                          <w:rtl w:val="0"/>
                        </w:rPr>
                        <w:delText xml:space="preserve">UWTROC object with  EXPSOU = 1 (within  the range of depth of  the surrounding  </w:delText>
                      </w:r>
                    </w:del>
                  </w:sdtContent>
                </w:sdt>
              </w:p>
            </w:sdtContent>
          </w:sdt>
          <w:p w:rsidR="00000000" w:rsidDel="00000000" w:rsidP="00000000" w:rsidRDefault="00000000" w:rsidRPr="00000000" w14:paraId="00001B20">
            <w:pPr>
              <w:widowControl w:val="0"/>
              <w:spacing w:after="0" w:before="2.81005859375" w:line="231.23262405395508" w:lineRule="auto"/>
              <w:ind w:left="119.7723388671875" w:right="61.241455078125" w:firstLine="0"/>
              <w:jc w:val="left"/>
              <w:rPr>
                <w:sz w:val="19.920000076293945"/>
                <w:szCs w:val="19.920000076293945"/>
              </w:rPr>
            </w:pPr>
            <w:sdt>
              <w:sdtPr>
                <w:tag w:val="goog_rdk_7223"/>
              </w:sdtPr>
              <w:sdtContent>
                <w:del w:author="Thomas Cervone-Richards - NOAA Federal" w:id="382" w:date="2023-07-21T16:14:53Z">
                  <w:r w:rsidDel="00000000" w:rsidR="00000000" w:rsidRPr="00000000">
                    <w:rPr>
                      <w:sz w:val="19.920000076293945"/>
                      <w:szCs w:val="19.920000076293945"/>
                      <w:rtl w:val="0"/>
                    </w:rPr>
                    <w:delText xml:space="preserve">depth area) or not  present is outside the  depth range of the  underlying DRGARE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1">
            <w:pPr>
              <w:widowControl w:val="0"/>
              <w:spacing w:after="0" w:line="231.23305320739746" w:lineRule="auto"/>
              <w:ind w:left="114.3939208984375" w:right="223.16162109375" w:firstLine="15.5377197265625"/>
              <w:rPr>
                <w:sz w:val="19.920000076293945"/>
                <w:szCs w:val="19.920000076293945"/>
              </w:rPr>
            </w:pPr>
            <w:sdt>
              <w:sdtPr>
                <w:tag w:val="goog_rdk_7225"/>
              </w:sdtPr>
              <w:sdtContent>
                <w:del w:author="Thomas Cervone-Richards - NOAA Federal" w:id="382" w:date="2023-07-21T16:14:53Z">
                  <w:r w:rsidDel="00000000" w:rsidR="00000000" w:rsidRPr="00000000">
                    <w:rPr>
                      <w:sz w:val="19.920000076293945"/>
                      <w:szCs w:val="19.920000076293945"/>
                      <w:rtl w:val="0"/>
                    </w:rPr>
                    <w:delText xml:space="preserve">Populate appropriate  value of EXPSOU for  UWTROC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2">
            <w:pPr>
              <w:widowControl w:val="0"/>
              <w:spacing w:after="0" w:line="240" w:lineRule="auto"/>
              <w:ind w:left="120.3692626953125" w:firstLine="0"/>
              <w:jc w:val="left"/>
              <w:rPr>
                <w:sz w:val="19.920000076293945"/>
                <w:szCs w:val="19.920000076293945"/>
              </w:rPr>
            </w:pPr>
            <w:sdt>
              <w:sdtPr>
                <w:tag w:val="goog_rdk_7227"/>
              </w:sdtPr>
              <w:sdtContent>
                <w:del w:author="Thomas Cervone-Richards - NOAA Federal" w:id="382" w:date="2023-07-21T16:14:53Z">
                  <w:r w:rsidDel="00000000" w:rsidR="00000000" w:rsidRPr="00000000">
                    <w:rPr>
                      <w:sz w:val="19.920000076293945"/>
                      <w:szCs w:val="19.920000076293945"/>
                      <w:rtl w:val="0"/>
                    </w:rPr>
                    <w:delText xml:space="preserve">6.1.2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3">
            <w:pPr>
              <w:widowControl w:val="0"/>
              <w:spacing w:after="0" w:line="240" w:lineRule="auto"/>
              <w:jc w:val="center"/>
              <w:rPr>
                <w:sz w:val="19.920000076293945"/>
                <w:szCs w:val="19.920000076293945"/>
              </w:rPr>
            </w:pPr>
            <w:sdt>
              <w:sdtPr>
                <w:tag w:val="goog_rdk_7229"/>
              </w:sdtPr>
              <w:sdtContent>
                <w:del w:author="Thomas Cervone-Richards - NOAA Federal" w:id="382" w:date="2023-07-21T16:14:5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24">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B25">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B26">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B27">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B28">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68 </w:t>
      </w:r>
    </w:p>
    <w:tbl>
      <w:tblPr>
        <w:tblStyle w:val="Table59"/>
        <w:tblW w:w="11265.0" w:type="dxa"/>
        <w:jc w:val="left"/>
        <w:tblInd w:w="-77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165"/>
        <w:gridCol w:w="2115"/>
        <w:gridCol w:w="2955"/>
        <w:gridCol w:w="780"/>
        <w:gridCol w:w="540"/>
        <w:gridCol w:w="705"/>
        <w:tblGridChange w:id="0">
          <w:tblGrid>
            <w:gridCol w:w="1005"/>
            <w:gridCol w:w="3165"/>
            <w:gridCol w:w="2115"/>
            <w:gridCol w:w="2955"/>
            <w:gridCol w:w="780"/>
            <w:gridCol w:w="540"/>
            <w:gridCol w:w="705"/>
          </w:tblGrid>
        </w:tblGridChange>
      </w:tblGrid>
      <w:tr>
        <w:trPr>
          <w:cantSplit w:val="0"/>
          <w:trHeight w:val="2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9">
            <w:pPr>
              <w:widowControl w:val="0"/>
              <w:spacing w:after="0" w:line="240" w:lineRule="auto"/>
              <w:jc w:val="center"/>
              <w:rPr>
                <w:sz w:val="19.920000076293945"/>
                <w:szCs w:val="19.920000076293945"/>
              </w:rPr>
            </w:pPr>
            <w:sdt>
              <w:sdtPr>
                <w:tag w:val="goog_rdk_7231"/>
              </w:sdtPr>
              <w:sdtContent>
                <w:del w:author="Thomas Cervone-Richards - NOAA Federal" w:id="383" w:date="2023-07-21T16:15:03Z">
                  <w:r w:rsidDel="00000000" w:rsidR="00000000" w:rsidRPr="00000000">
                    <w:rPr>
                      <w:sz w:val="19.920000076293945"/>
                      <w:szCs w:val="19.920000076293945"/>
                      <w:rtl w:val="0"/>
                    </w:rPr>
                    <w:delText xml:space="preserve">1773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34"/>
            </w:sdtPr>
            <w:sdtContent>
              <w:p w:rsidR="00000000" w:rsidDel="00000000" w:rsidP="00000000" w:rsidRDefault="00000000" w:rsidRPr="00000000" w14:paraId="00001B2A">
                <w:pPr>
                  <w:widowControl w:val="0"/>
                  <w:spacing w:after="0" w:line="230.73035717010498" w:lineRule="auto"/>
                  <w:ind w:left="119.77203369140625" w:right="69.40460205078125" w:firstLine="10.159149169921875"/>
                  <w:jc w:val="left"/>
                  <w:rPr>
                    <w:del w:author="Thomas Cervone-Richards - NOAA Federal" w:id="383" w:date="2023-07-21T16:15:03Z"/>
                    <w:sz w:val="19.920000076293945"/>
                    <w:szCs w:val="19.920000076293945"/>
                  </w:rPr>
                </w:pPr>
                <w:sdt>
                  <w:sdtPr>
                    <w:tag w:val="goog_rdk_7233"/>
                  </w:sdtPr>
                  <w:sdtContent>
                    <w:del w:author="Thomas Cervone-Richards - NOAA Federal" w:id="383" w:date="2023-07-21T16:15:03Z">
                      <w:r w:rsidDel="00000000" w:rsidR="00000000" w:rsidRPr="00000000">
                        <w:rPr>
                          <w:sz w:val="19.920000076293945"/>
                          <w:szCs w:val="19.920000076293945"/>
                          <w:rtl w:val="0"/>
                        </w:rPr>
                        <w:delText xml:space="preserve">For each UWTROC feature  object where VALSOU is  Known AND EXPSOU is  Equal to 2 (shoaler than the  range of depth of the  </w:delText>
                      </w:r>
                    </w:del>
                  </w:sdtContent>
                </w:sdt>
              </w:p>
            </w:sdtContent>
          </w:sdt>
          <w:sdt>
            <w:sdtPr>
              <w:tag w:val="goog_rdk_7236"/>
            </w:sdtPr>
            <w:sdtContent>
              <w:p w:rsidR="00000000" w:rsidDel="00000000" w:rsidP="00000000" w:rsidRDefault="00000000" w:rsidRPr="00000000" w14:paraId="00001B2B">
                <w:pPr>
                  <w:widowControl w:val="0"/>
                  <w:spacing w:after="0" w:before="5.62744140625" w:line="230.42937755584717" w:lineRule="auto"/>
                  <w:ind w:left="115.58883666992188" w:right="214.82086181640625" w:firstLine="3.58551025390625"/>
                  <w:jc w:val="left"/>
                  <w:rPr>
                    <w:del w:author="Thomas Cervone-Richards - NOAA Federal" w:id="383" w:date="2023-07-21T16:15:03Z"/>
                    <w:sz w:val="19.920000076293945"/>
                    <w:szCs w:val="19.920000076293945"/>
                  </w:rPr>
                </w:pPr>
                <w:sdt>
                  <w:sdtPr>
                    <w:tag w:val="goog_rdk_7235"/>
                  </w:sdtPr>
                  <w:sdtContent>
                    <w:del w:author="Thomas Cervone-Richards - NOAA Federal" w:id="383" w:date="2023-07-21T16:15:03Z">
                      <w:r w:rsidDel="00000000" w:rsidR="00000000" w:rsidRPr="00000000">
                        <w:rPr>
                          <w:sz w:val="19.920000076293945"/>
                          <w:szCs w:val="19.920000076293945"/>
                          <w:rtl w:val="0"/>
                        </w:rPr>
                        <w:delText xml:space="preserve">surrounding depth area)  AND VALSOU is Greater  than the value of DRVAL1  of the DEPARE or  </w:delText>
                      </w:r>
                    </w:del>
                  </w:sdtContent>
                </w:sdt>
              </w:p>
            </w:sdtContent>
          </w:sdt>
          <w:p w:rsidR="00000000" w:rsidDel="00000000" w:rsidP="00000000" w:rsidRDefault="00000000" w:rsidRPr="00000000" w14:paraId="00001B2C">
            <w:pPr>
              <w:widowControl w:val="0"/>
              <w:spacing w:after="0" w:before="5.87646484375" w:line="231.23263835906982" w:lineRule="auto"/>
              <w:ind w:left="126.14639282226562" w:right="248.8836669921875" w:firstLine="2.788848876953125"/>
              <w:jc w:val="left"/>
              <w:rPr>
                <w:sz w:val="19.920000076293945"/>
                <w:szCs w:val="19.920000076293945"/>
              </w:rPr>
            </w:pPr>
            <w:sdt>
              <w:sdtPr>
                <w:tag w:val="goog_rdk_7237"/>
              </w:sdtPr>
              <w:sdtContent>
                <w:del w:author="Thomas Cervone-Richards - NOAA Federal" w:id="383" w:date="2023-07-21T16:15:03Z">
                  <w:r w:rsidDel="00000000" w:rsidR="00000000" w:rsidRPr="00000000">
                    <w:rPr>
                      <w:sz w:val="19.920000076293945"/>
                      <w:szCs w:val="19.920000076293945"/>
                      <w:rtl w:val="0"/>
                    </w:rPr>
                    <w:delText xml:space="preserve">DRGARE feature object it  is COVERED_BY AND  DRVAL1 is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40"/>
            </w:sdtPr>
            <w:sdtContent>
              <w:p w:rsidR="00000000" w:rsidDel="00000000" w:rsidP="00000000" w:rsidRDefault="00000000" w:rsidRPr="00000000" w14:paraId="00001B2D">
                <w:pPr>
                  <w:widowControl w:val="0"/>
                  <w:spacing w:after="0" w:line="231.63326740264893" w:lineRule="auto"/>
                  <w:ind w:left="129.931640625" w:right="61.0418701171875" w:hanging="1.3946533203125"/>
                  <w:jc w:val="left"/>
                  <w:rPr>
                    <w:del w:author="Thomas Cervone-Richards - NOAA Federal" w:id="383" w:date="2023-07-21T16:15:03Z"/>
                    <w:sz w:val="19.920000076293945"/>
                    <w:szCs w:val="19.920000076293945"/>
                  </w:rPr>
                </w:pPr>
                <w:sdt>
                  <w:sdtPr>
                    <w:tag w:val="goog_rdk_7239"/>
                  </w:sdtPr>
                  <w:sdtContent>
                    <w:del w:author="Thomas Cervone-Richards - NOAA Federal" w:id="383" w:date="2023-07-21T16:15:03Z">
                      <w:r w:rsidDel="00000000" w:rsidR="00000000" w:rsidRPr="00000000">
                        <w:rPr>
                          <w:sz w:val="19.920000076293945"/>
                          <w:szCs w:val="19.920000076293945"/>
                          <w:rtl w:val="0"/>
                        </w:rPr>
                        <w:delText xml:space="preserve">UWTROC object with  EXPSOU = 2  </w:delText>
                      </w:r>
                    </w:del>
                  </w:sdtContent>
                </w:sdt>
              </w:p>
            </w:sdtContent>
          </w:sdt>
          <w:sdt>
            <w:sdtPr>
              <w:tag w:val="goog_rdk_7242"/>
            </w:sdtPr>
            <w:sdtContent>
              <w:p w:rsidR="00000000" w:rsidDel="00000000" w:rsidP="00000000" w:rsidRDefault="00000000" w:rsidRPr="00000000" w14:paraId="00001B2E">
                <w:pPr>
                  <w:widowControl w:val="0"/>
                  <w:spacing w:after="0" w:before="2.47802734375" w:line="240" w:lineRule="auto"/>
                  <w:ind w:left="126.3458251953125" w:firstLine="0"/>
                  <w:jc w:val="left"/>
                  <w:rPr>
                    <w:del w:author="Thomas Cervone-Richards - NOAA Federal" w:id="383" w:date="2023-07-21T16:15:03Z"/>
                    <w:sz w:val="19.920000076293945"/>
                    <w:szCs w:val="19.920000076293945"/>
                  </w:rPr>
                </w:pPr>
                <w:sdt>
                  <w:sdtPr>
                    <w:tag w:val="goog_rdk_7241"/>
                  </w:sdtPr>
                  <w:sdtContent>
                    <w:del w:author="Thomas Cervone-Richards - NOAA Federal" w:id="383" w:date="2023-07-21T16:15:03Z">
                      <w:r w:rsidDel="00000000" w:rsidR="00000000" w:rsidRPr="00000000">
                        <w:rPr>
                          <w:sz w:val="19.920000076293945"/>
                          <w:szCs w:val="19.920000076293945"/>
                          <w:rtl w:val="0"/>
                        </w:rPr>
                        <w:delText xml:space="preserve">(shoaler than the  </w:delText>
                      </w:r>
                    </w:del>
                  </w:sdtContent>
                </w:sdt>
              </w:p>
            </w:sdtContent>
          </w:sdt>
          <w:p w:rsidR="00000000" w:rsidDel="00000000" w:rsidP="00000000" w:rsidRDefault="00000000" w:rsidRPr="00000000" w14:paraId="00001B2F">
            <w:pPr>
              <w:widowControl w:val="0"/>
              <w:spacing w:after="0" w:line="230.83080768585205" w:lineRule="auto"/>
              <w:ind w:left="114.3939208984375" w:right="71.0028076171875" w:firstLine="13.74481201171875"/>
              <w:jc w:val="left"/>
              <w:rPr>
                <w:sz w:val="19.920000076293945"/>
                <w:szCs w:val="19.920000076293945"/>
              </w:rPr>
            </w:pPr>
            <w:sdt>
              <w:sdtPr>
                <w:tag w:val="goog_rdk_7243"/>
              </w:sdtPr>
              <w:sdtContent>
                <w:del w:author="Thomas Cervone-Richards - NOAA Federal" w:id="383" w:date="2023-07-21T16:15:03Z">
                  <w:r w:rsidDel="00000000" w:rsidR="00000000" w:rsidRPr="00000000">
                    <w:rPr>
                      <w:sz w:val="19.920000076293945"/>
                      <w:szCs w:val="19.920000076293945"/>
                      <w:rtl w:val="0"/>
                    </w:rPr>
                    <w:delText xml:space="preserve">range of depth of the  surrounding depth  area) and a VALSOU  value deeper than  the DRVAL1 of the  underlying DEPARE  or DRGARE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46"/>
            </w:sdtPr>
            <w:sdtContent>
              <w:p w:rsidR="00000000" w:rsidDel="00000000" w:rsidP="00000000" w:rsidRDefault="00000000" w:rsidRPr="00000000" w14:paraId="00001B30">
                <w:pPr>
                  <w:widowControl w:val="0"/>
                  <w:spacing w:after="0" w:line="230.5629301071167" w:lineRule="auto"/>
                  <w:ind w:left="119.7723388671875" w:right="207.823486328125" w:firstLine="10.5572509765625"/>
                  <w:rPr>
                    <w:del w:author="Thomas Cervone-Richards - NOAA Federal" w:id="383" w:date="2023-07-21T16:15:03Z"/>
                    <w:sz w:val="19.920000076293945"/>
                    <w:szCs w:val="19.920000076293945"/>
                  </w:rPr>
                </w:pPr>
                <w:sdt>
                  <w:sdtPr>
                    <w:tag w:val="goog_rdk_7245"/>
                  </w:sdtPr>
                  <w:sdtContent>
                    <w:del w:author="Thomas Cervone-Richards - NOAA Federal" w:id="383" w:date="2023-07-21T16:15:03Z">
                      <w:r w:rsidDel="00000000" w:rsidR="00000000" w:rsidRPr="00000000">
                        <w:rPr>
                          <w:sz w:val="19.920000076293945"/>
                          <w:szCs w:val="19.920000076293945"/>
                          <w:rtl w:val="0"/>
                        </w:rPr>
                        <w:delText xml:space="preserve">Remove EXPSOU or  amend to EXPSOU =  1 (within the range of  depth of the  </w:delText>
                      </w:r>
                    </w:del>
                  </w:sdtContent>
                </w:sdt>
              </w:p>
            </w:sdtContent>
          </w:sdt>
          <w:sdt>
            <w:sdtPr>
              <w:tag w:val="goog_rdk_7248"/>
            </w:sdtPr>
            <w:sdtContent>
              <w:p w:rsidR="00000000" w:rsidDel="00000000" w:rsidP="00000000" w:rsidRDefault="00000000" w:rsidRPr="00000000" w14:paraId="00001B31">
                <w:pPr>
                  <w:widowControl w:val="0"/>
                  <w:spacing w:after="0" w:before="5.7666015625" w:line="240" w:lineRule="auto"/>
                  <w:ind w:left="119.1748046875" w:firstLine="0"/>
                  <w:jc w:val="left"/>
                  <w:rPr>
                    <w:del w:author="Thomas Cervone-Richards - NOAA Federal" w:id="383" w:date="2023-07-21T16:15:03Z"/>
                    <w:sz w:val="19.920000076293945"/>
                    <w:szCs w:val="19.920000076293945"/>
                  </w:rPr>
                </w:pPr>
                <w:sdt>
                  <w:sdtPr>
                    <w:tag w:val="goog_rdk_7247"/>
                  </w:sdtPr>
                  <w:sdtContent>
                    <w:del w:author="Thomas Cervone-Richards - NOAA Federal" w:id="383" w:date="2023-07-21T16:15:03Z">
                      <w:r w:rsidDel="00000000" w:rsidR="00000000" w:rsidRPr="00000000">
                        <w:rPr>
                          <w:sz w:val="19.920000076293945"/>
                          <w:szCs w:val="19.920000076293945"/>
                          <w:rtl w:val="0"/>
                        </w:rPr>
                        <w:delText xml:space="preserve">surrounding depth  </w:delText>
                      </w:r>
                    </w:del>
                  </w:sdtContent>
                </w:sdt>
              </w:p>
            </w:sdtContent>
          </w:sdt>
          <w:p w:rsidR="00000000" w:rsidDel="00000000" w:rsidP="00000000" w:rsidRDefault="00000000" w:rsidRPr="00000000" w14:paraId="00001B32">
            <w:pPr>
              <w:widowControl w:val="0"/>
              <w:spacing w:after="0" w:line="231.2314224243164" w:lineRule="auto"/>
              <w:ind w:left="119.7723388671875" w:right="388.29833984375" w:firstLine="0.198974609375"/>
              <w:jc w:val="left"/>
              <w:rPr>
                <w:sz w:val="19.920000076293945"/>
                <w:szCs w:val="19.920000076293945"/>
              </w:rPr>
            </w:pPr>
            <w:sdt>
              <w:sdtPr>
                <w:tag w:val="goog_rdk_7249"/>
              </w:sdtPr>
              <w:sdtContent>
                <w:del w:author="Thomas Cervone-Richards - NOAA Federal" w:id="383" w:date="2023-07-21T16:15:03Z">
                  <w:r w:rsidDel="00000000" w:rsidR="00000000" w:rsidRPr="00000000">
                    <w:rPr>
                      <w:sz w:val="19.920000076293945"/>
                      <w:szCs w:val="19.920000076293945"/>
                      <w:rtl w:val="0"/>
                    </w:rPr>
                    <w:delText xml:space="preserve">area) for UWTROC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3">
            <w:pPr>
              <w:widowControl w:val="0"/>
              <w:spacing w:after="0" w:line="240" w:lineRule="auto"/>
              <w:ind w:left="120.3692626953125" w:firstLine="0"/>
              <w:jc w:val="left"/>
              <w:rPr>
                <w:sz w:val="19.920000076293945"/>
                <w:szCs w:val="19.920000076293945"/>
              </w:rPr>
            </w:pPr>
            <w:sdt>
              <w:sdtPr>
                <w:tag w:val="goog_rdk_7251"/>
              </w:sdtPr>
              <w:sdtContent>
                <w:del w:author="Thomas Cervone-Richards - NOAA Federal" w:id="383" w:date="2023-07-21T16:15:03Z">
                  <w:r w:rsidDel="00000000" w:rsidR="00000000" w:rsidRPr="00000000">
                    <w:rPr>
                      <w:sz w:val="19.920000076293945"/>
                      <w:szCs w:val="19.920000076293945"/>
                      <w:rtl w:val="0"/>
                    </w:rPr>
                    <w:delText xml:space="preserve">6.1.2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4">
            <w:pPr>
              <w:widowControl w:val="0"/>
              <w:spacing w:after="0" w:line="240" w:lineRule="auto"/>
              <w:jc w:val="center"/>
              <w:rPr>
                <w:sz w:val="19.920000076293945"/>
                <w:szCs w:val="19.920000076293945"/>
              </w:rPr>
            </w:pPr>
            <w:sdt>
              <w:sdtPr>
                <w:tag w:val="goog_rdk_7253"/>
              </w:sdtPr>
              <w:sdtContent>
                <w:del w:author="Thomas Cervone-Richards - NOAA Federal" w:id="383" w:date="2023-07-21T16:15:03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35">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36">
            <w:pPr>
              <w:widowControl w:val="0"/>
              <w:spacing w:after="0" w:line="240" w:lineRule="auto"/>
              <w:jc w:val="center"/>
              <w:rPr>
                <w:sz w:val="19.920000076293945"/>
                <w:szCs w:val="19.920000076293945"/>
              </w:rPr>
            </w:pPr>
            <w:sdt>
              <w:sdtPr>
                <w:tag w:val="goog_rdk_7255"/>
              </w:sdtPr>
              <w:sdtContent>
                <w:del w:author="Thomas Cervone-Richards - NOAA Federal" w:id="383" w:date="2023-07-21T16:15:03Z">
                  <w:r w:rsidDel="00000000" w:rsidR="00000000" w:rsidRPr="00000000">
                    <w:rPr>
                      <w:sz w:val="19.920000076293945"/>
                      <w:szCs w:val="19.920000076293945"/>
                      <w:rtl w:val="0"/>
                    </w:rPr>
                    <w:delText xml:space="preserve">1774a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58"/>
            </w:sdtPr>
            <w:sdtContent>
              <w:p w:rsidR="00000000" w:rsidDel="00000000" w:rsidP="00000000" w:rsidRDefault="00000000" w:rsidRPr="00000000" w14:paraId="00001B37">
                <w:pPr>
                  <w:widowControl w:val="0"/>
                  <w:spacing w:after="0" w:line="230.78059673309326" w:lineRule="auto"/>
                  <w:ind w:left="119.77203369140625" w:right="102.87017822265625" w:firstLine="10.159149169921875"/>
                  <w:jc w:val="left"/>
                  <w:rPr>
                    <w:del w:author="Thomas Cervone-Richards - NOAA Federal" w:id="383" w:date="2023-07-21T16:15:03Z"/>
                    <w:sz w:val="19.920000076293945"/>
                    <w:szCs w:val="19.920000076293945"/>
                  </w:rPr>
                </w:pPr>
                <w:sdt>
                  <w:sdtPr>
                    <w:tag w:val="goog_rdk_7257"/>
                  </w:sdtPr>
                  <w:sdtContent>
                    <w:del w:author="Thomas Cervone-Richards - NOAA Federal" w:id="383" w:date="2023-07-21T16:15:03Z">
                      <w:r w:rsidDel="00000000" w:rsidR="00000000" w:rsidRPr="00000000">
                        <w:rPr>
                          <w:sz w:val="19.920000076293945"/>
                          <w:szCs w:val="19.920000076293945"/>
                          <w:rtl w:val="0"/>
                        </w:rPr>
                        <w:delText xml:space="preserve">For each UWTROC feature  object where VALSOU is  Known AND EXPSOU is  Equal to 3 (deeper than the  range of depth of the  </w:delText>
                      </w:r>
                    </w:del>
                  </w:sdtContent>
                </w:sdt>
              </w:p>
            </w:sdtContent>
          </w:sdt>
          <w:p w:rsidR="00000000" w:rsidDel="00000000" w:rsidP="00000000" w:rsidRDefault="00000000" w:rsidRPr="00000000" w14:paraId="00001B38">
            <w:pPr>
              <w:widowControl w:val="0"/>
              <w:spacing w:after="0" w:before="5.584716796875" w:line="230.75068473815918" w:lineRule="auto"/>
              <w:ind w:left="115.58883666992188" w:right="81.15753173828125" w:firstLine="3.58551025390625"/>
              <w:jc w:val="left"/>
              <w:rPr>
                <w:sz w:val="19.920000076293945"/>
                <w:szCs w:val="19.920000076293945"/>
              </w:rPr>
            </w:pPr>
            <w:sdt>
              <w:sdtPr>
                <w:tag w:val="goog_rdk_7259"/>
              </w:sdtPr>
              <w:sdtContent>
                <w:del w:author="Thomas Cervone-Richards - NOAA Federal" w:id="383" w:date="2023-07-21T16:15:03Z">
                  <w:r w:rsidDel="00000000" w:rsidR="00000000" w:rsidRPr="00000000">
                    <w:rPr>
                      <w:sz w:val="19.920000076293945"/>
                      <w:szCs w:val="19.920000076293945"/>
                      <w:rtl w:val="0"/>
                    </w:rPr>
                    <w:delText xml:space="preserve">surrounding depth area)  AND the VALSOU is Less  than or equal to DRVAL2 of  the DEPARE feature object  it is COVERED_BY AND  DRVAL2 is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62"/>
            </w:sdtPr>
            <w:sdtContent>
              <w:p w:rsidR="00000000" w:rsidDel="00000000" w:rsidP="00000000" w:rsidRDefault="00000000" w:rsidRPr="00000000" w14:paraId="00001B39">
                <w:pPr>
                  <w:widowControl w:val="0"/>
                  <w:spacing w:after="0" w:line="231.2314224243164" w:lineRule="auto"/>
                  <w:ind w:left="129.931640625" w:right="61.0418701171875" w:hanging="1.3946533203125"/>
                  <w:jc w:val="left"/>
                  <w:rPr>
                    <w:del w:author="Thomas Cervone-Richards - NOAA Federal" w:id="383" w:date="2023-07-21T16:15:03Z"/>
                    <w:sz w:val="19.920000076293945"/>
                    <w:szCs w:val="19.920000076293945"/>
                  </w:rPr>
                </w:pPr>
                <w:sdt>
                  <w:sdtPr>
                    <w:tag w:val="goog_rdk_7261"/>
                  </w:sdtPr>
                  <w:sdtContent>
                    <w:del w:author="Thomas Cervone-Richards - NOAA Federal" w:id="383" w:date="2023-07-21T16:15:03Z">
                      <w:r w:rsidDel="00000000" w:rsidR="00000000" w:rsidRPr="00000000">
                        <w:rPr>
                          <w:sz w:val="19.920000076293945"/>
                          <w:szCs w:val="19.920000076293945"/>
                          <w:rtl w:val="0"/>
                        </w:rPr>
                        <w:delText xml:space="preserve">UWTROC object with  EXPSOU = 3  </w:delText>
                      </w:r>
                    </w:del>
                  </w:sdtContent>
                </w:sdt>
              </w:p>
            </w:sdtContent>
          </w:sdt>
          <w:sdt>
            <w:sdtPr>
              <w:tag w:val="goog_rdk_7264"/>
            </w:sdtPr>
            <w:sdtContent>
              <w:p w:rsidR="00000000" w:rsidDel="00000000" w:rsidP="00000000" w:rsidRDefault="00000000" w:rsidRPr="00000000" w14:paraId="00001B3A">
                <w:pPr>
                  <w:widowControl w:val="0"/>
                  <w:spacing w:after="0" w:before="5.211181640625" w:line="240" w:lineRule="auto"/>
                  <w:ind w:left="126.3458251953125" w:firstLine="0"/>
                  <w:jc w:val="left"/>
                  <w:rPr>
                    <w:del w:author="Thomas Cervone-Richards - NOAA Federal" w:id="383" w:date="2023-07-21T16:15:03Z"/>
                    <w:sz w:val="19.920000076293945"/>
                    <w:szCs w:val="19.920000076293945"/>
                  </w:rPr>
                </w:pPr>
                <w:sdt>
                  <w:sdtPr>
                    <w:tag w:val="goog_rdk_7263"/>
                  </w:sdtPr>
                  <w:sdtContent>
                    <w:del w:author="Thomas Cervone-Richards - NOAA Federal" w:id="383" w:date="2023-07-21T16:15:03Z">
                      <w:r w:rsidDel="00000000" w:rsidR="00000000" w:rsidRPr="00000000">
                        <w:rPr>
                          <w:sz w:val="19.920000076293945"/>
                          <w:szCs w:val="19.920000076293945"/>
                          <w:rtl w:val="0"/>
                        </w:rPr>
                        <w:delText xml:space="preserve">(deeper than the  </w:delText>
                      </w:r>
                    </w:del>
                  </w:sdtContent>
                </w:sdt>
              </w:p>
            </w:sdtContent>
          </w:sdt>
          <w:sdt>
            <w:sdtPr>
              <w:tag w:val="goog_rdk_7266"/>
            </w:sdtPr>
            <w:sdtContent>
              <w:p w:rsidR="00000000" w:rsidDel="00000000" w:rsidP="00000000" w:rsidRDefault="00000000" w:rsidRPr="00000000" w14:paraId="00001B3B">
                <w:pPr>
                  <w:widowControl w:val="0"/>
                  <w:spacing w:after="0" w:line="230.7504415512085" w:lineRule="auto"/>
                  <w:ind w:left="114.3939208984375" w:right="71.0028076171875" w:firstLine="13.74481201171875"/>
                  <w:jc w:val="left"/>
                  <w:rPr>
                    <w:del w:author="Thomas Cervone-Richards - NOAA Federal" w:id="383" w:date="2023-07-21T16:15:03Z"/>
                    <w:sz w:val="19.920000076293945"/>
                    <w:szCs w:val="19.920000076293945"/>
                  </w:rPr>
                </w:pPr>
                <w:sdt>
                  <w:sdtPr>
                    <w:tag w:val="goog_rdk_7265"/>
                  </w:sdtPr>
                  <w:sdtContent>
                    <w:del w:author="Thomas Cervone-Richards - NOAA Federal" w:id="383" w:date="2023-07-21T16:15:03Z">
                      <w:r w:rsidDel="00000000" w:rsidR="00000000" w:rsidRPr="00000000">
                        <w:rPr>
                          <w:sz w:val="19.920000076293945"/>
                          <w:szCs w:val="19.920000076293945"/>
                          <w:rtl w:val="0"/>
                        </w:rPr>
                        <w:delText xml:space="preserve">range of depth of the  surrounding depth  area) and a VALSOU  value less than or  equal to the DRVAL2  value of the  </w:delText>
                      </w:r>
                    </w:del>
                  </w:sdtContent>
                </w:sdt>
              </w:p>
            </w:sdtContent>
          </w:sdt>
          <w:p w:rsidR="00000000" w:rsidDel="00000000" w:rsidP="00000000" w:rsidRDefault="00000000" w:rsidRPr="00000000" w14:paraId="00001B3C">
            <w:pPr>
              <w:widowControl w:val="0"/>
              <w:spacing w:after="0" w:before="5.6103515625" w:line="231.23263835906982" w:lineRule="auto"/>
              <w:ind w:left="119.7723388671875" w:right="160.0445556640625" w:firstLine="6.573486328125"/>
              <w:jc w:val="left"/>
              <w:rPr>
                <w:sz w:val="19.920000076293945"/>
                <w:szCs w:val="19.920000076293945"/>
              </w:rPr>
            </w:pPr>
            <w:sdt>
              <w:sdtPr>
                <w:tag w:val="goog_rdk_7267"/>
              </w:sdtPr>
              <w:sdtContent>
                <w:del w:author="Thomas Cervone-Richards - NOAA Federal" w:id="383" w:date="2023-07-21T16:15:03Z">
                  <w:r w:rsidDel="00000000" w:rsidR="00000000" w:rsidRPr="00000000">
                    <w:rPr>
                      <w:sz w:val="19.920000076293945"/>
                      <w:szCs w:val="19.920000076293945"/>
                      <w:rtl w:val="0"/>
                    </w:rPr>
                    <w:delText xml:space="preserve">underlying DEPARE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70"/>
            </w:sdtPr>
            <w:sdtContent>
              <w:p w:rsidR="00000000" w:rsidDel="00000000" w:rsidP="00000000" w:rsidRDefault="00000000" w:rsidRPr="00000000" w14:paraId="00001B3D">
                <w:pPr>
                  <w:widowControl w:val="0"/>
                  <w:spacing w:after="0" w:line="230.6299066543579" w:lineRule="auto"/>
                  <w:ind w:left="119.7723388671875" w:right="207.823486328125" w:firstLine="10.5572509765625"/>
                  <w:rPr>
                    <w:del w:author="Thomas Cervone-Richards - NOAA Federal" w:id="383" w:date="2023-07-21T16:15:03Z"/>
                    <w:sz w:val="19.920000076293945"/>
                    <w:szCs w:val="19.920000076293945"/>
                  </w:rPr>
                </w:pPr>
                <w:sdt>
                  <w:sdtPr>
                    <w:tag w:val="goog_rdk_7269"/>
                  </w:sdtPr>
                  <w:sdtContent>
                    <w:del w:author="Thomas Cervone-Richards - NOAA Federal" w:id="383" w:date="2023-07-21T16:15:03Z">
                      <w:r w:rsidDel="00000000" w:rsidR="00000000" w:rsidRPr="00000000">
                        <w:rPr>
                          <w:sz w:val="19.920000076293945"/>
                          <w:szCs w:val="19.920000076293945"/>
                          <w:rtl w:val="0"/>
                        </w:rPr>
                        <w:delText xml:space="preserve">Remove EXPSOU or  amend to EXPSOU =  1 (within the range of  depth of the  </w:delText>
                      </w:r>
                    </w:del>
                  </w:sdtContent>
                </w:sdt>
              </w:p>
            </w:sdtContent>
          </w:sdt>
          <w:sdt>
            <w:sdtPr>
              <w:tag w:val="goog_rdk_7272"/>
            </w:sdtPr>
            <w:sdtContent>
              <w:p w:rsidR="00000000" w:rsidDel="00000000" w:rsidP="00000000" w:rsidRDefault="00000000" w:rsidRPr="00000000" w14:paraId="00001B3E">
                <w:pPr>
                  <w:widowControl w:val="0"/>
                  <w:spacing w:after="0" w:before="5.71044921875" w:line="240" w:lineRule="auto"/>
                  <w:ind w:left="119.1748046875" w:firstLine="0"/>
                  <w:jc w:val="left"/>
                  <w:rPr>
                    <w:del w:author="Thomas Cervone-Richards - NOAA Federal" w:id="383" w:date="2023-07-21T16:15:03Z"/>
                    <w:sz w:val="19.920000076293945"/>
                    <w:szCs w:val="19.920000076293945"/>
                  </w:rPr>
                </w:pPr>
                <w:sdt>
                  <w:sdtPr>
                    <w:tag w:val="goog_rdk_7271"/>
                  </w:sdtPr>
                  <w:sdtContent>
                    <w:del w:author="Thomas Cervone-Richards - NOAA Federal" w:id="383" w:date="2023-07-21T16:15:03Z">
                      <w:r w:rsidDel="00000000" w:rsidR="00000000" w:rsidRPr="00000000">
                        <w:rPr>
                          <w:sz w:val="19.920000076293945"/>
                          <w:szCs w:val="19.920000076293945"/>
                          <w:rtl w:val="0"/>
                        </w:rPr>
                        <w:delText xml:space="preserve">surrounding depth  </w:delText>
                      </w:r>
                    </w:del>
                  </w:sdtContent>
                </w:sdt>
              </w:p>
            </w:sdtContent>
          </w:sdt>
          <w:p w:rsidR="00000000" w:rsidDel="00000000" w:rsidP="00000000" w:rsidRDefault="00000000" w:rsidRPr="00000000" w14:paraId="00001B3F">
            <w:pPr>
              <w:widowControl w:val="0"/>
              <w:spacing w:after="0" w:line="231.23263835906982" w:lineRule="auto"/>
              <w:ind w:left="119.7723388671875" w:right="388.29833984375" w:firstLine="0.198974609375"/>
              <w:jc w:val="left"/>
              <w:rPr>
                <w:sz w:val="19.920000076293945"/>
                <w:szCs w:val="19.920000076293945"/>
              </w:rPr>
            </w:pPr>
            <w:sdt>
              <w:sdtPr>
                <w:tag w:val="goog_rdk_7273"/>
              </w:sdtPr>
              <w:sdtContent>
                <w:del w:author="Thomas Cervone-Richards - NOAA Federal" w:id="383" w:date="2023-07-21T16:15:03Z">
                  <w:r w:rsidDel="00000000" w:rsidR="00000000" w:rsidRPr="00000000">
                    <w:rPr>
                      <w:sz w:val="19.920000076293945"/>
                      <w:szCs w:val="19.920000076293945"/>
                      <w:rtl w:val="0"/>
                    </w:rPr>
                    <w:delText xml:space="preserve">area) for UWTROC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0">
            <w:pPr>
              <w:widowControl w:val="0"/>
              <w:spacing w:after="0" w:line="240" w:lineRule="auto"/>
              <w:ind w:left="120.3692626953125" w:firstLine="0"/>
              <w:jc w:val="left"/>
              <w:rPr>
                <w:sz w:val="19.920000076293945"/>
                <w:szCs w:val="19.920000076293945"/>
              </w:rPr>
            </w:pPr>
            <w:sdt>
              <w:sdtPr>
                <w:tag w:val="goog_rdk_7275"/>
              </w:sdtPr>
              <w:sdtContent>
                <w:del w:author="Thomas Cervone-Richards - NOAA Federal" w:id="383" w:date="2023-07-21T16:15:03Z">
                  <w:r w:rsidDel="00000000" w:rsidR="00000000" w:rsidRPr="00000000">
                    <w:rPr>
                      <w:sz w:val="19.920000076293945"/>
                      <w:szCs w:val="19.920000076293945"/>
                      <w:rtl w:val="0"/>
                    </w:rPr>
                    <w:delText xml:space="preserve">6.1.2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1">
            <w:pPr>
              <w:widowControl w:val="0"/>
              <w:spacing w:after="0" w:line="240" w:lineRule="auto"/>
              <w:jc w:val="center"/>
              <w:rPr>
                <w:sz w:val="19.920000076293945"/>
                <w:szCs w:val="19.920000076293945"/>
              </w:rPr>
            </w:pPr>
            <w:sdt>
              <w:sdtPr>
                <w:tag w:val="goog_rdk_7277"/>
              </w:sdtPr>
              <w:sdtContent>
                <w:del w:author="Thomas Cervone-Richards - NOAA Federal" w:id="383" w:date="2023-07-21T16:15:0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2">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43">
            <w:pPr>
              <w:widowControl w:val="0"/>
              <w:spacing w:after="0" w:line="240" w:lineRule="auto"/>
              <w:jc w:val="center"/>
              <w:rPr>
                <w:sz w:val="19.920000076293945"/>
                <w:szCs w:val="19.920000076293945"/>
              </w:rPr>
            </w:pPr>
            <w:sdt>
              <w:sdtPr>
                <w:tag w:val="goog_rdk_7279"/>
              </w:sdtPr>
              <w:sdtContent>
                <w:del w:author="Thomas Cervone-Richards - NOAA Federal" w:id="383" w:date="2023-07-21T16:15:03Z">
                  <w:r w:rsidDel="00000000" w:rsidR="00000000" w:rsidRPr="00000000">
                    <w:rPr>
                      <w:sz w:val="19.920000076293945"/>
                      <w:szCs w:val="19.920000076293945"/>
                      <w:rtl w:val="0"/>
                    </w:rPr>
                    <w:delText xml:space="preserve">1774b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82"/>
            </w:sdtPr>
            <w:sdtContent>
              <w:p w:rsidR="00000000" w:rsidDel="00000000" w:rsidP="00000000" w:rsidRDefault="00000000" w:rsidRPr="00000000" w14:paraId="00001B44">
                <w:pPr>
                  <w:widowControl w:val="0"/>
                  <w:spacing w:after="0" w:line="230.98204135894775" w:lineRule="auto"/>
                  <w:ind w:left="115.58883666992188" w:right="59.24530029296875" w:firstLine="14.34234619140625"/>
                  <w:jc w:val="left"/>
                  <w:rPr>
                    <w:del w:author="Thomas Cervone-Richards - NOAA Federal" w:id="383" w:date="2023-07-21T16:15:03Z"/>
                    <w:sz w:val="19.920000076293945"/>
                    <w:szCs w:val="19.920000076293945"/>
                  </w:rPr>
                </w:pPr>
                <w:sdt>
                  <w:sdtPr>
                    <w:tag w:val="goog_rdk_7281"/>
                  </w:sdtPr>
                  <w:sdtContent>
                    <w:del w:author="Thomas Cervone-Richards - NOAA Federal" w:id="383" w:date="2023-07-21T16:15:03Z">
                      <w:r w:rsidDel="00000000" w:rsidR="00000000" w:rsidRPr="00000000">
                        <w:rPr>
                          <w:sz w:val="19.920000076293945"/>
                          <w:szCs w:val="19.920000076293945"/>
                          <w:rtl w:val="0"/>
                        </w:rPr>
                        <w:delText xml:space="preserve">For each UWTROC object  where VALSOU is Known AND EXPSOU is Equal to 3  (deeper than the range of  depth of the surrounding  depth area) AND VALSOU  is Less than or equal to the  DRVAL2 of the DRGARE  feature object it is  </w:delText>
                      </w:r>
                    </w:del>
                  </w:sdtContent>
                </w:sdt>
              </w:p>
            </w:sdtContent>
          </w:sdt>
          <w:sdt>
            <w:sdtPr>
              <w:tag w:val="goog_rdk_7284"/>
            </w:sdtPr>
            <w:sdtContent>
              <w:p w:rsidR="00000000" w:rsidDel="00000000" w:rsidP="00000000" w:rsidRDefault="00000000" w:rsidRPr="00000000" w14:paraId="00001B45">
                <w:pPr>
                  <w:widowControl w:val="0"/>
                  <w:spacing w:after="0" w:before="5.4193115234375" w:line="240" w:lineRule="auto"/>
                  <w:ind w:left="121.56478881835938" w:firstLine="0"/>
                  <w:jc w:val="left"/>
                  <w:rPr>
                    <w:del w:author="Thomas Cervone-Richards - NOAA Federal" w:id="383" w:date="2023-07-21T16:15:03Z"/>
                    <w:sz w:val="19.920000076293945"/>
                    <w:szCs w:val="19.920000076293945"/>
                  </w:rPr>
                </w:pPr>
                <w:sdt>
                  <w:sdtPr>
                    <w:tag w:val="goog_rdk_7283"/>
                  </w:sdtPr>
                  <w:sdtContent>
                    <w:del w:author="Thomas Cervone-Richards - NOAA Federal" w:id="383" w:date="2023-07-21T16:15:03Z">
                      <w:r w:rsidDel="00000000" w:rsidR="00000000" w:rsidRPr="00000000">
                        <w:rPr>
                          <w:sz w:val="19.920000076293945"/>
                          <w:szCs w:val="19.920000076293945"/>
                          <w:rtl w:val="0"/>
                        </w:rPr>
                        <w:delText xml:space="preserve">COVERED_BY AND  </w:delText>
                      </w:r>
                    </w:del>
                  </w:sdtContent>
                </w:sdt>
              </w:p>
            </w:sdtContent>
          </w:sdt>
          <w:p w:rsidR="00000000" w:rsidDel="00000000" w:rsidP="00000000" w:rsidRDefault="00000000" w:rsidRPr="00000000" w14:paraId="00001B46">
            <w:pPr>
              <w:widowControl w:val="0"/>
              <w:spacing w:after="0" w:line="228.8241720199585" w:lineRule="auto"/>
              <w:ind w:left="127.93914794921875" w:right="179.82696533203125" w:firstLine="0.99609375"/>
              <w:jc w:val="left"/>
              <w:rPr>
                <w:sz w:val="19.920000076293945"/>
                <w:szCs w:val="19.920000076293945"/>
              </w:rPr>
            </w:pPr>
            <w:sdt>
              <w:sdtPr>
                <w:tag w:val="goog_rdk_7285"/>
              </w:sdtPr>
              <w:sdtContent>
                <w:del w:author="Thomas Cervone-Richards - NOAA Federal" w:id="383" w:date="2023-07-21T16:15:03Z">
                  <w:r w:rsidDel="00000000" w:rsidR="00000000" w:rsidRPr="00000000">
                    <w:rPr>
                      <w:sz w:val="19.920000076293945"/>
                      <w:szCs w:val="19.920000076293945"/>
                      <w:rtl w:val="0"/>
                    </w:rPr>
                    <w:delText xml:space="preserve">DRVAL1 and DRVAL2 are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88"/>
            </w:sdtPr>
            <w:sdtContent>
              <w:p w:rsidR="00000000" w:rsidDel="00000000" w:rsidP="00000000" w:rsidRDefault="00000000" w:rsidRPr="00000000" w14:paraId="00001B47">
                <w:pPr>
                  <w:widowControl w:val="0"/>
                  <w:spacing w:after="0" w:line="231.23335361480713" w:lineRule="auto"/>
                  <w:ind w:left="129.931640625" w:right="61.0418701171875" w:hanging="1.3946533203125"/>
                  <w:jc w:val="left"/>
                  <w:rPr>
                    <w:del w:author="Thomas Cervone-Richards - NOAA Federal" w:id="383" w:date="2023-07-21T16:15:03Z"/>
                    <w:sz w:val="19.920000076293945"/>
                    <w:szCs w:val="19.920000076293945"/>
                  </w:rPr>
                </w:pPr>
                <w:sdt>
                  <w:sdtPr>
                    <w:tag w:val="goog_rdk_7287"/>
                  </w:sdtPr>
                  <w:sdtContent>
                    <w:del w:author="Thomas Cervone-Richards - NOAA Federal" w:id="383" w:date="2023-07-21T16:15:03Z">
                      <w:r w:rsidDel="00000000" w:rsidR="00000000" w:rsidRPr="00000000">
                        <w:rPr>
                          <w:sz w:val="19.920000076293945"/>
                          <w:szCs w:val="19.920000076293945"/>
                          <w:rtl w:val="0"/>
                        </w:rPr>
                        <w:delText xml:space="preserve">UWTROC object with  EXPSOU = 3  </w:delText>
                      </w:r>
                    </w:del>
                  </w:sdtContent>
                </w:sdt>
              </w:p>
            </w:sdtContent>
          </w:sdt>
          <w:sdt>
            <w:sdtPr>
              <w:tag w:val="goog_rdk_7290"/>
            </w:sdtPr>
            <w:sdtContent>
              <w:p w:rsidR="00000000" w:rsidDel="00000000" w:rsidP="00000000" w:rsidRDefault="00000000" w:rsidRPr="00000000" w14:paraId="00001B48">
                <w:pPr>
                  <w:widowControl w:val="0"/>
                  <w:spacing w:after="0" w:before="5.2099609375" w:line="240" w:lineRule="auto"/>
                  <w:ind w:left="126.3458251953125" w:firstLine="0"/>
                  <w:jc w:val="left"/>
                  <w:rPr>
                    <w:del w:author="Thomas Cervone-Richards - NOAA Federal" w:id="383" w:date="2023-07-21T16:15:03Z"/>
                    <w:sz w:val="19.920000076293945"/>
                    <w:szCs w:val="19.920000076293945"/>
                  </w:rPr>
                </w:pPr>
                <w:sdt>
                  <w:sdtPr>
                    <w:tag w:val="goog_rdk_7289"/>
                  </w:sdtPr>
                  <w:sdtContent>
                    <w:del w:author="Thomas Cervone-Richards - NOAA Federal" w:id="383" w:date="2023-07-21T16:15:03Z">
                      <w:r w:rsidDel="00000000" w:rsidR="00000000" w:rsidRPr="00000000">
                        <w:rPr>
                          <w:sz w:val="19.920000076293945"/>
                          <w:szCs w:val="19.920000076293945"/>
                          <w:rtl w:val="0"/>
                        </w:rPr>
                        <w:delText xml:space="preserve">(deeper than the  </w:delText>
                      </w:r>
                    </w:del>
                  </w:sdtContent>
                </w:sdt>
              </w:p>
            </w:sdtContent>
          </w:sdt>
          <w:sdt>
            <w:sdtPr>
              <w:tag w:val="goog_rdk_7292"/>
            </w:sdtPr>
            <w:sdtContent>
              <w:p w:rsidR="00000000" w:rsidDel="00000000" w:rsidP="00000000" w:rsidRDefault="00000000" w:rsidRPr="00000000" w14:paraId="00001B49">
                <w:pPr>
                  <w:widowControl w:val="0"/>
                  <w:spacing w:after="0" w:line="230.73121547698975" w:lineRule="auto"/>
                  <w:ind w:left="115.5889892578125" w:right="71.0028076171875" w:firstLine="12.54974365234375"/>
                  <w:jc w:val="left"/>
                  <w:rPr>
                    <w:del w:author="Thomas Cervone-Richards - NOAA Federal" w:id="383" w:date="2023-07-21T16:15:03Z"/>
                    <w:sz w:val="19.920000076293945"/>
                    <w:szCs w:val="19.920000076293945"/>
                  </w:rPr>
                </w:pPr>
                <w:sdt>
                  <w:sdtPr>
                    <w:tag w:val="goog_rdk_7291"/>
                  </w:sdtPr>
                  <w:sdtContent>
                    <w:del w:author="Thomas Cervone-Richards - NOAA Federal" w:id="383" w:date="2023-07-21T16:15:03Z">
                      <w:r w:rsidDel="00000000" w:rsidR="00000000" w:rsidRPr="00000000">
                        <w:rPr>
                          <w:sz w:val="19.920000076293945"/>
                          <w:szCs w:val="19.920000076293945"/>
                          <w:rtl w:val="0"/>
                        </w:rPr>
                        <w:delText xml:space="preserve">range of depth of the  surrounding depth  area) and a VALSOU  less than DRVAL2 of  the underlying  </w:delText>
                      </w:r>
                    </w:del>
                  </w:sdtContent>
                </w:sdt>
              </w:p>
            </w:sdtContent>
          </w:sdt>
          <w:p w:rsidR="00000000" w:rsidDel="00000000" w:rsidP="00000000" w:rsidRDefault="00000000" w:rsidRPr="00000000" w14:paraId="00001B4A">
            <w:pPr>
              <w:widowControl w:val="0"/>
              <w:spacing w:after="0" w:before="5.6268310546875" w:line="240" w:lineRule="auto"/>
              <w:ind w:left="128.935546875" w:firstLine="0"/>
              <w:jc w:val="left"/>
              <w:rPr>
                <w:sz w:val="19.920000076293945"/>
                <w:szCs w:val="19.920000076293945"/>
              </w:rPr>
            </w:pPr>
            <w:sdt>
              <w:sdtPr>
                <w:tag w:val="goog_rdk_7293"/>
              </w:sdtPr>
              <w:sdtContent>
                <w:del w:author="Thomas Cervone-Richards - NOAA Federal" w:id="383" w:date="2023-07-21T16:15:03Z">
                  <w:r w:rsidDel="00000000" w:rsidR="00000000" w:rsidRPr="00000000">
                    <w:rPr>
                      <w:sz w:val="19.920000076293945"/>
                      <w:szCs w:val="19.920000076293945"/>
                      <w:rtl w:val="0"/>
                    </w:rPr>
                    <w:delText xml:space="preserve">DRGARE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296"/>
            </w:sdtPr>
            <w:sdtContent>
              <w:p w:rsidR="00000000" w:rsidDel="00000000" w:rsidP="00000000" w:rsidRDefault="00000000" w:rsidRPr="00000000" w14:paraId="00001B4B">
                <w:pPr>
                  <w:widowControl w:val="0"/>
                  <w:spacing w:after="0" w:line="231.23295307159424" w:lineRule="auto"/>
                  <w:ind w:left="119.7723388671875" w:right="207.823486328125" w:firstLine="10.5572509765625"/>
                  <w:rPr>
                    <w:del w:author="Thomas Cervone-Richards - NOAA Federal" w:id="383" w:date="2023-07-21T16:15:03Z"/>
                    <w:sz w:val="19.920000076293945"/>
                    <w:szCs w:val="19.920000076293945"/>
                  </w:rPr>
                </w:pPr>
                <w:sdt>
                  <w:sdtPr>
                    <w:tag w:val="goog_rdk_7295"/>
                  </w:sdtPr>
                  <w:sdtContent>
                    <w:del w:author="Thomas Cervone-Richards - NOAA Federal" w:id="383" w:date="2023-07-21T16:15:03Z">
                      <w:r w:rsidDel="00000000" w:rsidR="00000000" w:rsidRPr="00000000">
                        <w:rPr>
                          <w:sz w:val="19.920000076293945"/>
                          <w:szCs w:val="19.920000076293945"/>
                          <w:rtl w:val="0"/>
                        </w:rPr>
                        <w:delText xml:space="preserve">Remove EXPSOU or  amend to EXPSOU =  1 (within the range of  depth of the  </w:delText>
                      </w:r>
                    </w:del>
                  </w:sdtContent>
                </w:sdt>
              </w:p>
            </w:sdtContent>
          </w:sdt>
          <w:sdt>
            <w:sdtPr>
              <w:tag w:val="goog_rdk_7298"/>
            </w:sdtPr>
            <w:sdtContent>
              <w:p w:rsidR="00000000" w:rsidDel="00000000" w:rsidP="00000000" w:rsidRDefault="00000000" w:rsidRPr="00000000" w14:paraId="00001B4C">
                <w:pPr>
                  <w:widowControl w:val="0"/>
                  <w:spacing w:after="0" w:before="5.6103515625" w:line="240" w:lineRule="auto"/>
                  <w:ind w:left="119.1748046875" w:firstLine="0"/>
                  <w:jc w:val="left"/>
                  <w:rPr>
                    <w:del w:author="Thomas Cervone-Richards - NOAA Federal" w:id="383" w:date="2023-07-21T16:15:03Z"/>
                    <w:sz w:val="19.920000076293945"/>
                    <w:szCs w:val="19.920000076293945"/>
                  </w:rPr>
                </w:pPr>
                <w:sdt>
                  <w:sdtPr>
                    <w:tag w:val="goog_rdk_7297"/>
                  </w:sdtPr>
                  <w:sdtContent>
                    <w:del w:author="Thomas Cervone-Richards - NOAA Federal" w:id="383" w:date="2023-07-21T16:15:03Z">
                      <w:r w:rsidDel="00000000" w:rsidR="00000000" w:rsidRPr="00000000">
                        <w:rPr>
                          <w:sz w:val="19.920000076293945"/>
                          <w:szCs w:val="19.920000076293945"/>
                          <w:rtl w:val="0"/>
                        </w:rPr>
                        <w:delText xml:space="preserve">surrounding depth  </w:delText>
                      </w:r>
                    </w:del>
                  </w:sdtContent>
                </w:sdt>
              </w:p>
            </w:sdtContent>
          </w:sdt>
          <w:p w:rsidR="00000000" w:rsidDel="00000000" w:rsidP="00000000" w:rsidRDefault="00000000" w:rsidRPr="00000000" w14:paraId="00001B4D">
            <w:pPr>
              <w:widowControl w:val="0"/>
              <w:spacing w:after="0" w:line="228.8241720199585" w:lineRule="auto"/>
              <w:ind w:left="119.7723388671875" w:right="388.385009765625" w:firstLine="0.198974609375"/>
              <w:jc w:val="left"/>
              <w:rPr>
                <w:sz w:val="19.920000076293945"/>
                <w:szCs w:val="19.920000076293945"/>
              </w:rPr>
            </w:pPr>
            <w:sdt>
              <w:sdtPr>
                <w:tag w:val="goog_rdk_7299"/>
              </w:sdtPr>
              <w:sdtContent>
                <w:del w:author="Thomas Cervone-Richards - NOAA Federal" w:id="383" w:date="2023-07-21T16:15:03Z">
                  <w:r w:rsidDel="00000000" w:rsidR="00000000" w:rsidRPr="00000000">
                    <w:rPr>
                      <w:sz w:val="19.920000076293945"/>
                      <w:szCs w:val="19.920000076293945"/>
                      <w:rtl w:val="0"/>
                    </w:rPr>
                    <w:delText xml:space="preserve">area) for UWTROC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E">
            <w:pPr>
              <w:widowControl w:val="0"/>
              <w:spacing w:after="0" w:line="240" w:lineRule="auto"/>
              <w:ind w:left="120.3692626953125" w:firstLine="0"/>
              <w:jc w:val="left"/>
              <w:rPr>
                <w:sz w:val="19.920000076293945"/>
                <w:szCs w:val="19.920000076293945"/>
              </w:rPr>
            </w:pPr>
            <w:sdt>
              <w:sdtPr>
                <w:tag w:val="goog_rdk_7301"/>
              </w:sdtPr>
              <w:sdtContent>
                <w:del w:author="Thomas Cervone-Richards - NOAA Federal" w:id="383" w:date="2023-07-21T16:15:03Z">
                  <w:r w:rsidDel="00000000" w:rsidR="00000000" w:rsidRPr="00000000">
                    <w:rPr>
                      <w:sz w:val="19.920000076293945"/>
                      <w:szCs w:val="19.920000076293945"/>
                      <w:rtl w:val="0"/>
                    </w:rPr>
                    <w:delText xml:space="preserve">6.1.2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F">
            <w:pPr>
              <w:widowControl w:val="0"/>
              <w:spacing w:after="0" w:line="240" w:lineRule="auto"/>
              <w:jc w:val="center"/>
              <w:rPr>
                <w:sz w:val="19.920000076293945"/>
                <w:szCs w:val="19.920000076293945"/>
              </w:rPr>
            </w:pPr>
            <w:sdt>
              <w:sdtPr>
                <w:tag w:val="goog_rdk_7303"/>
              </w:sdtPr>
              <w:sdtContent>
                <w:del w:author="Thomas Cervone-Richards - NOAA Federal" w:id="383" w:date="2023-07-21T16:15:0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0">
            <w:pPr>
              <w:widowControl w:val="0"/>
              <w:spacing w:after="0" w:line="240" w:lineRule="auto"/>
              <w:jc w:val="center"/>
              <w:rPr>
                <w:sz w:val="19.920000076293945"/>
                <w:szCs w:val="19.920000076293945"/>
              </w:rPr>
            </w:pPr>
            <w:r w:rsidDel="00000000" w:rsidR="00000000" w:rsidRPr="00000000">
              <w:rPr>
                <w:rtl w:val="0"/>
              </w:rPr>
            </w:r>
          </w:p>
        </w:tc>
      </w:tr>
      <w:tr>
        <w:trPr>
          <w:cantSplit w:val="0"/>
          <w:trHeight w:val="30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1">
            <w:pPr>
              <w:widowControl w:val="0"/>
              <w:spacing w:after="0" w:line="240" w:lineRule="auto"/>
              <w:jc w:val="center"/>
              <w:rPr>
                <w:sz w:val="19.920000076293945"/>
                <w:szCs w:val="19.920000076293945"/>
              </w:rPr>
            </w:pPr>
            <w:sdt>
              <w:sdtPr>
                <w:tag w:val="goog_rdk_7305"/>
              </w:sdtPr>
              <w:sdtContent>
                <w:del w:author="Thomas Cervone-Richards - NOAA Federal" w:id="384" w:date="2023-07-21T16:15:16Z">
                  <w:r w:rsidDel="00000000" w:rsidR="00000000" w:rsidRPr="00000000">
                    <w:rPr>
                      <w:sz w:val="19.920000076293945"/>
                      <w:szCs w:val="19.920000076293945"/>
                      <w:rtl w:val="0"/>
                    </w:rPr>
                    <w:delText xml:space="preserve">1774c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308"/>
            </w:sdtPr>
            <w:sdtContent>
              <w:p w:rsidR="00000000" w:rsidDel="00000000" w:rsidP="00000000" w:rsidRDefault="00000000" w:rsidRPr="00000000" w14:paraId="00001B52">
                <w:pPr>
                  <w:widowControl w:val="0"/>
                  <w:spacing w:after="0" w:line="231.23305320739746" w:lineRule="auto"/>
                  <w:ind w:left="119.77203369140625" w:right="102.87017822265625" w:firstLine="10.159149169921875"/>
                  <w:jc w:val="left"/>
                  <w:rPr>
                    <w:del w:author="Thomas Cervone-Richards - NOAA Federal" w:id="384" w:date="2023-07-21T16:15:16Z"/>
                    <w:sz w:val="19.920000076293945"/>
                    <w:szCs w:val="19.920000076293945"/>
                  </w:rPr>
                </w:pPr>
                <w:sdt>
                  <w:sdtPr>
                    <w:tag w:val="goog_rdk_7307"/>
                  </w:sdtPr>
                  <w:sdtContent>
                    <w:del w:author="Thomas Cervone-Richards - NOAA Federal" w:id="384" w:date="2023-07-21T16:15:16Z">
                      <w:r w:rsidDel="00000000" w:rsidR="00000000" w:rsidRPr="00000000">
                        <w:rPr>
                          <w:sz w:val="19.920000076293945"/>
                          <w:szCs w:val="19.920000076293945"/>
                          <w:rtl w:val="0"/>
                        </w:rPr>
                        <w:delText xml:space="preserve">For each UWTROC feature  object where VALSOU is  Known AND EXSPOU is  Equal to 3 (deeper than the  range of depth of the  </w:delText>
                      </w:r>
                    </w:del>
                  </w:sdtContent>
                </w:sdt>
              </w:p>
            </w:sdtContent>
          </w:sdt>
          <w:p w:rsidR="00000000" w:rsidDel="00000000" w:rsidP="00000000" w:rsidRDefault="00000000" w:rsidRPr="00000000" w14:paraId="00001B53">
            <w:pPr>
              <w:widowControl w:val="0"/>
              <w:spacing w:after="0" w:before="5.2099609375" w:line="230.87159156799316" w:lineRule="auto"/>
              <w:ind w:left="115.58883666992188" w:right="68.60809326171875" w:firstLine="3.58551025390625"/>
              <w:jc w:val="left"/>
              <w:rPr>
                <w:sz w:val="19.920000076293945"/>
                <w:szCs w:val="19.920000076293945"/>
              </w:rPr>
            </w:pPr>
            <w:sdt>
              <w:sdtPr>
                <w:tag w:val="goog_rdk_7309"/>
              </w:sdtPr>
              <w:sdtContent>
                <w:del w:author="Thomas Cervone-Richards - NOAA Federal" w:id="384" w:date="2023-07-21T16:15:16Z">
                  <w:r w:rsidDel="00000000" w:rsidR="00000000" w:rsidRPr="00000000">
                    <w:rPr>
                      <w:sz w:val="19.920000076293945"/>
                      <w:szCs w:val="19.920000076293945"/>
                      <w:rtl w:val="0"/>
                    </w:rPr>
                    <w:delText xml:space="preserve">surrounding depth area)  AND VALSOU is Less than  or equal to the DRVAL1 of  the DRGARE feature object  it is COVERED_BY AND  DRVAL2 is not Present.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312"/>
            </w:sdtPr>
            <w:sdtContent>
              <w:p w:rsidR="00000000" w:rsidDel="00000000" w:rsidP="00000000" w:rsidRDefault="00000000" w:rsidRPr="00000000" w14:paraId="00001B54">
                <w:pPr>
                  <w:widowControl w:val="0"/>
                  <w:spacing w:after="0" w:line="231.23305320739746" w:lineRule="auto"/>
                  <w:ind w:left="115.5889892578125" w:right="61.0418701171875" w:firstLine="12.947998046875"/>
                  <w:rPr>
                    <w:del w:author="Thomas Cervone-Richards - NOAA Federal" w:id="384" w:date="2023-07-21T16:15:16Z"/>
                    <w:sz w:val="19.920000076293945"/>
                    <w:szCs w:val="19.920000076293945"/>
                  </w:rPr>
                </w:pPr>
                <w:sdt>
                  <w:sdtPr>
                    <w:tag w:val="goog_rdk_7311"/>
                  </w:sdtPr>
                  <w:sdtContent>
                    <w:del w:author="Thomas Cervone-Richards - NOAA Federal" w:id="384" w:date="2023-07-21T16:15:16Z">
                      <w:r w:rsidDel="00000000" w:rsidR="00000000" w:rsidRPr="00000000">
                        <w:rPr>
                          <w:sz w:val="19.920000076293945"/>
                          <w:szCs w:val="19.920000076293945"/>
                          <w:rtl w:val="0"/>
                        </w:rPr>
                        <w:delText xml:space="preserve">UWTROC object with  EXPSOU= 3 (deeper  than the range of  </w:delText>
                      </w:r>
                    </w:del>
                  </w:sdtContent>
                </w:sdt>
              </w:p>
            </w:sdtContent>
          </w:sdt>
          <w:sdt>
            <w:sdtPr>
              <w:tag w:val="goog_rdk_7314"/>
            </w:sdtPr>
            <w:sdtContent>
              <w:p w:rsidR="00000000" w:rsidDel="00000000" w:rsidP="00000000" w:rsidRDefault="00000000" w:rsidRPr="00000000" w14:paraId="00001B55">
                <w:pPr>
                  <w:widowControl w:val="0"/>
                  <w:spacing w:after="0" w:before="5.2099609375" w:line="240" w:lineRule="auto"/>
                  <w:ind w:left="119.7723388671875" w:firstLine="0"/>
                  <w:jc w:val="left"/>
                  <w:rPr>
                    <w:del w:author="Thomas Cervone-Richards - NOAA Federal" w:id="384" w:date="2023-07-21T16:15:16Z"/>
                    <w:sz w:val="19.920000076293945"/>
                    <w:szCs w:val="19.920000076293945"/>
                  </w:rPr>
                </w:pPr>
                <w:sdt>
                  <w:sdtPr>
                    <w:tag w:val="goog_rdk_7313"/>
                  </w:sdtPr>
                  <w:sdtContent>
                    <w:del w:author="Thomas Cervone-Richards - NOAA Federal" w:id="384" w:date="2023-07-21T16:15:16Z">
                      <w:r w:rsidDel="00000000" w:rsidR="00000000" w:rsidRPr="00000000">
                        <w:rPr>
                          <w:sz w:val="19.920000076293945"/>
                          <w:szCs w:val="19.920000076293945"/>
                          <w:rtl w:val="0"/>
                        </w:rPr>
                        <w:delText xml:space="preserve">depth of the  </w:delText>
                      </w:r>
                    </w:del>
                  </w:sdtContent>
                </w:sdt>
              </w:p>
            </w:sdtContent>
          </w:sdt>
          <w:sdt>
            <w:sdtPr>
              <w:tag w:val="goog_rdk_7316"/>
            </w:sdtPr>
            <w:sdtContent>
              <w:p w:rsidR="00000000" w:rsidDel="00000000" w:rsidP="00000000" w:rsidRDefault="00000000" w:rsidRPr="00000000" w14:paraId="00001B56">
                <w:pPr>
                  <w:widowControl w:val="0"/>
                  <w:spacing w:after="0" w:line="231.23273849487305" w:lineRule="auto"/>
                  <w:ind w:left="119.97161865234375" w:right="349.28466796875" w:hanging="0.79681396484375"/>
                  <w:jc w:val="left"/>
                  <w:rPr>
                    <w:del w:author="Thomas Cervone-Richards - NOAA Federal" w:id="384" w:date="2023-07-21T16:15:16Z"/>
                    <w:sz w:val="19.920000076293945"/>
                    <w:szCs w:val="19.920000076293945"/>
                  </w:rPr>
                </w:pPr>
                <w:sdt>
                  <w:sdtPr>
                    <w:tag w:val="goog_rdk_7315"/>
                  </w:sdtPr>
                  <w:sdtContent>
                    <w:del w:author="Thomas Cervone-Richards - NOAA Federal" w:id="384" w:date="2023-07-21T16:15:16Z">
                      <w:r w:rsidDel="00000000" w:rsidR="00000000" w:rsidRPr="00000000">
                        <w:rPr>
                          <w:sz w:val="19.920000076293945"/>
                          <w:szCs w:val="19.920000076293945"/>
                          <w:rtl w:val="0"/>
                        </w:rPr>
                        <w:delText xml:space="preserve">surrounding depth  area) and with a  </w:delText>
                      </w:r>
                    </w:del>
                  </w:sdtContent>
                </w:sdt>
              </w:p>
            </w:sdtContent>
          </w:sdt>
          <w:sdt>
            <w:sdtPr>
              <w:tag w:val="goog_rdk_7318"/>
            </w:sdtPr>
            <w:sdtContent>
              <w:p w:rsidR="00000000" w:rsidDel="00000000" w:rsidP="00000000" w:rsidRDefault="00000000" w:rsidRPr="00000000" w14:paraId="00001B57">
                <w:pPr>
                  <w:widowControl w:val="0"/>
                  <w:spacing w:after="0" w:before="3.41064453125" w:line="231.23305320739746" w:lineRule="auto"/>
                  <w:ind w:left="115.5889892578125" w:right="203.470458984375" w:firstLine="1.19537353515625"/>
                  <w:rPr>
                    <w:del w:author="Thomas Cervone-Richards - NOAA Federal" w:id="384" w:date="2023-07-21T16:15:16Z"/>
                    <w:sz w:val="19.920000076293945"/>
                    <w:szCs w:val="19.920000076293945"/>
                  </w:rPr>
                </w:pPr>
                <w:sdt>
                  <w:sdtPr>
                    <w:tag w:val="goog_rdk_7317"/>
                  </w:sdtPr>
                  <w:sdtContent>
                    <w:del w:author="Thomas Cervone-Richards - NOAA Federal" w:id="384" w:date="2023-07-21T16:15:16Z">
                      <w:r w:rsidDel="00000000" w:rsidR="00000000" w:rsidRPr="00000000">
                        <w:rPr>
                          <w:sz w:val="19.920000076293945"/>
                          <w:szCs w:val="19.920000076293945"/>
                          <w:rtl w:val="0"/>
                        </w:rPr>
                        <w:delText xml:space="preserve">VALSOU value less  than or equal to the  DRVAL1 of the  </w:delText>
                      </w:r>
                    </w:del>
                  </w:sdtContent>
                </w:sdt>
              </w:p>
            </w:sdtContent>
          </w:sdt>
          <w:sdt>
            <w:sdtPr>
              <w:tag w:val="goog_rdk_7320"/>
            </w:sdtPr>
            <w:sdtContent>
              <w:p w:rsidR="00000000" w:rsidDel="00000000" w:rsidP="00000000" w:rsidRDefault="00000000" w:rsidRPr="00000000" w14:paraId="00001B58">
                <w:pPr>
                  <w:widowControl w:val="0"/>
                  <w:spacing w:after="0" w:before="5.2099609375" w:line="231.2326955795288" w:lineRule="auto"/>
                  <w:ind w:left="119.7723388671875" w:right="128.7701416015625" w:firstLine="6.573486328125"/>
                  <w:jc w:val="left"/>
                  <w:rPr>
                    <w:del w:author="Thomas Cervone-Richards - NOAA Federal" w:id="384" w:date="2023-07-21T16:15:16Z"/>
                    <w:sz w:val="19.920000076293945"/>
                    <w:szCs w:val="19.920000076293945"/>
                  </w:rPr>
                </w:pPr>
                <w:sdt>
                  <w:sdtPr>
                    <w:tag w:val="goog_rdk_7319"/>
                  </w:sdtPr>
                  <w:sdtContent>
                    <w:del w:author="Thomas Cervone-Richards - NOAA Federal" w:id="384" w:date="2023-07-21T16:15:16Z">
                      <w:r w:rsidDel="00000000" w:rsidR="00000000" w:rsidRPr="00000000">
                        <w:rPr>
                          <w:sz w:val="19.920000076293945"/>
                          <w:szCs w:val="19.920000076293945"/>
                          <w:rtl w:val="0"/>
                        </w:rPr>
                        <w:delText xml:space="preserve">underlying DRGARE  object when only  </w:delText>
                      </w:r>
                    </w:del>
                  </w:sdtContent>
                </w:sdt>
              </w:p>
            </w:sdtContent>
          </w:sdt>
          <w:sdt>
            <w:sdtPr>
              <w:tag w:val="goog_rdk_7322"/>
            </w:sdtPr>
            <w:sdtContent>
              <w:p w:rsidR="00000000" w:rsidDel="00000000" w:rsidP="00000000" w:rsidRDefault="00000000" w:rsidRPr="00000000" w14:paraId="00001B59">
                <w:pPr>
                  <w:widowControl w:val="0"/>
                  <w:spacing w:after="0" w:before="5.21026611328125" w:line="240" w:lineRule="auto"/>
                  <w:ind w:left="128.935546875" w:firstLine="0"/>
                  <w:jc w:val="left"/>
                  <w:rPr>
                    <w:del w:author="Thomas Cervone-Richards - NOAA Federal" w:id="384" w:date="2023-07-21T16:15:16Z"/>
                    <w:sz w:val="19.920000076293945"/>
                    <w:szCs w:val="19.920000076293945"/>
                  </w:rPr>
                </w:pPr>
                <w:sdt>
                  <w:sdtPr>
                    <w:tag w:val="goog_rdk_7321"/>
                  </w:sdtPr>
                  <w:sdtContent>
                    <w:del w:author="Thomas Cervone-Richards - NOAA Federal" w:id="384" w:date="2023-07-21T16:15:16Z">
                      <w:r w:rsidDel="00000000" w:rsidR="00000000" w:rsidRPr="00000000">
                        <w:rPr>
                          <w:sz w:val="19.920000076293945"/>
                          <w:szCs w:val="19.920000076293945"/>
                          <w:rtl w:val="0"/>
                        </w:rPr>
                        <w:delText xml:space="preserve">DRVAL1 is  </w:delText>
                      </w:r>
                    </w:del>
                  </w:sdtContent>
                </w:sdt>
              </w:p>
            </w:sdtContent>
          </w:sdt>
          <w:p w:rsidR="00000000" w:rsidDel="00000000" w:rsidP="00000000" w:rsidRDefault="00000000" w:rsidRPr="00000000" w14:paraId="00001B5A">
            <w:pPr>
              <w:widowControl w:val="0"/>
              <w:spacing w:after="0" w:line="240" w:lineRule="auto"/>
              <w:ind w:left="124.35394287109375" w:firstLine="0"/>
              <w:jc w:val="left"/>
              <w:rPr>
                <w:sz w:val="19.920000076293945"/>
                <w:szCs w:val="19.920000076293945"/>
              </w:rPr>
            </w:pPr>
            <w:sdt>
              <w:sdtPr>
                <w:tag w:val="goog_rdk_7323"/>
              </w:sdtPr>
              <w:sdtContent>
                <w:del w:author="Thomas Cervone-Richards - NOAA Federal" w:id="384" w:date="2023-07-21T16:15:16Z">
                  <w:r w:rsidDel="00000000" w:rsidR="00000000" w:rsidRPr="00000000">
                    <w:rPr>
                      <w:sz w:val="19.920000076293945"/>
                      <w:szCs w:val="19.920000076293945"/>
                      <w:rtl w:val="0"/>
                    </w:rPr>
                    <w:delText xml:space="preserve">populated.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326"/>
            </w:sdtPr>
            <w:sdtContent>
              <w:p w:rsidR="00000000" w:rsidDel="00000000" w:rsidP="00000000" w:rsidRDefault="00000000" w:rsidRPr="00000000" w14:paraId="00001B5B">
                <w:pPr>
                  <w:widowControl w:val="0"/>
                  <w:spacing w:after="0" w:line="231.23335361480713" w:lineRule="auto"/>
                  <w:ind w:left="126.3458251953125" w:right="240.8905029296875" w:hanging="10.7568359375"/>
                  <w:jc w:val="left"/>
                  <w:rPr>
                    <w:del w:author="Thomas Cervone-Richards - NOAA Federal" w:id="384" w:date="2023-07-21T16:15:16Z"/>
                    <w:sz w:val="19.920000076293945"/>
                    <w:szCs w:val="19.920000076293945"/>
                  </w:rPr>
                </w:pPr>
                <w:sdt>
                  <w:sdtPr>
                    <w:tag w:val="goog_rdk_7325"/>
                  </w:sdtPr>
                  <w:sdtContent>
                    <w:del w:author="Thomas Cervone-Richards - NOAA Federal" w:id="384" w:date="2023-07-21T16:15:16Z">
                      <w:r w:rsidDel="00000000" w:rsidR="00000000" w:rsidRPr="00000000">
                        <w:rPr>
                          <w:sz w:val="19.920000076293945"/>
                          <w:szCs w:val="19.920000076293945"/>
                          <w:rtl w:val="0"/>
                        </w:rPr>
                        <w:delText xml:space="preserve">Amend EXPSOU = 2  (shoaler than the  </w:delText>
                      </w:r>
                    </w:del>
                  </w:sdtContent>
                </w:sdt>
              </w:p>
            </w:sdtContent>
          </w:sdt>
          <w:sdt>
            <w:sdtPr>
              <w:tag w:val="goog_rdk_7328"/>
            </w:sdtPr>
            <w:sdtContent>
              <w:p w:rsidR="00000000" w:rsidDel="00000000" w:rsidP="00000000" w:rsidRDefault="00000000" w:rsidRPr="00000000" w14:paraId="00001B5C">
                <w:pPr>
                  <w:widowControl w:val="0"/>
                  <w:spacing w:after="0" w:before="5.2099609375" w:line="231.23273849487305" w:lineRule="auto"/>
                  <w:ind w:left="119.1748046875" w:right="258.22021484375" w:firstLine="8.963623046875"/>
                  <w:jc w:val="left"/>
                  <w:rPr>
                    <w:del w:author="Thomas Cervone-Richards - NOAA Federal" w:id="384" w:date="2023-07-21T16:15:16Z"/>
                    <w:sz w:val="19.920000076293945"/>
                    <w:szCs w:val="19.920000076293945"/>
                  </w:rPr>
                </w:pPr>
                <w:sdt>
                  <w:sdtPr>
                    <w:tag w:val="goog_rdk_7327"/>
                  </w:sdtPr>
                  <w:sdtContent>
                    <w:del w:author="Thomas Cervone-Richards - NOAA Federal" w:id="384" w:date="2023-07-21T16:15:16Z">
                      <w:r w:rsidDel="00000000" w:rsidR="00000000" w:rsidRPr="00000000">
                        <w:rPr>
                          <w:sz w:val="19.920000076293945"/>
                          <w:szCs w:val="19.920000076293945"/>
                          <w:rtl w:val="0"/>
                        </w:rPr>
                        <w:delText xml:space="preserve">range of depth of the  surrounding depth  </w:delText>
                      </w:r>
                    </w:del>
                  </w:sdtContent>
                </w:sdt>
              </w:p>
            </w:sdtContent>
          </w:sdt>
          <w:p w:rsidR="00000000" w:rsidDel="00000000" w:rsidP="00000000" w:rsidRDefault="00000000" w:rsidRPr="00000000" w14:paraId="00001B5D">
            <w:pPr>
              <w:widowControl w:val="0"/>
              <w:spacing w:after="0" w:before="5.211181640625" w:line="231.23273849487305" w:lineRule="auto"/>
              <w:ind w:left="119.7723388671875" w:right="443.6761474609375" w:firstLine="0.198974609375"/>
              <w:jc w:val="left"/>
              <w:rPr>
                <w:sz w:val="19.920000076293945"/>
                <w:szCs w:val="19.920000076293945"/>
              </w:rPr>
            </w:pPr>
            <w:sdt>
              <w:sdtPr>
                <w:tag w:val="goog_rdk_7329"/>
              </w:sdtPr>
              <w:sdtContent>
                <w:del w:author="Thomas Cervone-Richards - NOAA Federal" w:id="384" w:date="2023-07-21T16:15:16Z">
                  <w:r w:rsidDel="00000000" w:rsidR="00000000" w:rsidRPr="00000000">
                    <w:rPr>
                      <w:sz w:val="19.920000076293945"/>
                      <w:szCs w:val="19.920000076293945"/>
                      <w:rtl w:val="0"/>
                    </w:rPr>
                    <w:delText xml:space="preserve">area) for UWTROC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E">
            <w:pPr>
              <w:widowControl w:val="0"/>
              <w:spacing w:after="0" w:line="240" w:lineRule="auto"/>
              <w:ind w:left="120.3692626953125" w:firstLine="0"/>
              <w:jc w:val="left"/>
              <w:rPr>
                <w:sz w:val="19.920000076293945"/>
                <w:szCs w:val="19.920000076293945"/>
              </w:rPr>
            </w:pPr>
            <w:sdt>
              <w:sdtPr>
                <w:tag w:val="goog_rdk_7331"/>
              </w:sdtPr>
              <w:sdtContent>
                <w:del w:author="Thomas Cervone-Richards - NOAA Federal" w:id="384" w:date="2023-07-21T16:15:16Z">
                  <w:r w:rsidDel="00000000" w:rsidR="00000000" w:rsidRPr="00000000">
                    <w:rPr>
                      <w:sz w:val="19.920000076293945"/>
                      <w:szCs w:val="19.920000076293945"/>
                      <w:rtl w:val="0"/>
                    </w:rPr>
                    <w:delText xml:space="preserve">6.1.2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5F">
            <w:pPr>
              <w:widowControl w:val="0"/>
              <w:spacing w:after="0" w:line="240" w:lineRule="auto"/>
              <w:jc w:val="center"/>
              <w:rPr>
                <w:sz w:val="19.920000076293945"/>
                <w:szCs w:val="19.920000076293945"/>
              </w:rPr>
            </w:pPr>
            <w:sdt>
              <w:sdtPr>
                <w:tag w:val="goog_rdk_7333"/>
              </w:sdtPr>
              <w:sdtContent>
                <w:del w:author="Thomas Cervone-Richards - NOAA Federal" w:id="384" w:date="2023-07-21T16:15:1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60">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B61">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B62">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B63">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B64">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69 </w:t>
      </w:r>
    </w:p>
    <w:tbl>
      <w:tblPr>
        <w:tblStyle w:val="Table60"/>
        <w:tblW w:w="10382.400588989258" w:type="dxa"/>
        <w:jc w:val="left"/>
        <w:tblInd w:w="1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6800384521484"/>
        <w:gridCol w:w="1255.1200866699219"/>
        <w:gridCol w:w="1438.1997680664062"/>
        <w:gridCol w:w="2126.7996215820312"/>
        <w:gridCol w:w="2268.6004638671875"/>
        <w:gridCol w:w="1843.6004638671875"/>
        <w:gridCol w:w="566.400146484375"/>
        <w:tblGridChange w:id="0">
          <w:tblGrid>
            <w:gridCol w:w="883.6800384521484"/>
            <w:gridCol w:w="1255.1200866699219"/>
            <w:gridCol w:w="1438.1997680664062"/>
            <w:gridCol w:w="2126.7996215820312"/>
            <w:gridCol w:w="2268.6004638671875"/>
            <w:gridCol w:w="1843.6004638671875"/>
            <w:gridCol w:w="566.400146484375"/>
          </w:tblGrid>
        </w:tblGridChange>
      </w:tblGrid>
      <w:tr>
        <w:trPr>
          <w:cantSplit w:val="0"/>
          <w:trHeight w:val="392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65">
            <w:pPr>
              <w:widowControl w:val="0"/>
              <w:spacing w:after="0" w:line="240" w:lineRule="auto"/>
              <w:jc w:val="center"/>
              <w:rPr>
                <w:sz w:val="19.920000076293945"/>
                <w:szCs w:val="19.920000076293945"/>
              </w:rPr>
            </w:pPr>
            <w:sdt>
              <w:sdtPr>
                <w:tag w:val="goog_rdk_7335"/>
              </w:sdtPr>
              <w:sdtContent>
                <w:del w:author="Thomas Cervone-Richards - NOAA Federal" w:id="385" w:date="2023-07-21T16:15:28Z">
                  <w:r w:rsidDel="00000000" w:rsidR="00000000" w:rsidRPr="00000000">
                    <w:rPr>
                      <w:sz w:val="19.920000076293945"/>
                      <w:szCs w:val="19.920000076293945"/>
                      <w:rtl w:val="0"/>
                    </w:rPr>
                    <w:delText xml:space="preserve">1775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7338"/>
            </w:sdtPr>
            <w:sdtContent>
              <w:p w:rsidR="00000000" w:rsidDel="00000000" w:rsidP="00000000" w:rsidRDefault="00000000" w:rsidRPr="00000000" w14:paraId="00001B66">
                <w:pPr>
                  <w:widowControl w:val="0"/>
                  <w:spacing w:after="0" w:line="230.83080768585205" w:lineRule="auto"/>
                  <w:ind w:left="119.77203369140625" w:right="58.8470458984375" w:firstLine="10.159149169921875"/>
                  <w:jc w:val="left"/>
                  <w:rPr>
                    <w:del w:author="Thomas Cervone-Richards - NOAA Federal" w:id="385" w:date="2023-07-21T16:15:28Z"/>
                    <w:sz w:val="19.920000076293945"/>
                    <w:szCs w:val="19.920000076293945"/>
                  </w:rPr>
                </w:pPr>
                <w:sdt>
                  <w:sdtPr>
                    <w:tag w:val="goog_rdk_7337"/>
                  </w:sdtPr>
                  <w:sdtContent>
                    <w:del w:author="Thomas Cervone-Richards - NOAA Federal" w:id="385" w:date="2023-07-21T16:15:28Z">
                      <w:r w:rsidDel="00000000" w:rsidR="00000000" w:rsidRPr="00000000">
                        <w:rPr>
                          <w:sz w:val="19.920000076293945"/>
                          <w:szCs w:val="19.920000076293945"/>
                          <w:rtl w:val="0"/>
                        </w:rPr>
                        <w:delText xml:space="preserve">For each navigational aid  equipment feature object  (except DAYMAR) which is  COVERED_BY a DEPARE,  DRGARE or UNSARE AND  does not have a  </w:delText>
                      </w:r>
                    </w:del>
                  </w:sdtContent>
                </w:sdt>
              </w:p>
            </w:sdtContent>
          </w:sdt>
          <w:sdt>
            <w:sdtPr>
              <w:tag w:val="goog_rdk_7340"/>
            </w:sdtPr>
            <w:sdtContent>
              <w:p w:rsidR="00000000" w:rsidDel="00000000" w:rsidP="00000000" w:rsidRDefault="00000000" w:rsidRPr="00000000" w14:paraId="00001B67">
                <w:pPr>
                  <w:widowControl w:val="0"/>
                  <w:spacing w:after="0" w:before="5.543212890625" w:line="230.63020706176758" w:lineRule="auto"/>
                  <w:ind w:left="115.58883666992188" w:right="93.34075927734375" w:firstLine="10.159149169921875"/>
                  <w:jc w:val="left"/>
                  <w:rPr>
                    <w:del w:author="Thomas Cervone-Richards - NOAA Federal" w:id="385" w:date="2023-07-21T16:15:28Z"/>
                    <w:sz w:val="19.920000076293945"/>
                    <w:szCs w:val="19.920000076293945"/>
                  </w:rPr>
                </w:pPr>
                <w:sdt>
                  <w:sdtPr>
                    <w:tag w:val="goog_rdk_7339"/>
                  </w:sdtPr>
                  <w:sdtContent>
                    <w:del w:author="Thomas Cervone-Richards - NOAA Federal" w:id="385" w:date="2023-07-21T16:15:28Z">
                      <w:r w:rsidDel="00000000" w:rsidR="00000000" w:rsidRPr="00000000">
                        <w:rPr>
                          <w:sz w:val="19.920000076293945"/>
                          <w:szCs w:val="19.920000076293945"/>
                          <w:rtl w:val="0"/>
                        </w:rPr>
                        <w:delText xml:space="preserve">navigational aid structure  feature object as a master  AND the geometry of which  is not COVERED_BY a  BRIDGE, CBLOHD,  </w:delText>
                      </w:r>
                    </w:del>
                  </w:sdtContent>
                </w:sdt>
              </w:p>
            </w:sdtContent>
          </w:sdt>
          <w:sdt>
            <w:sdtPr>
              <w:tag w:val="goog_rdk_7342"/>
            </w:sdtPr>
            <w:sdtContent>
              <w:p w:rsidR="00000000" w:rsidDel="00000000" w:rsidP="00000000" w:rsidRDefault="00000000" w:rsidRPr="00000000" w14:paraId="00001B68">
                <w:pPr>
                  <w:widowControl w:val="0"/>
                  <w:spacing w:after="0" w:before="5.71044921875" w:line="240" w:lineRule="auto"/>
                  <w:ind w:left="121.56478881835938" w:firstLine="0"/>
                  <w:jc w:val="left"/>
                  <w:rPr>
                    <w:del w:author="Thomas Cervone-Richards - NOAA Federal" w:id="385" w:date="2023-07-21T16:15:28Z"/>
                    <w:sz w:val="19.920000076293945"/>
                    <w:szCs w:val="19.920000076293945"/>
                  </w:rPr>
                </w:pPr>
                <w:sdt>
                  <w:sdtPr>
                    <w:tag w:val="goog_rdk_7341"/>
                  </w:sdtPr>
                  <w:sdtContent>
                    <w:del w:author="Thomas Cervone-Richards - NOAA Federal" w:id="385" w:date="2023-07-21T16:15:28Z">
                      <w:r w:rsidDel="00000000" w:rsidR="00000000" w:rsidRPr="00000000">
                        <w:rPr>
                          <w:sz w:val="19.920000076293945"/>
                          <w:szCs w:val="19.920000076293945"/>
                          <w:rtl w:val="0"/>
                        </w:rPr>
                        <w:delText xml:space="preserve">COALNE, CONVYR,  </w:delText>
                      </w:r>
                    </w:del>
                  </w:sdtContent>
                </w:sdt>
              </w:p>
            </w:sdtContent>
          </w:sdt>
          <w:sdt>
            <w:sdtPr>
              <w:tag w:val="goog_rdk_7344"/>
            </w:sdtPr>
            <w:sdtContent>
              <w:p w:rsidR="00000000" w:rsidDel="00000000" w:rsidP="00000000" w:rsidRDefault="00000000" w:rsidRPr="00000000" w14:paraId="00001B69">
                <w:pPr>
                  <w:widowControl w:val="0"/>
                  <w:spacing w:after="0" w:line="230.02837657928467" w:lineRule="auto"/>
                  <w:ind w:left="127.93914794921875" w:right="191.82220458984375" w:firstLine="0.99609375"/>
                  <w:rPr>
                    <w:del w:author="Thomas Cervone-Richards - NOAA Federal" w:id="385" w:date="2023-07-21T16:15:28Z"/>
                    <w:sz w:val="19.920000076293945"/>
                    <w:szCs w:val="19.920000076293945"/>
                  </w:rPr>
                </w:pPr>
                <w:sdt>
                  <w:sdtPr>
                    <w:tag w:val="goog_rdk_7343"/>
                  </w:sdtPr>
                  <w:sdtContent>
                    <w:del w:author="Thomas Cervone-Richards - NOAA Federal" w:id="385" w:date="2023-07-21T16:15:28Z">
                      <w:r w:rsidDel="00000000" w:rsidR="00000000" w:rsidRPr="00000000">
                        <w:rPr>
                          <w:sz w:val="19.920000076293945"/>
                          <w:szCs w:val="19.920000076293945"/>
                          <w:rtl w:val="0"/>
                        </w:rPr>
                        <w:delText xml:space="preserve">DAMCON, (with CATDAM  Equal to 3 (flood barrage)), LNDARE, PIPOHD,  </w:delText>
                      </w:r>
                    </w:del>
                  </w:sdtContent>
                </w:sdt>
              </w:p>
            </w:sdtContent>
          </w:sdt>
          <w:sdt>
            <w:sdtPr>
              <w:tag w:val="goog_rdk_7346"/>
            </w:sdtPr>
            <w:sdtContent>
              <w:p w:rsidR="00000000" w:rsidDel="00000000" w:rsidP="00000000" w:rsidRDefault="00000000" w:rsidRPr="00000000" w14:paraId="00001B6A">
                <w:pPr>
                  <w:widowControl w:val="0"/>
                  <w:spacing w:after="0" w:before="6.80908203125" w:line="240" w:lineRule="auto"/>
                  <w:ind w:left="129.93118286132812" w:firstLine="0"/>
                  <w:jc w:val="left"/>
                  <w:rPr>
                    <w:del w:author="Thomas Cervone-Richards - NOAA Federal" w:id="385" w:date="2023-07-21T16:15:28Z"/>
                    <w:sz w:val="19.920000076293945"/>
                    <w:szCs w:val="19.920000076293945"/>
                  </w:rPr>
                </w:pPr>
                <w:sdt>
                  <w:sdtPr>
                    <w:tag w:val="goog_rdk_7345"/>
                  </w:sdtPr>
                  <w:sdtContent>
                    <w:del w:author="Thomas Cervone-Richards - NOAA Federal" w:id="385" w:date="2023-07-21T16:15:28Z">
                      <w:r w:rsidDel="00000000" w:rsidR="00000000" w:rsidRPr="00000000">
                        <w:rPr>
                          <w:sz w:val="19.920000076293945"/>
                          <w:szCs w:val="19.920000076293945"/>
                          <w:rtl w:val="0"/>
                        </w:rPr>
                        <w:delText xml:space="preserve">PONTON or SLCONS  </w:delText>
                      </w:r>
                    </w:del>
                  </w:sdtContent>
                </w:sdt>
              </w:p>
            </w:sdtContent>
          </w:sdt>
          <w:p w:rsidR="00000000" w:rsidDel="00000000" w:rsidP="00000000" w:rsidRDefault="00000000" w:rsidRPr="00000000" w14:paraId="00001B6B">
            <w:pPr>
              <w:widowControl w:val="0"/>
              <w:spacing w:after="0" w:line="240" w:lineRule="auto"/>
              <w:ind w:left="115.58883666992188" w:firstLine="0"/>
              <w:jc w:val="left"/>
              <w:rPr>
                <w:sz w:val="19.920000076293945"/>
                <w:szCs w:val="19.920000076293945"/>
              </w:rPr>
            </w:pPr>
            <w:sdt>
              <w:sdtPr>
                <w:tag w:val="goog_rdk_7347"/>
              </w:sdtPr>
              <w:sdtContent>
                <w:del w:author="Thomas Cervone-Richards - NOAA Federal" w:id="385" w:date="2023-07-21T16:15:28Z">
                  <w:r w:rsidDel="00000000" w:rsidR="00000000" w:rsidRPr="00000000">
                    <w:rPr>
                      <w:sz w:val="19.920000076293945"/>
                      <w:szCs w:val="19.920000076293945"/>
                      <w:rtl w:val="0"/>
                    </w:rPr>
                    <w:delText xml:space="preserve">feature 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350"/>
            </w:sdtPr>
            <w:sdtContent>
              <w:p w:rsidR="00000000" w:rsidDel="00000000" w:rsidP="00000000" w:rsidRDefault="00000000" w:rsidRPr="00000000" w14:paraId="00001B6D">
                <w:pPr>
                  <w:widowControl w:val="0"/>
                  <w:spacing w:after="0" w:line="240" w:lineRule="auto"/>
                  <w:ind w:left="129.931640625" w:firstLine="0"/>
                  <w:jc w:val="left"/>
                  <w:rPr>
                    <w:del w:author="Thomas Cervone-Richards - NOAA Federal" w:id="385" w:date="2023-07-21T16:15:28Z"/>
                    <w:sz w:val="19.920000076293945"/>
                    <w:szCs w:val="19.920000076293945"/>
                  </w:rPr>
                </w:pPr>
                <w:sdt>
                  <w:sdtPr>
                    <w:tag w:val="goog_rdk_7349"/>
                  </w:sdtPr>
                  <w:sdtContent>
                    <w:del w:author="Thomas Cervone-Richards - NOAA Federal" w:id="385" w:date="2023-07-21T16:15:28Z">
                      <w:r w:rsidDel="00000000" w:rsidR="00000000" w:rsidRPr="00000000">
                        <w:rPr>
                          <w:sz w:val="19.920000076293945"/>
                          <w:szCs w:val="19.920000076293945"/>
                          <w:rtl w:val="0"/>
                        </w:rPr>
                        <w:delText xml:space="preserve">Equipment object  </w:delText>
                      </w:r>
                    </w:del>
                  </w:sdtContent>
                </w:sdt>
              </w:p>
            </w:sdtContent>
          </w:sdt>
          <w:sdt>
            <w:sdtPr>
              <w:tag w:val="goog_rdk_7352"/>
            </w:sdtPr>
            <w:sdtContent>
              <w:p w:rsidR="00000000" w:rsidDel="00000000" w:rsidP="00000000" w:rsidRDefault="00000000" w:rsidRPr="00000000" w14:paraId="00001B6E">
                <w:pPr>
                  <w:widowControl w:val="0"/>
                  <w:spacing w:after="0" w:line="240" w:lineRule="auto"/>
                  <w:ind w:left="115.5889892578125" w:firstLine="0"/>
                  <w:jc w:val="left"/>
                  <w:rPr>
                    <w:del w:author="Thomas Cervone-Richards - NOAA Federal" w:id="385" w:date="2023-07-21T16:15:28Z"/>
                    <w:sz w:val="19.920000076293945"/>
                    <w:szCs w:val="19.920000076293945"/>
                  </w:rPr>
                </w:pPr>
                <w:sdt>
                  <w:sdtPr>
                    <w:tag w:val="goog_rdk_7351"/>
                  </w:sdtPr>
                  <w:sdtContent>
                    <w:del w:author="Thomas Cervone-Richards - NOAA Federal" w:id="385" w:date="2023-07-21T16:15:28Z">
                      <w:r w:rsidDel="00000000" w:rsidR="00000000" w:rsidRPr="00000000">
                        <w:rPr>
                          <w:sz w:val="19.920000076293945"/>
                          <w:szCs w:val="19.920000076293945"/>
                          <w:rtl w:val="0"/>
                        </w:rPr>
                        <w:delText xml:space="preserve">within DEPARE,  </w:delText>
                      </w:r>
                    </w:del>
                  </w:sdtContent>
                </w:sdt>
              </w:p>
            </w:sdtContent>
          </w:sdt>
          <w:sdt>
            <w:sdtPr>
              <w:tag w:val="goog_rdk_7354"/>
            </w:sdtPr>
            <w:sdtContent>
              <w:p w:rsidR="00000000" w:rsidDel="00000000" w:rsidP="00000000" w:rsidRDefault="00000000" w:rsidRPr="00000000" w14:paraId="00001B6F">
                <w:pPr>
                  <w:widowControl w:val="0"/>
                  <w:spacing w:after="0" w:line="240" w:lineRule="auto"/>
                  <w:ind w:left="128.935546875" w:firstLine="0"/>
                  <w:jc w:val="left"/>
                  <w:rPr>
                    <w:del w:author="Thomas Cervone-Richards - NOAA Federal" w:id="385" w:date="2023-07-21T16:15:28Z"/>
                    <w:sz w:val="19.920000076293945"/>
                    <w:szCs w:val="19.920000076293945"/>
                  </w:rPr>
                </w:pPr>
                <w:sdt>
                  <w:sdtPr>
                    <w:tag w:val="goog_rdk_7353"/>
                  </w:sdtPr>
                  <w:sdtContent>
                    <w:del w:author="Thomas Cervone-Richards - NOAA Federal" w:id="385" w:date="2023-07-21T16:15:28Z">
                      <w:r w:rsidDel="00000000" w:rsidR="00000000" w:rsidRPr="00000000">
                        <w:rPr>
                          <w:sz w:val="19.920000076293945"/>
                          <w:szCs w:val="19.920000076293945"/>
                          <w:rtl w:val="0"/>
                        </w:rPr>
                        <w:delText xml:space="preserve">DRGARE or  </w:delText>
                      </w:r>
                    </w:del>
                  </w:sdtContent>
                </w:sdt>
              </w:p>
            </w:sdtContent>
          </w:sdt>
          <w:sdt>
            <w:sdtPr>
              <w:tag w:val="goog_rdk_7356"/>
            </w:sdtPr>
            <w:sdtContent>
              <w:p w:rsidR="00000000" w:rsidDel="00000000" w:rsidP="00000000" w:rsidRDefault="00000000" w:rsidRPr="00000000" w14:paraId="00001B70">
                <w:pPr>
                  <w:widowControl w:val="0"/>
                  <w:spacing w:after="0" w:line="231.23263835906982" w:lineRule="auto"/>
                  <w:ind w:left="119.97161865234375" w:right="159.8455810546875" w:firstLine="8.56536865234375"/>
                  <w:jc w:val="left"/>
                  <w:rPr>
                    <w:del w:author="Thomas Cervone-Richards - NOAA Federal" w:id="385" w:date="2023-07-21T16:15:28Z"/>
                    <w:sz w:val="19.920000076293945"/>
                    <w:szCs w:val="19.920000076293945"/>
                  </w:rPr>
                </w:pPr>
                <w:sdt>
                  <w:sdtPr>
                    <w:tag w:val="goog_rdk_7355"/>
                  </w:sdtPr>
                  <w:sdtContent>
                    <w:del w:author="Thomas Cervone-Richards - NOAA Federal" w:id="385" w:date="2023-07-21T16:15:28Z">
                      <w:r w:rsidDel="00000000" w:rsidR="00000000" w:rsidRPr="00000000">
                        <w:rPr>
                          <w:sz w:val="19.920000076293945"/>
                          <w:szCs w:val="19.920000076293945"/>
                          <w:rtl w:val="0"/>
                        </w:rPr>
                        <w:delText xml:space="preserve">UNSARE without an  appropriate  </w:delText>
                      </w:r>
                    </w:del>
                  </w:sdtContent>
                </w:sdt>
              </w:p>
            </w:sdtContent>
          </w:sdt>
          <w:p w:rsidR="00000000" w:rsidDel="00000000" w:rsidP="00000000" w:rsidRDefault="00000000" w:rsidRPr="00000000" w14:paraId="00001B71">
            <w:pPr>
              <w:widowControl w:val="0"/>
              <w:spacing w:after="0" w:before="5.2099609375" w:line="231.23205184936523" w:lineRule="auto"/>
              <w:ind w:left="119.7723388671875" w:right="192.12646484375" w:hanging="0.5975341796875"/>
              <w:rPr>
                <w:sz w:val="19.920000076293945"/>
                <w:szCs w:val="19.920000076293945"/>
              </w:rPr>
            </w:pPr>
            <w:sdt>
              <w:sdtPr>
                <w:tag w:val="goog_rdk_7357"/>
              </w:sdtPr>
              <w:sdtContent>
                <w:del w:author="Thomas Cervone-Richards - NOAA Federal" w:id="385" w:date="2023-07-21T16:15:28Z">
                  <w:r w:rsidDel="00000000" w:rsidR="00000000" w:rsidRPr="00000000">
                    <w:rPr>
                      <w:sz w:val="19.920000076293945"/>
                      <w:szCs w:val="19.920000076293945"/>
                      <w:rtl w:val="0"/>
                    </w:rPr>
                    <w:delText xml:space="preserve">supporting structure  object or underlying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360"/>
            </w:sdtPr>
            <w:sdtContent>
              <w:p w:rsidR="00000000" w:rsidDel="00000000" w:rsidP="00000000" w:rsidRDefault="00000000" w:rsidRPr="00000000" w14:paraId="00001B72">
                <w:pPr>
                  <w:widowControl w:val="0"/>
                  <w:spacing w:after="0" w:line="240" w:lineRule="auto"/>
                  <w:ind w:left="129.931640625" w:firstLine="0"/>
                  <w:jc w:val="left"/>
                  <w:rPr>
                    <w:del w:author="Thomas Cervone-Richards - NOAA Federal" w:id="385" w:date="2023-07-21T16:15:28Z"/>
                    <w:sz w:val="19.920000076293945"/>
                    <w:szCs w:val="19.920000076293945"/>
                  </w:rPr>
                </w:pPr>
                <w:sdt>
                  <w:sdtPr>
                    <w:tag w:val="goog_rdk_7359"/>
                  </w:sdtPr>
                  <w:sdtContent>
                    <w:del w:author="Thomas Cervone-Richards - NOAA Federal" w:id="385" w:date="2023-07-21T16:15:28Z">
                      <w:r w:rsidDel="00000000" w:rsidR="00000000" w:rsidRPr="00000000">
                        <w:rPr>
                          <w:sz w:val="19.920000076293945"/>
                          <w:szCs w:val="19.920000076293945"/>
                          <w:rtl w:val="0"/>
                        </w:rPr>
                        <w:delText xml:space="preserve">Ensure equipment  </w:delText>
                      </w:r>
                    </w:del>
                  </w:sdtContent>
                </w:sdt>
              </w:p>
            </w:sdtContent>
          </w:sdt>
          <w:sdt>
            <w:sdtPr>
              <w:tag w:val="goog_rdk_7362"/>
            </w:sdtPr>
            <w:sdtContent>
              <w:p w:rsidR="00000000" w:rsidDel="00000000" w:rsidP="00000000" w:rsidRDefault="00000000" w:rsidRPr="00000000" w14:paraId="00001B73">
                <w:pPr>
                  <w:widowControl w:val="0"/>
                  <w:spacing w:after="0" w:line="228.82407188415527" w:lineRule="auto"/>
                  <w:ind w:left="119.9713134765625" w:right="136.11083984375" w:hanging="0.198974609375"/>
                  <w:jc w:val="left"/>
                  <w:rPr>
                    <w:del w:author="Thomas Cervone-Richards - NOAA Federal" w:id="385" w:date="2023-07-21T16:15:28Z"/>
                    <w:sz w:val="19.920000076293945"/>
                    <w:szCs w:val="19.920000076293945"/>
                  </w:rPr>
                </w:pPr>
                <w:sdt>
                  <w:sdtPr>
                    <w:tag w:val="goog_rdk_7361"/>
                  </w:sdtPr>
                  <w:sdtContent>
                    <w:del w:author="Thomas Cervone-Richards - NOAA Federal" w:id="385" w:date="2023-07-21T16:15:28Z">
                      <w:r w:rsidDel="00000000" w:rsidR="00000000" w:rsidRPr="00000000">
                        <w:rPr>
                          <w:sz w:val="19.920000076293945"/>
                          <w:szCs w:val="19.920000076293945"/>
                          <w:rtl w:val="0"/>
                        </w:rPr>
                        <w:delText xml:space="preserve">object is encoded with  an appropriate  </w:delText>
                      </w:r>
                    </w:del>
                  </w:sdtContent>
                </w:sdt>
              </w:p>
            </w:sdtContent>
          </w:sdt>
          <w:sdt>
            <w:sdtPr>
              <w:tag w:val="goog_rdk_7364"/>
            </w:sdtPr>
            <w:sdtContent>
              <w:p w:rsidR="00000000" w:rsidDel="00000000" w:rsidP="00000000" w:rsidRDefault="00000000" w:rsidRPr="00000000" w14:paraId="00001B74">
                <w:pPr>
                  <w:widowControl w:val="0"/>
                  <w:spacing w:after="0" w:before="7.208251953125" w:line="240" w:lineRule="auto"/>
                  <w:ind w:left="119.1748046875" w:firstLine="0"/>
                  <w:jc w:val="left"/>
                  <w:rPr>
                    <w:del w:author="Thomas Cervone-Richards - NOAA Federal" w:id="385" w:date="2023-07-21T16:15:28Z"/>
                    <w:sz w:val="19.920000076293945"/>
                    <w:szCs w:val="19.920000076293945"/>
                  </w:rPr>
                </w:pPr>
                <w:sdt>
                  <w:sdtPr>
                    <w:tag w:val="goog_rdk_7363"/>
                  </w:sdtPr>
                  <w:sdtContent>
                    <w:del w:author="Thomas Cervone-Richards - NOAA Federal" w:id="385" w:date="2023-07-21T16:15:28Z">
                      <w:r w:rsidDel="00000000" w:rsidR="00000000" w:rsidRPr="00000000">
                        <w:rPr>
                          <w:sz w:val="19.920000076293945"/>
                          <w:szCs w:val="19.920000076293945"/>
                          <w:rtl w:val="0"/>
                        </w:rPr>
                        <w:delText xml:space="preserve">structure object or  </w:delText>
                      </w:r>
                    </w:del>
                  </w:sdtContent>
                </w:sdt>
              </w:p>
            </w:sdtContent>
          </w:sdt>
          <w:p w:rsidR="00000000" w:rsidDel="00000000" w:rsidP="00000000" w:rsidRDefault="00000000" w:rsidRPr="00000000" w14:paraId="00001B75">
            <w:pPr>
              <w:widowControl w:val="0"/>
              <w:spacing w:after="0" w:line="240" w:lineRule="auto"/>
              <w:ind w:left="126.3458251953125" w:firstLine="0"/>
              <w:jc w:val="left"/>
              <w:rPr>
                <w:sz w:val="19.920000076293945"/>
                <w:szCs w:val="19.920000076293945"/>
              </w:rPr>
            </w:pPr>
            <w:sdt>
              <w:sdtPr>
                <w:tag w:val="goog_rdk_7365"/>
              </w:sdtPr>
              <w:sdtContent>
                <w:del w:author="Thomas Cervone-Richards - NOAA Federal" w:id="385" w:date="2023-07-21T16:15:28Z">
                  <w:r w:rsidDel="00000000" w:rsidR="00000000" w:rsidRPr="00000000">
                    <w:rPr>
                      <w:sz w:val="19.920000076293945"/>
                      <w:szCs w:val="19.920000076293945"/>
                      <w:rtl w:val="0"/>
                    </w:rPr>
                    <w:delText xml:space="preserve">underlying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6">
            <w:pPr>
              <w:widowControl w:val="0"/>
              <w:spacing w:after="0" w:line="240" w:lineRule="auto"/>
              <w:jc w:val="center"/>
              <w:rPr>
                <w:sz w:val="19.920000076293945"/>
                <w:szCs w:val="19.920000076293945"/>
              </w:rPr>
            </w:pPr>
            <w:sdt>
              <w:sdtPr>
                <w:tag w:val="goog_rdk_7367"/>
              </w:sdtPr>
              <w:sdtContent>
                <w:del w:author="Thomas Cervone-Richards - NOAA Federal" w:id="385" w:date="2023-07-21T16:15:28Z">
                  <w:r w:rsidDel="00000000" w:rsidR="00000000" w:rsidRPr="00000000">
                    <w:rPr>
                      <w:sz w:val="19.920000076293945"/>
                      <w:szCs w:val="19.920000076293945"/>
                      <w:rtl w:val="0"/>
                    </w:rPr>
                    <w:delText xml:space="preserve">12.1.2 and 12.8.8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77">
            <w:pPr>
              <w:widowControl w:val="0"/>
              <w:spacing w:after="0" w:line="240" w:lineRule="auto"/>
              <w:jc w:val="center"/>
              <w:rPr>
                <w:sz w:val="19.920000076293945"/>
                <w:szCs w:val="19.920000076293945"/>
              </w:rPr>
            </w:pPr>
            <w:sdt>
              <w:sdtPr>
                <w:tag w:val="goog_rdk_7369"/>
              </w:sdtPr>
              <w:sdtContent>
                <w:del w:author="Thomas Cervone-Richards - NOAA Federal" w:id="385" w:date="2023-07-21T16:15:28Z">
                  <w:r w:rsidDel="00000000" w:rsidR="00000000" w:rsidRPr="00000000">
                    <w:rPr>
                      <w:sz w:val="19.920000076293945"/>
                      <w:szCs w:val="19.920000076293945"/>
                      <w:rtl w:val="0"/>
                    </w:rPr>
                    <w:delText xml:space="preserve">C</w:delText>
                  </w:r>
                </w:del>
              </w:sdtContent>
            </w:sdt>
            <w:r w:rsidDel="00000000" w:rsidR="00000000" w:rsidRPr="00000000">
              <w:rPr>
                <w:rtl w:val="0"/>
              </w:rPr>
            </w:r>
          </w:p>
        </w:tc>
      </w:tr>
      <w:tr>
        <w:trPr>
          <w:cantSplit w:val="0"/>
          <w:trHeight w:val="1389.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78">
            <w:pPr>
              <w:widowControl w:val="0"/>
              <w:spacing w:after="0" w:line="240" w:lineRule="auto"/>
              <w:jc w:val="center"/>
              <w:rPr>
                <w:sz w:val="19.920000076293945"/>
                <w:szCs w:val="19.920000076293945"/>
              </w:rPr>
            </w:pPr>
            <w:sdt>
              <w:sdtPr>
                <w:tag w:val="goog_rdk_7371"/>
              </w:sdtPr>
              <w:sdtContent>
                <w:del w:author="Thomas Cervone-Richards - NOAA Federal" w:id="385" w:date="2023-07-21T16:15:28Z">
                  <w:r w:rsidDel="00000000" w:rsidR="00000000" w:rsidRPr="00000000">
                    <w:rPr>
                      <w:sz w:val="19.920000076293945"/>
                      <w:szCs w:val="19.920000076293945"/>
                      <w:rtl w:val="0"/>
                    </w:rPr>
                    <w:delText xml:space="preserve">1776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7374"/>
            </w:sdtPr>
            <w:sdtContent>
              <w:p w:rsidR="00000000" w:rsidDel="00000000" w:rsidP="00000000" w:rsidRDefault="00000000" w:rsidRPr="00000000" w14:paraId="00001B79">
                <w:pPr>
                  <w:widowControl w:val="0"/>
                  <w:spacing w:after="0" w:line="230.42937755584717" w:lineRule="auto"/>
                  <w:ind w:left="119.77203369140625" w:right="238.92364501953125" w:firstLine="10.159149169921875"/>
                  <w:jc w:val="left"/>
                  <w:rPr>
                    <w:del w:author="Thomas Cervone-Richards - NOAA Federal" w:id="385" w:date="2023-07-21T16:15:28Z"/>
                    <w:sz w:val="19.920000076293945"/>
                    <w:szCs w:val="19.920000076293945"/>
                  </w:rPr>
                </w:pPr>
                <w:sdt>
                  <w:sdtPr>
                    <w:tag w:val="goog_rdk_7373"/>
                  </w:sdtPr>
                  <w:sdtContent>
                    <w:del w:author="Thomas Cervone-Richards - NOAA Federal" w:id="385" w:date="2023-07-21T16:15:28Z">
                      <w:r w:rsidDel="00000000" w:rsidR="00000000" w:rsidRPr="00000000">
                        <w:rPr>
                          <w:sz w:val="19.920000076293945"/>
                          <w:szCs w:val="19.920000076293945"/>
                          <w:rtl w:val="0"/>
                        </w:rPr>
                        <w:delText xml:space="preserve">For each LIGHTS feature  object where the value of  LITCHR and SIGGRP are  Known AND the  </w:delText>
                      </w:r>
                    </w:del>
                  </w:sdtContent>
                </w:sdt>
              </w:p>
            </w:sdtContent>
          </w:sdt>
          <w:p w:rsidR="00000000" w:rsidDel="00000000" w:rsidP="00000000" w:rsidRDefault="00000000" w:rsidRPr="00000000" w14:paraId="00001B7A">
            <w:pPr>
              <w:widowControl w:val="0"/>
              <w:spacing w:after="0" w:before="5.877685546875" w:line="231.23263835906982" w:lineRule="auto"/>
              <w:ind w:left="119.97116088867188" w:right="60.2410888671875" w:firstLine="0.79681396484375"/>
              <w:jc w:val="left"/>
              <w:rPr>
                <w:sz w:val="19.920000076293945"/>
                <w:szCs w:val="19.920000076293945"/>
              </w:rPr>
            </w:pPr>
            <w:sdt>
              <w:sdtPr>
                <w:tag w:val="goog_rdk_7375"/>
              </w:sdtPr>
              <w:sdtContent>
                <w:del w:author="Thomas Cervone-Richards - NOAA Federal" w:id="385" w:date="2023-07-21T16:15:28Z">
                  <w:r w:rsidDel="00000000" w:rsidR="00000000" w:rsidRPr="00000000">
                    <w:rPr>
                      <w:sz w:val="19.920000076293945"/>
                      <w:szCs w:val="19.920000076293945"/>
                      <w:rtl w:val="0"/>
                    </w:rPr>
                    <w:delText xml:space="preserve">combination of values is not  as listed in the table below.</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7C">
            <w:pPr>
              <w:widowControl w:val="0"/>
              <w:spacing w:after="0" w:line="231.23205184936523" w:lineRule="auto"/>
              <w:ind w:left="119.97161865234375" w:right="116.021728515625" w:hanging="3.187255859375"/>
              <w:jc w:val="left"/>
              <w:rPr>
                <w:sz w:val="19.920000076293945"/>
                <w:szCs w:val="19.920000076293945"/>
              </w:rPr>
            </w:pPr>
            <w:sdt>
              <w:sdtPr>
                <w:tag w:val="goog_rdk_7377"/>
              </w:sdtPr>
              <w:sdtContent>
                <w:del w:author="Thomas Cervone-Richards - NOAA Federal" w:id="385" w:date="2023-07-21T16:15:28Z">
                  <w:r w:rsidDel="00000000" w:rsidR="00000000" w:rsidRPr="00000000">
                    <w:rPr>
                      <w:sz w:val="19.920000076293945"/>
                      <w:szCs w:val="19.920000076293945"/>
                      <w:rtl w:val="0"/>
                    </w:rPr>
                    <w:delText xml:space="preserve">Values of LITCHR  and SIGGRP are not  consistent.</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7D">
            <w:pPr>
              <w:widowControl w:val="0"/>
              <w:spacing w:after="0" w:line="230.42937755584717" w:lineRule="auto"/>
              <w:ind w:left="119.9713134765625" w:right="191.88720703125" w:hanging="4.38232421875"/>
              <w:jc w:val="left"/>
              <w:rPr>
                <w:sz w:val="19.920000076293945"/>
                <w:szCs w:val="19.920000076293945"/>
              </w:rPr>
            </w:pPr>
            <w:sdt>
              <w:sdtPr>
                <w:tag w:val="goog_rdk_7379"/>
              </w:sdtPr>
              <w:sdtContent>
                <w:del w:author="Thomas Cervone-Richards - NOAA Federal" w:id="385" w:date="2023-07-21T16:15:28Z">
                  <w:r w:rsidDel="00000000" w:rsidR="00000000" w:rsidRPr="00000000">
                    <w:rPr>
                      <w:sz w:val="19.920000076293945"/>
                      <w:szCs w:val="19.920000076293945"/>
                      <w:rtl w:val="0"/>
                    </w:rPr>
                    <w:delText xml:space="preserve">Amend attributes in  accordance with the  logical values defined  in the table.</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7E">
            <w:pPr>
              <w:widowControl w:val="0"/>
              <w:spacing w:after="0" w:line="240" w:lineRule="auto"/>
              <w:ind w:left="132.918701171875" w:firstLine="0"/>
              <w:jc w:val="left"/>
              <w:rPr>
                <w:sz w:val="19.920000076293945"/>
                <w:szCs w:val="19.920000076293945"/>
              </w:rPr>
            </w:pPr>
            <w:sdt>
              <w:sdtPr>
                <w:tag w:val="goog_rdk_7381"/>
              </w:sdtPr>
              <w:sdtContent>
                <w:del w:author="Thomas Cervone-Richards - NOAA Federal" w:id="385" w:date="2023-07-21T16:15:28Z">
                  <w:r w:rsidDel="00000000" w:rsidR="00000000" w:rsidRPr="00000000">
                    <w:rPr>
                      <w:sz w:val="19.920000076293945"/>
                      <w:szCs w:val="19.920000076293945"/>
                      <w:rtl w:val="0"/>
                    </w:rPr>
                    <w:delText xml:space="preserve">12.8.3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7F">
            <w:pPr>
              <w:widowControl w:val="0"/>
              <w:spacing w:after="0" w:line="240" w:lineRule="auto"/>
              <w:jc w:val="center"/>
              <w:rPr>
                <w:sz w:val="19.920000076293945"/>
                <w:szCs w:val="19.920000076293945"/>
              </w:rPr>
            </w:pPr>
            <w:sdt>
              <w:sdtPr>
                <w:tag w:val="goog_rdk_7383"/>
              </w:sdtPr>
              <w:sdtContent>
                <w:del w:author="Thomas Cervone-Richards - NOAA Federal" w:id="385" w:date="2023-07-21T16:15:28Z">
                  <w:r w:rsidDel="00000000" w:rsidR="00000000" w:rsidRPr="00000000">
                    <w:rPr>
                      <w:sz w:val="19.920000076293945"/>
                      <w:szCs w:val="19.920000076293945"/>
                      <w:rtl w:val="0"/>
                    </w:rPr>
                    <w:delText xml:space="preserve">W</w:delText>
                  </w:r>
                </w:del>
              </w:sdtContent>
            </w:sdt>
            <w:r w:rsidDel="00000000" w:rsidR="00000000" w:rsidRPr="00000000">
              <w:rPr>
                <w:rtl w:val="0"/>
              </w:rPr>
            </w:r>
          </w:p>
        </w:tc>
      </w:tr>
      <w:tr>
        <w:trPr>
          <w:cantSplit w:val="0"/>
          <w:trHeight w:val="240.00061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81">
            <w:pPr>
              <w:widowControl w:val="0"/>
              <w:spacing w:after="0" w:line="240" w:lineRule="auto"/>
              <w:jc w:val="center"/>
              <w:rPr>
                <w:sz w:val="19.920000076293945"/>
                <w:szCs w:val="19.920000076293945"/>
              </w:rPr>
            </w:pPr>
            <w:sdt>
              <w:sdtPr>
                <w:tag w:val="goog_rdk_7385"/>
              </w:sdtPr>
              <w:sdtContent>
                <w:del w:author="Thomas Cervone-Richards - NOAA Federal" w:id="386" w:date="2023-07-21T16:15:35Z">
                  <w:r w:rsidDel="00000000" w:rsidR="00000000" w:rsidRPr="00000000">
                    <w:rPr>
                      <w:sz w:val="19.920000076293945"/>
                      <w:szCs w:val="19.920000076293945"/>
                      <w:rtl w:val="0"/>
                    </w:rPr>
                    <w:delText xml:space="preserve">LITCHR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82">
            <w:pPr>
              <w:widowControl w:val="0"/>
              <w:spacing w:after="0" w:line="240" w:lineRule="auto"/>
              <w:jc w:val="center"/>
              <w:rPr>
                <w:sz w:val="19.920000076293945"/>
                <w:szCs w:val="19.920000076293945"/>
              </w:rPr>
            </w:pPr>
            <w:sdt>
              <w:sdtPr>
                <w:tag w:val="goog_rdk_7387"/>
              </w:sdtPr>
              <w:sdtContent>
                <w:del w:author="Thomas Cervone-Richards - NOAA Federal" w:id="386" w:date="2023-07-21T16:15:35Z">
                  <w:r w:rsidDel="00000000" w:rsidR="00000000" w:rsidRPr="00000000">
                    <w:rPr>
                      <w:sz w:val="19.920000076293945"/>
                      <w:szCs w:val="19.920000076293945"/>
                      <w:rtl w:val="0"/>
                    </w:rPr>
                    <w:delText xml:space="preserve">SIGGRP</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88">
            <w:pPr>
              <w:widowControl w:val="0"/>
              <w:spacing w:after="0" w:line="240" w:lineRule="auto"/>
              <w:jc w:val="center"/>
              <w:rPr>
                <w:sz w:val="19.920000076293945"/>
                <w:szCs w:val="19.920000076293945"/>
              </w:rPr>
            </w:pPr>
            <w:sdt>
              <w:sdtPr>
                <w:tag w:val="goog_rdk_7389"/>
              </w:sdtPr>
              <w:sdtContent>
                <w:del w:author="Thomas Cervone-Richards - NOAA Federal" w:id="386" w:date="2023-07-21T16:15:35Z">
                  <w:r w:rsidDel="00000000" w:rsidR="00000000" w:rsidRPr="00000000">
                    <w:rPr>
                      <w:sz w:val="19.920000076293945"/>
                      <w:szCs w:val="19.920000076293945"/>
                      <w:rtl w:val="0"/>
                    </w:rPr>
                    <w:delText xml:space="preserve">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89">
            <w:pPr>
              <w:widowControl w:val="0"/>
              <w:spacing w:after="0" w:line="240" w:lineRule="auto"/>
              <w:jc w:val="center"/>
              <w:rPr>
                <w:sz w:val="19.920000076293945"/>
                <w:szCs w:val="19.920000076293945"/>
              </w:rPr>
            </w:pPr>
            <w:sdt>
              <w:sdtPr>
                <w:tag w:val="goog_rdk_7391"/>
              </w:sdtPr>
              <w:sdtContent>
                <w:del w:author="Thomas Cervone-Richards - NOAA Federal" w:id="386" w:date="2023-07-21T16:15:35Z">
                  <w:r w:rsidDel="00000000" w:rsidR="00000000" w:rsidRPr="00000000">
                    <w:rPr>
                      <w:sz w:val="19.920000076293945"/>
                      <w:szCs w:val="19.920000076293945"/>
                      <w:rtl w:val="0"/>
                    </w:rPr>
                    <w:delText xml:space="preserve">(1)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8F">
            <w:pPr>
              <w:widowControl w:val="0"/>
              <w:spacing w:after="0" w:line="240" w:lineRule="auto"/>
              <w:jc w:val="center"/>
              <w:rPr>
                <w:sz w:val="19.920000076293945"/>
                <w:szCs w:val="19.920000076293945"/>
              </w:rPr>
            </w:pPr>
            <w:sdt>
              <w:sdtPr>
                <w:tag w:val="goog_rdk_7393"/>
              </w:sdtPr>
              <w:sdtContent>
                <w:del w:author="Thomas Cervone-Richards - NOAA Federal" w:id="386" w:date="2023-07-21T16:15:35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90">
            <w:pPr>
              <w:widowControl w:val="0"/>
              <w:spacing w:after="0" w:line="240" w:lineRule="auto"/>
              <w:jc w:val="center"/>
              <w:rPr>
                <w:sz w:val="19.920000076293945"/>
                <w:szCs w:val="19.920000076293945"/>
              </w:rPr>
            </w:pPr>
            <w:sdt>
              <w:sdtPr>
                <w:tag w:val="goog_rdk_7395"/>
              </w:sdtPr>
              <w:sdtContent>
                <w:del w:author="Thomas Cervone-Richards - NOAA Federal" w:id="386" w:date="2023-07-21T16:15:35Z">
                  <w:r w:rsidDel="00000000" w:rsidR="00000000" w:rsidRPr="00000000">
                    <w:rPr>
                      <w:sz w:val="19.920000076293945"/>
                      <w:szCs w:val="19.920000076293945"/>
                      <w:rtl w:val="0"/>
                    </w:rPr>
                    <w:delText xml:space="preserve">(1)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96">
            <w:pPr>
              <w:widowControl w:val="0"/>
              <w:spacing w:after="0" w:line="240" w:lineRule="auto"/>
              <w:jc w:val="center"/>
              <w:rPr>
                <w:sz w:val="19.920000076293945"/>
                <w:szCs w:val="19.920000076293945"/>
              </w:rPr>
            </w:pPr>
            <w:sdt>
              <w:sdtPr>
                <w:tag w:val="goog_rdk_7397"/>
              </w:sdtPr>
              <w:sdtContent>
                <w:del w:author="Thomas Cervone-Richards - NOAA Federal" w:id="386" w:date="2023-07-21T16:15:35Z">
                  <w:r w:rsidDel="00000000" w:rsidR="00000000" w:rsidRPr="00000000">
                    <w:rPr>
                      <w:sz w:val="19.920000076293945"/>
                      <w:szCs w:val="19.920000076293945"/>
                      <w:rtl w:val="0"/>
                    </w:rPr>
                    <w:delText xml:space="preserve">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97">
            <w:pPr>
              <w:widowControl w:val="0"/>
              <w:spacing w:after="0" w:line="240" w:lineRule="auto"/>
              <w:ind w:right="590.2230834960938"/>
              <w:jc w:val="right"/>
              <w:rPr>
                <w:sz w:val="19.920000076293945"/>
                <w:szCs w:val="19.920000076293945"/>
              </w:rPr>
            </w:pPr>
            <w:sdt>
              <w:sdtPr>
                <w:tag w:val="goog_rdk_7399"/>
              </w:sdtPr>
              <w:sdtContent>
                <w:del w:author="Thomas Cervone-Richards - NOAA Federal" w:id="386" w:date="2023-07-21T16:15:35Z">
                  <w:r w:rsidDel="00000000" w:rsidR="00000000" w:rsidRPr="00000000">
                    <w:rPr>
                      <w:sz w:val="19.920000076293945"/>
                      <w:szCs w:val="19.920000076293945"/>
                      <w:rtl w:val="0"/>
                    </w:rPr>
                    <w:delText xml:space="preserve">() </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9D">
            <w:pPr>
              <w:widowControl w:val="0"/>
              <w:spacing w:after="0" w:line="240" w:lineRule="auto"/>
              <w:jc w:val="center"/>
              <w:rPr>
                <w:sz w:val="19.920000076293945"/>
                <w:szCs w:val="19.920000076293945"/>
              </w:rPr>
            </w:pPr>
            <w:sdt>
              <w:sdtPr>
                <w:tag w:val="goog_rdk_7401"/>
              </w:sdtPr>
              <w:sdtContent>
                <w:del w:author="Thomas Cervone-Richards - NOAA Federal" w:id="386" w:date="2023-07-21T16:15:35Z">
                  <w:r w:rsidDel="00000000" w:rsidR="00000000" w:rsidRPr="00000000">
                    <w:rPr>
                      <w:sz w:val="19.920000076293945"/>
                      <w:szCs w:val="19.920000076293945"/>
                      <w:rtl w:val="0"/>
                    </w:rPr>
                    <w:delText xml:space="preserve">10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9E">
            <w:pPr>
              <w:widowControl w:val="0"/>
              <w:spacing w:after="0" w:line="240" w:lineRule="auto"/>
              <w:jc w:val="center"/>
              <w:rPr>
                <w:sz w:val="19.920000076293945"/>
                <w:szCs w:val="19.920000076293945"/>
              </w:rPr>
            </w:pPr>
            <w:sdt>
              <w:sdtPr>
                <w:tag w:val="goog_rdk_7403"/>
              </w:sdtPr>
              <w:sdtContent>
                <w:del w:author="Thomas Cervone-Richards - NOAA Federal" w:id="386" w:date="2023-07-21T16:15:35Z">
                  <w:r w:rsidDel="00000000" w:rsidR="00000000" w:rsidRPr="00000000">
                    <w:rPr>
                      <w:sz w:val="19.920000076293945"/>
                      <w:szCs w:val="19.920000076293945"/>
                      <w:rtl w:val="0"/>
                    </w:rPr>
                    <w:delText xml:space="preserve">()</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4">
            <w:pPr>
              <w:widowControl w:val="0"/>
              <w:spacing w:after="0" w:line="240" w:lineRule="auto"/>
              <w:jc w:val="center"/>
              <w:rPr>
                <w:sz w:val="19.920000076293945"/>
                <w:szCs w:val="19.920000076293945"/>
              </w:rPr>
            </w:pPr>
            <w:sdt>
              <w:sdtPr>
                <w:tag w:val="goog_rdk_7405"/>
              </w:sdtPr>
              <w:sdtContent>
                <w:del w:author="Thomas Cervone-Richards - NOAA Federal" w:id="386" w:date="2023-07-21T16:15:35Z">
                  <w:r w:rsidDel="00000000" w:rsidR="00000000" w:rsidRPr="00000000">
                    <w:rPr>
                      <w:sz w:val="19.920000076293945"/>
                      <w:szCs w:val="19.920000076293945"/>
                      <w:rtl w:val="0"/>
                    </w:rPr>
                    <w:delText xml:space="preserve">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5">
            <w:pPr>
              <w:widowControl w:val="0"/>
              <w:spacing w:after="0" w:line="240" w:lineRule="auto"/>
              <w:jc w:val="center"/>
              <w:rPr>
                <w:sz w:val="19.920000076293945"/>
                <w:szCs w:val="19.920000076293945"/>
              </w:rPr>
            </w:pPr>
            <w:sdt>
              <w:sdtPr>
                <w:tag w:val="goog_rdk_7407"/>
              </w:sdtPr>
              <w:sdtContent>
                <w:del w:author="Thomas Cervone-Richards - NOAA Federal" w:id="386" w:date="2023-07-21T16:15:35Z">
                  <w:r w:rsidDel="00000000" w:rsidR="00000000" w:rsidRPr="00000000">
                    <w:rPr>
                      <w:sz w:val="19.920000076293945"/>
                      <w:szCs w:val="19.920000076293945"/>
                      <w:rtl w:val="0"/>
                    </w:rPr>
                    <w:delText xml:space="preserve">()</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B">
            <w:pPr>
              <w:widowControl w:val="0"/>
              <w:spacing w:after="0" w:line="240" w:lineRule="auto"/>
              <w:jc w:val="center"/>
              <w:rPr>
                <w:sz w:val="19.920000076293945"/>
                <w:szCs w:val="19.920000076293945"/>
              </w:rPr>
            </w:pPr>
            <w:sdt>
              <w:sdtPr>
                <w:tag w:val="goog_rdk_7409"/>
              </w:sdtPr>
              <w:sdtContent>
                <w:del w:author="Thomas Cervone-Richards - NOAA Federal" w:id="386" w:date="2023-07-21T16:15:35Z">
                  <w:r w:rsidDel="00000000" w:rsidR="00000000" w:rsidRPr="00000000">
                    <w:rPr>
                      <w:sz w:val="19.920000076293945"/>
                      <w:szCs w:val="19.920000076293945"/>
                      <w:rtl w:val="0"/>
                    </w:rPr>
                    <w:delText xml:space="preserve">28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AC">
            <w:pPr>
              <w:widowControl w:val="0"/>
              <w:spacing w:after="0" w:line="240" w:lineRule="auto"/>
              <w:jc w:val="center"/>
              <w:rPr>
                <w:sz w:val="19.920000076293945"/>
                <w:szCs w:val="19.920000076293945"/>
              </w:rPr>
            </w:pPr>
            <w:sdt>
              <w:sdtPr>
                <w:tag w:val="goog_rdk_7411"/>
              </w:sdtPr>
              <w:sdtContent>
                <w:del w:author="Thomas Cervone-Richards - NOAA Federal" w:id="386" w:date="2023-07-21T16:15:35Z">
                  <w:r w:rsidDel="00000000" w:rsidR="00000000" w:rsidRPr="00000000">
                    <w:rPr>
                      <w:sz w:val="19.920000076293945"/>
                      <w:szCs w:val="19.920000076293945"/>
                      <w:rtl w:val="0"/>
                    </w:rPr>
                    <w:delText xml:space="preserve">()</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92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B1">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1777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BB2">
            <w:pPr>
              <w:widowControl w:val="0"/>
              <w:spacing w:after="0" w:line="231.23295307159424" w:lineRule="auto"/>
              <w:ind w:left="115.58883666992188" w:right="249.68048095703125" w:firstLine="14.34234619140625"/>
              <w:jc w:val="left"/>
              <w:rPr>
                <w:sz w:val="19.920000076293945"/>
                <w:szCs w:val="19.920000076293945"/>
              </w:rPr>
            </w:pPr>
            <w:r w:rsidDel="00000000" w:rsidR="00000000" w:rsidRPr="00000000">
              <w:rPr>
                <w:sz w:val="19.920000076293945"/>
                <w:szCs w:val="19.920000076293945"/>
                <w:rtl w:val="0"/>
              </w:rPr>
              <w:t xml:space="preserve">For each collection object  which references feature  objects which do not exist  in the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1BB4">
            <w:pPr>
              <w:widowControl w:val="0"/>
              <w:spacing w:after="0" w:line="240" w:lineRule="auto"/>
              <w:ind w:left="121.56494140625" w:firstLine="0"/>
              <w:jc w:val="left"/>
              <w:rPr>
                <w:sz w:val="19.920000076293945"/>
                <w:szCs w:val="19.920000076293945"/>
              </w:rPr>
            </w:pPr>
            <w:r w:rsidDel="00000000" w:rsidR="00000000" w:rsidRPr="00000000">
              <w:rPr>
                <w:sz w:val="19.920000076293945"/>
                <w:szCs w:val="19.920000076293945"/>
                <w:rtl w:val="0"/>
              </w:rPr>
              <w:t xml:space="preserve">Collection object  </w:t>
            </w:r>
          </w:p>
          <w:p w:rsidR="00000000" w:rsidDel="00000000" w:rsidP="00000000" w:rsidRDefault="00000000" w:rsidRPr="00000000" w14:paraId="00001BB5">
            <w:pPr>
              <w:widowControl w:val="0"/>
              <w:spacing w:after="0" w:line="231.23305320739746" w:lineRule="auto"/>
              <w:ind w:left="115.5889892578125" w:right="325.77880859375" w:firstLine="12.54974365234375"/>
              <w:jc w:val="left"/>
              <w:rPr>
                <w:sz w:val="19.920000076293945"/>
                <w:szCs w:val="19.920000076293945"/>
              </w:rPr>
            </w:pPr>
            <w:r w:rsidDel="00000000" w:rsidR="00000000" w:rsidRPr="00000000">
              <w:rPr>
                <w:sz w:val="19.920000076293945"/>
                <w:szCs w:val="19.920000076293945"/>
                <w:rtl w:val="0"/>
              </w:rPr>
              <w:t xml:space="preserve">references objects  which do not exist  within the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1BB6">
            <w:pPr>
              <w:widowControl w:val="0"/>
              <w:spacing w:after="0" w:line="240" w:lineRule="auto"/>
              <w:ind w:left="130.32958984375" w:firstLine="0"/>
              <w:jc w:val="left"/>
              <w:rPr>
                <w:sz w:val="19.920000076293945"/>
                <w:szCs w:val="19.920000076293945"/>
              </w:rPr>
            </w:pPr>
            <w:r w:rsidDel="00000000" w:rsidR="00000000" w:rsidRPr="00000000">
              <w:rPr>
                <w:sz w:val="19.920000076293945"/>
                <w:szCs w:val="19.920000076293945"/>
                <w:rtl w:val="0"/>
              </w:rPr>
              <w:t xml:space="preserve">Remove invalid  </w:t>
            </w:r>
          </w:p>
          <w:p w:rsidR="00000000" w:rsidDel="00000000" w:rsidP="00000000" w:rsidRDefault="00000000" w:rsidRPr="00000000" w14:paraId="00001BB7">
            <w:pPr>
              <w:widowControl w:val="0"/>
              <w:spacing w:after="0" w:line="240" w:lineRule="auto"/>
              <w:ind w:left="128.138427734375" w:firstLine="0"/>
              <w:jc w:val="left"/>
              <w:rPr>
                <w:sz w:val="19.920000076293945"/>
                <w:szCs w:val="19.920000076293945"/>
              </w:rPr>
            </w:pPr>
            <w:r w:rsidDel="00000000" w:rsidR="00000000" w:rsidRPr="00000000">
              <w:rPr>
                <w:sz w:val="19.920000076293945"/>
                <w:szCs w:val="19.920000076293945"/>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1BB8">
            <w:pPr>
              <w:widowControl w:val="0"/>
              <w:spacing w:after="0" w:line="240" w:lineRule="auto"/>
              <w:ind w:left="132.918701171875" w:firstLine="0"/>
              <w:jc w:val="left"/>
              <w:rPr>
                <w:sz w:val="19.920000076293945"/>
                <w:szCs w:val="19.920000076293945"/>
              </w:rPr>
            </w:pPr>
            <w:r w:rsidDel="00000000" w:rsidR="00000000" w:rsidRPr="00000000">
              <w:rPr>
                <w:sz w:val="19.920000076293945"/>
                <w:szCs w:val="19.920000076293945"/>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BB9">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r>
      <w:tr>
        <w:trPr>
          <w:cantSplit w:val="0"/>
          <w:trHeight w:val="20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BA">
            <w:pPr>
              <w:widowControl w:val="0"/>
              <w:spacing w:after="0" w:line="240" w:lineRule="auto"/>
              <w:jc w:val="center"/>
              <w:rPr>
                <w:sz w:val="19.920000076293945"/>
                <w:szCs w:val="19.920000076293945"/>
              </w:rPr>
            </w:pPr>
            <w:sdt>
              <w:sdtPr>
                <w:tag w:val="goog_rdk_7413"/>
              </w:sdtPr>
              <w:sdtContent>
                <w:del w:author="Thomas Cervone-Richards - NOAA Federal" w:id="387" w:date="2023-07-21T16:16:32Z">
                  <w:r w:rsidDel="00000000" w:rsidR="00000000" w:rsidRPr="00000000">
                    <w:rPr>
                      <w:sz w:val="19.920000076293945"/>
                      <w:szCs w:val="19.920000076293945"/>
                      <w:rtl w:val="0"/>
                    </w:rPr>
                    <w:delText xml:space="preserve">1778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7416"/>
            </w:sdtPr>
            <w:sdtContent>
              <w:p w:rsidR="00000000" w:rsidDel="00000000" w:rsidP="00000000" w:rsidRDefault="00000000" w:rsidRPr="00000000" w14:paraId="00001BBB">
                <w:pPr>
                  <w:widowControl w:val="0"/>
                  <w:spacing w:after="0" w:line="228.8241720199585" w:lineRule="auto"/>
                  <w:ind w:left="119.77203369140625" w:right="282.54852294921875" w:firstLine="10.159149169921875"/>
                  <w:jc w:val="left"/>
                  <w:rPr>
                    <w:del w:author="Thomas Cervone-Richards - NOAA Federal" w:id="387" w:date="2023-07-21T16:16:32Z"/>
                    <w:sz w:val="19.920000076293945"/>
                    <w:szCs w:val="19.920000076293945"/>
                  </w:rPr>
                </w:pPr>
                <w:sdt>
                  <w:sdtPr>
                    <w:tag w:val="goog_rdk_7415"/>
                  </w:sdtPr>
                  <w:sdtContent>
                    <w:del w:author="Thomas Cervone-Richards - NOAA Federal" w:id="387" w:date="2023-07-21T16:16:32Z">
                      <w:r w:rsidDel="00000000" w:rsidR="00000000" w:rsidRPr="00000000">
                        <w:rPr>
                          <w:sz w:val="19.920000076293945"/>
                          <w:szCs w:val="19.920000076293945"/>
                          <w:rtl w:val="0"/>
                        </w:rPr>
                        <w:delText xml:space="preserve">For each LIGHTS feature  object where CATLIT  </w:delText>
                      </w:r>
                    </w:del>
                  </w:sdtContent>
                </w:sdt>
              </w:p>
            </w:sdtContent>
          </w:sdt>
          <w:sdt>
            <w:sdtPr>
              <w:tag w:val="goog_rdk_7418"/>
            </w:sdtPr>
            <w:sdtContent>
              <w:p w:rsidR="00000000" w:rsidDel="00000000" w:rsidP="00000000" w:rsidRDefault="00000000" w:rsidRPr="00000000" w14:paraId="00001BBC">
                <w:pPr>
                  <w:widowControl w:val="0"/>
                  <w:spacing w:after="0" w:before="7.2100830078125" w:line="240" w:lineRule="auto"/>
                  <w:ind w:left="120.76797485351562" w:firstLine="0"/>
                  <w:jc w:val="left"/>
                  <w:rPr>
                    <w:del w:author="Thomas Cervone-Richards - NOAA Federal" w:id="387" w:date="2023-07-21T16:16:32Z"/>
                    <w:sz w:val="19.920000076293945"/>
                    <w:szCs w:val="19.920000076293945"/>
                  </w:rPr>
                </w:pPr>
                <w:sdt>
                  <w:sdtPr>
                    <w:tag w:val="goog_rdk_7417"/>
                  </w:sdtPr>
                  <w:sdtContent>
                    <w:del w:author="Thomas Cervone-Richards - NOAA Federal" w:id="387" w:date="2023-07-21T16:16:32Z">
                      <w:r w:rsidDel="00000000" w:rsidR="00000000" w:rsidRPr="00000000">
                        <w:rPr>
                          <w:sz w:val="19.920000076293945"/>
                          <w:szCs w:val="19.920000076293945"/>
                          <w:rtl w:val="0"/>
                        </w:rPr>
                        <w:delText xml:space="preserve">contains the value 1  </w:delText>
                      </w:r>
                    </w:del>
                  </w:sdtContent>
                </w:sdt>
              </w:p>
            </w:sdtContent>
          </w:sdt>
          <w:sdt>
            <w:sdtPr>
              <w:tag w:val="goog_rdk_7420"/>
            </w:sdtPr>
            <w:sdtContent>
              <w:p w:rsidR="00000000" w:rsidDel="00000000" w:rsidP="00000000" w:rsidRDefault="00000000" w:rsidRPr="00000000" w14:paraId="00001BBD">
                <w:pPr>
                  <w:widowControl w:val="0"/>
                  <w:spacing w:after="0" w:line="231.23273849487305" w:lineRule="auto"/>
                  <w:ind w:left="120.76797485351562" w:right="372.3876953125" w:firstLine="5.577545166015625"/>
                  <w:jc w:val="left"/>
                  <w:rPr>
                    <w:del w:author="Thomas Cervone-Richards - NOAA Federal" w:id="387" w:date="2023-07-21T16:16:32Z"/>
                    <w:sz w:val="19.920000076293945"/>
                    <w:szCs w:val="19.920000076293945"/>
                  </w:rPr>
                </w:pPr>
                <w:sdt>
                  <w:sdtPr>
                    <w:tag w:val="goog_rdk_7419"/>
                  </w:sdtPr>
                  <w:sdtContent>
                    <w:del w:author="Thomas Cervone-Richards - NOAA Federal" w:id="387" w:date="2023-07-21T16:16:32Z">
                      <w:r w:rsidDel="00000000" w:rsidR="00000000" w:rsidRPr="00000000">
                        <w:rPr>
                          <w:sz w:val="19.920000076293945"/>
                          <w:szCs w:val="19.920000076293945"/>
                          <w:rtl w:val="0"/>
                        </w:rPr>
                        <w:delText xml:space="preserve">(directional function) OR  contains the value 16  </w:delText>
                      </w:r>
                    </w:del>
                  </w:sdtContent>
                </w:sdt>
              </w:p>
            </w:sdtContent>
          </w:sdt>
          <w:p w:rsidR="00000000" w:rsidDel="00000000" w:rsidP="00000000" w:rsidRDefault="00000000" w:rsidRPr="00000000" w14:paraId="00001BBE">
            <w:pPr>
              <w:widowControl w:val="0"/>
              <w:spacing w:after="0" w:before="5.211181640625" w:line="230.6308078765869" w:lineRule="auto"/>
              <w:ind w:left="114.39361572265625" w:right="138.72650146484375" w:firstLine="11.951904296875"/>
              <w:jc w:val="left"/>
              <w:rPr>
                <w:sz w:val="19.920000076293945"/>
                <w:szCs w:val="19.920000076293945"/>
              </w:rPr>
            </w:pPr>
            <w:sdt>
              <w:sdtPr>
                <w:tag w:val="goog_rdk_7421"/>
              </w:sdtPr>
              <w:sdtContent>
                <w:del w:author="Thomas Cervone-Richards - NOAA Federal" w:id="387" w:date="2023-07-21T16:16:32Z">
                  <w:r w:rsidDel="00000000" w:rsidR="00000000" w:rsidRPr="00000000">
                    <w:rPr>
                      <w:sz w:val="19.920000076293945"/>
                      <w:szCs w:val="19.920000076293945"/>
                      <w:rtl w:val="0"/>
                    </w:rPr>
                    <w:delText xml:space="preserve">(moiré effect) AND the  value of the angle between  SECTR1 and SECTR2 is  Greater than 10.</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424"/>
            </w:sdtPr>
            <w:sdtContent>
              <w:p w:rsidR="00000000" w:rsidDel="00000000" w:rsidP="00000000" w:rsidRDefault="00000000" w:rsidRPr="00000000" w14:paraId="00001BC0">
                <w:pPr>
                  <w:widowControl w:val="0"/>
                  <w:spacing w:after="0" w:line="228.8241720199585" w:lineRule="auto"/>
                  <w:ind w:left="121.56494140625" w:right="238.330078125" w:firstLine="6.37451171875"/>
                  <w:jc w:val="left"/>
                  <w:rPr>
                    <w:del w:author="Thomas Cervone-Richards - NOAA Federal" w:id="387" w:date="2023-07-21T16:16:32Z"/>
                    <w:sz w:val="19.920000076293945"/>
                    <w:szCs w:val="19.920000076293945"/>
                  </w:rPr>
                </w:pPr>
                <w:sdt>
                  <w:sdtPr>
                    <w:tag w:val="goog_rdk_7423"/>
                  </w:sdtPr>
                  <w:sdtContent>
                    <w:del w:author="Thomas Cervone-Richards - NOAA Federal" w:id="387" w:date="2023-07-21T16:16:32Z">
                      <w:r w:rsidDel="00000000" w:rsidR="00000000" w:rsidRPr="00000000">
                        <w:rPr>
                          <w:sz w:val="19.920000076293945"/>
                          <w:szCs w:val="19.920000076293945"/>
                          <w:rtl w:val="0"/>
                        </w:rPr>
                        <w:delText xml:space="preserve">LIGHTS object with  CATLIT = 1  </w:delText>
                      </w:r>
                    </w:del>
                  </w:sdtContent>
                </w:sdt>
              </w:p>
            </w:sdtContent>
          </w:sdt>
          <w:sdt>
            <w:sdtPr>
              <w:tag w:val="goog_rdk_7426"/>
            </w:sdtPr>
            <w:sdtContent>
              <w:p w:rsidR="00000000" w:rsidDel="00000000" w:rsidP="00000000" w:rsidRDefault="00000000" w:rsidRPr="00000000" w14:paraId="00001BC1">
                <w:pPr>
                  <w:widowControl w:val="0"/>
                  <w:spacing w:after="0" w:before="7.2100830078125" w:line="231.23273849487305" w:lineRule="auto"/>
                  <w:ind w:left="115.5889892578125" w:right="161.2396240234375" w:firstLine="10.7568359375"/>
                  <w:jc w:val="left"/>
                  <w:rPr>
                    <w:del w:author="Thomas Cervone-Richards - NOAA Federal" w:id="387" w:date="2023-07-21T16:16:32Z"/>
                    <w:sz w:val="19.920000076293945"/>
                    <w:szCs w:val="19.920000076293945"/>
                  </w:rPr>
                </w:pPr>
                <w:sdt>
                  <w:sdtPr>
                    <w:tag w:val="goog_rdk_7425"/>
                  </w:sdtPr>
                  <w:sdtContent>
                    <w:del w:author="Thomas Cervone-Richards - NOAA Federal" w:id="387" w:date="2023-07-21T16:16:32Z">
                      <w:r w:rsidDel="00000000" w:rsidR="00000000" w:rsidRPr="00000000">
                        <w:rPr>
                          <w:sz w:val="19.920000076293945"/>
                          <w:szCs w:val="19.920000076293945"/>
                          <w:rtl w:val="0"/>
                        </w:rPr>
                        <w:delText xml:space="preserve">(directional function)  or 16 (moiré effect)  with a sector arc  </w:delText>
                      </w:r>
                    </w:del>
                  </w:sdtContent>
                </w:sdt>
              </w:p>
            </w:sdtContent>
          </w:sdt>
          <w:sdt>
            <w:sdtPr>
              <w:tag w:val="goog_rdk_7428"/>
            </w:sdtPr>
            <w:sdtContent>
              <w:p w:rsidR="00000000" w:rsidDel="00000000" w:rsidP="00000000" w:rsidRDefault="00000000" w:rsidRPr="00000000" w14:paraId="00001BC2">
                <w:pPr>
                  <w:widowControl w:val="0"/>
                  <w:spacing w:after="0" w:before="5.211181640625" w:line="240" w:lineRule="auto"/>
                  <w:ind w:left="120.7684326171875" w:firstLine="0"/>
                  <w:jc w:val="left"/>
                  <w:rPr>
                    <w:del w:author="Thomas Cervone-Richards - NOAA Federal" w:id="387" w:date="2023-07-21T16:16:32Z"/>
                    <w:sz w:val="19.920000076293945"/>
                    <w:szCs w:val="19.920000076293945"/>
                  </w:rPr>
                </w:pPr>
                <w:sdt>
                  <w:sdtPr>
                    <w:tag w:val="goog_rdk_7427"/>
                  </w:sdtPr>
                  <w:sdtContent>
                    <w:del w:author="Thomas Cervone-Richards - NOAA Federal" w:id="387" w:date="2023-07-21T16:16:32Z">
                      <w:r w:rsidDel="00000000" w:rsidR="00000000" w:rsidRPr="00000000">
                        <w:rPr>
                          <w:sz w:val="19.920000076293945"/>
                          <w:szCs w:val="19.920000076293945"/>
                          <w:rtl w:val="0"/>
                        </w:rPr>
                        <w:delText xml:space="preserve">greater than 10  </w:delText>
                      </w:r>
                    </w:del>
                  </w:sdtContent>
                </w:sdt>
              </w:p>
            </w:sdtContent>
          </w:sdt>
          <w:p w:rsidR="00000000" w:rsidDel="00000000" w:rsidP="00000000" w:rsidRDefault="00000000" w:rsidRPr="00000000" w14:paraId="00001BC3">
            <w:pPr>
              <w:widowControl w:val="0"/>
              <w:spacing w:after="0" w:line="240" w:lineRule="auto"/>
              <w:ind w:left="119.7723388671875" w:firstLine="0"/>
              <w:jc w:val="left"/>
              <w:rPr>
                <w:sz w:val="19.920000076293945"/>
                <w:szCs w:val="19.920000076293945"/>
              </w:rPr>
            </w:pPr>
            <w:sdt>
              <w:sdtPr>
                <w:tag w:val="goog_rdk_7429"/>
              </w:sdtPr>
              <w:sdtContent>
                <w:del w:author="Thomas Cervone-Richards - NOAA Federal" w:id="387" w:date="2023-07-21T16:16:32Z">
                  <w:r w:rsidDel="00000000" w:rsidR="00000000" w:rsidRPr="00000000">
                    <w:rPr>
                      <w:sz w:val="19.920000076293945"/>
                      <w:szCs w:val="19.920000076293945"/>
                      <w:rtl w:val="0"/>
                    </w:rPr>
                    <w:delText xml:space="preserve">degrees.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432"/>
            </w:sdtPr>
            <w:sdtContent>
              <w:p w:rsidR="00000000" w:rsidDel="00000000" w:rsidP="00000000" w:rsidRDefault="00000000" w:rsidRPr="00000000" w14:paraId="00001BC4">
                <w:pPr>
                  <w:widowControl w:val="0"/>
                  <w:spacing w:after="0" w:line="230.02874851226807" w:lineRule="auto"/>
                  <w:ind w:left="121.56494140625" w:right="303.23974609375" w:hanging="5.9759521484375"/>
                  <w:jc w:val="left"/>
                  <w:rPr>
                    <w:del w:author="Thomas Cervone-Richards - NOAA Federal" w:id="387" w:date="2023-07-21T16:16:32Z"/>
                    <w:sz w:val="19.920000076293945"/>
                    <w:szCs w:val="19.920000076293945"/>
                  </w:rPr>
                </w:pPr>
                <w:sdt>
                  <w:sdtPr>
                    <w:tag w:val="goog_rdk_7431"/>
                  </w:sdtPr>
                  <w:sdtContent>
                    <w:del w:author="Thomas Cervone-Richards - NOAA Federal" w:id="387" w:date="2023-07-21T16:16:32Z">
                      <w:r w:rsidDel="00000000" w:rsidR="00000000" w:rsidRPr="00000000">
                        <w:rPr>
                          <w:sz w:val="19.920000076293945"/>
                          <w:szCs w:val="19.920000076293945"/>
                          <w:rtl w:val="0"/>
                        </w:rPr>
                        <w:delText xml:space="preserve">Amend SECTR1 or  SECTR2, or remove  CATLIT = 1  </w:delText>
                      </w:r>
                    </w:del>
                  </w:sdtContent>
                </w:sdt>
              </w:p>
            </w:sdtContent>
          </w:sdt>
          <w:p w:rsidR="00000000" w:rsidDel="00000000" w:rsidP="00000000" w:rsidRDefault="00000000" w:rsidRPr="00000000" w14:paraId="00001BC5">
            <w:pPr>
              <w:widowControl w:val="0"/>
              <w:spacing w:after="0" w:before="6.209716796875" w:line="231.23305320739746" w:lineRule="auto"/>
              <w:ind w:left="126.3458251953125" w:right="69.976806640625" w:hanging="1.5936279296875"/>
              <w:jc w:val="left"/>
              <w:rPr>
                <w:sz w:val="19.920000076293945"/>
                <w:szCs w:val="19.920000076293945"/>
              </w:rPr>
            </w:pPr>
            <w:sdt>
              <w:sdtPr>
                <w:tag w:val="goog_rdk_7433"/>
              </w:sdtPr>
              <w:sdtContent>
                <w:del w:author="Thomas Cervone-Richards - NOAA Federal" w:id="387" w:date="2023-07-21T16:16:32Z">
                  <w:r w:rsidDel="00000000" w:rsidR="00000000" w:rsidRPr="00000000">
                    <w:rPr>
                      <w:sz w:val="19.920000076293945"/>
                      <w:szCs w:val="19.920000076293945"/>
                      <w:rtl w:val="0"/>
                    </w:rPr>
                    <w:delText xml:space="preserve">(directional function) or  16 (moiré effect) for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436"/>
            </w:sdtPr>
            <w:sdtContent>
              <w:p w:rsidR="00000000" w:rsidDel="00000000" w:rsidP="00000000" w:rsidRDefault="00000000" w:rsidRPr="00000000" w14:paraId="00001BC6">
                <w:pPr>
                  <w:widowControl w:val="0"/>
                  <w:spacing w:after="0" w:line="240" w:lineRule="auto"/>
                  <w:ind w:left="132.918701171875" w:firstLine="0"/>
                  <w:jc w:val="left"/>
                  <w:rPr>
                    <w:del w:author="Thomas Cervone-Richards - NOAA Federal" w:id="387" w:date="2023-07-21T16:16:32Z"/>
                    <w:sz w:val="19.920000076293945"/>
                    <w:szCs w:val="19.920000076293945"/>
                  </w:rPr>
                </w:pPr>
                <w:sdt>
                  <w:sdtPr>
                    <w:tag w:val="goog_rdk_7435"/>
                  </w:sdtPr>
                  <w:sdtContent>
                    <w:del w:author="Thomas Cervone-Richards - NOAA Federal" w:id="387" w:date="2023-07-21T16:16:32Z">
                      <w:r w:rsidDel="00000000" w:rsidR="00000000" w:rsidRPr="00000000">
                        <w:rPr>
                          <w:sz w:val="19.920000076293945"/>
                          <w:szCs w:val="19.920000076293945"/>
                          <w:rtl w:val="0"/>
                        </w:rPr>
                        <w:delText xml:space="preserve">12.8.6.5 and  </w:delText>
                      </w:r>
                    </w:del>
                  </w:sdtContent>
                </w:sdt>
              </w:p>
            </w:sdtContent>
          </w:sdt>
          <w:p w:rsidR="00000000" w:rsidDel="00000000" w:rsidP="00000000" w:rsidRDefault="00000000" w:rsidRPr="00000000" w14:paraId="00001BC7">
            <w:pPr>
              <w:widowControl w:val="0"/>
              <w:spacing w:after="0" w:line="231.23335361480713" w:lineRule="auto"/>
              <w:ind w:left="126.34521484375" w:right="176.641845703125" w:hanging="10.7568359375"/>
              <w:jc w:val="left"/>
              <w:rPr>
                <w:sz w:val="19.920000076293945"/>
                <w:szCs w:val="19.920000076293945"/>
              </w:rPr>
            </w:pPr>
            <w:sdt>
              <w:sdtPr>
                <w:tag w:val="goog_rdk_7437"/>
              </w:sdtPr>
              <w:sdtContent>
                <w:del w:author="Thomas Cervone-Richards - NOAA Federal" w:id="387" w:date="2023-07-21T16:16:32Z">
                  <w:r w:rsidDel="00000000" w:rsidR="00000000" w:rsidRPr="00000000">
                    <w:rPr>
                      <w:sz w:val="19.920000076293945"/>
                      <w:szCs w:val="19.920000076293945"/>
                      <w:rtl w:val="0"/>
                    </w:rPr>
                    <w:delText xml:space="preserve">Appendix A Ch.2  (code 37)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C8">
            <w:pPr>
              <w:widowControl w:val="0"/>
              <w:spacing w:after="0" w:line="240" w:lineRule="auto"/>
              <w:jc w:val="center"/>
              <w:rPr>
                <w:sz w:val="19.920000076293945"/>
                <w:szCs w:val="19.920000076293945"/>
              </w:rPr>
            </w:pPr>
            <w:sdt>
              <w:sdtPr>
                <w:tag w:val="goog_rdk_7439"/>
              </w:sdtPr>
              <w:sdtContent>
                <w:del w:author="Thomas Cervone-Richards - NOAA Federal" w:id="387" w:date="2023-07-21T16:16:32Z">
                  <w:r w:rsidDel="00000000" w:rsidR="00000000" w:rsidRPr="00000000">
                    <w:rPr>
                      <w:sz w:val="19.920000076293945"/>
                      <w:szCs w:val="19.920000076293945"/>
                      <w:rtl w:val="0"/>
                    </w:rPr>
                    <w:delText xml:space="preserve">W</w:delText>
                  </w:r>
                </w:del>
              </w:sdtContent>
            </w:sdt>
            <w:r w:rsidDel="00000000" w:rsidR="00000000" w:rsidRPr="00000000">
              <w:rPr>
                <w:rtl w:val="0"/>
              </w:rPr>
            </w:r>
          </w:p>
        </w:tc>
      </w:tr>
      <w:tr>
        <w:trPr>
          <w:cantSplit w:val="0"/>
          <w:trHeight w:val="1159.198913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C9">
            <w:pPr>
              <w:widowControl w:val="0"/>
              <w:spacing w:after="0" w:line="240" w:lineRule="auto"/>
              <w:jc w:val="center"/>
              <w:rPr>
                <w:sz w:val="19.920000076293945"/>
                <w:szCs w:val="19.920000076293945"/>
              </w:rPr>
            </w:pPr>
            <w:sdt>
              <w:sdtPr>
                <w:tag w:val="goog_rdk_7441"/>
              </w:sdtPr>
              <w:sdtContent>
                <w:del w:author="Thomas Cervone-Richards - NOAA Federal" w:id="387" w:date="2023-07-21T16:16:32Z">
                  <w:r w:rsidDel="00000000" w:rsidR="00000000" w:rsidRPr="00000000">
                    <w:rPr>
                      <w:sz w:val="19.920000076293945"/>
                      <w:szCs w:val="19.920000076293945"/>
                      <w:rtl w:val="0"/>
                    </w:rPr>
                    <w:delText xml:space="preserve">1779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7444"/>
            </w:sdtPr>
            <w:sdtContent>
              <w:p w:rsidR="00000000" w:rsidDel="00000000" w:rsidP="00000000" w:rsidRDefault="00000000" w:rsidRPr="00000000" w14:paraId="00001BCA">
                <w:pPr>
                  <w:widowControl w:val="0"/>
                  <w:spacing w:after="0" w:line="231.23273849487305" w:lineRule="auto"/>
                  <w:ind w:left="119.77203369140625" w:right="181.75323486328125" w:firstLine="10.159149169921875"/>
                  <w:jc w:val="left"/>
                  <w:rPr>
                    <w:del w:author="Thomas Cervone-Richards - NOAA Federal" w:id="387" w:date="2023-07-21T16:16:32Z"/>
                    <w:sz w:val="19.920000076293945"/>
                    <w:szCs w:val="19.920000076293945"/>
                  </w:rPr>
                </w:pPr>
                <w:sdt>
                  <w:sdtPr>
                    <w:tag w:val="goog_rdk_7443"/>
                  </w:sdtPr>
                  <w:sdtContent>
                    <w:del w:author="Thomas Cervone-Richards - NOAA Federal" w:id="387" w:date="2023-07-21T16:16:32Z">
                      <w:r w:rsidDel="00000000" w:rsidR="00000000" w:rsidRPr="00000000">
                        <w:rPr>
                          <w:sz w:val="19.920000076293945"/>
                          <w:szCs w:val="19.920000076293945"/>
                          <w:rtl w:val="0"/>
                        </w:rPr>
                        <w:delText xml:space="preserve">For each DEPARE feature  object which is not an  </w:delText>
                      </w:r>
                    </w:del>
                  </w:sdtContent>
                </w:sdt>
              </w:p>
            </w:sdtContent>
          </w:sdt>
          <w:sdt>
            <w:sdtPr>
              <w:tag w:val="goog_rdk_7446"/>
            </w:sdtPr>
            <w:sdtContent>
              <w:p w:rsidR="00000000" w:rsidDel="00000000" w:rsidP="00000000" w:rsidRDefault="00000000" w:rsidRPr="00000000" w14:paraId="00001BCB">
                <w:pPr>
                  <w:widowControl w:val="0"/>
                  <w:spacing w:after="0" w:before="5.2105712890625" w:line="231.2326955795288" w:lineRule="auto"/>
                  <w:ind w:left="128.93524169921875" w:right="57.21099853515625" w:hanging="2.788848876953125"/>
                  <w:jc w:val="left"/>
                  <w:rPr>
                    <w:del w:author="Thomas Cervone-Richards - NOAA Federal" w:id="387" w:date="2023-07-21T16:16:32Z"/>
                    <w:sz w:val="19.920000076293945"/>
                    <w:szCs w:val="19.920000076293945"/>
                  </w:rPr>
                </w:pPr>
                <w:sdt>
                  <w:sdtPr>
                    <w:tag w:val="goog_rdk_7445"/>
                  </w:sdtPr>
                  <w:sdtContent>
                    <w:del w:author="Thomas Cervone-Richards - NOAA Federal" w:id="387" w:date="2023-07-21T16:16:32Z">
                      <w:r w:rsidDel="00000000" w:rsidR="00000000" w:rsidRPr="00000000">
                        <w:rPr>
                          <w:sz w:val="19.920000076293945"/>
                          <w:szCs w:val="19.920000076293945"/>
                          <w:rtl w:val="0"/>
                        </w:rPr>
                        <w:delText xml:space="preserve">isolated shallow area where  DRVAL1 is Equal to  </w:delText>
                      </w:r>
                    </w:del>
                  </w:sdtContent>
                </w:sdt>
              </w:p>
            </w:sdtContent>
          </w:sdt>
          <w:p w:rsidR="00000000" w:rsidDel="00000000" w:rsidP="00000000" w:rsidRDefault="00000000" w:rsidRPr="00000000" w14:paraId="00001BCC">
            <w:pPr>
              <w:widowControl w:val="0"/>
              <w:spacing w:after="0" w:before="2.81005859375" w:line="240" w:lineRule="auto"/>
              <w:ind w:left="128.93524169921875" w:firstLine="0"/>
              <w:jc w:val="left"/>
              <w:rPr>
                <w:sz w:val="19.920000076293945"/>
                <w:szCs w:val="19.920000076293945"/>
              </w:rPr>
            </w:pPr>
            <w:sdt>
              <w:sdtPr>
                <w:tag w:val="goog_rdk_7447"/>
              </w:sdtPr>
              <w:sdtContent>
                <w:del w:author="Thomas Cervone-Richards - NOAA Federal" w:id="387" w:date="2023-07-21T16:16:32Z">
                  <w:r w:rsidDel="00000000" w:rsidR="00000000" w:rsidRPr="00000000">
                    <w:rPr>
                      <w:sz w:val="19.920000076293945"/>
                      <w:szCs w:val="19.920000076293945"/>
                      <w:rtl w:val="0"/>
                    </w:rPr>
                    <w:delText xml:space="preserve">DRVAL2.</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450"/>
            </w:sdtPr>
            <w:sdtContent>
              <w:p w:rsidR="00000000" w:rsidDel="00000000" w:rsidP="00000000" w:rsidRDefault="00000000" w:rsidRPr="00000000" w14:paraId="00001BCE">
                <w:pPr>
                  <w:widowControl w:val="0"/>
                  <w:spacing w:after="0" w:line="231.23273849487305" w:lineRule="auto"/>
                  <w:ind w:left="128.935546875" w:right="217.4139404296875" w:firstLine="0"/>
                  <w:jc w:val="left"/>
                  <w:rPr>
                    <w:del w:author="Thomas Cervone-Richards - NOAA Federal" w:id="387" w:date="2023-07-21T16:16:32Z"/>
                    <w:sz w:val="19.920000076293945"/>
                    <w:szCs w:val="19.920000076293945"/>
                  </w:rPr>
                </w:pPr>
                <w:sdt>
                  <w:sdtPr>
                    <w:tag w:val="goog_rdk_7449"/>
                  </w:sdtPr>
                  <w:sdtContent>
                    <w:del w:author="Thomas Cervone-Richards - NOAA Federal" w:id="387" w:date="2023-07-21T16:16:32Z">
                      <w:r w:rsidDel="00000000" w:rsidR="00000000" w:rsidRPr="00000000">
                        <w:rPr>
                          <w:sz w:val="19.920000076293945"/>
                          <w:szCs w:val="19.920000076293945"/>
                          <w:rtl w:val="0"/>
                        </w:rPr>
                        <w:delText xml:space="preserve">DRVAL1 is equal to  DRVAL2 for a  </w:delText>
                      </w:r>
                    </w:del>
                  </w:sdtContent>
                </w:sdt>
              </w:p>
            </w:sdtContent>
          </w:sdt>
          <w:p w:rsidR="00000000" w:rsidDel="00000000" w:rsidP="00000000" w:rsidRDefault="00000000" w:rsidRPr="00000000" w14:paraId="00001BCF">
            <w:pPr>
              <w:widowControl w:val="0"/>
              <w:spacing w:after="0" w:before="5.2105712890625" w:line="240" w:lineRule="auto"/>
              <w:ind w:left="128.935546875" w:firstLine="0"/>
              <w:jc w:val="left"/>
              <w:rPr>
                <w:sz w:val="19.920000076293945"/>
                <w:szCs w:val="19.920000076293945"/>
              </w:rPr>
            </w:pPr>
            <w:sdt>
              <w:sdtPr>
                <w:tag w:val="goog_rdk_7451"/>
              </w:sdtPr>
              <w:sdtContent>
                <w:del w:author="Thomas Cervone-Richards - NOAA Federal" w:id="387" w:date="2023-07-21T16:16:32Z">
                  <w:r w:rsidDel="00000000" w:rsidR="00000000" w:rsidRPr="00000000">
                    <w:rPr>
                      <w:sz w:val="19.920000076293945"/>
                      <w:szCs w:val="19.920000076293945"/>
                      <w:rtl w:val="0"/>
                    </w:rPr>
                    <w:delText xml:space="preserve">DEPARE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454"/>
            </w:sdtPr>
            <w:sdtContent>
              <w:p w:rsidR="00000000" w:rsidDel="00000000" w:rsidP="00000000" w:rsidRDefault="00000000" w:rsidRPr="00000000" w14:paraId="00001BD0">
                <w:pPr>
                  <w:widowControl w:val="0"/>
                  <w:spacing w:after="0" w:line="231.23273849487305" w:lineRule="auto"/>
                  <w:ind w:left="128.935546875" w:right="402.242431640625" w:hanging="13.3465576171875"/>
                  <w:jc w:val="left"/>
                  <w:rPr>
                    <w:del w:author="Thomas Cervone-Richards - NOAA Federal" w:id="387" w:date="2023-07-21T16:16:32Z"/>
                    <w:sz w:val="19.920000076293945"/>
                    <w:szCs w:val="19.920000076293945"/>
                  </w:rPr>
                </w:pPr>
                <w:sdt>
                  <w:sdtPr>
                    <w:tag w:val="goog_rdk_7453"/>
                  </w:sdtPr>
                  <w:sdtContent>
                    <w:del w:author="Thomas Cervone-Richards - NOAA Federal" w:id="387" w:date="2023-07-21T16:16:32Z">
                      <w:r w:rsidDel="00000000" w:rsidR="00000000" w:rsidRPr="00000000">
                        <w:rPr>
                          <w:sz w:val="19.920000076293945"/>
                          <w:szCs w:val="19.920000076293945"/>
                          <w:rtl w:val="0"/>
                        </w:rPr>
                        <w:delText xml:space="preserve">Amend DRVAL1 or  DRVAL2 to logical  </w:delText>
                      </w:r>
                    </w:del>
                  </w:sdtContent>
                </w:sdt>
              </w:p>
            </w:sdtContent>
          </w:sdt>
          <w:p w:rsidR="00000000" w:rsidDel="00000000" w:rsidP="00000000" w:rsidRDefault="00000000" w:rsidRPr="00000000" w14:paraId="00001BD1">
            <w:pPr>
              <w:widowControl w:val="0"/>
              <w:spacing w:after="0" w:before="5.2105712890625" w:line="231.2326955795288" w:lineRule="auto"/>
              <w:ind w:left="119.7723388671875" w:right="359.01611328125" w:hanging="5.37841796875"/>
              <w:jc w:val="left"/>
              <w:rPr>
                <w:sz w:val="19.920000076293945"/>
                <w:szCs w:val="19.920000076293945"/>
              </w:rPr>
            </w:pPr>
            <w:sdt>
              <w:sdtPr>
                <w:tag w:val="goog_rdk_7455"/>
              </w:sdtPr>
              <w:sdtContent>
                <w:del w:author="Thomas Cervone-Richards - NOAA Federal" w:id="387" w:date="2023-07-21T16:16:32Z">
                  <w:r w:rsidDel="00000000" w:rsidR="00000000" w:rsidRPr="00000000">
                    <w:rPr>
                      <w:sz w:val="19.920000076293945"/>
                      <w:szCs w:val="19.920000076293945"/>
                      <w:rtl w:val="0"/>
                    </w:rPr>
                    <w:delText xml:space="preserve">values for DEPARE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2">
            <w:pPr>
              <w:widowControl w:val="0"/>
              <w:spacing w:after="0" w:line="231.23273849487305" w:lineRule="auto"/>
              <w:ind w:left="120.767822265625" w:right="322.855224609375" w:hanging="1.5936279296875"/>
              <w:jc w:val="left"/>
              <w:rPr>
                <w:sz w:val="19.920000076293945"/>
                <w:szCs w:val="19.920000076293945"/>
              </w:rPr>
            </w:pPr>
            <w:sdt>
              <w:sdtPr>
                <w:tag w:val="goog_rdk_7457"/>
              </w:sdtPr>
              <w:sdtContent>
                <w:del w:author="Thomas Cervone-Richards - NOAA Federal" w:id="387" w:date="2023-07-21T16:16:32Z">
                  <w:r w:rsidDel="00000000" w:rsidR="00000000" w:rsidRPr="00000000">
                    <w:rPr>
                      <w:sz w:val="19.920000076293945"/>
                      <w:szCs w:val="19.920000076293945"/>
                      <w:rtl w:val="0"/>
                    </w:rPr>
                    <w:delText xml:space="preserve">5.4 and Logical  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D3">
            <w:pPr>
              <w:widowControl w:val="0"/>
              <w:spacing w:after="0" w:line="240" w:lineRule="auto"/>
              <w:jc w:val="center"/>
              <w:rPr>
                <w:sz w:val="19.920000076293945"/>
                <w:szCs w:val="19.920000076293945"/>
              </w:rPr>
            </w:pPr>
            <w:sdt>
              <w:sdtPr>
                <w:tag w:val="goog_rdk_7459"/>
              </w:sdtPr>
              <w:sdtContent>
                <w:del w:author="Thomas Cervone-Richards - NOAA Federal" w:id="387" w:date="2023-07-21T16:16:32Z">
                  <w:r w:rsidDel="00000000" w:rsidR="00000000" w:rsidRPr="00000000">
                    <w:rPr>
                      <w:sz w:val="19.920000076293945"/>
                      <w:szCs w:val="19.920000076293945"/>
                      <w:rtl w:val="0"/>
                    </w:rPr>
                    <w:delText xml:space="preserve">W</w:delText>
                  </w:r>
                </w:del>
              </w:sdtContent>
            </w:sdt>
            <w:r w:rsidDel="00000000" w:rsidR="00000000" w:rsidRPr="00000000">
              <w:rPr>
                <w:rtl w:val="0"/>
              </w:rPr>
            </w:r>
          </w:p>
        </w:tc>
      </w:tr>
    </w:tbl>
    <w:p w:rsidR="00000000" w:rsidDel="00000000" w:rsidP="00000000" w:rsidRDefault="00000000" w:rsidRPr="00000000" w14:paraId="00001BD4">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BD5">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BD6">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BD7">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70 </w:t>
      </w:r>
    </w:p>
    <w:tbl>
      <w:tblPr>
        <w:tblStyle w:val="Table61"/>
        <w:tblW w:w="11400.0" w:type="dxa"/>
        <w:jc w:val="left"/>
        <w:tblInd w:w="-87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175"/>
        <w:gridCol w:w="810"/>
        <w:gridCol w:w="435"/>
        <w:gridCol w:w="930"/>
        <w:gridCol w:w="750"/>
        <w:gridCol w:w="615"/>
        <w:gridCol w:w="135"/>
        <w:gridCol w:w="750"/>
        <w:gridCol w:w="765"/>
        <w:gridCol w:w="510"/>
        <w:gridCol w:w="240"/>
        <w:gridCol w:w="735"/>
        <w:gridCol w:w="570"/>
        <w:gridCol w:w="555"/>
        <w:gridCol w:w="720"/>
        <w:tblGridChange w:id="0">
          <w:tblGrid>
            <w:gridCol w:w="705"/>
            <w:gridCol w:w="2175"/>
            <w:gridCol w:w="810"/>
            <w:gridCol w:w="435"/>
            <w:gridCol w:w="930"/>
            <w:gridCol w:w="750"/>
            <w:gridCol w:w="615"/>
            <w:gridCol w:w="135"/>
            <w:gridCol w:w="750"/>
            <w:gridCol w:w="765"/>
            <w:gridCol w:w="510"/>
            <w:gridCol w:w="240"/>
            <w:gridCol w:w="735"/>
            <w:gridCol w:w="570"/>
            <w:gridCol w:w="555"/>
            <w:gridCol w:w="720"/>
          </w:tblGrid>
        </w:tblGridChange>
      </w:tblGrid>
      <w:tr>
        <w:trPr>
          <w:cantSplit w:val="0"/>
          <w:trHeight w:val="139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D8">
            <w:pPr>
              <w:widowControl w:val="0"/>
              <w:spacing w:after="0" w:line="240" w:lineRule="auto"/>
              <w:jc w:val="center"/>
              <w:rPr>
                <w:sz w:val="19.920000076293945"/>
                <w:szCs w:val="19.920000076293945"/>
              </w:rPr>
            </w:pPr>
            <w:sdt>
              <w:sdtPr>
                <w:tag w:val="goog_rdk_7461"/>
              </w:sdtPr>
              <w:sdtContent>
                <w:del w:author="Thomas Cervone-Richards - NOAA Federal" w:id="388" w:date="2023-07-21T16:16:36Z">
                  <w:r w:rsidDel="00000000" w:rsidR="00000000" w:rsidRPr="00000000">
                    <w:rPr>
                      <w:sz w:val="19.920000076293945"/>
                      <w:szCs w:val="19.920000076293945"/>
                      <w:rtl w:val="0"/>
                    </w:rPr>
                    <w:delText xml:space="preserve">1780 </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sdt>
            <w:sdtPr>
              <w:tag w:val="goog_rdk_7464"/>
            </w:sdtPr>
            <w:sdtContent>
              <w:p w:rsidR="00000000" w:rsidDel="00000000" w:rsidP="00000000" w:rsidRDefault="00000000" w:rsidRPr="00000000" w14:paraId="00001BD9">
                <w:pPr>
                  <w:widowControl w:val="0"/>
                  <w:spacing w:after="0" w:line="230.22869110107422" w:lineRule="auto"/>
                  <w:ind w:left="119.77203369140625" w:right="124.58343505859375" w:firstLine="10.159149169921875"/>
                  <w:jc w:val="left"/>
                  <w:rPr>
                    <w:del w:author="Thomas Cervone-Richards - NOAA Federal" w:id="388" w:date="2023-07-21T16:16:36Z"/>
                    <w:sz w:val="19.920000076293945"/>
                    <w:szCs w:val="19.920000076293945"/>
                  </w:rPr>
                </w:pPr>
                <w:sdt>
                  <w:sdtPr>
                    <w:tag w:val="goog_rdk_7463"/>
                  </w:sdtPr>
                  <w:sdtContent>
                    <w:del w:author="Thomas Cervone-Richards - NOAA Federal" w:id="388" w:date="2023-07-21T16:16:36Z">
                      <w:r w:rsidDel="00000000" w:rsidR="00000000" w:rsidRPr="00000000">
                        <w:rPr>
                          <w:sz w:val="19.920000076293945"/>
                          <w:szCs w:val="19.920000076293945"/>
                          <w:rtl w:val="0"/>
                        </w:rPr>
                        <w:delText xml:space="preserve">For each SBDARE feature  object where NATSUR and  NATQUA are Known AND  </w:delText>
                      </w:r>
                    </w:del>
                  </w:sdtContent>
                </w:sdt>
              </w:p>
            </w:sdtContent>
          </w:sdt>
          <w:p w:rsidR="00000000" w:rsidDel="00000000" w:rsidP="00000000" w:rsidRDefault="00000000" w:rsidRPr="00000000" w14:paraId="00001BDA">
            <w:pPr>
              <w:widowControl w:val="0"/>
              <w:spacing w:after="0" w:before="6.04248046875" w:line="231.23263835906982" w:lineRule="auto"/>
              <w:ind w:left="119.97116088867188" w:right="81.75506591796875" w:hanging="4.38232421875"/>
              <w:jc w:val="left"/>
              <w:rPr>
                <w:sz w:val="19.920000076293945"/>
                <w:szCs w:val="19.920000076293945"/>
              </w:rPr>
            </w:pPr>
            <w:sdt>
              <w:sdtPr>
                <w:tag w:val="goog_rdk_7465"/>
              </w:sdtPr>
              <w:sdtContent>
                <w:del w:author="Thomas Cervone-Richards - NOAA Federal" w:id="388" w:date="2023-07-21T16:16:36Z">
                  <w:r w:rsidDel="00000000" w:rsidR="00000000" w:rsidRPr="00000000">
                    <w:rPr>
                      <w:sz w:val="19.920000076293945"/>
                      <w:szCs w:val="19.920000076293945"/>
                      <w:rtl w:val="0"/>
                    </w:rPr>
                    <w:delText xml:space="preserve">the combination of values  are not as listed in the table  below.</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sdt>
            <w:sdtPr>
              <w:tag w:val="goog_rdk_7468"/>
            </w:sdtPr>
            <w:sdtContent>
              <w:p w:rsidR="00000000" w:rsidDel="00000000" w:rsidP="00000000" w:rsidRDefault="00000000" w:rsidRPr="00000000" w14:paraId="00001BDD">
                <w:pPr>
                  <w:widowControl w:val="0"/>
                  <w:spacing w:after="0" w:line="231.63326740264893" w:lineRule="auto"/>
                  <w:ind w:left="119.7723388671875" w:right="160.244140625" w:firstLine="11.15509033203125"/>
                  <w:jc w:val="left"/>
                  <w:rPr>
                    <w:del w:author="Thomas Cervone-Richards - NOAA Federal" w:id="388" w:date="2023-07-21T16:16:36Z"/>
                    <w:sz w:val="19.920000076293945"/>
                    <w:szCs w:val="19.920000076293945"/>
                  </w:rPr>
                </w:pPr>
                <w:sdt>
                  <w:sdtPr>
                    <w:tag w:val="goog_rdk_7467"/>
                  </w:sdtPr>
                  <w:sdtContent>
                    <w:del w:author="Thomas Cervone-Richards - NOAA Federal" w:id="388" w:date="2023-07-21T16:16:36Z">
                      <w:r w:rsidDel="00000000" w:rsidR="00000000" w:rsidRPr="00000000">
                        <w:rPr>
                          <w:sz w:val="19.920000076293945"/>
                          <w:szCs w:val="19.920000076293945"/>
                          <w:rtl w:val="0"/>
                        </w:rPr>
                        <w:delText xml:space="preserve">Illogical combination  of NATSUR and  </w:delText>
                      </w:r>
                    </w:del>
                  </w:sdtContent>
                </w:sdt>
              </w:p>
            </w:sdtContent>
          </w:sdt>
          <w:p w:rsidR="00000000" w:rsidDel="00000000" w:rsidP="00000000" w:rsidRDefault="00000000" w:rsidRPr="00000000" w14:paraId="00001BDE">
            <w:pPr>
              <w:widowControl w:val="0"/>
              <w:spacing w:after="0" w:before="2.47802734375" w:line="240" w:lineRule="auto"/>
              <w:ind w:left="127.939453125" w:firstLine="0"/>
              <w:jc w:val="left"/>
              <w:rPr>
                <w:sz w:val="19.920000076293945"/>
                <w:szCs w:val="19.920000076293945"/>
              </w:rPr>
            </w:pPr>
            <w:sdt>
              <w:sdtPr>
                <w:tag w:val="goog_rdk_7469"/>
              </w:sdtPr>
              <w:sdtContent>
                <w:del w:author="Thomas Cervone-Richards - NOAA Federal" w:id="388" w:date="2023-07-21T16:16:36Z">
                  <w:r w:rsidDel="00000000" w:rsidR="00000000" w:rsidRPr="00000000">
                    <w:rPr>
                      <w:sz w:val="19.920000076293945"/>
                      <w:szCs w:val="19.920000076293945"/>
                      <w:rtl w:val="0"/>
                    </w:rPr>
                    <w:delText xml:space="preserve">NATQUA.</w:delText>
                  </w:r>
                </w:del>
              </w:sdtContent>
            </w:sdt>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BE1">
            <w:pPr>
              <w:widowControl w:val="0"/>
              <w:spacing w:after="0" w:line="230.73035717010498" w:lineRule="auto"/>
              <w:ind w:left="115.5889892578125" w:right="101.8487548828125" w:firstLine="0"/>
              <w:jc w:val="left"/>
              <w:rPr>
                <w:sz w:val="19.920000076293945"/>
                <w:szCs w:val="19.920000076293945"/>
              </w:rPr>
            </w:pPr>
            <w:sdt>
              <w:sdtPr>
                <w:tag w:val="goog_rdk_7471"/>
              </w:sdtPr>
              <w:sdtContent>
                <w:del w:author="Thomas Cervone-Richards - NOAA Federal" w:id="388" w:date="2023-07-21T16:16:36Z">
                  <w:r w:rsidDel="00000000" w:rsidR="00000000" w:rsidRPr="00000000">
                    <w:rPr>
                      <w:sz w:val="19.920000076293945"/>
                      <w:szCs w:val="19.920000076293945"/>
                      <w:rtl w:val="0"/>
                    </w:rPr>
                    <w:delText xml:space="preserve">Amend NATSUR or  NATQUA for SBDARE  object in accordance  with the logical values  defined in the table.</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sdt>
            <w:sdtPr>
              <w:tag w:val="goog_rdk_7474"/>
            </w:sdtPr>
            <w:sdtContent>
              <w:p w:rsidR="00000000" w:rsidDel="00000000" w:rsidP="00000000" w:rsidRDefault="00000000" w:rsidRPr="00000000" w14:paraId="00001BE5">
                <w:pPr>
                  <w:widowControl w:val="0"/>
                  <w:spacing w:after="0" w:line="240" w:lineRule="auto"/>
                  <w:ind w:left="127.9388427734375" w:firstLine="0"/>
                  <w:jc w:val="left"/>
                  <w:rPr>
                    <w:del w:author="Thomas Cervone-Richards - NOAA Federal" w:id="388" w:date="2023-07-21T16:16:36Z"/>
                    <w:sz w:val="19.920000076293945"/>
                    <w:szCs w:val="19.920000076293945"/>
                  </w:rPr>
                </w:pPr>
                <w:sdt>
                  <w:sdtPr>
                    <w:tag w:val="goog_rdk_7473"/>
                  </w:sdtPr>
                  <w:sdtContent>
                    <w:del w:author="Thomas Cervone-Richards - NOAA Federal" w:id="388" w:date="2023-07-21T16:16:36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BE6">
            <w:pPr>
              <w:widowControl w:val="0"/>
              <w:spacing w:after="0" w:line="240" w:lineRule="auto"/>
              <w:ind w:left="120.767822265625" w:firstLine="0"/>
              <w:jc w:val="left"/>
              <w:rPr>
                <w:sz w:val="19.920000076293945"/>
                <w:szCs w:val="19.920000076293945"/>
              </w:rPr>
            </w:pPr>
            <w:sdt>
              <w:sdtPr>
                <w:tag w:val="goog_rdk_7475"/>
              </w:sdtPr>
              <w:sdtContent>
                <w:del w:author="Thomas Cervone-Richards - NOAA Federal" w:id="388" w:date="2023-07-21T16:16:36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9">
            <w:pPr>
              <w:widowControl w:val="0"/>
              <w:spacing w:after="0" w:line="240" w:lineRule="auto"/>
              <w:jc w:val="center"/>
              <w:rPr>
                <w:sz w:val="19.920000076293945"/>
                <w:szCs w:val="19.920000076293945"/>
              </w:rPr>
            </w:pPr>
            <w:sdt>
              <w:sdtPr>
                <w:tag w:val="goog_rdk_7477"/>
              </w:sdtPr>
              <w:sdtContent>
                <w:del w:author="Thomas Cervone-Richards - NOAA Federal" w:id="388" w:date="2023-07-21T16:16:36Z">
                  <w:r w:rsidDel="00000000" w:rsidR="00000000" w:rsidRPr="00000000">
                    <w:rPr>
                      <w:sz w:val="19.920000076293945"/>
                      <w:szCs w:val="19.920000076293945"/>
                      <w:rtl w:val="0"/>
                    </w:rPr>
                    <w:delText xml:space="preserve">W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A">
            <w:pPr>
              <w:widowControl w:val="0"/>
              <w:spacing w:after="0" w:line="240" w:lineRule="auto"/>
              <w:jc w:val="center"/>
              <w:rPr>
                <w:sz w:val="19.920000076293945"/>
                <w:szCs w:val="19.920000076293945"/>
              </w:rPr>
            </w:pPr>
            <w:r w:rsidDel="00000000" w:rsidR="00000000" w:rsidRPr="00000000">
              <w:rPr>
                <w:rtl w:val="0"/>
              </w:rPr>
            </w:r>
          </w:p>
        </w:tc>
      </w:tr>
      <w:tr>
        <w:trPr>
          <w:cantSplit w:val="0"/>
          <w:trHeight w:val="26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EC">
            <w:pPr>
              <w:widowControl w:val="0"/>
              <w:spacing w:after="0" w:line="240" w:lineRule="auto"/>
              <w:jc w:val="center"/>
              <w:rPr>
                <w:sz w:val="19.920000076293945"/>
                <w:szCs w:val="19.920000076293945"/>
              </w:rPr>
            </w:pPr>
            <w:sdt>
              <w:sdtPr>
                <w:tag w:val="goog_rdk_7479"/>
              </w:sdtPr>
              <w:sdtContent>
                <w:del w:author="Thomas Cervone-Richards - NOAA Federal" w:id="389" w:date="2023-07-21T16:16:41Z">
                  <w:r w:rsidDel="00000000" w:rsidR="00000000" w:rsidRPr="00000000">
                    <w:rPr>
                      <w:sz w:val="19.920000076293945"/>
                      <w:szCs w:val="19.920000076293945"/>
                      <w:rtl w:val="0"/>
                    </w:rPr>
                    <w:delText xml:space="preserve">NATQUA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D">
            <w:pPr>
              <w:widowControl w:val="0"/>
              <w:spacing w:after="0" w:line="240" w:lineRule="auto"/>
              <w:jc w:val="center"/>
              <w:rPr>
                <w:sz w:val="19.920000076293945"/>
                <w:szCs w:val="19.920000076293945"/>
              </w:rPr>
            </w:pPr>
            <w:sdt>
              <w:sdtPr>
                <w:tag w:val="goog_rdk_7481"/>
              </w:sdtPr>
              <w:sdtContent>
                <w:del w:author="Thomas Cervone-Richards - NOAA Federal" w:id="389" w:date="2023-07-21T16:16:41Z">
                  <w:r w:rsidDel="00000000" w:rsidR="00000000" w:rsidRPr="00000000">
                    <w:rPr>
                      <w:sz w:val="19.920000076293945"/>
                      <w:szCs w:val="19.920000076293945"/>
                      <w:rtl w:val="0"/>
                    </w:rPr>
                    <w:delText xml:space="preserve">1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E">
            <w:pPr>
              <w:widowControl w:val="0"/>
              <w:spacing w:after="0" w:line="240" w:lineRule="auto"/>
              <w:jc w:val="center"/>
              <w:rPr>
                <w:sz w:val="19.920000076293945"/>
                <w:szCs w:val="19.920000076293945"/>
              </w:rPr>
            </w:pPr>
            <w:sdt>
              <w:sdtPr>
                <w:tag w:val="goog_rdk_7483"/>
              </w:sdtPr>
              <w:sdtContent>
                <w:del w:author="Thomas Cervone-Richards - NOAA Federal" w:id="389" w:date="2023-07-21T16:16:41Z">
                  <w:r w:rsidDel="00000000" w:rsidR="00000000" w:rsidRPr="00000000">
                    <w:rPr>
                      <w:sz w:val="19.920000076293945"/>
                      <w:szCs w:val="19.920000076293945"/>
                      <w:rtl w:val="0"/>
                    </w:rPr>
                    <w:delText xml:space="preserve">2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EF">
            <w:pPr>
              <w:widowControl w:val="0"/>
              <w:spacing w:after="0" w:line="240" w:lineRule="auto"/>
              <w:jc w:val="center"/>
              <w:rPr>
                <w:sz w:val="19.920000076293945"/>
                <w:szCs w:val="19.920000076293945"/>
              </w:rPr>
            </w:pPr>
            <w:sdt>
              <w:sdtPr>
                <w:tag w:val="goog_rdk_7485"/>
              </w:sdtPr>
              <w:sdtContent>
                <w:del w:author="Thomas Cervone-Richards - NOAA Federal" w:id="389" w:date="2023-07-21T16:16:41Z">
                  <w:r w:rsidDel="00000000" w:rsidR="00000000" w:rsidRPr="00000000">
                    <w:rPr>
                      <w:sz w:val="19.920000076293945"/>
                      <w:szCs w:val="19.920000076293945"/>
                      <w:rtl w:val="0"/>
                    </w:rPr>
                    <w:delText xml:space="preserve">3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0">
            <w:pPr>
              <w:widowControl w:val="0"/>
              <w:spacing w:after="0" w:line="240" w:lineRule="auto"/>
              <w:jc w:val="center"/>
              <w:rPr>
                <w:sz w:val="19.920000076293945"/>
                <w:szCs w:val="19.920000076293945"/>
              </w:rPr>
            </w:pPr>
            <w:sdt>
              <w:sdtPr>
                <w:tag w:val="goog_rdk_7487"/>
              </w:sdtPr>
              <w:sdtContent>
                <w:del w:author="Thomas Cervone-Richards - NOAA Federal" w:id="389" w:date="2023-07-21T16:16:41Z">
                  <w:r w:rsidDel="00000000" w:rsidR="00000000" w:rsidRPr="00000000">
                    <w:rPr>
                      <w:sz w:val="19.920000076293945"/>
                      <w:szCs w:val="19.920000076293945"/>
                      <w:rtl w:val="0"/>
                    </w:rPr>
                    <w:delText xml:space="preserve">4 </w:delText>
                  </w:r>
                </w:del>
              </w:sdtContent>
            </w:sdt>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BF1">
            <w:pPr>
              <w:widowControl w:val="0"/>
              <w:spacing w:after="0" w:line="240" w:lineRule="auto"/>
              <w:jc w:val="center"/>
              <w:rPr>
                <w:sz w:val="19.920000076293945"/>
                <w:szCs w:val="19.920000076293945"/>
              </w:rPr>
            </w:pPr>
            <w:sdt>
              <w:sdtPr>
                <w:tag w:val="goog_rdk_7489"/>
              </w:sdtPr>
              <w:sdtContent>
                <w:del w:author="Thomas Cervone-Richards - NOAA Federal" w:id="389" w:date="2023-07-21T16:16:41Z">
                  <w:r w:rsidDel="00000000" w:rsidR="00000000" w:rsidRPr="00000000">
                    <w:rPr>
                      <w:sz w:val="19.920000076293945"/>
                      <w:szCs w:val="19.920000076293945"/>
                      <w:rtl w:val="0"/>
                    </w:rPr>
                    <w:delText xml:space="preserve">5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3">
            <w:pPr>
              <w:widowControl w:val="0"/>
              <w:spacing w:after="0" w:line="240" w:lineRule="auto"/>
              <w:jc w:val="center"/>
              <w:rPr>
                <w:sz w:val="19.920000076293945"/>
                <w:szCs w:val="19.920000076293945"/>
              </w:rPr>
            </w:pPr>
            <w:sdt>
              <w:sdtPr>
                <w:tag w:val="goog_rdk_7491"/>
              </w:sdtPr>
              <w:sdtContent>
                <w:del w:author="Thomas Cervone-Richards - NOAA Federal" w:id="389" w:date="2023-07-21T16:16:41Z">
                  <w:r w:rsidDel="00000000" w:rsidR="00000000" w:rsidRPr="00000000">
                    <w:rPr>
                      <w:sz w:val="19.920000076293945"/>
                      <w:szCs w:val="19.920000076293945"/>
                      <w:rtl w:val="0"/>
                    </w:rPr>
                    <w:delText xml:space="preserve">6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4">
            <w:pPr>
              <w:widowControl w:val="0"/>
              <w:spacing w:after="0" w:line="240" w:lineRule="auto"/>
              <w:jc w:val="center"/>
              <w:rPr>
                <w:sz w:val="19.920000076293945"/>
                <w:szCs w:val="19.920000076293945"/>
              </w:rPr>
            </w:pPr>
            <w:sdt>
              <w:sdtPr>
                <w:tag w:val="goog_rdk_7493"/>
              </w:sdtPr>
              <w:sdtContent>
                <w:del w:author="Thomas Cervone-Richards - NOAA Federal" w:id="389" w:date="2023-07-21T16:16:41Z">
                  <w:r w:rsidDel="00000000" w:rsidR="00000000" w:rsidRPr="00000000">
                    <w:rPr>
                      <w:sz w:val="19.920000076293945"/>
                      <w:szCs w:val="19.920000076293945"/>
                      <w:rtl w:val="0"/>
                    </w:rPr>
                    <w:delText xml:space="preserve">7 </w:delText>
                  </w:r>
                </w:del>
              </w:sdtContent>
            </w:sdt>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BF5">
            <w:pPr>
              <w:widowControl w:val="0"/>
              <w:spacing w:after="0" w:line="240" w:lineRule="auto"/>
              <w:jc w:val="center"/>
              <w:rPr>
                <w:sz w:val="19.920000076293945"/>
                <w:szCs w:val="19.920000076293945"/>
              </w:rPr>
            </w:pPr>
            <w:sdt>
              <w:sdtPr>
                <w:tag w:val="goog_rdk_7495"/>
              </w:sdtPr>
              <w:sdtContent>
                <w:del w:author="Thomas Cervone-Richards - NOAA Federal" w:id="389" w:date="2023-07-21T16:16:41Z">
                  <w:r w:rsidDel="00000000" w:rsidR="00000000" w:rsidRPr="00000000">
                    <w:rPr>
                      <w:sz w:val="19.920000076293945"/>
                      <w:szCs w:val="19.920000076293945"/>
                      <w:rtl w:val="0"/>
                    </w:rPr>
                    <w:delText xml:space="preserve">8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7">
            <w:pPr>
              <w:widowControl w:val="0"/>
              <w:spacing w:after="0" w:line="240" w:lineRule="auto"/>
              <w:jc w:val="center"/>
              <w:rPr>
                <w:sz w:val="19.920000076293945"/>
                <w:szCs w:val="19.920000076293945"/>
              </w:rPr>
            </w:pPr>
            <w:sdt>
              <w:sdtPr>
                <w:tag w:val="goog_rdk_7497"/>
              </w:sdtPr>
              <w:sdtContent>
                <w:del w:author="Thomas Cervone-Richards - NOAA Federal" w:id="389" w:date="2023-07-21T16:16:41Z">
                  <w:r w:rsidDel="00000000" w:rsidR="00000000" w:rsidRPr="00000000">
                    <w:rPr>
                      <w:sz w:val="19.920000076293945"/>
                      <w:szCs w:val="19.920000076293945"/>
                      <w:rtl w:val="0"/>
                    </w:rPr>
                    <w:delText xml:space="preserve">9 </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BF8">
            <w:pPr>
              <w:widowControl w:val="0"/>
              <w:spacing w:after="0" w:line="240" w:lineRule="auto"/>
              <w:jc w:val="center"/>
              <w:rPr>
                <w:sz w:val="19.920000076293945"/>
                <w:szCs w:val="19.920000076293945"/>
              </w:rPr>
            </w:pPr>
            <w:sdt>
              <w:sdtPr>
                <w:tag w:val="goog_rdk_7499"/>
              </w:sdtPr>
              <w:sdtContent>
                <w:del w:author="Thomas Cervone-Richards - NOAA Federal" w:id="389" w:date="2023-07-21T16:16:41Z">
                  <w:r w:rsidDel="00000000" w:rsidR="00000000" w:rsidRPr="00000000">
                    <w:rPr>
                      <w:sz w:val="19.920000076293945"/>
                      <w:szCs w:val="19.920000076293945"/>
                      <w:rtl w:val="0"/>
                    </w:rPr>
                    <w:delText xml:space="preserve">10</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63.9880371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FC">
            <w:pPr>
              <w:widowControl w:val="0"/>
              <w:spacing w:after="0" w:line="240" w:lineRule="auto"/>
              <w:jc w:val="center"/>
              <w:rPr>
                <w:sz w:val="19.920000076293945"/>
                <w:szCs w:val="19.920000076293945"/>
                <w:shd w:fill="e0e0e0" w:val="clear"/>
              </w:rPr>
            </w:pPr>
            <w:sdt>
              <w:sdtPr>
                <w:tag w:val="goog_rdk_7501"/>
              </w:sdtPr>
              <w:sdtContent>
                <w:del w:author="Thomas Cervone-Richards - NOAA Federal" w:id="390" w:date="2023-07-21T16:17:06Z">
                  <w:r w:rsidDel="00000000" w:rsidR="00000000" w:rsidRPr="00000000">
                    <w:rPr>
                      <w:sz w:val="19.920000076293945"/>
                      <w:szCs w:val="19.920000076293945"/>
                      <w:shd w:fill="e0e0e0" w:val="clear"/>
                      <w:rtl w:val="0"/>
                    </w:rPr>
                    <w:delText xml:space="preserve">NATSUR</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r>
      <w:tr>
        <w:trPr>
          <w:cantSplit w:val="0"/>
          <w:trHeight w:val="2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C">
            <w:pPr>
              <w:widowControl w:val="0"/>
              <w:spacing w:after="0" w:line="240" w:lineRule="auto"/>
              <w:jc w:val="center"/>
              <w:rPr>
                <w:sz w:val="19.920000076293945"/>
                <w:szCs w:val="19.920000076293945"/>
                <w:shd w:fill="e0e0e0" w:val="clear"/>
              </w:rPr>
            </w:pPr>
            <w:sdt>
              <w:sdtPr>
                <w:tag w:val="goog_rdk_7503"/>
              </w:sdtPr>
              <w:sdtContent>
                <w:del w:author="Thomas Cervone-Richards - NOAA Federal" w:id="391" w:date="2023-07-21T16:17:16Z">
                  <w:r w:rsidDel="00000000" w:rsidR="00000000" w:rsidRPr="00000000">
                    <w:rPr>
                      <w:sz w:val="19.920000076293945"/>
                      <w:szCs w:val="19.920000076293945"/>
                      <w:shd w:fill="e0e0e0" w:val="clear"/>
                      <w:rtl w:val="0"/>
                    </w:rPr>
                    <w:delText xml:space="preserve">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0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0">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11">
            <w:pPr>
              <w:widowControl w:val="0"/>
              <w:spacing w:after="0" w:line="240" w:lineRule="auto"/>
              <w:jc w:val="center"/>
              <w:rPr>
                <w:b w:val="1"/>
                <w:sz w:val="19.920000076293945"/>
                <w:szCs w:val="19.920000076293945"/>
              </w:rPr>
            </w:pPr>
            <w:sdt>
              <w:sdtPr>
                <w:tag w:val="goog_rdk_7505"/>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3">
            <w:pPr>
              <w:widowControl w:val="0"/>
              <w:spacing w:after="0" w:line="240" w:lineRule="auto"/>
              <w:ind w:left="113.388671875" w:firstLine="0"/>
              <w:jc w:val="left"/>
              <w:rPr>
                <w:b w:val="1"/>
                <w:sz w:val="19.920000076293945"/>
                <w:szCs w:val="19.920000076293945"/>
              </w:rPr>
            </w:pPr>
            <w:sdt>
              <w:sdtPr>
                <w:tag w:val="goog_rdk_7507"/>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4">
            <w:pPr>
              <w:widowControl w:val="0"/>
              <w:spacing w:after="0" w:line="240" w:lineRule="auto"/>
              <w:jc w:val="center"/>
              <w:rPr>
                <w:b w:val="1"/>
                <w:sz w:val="19.920000076293945"/>
                <w:szCs w:val="19.920000076293945"/>
              </w:rPr>
            </w:pPr>
            <w:sdt>
              <w:sdtPr>
                <w:tag w:val="goog_rdk_7509"/>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15">
            <w:pPr>
              <w:widowControl w:val="0"/>
              <w:spacing w:after="0" w:line="240" w:lineRule="auto"/>
              <w:jc w:val="center"/>
              <w:rPr>
                <w:b w:val="1"/>
                <w:sz w:val="19.920000076293945"/>
                <w:szCs w:val="19.920000076293945"/>
              </w:rPr>
            </w:pPr>
            <w:sdt>
              <w:sdtPr>
                <w:tag w:val="goog_rdk_7511"/>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7">
            <w:pPr>
              <w:widowControl w:val="0"/>
              <w:spacing w:after="0" w:line="240" w:lineRule="auto"/>
              <w:jc w:val="center"/>
              <w:rPr>
                <w:b w:val="1"/>
                <w:sz w:val="19.920000076293945"/>
                <w:szCs w:val="19.920000076293945"/>
              </w:rPr>
            </w:pPr>
            <w:sdt>
              <w:sdtPr>
                <w:tag w:val="goog_rdk_7513"/>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C">
            <w:pPr>
              <w:widowControl w:val="0"/>
              <w:spacing w:after="0" w:line="240" w:lineRule="auto"/>
              <w:jc w:val="center"/>
              <w:rPr>
                <w:sz w:val="19.920000076293945"/>
                <w:szCs w:val="19.920000076293945"/>
                <w:shd w:fill="e0e0e0" w:val="clear"/>
              </w:rPr>
            </w:pPr>
            <w:sdt>
              <w:sdtPr>
                <w:tag w:val="goog_rdk_7515"/>
              </w:sdtPr>
              <w:sdtContent>
                <w:del w:author="Thomas Cervone-Richards - NOAA Federal" w:id="391" w:date="2023-07-21T16:17:16Z">
                  <w:r w:rsidDel="00000000" w:rsidR="00000000" w:rsidRPr="00000000">
                    <w:rPr>
                      <w:sz w:val="19.920000076293945"/>
                      <w:szCs w:val="19.920000076293945"/>
                      <w:shd w:fill="e0e0e0" w:val="clear"/>
                      <w:rtl w:val="0"/>
                    </w:rPr>
                    <w:delText xml:space="preserve">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1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0">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21">
            <w:pPr>
              <w:widowControl w:val="0"/>
              <w:spacing w:after="0" w:line="240" w:lineRule="auto"/>
              <w:jc w:val="center"/>
              <w:rPr>
                <w:b w:val="1"/>
                <w:sz w:val="19.920000076293945"/>
                <w:szCs w:val="19.920000076293945"/>
              </w:rPr>
            </w:pPr>
            <w:sdt>
              <w:sdtPr>
                <w:tag w:val="goog_rdk_7517"/>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3">
            <w:pPr>
              <w:widowControl w:val="0"/>
              <w:spacing w:after="0" w:line="240" w:lineRule="auto"/>
              <w:ind w:left="113.388671875" w:firstLine="0"/>
              <w:jc w:val="left"/>
              <w:rPr>
                <w:b w:val="1"/>
                <w:sz w:val="19.920000076293945"/>
                <w:szCs w:val="19.920000076293945"/>
              </w:rPr>
            </w:pPr>
            <w:sdt>
              <w:sdtPr>
                <w:tag w:val="goog_rdk_7519"/>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4">
            <w:pPr>
              <w:widowControl w:val="0"/>
              <w:spacing w:after="0" w:line="240" w:lineRule="auto"/>
              <w:jc w:val="center"/>
              <w:rPr>
                <w:b w:val="1"/>
                <w:sz w:val="19.920000076293945"/>
                <w:szCs w:val="19.920000076293945"/>
              </w:rPr>
            </w:pPr>
            <w:sdt>
              <w:sdtPr>
                <w:tag w:val="goog_rdk_7521"/>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25">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7">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C">
            <w:pPr>
              <w:widowControl w:val="0"/>
              <w:spacing w:after="0" w:line="240" w:lineRule="auto"/>
              <w:jc w:val="center"/>
              <w:rPr>
                <w:sz w:val="19.920000076293945"/>
                <w:szCs w:val="19.920000076293945"/>
                <w:shd w:fill="e0e0e0" w:val="clear"/>
              </w:rPr>
            </w:pPr>
            <w:sdt>
              <w:sdtPr>
                <w:tag w:val="goog_rdk_7523"/>
              </w:sdtPr>
              <w:sdtContent>
                <w:del w:author="Thomas Cervone-Richards - NOAA Federal" w:id="391" w:date="2023-07-21T16:17:16Z">
                  <w:r w:rsidDel="00000000" w:rsidR="00000000" w:rsidRPr="00000000">
                    <w:rPr>
                      <w:sz w:val="19.920000076293945"/>
                      <w:szCs w:val="19.920000076293945"/>
                      <w:shd w:fill="e0e0e0" w:val="clear"/>
                      <w:rtl w:val="0"/>
                    </w:rPr>
                    <w:delText xml:space="preserve">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2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0">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31">
            <w:pPr>
              <w:widowControl w:val="0"/>
              <w:spacing w:after="0" w:line="240" w:lineRule="auto"/>
              <w:jc w:val="center"/>
              <w:rPr>
                <w:b w:val="1"/>
                <w:sz w:val="19.920000076293945"/>
                <w:szCs w:val="19.920000076293945"/>
              </w:rPr>
            </w:pPr>
            <w:sdt>
              <w:sdtPr>
                <w:tag w:val="goog_rdk_7525"/>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3">
            <w:pPr>
              <w:widowControl w:val="0"/>
              <w:spacing w:after="0" w:line="240" w:lineRule="auto"/>
              <w:ind w:left="113.388671875" w:firstLine="0"/>
              <w:jc w:val="left"/>
              <w:rPr>
                <w:b w:val="1"/>
                <w:sz w:val="19.920000076293945"/>
                <w:szCs w:val="19.920000076293945"/>
              </w:rPr>
            </w:pPr>
            <w:sdt>
              <w:sdtPr>
                <w:tag w:val="goog_rdk_7527"/>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4">
            <w:pPr>
              <w:widowControl w:val="0"/>
              <w:spacing w:after="0" w:line="240" w:lineRule="auto"/>
              <w:jc w:val="center"/>
              <w:rPr>
                <w:b w:val="1"/>
                <w:sz w:val="19.920000076293945"/>
                <w:szCs w:val="19.920000076293945"/>
              </w:rPr>
            </w:pPr>
            <w:sdt>
              <w:sdtPr>
                <w:tag w:val="goog_rdk_7529"/>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35">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7">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C">
            <w:pPr>
              <w:widowControl w:val="0"/>
              <w:spacing w:after="0" w:line="240" w:lineRule="auto"/>
              <w:jc w:val="center"/>
              <w:rPr>
                <w:sz w:val="19.920000076293945"/>
                <w:szCs w:val="19.920000076293945"/>
                <w:shd w:fill="e0e0e0" w:val="clear"/>
              </w:rPr>
            </w:pPr>
            <w:sdt>
              <w:sdtPr>
                <w:tag w:val="goog_rdk_7531"/>
              </w:sdtPr>
              <w:sdtContent>
                <w:del w:author="Thomas Cervone-Richards - NOAA Federal" w:id="391" w:date="2023-07-21T16:17:16Z">
                  <w:r w:rsidDel="00000000" w:rsidR="00000000" w:rsidRPr="00000000">
                    <w:rPr>
                      <w:sz w:val="19.920000076293945"/>
                      <w:szCs w:val="19.920000076293945"/>
                      <w:shd w:fill="e0e0e0" w:val="clear"/>
                      <w:rtl w:val="0"/>
                    </w:rPr>
                    <w:delText xml:space="preserve">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D">
            <w:pPr>
              <w:widowControl w:val="0"/>
              <w:spacing w:after="0" w:line="240" w:lineRule="auto"/>
              <w:ind w:left="115.7879638671875" w:firstLine="0"/>
              <w:jc w:val="left"/>
              <w:rPr>
                <w:b w:val="1"/>
                <w:sz w:val="19.920000076293945"/>
                <w:szCs w:val="19.920000076293945"/>
              </w:rPr>
            </w:pPr>
            <w:sdt>
              <w:sdtPr>
                <w:tag w:val="goog_rdk_7533"/>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E">
            <w:pPr>
              <w:widowControl w:val="0"/>
              <w:spacing w:after="0" w:line="240" w:lineRule="auto"/>
              <w:ind w:left="115.78765869140625" w:firstLine="0"/>
              <w:jc w:val="left"/>
              <w:rPr>
                <w:b w:val="1"/>
                <w:sz w:val="19.920000076293945"/>
                <w:szCs w:val="19.920000076293945"/>
              </w:rPr>
            </w:pPr>
            <w:sdt>
              <w:sdtPr>
                <w:tag w:val="goog_rdk_7535"/>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3F">
            <w:pPr>
              <w:widowControl w:val="0"/>
              <w:spacing w:after="0" w:line="240" w:lineRule="auto"/>
              <w:ind w:left="115.78826904296875" w:firstLine="0"/>
              <w:jc w:val="left"/>
              <w:rPr>
                <w:b w:val="1"/>
                <w:sz w:val="19.920000076293945"/>
                <w:szCs w:val="19.920000076293945"/>
              </w:rPr>
            </w:pPr>
            <w:sdt>
              <w:sdtPr>
                <w:tag w:val="goog_rdk_7537"/>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40">
            <w:pPr>
              <w:widowControl w:val="0"/>
              <w:spacing w:after="0" w:line="276" w:lineRule="auto"/>
              <w:jc w:val="left"/>
              <w:rPr>
                <w:b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41">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43">
            <w:pPr>
              <w:widowControl w:val="0"/>
              <w:spacing w:after="0" w:line="240" w:lineRule="auto"/>
              <w:ind w:left="113.388671875" w:firstLine="0"/>
              <w:jc w:val="left"/>
              <w:rPr>
                <w:b w:val="1"/>
                <w:sz w:val="19.920000076293945"/>
                <w:szCs w:val="19.920000076293945"/>
              </w:rPr>
            </w:pPr>
            <w:sdt>
              <w:sdtPr>
                <w:tag w:val="goog_rdk_7539"/>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44">
            <w:pPr>
              <w:widowControl w:val="0"/>
              <w:spacing w:after="0" w:line="276" w:lineRule="auto"/>
              <w:jc w:val="left"/>
              <w:rPr>
                <w:b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45">
            <w:pPr>
              <w:widowControl w:val="0"/>
              <w:spacing w:after="0" w:line="240" w:lineRule="auto"/>
              <w:jc w:val="center"/>
              <w:rPr>
                <w:b w:val="1"/>
                <w:sz w:val="19.920000076293945"/>
                <w:szCs w:val="19.920000076293945"/>
              </w:rPr>
            </w:pPr>
            <w:sdt>
              <w:sdtPr>
                <w:tag w:val="goog_rdk_7541"/>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47">
            <w:pPr>
              <w:widowControl w:val="0"/>
              <w:spacing w:after="0" w:line="240" w:lineRule="auto"/>
              <w:jc w:val="center"/>
              <w:rPr>
                <w:b w:val="1"/>
                <w:sz w:val="19.920000076293945"/>
                <w:szCs w:val="19.920000076293945"/>
              </w:rPr>
            </w:pPr>
            <w:sdt>
              <w:sdtPr>
                <w:tag w:val="goog_rdk_7543"/>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4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4C">
            <w:pPr>
              <w:widowControl w:val="0"/>
              <w:spacing w:after="0" w:line="240" w:lineRule="auto"/>
              <w:jc w:val="center"/>
              <w:rPr>
                <w:sz w:val="19.920000076293945"/>
                <w:szCs w:val="19.920000076293945"/>
                <w:shd w:fill="e0e0e0" w:val="clear"/>
              </w:rPr>
            </w:pPr>
            <w:sdt>
              <w:sdtPr>
                <w:tag w:val="goog_rdk_7545"/>
              </w:sdtPr>
              <w:sdtContent>
                <w:del w:author="Thomas Cervone-Richards - NOAA Federal" w:id="391" w:date="2023-07-21T16:17:16Z">
                  <w:r w:rsidDel="00000000" w:rsidR="00000000" w:rsidRPr="00000000">
                    <w:rPr>
                      <w:sz w:val="19.920000076293945"/>
                      <w:szCs w:val="19.920000076293945"/>
                      <w:shd w:fill="e0e0e0" w:val="clear"/>
                      <w:rtl w:val="0"/>
                    </w:rPr>
                    <w:delText xml:space="preserve">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4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4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4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50">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51">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53">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54">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55">
            <w:pPr>
              <w:widowControl w:val="0"/>
              <w:spacing w:after="0" w:line="240" w:lineRule="auto"/>
              <w:jc w:val="center"/>
              <w:rPr>
                <w:b w:val="1"/>
                <w:sz w:val="19.920000076293945"/>
                <w:szCs w:val="19.920000076293945"/>
              </w:rPr>
            </w:pPr>
            <w:sdt>
              <w:sdtPr>
                <w:tag w:val="goog_rdk_7547"/>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57">
            <w:pPr>
              <w:widowControl w:val="0"/>
              <w:spacing w:after="0" w:line="240" w:lineRule="auto"/>
              <w:jc w:val="center"/>
              <w:rPr>
                <w:b w:val="1"/>
                <w:sz w:val="19.920000076293945"/>
                <w:szCs w:val="19.920000076293945"/>
              </w:rPr>
            </w:pPr>
            <w:sdt>
              <w:sdtPr>
                <w:tag w:val="goog_rdk_7549"/>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5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5C">
            <w:pPr>
              <w:widowControl w:val="0"/>
              <w:spacing w:after="0" w:line="240" w:lineRule="auto"/>
              <w:jc w:val="center"/>
              <w:rPr>
                <w:sz w:val="19.920000076293945"/>
                <w:szCs w:val="19.920000076293945"/>
                <w:shd w:fill="e0e0e0" w:val="clear"/>
              </w:rPr>
            </w:pPr>
            <w:sdt>
              <w:sdtPr>
                <w:tag w:val="goog_rdk_7551"/>
              </w:sdtPr>
              <w:sdtContent>
                <w:del w:author="Thomas Cervone-Richards - NOAA Federal" w:id="391" w:date="2023-07-21T16:17:16Z">
                  <w:r w:rsidDel="00000000" w:rsidR="00000000" w:rsidRPr="00000000">
                    <w:rPr>
                      <w:sz w:val="19.920000076293945"/>
                      <w:szCs w:val="19.920000076293945"/>
                      <w:shd w:fill="e0e0e0" w:val="clear"/>
                      <w:rtl w:val="0"/>
                    </w:rPr>
                    <w:delText xml:space="preserve">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5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5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5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0">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61">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3">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4">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65">
            <w:pPr>
              <w:widowControl w:val="0"/>
              <w:spacing w:after="0" w:line="240" w:lineRule="auto"/>
              <w:jc w:val="center"/>
              <w:rPr>
                <w:b w:val="1"/>
                <w:sz w:val="19.920000076293945"/>
                <w:szCs w:val="19.920000076293945"/>
              </w:rPr>
            </w:pPr>
            <w:sdt>
              <w:sdtPr>
                <w:tag w:val="goog_rdk_7553"/>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7">
            <w:pPr>
              <w:widowControl w:val="0"/>
              <w:spacing w:after="0" w:line="240" w:lineRule="auto"/>
              <w:jc w:val="center"/>
              <w:rPr>
                <w:b w:val="1"/>
                <w:sz w:val="19.920000076293945"/>
                <w:szCs w:val="19.920000076293945"/>
              </w:rPr>
            </w:pPr>
            <w:sdt>
              <w:sdtPr>
                <w:tag w:val="goog_rdk_7555"/>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4.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C">
            <w:pPr>
              <w:widowControl w:val="0"/>
              <w:spacing w:after="0" w:line="240" w:lineRule="auto"/>
              <w:jc w:val="center"/>
              <w:rPr>
                <w:sz w:val="19.920000076293945"/>
                <w:szCs w:val="19.920000076293945"/>
                <w:shd w:fill="e0e0e0" w:val="clear"/>
              </w:rPr>
            </w:pPr>
            <w:sdt>
              <w:sdtPr>
                <w:tag w:val="goog_rdk_7557"/>
              </w:sdtPr>
              <w:sdtContent>
                <w:del w:author="Thomas Cervone-Richards - NOAA Federal" w:id="391" w:date="2023-07-21T16:17:16Z">
                  <w:r w:rsidDel="00000000" w:rsidR="00000000" w:rsidRPr="00000000">
                    <w:rPr>
                      <w:sz w:val="19.920000076293945"/>
                      <w:szCs w:val="19.920000076293945"/>
                      <w:shd w:fill="e0e0e0" w:val="clear"/>
                      <w:rtl w:val="0"/>
                    </w:rPr>
                    <w:delText xml:space="preserve">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6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0">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71">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3">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4">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75">
            <w:pPr>
              <w:widowControl w:val="0"/>
              <w:spacing w:after="0" w:line="240" w:lineRule="auto"/>
              <w:jc w:val="center"/>
              <w:rPr>
                <w:b w:val="1"/>
                <w:sz w:val="19.920000076293945"/>
                <w:szCs w:val="19.920000076293945"/>
              </w:rPr>
            </w:pPr>
            <w:sdt>
              <w:sdtPr>
                <w:tag w:val="goog_rdk_7559"/>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7">
            <w:pPr>
              <w:widowControl w:val="0"/>
              <w:spacing w:after="0" w:line="240" w:lineRule="auto"/>
              <w:jc w:val="center"/>
              <w:rPr>
                <w:b w:val="1"/>
                <w:sz w:val="19.920000076293945"/>
                <w:szCs w:val="19.920000076293945"/>
              </w:rPr>
            </w:pPr>
            <w:sdt>
              <w:sdtPr>
                <w:tag w:val="goog_rdk_7561"/>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C">
            <w:pPr>
              <w:widowControl w:val="0"/>
              <w:spacing w:after="0" w:line="240" w:lineRule="auto"/>
              <w:jc w:val="center"/>
              <w:rPr>
                <w:sz w:val="19.920000076293945"/>
                <w:szCs w:val="19.920000076293945"/>
                <w:shd w:fill="e0e0e0" w:val="clear"/>
              </w:rPr>
            </w:pPr>
            <w:sdt>
              <w:sdtPr>
                <w:tag w:val="goog_rdk_7563"/>
              </w:sdtPr>
              <w:sdtContent>
                <w:del w:author="Thomas Cervone-Richards - NOAA Federal" w:id="391" w:date="2023-07-21T16:17:16Z">
                  <w:r w:rsidDel="00000000" w:rsidR="00000000" w:rsidRPr="00000000">
                    <w:rPr>
                      <w:sz w:val="19.920000076293945"/>
                      <w:szCs w:val="19.920000076293945"/>
                      <w:shd w:fill="e0e0e0" w:val="clear"/>
                      <w:rtl w:val="0"/>
                    </w:rPr>
                    <w:delText xml:space="preserve">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7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0">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81">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3">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4">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85">
            <w:pPr>
              <w:widowControl w:val="0"/>
              <w:spacing w:after="0" w:line="240" w:lineRule="auto"/>
              <w:jc w:val="center"/>
              <w:rPr>
                <w:b w:val="1"/>
                <w:sz w:val="19.920000076293945"/>
                <w:szCs w:val="19.920000076293945"/>
              </w:rPr>
            </w:pPr>
            <w:sdt>
              <w:sdtPr>
                <w:tag w:val="goog_rdk_7565"/>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7">
            <w:pPr>
              <w:widowControl w:val="0"/>
              <w:spacing w:after="0" w:line="240" w:lineRule="auto"/>
              <w:jc w:val="center"/>
              <w:rPr>
                <w:b w:val="1"/>
                <w:sz w:val="19.920000076293945"/>
                <w:szCs w:val="19.920000076293945"/>
              </w:rPr>
            </w:pPr>
            <w:sdt>
              <w:sdtPr>
                <w:tag w:val="goog_rdk_7567"/>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C">
            <w:pPr>
              <w:widowControl w:val="0"/>
              <w:spacing w:after="0" w:line="240" w:lineRule="auto"/>
              <w:jc w:val="center"/>
              <w:rPr>
                <w:sz w:val="19.920000076293945"/>
                <w:szCs w:val="19.920000076293945"/>
                <w:shd w:fill="e0e0e0" w:val="clear"/>
              </w:rPr>
            </w:pPr>
            <w:sdt>
              <w:sdtPr>
                <w:tag w:val="goog_rdk_7569"/>
              </w:sdtPr>
              <w:sdtContent>
                <w:del w:author="Thomas Cervone-Richards - NOAA Federal" w:id="391" w:date="2023-07-21T16:17:16Z">
                  <w:r w:rsidDel="00000000" w:rsidR="00000000" w:rsidRPr="00000000">
                    <w:rPr>
                      <w:sz w:val="19.920000076293945"/>
                      <w:szCs w:val="19.920000076293945"/>
                      <w:shd w:fill="e0e0e0" w:val="clear"/>
                      <w:rtl w:val="0"/>
                    </w:rPr>
                    <w:delText xml:space="preserve">9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8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0">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91">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3">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4">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95">
            <w:pPr>
              <w:widowControl w:val="0"/>
              <w:spacing w:after="0" w:line="240" w:lineRule="auto"/>
              <w:jc w:val="center"/>
              <w:rPr>
                <w:b w:val="1"/>
                <w:sz w:val="19.920000076293945"/>
                <w:szCs w:val="19.920000076293945"/>
              </w:rPr>
            </w:pPr>
            <w:sdt>
              <w:sdtPr>
                <w:tag w:val="goog_rdk_7571"/>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7">
            <w:pPr>
              <w:widowControl w:val="0"/>
              <w:spacing w:after="0" w:line="240" w:lineRule="auto"/>
              <w:jc w:val="center"/>
              <w:rPr>
                <w:b w:val="1"/>
                <w:sz w:val="19.920000076293945"/>
                <w:szCs w:val="19.920000076293945"/>
              </w:rPr>
            </w:pPr>
            <w:sdt>
              <w:sdtPr>
                <w:tag w:val="goog_rdk_7573"/>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C">
            <w:pPr>
              <w:widowControl w:val="0"/>
              <w:spacing w:after="0" w:line="240" w:lineRule="auto"/>
              <w:jc w:val="center"/>
              <w:rPr>
                <w:sz w:val="19.920000076293945"/>
                <w:szCs w:val="19.920000076293945"/>
                <w:shd w:fill="e0e0e0" w:val="clear"/>
              </w:rPr>
            </w:pPr>
            <w:sdt>
              <w:sdtPr>
                <w:tag w:val="goog_rdk_7575"/>
              </w:sdtPr>
              <w:sdtContent>
                <w:del w:author="Thomas Cervone-Richards - NOAA Federal" w:id="391" w:date="2023-07-21T16:17:16Z">
                  <w:r w:rsidDel="00000000" w:rsidR="00000000" w:rsidRPr="00000000">
                    <w:rPr>
                      <w:sz w:val="19.920000076293945"/>
                      <w:szCs w:val="19.920000076293945"/>
                      <w:shd w:fill="e0e0e0" w:val="clear"/>
                      <w:rtl w:val="0"/>
                    </w:rPr>
                    <w:delText xml:space="preserve">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9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0">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A1">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3">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4">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A5">
            <w:pPr>
              <w:widowControl w:val="0"/>
              <w:spacing w:after="0" w:line="240" w:lineRule="auto"/>
              <w:jc w:val="center"/>
              <w:rPr>
                <w:b w:val="1"/>
                <w:sz w:val="19.920000076293945"/>
                <w:szCs w:val="19.920000076293945"/>
              </w:rPr>
            </w:pPr>
            <w:sdt>
              <w:sdtPr>
                <w:tag w:val="goog_rdk_7577"/>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7">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C">
            <w:pPr>
              <w:widowControl w:val="0"/>
              <w:spacing w:after="0" w:line="240" w:lineRule="auto"/>
              <w:jc w:val="center"/>
              <w:rPr>
                <w:sz w:val="19.920000076293945"/>
                <w:szCs w:val="19.920000076293945"/>
                <w:shd w:fill="e0e0e0" w:val="clear"/>
              </w:rPr>
            </w:pPr>
            <w:sdt>
              <w:sdtPr>
                <w:tag w:val="goog_rdk_7579"/>
              </w:sdtPr>
              <w:sdtContent>
                <w:del w:author="Thomas Cervone-Richards - NOAA Federal" w:id="391" w:date="2023-07-21T16:17:16Z">
                  <w:r w:rsidDel="00000000" w:rsidR="00000000" w:rsidRPr="00000000">
                    <w:rPr>
                      <w:sz w:val="19.920000076293945"/>
                      <w:szCs w:val="19.920000076293945"/>
                      <w:shd w:fill="e0e0e0" w:val="clear"/>
                      <w:rtl w:val="0"/>
                    </w:rPr>
                    <w:delText xml:space="preserve">14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A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0">
            <w:pPr>
              <w:widowControl w:val="0"/>
              <w:spacing w:after="0" w:line="240" w:lineRule="auto"/>
              <w:ind w:left="115.78826904296875" w:firstLine="0"/>
              <w:jc w:val="left"/>
              <w:rPr>
                <w:b w:val="1"/>
                <w:sz w:val="19.920000076293945"/>
                <w:szCs w:val="19.920000076293945"/>
              </w:rPr>
            </w:pPr>
            <w:sdt>
              <w:sdtPr>
                <w:tag w:val="goog_rdk_7581"/>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B1">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3">
            <w:pPr>
              <w:widowControl w:val="0"/>
              <w:spacing w:after="0" w:line="240" w:lineRule="auto"/>
              <w:ind w:left="113.388671875" w:firstLine="0"/>
              <w:jc w:val="left"/>
              <w:rPr>
                <w:b w:val="1"/>
                <w:sz w:val="19.920000076293945"/>
                <w:szCs w:val="19.920000076293945"/>
              </w:rPr>
            </w:pPr>
            <w:sdt>
              <w:sdtPr>
                <w:tag w:val="goog_rdk_7583"/>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4">
            <w:pPr>
              <w:widowControl w:val="0"/>
              <w:spacing w:after="0" w:line="276" w:lineRule="auto"/>
              <w:jc w:val="left"/>
              <w:rPr>
                <w:b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B5">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7">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C">
            <w:pPr>
              <w:widowControl w:val="0"/>
              <w:spacing w:after="0" w:line="240" w:lineRule="auto"/>
              <w:jc w:val="center"/>
              <w:rPr>
                <w:sz w:val="19.920000076293945"/>
                <w:szCs w:val="19.920000076293945"/>
                <w:shd w:fill="e0e0e0" w:val="clear"/>
              </w:rPr>
            </w:pPr>
            <w:sdt>
              <w:sdtPr>
                <w:tag w:val="goog_rdk_7585"/>
              </w:sdtPr>
              <w:sdtContent>
                <w:del w:author="Thomas Cervone-Richards - NOAA Federal" w:id="391" w:date="2023-07-21T16:17:16Z">
                  <w:r w:rsidDel="00000000" w:rsidR="00000000" w:rsidRPr="00000000">
                    <w:rPr>
                      <w:sz w:val="19.920000076293945"/>
                      <w:szCs w:val="19.920000076293945"/>
                      <w:shd w:fill="e0e0e0" w:val="clear"/>
                      <w:rtl w:val="0"/>
                    </w:rPr>
                    <w:delText xml:space="preserve">17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B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0">
            <w:pPr>
              <w:widowControl w:val="0"/>
              <w:spacing w:after="0" w:line="240" w:lineRule="auto"/>
              <w:ind w:left="115.78826904296875" w:firstLine="0"/>
              <w:jc w:val="left"/>
              <w:rPr>
                <w:b w:val="1"/>
                <w:sz w:val="19.920000076293945"/>
                <w:szCs w:val="19.920000076293945"/>
              </w:rPr>
            </w:pPr>
            <w:sdt>
              <w:sdtPr>
                <w:tag w:val="goog_rdk_7587"/>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C1">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3">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4">
            <w:pPr>
              <w:widowControl w:val="0"/>
              <w:spacing w:after="0" w:line="276" w:lineRule="auto"/>
              <w:jc w:val="left"/>
              <w:rPr>
                <w:b w:val="1"/>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C5">
            <w:pPr>
              <w:widowControl w:val="0"/>
              <w:spacing w:after="0" w:line="276" w:lineRule="auto"/>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7">
            <w:pPr>
              <w:widowControl w:val="0"/>
              <w:spacing w:after="0" w:line="240" w:lineRule="auto"/>
              <w:jc w:val="center"/>
              <w:rPr>
                <w:b w:val="1"/>
                <w:sz w:val="19.920000076293945"/>
                <w:szCs w:val="19.920000076293945"/>
              </w:rPr>
            </w:pPr>
            <w:sdt>
              <w:sdtPr>
                <w:tag w:val="goog_rdk_7589"/>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64.01123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C">
            <w:pPr>
              <w:widowControl w:val="0"/>
              <w:spacing w:after="0" w:line="240" w:lineRule="auto"/>
              <w:jc w:val="center"/>
              <w:rPr>
                <w:sz w:val="19.920000076293945"/>
                <w:szCs w:val="19.920000076293945"/>
                <w:shd w:fill="e0e0e0" w:val="clear"/>
              </w:rPr>
            </w:pPr>
            <w:sdt>
              <w:sdtPr>
                <w:tag w:val="goog_rdk_7591"/>
              </w:sdtPr>
              <w:sdtContent>
                <w:del w:author="Thomas Cervone-Richards - NOAA Federal" w:id="391" w:date="2023-07-21T16:17:16Z">
                  <w:r w:rsidDel="00000000" w:rsidR="00000000" w:rsidRPr="00000000">
                    <w:rPr>
                      <w:sz w:val="19.920000076293945"/>
                      <w:szCs w:val="19.920000076293945"/>
                      <w:shd w:fill="e0e0e0" w:val="clear"/>
                      <w:rtl w:val="0"/>
                    </w:rPr>
                    <w:delText xml:space="preserve">18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D">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E">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CF">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0">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D1">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3">
            <w:pPr>
              <w:widowControl w:val="0"/>
              <w:spacing w:after="0" w:line="276" w:lineRule="auto"/>
              <w:jc w:val="left"/>
              <w:rPr>
                <w:sz w:val="19.920000076293945"/>
                <w:szCs w:val="19.920000076293945"/>
                <w:shd w:fill="e0e0e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4">
            <w:pPr>
              <w:widowControl w:val="0"/>
              <w:spacing w:after="0" w:line="276" w:lineRule="auto"/>
              <w:jc w:val="left"/>
              <w:rPr>
                <w:sz w:val="19.920000076293945"/>
                <w:szCs w:val="19.920000076293945"/>
                <w:shd w:fill="e0e0e0" w:val="clea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CD5">
            <w:pPr>
              <w:widowControl w:val="0"/>
              <w:spacing w:after="0" w:line="240" w:lineRule="auto"/>
              <w:jc w:val="center"/>
              <w:rPr>
                <w:b w:val="1"/>
                <w:sz w:val="19.920000076293945"/>
                <w:szCs w:val="19.920000076293945"/>
              </w:rPr>
            </w:pPr>
            <w:sdt>
              <w:sdtPr>
                <w:tag w:val="goog_rdk_7593"/>
              </w:sdtPr>
              <w:sdtContent>
                <w:del w:author="Thomas Cervone-Richards - NOAA Federal" w:id="391" w:date="2023-07-21T16:17:16Z">
                  <w:r w:rsidDel="00000000" w:rsidR="00000000" w:rsidRPr="00000000">
                    <w:rPr>
                      <w:b w:val="1"/>
                      <w:sz w:val="19.920000076293945"/>
                      <w:szCs w:val="19.920000076293945"/>
                      <w:rtl w:val="0"/>
                    </w:rPr>
                    <w:delText xml:space="preserve">x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7">
            <w:pPr>
              <w:widowControl w:val="0"/>
              <w:spacing w:after="0" w:line="240" w:lineRule="auto"/>
              <w:jc w:val="center"/>
              <w:rPr>
                <w:b w:val="1"/>
                <w:sz w:val="19.920000076293945"/>
                <w:szCs w:val="19.920000076293945"/>
              </w:rPr>
            </w:pPr>
            <w:sdt>
              <w:sdtPr>
                <w:tag w:val="goog_rdk_7595"/>
              </w:sdtPr>
              <w:sdtContent>
                <w:del w:author="Thomas Cervone-Richards - NOAA Federal" w:id="391" w:date="2023-07-21T16:17:16Z">
                  <w:r w:rsidDel="00000000" w:rsidR="00000000" w:rsidRPr="00000000">
                    <w:rPr>
                      <w:b w:val="1"/>
                      <w:sz w:val="19.920000076293945"/>
                      <w:szCs w:val="19.920000076293945"/>
                      <w:rtl w:val="0"/>
                    </w:rPr>
                    <w:delText xml:space="preserve">x</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D8">
            <w:pPr>
              <w:widowControl w:val="0"/>
              <w:spacing w:after="0" w:line="276" w:lineRule="auto"/>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9.920000076293945"/>
                <w:szCs w:val="19.920000076293945"/>
              </w:rPr>
            </w:pPr>
            <w:r w:rsidDel="00000000" w:rsidR="00000000" w:rsidRPr="00000000">
              <w:rPr>
                <w:rtl w:val="0"/>
              </w:rPr>
            </w:r>
          </w:p>
        </w:tc>
      </w:tr>
      <w:tr>
        <w:trPr>
          <w:cantSplit w:val="0"/>
          <w:trHeight w:val="276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DB">
            <w:pPr>
              <w:widowControl w:val="0"/>
              <w:spacing w:after="0" w:line="240" w:lineRule="auto"/>
              <w:jc w:val="center"/>
              <w:rPr>
                <w:sz w:val="19.920000076293945"/>
                <w:szCs w:val="19.920000076293945"/>
              </w:rPr>
            </w:pPr>
            <w:sdt>
              <w:sdtPr>
                <w:tag w:val="goog_rdk_7597"/>
              </w:sdtPr>
              <w:sdtContent>
                <w:del w:author="Thomas Cervone-Richards - NOAA Federal" w:id="392" w:date="2023-07-21T16:17:42Z">
                  <w:r w:rsidDel="00000000" w:rsidR="00000000" w:rsidRPr="00000000">
                    <w:rPr>
                      <w:sz w:val="19.920000076293945"/>
                      <w:szCs w:val="19.920000076293945"/>
                      <w:rtl w:val="0"/>
                    </w:rPr>
                    <w:delText xml:space="preserve">1781 </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sdt>
            <w:sdtPr>
              <w:tag w:val="goog_rdk_7600"/>
            </w:sdtPr>
            <w:sdtContent>
              <w:p w:rsidR="00000000" w:rsidDel="00000000" w:rsidP="00000000" w:rsidRDefault="00000000" w:rsidRPr="00000000" w14:paraId="00001CDC">
                <w:pPr>
                  <w:widowControl w:val="0"/>
                  <w:spacing w:after="0" w:line="240" w:lineRule="auto"/>
                  <w:ind w:left="129.93118286132812" w:firstLine="0"/>
                  <w:jc w:val="left"/>
                  <w:rPr>
                    <w:del w:author="Thomas Cervone-Richards - NOAA Federal" w:id="392" w:date="2023-07-21T16:17:42Z"/>
                    <w:sz w:val="19.920000076293945"/>
                    <w:szCs w:val="19.920000076293945"/>
                  </w:rPr>
                </w:pPr>
                <w:sdt>
                  <w:sdtPr>
                    <w:tag w:val="goog_rdk_7599"/>
                  </w:sdtPr>
                  <w:sdtContent>
                    <w:del w:author="Thomas Cervone-Richards - NOAA Federal" w:id="392" w:date="2023-07-21T16:17:42Z">
                      <w:r w:rsidDel="00000000" w:rsidR="00000000" w:rsidRPr="00000000">
                        <w:rPr>
                          <w:sz w:val="19.920000076293945"/>
                          <w:szCs w:val="19.920000076293945"/>
                          <w:rtl w:val="0"/>
                        </w:rPr>
                        <w:delText xml:space="preserve">For each BUISGL or  </w:delText>
                      </w:r>
                    </w:del>
                  </w:sdtContent>
                </w:sdt>
              </w:p>
            </w:sdtContent>
          </w:sdt>
          <w:sdt>
            <w:sdtPr>
              <w:tag w:val="goog_rdk_7602"/>
            </w:sdtPr>
            <w:sdtContent>
              <w:p w:rsidR="00000000" w:rsidDel="00000000" w:rsidP="00000000" w:rsidRDefault="00000000" w:rsidRPr="00000000" w14:paraId="00001CDD">
                <w:pPr>
                  <w:widowControl w:val="0"/>
                  <w:spacing w:after="0" w:line="230.43009281158447" w:lineRule="auto"/>
                  <w:ind w:left="115.58883666992188" w:right="138.52691650390625" w:firstLine="12.350311279296875"/>
                  <w:jc w:val="left"/>
                  <w:rPr>
                    <w:del w:author="Thomas Cervone-Richards - NOAA Federal" w:id="392" w:date="2023-07-21T16:17:42Z"/>
                    <w:sz w:val="19.920000076293945"/>
                    <w:szCs w:val="19.920000076293945"/>
                  </w:rPr>
                </w:pPr>
                <w:sdt>
                  <w:sdtPr>
                    <w:tag w:val="goog_rdk_7601"/>
                  </w:sdtPr>
                  <w:sdtContent>
                    <w:del w:author="Thomas Cervone-Richards - NOAA Federal" w:id="392" w:date="2023-07-21T16:17:42Z">
                      <w:r w:rsidDel="00000000" w:rsidR="00000000" w:rsidRPr="00000000">
                        <w:rPr>
                          <w:sz w:val="19.920000076293945"/>
                          <w:szCs w:val="19.920000076293945"/>
                          <w:rtl w:val="0"/>
                        </w:rPr>
                        <w:delText xml:space="preserve">LNDMRK feature object  which is part of a Master to  Slave relationship AND  references a LIGHTS  </w:delText>
                      </w:r>
                    </w:del>
                  </w:sdtContent>
                </w:sdt>
              </w:p>
            </w:sdtContent>
          </w:sdt>
          <w:p w:rsidR="00000000" w:rsidDel="00000000" w:rsidP="00000000" w:rsidRDefault="00000000" w:rsidRPr="00000000" w14:paraId="00001CDE">
            <w:pPr>
              <w:widowControl w:val="0"/>
              <w:spacing w:after="0" w:before="6.2762451171875" w:line="230.83152294158936" w:lineRule="auto"/>
              <w:ind w:left="115.58883666992188" w:right="237.20611572265625" w:firstLine="0"/>
              <w:jc w:val="left"/>
              <w:rPr>
                <w:sz w:val="19.920000076293945"/>
                <w:szCs w:val="19.920000076293945"/>
              </w:rPr>
            </w:pPr>
            <w:sdt>
              <w:sdtPr>
                <w:tag w:val="goog_rdk_7603"/>
              </w:sdtPr>
              <w:sdtContent>
                <w:del w:author="Thomas Cervone-Richards - NOAA Federal" w:id="392" w:date="2023-07-21T16:17:42Z">
                  <w:r w:rsidDel="00000000" w:rsidR="00000000" w:rsidRPr="00000000">
                    <w:rPr>
                      <w:sz w:val="19.920000076293945"/>
                      <w:szCs w:val="19.920000076293945"/>
                      <w:rtl w:val="0"/>
                    </w:rPr>
                    <w:delText xml:space="preserve">feature object as slave  AND CATLIT is Not equal  to 6 (air obstruction light)  OR 8 (flood light) OR 9  (strip light) AND FUNCTN  does not contain value 33  (light support).</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sdt>
            <w:sdtPr>
              <w:tag w:val="goog_rdk_7606"/>
            </w:sdtPr>
            <w:sdtContent>
              <w:p w:rsidR="00000000" w:rsidDel="00000000" w:rsidP="00000000" w:rsidRDefault="00000000" w:rsidRPr="00000000" w14:paraId="00001CE1">
                <w:pPr>
                  <w:widowControl w:val="0"/>
                  <w:spacing w:after="0" w:line="231.23299598693848" w:lineRule="auto"/>
                  <w:ind w:left="119.7723388671875" w:right="94.70703125" w:firstLine="7.76885986328125"/>
                  <w:jc w:val="left"/>
                  <w:rPr>
                    <w:del w:author="Thomas Cervone-Richards - NOAA Federal" w:id="392" w:date="2023-07-21T16:17:42Z"/>
                    <w:sz w:val="19.920000076293945"/>
                    <w:szCs w:val="19.920000076293945"/>
                  </w:rPr>
                </w:pPr>
                <w:sdt>
                  <w:sdtPr>
                    <w:tag w:val="goog_rdk_7605"/>
                  </w:sdtPr>
                  <w:sdtContent>
                    <w:del w:author="Thomas Cervone-Richards - NOAA Federal" w:id="392" w:date="2023-07-21T16:17:42Z">
                      <w:r w:rsidDel="00000000" w:rsidR="00000000" w:rsidRPr="00000000">
                        <w:rPr>
                          <w:sz w:val="19.920000076293945"/>
                          <w:szCs w:val="19.920000076293945"/>
                          <w:rtl w:val="0"/>
                        </w:rPr>
                        <w:delText xml:space="preserve">BUISGL or LNDMRK  object with a slave  LIGHTS object  </w:delText>
                      </w:r>
                    </w:del>
                  </w:sdtContent>
                </w:sdt>
              </w:p>
            </w:sdtContent>
          </w:sdt>
          <w:p w:rsidR="00000000" w:rsidDel="00000000" w:rsidP="00000000" w:rsidRDefault="00000000" w:rsidRPr="00000000" w14:paraId="00001CE2">
            <w:pPr>
              <w:widowControl w:val="0"/>
              <w:spacing w:after="0" w:before="2.81005859375" w:line="231.23335361480713" w:lineRule="auto"/>
              <w:ind w:left="119.57305908203125" w:right="276.97509765625" w:hanging="3.98406982421875"/>
              <w:jc w:val="left"/>
              <w:rPr>
                <w:sz w:val="19.920000076293945"/>
                <w:szCs w:val="19.920000076293945"/>
              </w:rPr>
            </w:pPr>
            <w:sdt>
              <w:sdtPr>
                <w:tag w:val="goog_rdk_7607"/>
              </w:sdtPr>
              <w:sdtContent>
                <w:del w:author="Thomas Cervone-Richards - NOAA Federal" w:id="392" w:date="2023-07-21T16:17:42Z">
                  <w:r w:rsidDel="00000000" w:rsidR="00000000" w:rsidRPr="00000000">
                    <w:rPr>
                      <w:sz w:val="19.920000076293945"/>
                      <w:szCs w:val="19.920000076293945"/>
                      <w:rtl w:val="0"/>
                    </w:rPr>
                    <w:delText xml:space="preserve">without FUNCTN =  33 (light support)</w:delText>
                  </w:r>
                </w:del>
              </w:sdtContent>
            </w:sdt>
            <w:r w:rsidDel="00000000" w:rsidR="00000000" w:rsidRPr="00000000">
              <w:rPr>
                <w:rtl w:val="0"/>
              </w:rPr>
            </w:r>
          </w:p>
        </w:tc>
        <w:tc>
          <w:tcPr>
            <w:gridSpan w:val="4"/>
            <w:shd w:fill="auto" w:val="clear"/>
            <w:tcMar>
              <w:top w:w="100.0" w:type="dxa"/>
              <w:left w:w="100.0" w:type="dxa"/>
              <w:bottom w:w="100.0" w:type="dxa"/>
              <w:right w:w="100.0" w:type="dxa"/>
            </w:tcMar>
            <w:vAlign w:val="top"/>
          </w:tcPr>
          <w:sdt>
            <w:sdtPr>
              <w:tag w:val="goog_rdk_7610"/>
            </w:sdtPr>
            <w:sdtContent>
              <w:p w:rsidR="00000000" w:rsidDel="00000000" w:rsidP="00000000" w:rsidRDefault="00000000" w:rsidRPr="00000000" w14:paraId="00001CE5">
                <w:pPr>
                  <w:widowControl w:val="0"/>
                  <w:spacing w:after="0" w:line="231.23326778411865" w:lineRule="auto"/>
                  <w:ind w:left="126.3458251953125" w:right="426.146240234375" w:hanging="3.7847900390625"/>
                  <w:jc w:val="left"/>
                  <w:rPr>
                    <w:del w:author="Thomas Cervone-Richards - NOAA Federal" w:id="392" w:date="2023-07-21T16:17:42Z"/>
                    <w:sz w:val="19.920000076293945"/>
                    <w:szCs w:val="19.920000076293945"/>
                  </w:rPr>
                </w:pPr>
                <w:sdt>
                  <w:sdtPr>
                    <w:tag w:val="goog_rdk_7609"/>
                  </w:sdtPr>
                  <w:sdtContent>
                    <w:del w:author="Thomas Cervone-Richards - NOAA Federal" w:id="392" w:date="2023-07-21T16:17:42Z">
                      <w:r w:rsidDel="00000000" w:rsidR="00000000" w:rsidRPr="00000000">
                        <w:rPr>
                          <w:sz w:val="19.920000076293945"/>
                          <w:szCs w:val="19.920000076293945"/>
                          <w:rtl w:val="0"/>
                        </w:rPr>
                        <w:delText xml:space="preserve">Set FUNCTN to 33  (light support) for  </w:delText>
                      </w:r>
                    </w:del>
                  </w:sdtContent>
                </w:sdt>
              </w:p>
            </w:sdtContent>
          </w:sdt>
          <w:p w:rsidR="00000000" w:rsidDel="00000000" w:rsidP="00000000" w:rsidRDefault="00000000" w:rsidRPr="00000000" w14:paraId="00001CE6">
            <w:pPr>
              <w:widowControl w:val="0"/>
              <w:spacing w:after="0" w:before="5.2099609375" w:line="228.8241720199585" w:lineRule="auto"/>
              <w:ind w:left="119.7723388671875" w:right="236.5081787109375" w:firstLine="7.7685546875"/>
              <w:jc w:val="left"/>
              <w:rPr>
                <w:sz w:val="19.920000076293945"/>
                <w:szCs w:val="19.920000076293945"/>
              </w:rPr>
            </w:pPr>
            <w:sdt>
              <w:sdtPr>
                <w:tag w:val="goog_rdk_7611"/>
              </w:sdtPr>
              <w:sdtContent>
                <w:del w:author="Thomas Cervone-Richards - NOAA Federal" w:id="392" w:date="2023-07-21T16:17:42Z">
                  <w:r w:rsidDel="00000000" w:rsidR="00000000" w:rsidRPr="00000000">
                    <w:rPr>
                      <w:sz w:val="19.920000076293945"/>
                      <w:szCs w:val="19.920000076293945"/>
                      <w:rtl w:val="0"/>
                    </w:rPr>
                    <w:delText xml:space="preserve">BUISGL or LNDMRK  object.</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EA">
            <w:pPr>
              <w:widowControl w:val="0"/>
              <w:spacing w:after="0" w:line="240" w:lineRule="auto"/>
              <w:ind w:left="132.918701171875" w:firstLine="0"/>
              <w:jc w:val="left"/>
              <w:rPr>
                <w:sz w:val="19.920000076293945"/>
                <w:szCs w:val="19.920000076293945"/>
              </w:rPr>
            </w:pPr>
            <w:sdt>
              <w:sdtPr>
                <w:tag w:val="goog_rdk_7613"/>
              </w:sdtPr>
              <w:sdtContent>
                <w:del w:author="Thomas Cervone-Richards - NOAA Federal" w:id="392" w:date="2023-07-21T16:17:42Z">
                  <w:r w:rsidDel="00000000" w:rsidR="00000000" w:rsidRPr="00000000">
                    <w:rPr>
                      <w:sz w:val="19.920000076293945"/>
                      <w:szCs w:val="19.920000076293945"/>
                      <w:rtl w:val="0"/>
                    </w:rPr>
                    <w:delText xml:space="preserve">12.3.2 and S-52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D">
            <w:pPr>
              <w:widowControl w:val="0"/>
              <w:spacing w:after="0" w:line="240" w:lineRule="auto"/>
              <w:jc w:val="center"/>
              <w:rPr>
                <w:sz w:val="19.920000076293945"/>
                <w:szCs w:val="19.920000076293945"/>
              </w:rPr>
            </w:pPr>
            <w:sdt>
              <w:sdtPr>
                <w:tag w:val="goog_rdk_7615"/>
              </w:sdtPr>
              <w:sdtContent>
                <w:del w:author="Thomas Cervone-Richards - NOAA Federal" w:id="392" w:date="2023-07-21T16:17:42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EE">
            <w:pPr>
              <w:widowControl w:val="0"/>
              <w:spacing w:after="0" w:line="240" w:lineRule="auto"/>
              <w:jc w:val="center"/>
              <w:rPr>
                <w:sz w:val="19.920000076293945"/>
                <w:szCs w:val="19.920000076293945"/>
              </w:rPr>
            </w:pPr>
            <w:r w:rsidDel="00000000" w:rsidR="00000000" w:rsidRPr="00000000">
              <w:rPr>
                <w:rtl w:val="0"/>
              </w:rPr>
            </w:r>
          </w:p>
        </w:tc>
      </w:tr>
      <w:tr>
        <w:trPr>
          <w:cantSplit w:val="0"/>
          <w:trHeight w:val="115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EF">
            <w:pPr>
              <w:widowControl w:val="0"/>
              <w:spacing w:after="0" w:line="240" w:lineRule="auto"/>
              <w:jc w:val="center"/>
              <w:rPr>
                <w:sz w:val="19.920000076293945"/>
                <w:szCs w:val="19.920000076293945"/>
              </w:rPr>
            </w:pPr>
            <w:sdt>
              <w:sdtPr>
                <w:tag w:val="goog_rdk_7617"/>
              </w:sdtPr>
              <w:sdtContent>
                <w:del w:author="Thomas Cervone-Richards - NOAA Federal" w:id="393" w:date="2023-07-21T16:18:40Z">
                  <w:r w:rsidDel="00000000" w:rsidR="00000000" w:rsidRPr="00000000">
                    <w:rPr>
                      <w:sz w:val="19.920000076293945"/>
                      <w:szCs w:val="19.920000076293945"/>
                      <w:rtl w:val="0"/>
                    </w:rPr>
                    <w:delText xml:space="preserve">1782 </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F0">
            <w:pPr>
              <w:widowControl w:val="0"/>
              <w:spacing w:after="0" w:line="230.63090801239014" w:lineRule="auto"/>
              <w:ind w:left="119.77203369140625" w:right="136.62322998046875" w:firstLine="10.159149169921875"/>
              <w:jc w:val="left"/>
              <w:rPr>
                <w:sz w:val="19.920000076293945"/>
                <w:szCs w:val="19.920000076293945"/>
              </w:rPr>
            </w:pPr>
            <w:sdt>
              <w:sdtPr>
                <w:tag w:val="goog_rdk_7619"/>
              </w:sdtPr>
              <w:sdtContent>
                <w:del w:author="Thomas Cervone-Richards - NOAA Federal" w:id="393" w:date="2023-07-21T16:18:40Z">
                  <w:r w:rsidDel="00000000" w:rsidR="00000000" w:rsidRPr="00000000">
                    <w:rPr>
                      <w:sz w:val="19.920000076293945"/>
                      <w:szCs w:val="19.920000076293945"/>
                      <w:rtl w:val="0"/>
                    </w:rPr>
                    <w:delText xml:space="preserve">For each SWPARE feature  object which OVERLAPS,  CONTAINS OR is WITHIN another SWPARE feature  object.</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F3">
            <w:pPr>
              <w:widowControl w:val="0"/>
              <w:spacing w:after="0" w:line="231.23335361480713" w:lineRule="auto"/>
              <w:ind w:left="119.7723388671875" w:right="403.8653564453125" w:firstLine="2.7886962890625"/>
              <w:jc w:val="left"/>
              <w:rPr>
                <w:sz w:val="19.920000076293945"/>
                <w:szCs w:val="19.920000076293945"/>
              </w:rPr>
            </w:pPr>
            <w:sdt>
              <w:sdtPr>
                <w:tag w:val="goog_rdk_7621"/>
              </w:sdtPr>
              <w:sdtContent>
                <w:del w:author="Thomas Cervone-Richards - NOAA Federal" w:id="393" w:date="2023-07-21T16:18:40Z">
                  <w:r w:rsidDel="00000000" w:rsidR="00000000" w:rsidRPr="00000000">
                    <w:rPr>
                      <w:sz w:val="19.920000076293945"/>
                      <w:szCs w:val="19.920000076293945"/>
                      <w:rtl w:val="0"/>
                    </w:rPr>
                    <w:delText xml:space="preserve">SWPARE objects  overlap.</w:delText>
                  </w:r>
                </w:del>
              </w:sdtContent>
            </w:sdt>
            <w:r w:rsidDel="00000000" w:rsidR="00000000" w:rsidRPr="00000000">
              <w:rPr>
                <w:rtl w:val="0"/>
              </w:rPr>
            </w:r>
          </w:p>
        </w:tc>
        <w:tc>
          <w:tcPr>
            <w:gridSpan w:val="4"/>
            <w:shd w:fill="auto" w:val="clear"/>
            <w:tcMar>
              <w:top w:w="100.0" w:type="dxa"/>
              <w:left w:w="100.0" w:type="dxa"/>
              <w:bottom w:w="100.0" w:type="dxa"/>
              <w:right w:w="100.0" w:type="dxa"/>
            </w:tcMar>
            <w:vAlign w:val="top"/>
          </w:tcPr>
          <w:sdt>
            <w:sdtPr>
              <w:tag w:val="goog_rdk_7624"/>
            </w:sdtPr>
            <w:sdtContent>
              <w:p w:rsidR="00000000" w:rsidDel="00000000" w:rsidP="00000000" w:rsidRDefault="00000000" w:rsidRPr="00000000" w14:paraId="00001CF6">
                <w:pPr>
                  <w:widowControl w:val="0"/>
                  <w:spacing w:after="0" w:line="240" w:lineRule="auto"/>
                  <w:ind w:left="115.5889892578125" w:firstLine="0"/>
                  <w:jc w:val="left"/>
                  <w:rPr>
                    <w:del w:author="Thomas Cervone-Richards - NOAA Federal" w:id="393" w:date="2023-07-21T16:18:40Z"/>
                    <w:sz w:val="19.920000076293945"/>
                    <w:szCs w:val="19.920000076293945"/>
                  </w:rPr>
                </w:pPr>
                <w:sdt>
                  <w:sdtPr>
                    <w:tag w:val="goog_rdk_7623"/>
                  </w:sdtPr>
                  <w:sdtContent>
                    <w:del w:author="Thomas Cervone-Richards - NOAA Federal" w:id="393" w:date="2023-07-21T16:18:40Z">
                      <w:r w:rsidDel="00000000" w:rsidR="00000000" w:rsidRPr="00000000">
                        <w:rPr>
                          <w:sz w:val="19.920000076293945"/>
                          <w:szCs w:val="19.920000076293945"/>
                          <w:rtl w:val="0"/>
                        </w:rPr>
                        <w:delText xml:space="preserve">Amend SWPARE  </w:delText>
                      </w:r>
                    </w:del>
                  </w:sdtContent>
                </w:sdt>
              </w:p>
            </w:sdtContent>
          </w:sdt>
          <w:sdt>
            <w:sdtPr>
              <w:tag w:val="goog_rdk_7626"/>
            </w:sdtPr>
            <w:sdtContent>
              <w:p w:rsidR="00000000" w:rsidDel="00000000" w:rsidP="00000000" w:rsidRDefault="00000000" w:rsidRPr="00000000" w14:paraId="00001CF7">
                <w:pPr>
                  <w:widowControl w:val="0"/>
                  <w:spacing w:after="0" w:line="240" w:lineRule="auto"/>
                  <w:ind w:left="119.7723388671875" w:firstLine="0"/>
                  <w:jc w:val="left"/>
                  <w:rPr>
                    <w:del w:author="Thomas Cervone-Richards - NOAA Federal" w:id="393" w:date="2023-07-21T16:18:40Z"/>
                    <w:sz w:val="19.920000076293945"/>
                    <w:szCs w:val="19.920000076293945"/>
                  </w:rPr>
                </w:pPr>
                <w:sdt>
                  <w:sdtPr>
                    <w:tag w:val="goog_rdk_7625"/>
                  </w:sdtPr>
                  <w:sdtContent>
                    <w:del w:author="Thomas Cervone-Richards - NOAA Federal" w:id="393" w:date="2023-07-21T16:18:40Z">
                      <w:r w:rsidDel="00000000" w:rsidR="00000000" w:rsidRPr="00000000">
                        <w:rPr>
                          <w:sz w:val="19.920000076293945"/>
                          <w:szCs w:val="19.920000076293945"/>
                          <w:rtl w:val="0"/>
                        </w:rPr>
                        <w:delText xml:space="preserve">objects to remove  </w:delText>
                      </w:r>
                    </w:del>
                  </w:sdtContent>
                </w:sdt>
              </w:p>
            </w:sdtContent>
          </w:sdt>
          <w:p w:rsidR="00000000" w:rsidDel="00000000" w:rsidP="00000000" w:rsidRDefault="00000000" w:rsidRPr="00000000" w14:paraId="00001CF8">
            <w:pPr>
              <w:widowControl w:val="0"/>
              <w:spacing w:after="0" w:line="240" w:lineRule="auto"/>
              <w:ind w:left="119.7723388671875" w:firstLine="0"/>
              <w:jc w:val="left"/>
              <w:rPr>
                <w:sz w:val="19.920000076293945"/>
                <w:szCs w:val="19.920000076293945"/>
              </w:rPr>
            </w:pPr>
            <w:sdt>
              <w:sdtPr>
                <w:tag w:val="goog_rdk_7627"/>
              </w:sdtPr>
              <w:sdtContent>
                <w:del w:author="Thomas Cervone-Richards - NOAA Federal" w:id="393" w:date="2023-07-21T16:18:40Z">
                  <w:r w:rsidDel="00000000" w:rsidR="00000000" w:rsidRPr="00000000">
                    <w:rPr>
                      <w:sz w:val="19.920000076293945"/>
                      <w:szCs w:val="19.920000076293945"/>
                      <w:rtl w:val="0"/>
                    </w:rPr>
                    <w:delText xml:space="preserve">overlap.</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FC">
            <w:pPr>
              <w:widowControl w:val="0"/>
              <w:spacing w:after="0" w:line="231.23335361480713" w:lineRule="auto"/>
              <w:ind w:left="120.767822265625" w:right="322.855224609375" w:hanging="1.5936279296875"/>
              <w:jc w:val="left"/>
              <w:rPr>
                <w:sz w:val="19.920000076293945"/>
                <w:szCs w:val="19.920000076293945"/>
              </w:rPr>
            </w:pPr>
            <w:sdt>
              <w:sdtPr>
                <w:tag w:val="goog_rdk_7629"/>
              </w:sdtPr>
              <w:sdtContent>
                <w:del w:author="Thomas Cervone-Richards - NOAA Federal" w:id="393" w:date="2023-07-21T16:18:40Z">
                  <w:r w:rsidDel="00000000" w:rsidR="00000000" w:rsidRPr="00000000">
                    <w:rPr>
                      <w:sz w:val="19.920000076293945"/>
                      <w:szCs w:val="19.920000076293945"/>
                      <w:rtl w:val="0"/>
                    </w:rPr>
                    <w:delText xml:space="preserve">5.6 and Logical  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CFF">
            <w:pPr>
              <w:widowControl w:val="0"/>
              <w:spacing w:after="0" w:line="240" w:lineRule="auto"/>
              <w:jc w:val="center"/>
              <w:rPr>
                <w:sz w:val="19.920000076293945"/>
                <w:szCs w:val="19.920000076293945"/>
              </w:rPr>
            </w:pPr>
            <w:sdt>
              <w:sdtPr>
                <w:tag w:val="goog_rdk_7631"/>
              </w:sdtPr>
              <w:sdtContent>
                <w:del w:author="Thomas Cervone-Richards - NOAA Federal" w:id="393" w:date="2023-07-21T16:18:40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00">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51.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01">
            <w:pPr>
              <w:widowControl w:val="0"/>
              <w:spacing w:after="0" w:line="240" w:lineRule="auto"/>
              <w:jc w:val="center"/>
              <w:rPr>
                <w:sz w:val="19.920000076293945"/>
                <w:szCs w:val="19.920000076293945"/>
              </w:rPr>
            </w:pPr>
            <w:sdt>
              <w:sdtPr>
                <w:tag w:val="goog_rdk_7633"/>
              </w:sdtPr>
              <w:sdtContent>
                <w:del w:author="Thomas Cervone-Richards - NOAA Federal" w:id="394" w:date="2023-07-21T16:20:54Z">
                  <w:r w:rsidDel="00000000" w:rsidR="00000000" w:rsidRPr="00000000">
                    <w:rPr>
                      <w:sz w:val="19.920000076293945"/>
                      <w:szCs w:val="19.920000076293945"/>
                      <w:rtl w:val="0"/>
                    </w:rPr>
                    <w:delText xml:space="preserve">1783a </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02">
            <w:pPr>
              <w:widowControl w:val="0"/>
              <w:spacing w:after="0" w:line="230.974702835083" w:lineRule="auto"/>
              <w:ind w:left="115.58883666992188" w:right="92.30865478515625" w:firstLine="14.34234619140625"/>
              <w:jc w:val="left"/>
              <w:rPr>
                <w:sz w:val="19.920000076293945"/>
                <w:szCs w:val="19.920000076293945"/>
              </w:rPr>
            </w:pPr>
            <w:sdt>
              <w:sdtPr>
                <w:tag w:val="goog_rdk_7635"/>
              </w:sdtPr>
              <w:sdtContent>
                <w:del w:author="Thomas Cervone-Richards - NOAA Federal" w:id="394" w:date="2023-07-21T16:20:54Z">
                  <w:r w:rsidDel="00000000" w:rsidR="00000000" w:rsidRPr="00000000">
                    <w:rPr>
                      <w:sz w:val="19.920000076293945"/>
                      <w:szCs w:val="19.920000076293945"/>
                      <w:rtl w:val="0"/>
                    </w:rPr>
                    <w:delText xml:space="preserve">For each feature object of  geometric primitive area  where WATLEV is Equal to  4 (covers and uncovers)  AND OVERLAPS OR is  WITHIN a DEPARE feature  object where DRVAL1 is  Greater than or equal to 0.</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sdt>
            <w:sdtPr>
              <w:tag w:val="goog_rdk_7638"/>
            </w:sdtPr>
            <w:sdtContent>
              <w:p w:rsidR="00000000" w:rsidDel="00000000" w:rsidP="00000000" w:rsidRDefault="00000000" w:rsidRPr="00000000" w14:paraId="00001D05">
                <w:pPr>
                  <w:widowControl w:val="0"/>
                  <w:spacing w:after="0" w:line="240" w:lineRule="auto"/>
                  <w:ind w:left="115.5889892578125" w:firstLine="0"/>
                  <w:jc w:val="left"/>
                  <w:rPr>
                    <w:del w:author="Thomas Cervone-Richards - NOAA Federal" w:id="394" w:date="2023-07-21T16:20:54Z"/>
                    <w:sz w:val="19.920000076293945"/>
                    <w:szCs w:val="19.920000076293945"/>
                  </w:rPr>
                </w:pPr>
                <w:sdt>
                  <w:sdtPr>
                    <w:tag w:val="goog_rdk_7637"/>
                  </w:sdtPr>
                  <w:sdtContent>
                    <w:del w:author="Thomas Cervone-Richards - NOAA Federal" w:id="394" w:date="2023-07-21T16:20:54Z">
                      <w:r w:rsidDel="00000000" w:rsidR="00000000" w:rsidRPr="00000000">
                        <w:rPr>
                          <w:sz w:val="19.920000076293945"/>
                          <w:szCs w:val="19.920000076293945"/>
                          <w:rtl w:val="0"/>
                        </w:rPr>
                        <w:delText xml:space="preserve">Area object with  </w:delText>
                      </w:r>
                    </w:del>
                  </w:sdtContent>
                </w:sdt>
              </w:p>
            </w:sdtContent>
          </w:sdt>
          <w:sdt>
            <w:sdtPr>
              <w:tag w:val="goog_rdk_7640"/>
            </w:sdtPr>
            <w:sdtContent>
              <w:p w:rsidR="00000000" w:rsidDel="00000000" w:rsidP="00000000" w:rsidRDefault="00000000" w:rsidRPr="00000000" w14:paraId="00001D06">
                <w:pPr>
                  <w:widowControl w:val="0"/>
                  <w:spacing w:after="0" w:line="240" w:lineRule="auto"/>
                  <w:ind w:left="126.14654541015625" w:firstLine="0"/>
                  <w:jc w:val="left"/>
                  <w:rPr>
                    <w:del w:author="Thomas Cervone-Richards - NOAA Federal" w:id="394" w:date="2023-07-21T16:20:54Z"/>
                    <w:sz w:val="19.920000076293945"/>
                    <w:szCs w:val="19.920000076293945"/>
                  </w:rPr>
                </w:pPr>
                <w:sdt>
                  <w:sdtPr>
                    <w:tag w:val="goog_rdk_7639"/>
                  </w:sdtPr>
                  <w:sdtContent>
                    <w:del w:author="Thomas Cervone-Richards - NOAA Federal" w:id="394" w:date="2023-07-21T16:20:54Z">
                      <w:r w:rsidDel="00000000" w:rsidR="00000000" w:rsidRPr="00000000">
                        <w:rPr>
                          <w:sz w:val="19.920000076293945"/>
                          <w:szCs w:val="19.920000076293945"/>
                          <w:rtl w:val="0"/>
                        </w:rPr>
                        <w:delText xml:space="preserve">illogical value of  </w:delText>
                      </w:r>
                    </w:del>
                  </w:sdtContent>
                </w:sdt>
              </w:p>
            </w:sdtContent>
          </w:sdt>
          <w:sdt>
            <w:sdtPr>
              <w:tag w:val="goog_rdk_7642"/>
            </w:sdtPr>
            <w:sdtContent>
              <w:p w:rsidR="00000000" w:rsidDel="00000000" w:rsidP="00000000" w:rsidRDefault="00000000" w:rsidRPr="00000000" w14:paraId="00001D07">
                <w:pPr>
                  <w:widowControl w:val="0"/>
                  <w:spacing w:after="0" w:line="231.23273849487305" w:lineRule="auto"/>
                  <w:ind w:left="119.1748046875" w:right="370.79833984375" w:hanging="3.187255859375"/>
                  <w:jc w:val="left"/>
                  <w:rPr>
                    <w:del w:author="Thomas Cervone-Richards - NOAA Federal" w:id="394" w:date="2023-07-21T16:20:54Z"/>
                    <w:sz w:val="19.920000076293945"/>
                    <w:szCs w:val="19.920000076293945"/>
                  </w:rPr>
                </w:pPr>
                <w:sdt>
                  <w:sdtPr>
                    <w:tag w:val="goog_rdk_7641"/>
                  </w:sdtPr>
                  <w:sdtContent>
                    <w:del w:author="Thomas Cervone-Richards - NOAA Federal" w:id="394" w:date="2023-07-21T16:20:54Z">
                      <w:r w:rsidDel="00000000" w:rsidR="00000000" w:rsidRPr="00000000">
                        <w:rPr>
                          <w:sz w:val="19.920000076293945"/>
                          <w:szCs w:val="19.920000076293945"/>
                          <w:rtl w:val="0"/>
                        </w:rPr>
                        <w:delText xml:space="preserve">WATLEV which is  shoaler than the  </w:delText>
                      </w:r>
                    </w:del>
                  </w:sdtContent>
                </w:sdt>
              </w:p>
            </w:sdtContent>
          </w:sdt>
          <w:p w:rsidR="00000000" w:rsidDel="00000000" w:rsidP="00000000" w:rsidRDefault="00000000" w:rsidRPr="00000000" w14:paraId="00001D08">
            <w:pPr>
              <w:widowControl w:val="0"/>
              <w:spacing w:after="0" w:before="5.2105712890625" w:line="230.02827644348145" w:lineRule="auto"/>
              <w:ind w:left="119.7723388671875" w:right="94.70703125" w:firstLine="9.1632080078125"/>
              <w:jc w:val="left"/>
              <w:rPr>
                <w:sz w:val="19.920000076293945"/>
                <w:szCs w:val="19.920000076293945"/>
              </w:rPr>
            </w:pPr>
            <w:sdt>
              <w:sdtPr>
                <w:tag w:val="goog_rdk_7643"/>
              </w:sdtPr>
              <w:sdtContent>
                <w:del w:author="Thomas Cervone-Richards - NOAA Federal" w:id="394" w:date="2023-07-21T16:20:54Z">
                  <w:r w:rsidDel="00000000" w:rsidR="00000000" w:rsidRPr="00000000">
                    <w:rPr>
                      <w:sz w:val="19.920000076293945"/>
                      <w:szCs w:val="19.920000076293945"/>
                      <w:rtl w:val="0"/>
                    </w:rPr>
                    <w:delText xml:space="preserve">DRVAL1 value of the  underlying DEPARE  object.</w:delText>
                  </w:r>
                </w:del>
              </w:sdtContent>
            </w:sdt>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D0B">
            <w:pPr>
              <w:widowControl w:val="0"/>
              <w:spacing w:after="0" w:line="231.23273849487305" w:lineRule="auto"/>
              <w:ind w:left="114.3939208984375" w:right="245.870361328125" w:firstLine="15.5377197265625"/>
              <w:jc w:val="left"/>
              <w:rPr>
                <w:sz w:val="19.920000076293945"/>
                <w:szCs w:val="19.920000076293945"/>
              </w:rPr>
            </w:pPr>
            <w:sdt>
              <w:sdtPr>
                <w:tag w:val="goog_rdk_7645"/>
              </w:sdtPr>
              <w:sdtContent>
                <w:del w:author="Thomas Cervone-Richards - NOAA Federal" w:id="394" w:date="2023-07-21T16:20:54Z">
                  <w:r w:rsidDel="00000000" w:rsidR="00000000" w:rsidRPr="00000000">
                    <w:rPr>
                      <w:sz w:val="19.920000076293945"/>
                      <w:szCs w:val="19.920000076293945"/>
                      <w:rtl w:val="0"/>
                    </w:rPr>
                    <w:delText xml:space="preserve">Populate appropriate  value of WATLEV.</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sdt>
            <w:sdtPr>
              <w:tag w:val="goog_rdk_7648"/>
            </w:sdtPr>
            <w:sdtContent>
              <w:p w:rsidR="00000000" w:rsidDel="00000000" w:rsidP="00000000" w:rsidRDefault="00000000" w:rsidRPr="00000000" w14:paraId="00001D0F">
                <w:pPr>
                  <w:widowControl w:val="0"/>
                  <w:spacing w:after="0" w:line="240" w:lineRule="auto"/>
                  <w:ind w:left="127.9388427734375" w:firstLine="0"/>
                  <w:jc w:val="left"/>
                  <w:rPr>
                    <w:del w:author="Thomas Cervone-Richards - NOAA Federal" w:id="394" w:date="2023-07-21T16:20:54Z"/>
                    <w:sz w:val="19.920000076293945"/>
                    <w:szCs w:val="19.920000076293945"/>
                  </w:rPr>
                </w:pPr>
                <w:sdt>
                  <w:sdtPr>
                    <w:tag w:val="goog_rdk_7647"/>
                  </w:sdtPr>
                  <w:sdtContent>
                    <w:del w:author="Thomas Cervone-Richards - NOAA Federal" w:id="394" w:date="2023-07-21T16:20:54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D10">
            <w:pPr>
              <w:widowControl w:val="0"/>
              <w:spacing w:after="0" w:line="240" w:lineRule="auto"/>
              <w:ind w:left="120.767822265625" w:firstLine="0"/>
              <w:jc w:val="left"/>
              <w:rPr>
                <w:sz w:val="19.920000076293945"/>
                <w:szCs w:val="19.920000076293945"/>
              </w:rPr>
            </w:pPr>
            <w:sdt>
              <w:sdtPr>
                <w:tag w:val="goog_rdk_7649"/>
              </w:sdtPr>
              <w:sdtContent>
                <w:del w:author="Thomas Cervone-Richards - NOAA Federal" w:id="394" w:date="2023-07-21T16:20:54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3">
            <w:pPr>
              <w:widowControl w:val="0"/>
              <w:spacing w:after="0" w:line="240" w:lineRule="auto"/>
              <w:jc w:val="center"/>
              <w:rPr>
                <w:sz w:val="19.920000076293945"/>
                <w:szCs w:val="19.920000076293945"/>
              </w:rPr>
            </w:pPr>
            <w:sdt>
              <w:sdtPr>
                <w:tag w:val="goog_rdk_7651"/>
              </w:sdtPr>
              <w:sdtContent>
                <w:del w:author="Thomas Cervone-Richards - NOAA Federal" w:id="394" w:date="2023-07-21T16:20: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14">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50.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15">
            <w:pPr>
              <w:widowControl w:val="0"/>
              <w:spacing w:after="0" w:line="240" w:lineRule="auto"/>
              <w:jc w:val="center"/>
              <w:rPr>
                <w:sz w:val="19.920000076293945"/>
                <w:szCs w:val="19.920000076293945"/>
              </w:rPr>
            </w:pPr>
            <w:sdt>
              <w:sdtPr>
                <w:tag w:val="goog_rdk_7653"/>
              </w:sdtPr>
              <w:sdtContent>
                <w:del w:author="Thomas Cervone-Richards - NOAA Federal" w:id="394" w:date="2023-07-21T16:20:54Z">
                  <w:r w:rsidDel="00000000" w:rsidR="00000000" w:rsidRPr="00000000">
                    <w:rPr>
                      <w:sz w:val="19.920000076293945"/>
                      <w:szCs w:val="19.920000076293945"/>
                      <w:rtl w:val="0"/>
                    </w:rPr>
                    <w:delText xml:space="preserve">1783b </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sdt>
            <w:sdtPr>
              <w:tag w:val="goog_rdk_7656"/>
            </w:sdtPr>
            <w:sdtContent>
              <w:p w:rsidR="00000000" w:rsidDel="00000000" w:rsidP="00000000" w:rsidRDefault="00000000" w:rsidRPr="00000000" w14:paraId="00001D16">
                <w:pPr>
                  <w:widowControl w:val="0"/>
                  <w:spacing w:after="0" w:line="231.2326955795288" w:lineRule="auto"/>
                  <w:ind w:left="115.58883666992188" w:right="114.42413330078125" w:firstLine="14.34234619140625"/>
                  <w:jc w:val="left"/>
                  <w:rPr>
                    <w:del w:author="Thomas Cervone-Richards - NOAA Federal" w:id="394" w:date="2023-07-21T16:20:54Z"/>
                    <w:sz w:val="19.920000076293945"/>
                    <w:szCs w:val="19.920000076293945"/>
                  </w:rPr>
                </w:pPr>
                <w:sdt>
                  <w:sdtPr>
                    <w:tag w:val="goog_rdk_7655"/>
                  </w:sdtPr>
                  <w:sdtContent>
                    <w:del w:author="Thomas Cervone-Richards - NOAA Federal" w:id="394" w:date="2023-07-21T16:20:54Z">
                      <w:r w:rsidDel="00000000" w:rsidR="00000000" w:rsidRPr="00000000">
                        <w:rPr>
                          <w:sz w:val="19.920000076293945"/>
                          <w:szCs w:val="19.920000076293945"/>
                          <w:rtl w:val="0"/>
                        </w:rPr>
                        <w:delText xml:space="preserve">For each feature object of  geometric primitive area  where WATLEV is Equal to  5 (awash) AND  </w:delText>
                      </w:r>
                    </w:del>
                  </w:sdtContent>
                </w:sdt>
              </w:p>
            </w:sdtContent>
          </w:sdt>
          <w:p w:rsidR="00000000" w:rsidDel="00000000" w:rsidP="00000000" w:rsidRDefault="00000000" w:rsidRPr="00000000" w14:paraId="00001D17">
            <w:pPr>
              <w:widowControl w:val="0"/>
              <w:spacing w:after="0" w:before="2.81005859375" w:line="231.36643409729004" w:lineRule="auto"/>
              <w:ind w:left="115.58883666992188" w:right="178.86962890625" w:firstLine="4.980010986328125"/>
              <w:jc w:val="left"/>
              <w:rPr>
                <w:sz w:val="19.920000076293945"/>
                <w:szCs w:val="19.920000076293945"/>
              </w:rPr>
            </w:pPr>
            <w:sdt>
              <w:sdtPr>
                <w:tag w:val="goog_rdk_7657"/>
              </w:sdtPr>
              <w:sdtContent>
                <w:del w:author="Thomas Cervone-Richards - NOAA Federal" w:id="394" w:date="2023-07-21T16:20:54Z">
                  <w:r w:rsidDel="00000000" w:rsidR="00000000" w:rsidRPr="00000000">
                    <w:rPr>
                      <w:sz w:val="19.920000076293945"/>
                      <w:szCs w:val="19.920000076293945"/>
                      <w:rtl w:val="0"/>
                    </w:rPr>
                    <w:delText xml:space="preserve">OVERLAPS OR is WITHIN a DEPARE feature object  where DRVAL1 is Greater  than 0.</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sdt>
            <w:sdtPr>
              <w:tag w:val="goog_rdk_7660"/>
            </w:sdtPr>
            <w:sdtContent>
              <w:p w:rsidR="00000000" w:rsidDel="00000000" w:rsidP="00000000" w:rsidRDefault="00000000" w:rsidRPr="00000000" w14:paraId="00001D1A">
                <w:pPr>
                  <w:widowControl w:val="0"/>
                  <w:spacing w:after="0" w:line="240" w:lineRule="auto"/>
                  <w:ind w:left="115.5889892578125" w:firstLine="0"/>
                  <w:jc w:val="left"/>
                  <w:rPr>
                    <w:del w:author="Thomas Cervone-Richards - NOAA Federal" w:id="394" w:date="2023-07-21T16:20:54Z"/>
                    <w:sz w:val="19.920000076293945"/>
                    <w:szCs w:val="19.920000076293945"/>
                  </w:rPr>
                </w:pPr>
                <w:sdt>
                  <w:sdtPr>
                    <w:tag w:val="goog_rdk_7659"/>
                  </w:sdtPr>
                  <w:sdtContent>
                    <w:del w:author="Thomas Cervone-Richards - NOAA Federal" w:id="394" w:date="2023-07-21T16:20:54Z">
                      <w:r w:rsidDel="00000000" w:rsidR="00000000" w:rsidRPr="00000000">
                        <w:rPr>
                          <w:sz w:val="19.920000076293945"/>
                          <w:szCs w:val="19.920000076293945"/>
                          <w:rtl w:val="0"/>
                        </w:rPr>
                        <w:delText xml:space="preserve">Area object with  </w:delText>
                      </w:r>
                    </w:del>
                  </w:sdtContent>
                </w:sdt>
              </w:p>
            </w:sdtContent>
          </w:sdt>
          <w:sdt>
            <w:sdtPr>
              <w:tag w:val="goog_rdk_7662"/>
            </w:sdtPr>
            <w:sdtContent>
              <w:p w:rsidR="00000000" w:rsidDel="00000000" w:rsidP="00000000" w:rsidRDefault="00000000" w:rsidRPr="00000000" w14:paraId="00001D1B">
                <w:pPr>
                  <w:widowControl w:val="0"/>
                  <w:spacing w:after="0" w:line="240" w:lineRule="auto"/>
                  <w:ind w:left="126.14654541015625" w:firstLine="0"/>
                  <w:jc w:val="left"/>
                  <w:rPr>
                    <w:del w:author="Thomas Cervone-Richards - NOAA Federal" w:id="394" w:date="2023-07-21T16:20:54Z"/>
                    <w:sz w:val="19.920000076293945"/>
                    <w:szCs w:val="19.920000076293945"/>
                  </w:rPr>
                </w:pPr>
                <w:sdt>
                  <w:sdtPr>
                    <w:tag w:val="goog_rdk_7661"/>
                  </w:sdtPr>
                  <w:sdtContent>
                    <w:del w:author="Thomas Cervone-Richards - NOAA Federal" w:id="394" w:date="2023-07-21T16:20:54Z">
                      <w:r w:rsidDel="00000000" w:rsidR="00000000" w:rsidRPr="00000000">
                        <w:rPr>
                          <w:sz w:val="19.920000076293945"/>
                          <w:szCs w:val="19.920000076293945"/>
                          <w:rtl w:val="0"/>
                        </w:rPr>
                        <w:delText xml:space="preserve">illogical value of  </w:delText>
                      </w:r>
                    </w:del>
                  </w:sdtContent>
                </w:sdt>
              </w:p>
            </w:sdtContent>
          </w:sdt>
          <w:sdt>
            <w:sdtPr>
              <w:tag w:val="goog_rdk_7664"/>
            </w:sdtPr>
            <w:sdtContent>
              <w:p w:rsidR="00000000" w:rsidDel="00000000" w:rsidP="00000000" w:rsidRDefault="00000000" w:rsidRPr="00000000" w14:paraId="00001D1C">
                <w:pPr>
                  <w:widowControl w:val="0"/>
                  <w:spacing w:after="0" w:line="231.2326955795288" w:lineRule="auto"/>
                  <w:ind w:left="119.1748046875" w:right="370.79833984375" w:hanging="3.187255859375"/>
                  <w:jc w:val="left"/>
                  <w:rPr>
                    <w:del w:author="Thomas Cervone-Richards - NOAA Federal" w:id="394" w:date="2023-07-21T16:20:54Z"/>
                    <w:sz w:val="19.920000076293945"/>
                    <w:szCs w:val="19.920000076293945"/>
                  </w:rPr>
                </w:pPr>
                <w:sdt>
                  <w:sdtPr>
                    <w:tag w:val="goog_rdk_7663"/>
                  </w:sdtPr>
                  <w:sdtContent>
                    <w:del w:author="Thomas Cervone-Richards - NOAA Federal" w:id="394" w:date="2023-07-21T16:20:54Z">
                      <w:r w:rsidDel="00000000" w:rsidR="00000000" w:rsidRPr="00000000">
                        <w:rPr>
                          <w:sz w:val="19.920000076293945"/>
                          <w:szCs w:val="19.920000076293945"/>
                          <w:rtl w:val="0"/>
                        </w:rPr>
                        <w:delText xml:space="preserve">WATLEV which is  shoaler than the  </w:delText>
                      </w:r>
                    </w:del>
                  </w:sdtContent>
                </w:sdt>
              </w:p>
            </w:sdtContent>
          </w:sdt>
          <w:p w:rsidR="00000000" w:rsidDel="00000000" w:rsidP="00000000" w:rsidRDefault="00000000" w:rsidRPr="00000000" w14:paraId="00001D1D">
            <w:pPr>
              <w:widowControl w:val="0"/>
              <w:spacing w:after="0" w:before="2.81005859375" w:line="231.23255252838135" w:lineRule="auto"/>
              <w:ind w:left="119.7723388671875" w:right="94.70703125" w:firstLine="9.1632080078125"/>
              <w:jc w:val="left"/>
              <w:rPr>
                <w:sz w:val="19.920000076293945"/>
                <w:szCs w:val="19.920000076293945"/>
              </w:rPr>
            </w:pPr>
            <w:sdt>
              <w:sdtPr>
                <w:tag w:val="goog_rdk_7665"/>
              </w:sdtPr>
              <w:sdtContent>
                <w:del w:author="Thomas Cervone-Richards - NOAA Federal" w:id="394" w:date="2023-07-21T16:20:54Z">
                  <w:r w:rsidDel="00000000" w:rsidR="00000000" w:rsidRPr="00000000">
                    <w:rPr>
                      <w:sz w:val="19.920000076293945"/>
                      <w:szCs w:val="19.920000076293945"/>
                      <w:rtl w:val="0"/>
                    </w:rPr>
                    <w:delText xml:space="preserve">DRVAL1 value of the  underlying DEPARE  object.</w:delText>
                  </w:r>
                </w:del>
              </w:sdtContent>
            </w:sdt>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D20">
            <w:pPr>
              <w:widowControl w:val="0"/>
              <w:spacing w:after="0" w:line="231.2326955795288" w:lineRule="auto"/>
              <w:ind w:left="114.3939208984375" w:right="245.870361328125" w:firstLine="15.5377197265625"/>
              <w:jc w:val="left"/>
              <w:rPr>
                <w:sz w:val="19.920000076293945"/>
                <w:szCs w:val="19.920000076293945"/>
              </w:rPr>
            </w:pPr>
            <w:sdt>
              <w:sdtPr>
                <w:tag w:val="goog_rdk_7667"/>
              </w:sdtPr>
              <w:sdtContent>
                <w:del w:author="Thomas Cervone-Richards - NOAA Federal" w:id="394" w:date="2023-07-21T16:20:54Z">
                  <w:r w:rsidDel="00000000" w:rsidR="00000000" w:rsidRPr="00000000">
                    <w:rPr>
                      <w:sz w:val="19.920000076293945"/>
                      <w:szCs w:val="19.920000076293945"/>
                      <w:rtl w:val="0"/>
                    </w:rPr>
                    <w:delText xml:space="preserve">Populate appropriate  value of WATLEV.</w:delText>
                  </w:r>
                </w:del>
              </w:sdtContent>
            </w:sdt>
            <w:r w:rsidDel="00000000" w:rsidR="00000000" w:rsidRPr="00000000">
              <w:rPr>
                <w:rtl w:val="0"/>
              </w:rPr>
            </w:r>
          </w:p>
        </w:tc>
        <w:tc>
          <w:tcPr>
            <w:gridSpan w:val="3"/>
            <w:shd w:fill="auto" w:val="clear"/>
            <w:tcMar>
              <w:top w:w="100.0" w:type="dxa"/>
              <w:left w:w="100.0" w:type="dxa"/>
              <w:bottom w:w="100.0" w:type="dxa"/>
              <w:right w:w="100.0" w:type="dxa"/>
            </w:tcMar>
            <w:vAlign w:val="top"/>
          </w:tcPr>
          <w:sdt>
            <w:sdtPr>
              <w:tag w:val="goog_rdk_7670"/>
            </w:sdtPr>
            <w:sdtContent>
              <w:p w:rsidR="00000000" w:rsidDel="00000000" w:rsidP="00000000" w:rsidRDefault="00000000" w:rsidRPr="00000000" w14:paraId="00001D24">
                <w:pPr>
                  <w:widowControl w:val="0"/>
                  <w:spacing w:after="0" w:line="240" w:lineRule="auto"/>
                  <w:ind w:left="127.9388427734375" w:firstLine="0"/>
                  <w:jc w:val="left"/>
                  <w:rPr>
                    <w:del w:author="Thomas Cervone-Richards - NOAA Federal" w:id="394" w:date="2023-07-21T16:20:54Z"/>
                    <w:sz w:val="19.920000076293945"/>
                    <w:szCs w:val="19.920000076293945"/>
                  </w:rPr>
                </w:pPr>
                <w:sdt>
                  <w:sdtPr>
                    <w:tag w:val="goog_rdk_7669"/>
                  </w:sdtPr>
                  <w:sdtContent>
                    <w:del w:author="Thomas Cervone-Richards - NOAA Federal" w:id="394" w:date="2023-07-21T16:20:54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D25">
            <w:pPr>
              <w:widowControl w:val="0"/>
              <w:spacing w:after="0" w:line="240" w:lineRule="auto"/>
              <w:ind w:left="120.767822265625" w:firstLine="0"/>
              <w:jc w:val="left"/>
              <w:rPr>
                <w:sz w:val="19.920000076293945"/>
                <w:szCs w:val="19.920000076293945"/>
              </w:rPr>
            </w:pPr>
            <w:sdt>
              <w:sdtPr>
                <w:tag w:val="goog_rdk_7671"/>
              </w:sdtPr>
              <w:sdtContent>
                <w:del w:author="Thomas Cervone-Richards - NOAA Federal" w:id="394" w:date="2023-07-21T16:20:54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8">
            <w:pPr>
              <w:widowControl w:val="0"/>
              <w:spacing w:after="0" w:line="240" w:lineRule="auto"/>
              <w:jc w:val="center"/>
              <w:rPr>
                <w:sz w:val="19.920000076293945"/>
                <w:szCs w:val="19.920000076293945"/>
              </w:rPr>
            </w:pPr>
            <w:sdt>
              <w:sdtPr>
                <w:tag w:val="goog_rdk_7673"/>
              </w:sdtPr>
              <w:sdtContent>
                <w:del w:author="Thomas Cervone-Richards - NOAA Federal" w:id="394" w:date="2023-07-21T16:20:54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29">
            <w:pPr>
              <w:widowControl w:val="0"/>
              <w:spacing w:after="0" w:line="240" w:lineRule="auto"/>
              <w:jc w:val="center"/>
              <w:rPr>
                <w:sz w:val="19.920000076293945"/>
                <w:szCs w:val="19.920000076293945"/>
              </w:rPr>
            </w:pPr>
            <w:r w:rsidDel="00000000" w:rsidR="00000000" w:rsidRPr="00000000">
              <w:rPr>
                <w:rtl w:val="0"/>
              </w:rPr>
            </w:r>
          </w:p>
        </w:tc>
      </w:tr>
      <w:tr>
        <w:trPr>
          <w:cantSplit w:val="0"/>
          <w:trHeight w:val="92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2A">
            <w:pPr>
              <w:widowControl w:val="0"/>
              <w:spacing w:after="0" w:line="240" w:lineRule="auto"/>
              <w:jc w:val="center"/>
              <w:rPr>
                <w:sz w:val="19.920000076293945"/>
                <w:szCs w:val="19.920000076293945"/>
              </w:rPr>
            </w:pPr>
            <w:sdt>
              <w:sdtPr>
                <w:tag w:val="goog_rdk_7674"/>
              </w:sdtPr>
              <w:sdtContent>
                <w:commentRangeStart w:id="155"/>
              </w:sdtContent>
            </w:sdt>
            <w:r w:rsidDel="00000000" w:rsidR="00000000" w:rsidRPr="00000000">
              <w:rPr>
                <w:sz w:val="19.920000076293945"/>
                <w:szCs w:val="19.920000076293945"/>
                <w:rtl w:val="0"/>
              </w:rPr>
              <w:t xml:space="preserve">1784</w:t>
            </w:r>
            <w:commentRangeEnd w:id="155"/>
            <w:r w:rsidDel="00000000" w:rsidR="00000000" w:rsidRPr="00000000">
              <w:commentReference w:id="155"/>
            </w:r>
            <w:r w:rsidDel="00000000" w:rsidR="00000000" w:rsidRPr="00000000">
              <w:rPr>
                <w:sz w:val="19.920000076293945"/>
                <w:szCs w:val="19.920000076293945"/>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2B">
            <w:pPr>
              <w:widowControl w:val="0"/>
              <w:spacing w:after="0" w:line="231.23270988464355" w:lineRule="auto"/>
              <w:ind w:left="115.58883666992188" w:right="515.8114624023438" w:firstLine="14.34234619140625"/>
              <w:jc w:val="left"/>
              <w:rPr>
                <w:sz w:val="19.920000076293945"/>
                <w:szCs w:val="19.920000076293945"/>
              </w:rPr>
            </w:pPr>
            <w:r w:rsidDel="00000000" w:rsidR="00000000" w:rsidRPr="00000000">
              <w:rPr>
                <w:sz w:val="19.920000076293945"/>
                <w:szCs w:val="19.920000076293945"/>
                <w:rtl w:val="0"/>
              </w:rPr>
              <w:t xml:space="preserve">For each spatial object  where the value of  </w:t>
            </w:r>
          </w:p>
          <w:p w:rsidR="00000000" w:rsidDel="00000000" w:rsidP="00000000" w:rsidRDefault="00000000" w:rsidRPr="00000000" w14:paraId="00001D2C">
            <w:pPr>
              <w:widowControl w:val="0"/>
              <w:spacing w:after="0" w:before="2.810516357421875" w:line="228.824143409729" w:lineRule="auto"/>
              <w:ind w:left="120.56884765625" w:right="493.70086669921875" w:firstLine="7.569580078125"/>
              <w:jc w:val="left"/>
              <w:rPr>
                <w:b w:val="1"/>
                <w:sz w:val="19.920000076293945"/>
                <w:szCs w:val="19.920000076293945"/>
              </w:rPr>
            </w:pPr>
            <w:r w:rsidDel="00000000" w:rsidR="00000000" w:rsidRPr="00000000">
              <w:rPr>
                <w:sz w:val="19.920000076293945"/>
                <w:szCs w:val="19.920000076293945"/>
                <w:rtl w:val="0"/>
              </w:rPr>
              <w:t xml:space="preserve">HORDAT, POSACC or  QUAPOS is Unknown</w:t>
            </w:r>
            <w:r w:rsidDel="00000000" w:rsidR="00000000" w:rsidRPr="00000000">
              <w:rPr>
                <w:b w:val="1"/>
                <w:sz w:val="19.920000076293945"/>
                <w:szCs w:val="19.920000076293945"/>
                <w:rtl w:val="0"/>
              </w:rPr>
              <w:t xml:space="preserv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2F">
            <w:pPr>
              <w:widowControl w:val="0"/>
              <w:spacing w:after="0" w:line="231.23270988464355" w:lineRule="auto"/>
              <w:ind w:left="119.7723388671875" w:right="162.0367431640625" w:firstLine="8.36639404296875"/>
              <w:jc w:val="left"/>
              <w:rPr>
                <w:sz w:val="19.920000076293945"/>
                <w:szCs w:val="19.920000076293945"/>
              </w:rPr>
            </w:pPr>
            <w:r w:rsidDel="00000000" w:rsidR="00000000" w:rsidRPr="00000000">
              <w:rPr>
                <w:sz w:val="19.920000076293945"/>
                <w:szCs w:val="19.920000076293945"/>
                <w:rtl w:val="0"/>
              </w:rPr>
              <w:t xml:space="preserve">HORDAT, POSACC  or QUAPOS  </w:t>
            </w:r>
          </w:p>
          <w:p w:rsidR="00000000" w:rsidDel="00000000" w:rsidP="00000000" w:rsidRDefault="00000000" w:rsidRPr="00000000" w14:paraId="00001D30">
            <w:pPr>
              <w:widowControl w:val="0"/>
              <w:spacing w:after="0" w:before="2.810516357421875" w:line="231.2328815460205" w:lineRule="auto"/>
              <w:ind w:left="126.3458251953125" w:right="394.9017333984375" w:hanging="1.99188232421875"/>
              <w:jc w:val="left"/>
              <w:rPr>
                <w:sz w:val="19.920000076293945"/>
                <w:szCs w:val="19.920000076293945"/>
              </w:rPr>
            </w:pPr>
            <w:r w:rsidDel="00000000" w:rsidR="00000000" w:rsidRPr="00000000">
              <w:rPr>
                <w:sz w:val="19.920000076293945"/>
                <w:szCs w:val="19.920000076293945"/>
                <w:rtl w:val="0"/>
              </w:rPr>
              <w:t xml:space="preserve">populated with an  unknown value.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D33">
            <w:pPr>
              <w:widowControl w:val="0"/>
              <w:spacing w:after="0" w:line="231.23270988464355" w:lineRule="auto"/>
              <w:ind w:left="119.1748046875" w:right="121.9677734375" w:firstLine="11.15478515625"/>
              <w:jc w:val="left"/>
              <w:rPr>
                <w:sz w:val="19.920000076293945"/>
                <w:szCs w:val="19.920000076293945"/>
              </w:rPr>
            </w:pPr>
            <w:r w:rsidDel="00000000" w:rsidR="00000000" w:rsidRPr="00000000">
              <w:rPr>
                <w:sz w:val="19.920000076293945"/>
                <w:szCs w:val="19.920000076293945"/>
                <w:rtl w:val="0"/>
              </w:rPr>
              <w:t xml:space="preserve">Remove attribute from  spatial object or  </w:t>
            </w:r>
          </w:p>
          <w:p w:rsidR="00000000" w:rsidDel="00000000" w:rsidP="00000000" w:rsidRDefault="00000000" w:rsidRPr="00000000" w14:paraId="00001D34">
            <w:pPr>
              <w:widowControl w:val="0"/>
              <w:spacing w:after="0" w:before="2.810516357421875" w:line="231.2328815460205" w:lineRule="auto"/>
              <w:ind w:left="114.3939208984375" w:right="124.158935546875" w:firstLine="9.959716796875"/>
              <w:jc w:val="left"/>
              <w:rPr>
                <w:sz w:val="19.920000076293945"/>
                <w:szCs w:val="19.920000076293945"/>
              </w:rPr>
            </w:pPr>
            <w:r w:rsidDel="00000000" w:rsidR="00000000" w:rsidRPr="00000000">
              <w:rPr>
                <w:sz w:val="19.920000076293945"/>
                <w:szCs w:val="19.920000076293945"/>
                <w:rtl w:val="0"/>
              </w:rPr>
              <w:t xml:space="preserve">populate with a known  value.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D38">
            <w:pPr>
              <w:widowControl w:val="0"/>
              <w:spacing w:after="0" w:line="240" w:lineRule="auto"/>
              <w:ind w:left="127.938842773437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1D39">
            <w:pPr>
              <w:widowControl w:val="0"/>
              <w:spacing w:after="0" w:line="240" w:lineRule="auto"/>
              <w:ind w:left="120.76782226562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D3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1D3D">
            <w:pPr>
              <w:widowControl w:val="0"/>
              <w:spacing w:after="0" w:line="240" w:lineRule="auto"/>
              <w:jc w:val="center"/>
              <w:rPr>
                <w:sz w:val="19.920000076293945"/>
                <w:szCs w:val="19.920000076293945"/>
              </w:rPr>
            </w:pPr>
            <w:sdt>
              <w:sdtPr>
                <w:tag w:val="goog_rdk_7676"/>
              </w:sdtPr>
              <w:sdtContent>
                <w:ins w:author="Thomas Cervone-Richards - NOAA Federal" w:id="395" w:date="2023-10-27T15:56:26Z">
                  <w:r w:rsidDel="00000000" w:rsidR="00000000" w:rsidRPr="00000000">
                    <w:rPr>
                      <w:sz w:val="19.920000076293945"/>
                      <w:szCs w:val="19.920000076293945"/>
                      <w:rtl w:val="0"/>
                    </w:rPr>
                    <w:t xml:space="preserve">412, 413, 414</w:t>
                  </w:r>
                </w:ins>
              </w:sdtContent>
            </w:sdt>
            <w:r w:rsidDel="00000000" w:rsidR="00000000" w:rsidRPr="00000000">
              <w:rPr>
                <w:rtl w:val="0"/>
              </w:rPr>
            </w:r>
          </w:p>
        </w:tc>
      </w:tr>
    </w:tbl>
    <w:p w:rsidR="00000000" w:rsidDel="00000000" w:rsidP="00000000" w:rsidRDefault="00000000" w:rsidRPr="00000000" w14:paraId="00001D3E">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D3F">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D40">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D41">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71 </w:t>
      </w:r>
    </w:p>
    <w:tbl>
      <w:tblPr>
        <w:tblStyle w:val="Table62"/>
        <w:tblW w:w="11400.0" w:type="dxa"/>
        <w:jc w:val="left"/>
        <w:tblInd w:w="-90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940"/>
        <w:gridCol w:w="2400"/>
        <w:gridCol w:w="2490"/>
        <w:gridCol w:w="1545"/>
        <w:gridCol w:w="525"/>
        <w:gridCol w:w="765"/>
        <w:tblGridChange w:id="0">
          <w:tblGrid>
            <w:gridCol w:w="735"/>
            <w:gridCol w:w="2940"/>
            <w:gridCol w:w="2400"/>
            <w:gridCol w:w="2490"/>
            <w:gridCol w:w="1545"/>
            <w:gridCol w:w="525"/>
            <w:gridCol w:w="765"/>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42">
            <w:pPr>
              <w:widowControl w:val="0"/>
              <w:spacing w:after="0" w:line="240" w:lineRule="auto"/>
              <w:jc w:val="center"/>
              <w:rPr>
                <w:sz w:val="19.920000076293945"/>
                <w:szCs w:val="19.920000076293945"/>
              </w:rPr>
            </w:pPr>
            <w:sdt>
              <w:sdtPr>
                <w:tag w:val="goog_rdk_7678"/>
              </w:sdtPr>
              <w:sdtContent>
                <w:del w:author="Thomas Cervone-Richards - NOAA Federal" w:id="396" w:date="2023-10-31T15:20:01Z">
                  <w:r w:rsidDel="00000000" w:rsidR="00000000" w:rsidRPr="00000000">
                    <w:rPr>
                      <w:sz w:val="19.920000076293945"/>
                      <w:szCs w:val="19.920000076293945"/>
                      <w:rtl w:val="0"/>
                    </w:rPr>
                    <w:delText xml:space="preserve">1785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3">
            <w:pPr>
              <w:widowControl w:val="0"/>
              <w:spacing w:after="0" w:line="230.73035717010498" w:lineRule="auto"/>
              <w:ind w:left="115.58883666992188" w:right="69.80316162109375" w:firstLine="14.34234619140625"/>
              <w:jc w:val="left"/>
              <w:rPr>
                <w:sz w:val="19.920000076293945"/>
                <w:szCs w:val="19.920000076293945"/>
              </w:rPr>
            </w:pPr>
            <w:sdt>
              <w:sdtPr>
                <w:tag w:val="goog_rdk_7680"/>
              </w:sdtPr>
              <w:sdtContent>
                <w:del w:author="Thomas Cervone-Richards - NOAA Federal" w:id="396" w:date="2023-10-31T15:20:01Z">
                  <w:r w:rsidDel="00000000" w:rsidR="00000000" w:rsidRPr="00000000">
                    <w:rPr>
                      <w:sz w:val="19.920000076293945"/>
                      <w:szCs w:val="19.920000076293945"/>
                      <w:rtl w:val="0"/>
                    </w:rPr>
                    <w:delText xml:space="preserve">For each feature object  where CONDTN is Equal to  4 (wingless) AND CATLMK  is Not equal to 18 (windmill)  OR 19 (windmotor).</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683"/>
            </w:sdtPr>
            <w:sdtContent>
              <w:p w:rsidR="00000000" w:rsidDel="00000000" w:rsidP="00000000" w:rsidRDefault="00000000" w:rsidRPr="00000000" w14:paraId="00001D44">
                <w:pPr>
                  <w:widowControl w:val="0"/>
                  <w:spacing w:after="0" w:line="240" w:lineRule="auto"/>
                  <w:ind w:left="120.56915283203125" w:firstLine="0"/>
                  <w:jc w:val="left"/>
                  <w:rPr>
                    <w:del w:author="Thomas Cervone-Richards - NOAA Federal" w:id="396" w:date="2023-10-31T15:20:01Z"/>
                    <w:sz w:val="19.920000076293945"/>
                    <w:szCs w:val="19.920000076293945"/>
                  </w:rPr>
                </w:pPr>
                <w:sdt>
                  <w:sdtPr>
                    <w:tag w:val="goog_rdk_7682"/>
                  </w:sdtPr>
                  <w:sdtContent>
                    <w:del w:author="Thomas Cervone-Richards - NOAA Federal" w:id="396" w:date="2023-10-31T15:20:01Z">
                      <w:r w:rsidDel="00000000" w:rsidR="00000000" w:rsidRPr="00000000">
                        <w:rPr>
                          <w:sz w:val="19.920000076293945"/>
                          <w:szCs w:val="19.920000076293945"/>
                          <w:rtl w:val="0"/>
                        </w:rPr>
                        <w:delText xml:space="preserve">Object other than  </w:delText>
                      </w:r>
                    </w:del>
                  </w:sdtContent>
                </w:sdt>
              </w:p>
            </w:sdtContent>
          </w:sdt>
          <w:sdt>
            <w:sdtPr>
              <w:tag w:val="goog_rdk_7685"/>
            </w:sdtPr>
            <w:sdtContent>
              <w:p w:rsidR="00000000" w:rsidDel="00000000" w:rsidP="00000000" w:rsidRDefault="00000000" w:rsidRPr="00000000" w14:paraId="00001D45">
                <w:pPr>
                  <w:widowControl w:val="0"/>
                  <w:spacing w:after="0" w:line="240" w:lineRule="auto"/>
                  <w:ind w:left="115.5889892578125" w:firstLine="0"/>
                  <w:jc w:val="left"/>
                  <w:rPr>
                    <w:del w:author="Thomas Cervone-Richards - NOAA Federal" w:id="396" w:date="2023-10-31T15:20:01Z"/>
                    <w:sz w:val="19.920000076293945"/>
                    <w:szCs w:val="19.920000076293945"/>
                  </w:rPr>
                </w:pPr>
                <w:sdt>
                  <w:sdtPr>
                    <w:tag w:val="goog_rdk_7684"/>
                  </w:sdtPr>
                  <w:sdtContent>
                    <w:del w:author="Thomas Cervone-Richards - NOAA Federal" w:id="396" w:date="2023-10-31T15:20:01Z">
                      <w:r w:rsidDel="00000000" w:rsidR="00000000" w:rsidRPr="00000000">
                        <w:rPr>
                          <w:sz w:val="19.920000076293945"/>
                          <w:szCs w:val="19.920000076293945"/>
                          <w:rtl w:val="0"/>
                        </w:rPr>
                        <w:delText xml:space="preserve">windmill or  </w:delText>
                      </w:r>
                    </w:del>
                  </w:sdtContent>
                </w:sdt>
              </w:p>
            </w:sdtContent>
          </w:sdt>
          <w:sdt>
            <w:sdtPr>
              <w:tag w:val="goog_rdk_7687"/>
            </w:sdtPr>
            <w:sdtContent>
              <w:p w:rsidR="00000000" w:rsidDel="00000000" w:rsidP="00000000" w:rsidRDefault="00000000" w:rsidRPr="00000000" w14:paraId="00001D46">
                <w:pPr>
                  <w:widowControl w:val="0"/>
                  <w:spacing w:after="0" w:line="240" w:lineRule="auto"/>
                  <w:ind w:left="115.5889892578125" w:firstLine="0"/>
                  <w:jc w:val="left"/>
                  <w:rPr>
                    <w:del w:author="Thomas Cervone-Richards - NOAA Federal" w:id="396" w:date="2023-10-31T15:20:01Z"/>
                    <w:sz w:val="19.920000076293945"/>
                    <w:szCs w:val="19.920000076293945"/>
                  </w:rPr>
                </w:pPr>
                <w:sdt>
                  <w:sdtPr>
                    <w:tag w:val="goog_rdk_7686"/>
                  </w:sdtPr>
                  <w:sdtContent>
                    <w:del w:author="Thomas Cervone-Richards - NOAA Federal" w:id="396" w:date="2023-10-31T15:20:01Z">
                      <w:r w:rsidDel="00000000" w:rsidR="00000000" w:rsidRPr="00000000">
                        <w:rPr>
                          <w:sz w:val="19.920000076293945"/>
                          <w:szCs w:val="19.920000076293945"/>
                          <w:rtl w:val="0"/>
                        </w:rPr>
                        <w:delText xml:space="preserve">windmotor with  </w:delText>
                      </w:r>
                    </w:del>
                  </w:sdtContent>
                </w:sdt>
              </w:p>
            </w:sdtContent>
          </w:sdt>
          <w:sdt>
            <w:sdtPr>
              <w:tag w:val="goog_rdk_7689"/>
            </w:sdtPr>
            <w:sdtContent>
              <w:p w:rsidR="00000000" w:rsidDel="00000000" w:rsidP="00000000" w:rsidRDefault="00000000" w:rsidRPr="00000000" w14:paraId="00001D47">
                <w:pPr>
                  <w:widowControl w:val="0"/>
                  <w:spacing w:after="0" w:line="240" w:lineRule="auto"/>
                  <w:ind w:left="121.56494140625" w:firstLine="0"/>
                  <w:jc w:val="left"/>
                  <w:rPr>
                    <w:del w:author="Thomas Cervone-Richards - NOAA Federal" w:id="396" w:date="2023-10-31T15:20:01Z"/>
                    <w:sz w:val="19.920000076293945"/>
                    <w:szCs w:val="19.920000076293945"/>
                  </w:rPr>
                </w:pPr>
                <w:sdt>
                  <w:sdtPr>
                    <w:tag w:val="goog_rdk_7688"/>
                  </w:sdtPr>
                  <w:sdtContent>
                    <w:del w:author="Thomas Cervone-Richards - NOAA Federal" w:id="396" w:date="2023-10-31T15:20:01Z">
                      <w:r w:rsidDel="00000000" w:rsidR="00000000" w:rsidRPr="00000000">
                        <w:rPr>
                          <w:sz w:val="19.920000076293945"/>
                          <w:szCs w:val="19.920000076293945"/>
                          <w:rtl w:val="0"/>
                        </w:rPr>
                        <w:delText xml:space="preserve">CONDTN = 4  </w:delText>
                      </w:r>
                    </w:del>
                  </w:sdtContent>
                </w:sdt>
              </w:p>
            </w:sdtContent>
          </w:sdt>
          <w:p w:rsidR="00000000" w:rsidDel="00000000" w:rsidP="00000000" w:rsidRDefault="00000000" w:rsidRPr="00000000" w14:paraId="00001D48">
            <w:pPr>
              <w:widowControl w:val="0"/>
              <w:spacing w:after="0" w:line="240" w:lineRule="auto"/>
              <w:ind w:left="126.3458251953125" w:firstLine="0"/>
              <w:jc w:val="left"/>
              <w:rPr>
                <w:sz w:val="19.920000076293945"/>
                <w:szCs w:val="19.920000076293945"/>
              </w:rPr>
            </w:pPr>
            <w:sdt>
              <w:sdtPr>
                <w:tag w:val="goog_rdk_7690"/>
              </w:sdtPr>
              <w:sdtContent>
                <w:del w:author="Thomas Cervone-Richards - NOAA Federal" w:id="396" w:date="2023-10-31T15:20:01Z">
                  <w:r w:rsidDel="00000000" w:rsidR="00000000" w:rsidRPr="00000000">
                    <w:rPr>
                      <w:sz w:val="19.920000076293945"/>
                      <w:szCs w:val="19.920000076293945"/>
                      <w:rtl w:val="0"/>
                    </w:rPr>
                    <w:delText xml:space="preserve">(wingless).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693"/>
            </w:sdtPr>
            <w:sdtContent>
              <w:p w:rsidR="00000000" w:rsidDel="00000000" w:rsidP="00000000" w:rsidRDefault="00000000" w:rsidRPr="00000000" w14:paraId="00001D49">
                <w:pPr>
                  <w:widowControl w:val="0"/>
                  <w:spacing w:after="0" w:line="240" w:lineRule="auto"/>
                  <w:ind w:left="130.32958984375" w:firstLine="0"/>
                  <w:jc w:val="left"/>
                  <w:rPr>
                    <w:del w:author="Thomas Cervone-Richards - NOAA Federal" w:id="396" w:date="2023-10-31T15:20:01Z"/>
                    <w:sz w:val="19.920000076293945"/>
                    <w:szCs w:val="19.920000076293945"/>
                  </w:rPr>
                </w:pPr>
                <w:sdt>
                  <w:sdtPr>
                    <w:tag w:val="goog_rdk_7692"/>
                  </w:sdtPr>
                  <w:sdtContent>
                    <w:del w:author="Thomas Cervone-Richards - NOAA Federal" w:id="396" w:date="2023-10-31T15:20:01Z">
                      <w:r w:rsidDel="00000000" w:rsidR="00000000" w:rsidRPr="00000000">
                        <w:rPr>
                          <w:sz w:val="19.920000076293945"/>
                          <w:szCs w:val="19.920000076293945"/>
                          <w:rtl w:val="0"/>
                        </w:rPr>
                        <w:delText xml:space="preserve">Remove value of  </w:delText>
                      </w:r>
                    </w:del>
                  </w:sdtContent>
                </w:sdt>
              </w:p>
            </w:sdtContent>
          </w:sdt>
          <w:p w:rsidR="00000000" w:rsidDel="00000000" w:rsidP="00000000" w:rsidRDefault="00000000" w:rsidRPr="00000000" w14:paraId="00001D4A">
            <w:pPr>
              <w:widowControl w:val="0"/>
              <w:spacing w:after="0" w:line="230.02774715423584" w:lineRule="auto"/>
              <w:ind w:left="119.7723388671875" w:right="190.692138671875" w:firstLine="1.7926025390625"/>
              <w:jc w:val="left"/>
              <w:rPr>
                <w:sz w:val="19.920000076293945"/>
                <w:szCs w:val="19.920000076293945"/>
              </w:rPr>
            </w:pPr>
            <w:sdt>
              <w:sdtPr>
                <w:tag w:val="goog_rdk_7694"/>
              </w:sdtPr>
              <w:sdtContent>
                <w:del w:author="Thomas Cervone-Richards - NOAA Federal" w:id="396" w:date="2023-10-31T15:20:01Z">
                  <w:r w:rsidDel="00000000" w:rsidR="00000000" w:rsidRPr="00000000">
                    <w:rPr>
                      <w:sz w:val="19.920000076293945"/>
                      <w:szCs w:val="19.920000076293945"/>
                      <w:rtl w:val="0"/>
                    </w:rPr>
                    <w:delText xml:space="preserve">CONDTN or use an  appropriate LNDMRK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697"/>
            </w:sdtPr>
            <w:sdtContent>
              <w:p w:rsidR="00000000" w:rsidDel="00000000" w:rsidP="00000000" w:rsidRDefault="00000000" w:rsidRPr="00000000" w14:paraId="00001D4B">
                <w:pPr>
                  <w:widowControl w:val="0"/>
                  <w:spacing w:after="0" w:line="240" w:lineRule="auto"/>
                  <w:ind w:left="127.9388427734375" w:firstLine="0"/>
                  <w:jc w:val="left"/>
                  <w:rPr>
                    <w:del w:author="Thomas Cervone-Richards - NOAA Federal" w:id="396" w:date="2023-10-31T15:20:01Z"/>
                    <w:sz w:val="19.920000076293945"/>
                    <w:szCs w:val="19.920000076293945"/>
                  </w:rPr>
                </w:pPr>
                <w:sdt>
                  <w:sdtPr>
                    <w:tag w:val="goog_rdk_7696"/>
                  </w:sdtPr>
                  <w:sdtContent>
                    <w:del w:author="Thomas Cervone-Richards - NOAA Federal" w:id="396" w:date="2023-10-31T15:20:01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D4C">
            <w:pPr>
              <w:widowControl w:val="0"/>
              <w:spacing w:after="0" w:line="240" w:lineRule="auto"/>
              <w:ind w:left="120.767822265625" w:firstLine="0"/>
              <w:jc w:val="left"/>
              <w:rPr>
                <w:sz w:val="19.920000076293945"/>
                <w:szCs w:val="19.920000076293945"/>
              </w:rPr>
            </w:pPr>
            <w:sdt>
              <w:sdtPr>
                <w:tag w:val="goog_rdk_7698"/>
              </w:sdtPr>
              <w:sdtContent>
                <w:del w:author="Thomas Cervone-Richards - NOAA Federal" w:id="396" w:date="2023-10-31T15:20:01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D">
            <w:pPr>
              <w:widowControl w:val="0"/>
              <w:spacing w:after="0" w:line="240" w:lineRule="auto"/>
              <w:jc w:val="center"/>
              <w:rPr>
                <w:sz w:val="19.920000076293945"/>
                <w:szCs w:val="19.920000076293945"/>
              </w:rPr>
            </w:pPr>
            <w:sdt>
              <w:sdtPr>
                <w:tag w:val="goog_rdk_7700"/>
              </w:sdtPr>
              <w:sdtContent>
                <w:del w:author="Thomas Cervone-Richards - NOAA Federal" w:id="396" w:date="2023-10-31T15:20:0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4E">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4F">
            <w:pPr>
              <w:widowControl w:val="0"/>
              <w:spacing w:after="0" w:line="240" w:lineRule="auto"/>
              <w:jc w:val="center"/>
              <w:rPr>
                <w:sz w:val="19.920000076293945"/>
                <w:szCs w:val="19.920000076293945"/>
              </w:rPr>
            </w:pPr>
            <w:sdt>
              <w:sdtPr>
                <w:tag w:val="goog_rdk_7702"/>
              </w:sdtPr>
              <w:sdtContent>
                <w:del w:author="Thomas Cervone-Richards - NOAA Federal" w:id="397" w:date="2023-10-31T15:20:09Z">
                  <w:r w:rsidDel="00000000" w:rsidR="00000000" w:rsidRPr="00000000">
                    <w:rPr>
                      <w:sz w:val="19.920000076293945"/>
                      <w:szCs w:val="19.920000076293945"/>
                      <w:rtl w:val="0"/>
                    </w:rPr>
                    <w:delText xml:space="preserve">1786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0">
            <w:pPr>
              <w:widowControl w:val="0"/>
              <w:spacing w:after="0" w:line="230.83080768585205" w:lineRule="auto"/>
              <w:ind w:left="115.58883666992188" w:right="114.42413330078125" w:firstLine="14.34234619140625"/>
              <w:jc w:val="left"/>
              <w:rPr>
                <w:sz w:val="19.920000076293945"/>
                <w:szCs w:val="19.920000076293945"/>
              </w:rPr>
            </w:pPr>
            <w:sdt>
              <w:sdtPr>
                <w:tag w:val="goog_rdk_7704"/>
              </w:sdtPr>
              <w:sdtContent>
                <w:del w:author="Thomas Cervone-Richards - NOAA Federal" w:id="397" w:date="2023-10-31T15:20:09Z">
                  <w:r w:rsidDel="00000000" w:rsidR="00000000" w:rsidRPr="00000000">
                    <w:rPr>
                      <w:sz w:val="19.920000076293945"/>
                      <w:szCs w:val="19.920000076293945"/>
                      <w:rtl w:val="0"/>
                    </w:rPr>
                    <w:delText xml:space="preserve">For each feature object of  geometric primitive area  where WATLEV is Equal to  2 (always dry) AND is not  COVERED_BY a LNDARE  feature object of geometric  primitive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07"/>
            </w:sdtPr>
            <w:sdtContent>
              <w:p w:rsidR="00000000" w:rsidDel="00000000" w:rsidP="00000000" w:rsidRDefault="00000000" w:rsidRPr="00000000" w14:paraId="00001D51">
                <w:pPr>
                  <w:widowControl w:val="0"/>
                  <w:spacing w:after="0" w:line="240" w:lineRule="auto"/>
                  <w:ind w:left="115.5889892578125" w:firstLine="0"/>
                  <w:jc w:val="left"/>
                  <w:rPr>
                    <w:del w:author="Thomas Cervone-Richards - NOAA Federal" w:id="397" w:date="2023-10-31T15:20:09Z"/>
                    <w:sz w:val="19.920000076293945"/>
                    <w:szCs w:val="19.920000076293945"/>
                  </w:rPr>
                </w:pPr>
                <w:sdt>
                  <w:sdtPr>
                    <w:tag w:val="goog_rdk_7706"/>
                  </w:sdtPr>
                  <w:sdtContent>
                    <w:del w:author="Thomas Cervone-Richards - NOAA Federal" w:id="397" w:date="2023-10-31T15:20:09Z">
                      <w:r w:rsidDel="00000000" w:rsidR="00000000" w:rsidRPr="00000000">
                        <w:rPr>
                          <w:sz w:val="19.920000076293945"/>
                          <w:szCs w:val="19.920000076293945"/>
                          <w:rtl w:val="0"/>
                        </w:rPr>
                        <w:delText xml:space="preserve">Area object with  </w:delText>
                      </w:r>
                    </w:del>
                  </w:sdtContent>
                </w:sdt>
              </w:p>
            </w:sdtContent>
          </w:sdt>
          <w:sdt>
            <w:sdtPr>
              <w:tag w:val="goog_rdk_7709"/>
            </w:sdtPr>
            <w:sdtContent>
              <w:p w:rsidR="00000000" w:rsidDel="00000000" w:rsidP="00000000" w:rsidRDefault="00000000" w:rsidRPr="00000000" w14:paraId="00001D52">
                <w:pPr>
                  <w:widowControl w:val="0"/>
                  <w:spacing w:after="0" w:line="240" w:lineRule="auto"/>
                  <w:ind w:left="115.987548828125" w:firstLine="0"/>
                  <w:jc w:val="left"/>
                  <w:rPr>
                    <w:del w:author="Thomas Cervone-Richards - NOAA Federal" w:id="397" w:date="2023-10-31T15:20:09Z"/>
                    <w:sz w:val="19.920000076293945"/>
                    <w:szCs w:val="19.920000076293945"/>
                  </w:rPr>
                </w:pPr>
                <w:sdt>
                  <w:sdtPr>
                    <w:tag w:val="goog_rdk_7708"/>
                  </w:sdtPr>
                  <w:sdtContent>
                    <w:del w:author="Thomas Cervone-Richards - NOAA Federal" w:id="397" w:date="2023-10-31T15:20:09Z">
                      <w:r w:rsidDel="00000000" w:rsidR="00000000" w:rsidRPr="00000000">
                        <w:rPr>
                          <w:sz w:val="19.920000076293945"/>
                          <w:szCs w:val="19.920000076293945"/>
                          <w:rtl w:val="0"/>
                        </w:rPr>
                        <w:delText xml:space="preserve">WATLEV = 2 not  </w:delText>
                      </w:r>
                    </w:del>
                  </w:sdtContent>
                </w:sdt>
              </w:p>
            </w:sdtContent>
          </w:sdt>
          <w:sdt>
            <w:sdtPr>
              <w:tag w:val="goog_rdk_7711"/>
            </w:sdtPr>
            <w:sdtContent>
              <w:p w:rsidR="00000000" w:rsidDel="00000000" w:rsidP="00000000" w:rsidRDefault="00000000" w:rsidRPr="00000000" w14:paraId="00001D53">
                <w:pPr>
                  <w:widowControl w:val="0"/>
                  <w:spacing w:after="0" w:line="240" w:lineRule="auto"/>
                  <w:ind w:left="120.7684326171875" w:firstLine="0"/>
                  <w:jc w:val="left"/>
                  <w:rPr>
                    <w:del w:author="Thomas Cervone-Richards - NOAA Federal" w:id="397" w:date="2023-10-31T15:20:09Z"/>
                    <w:sz w:val="19.920000076293945"/>
                    <w:szCs w:val="19.920000076293945"/>
                  </w:rPr>
                </w:pPr>
                <w:sdt>
                  <w:sdtPr>
                    <w:tag w:val="goog_rdk_7710"/>
                  </w:sdtPr>
                  <w:sdtContent>
                    <w:del w:author="Thomas Cervone-Richards - NOAA Federal" w:id="397" w:date="2023-10-31T15:20:09Z">
                      <w:r w:rsidDel="00000000" w:rsidR="00000000" w:rsidRPr="00000000">
                        <w:rPr>
                          <w:sz w:val="19.920000076293945"/>
                          <w:szCs w:val="19.920000076293945"/>
                          <w:rtl w:val="0"/>
                        </w:rPr>
                        <w:delText xml:space="preserve">covered by a  </w:delText>
                      </w:r>
                    </w:del>
                  </w:sdtContent>
                </w:sdt>
              </w:p>
            </w:sdtContent>
          </w:sdt>
          <w:p w:rsidR="00000000" w:rsidDel="00000000" w:rsidP="00000000" w:rsidRDefault="00000000" w:rsidRPr="00000000" w14:paraId="00001D54">
            <w:pPr>
              <w:widowControl w:val="0"/>
              <w:spacing w:after="0" w:line="240" w:lineRule="auto"/>
              <w:ind w:left="127.939453125" w:firstLine="0"/>
              <w:jc w:val="left"/>
              <w:rPr>
                <w:sz w:val="19.920000076293945"/>
                <w:szCs w:val="19.920000076293945"/>
              </w:rPr>
            </w:pPr>
            <w:sdt>
              <w:sdtPr>
                <w:tag w:val="goog_rdk_7712"/>
              </w:sdtPr>
              <w:sdtContent>
                <w:del w:author="Thomas Cervone-Richards - NOAA Federal" w:id="397" w:date="2023-10-31T15:20:09Z">
                  <w:r w:rsidDel="00000000" w:rsidR="00000000" w:rsidRPr="00000000">
                    <w:rPr>
                      <w:sz w:val="19.920000076293945"/>
                      <w:szCs w:val="19.920000076293945"/>
                      <w:rtl w:val="0"/>
                    </w:rPr>
                    <w:delText xml:space="preserve">LNDARE 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5">
            <w:pPr>
              <w:widowControl w:val="0"/>
              <w:spacing w:after="0" w:line="231.23205184936523" w:lineRule="auto"/>
              <w:ind w:left="119.7723388671875" w:right="59.02099609375" w:hanging="4.183349609375"/>
              <w:jc w:val="left"/>
              <w:rPr>
                <w:sz w:val="19.920000076293945"/>
                <w:szCs w:val="19.920000076293945"/>
              </w:rPr>
            </w:pPr>
            <w:sdt>
              <w:sdtPr>
                <w:tag w:val="goog_rdk_7714"/>
              </w:sdtPr>
              <w:sdtContent>
                <w:del w:author="Thomas Cervone-Richards - NOAA Federal" w:id="397" w:date="2023-10-31T15:20:09Z">
                  <w:r w:rsidDel="00000000" w:rsidR="00000000" w:rsidRPr="00000000">
                    <w:rPr>
                      <w:sz w:val="19.920000076293945"/>
                      <w:szCs w:val="19.920000076293945"/>
                      <w:rtl w:val="0"/>
                    </w:rPr>
                    <w:delText xml:space="preserve">Amend WATLEV value  or ensure object is on  land.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17"/>
            </w:sdtPr>
            <w:sdtContent>
              <w:p w:rsidR="00000000" w:rsidDel="00000000" w:rsidP="00000000" w:rsidRDefault="00000000" w:rsidRPr="00000000" w14:paraId="00001D56">
                <w:pPr>
                  <w:widowControl w:val="0"/>
                  <w:spacing w:after="0" w:line="240" w:lineRule="auto"/>
                  <w:ind w:left="127.9388427734375" w:firstLine="0"/>
                  <w:jc w:val="left"/>
                  <w:rPr>
                    <w:del w:author="Thomas Cervone-Richards - NOAA Federal" w:id="397" w:date="2023-10-31T15:20:09Z"/>
                    <w:sz w:val="19.920000076293945"/>
                    <w:szCs w:val="19.920000076293945"/>
                  </w:rPr>
                </w:pPr>
                <w:sdt>
                  <w:sdtPr>
                    <w:tag w:val="goog_rdk_7716"/>
                  </w:sdtPr>
                  <w:sdtContent>
                    <w:del w:author="Thomas Cervone-Richards - NOAA Federal" w:id="397" w:date="2023-10-31T15:20:09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D57">
            <w:pPr>
              <w:widowControl w:val="0"/>
              <w:spacing w:after="0" w:line="240" w:lineRule="auto"/>
              <w:ind w:left="120.767822265625" w:firstLine="0"/>
              <w:jc w:val="left"/>
              <w:rPr>
                <w:sz w:val="19.920000076293945"/>
                <w:szCs w:val="19.920000076293945"/>
              </w:rPr>
            </w:pPr>
            <w:sdt>
              <w:sdtPr>
                <w:tag w:val="goog_rdk_7718"/>
              </w:sdtPr>
              <w:sdtContent>
                <w:del w:author="Thomas Cervone-Richards - NOAA Federal" w:id="397" w:date="2023-10-31T15:20:09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8">
            <w:pPr>
              <w:widowControl w:val="0"/>
              <w:spacing w:after="0" w:line="240" w:lineRule="auto"/>
              <w:jc w:val="center"/>
              <w:rPr>
                <w:sz w:val="19.920000076293945"/>
                <w:szCs w:val="19.920000076293945"/>
              </w:rPr>
            </w:pPr>
            <w:sdt>
              <w:sdtPr>
                <w:tag w:val="goog_rdk_7720"/>
              </w:sdtPr>
              <w:sdtContent>
                <w:del w:author="Thomas Cervone-Richards - NOAA Federal" w:id="397" w:date="2023-10-31T15:20:09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59">
            <w:pPr>
              <w:widowControl w:val="0"/>
              <w:spacing w:after="0" w:line="240" w:lineRule="auto"/>
              <w:jc w:val="center"/>
              <w:rPr>
                <w:sz w:val="19.920000076293945"/>
                <w:szCs w:val="19.920000076293945"/>
              </w:rPr>
            </w:pPr>
            <w:r w:rsidDel="00000000" w:rsidR="00000000" w:rsidRPr="00000000">
              <w:rPr>
                <w:rtl w:val="0"/>
              </w:rPr>
            </w:r>
          </w:p>
        </w:tc>
      </w:tr>
      <w:tr>
        <w:trPr>
          <w:cantSplit w:val="0"/>
          <w:trHeight w:val="16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5A">
            <w:pPr>
              <w:widowControl w:val="0"/>
              <w:spacing w:after="0" w:line="240" w:lineRule="auto"/>
              <w:jc w:val="center"/>
              <w:rPr>
                <w:sz w:val="19.920000076293945"/>
                <w:szCs w:val="19.920000076293945"/>
              </w:rPr>
            </w:pPr>
            <w:sdt>
              <w:sdtPr>
                <w:tag w:val="goog_rdk_7722"/>
              </w:sdtPr>
              <w:sdtContent>
                <w:del w:author="Thomas Cervone-Richards - NOAA Federal" w:id="398" w:date="2023-10-31T15:20:17Z">
                  <w:r w:rsidDel="00000000" w:rsidR="00000000" w:rsidRPr="00000000">
                    <w:rPr>
                      <w:sz w:val="19.920000076293945"/>
                      <w:szCs w:val="19.920000076293945"/>
                      <w:rtl w:val="0"/>
                    </w:rPr>
                    <w:delText xml:space="preserve">1787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25"/>
            </w:sdtPr>
            <w:sdtContent>
              <w:p w:rsidR="00000000" w:rsidDel="00000000" w:rsidP="00000000" w:rsidRDefault="00000000" w:rsidRPr="00000000" w14:paraId="00001D5B">
                <w:pPr>
                  <w:widowControl w:val="0"/>
                  <w:spacing w:after="0" w:line="231.23263835906982" w:lineRule="auto"/>
                  <w:ind w:left="119.77203369140625" w:right="205.6573486328125" w:firstLine="10.159149169921875"/>
                  <w:jc w:val="left"/>
                  <w:rPr>
                    <w:del w:author="Thomas Cervone-Richards - NOAA Federal" w:id="398" w:date="2023-10-31T15:20:17Z"/>
                    <w:sz w:val="19.920000076293945"/>
                    <w:szCs w:val="19.920000076293945"/>
                  </w:rPr>
                </w:pPr>
                <w:sdt>
                  <w:sdtPr>
                    <w:tag w:val="goog_rdk_7724"/>
                  </w:sdtPr>
                  <w:sdtContent>
                    <w:del w:author="Thomas Cervone-Richards - NOAA Federal" w:id="398" w:date="2023-10-31T15:20:17Z">
                      <w:r w:rsidDel="00000000" w:rsidR="00000000" w:rsidRPr="00000000">
                        <w:rPr>
                          <w:sz w:val="19.920000076293945"/>
                          <w:szCs w:val="19.920000076293945"/>
                          <w:rtl w:val="0"/>
                        </w:rPr>
                        <w:delText xml:space="preserve">For each NAVLNE feature  object which is  </w:delText>
                      </w:r>
                    </w:del>
                  </w:sdtContent>
                </w:sdt>
              </w:p>
            </w:sdtContent>
          </w:sdt>
          <w:sdt>
            <w:sdtPr>
              <w:tag w:val="goog_rdk_7727"/>
            </w:sdtPr>
            <w:sdtContent>
              <w:p w:rsidR="00000000" w:rsidDel="00000000" w:rsidP="00000000" w:rsidRDefault="00000000" w:rsidRPr="00000000" w14:paraId="00001D5C">
                <w:pPr>
                  <w:widowControl w:val="0"/>
                  <w:spacing w:after="0" w:before="5.208740234375" w:line="240" w:lineRule="auto"/>
                  <w:ind w:left="121.56478881835938" w:firstLine="0"/>
                  <w:jc w:val="left"/>
                  <w:rPr>
                    <w:del w:author="Thomas Cervone-Richards - NOAA Federal" w:id="398" w:date="2023-10-31T15:20:17Z"/>
                    <w:sz w:val="19.920000076293945"/>
                    <w:szCs w:val="19.920000076293945"/>
                  </w:rPr>
                </w:pPr>
                <w:sdt>
                  <w:sdtPr>
                    <w:tag w:val="goog_rdk_7726"/>
                  </w:sdtPr>
                  <w:sdtContent>
                    <w:del w:author="Thomas Cervone-Richards - NOAA Federal" w:id="398" w:date="2023-10-31T15:20:17Z">
                      <w:r w:rsidDel="00000000" w:rsidR="00000000" w:rsidRPr="00000000">
                        <w:rPr>
                          <w:sz w:val="19.920000076293945"/>
                          <w:szCs w:val="19.920000076293945"/>
                          <w:rtl w:val="0"/>
                        </w:rPr>
                        <w:delText xml:space="preserve">COINCIDENT with a  </w:delText>
                      </w:r>
                    </w:del>
                  </w:sdtContent>
                </w:sdt>
              </w:p>
            </w:sdtContent>
          </w:sdt>
          <w:p w:rsidR="00000000" w:rsidDel="00000000" w:rsidP="00000000" w:rsidRDefault="00000000" w:rsidRPr="00000000" w14:paraId="00001D5D">
            <w:pPr>
              <w:widowControl w:val="0"/>
              <w:spacing w:after="0" w:line="230.42937755584717" w:lineRule="auto"/>
              <w:ind w:left="115.58883666992188" w:right="103.0694580078125" w:firstLine="14.740753173828125"/>
              <w:jc w:val="left"/>
              <w:rPr>
                <w:sz w:val="19.920000076293945"/>
                <w:szCs w:val="19.920000076293945"/>
              </w:rPr>
            </w:pPr>
            <w:sdt>
              <w:sdtPr>
                <w:tag w:val="goog_rdk_7728"/>
              </w:sdtPr>
              <w:sdtContent>
                <w:del w:author="Thomas Cervone-Richards - NOAA Federal" w:id="398" w:date="2023-10-31T15:20:17Z">
                  <w:r w:rsidDel="00000000" w:rsidR="00000000" w:rsidRPr="00000000">
                    <w:rPr>
                      <w:sz w:val="19.920000076293945"/>
                      <w:szCs w:val="19.920000076293945"/>
                      <w:rtl w:val="0"/>
                    </w:rPr>
                    <w:delText xml:space="preserve">RECTRC feature object  AND the values of ORIENT  which are Not equal OR  reciprocal.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31"/>
            </w:sdtPr>
            <w:sdtContent>
              <w:p w:rsidR="00000000" w:rsidDel="00000000" w:rsidP="00000000" w:rsidRDefault="00000000" w:rsidRPr="00000000" w14:paraId="00001D5E">
                <w:pPr>
                  <w:widowControl w:val="0"/>
                  <w:spacing w:after="0" w:line="231.23263835906982" w:lineRule="auto"/>
                  <w:ind w:left="127.939453125" w:right="282.7520751953125" w:hanging="7.37030029296875"/>
                  <w:jc w:val="left"/>
                  <w:rPr>
                    <w:del w:author="Thomas Cervone-Richards - NOAA Federal" w:id="398" w:date="2023-10-31T15:20:17Z"/>
                    <w:sz w:val="19.920000076293945"/>
                    <w:szCs w:val="19.920000076293945"/>
                  </w:rPr>
                </w:pPr>
                <w:sdt>
                  <w:sdtPr>
                    <w:tag w:val="goog_rdk_7730"/>
                  </w:sdtPr>
                  <w:sdtContent>
                    <w:del w:author="Thomas Cervone-Richards - NOAA Federal" w:id="398" w:date="2023-10-31T15:20:17Z">
                      <w:r w:rsidDel="00000000" w:rsidR="00000000" w:rsidRPr="00000000">
                        <w:rPr>
                          <w:sz w:val="19.920000076293945"/>
                          <w:szCs w:val="19.920000076293945"/>
                          <w:rtl w:val="0"/>
                        </w:rPr>
                        <w:delText xml:space="preserve">ORIENT values for  NAVLNE and  </w:delText>
                      </w:r>
                    </w:del>
                  </w:sdtContent>
                </w:sdt>
              </w:p>
            </w:sdtContent>
          </w:sdt>
          <w:sdt>
            <w:sdtPr>
              <w:tag w:val="goog_rdk_7733"/>
            </w:sdtPr>
            <w:sdtContent>
              <w:p w:rsidR="00000000" w:rsidDel="00000000" w:rsidP="00000000" w:rsidRDefault="00000000" w:rsidRPr="00000000" w14:paraId="00001D5F">
                <w:pPr>
                  <w:widowControl w:val="0"/>
                  <w:spacing w:after="0" w:before="5.208740234375" w:line="240" w:lineRule="auto"/>
                  <w:ind w:left="130.32989501953125" w:firstLine="0"/>
                  <w:jc w:val="left"/>
                  <w:rPr>
                    <w:del w:author="Thomas Cervone-Richards - NOAA Federal" w:id="398" w:date="2023-10-31T15:20:17Z"/>
                    <w:sz w:val="19.920000076293945"/>
                    <w:szCs w:val="19.920000076293945"/>
                  </w:rPr>
                </w:pPr>
                <w:sdt>
                  <w:sdtPr>
                    <w:tag w:val="goog_rdk_7732"/>
                  </w:sdtPr>
                  <w:sdtContent>
                    <w:del w:author="Thomas Cervone-Richards - NOAA Federal" w:id="398" w:date="2023-10-31T15:20:17Z">
                      <w:r w:rsidDel="00000000" w:rsidR="00000000" w:rsidRPr="00000000">
                        <w:rPr>
                          <w:sz w:val="19.920000076293945"/>
                          <w:szCs w:val="19.920000076293945"/>
                          <w:rtl w:val="0"/>
                        </w:rPr>
                        <w:delText xml:space="preserve">RECTRC objects  </w:delText>
                      </w:r>
                    </w:del>
                  </w:sdtContent>
                </w:sdt>
              </w:p>
            </w:sdtContent>
          </w:sdt>
          <w:sdt>
            <w:sdtPr>
              <w:tag w:val="goog_rdk_7735"/>
            </w:sdtPr>
            <w:sdtContent>
              <w:p w:rsidR="00000000" w:rsidDel="00000000" w:rsidP="00000000" w:rsidRDefault="00000000" w:rsidRPr="00000000" w14:paraId="00001D60">
                <w:pPr>
                  <w:widowControl w:val="0"/>
                  <w:spacing w:after="0" w:line="228.82407188415527" w:lineRule="auto"/>
                  <w:ind w:left="125.748291015625" w:right="239.3267822265625" w:hanging="6.573486328125"/>
                  <w:jc w:val="left"/>
                  <w:rPr>
                    <w:del w:author="Thomas Cervone-Richards - NOAA Federal" w:id="398" w:date="2023-10-31T15:20:17Z"/>
                    <w:sz w:val="19.920000076293945"/>
                    <w:szCs w:val="19.920000076293945"/>
                  </w:rPr>
                </w:pPr>
                <w:sdt>
                  <w:sdtPr>
                    <w:tag w:val="goog_rdk_7734"/>
                  </w:sdtPr>
                  <w:sdtContent>
                    <w:del w:author="Thomas Cervone-Richards - NOAA Federal" w:id="398" w:date="2023-10-31T15:20:17Z">
                      <w:r w:rsidDel="00000000" w:rsidR="00000000" w:rsidRPr="00000000">
                        <w:rPr>
                          <w:sz w:val="19.920000076293945"/>
                          <w:szCs w:val="19.920000076293945"/>
                          <w:rtl w:val="0"/>
                        </w:rPr>
                        <w:delText xml:space="preserve">sharing an edge are not equal or  </w:delText>
                      </w:r>
                    </w:del>
                  </w:sdtContent>
                </w:sdt>
              </w:p>
            </w:sdtContent>
          </w:sdt>
          <w:p w:rsidR="00000000" w:rsidDel="00000000" w:rsidP="00000000" w:rsidRDefault="00000000" w:rsidRPr="00000000" w14:paraId="00001D61">
            <w:pPr>
              <w:widowControl w:val="0"/>
              <w:spacing w:after="0" w:before="7.20947265625" w:line="240" w:lineRule="auto"/>
              <w:ind w:left="128.13873291015625" w:firstLine="0"/>
              <w:jc w:val="left"/>
              <w:rPr>
                <w:sz w:val="19.920000076293945"/>
                <w:szCs w:val="19.920000076293945"/>
              </w:rPr>
            </w:pPr>
            <w:sdt>
              <w:sdtPr>
                <w:tag w:val="goog_rdk_7736"/>
              </w:sdtPr>
              <w:sdtContent>
                <w:del w:author="Thomas Cervone-Richards - NOAA Federal" w:id="398" w:date="2023-10-31T15:20:17Z">
                  <w:r w:rsidDel="00000000" w:rsidR="00000000" w:rsidRPr="00000000">
                    <w:rPr>
                      <w:sz w:val="19.920000076293945"/>
                      <w:szCs w:val="19.920000076293945"/>
                      <w:rtl w:val="0"/>
                    </w:rPr>
                    <w:delText xml:space="preserve">reciprocal.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39"/>
            </w:sdtPr>
            <w:sdtContent>
              <w:p w:rsidR="00000000" w:rsidDel="00000000" w:rsidP="00000000" w:rsidRDefault="00000000" w:rsidRPr="00000000" w14:paraId="00001D62">
                <w:pPr>
                  <w:widowControl w:val="0"/>
                  <w:spacing w:after="0" w:line="240" w:lineRule="auto"/>
                  <w:ind w:left="129.931640625" w:firstLine="0"/>
                  <w:jc w:val="left"/>
                  <w:rPr>
                    <w:del w:author="Thomas Cervone-Richards - NOAA Federal" w:id="398" w:date="2023-10-31T15:20:17Z"/>
                    <w:sz w:val="19.920000076293945"/>
                    <w:szCs w:val="19.920000076293945"/>
                  </w:rPr>
                </w:pPr>
                <w:sdt>
                  <w:sdtPr>
                    <w:tag w:val="goog_rdk_7738"/>
                  </w:sdtPr>
                  <w:sdtContent>
                    <w:del w:author="Thomas Cervone-Richards - NOAA Federal" w:id="398" w:date="2023-10-31T15:20:17Z">
                      <w:r w:rsidDel="00000000" w:rsidR="00000000" w:rsidRPr="00000000">
                        <w:rPr>
                          <w:sz w:val="19.920000076293945"/>
                          <w:szCs w:val="19.920000076293945"/>
                          <w:rtl w:val="0"/>
                        </w:rPr>
                        <w:delText xml:space="preserve">Ensure values of  </w:delText>
                      </w:r>
                    </w:del>
                  </w:sdtContent>
                </w:sdt>
              </w:p>
            </w:sdtContent>
          </w:sdt>
          <w:p w:rsidR="00000000" w:rsidDel="00000000" w:rsidP="00000000" w:rsidRDefault="00000000" w:rsidRPr="00000000" w14:paraId="00001D63">
            <w:pPr>
              <w:widowControl w:val="0"/>
              <w:spacing w:after="0" w:line="231.53281688690186" w:lineRule="auto"/>
              <w:ind w:left="119.9713134765625" w:right="80.53466796875" w:firstLine="0.5975341796875"/>
              <w:jc w:val="left"/>
              <w:rPr>
                <w:sz w:val="19.920000076293945"/>
                <w:szCs w:val="19.920000076293945"/>
              </w:rPr>
            </w:pPr>
            <w:sdt>
              <w:sdtPr>
                <w:tag w:val="goog_rdk_7740"/>
              </w:sdtPr>
              <w:sdtContent>
                <w:del w:author="Thomas Cervone-Richards - NOAA Federal" w:id="398" w:date="2023-10-31T15:20:17Z">
                  <w:r w:rsidDel="00000000" w:rsidR="00000000" w:rsidRPr="00000000">
                    <w:rPr>
                      <w:sz w:val="19.920000076293945"/>
                      <w:szCs w:val="19.920000076293945"/>
                      <w:rtl w:val="0"/>
                    </w:rPr>
                    <w:delText xml:space="preserve">ORIENT for NAVLNE  and RECTRC agree or  are reciprocal.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43"/>
            </w:sdtPr>
            <w:sdtContent>
              <w:p w:rsidR="00000000" w:rsidDel="00000000" w:rsidP="00000000" w:rsidRDefault="00000000" w:rsidRPr="00000000" w14:paraId="00001D64">
                <w:pPr>
                  <w:widowControl w:val="0"/>
                  <w:spacing w:after="0" w:line="240" w:lineRule="auto"/>
                  <w:ind w:left="127.9388427734375" w:firstLine="0"/>
                  <w:jc w:val="left"/>
                  <w:rPr>
                    <w:del w:author="Thomas Cervone-Richards - NOAA Federal" w:id="398" w:date="2023-10-31T15:20:17Z"/>
                    <w:sz w:val="19.920000076293945"/>
                    <w:szCs w:val="19.920000076293945"/>
                  </w:rPr>
                </w:pPr>
                <w:sdt>
                  <w:sdtPr>
                    <w:tag w:val="goog_rdk_7742"/>
                  </w:sdtPr>
                  <w:sdtContent>
                    <w:del w:author="Thomas Cervone-Richards - NOAA Federal" w:id="398" w:date="2023-10-31T15:20:17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D65">
            <w:pPr>
              <w:widowControl w:val="0"/>
              <w:spacing w:after="0" w:line="240" w:lineRule="auto"/>
              <w:ind w:left="120.767822265625" w:firstLine="0"/>
              <w:jc w:val="left"/>
              <w:rPr>
                <w:sz w:val="19.920000076293945"/>
                <w:szCs w:val="19.920000076293945"/>
              </w:rPr>
            </w:pPr>
            <w:sdt>
              <w:sdtPr>
                <w:tag w:val="goog_rdk_7744"/>
              </w:sdtPr>
              <w:sdtContent>
                <w:del w:author="Thomas Cervone-Richards - NOAA Federal" w:id="398" w:date="2023-10-31T15:20:17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6">
            <w:pPr>
              <w:widowControl w:val="0"/>
              <w:spacing w:after="0" w:line="240" w:lineRule="auto"/>
              <w:jc w:val="center"/>
              <w:rPr>
                <w:sz w:val="19.920000076293945"/>
                <w:szCs w:val="19.920000076293945"/>
              </w:rPr>
            </w:pPr>
            <w:sdt>
              <w:sdtPr>
                <w:tag w:val="goog_rdk_7746"/>
              </w:sdtPr>
              <w:sdtContent>
                <w:del w:author="Thomas Cervone-Richards - NOAA Federal" w:id="398" w:date="2023-10-31T15:20:17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7">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68">
            <w:pPr>
              <w:widowControl w:val="0"/>
              <w:spacing w:after="0" w:line="240" w:lineRule="auto"/>
              <w:jc w:val="center"/>
              <w:rPr>
                <w:sz w:val="19.920000076293945"/>
                <w:szCs w:val="19.920000076293945"/>
              </w:rPr>
            </w:pPr>
            <w:sdt>
              <w:sdtPr>
                <w:tag w:val="goog_rdk_7748"/>
              </w:sdtPr>
              <w:sdtContent>
                <w:del w:author="Thomas Cervone-Richards - NOAA Federal" w:id="399" w:date="2023-10-31T15:20:39Z">
                  <w:r w:rsidDel="00000000" w:rsidR="00000000" w:rsidRPr="00000000">
                    <w:rPr>
                      <w:sz w:val="19.920000076293945"/>
                      <w:szCs w:val="19.920000076293945"/>
                      <w:rtl w:val="0"/>
                    </w:rPr>
                    <w:delText xml:space="preserve">1788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51"/>
            </w:sdtPr>
            <w:sdtContent>
              <w:p w:rsidR="00000000" w:rsidDel="00000000" w:rsidP="00000000" w:rsidRDefault="00000000" w:rsidRPr="00000000" w14:paraId="00001D69">
                <w:pPr>
                  <w:widowControl w:val="0"/>
                  <w:spacing w:after="0" w:line="231.23263835906982" w:lineRule="auto"/>
                  <w:ind w:left="119.77203369140625" w:right="205.6573486328125" w:firstLine="10.159149169921875"/>
                  <w:jc w:val="left"/>
                  <w:rPr>
                    <w:del w:author="Thomas Cervone-Richards - NOAA Federal" w:id="399" w:date="2023-10-31T15:20:39Z"/>
                    <w:sz w:val="19.920000076293945"/>
                    <w:szCs w:val="19.920000076293945"/>
                  </w:rPr>
                </w:pPr>
                <w:sdt>
                  <w:sdtPr>
                    <w:tag w:val="goog_rdk_7750"/>
                  </w:sdtPr>
                  <w:sdtContent>
                    <w:del w:author="Thomas Cervone-Richards - NOAA Federal" w:id="399" w:date="2023-10-31T15:20:39Z">
                      <w:r w:rsidDel="00000000" w:rsidR="00000000" w:rsidRPr="00000000">
                        <w:rPr>
                          <w:sz w:val="19.920000076293945"/>
                          <w:szCs w:val="19.920000076293945"/>
                          <w:rtl w:val="0"/>
                        </w:rPr>
                        <w:delText xml:space="preserve">For each NAVLNE feature  object which is  </w:delText>
                      </w:r>
                    </w:del>
                  </w:sdtContent>
                </w:sdt>
              </w:p>
            </w:sdtContent>
          </w:sdt>
          <w:sdt>
            <w:sdtPr>
              <w:tag w:val="goog_rdk_7753"/>
            </w:sdtPr>
            <w:sdtContent>
              <w:p w:rsidR="00000000" w:rsidDel="00000000" w:rsidP="00000000" w:rsidRDefault="00000000" w:rsidRPr="00000000" w14:paraId="00001D6A">
                <w:pPr>
                  <w:widowControl w:val="0"/>
                  <w:spacing w:after="0" w:before="5.208740234375" w:line="240" w:lineRule="auto"/>
                  <w:ind w:left="121.56478881835938" w:firstLine="0"/>
                  <w:jc w:val="left"/>
                  <w:rPr>
                    <w:del w:author="Thomas Cervone-Richards - NOAA Federal" w:id="399" w:date="2023-10-31T15:20:39Z"/>
                    <w:sz w:val="19.920000076293945"/>
                    <w:szCs w:val="19.920000076293945"/>
                  </w:rPr>
                </w:pPr>
                <w:sdt>
                  <w:sdtPr>
                    <w:tag w:val="goog_rdk_7752"/>
                  </w:sdtPr>
                  <w:sdtContent>
                    <w:del w:author="Thomas Cervone-Richards - NOAA Federal" w:id="399" w:date="2023-10-31T15:20:39Z">
                      <w:r w:rsidDel="00000000" w:rsidR="00000000" w:rsidRPr="00000000">
                        <w:rPr>
                          <w:sz w:val="19.920000076293945"/>
                          <w:szCs w:val="19.920000076293945"/>
                          <w:rtl w:val="0"/>
                        </w:rPr>
                        <w:delText xml:space="preserve">COINCIDENT with a  </w:delText>
                      </w:r>
                    </w:del>
                  </w:sdtContent>
                </w:sdt>
              </w:p>
            </w:sdtContent>
          </w:sdt>
          <w:p w:rsidR="00000000" w:rsidDel="00000000" w:rsidP="00000000" w:rsidRDefault="00000000" w:rsidRPr="00000000" w14:paraId="00001D6B">
            <w:pPr>
              <w:widowControl w:val="0"/>
              <w:spacing w:after="0" w:line="231.23295307159424" w:lineRule="auto"/>
              <w:ind w:left="115.58883666992188" w:right="71.396484375" w:firstLine="14.740753173828125"/>
              <w:jc w:val="left"/>
              <w:rPr>
                <w:sz w:val="19.920000076293945"/>
                <w:szCs w:val="19.920000076293945"/>
              </w:rPr>
            </w:pPr>
            <w:sdt>
              <w:sdtPr>
                <w:tag w:val="goog_rdk_7754"/>
              </w:sdtPr>
              <w:sdtContent>
                <w:del w:author="Thomas Cervone-Richards - NOAA Federal" w:id="399" w:date="2023-10-31T15:20:39Z">
                  <w:r w:rsidDel="00000000" w:rsidR="00000000" w:rsidRPr="00000000">
                    <w:rPr>
                      <w:sz w:val="19.920000076293945"/>
                      <w:szCs w:val="19.920000076293945"/>
                      <w:rtl w:val="0"/>
                    </w:rPr>
                    <w:delText xml:space="preserve">RECTRC feature object  AND is not part of the same  C_AGGR collection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57"/>
            </w:sdtPr>
            <w:sdtContent>
              <w:p w:rsidR="00000000" w:rsidDel="00000000" w:rsidP="00000000" w:rsidRDefault="00000000" w:rsidRPr="00000000" w14:paraId="00001D6C">
                <w:pPr>
                  <w:widowControl w:val="0"/>
                  <w:spacing w:after="0" w:line="240" w:lineRule="auto"/>
                  <w:ind w:left="127.939453125" w:firstLine="0"/>
                  <w:jc w:val="left"/>
                  <w:rPr>
                    <w:del w:author="Thomas Cervone-Richards - NOAA Federal" w:id="399" w:date="2023-10-31T15:20:39Z"/>
                    <w:sz w:val="19.920000076293945"/>
                    <w:szCs w:val="19.920000076293945"/>
                  </w:rPr>
                </w:pPr>
                <w:sdt>
                  <w:sdtPr>
                    <w:tag w:val="goog_rdk_7756"/>
                  </w:sdtPr>
                  <w:sdtContent>
                    <w:del w:author="Thomas Cervone-Richards - NOAA Federal" w:id="399" w:date="2023-10-31T15:20:39Z">
                      <w:r w:rsidDel="00000000" w:rsidR="00000000" w:rsidRPr="00000000">
                        <w:rPr>
                          <w:sz w:val="19.920000076293945"/>
                          <w:szCs w:val="19.920000076293945"/>
                          <w:rtl w:val="0"/>
                        </w:rPr>
                        <w:delText xml:space="preserve">NAVLNE and  </w:delText>
                      </w:r>
                    </w:del>
                  </w:sdtContent>
                </w:sdt>
              </w:p>
            </w:sdtContent>
          </w:sdt>
          <w:sdt>
            <w:sdtPr>
              <w:tag w:val="goog_rdk_7759"/>
            </w:sdtPr>
            <w:sdtContent>
              <w:p w:rsidR="00000000" w:rsidDel="00000000" w:rsidP="00000000" w:rsidRDefault="00000000" w:rsidRPr="00000000" w14:paraId="00001D6D">
                <w:pPr>
                  <w:widowControl w:val="0"/>
                  <w:spacing w:after="0" w:line="240" w:lineRule="auto"/>
                  <w:ind w:left="130.32989501953125" w:firstLine="0"/>
                  <w:jc w:val="left"/>
                  <w:rPr>
                    <w:del w:author="Thomas Cervone-Richards - NOAA Federal" w:id="399" w:date="2023-10-31T15:20:39Z"/>
                    <w:sz w:val="19.920000076293945"/>
                    <w:szCs w:val="19.920000076293945"/>
                  </w:rPr>
                </w:pPr>
                <w:sdt>
                  <w:sdtPr>
                    <w:tag w:val="goog_rdk_7758"/>
                  </w:sdtPr>
                  <w:sdtContent>
                    <w:del w:author="Thomas Cervone-Richards - NOAA Federal" w:id="399" w:date="2023-10-31T15:20:39Z">
                      <w:r w:rsidDel="00000000" w:rsidR="00000000" w:rsidRPr="00000000">
                        <w:rPr>
                          <w:sz w:val="19.920000076293945"/>
                          <w:szCs w:val="19.920000076293945"/>
                          <w:rtl w:val="0"/>
                        </w:rPr>
                        <w:delText xml:space="preserve">RECTRC objects  </w:delText>
                      </w:r>
                    </w:del>
                  </w:sdtContent>
                </w:sdt>
              </w:p>
            </w:sdtContent>
          </w:sdt>
          <w:p w:rsidR="00000000" w:rsidDel="00000000" w:rsidP="00000000" w:rsidRDefault="00000000" w:rsidRPr="00000000" w14:paraId="00001D6E">
            <w:pPr>
              <w:widowControl w:val="0"/>
              <w:spacing w:after="0" w:line="230.02837657928467" w:lineRule="auto"/>
              <w:ind w:left="119.1748046875" w:right="271.9952392578125" w:hanging="0.79681396484375"/>
              <w:jc w:val="left"/>
              <w:rPr>
                <w:sz w:val="19.920000076293945"/>
                <w:szCs w:val="19.920000076293945"/>
              </w:rPr>
            </w:pPr>
            <w:sdt>
              <w:sdtPr>
                <w:tag w:val="goog_rdk_7760"/>
              </w:sdtPr>
              <w:sdtContent>
                <w:del w:author="Thomas Cervone-Richards - NOAA Federal" w:id="399" w:date="2023-10-31T15:20:39Z">
                  <w:r w:rsidDel="00000000" w:rsidR="00000000" w:rsidRPr="00000000">
                    <w:rPr>
                      <w:sz w:val="19.920000076293945"/>
                      <w:szCs w:val="19.920000076293945"/>
                      <w:rtl w:val="0"/>
                    </w:rPr>
                    <w:delText xml:space="preserve">share an edge but  are not aggregated  using C_AGGR.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6F">
            <w:pPr>
              <w:widowControl w:val="0"/>
              <w:spacing w:after="0" w:line="231.23205184936523" w:lineRule="auto"/>
              <w:ind w:left="119.9713134765625" w:right="153.6407470703125" w:hanging="4.38232421875"/>
              <w:jc w:val="left"/>
              <w:rPr>
                <w:sz w:val="19.920000076293945"/>
                <w:szCs w:val="19.920000076293945"/>
              </w:rPr>
            </w:pPr>
            <w:sdt>
              <w:sdtPr>
                <w:tag w:val="goog_rdk_7762"/>
              </w:sdtPr>
              <w:sdtContent>
                <w:del w:author="Thomas Cervone-Richards - NOAA Federal" w:id="399" w:date="2023-10-31T15:20:39Z">
                  <w:r w:rsidDel="00000000" w:rsidR="00000000" w:rsidRPr="00000000">
                    <w:rPr>
                      <w:sz w:val="19.920000076293945"/>
                      <w:szCs w:val="19.920000076293945"/>
                      <w:rtl w:val="0"/>
                    </w:rPr>
                    <w:delText xml:space="preserve">Aggregate NAVLNE  and RECTRC objects  using C_AGGR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0">
            <w:pPr>
              <w:widowControl w:val="0"/>
              <w:spacing w:after="0" w:line="240" w:lineRule="auto"/>
              <w:ind w:left="132.918701171875" w:firstLine="0"/>
              <w:jc w:val="left"/>
              <w:rPr>
                <w:sz w:val="19.920000076293945"/>
                <w:szCs w:val="19.920000076293945"/>
              </w:rPr>
            </w:pPr>
            <w:sdt>
              <w:sdtPr>
                <w:tag w:val="goog_rdk_7764"/>
              </w:sdtPr>
              <w:sdtContent>
                <w:del w:author="Thomas Cervone-Richards - NOAA Federal" w:id="399" w:date="2023-10-31T15:20:39Z">
                  <w:r w:rsidDel="00000000" w:rsidR="00000000" w:rsidRPr="00000000">
                    <w:rPr>
                      <w:sz w:val="19.920000076293945"/>
                      <w:szCs w:val="19.920000076293945"/>
                      <w:rtl w:val="0"/>
                    </w:rPr>
                    <w:delText xml:space="preserve">10.1.2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1">
            <w:pPr>
              <w:widowControl w:val="0"/>
              <w:spacing w:after="0" w:line="240" w:lineRule="auto"/>
              <w:jc w:val="center"/>
              <w:rPr>
                <w:sz w:val="19.920000076293945"/>
                <w:szCs w:val="19.920000076293945"/>
              </w:rPr>
            </w:pPr>
            <w:sdt>
              <w:sdtPr>
                <w:tag w:val="goog_rdk_7766"/>
              </w:sdtPr>
              <w:sdtContent>
                <w:del w:author="Thomas Cervone-Richards - NOAA Federal" w:id="399" w:date="2023-10-31T15:20:39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72">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73">
            <w:pPr>
              <w:widowControl w:val="0"/>
              <w:spacing w:after="0" w:line="240" w:lineRule="auto"/>
              <w:jc w:val="center"/>
              <w:rPr>
                <w:sz w:val="19.920000076293945"/>
                <w:szCs w:val="19.920000076293945"/>
              </w:rPr>
            </w:pPr>
            <w:sdt>
              <w:sdtPr>
                <w:tag w:val="goog_rdk_7768"/>
              </w:sdtPr>
              <w:sdtContent>
                <w:del w:author="Thomas Cervone-Richards - NOAA Federal" w:id="400" w:date="2023-10-31T15:24:26Z">
                  <w:r w:rsidDel="00000000" w:rsidR="00000000" w:rsidRPr="00000000">
                    <w:rPr>
                      <w:sz w:val="19.920000076293945"/>
                      <w:szCs w:val="19.920000076293945"/>
                      <w:rtl w:val="0"/>
                    </w:rPr>
                    <w:delText xml:space="preserve">1789a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71"/>
            </w:sdtPr>
            <w:sdtContent>
              <w:p w:rsidR="00000000" w:rsidDel="00000000" w:rsidP="00000000" w:rsidRDefault="00000000" w:rsidRPr="00000000" w14:paraId="00001D74">
                <w:pPr>
                  <w:widowControl w:val="0"/>
                  <w:spacing w:after="0" w:line="240" w:lineRule="auto"/>
                  <w:ind w:left="129.93118286132812" w:firstLine="0"/>
                  <w:jc w:val="left"/>
                  <w:rPr>
                    <w:del w:author="Thomas Cervone-Richards - NOAA Federal" w:id="400" w:date="2023-10-31T15:24:26Z"/>
                    <w:sz w:val="19.920000076293945"/>
                    <w:szCs w:val="19.920000076293945"/>
                  </w:rPr>
                </w:pPr>
                <w:sdt>
                  <w:sdtPr>
                    <w:tag w:val="goog_rdk_7770"/>
                  </w:sdtPr>
                  <w:sdtContent>
                    <w:del w:author="Thomas Cervone-Richards - NOAA Federal" w:id="400" w:date="2023-10-31T15:24:26Z">
                      <w:r w:rsidDel="00000000" w:rsidR="00000000" w:rsidRPr="00000000">
                        <w:rPr>
                          <w:sz w:val="19.920000076293945"/>
                          <w:szCs w:val="19.920000076293945"/>
                          <w:rtl w:val="0"/>
                        </w:rPr>
                        <w:delText xml:space="preserve">For each DWRTCL,  </w:delText>
                      </w:r>
                    </w:del>
                  </w:sdtContent>
                </w:sdt>
              </w:p>
            </w:sdtContent>
          </w:sdt>
          <w:sdt>
            <w:sdtPr>
              <w:tag w:val="goog_rdk_7773"/>
            </w:sdtPr>
            <w:sdtContent>
              <w:p w:rsidR="00000000" w:rsidDel="00000000" w:rsidP="00000000" w:rsidRDefault="00000000" w:rsidRPr="00000000" w14:paraId="00001D75">
                <w:pPr>
                  <w:widowControl w:val="0"/>
                  <w:spacing w:after="0" w:line="231.43366813659668" w:lineRule="auto"/>
                  <w:ind w:left="115.58883666992188" w:right="157.84912109375" w:firstLine="14.740753173828125"/>
                  <w:jc w:val="left"/>
                  <w:rPr>
                    <w:del w:author="Thomas Cervone-Richards - NOAA Federal" w:id="400" w:date="2023-10-31T15:24:26Z"/>
                    <w:sz w:val="19.920000076293945"/>
                    <w:szCs w:val="19.920000076293945"/>
                  </w:rPr>
                </w:pPr>
                <w:sdt>
                  <w:sdtPr>
                    <w:tag w:val="goog_rdk_7772"/>
                  </w:sdtPr>
                  <w:sdtContent>
                    <w:del w:author="Thomas Cervone-Richards - NOAA Federal" w:id="400" w:date="2023-10-31T15:24:26Z">
                      <w:r w:rsidDel="00000000" w:rsidR="00000000" w:rsidRPr="00000000">
                        <w:rPr>
                          <w:sz w:val="19.920000076293945"/>
                          <w:szCs w:val="19.920000076293945"/>
                          <w:rtl w:val="0"/>
                        </w:rPr>
                        <w:delText xml:space="preserve">RECTRC and RCRTCL  feature object of geometric  primitive line where  </w:delText>
                      </w:r>
                    </w:del>
                  </w:sdtContent>
                </w:sdt>
              </w:p>
            </w:sdtContent>
          </w:sdt>
          <w:sdt>
            <w:sdtPr>
              <w:tag w:val="goog_rdk_7775"/>
            </w:sdtPr>
            <w:sdtContent>
              <w:p w:rsidR="00000000" w:rsidDel="00000000" w:rsidP="00000000" w:rsidRDefault="00000000" w:rsidRPr="00000000" w14:paraId="00001D76">
                <w:pPr>
                  <w:widowControl w:val="0"/>
                  <w:spacing w:after="0" w:before="2.6434326171875" w:line="231.23295307159424" w:lineRule="auto"/>
                  <w:ind w:left="115.58883666992188" w:right="213.63128662109375" w:firstLine="4.980010986328125"/>
                  <w:jc w:val="left"/>
                  <w:rPr>
                    <w:del w:author="Thomas Cervone-Richards - NOAA Federal" w:id="400" w:date="2023-10-31T15:24:26Z"/>
                    <w:sz w:val="19.920000076293945"/>
                    <w:szCs w:val="19.920000076293945"/>
                  </w:rPr>
                </w:pPr>
                <w:sdt>
                  <w:sdtPr>
                    <w:tag w:val="goog_rdk_7774"/>
                  </w:sdtPr>
                  <w:sdtContent>
                    <w:del w:author="Thomas Cervone-Richards - NOAA Federal" w:id="400" w:date="2023-10-31T15:24:26Z">
                      <w:r w:rsidDel="00000000" w:rsidR="00000000" w:rsidRPr="00000000">
                        <w:rPr>
                          <w:sz w:val="19.920000076293945"/>
                          <w:szCs w:val="19.920000076293945"/>
                          <w:rtl w:val="0"/>
                        </w:rPr>
                        <w:delText xml:space="preserve">ORIENT is Known AND  TRAFIC is Equal to 4 (two way) AND the bearing of  the line is more than 5  </w:delText>
                      </w:r>
                    </w:del>
                  </w:sdtContent>
                </w:sdt>
              </w:p>
            </w:sdtContent>
          </w:sdt>
          <w:sdt>
            <w:sdtPr>
              <w:tag w:val="goog_rdk_7777"/>
            </w:sdtPr>
            <w:sdtContent>
              <w:p w:rsidR="00000000" w:rsidDel="00000000" w:rsidP="00000000" w:rsidRDefault="00000000" w:rsidRPr="00000000" w14:paraId="00001D77">
                <w:pPr>
                  <w:widowControl w:val="0"/>
                  <w:spacing w:after="0" w:before="5.2105712890625" w:line="230.02846240997314" w:lineRule="auto"/>
                  <w:ind w:left="127.93914794921875" w:right="270.79559326171875" w:hanging="8.1671142578125"/>
                  <w:jc w:val="left"/>
                  <w:rPr>
                    <w:del w:author="Thomas Cervone-Richards - NOAA Federal" w:id="400" w:date="2023-10-31T15:24:26Z"/>
                    <w:sz w:val="19.920000076293945"/>
                    <w:szCs w:val="19.920000076293945"/>
                  </w:rPr>
                </w:pPr>
                <w:sdt>
                  <w:sdtPr>
                    <w:tag w:val="goog_rdk_7776"/>
                  </w:sdtPr>
                  <w:sdtContent>
                    <w:del w:author="Thomas Cervone-Richards - NOAA Federal" w:id="400" w:date="2023-10-31T15:24:26Z">
                      <w:r w:rsidDel="00000000" w:rsidR="00000000" w:rsidRPr="00000000">
                        <w:rPr>
                          <w:sz w:val="19.920000076293945"/>
                          <w:szCs w:val="19.920000076293945"/>
                          <w:rtl w:val="0"/>
                        </w:rPr>
                        <w:delText xml:space="preserve">degrees Greater than OR  Less than the value (or  reciprocal value) of  </w:delText>
                      </w:r>
                    </w:del>
                  </w:sdtContent>
                </w:sdt>
              </w:p>
            </w:sdtContent>
          </w:sdt>
          <w:p w:rsidR="00000000" w:rsidDel="00000000" w:rsidP="00000000" w:rsidRDefault="00000000" w:rsidRPr="00000000" w14:paraId="00001D78">
            <w:pPr>
              <w:widowControl w:val="0"/>
              <w:spacing w:after="0" w:before="6.2103271484375" w:line="240" w:lineRule="auto"/>
              <w:ind w:left="120.56884765625" w:firstLine="0"/>
              <w:jc w:val="left"/>
              <w:rPr>
                <w:sz w:val="19.920000076293945"/>
                <w:szCs w:val="19.920000076293945"/>
              </w:rPr>
            </w:pPr>
            <w:sdt>
              <w:sdtPr>
                <w:tag w:val="goog_rdk_7778"/>
              </w:sdtPr>
              <w:sdtContent>
                <w:del w:author="Thomas Cervone-Richards - NOAA Federal" w:id="400" w:date="2023-10-31T15:24:26Z">
                  <w:r w:rsidDel="00000000" w:rsidR="00000000" w:rsidRPr="00000000">
                    <w:rPr>
                      <w:sz w:val="19.920000076293945"/>
                      <w:szCs w:val="19.920000076293945"/>
                      <w:rtl w:val="0"/>
                    </w:rPr>
                    <w:delText xml:space="preserve">ORIENT.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81"/>
            </w:sdtPr>
            <w:sdtContent>
              <w:p w:rsidR="00000000" w:rsidDel="00000000" w:rsidP="00000000" w:rsidRDefault="00000000" w:rsidRPr="00000000" w14:paraId="00001D79">
                <w:pPr>
                  <w:widowControl w:val="0"/>
                  <w:spacing w:after="0" w:line="231.36670589447021" w:lineRule="auto"/>
                  <w:ind w:left="115.5889892578125" w:right="137.933349609375" w:firstLine="13.3465576171875"/>
                  <w:jc w:val="left"/>
                  <w:rPr>
                    <w:del w:author="Thomas Cervone-Richards - NOAA Federal" w:id="400" w:date="2023-10-31T15:24:26Z"/>
                    <w:sz w:val="19.920000076293945"/>
                    <w:szCs w:val="19.920000076293945"/>
                  </w:rPr>
                </w:pPr>
                <w:sdt>
                  <w:sdtPr>
                    <w:tag w:val="goog_rdk_7780"/>
                  </w:sdtPr>
                  <w:sdtContent>
                    <w:del w:author="Thomas Cervone-Richards - NOAA Federal" w:id="400" w:date="2023-10-31T15:24:26Z">
                      <w:r w:rsidDel="00000000" w:rsidR="00000000" w:rsidRPr="00000000">
                        <w:rPr>
                          <w:sz w:val="19.920000076293945"/>
                          <w:szCs w:val="19.920000076293945"/>
                          <w:rtl w:val="0"/>
                        </w:rPr>
                        <w:delText xml:space="preserve">DWRTCL, RECTRC  or RCRTCL where  the orientation of the  geometry is not  </w:delText>
                      </w:r>
                    </w:del>
                  </w:sdtContent>
                </w:sdt>
              </w:p>
            </w:sdtContent>
          </w:sdt>
          <w:p w:rsidR="00000000" w:rsidDel="00000000" w:rsidP="00000000" w:rsidRDefault="00000000" w:rsidRPr="00000000" w14:paraId="00001D7A">
            <w:pPr>
              <w:widowControl w:val="0"/>
              <w:spacing w:after="0" w:before="2.6995849609375" w:line="231.23335361480713" w:lineRule="auto"/>
              <w:ind w:left="114.3939208984375" w:right="315.6201171875" w:firstLine="6.37451171875"/>
              <w:jc w:val="left"/>
              <w:rPr>
                <w:sz w:val="19.920000076293945"/>
                <w:szCs w:val="19.920000076293945"/>
              </w:rPr>
            </w:pPr>
            <w:sdt>
              <w:sdtPr>
                <w:tag w:val="goog_rdk_7782"/>
              </w:sdtPr>
              <w:sdtContent>
                <w:del w:author="Thomas Cervone-Richards - NOAA Federal" w:id="400" w:date="2023-10-31T15:24:26Z">
                  <w:r w:rsidDel="00000000" w:rsidR="00000000" w:rsidRPr="00000000">
                    <w:rPr>
                      <w:sz w:val="19.920000076293945"/>
                      <w:szCs w:val="19.920000076293945"/>
                      <w:rtl w:val="0"/>
                    </w:rPr>
                    <w:delText xml:space="preserve">consistent with the  value of ORIENT.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85"/>
            </w:sdtPr>
            <w:sdtContent>
              <w:p w:rsidR="00000000" w:rsidDel="00000000" w:rsidP="00000000" w:rsidRDefault="00000000" w:rsidRPr="00000000" w14:paraId="00001D7B">
                <w:pPr>
                  <w:widowControl w:val="0"/>
                  <w:spacing w:after="0" w:line="240" w:lineRule="auto"/>
                  <w:ind w:left="129.931640625" w:firstLine="0"/>
                  <w:jc w:val="left"/>
                  <w:rPr>
                    <w:del w:author="Thomas Cervone-Richards - NOAA Federal" w:id="400" w:date="2023-10-31T15:24:26Z"/>
                    <w:sz w:val="19.920000076293945"/>
                    <w:szCs w:val="19.920000076293945"/>
                  </w:rPr>
                </w:pPr>
                <w:sdt>
                  <w:sdtPr>
                    <w:tag w:val="goog_rdk_7784"/>
                  </w:sdtPr>
                  <w:sdtContent>
                    <w:del w:author="Thomas Cervone-Richards - NOAA Federal" w:id="400" w:date="2023-10-31T15:24:26Z">
                      <w:r w:rsidDel="00000000" w:rsidR="00000000" w:rsidRPr="00000000">
                        <w:rPr>
                          <w:sz w:val="19.920000076293945"/>
                          <w:szCs w:val="19.920000076293945"/>
                          <w:rtl w:val="0"/>
                        </w:rPr>
                        <w:delText xml:space="preserve">Populate an  </w:delText>
                      </w:r>
                    </w:del>
                  </w:sdtContent>
                </w:sdt>
              </w:p>
            </w:sdtContent>
          </w:sdt>
          <w:sdt>
            <w:sdtPr>
              <w:tag w:val="goog_rdk_7787"/>
            </w:sdtPr>
            <w:sdtContent>
              <w:p w:rsidR="00000000" w:rsidDel="00000000" w:rsidP="00000000" w:rsidRDefault="00000000" w:rsidRPr="00000000" w14:paraId="00001D7C">
                <w:pPr>
                  <w:widowControl w:val="0"/>
                  <w:spacing w:after="0" w:line="230.5638313293457" w:lineRule="auto"/>
                  <w:ind w:left="115.5889892578125" w:right="301.4471435546875" w:firstLine="4.38232421875"/>
                  <w:jc w:val="left"/>
                  <w:rPr>
                    <w:del w:author="Thomas Cervone-Richards - NOAA Federal" w:id="400" w:date="2023-10-31T15:24:26Z"/>
                    <w:sz w:val="19.920000076293945"/>
                    <w:szCs w:val="19.920000076293945"/>
                  </w:rPr>
                </w:pPr>
                <w:sdt>
                  <w:sdtPr>
                    <w:tag w:val="goog_rdk_7786"/>
                  </w:sdtPr>
                  <w:sdtContent>
                    <w:del w:author="Thomas Cervone-Richards - NOAA Federal" w:id="400" w:date="2023-10-31T15:24:26Z">
                      <w:r w:rsidDel="00000000" w:rsidR="00000000" w:rsidRPr="00000000">
                        <w:rPr>
                          <w:sz w:val="19.920000076293945"/>
                          <w:szCs w:val="19.920000076293945"/>
                          <w:rtl w:val="0"/>
                        </w:rPr>
                        <w:delText xml:space="preserve">appropriate value of  ORIENT consistent  with the geometry of  the DWRTCL,  </w:delText>
                      </w:r>
                    </w:del>
                  </w:sdtContent>
                </w:sdt>
              </w:p>
            </w:sdtContent>
          </w:sdt>
          <w:p w:rsidR="00000000" w:rsidDel="00000000" w:rsidP="00000000" w:rsidRDefault="00000000" w:rsidRPr="00000000" w14:paraId="00001D7D">
            <w:pPr>
              <w:widowControl w:val="0"/>
              <w:spacing w:after="0" w:before="5.7659912109375" w:line="231.23273849487305" w:lineRule="auto"/>
              <w:ind w:left="119.7723388671875" w:right="168.9794921875" w:firstLine="10.5572509765625"/>
              <w:jc w:val="left"/>
              <w:rPr>
                <w:sz w:val="19.920000076293945"/>
                <w:szCs w:val="19.920000076293945"/>
              </w:rPr>
            </w:pPr>
            <w:sdt>
              <w:sdtPr>
                <w:tag w:val="goog_rdk_7788"/>
              </w:sdtPr>
              <w:sdtContent>
                <w:del w:author="Thomas Cervone-Richards - NOAA Federal" w:id="400" w:date="2023-10-31T15:24:26Z">
                  <w:r w:rsidDel="00000000" w:rsidR="00000000" w:rsidRPr="00000000">
                    <w:rPr>
                      <w:sz w:val="19.920000076293945"/>
                      <w:szCs w:val="19.920000076293945"/>
                      <w:rtl w:val="0"/>
                    </w:rPr>
                    <w:delText xml:space="preserve">RECTRC or RCRTCL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91"/>
            </w:sdtPr>
            <w:sdtContent>
              <w:p w:rsidR="00000000" w:rsidDel="00000000" w:rsidP="00000000" w:rsidRDefault="00000000" w:rsidRPr="00000000" w14:paraId="00001D7E">
                <w:pPr>
                  <w:widowControl w:val="0"/>
                  <w:spacing w:after="0" w:line="240" w:lineRule="auto"/>
                  <w:ind w:left="127.9388427734375" w:firstLine="0"/>
                  <w:jc w:val="left"/>
                  <w:rPr>
                    <w:del w:author="Thomas Cervone-Richards - NOAA Federal" w:id="400" w:date="2023-10-31T15:24:26Z"/>
                    <w:sz w:val="19.920000076293945"/>
                    <w:szCs w:val="19.920000076293945"/>
                  </w:rPr>
                </w:pPr>
                <w:sdt>
                  <w:sdtPr>
                    <w:tag w:val="goog_rdk_7790"/>
                  </w:sdtPr>
                  <w:sdtContent>
                    <w:del w:author="Thomas Cervone-Richards - NOAA Federal" w:id="400" w:date="2023-10-31T15:24:26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D7F">
            <w:pPr>
              <w:widowControl w:val="0"/>
              <w:spacing w:after="0" w:line="240" w:lineRule="auto"/>
              <w:ind w:left="120.767822265625" w:firstLine="0"/>
              <w:jc w:val="left"/>
              <w:rPr>
                <w:sz w:val="19.920000076293945"/>
                <w:szCs w:val="19.920000076293945"/>
              </w:rPr>
            </w:pPr>
            <w:sdt>
              <w:sdtPr>
                <w:tag w:val="goog_rdk_7792"/>
              </w:sdtPr>
              <w:sdtContent>
                <w:del w:author="Thomas Cervone-Richards - NOAA Federal" w:id="400" w:date="2023-10-31T15:24:26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80">
            <w:pPr>
              <w:widowControl w:val="0"/>
              <w:spacing w:after="0" w:line="240" w:lineRule="auto"/>
              <w:jc w:val="center"/>
              <w:rPr>
                <w:sz w:val="19.920000076293945"/>
                <w:szCs w:val="19.920000076293945"/>
              </w:rPr>
            </w:pPr>
            <w:sdt>
              <w:sdtPr>
                <w:tag w:val="goog_rdk_7794"/>
              </w:sdtPr>
              <w:sdtContent>
                <w:del w:author="Thomas Cervone-Richards - NOAA Federal" w:id="400" w:date="2023-10-31T15:24:26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81">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84.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82">
            <w:pPr>
              <w:widowControl w:val="0"/>
              <w:spacing w:after="0" w:line="240" w:lineRule="auto"/>
              <w:jc w:val="center"/>
              <w:rPr>
                <w:sz w:val="19.920000076293945"/>
                <w:szCs w:val="19.920000076293945"/>
              </w:rPr>
            </w:pPr>
            <w:sdt>
              <w:sdtPr>
                <w:tag w:val="goog_rdk_7796"/>
              </w:sdtPr>
              <w:sdtContent>
                <w:del w:author="Thomas Cervone-Richards - NOAA Federal" w:id="400" w:date="2023-10-31T15:24:26Z">
                  <w:r w:rsidDel="00000000" w:rsidR="00000000" w:rsidRPr="00000000">
                    <w:rPr>
                      <w:sz w:val="19.920000076293945"/>
                      <w:szCs w:val="19.920000076293945"/>
                      <w:rtl w:val="0"/>
                    </w:rPr>
                    <w:delText xml:space="preserve">1789b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799"/>
            </w:sdtPr>
            <w:sdtContent>
              <w:p w:rsidR="00000000" w:rsidDel="00000000" w:rsidP="00000000" w:rsidRDefault="00000000" w:rsidRPr="00000000" w14:paraId="00001D83">
                <w:pPr>
                  <w:widowControl w:val="0"/>
                  <w:spacing w:after="0" w:line="231.23295307159424" w:lineRule="auto"/>
                  <w:ind w:left="115.58883666992188" w:right="158.04901123046875" w:firstLine="14.34234619140625"/>
                  <w:jc w:val="left"/>
                  <w:rPr>
                    <w:del w:author="Thomas Cervone-Richards - NOAA Federal" w:id="400" w:date="2023-10-31T15:24:26Z"/>
                    <w:sz w:val="19.920000076293945"/>
                    <w:szCs w:val="19.920000076293945"/>
                  </w:rPr>
                </w:pPr>
                <w:sdt>
                  <w:sdtPr>
                    <w:tag w:val="goog_rdk_7798"/>
                  </w:sdtPr>
                  <w:sdtContent>
                    <w:del w:author="Thomas Cervone-Richards - NOAA Federal" w:id="400" w:date="2023-10-31T15:24:26Z">
                      <w:r w:rsidDel="00000000" w:rsidR="00000000" w:rsidRPr="00000000">
                        <w:rPr>
                          <w:sz w:val="19.920000076293945"/>
                          <w:szCs w:val="19.920000076293945"/>
                          <w:rtl w:val="0"/>
                        </w:rPr>
                        <w:delText xml:space="preserve">For each NAVLNE feature  object where ORIENT is  Known AND the bearing of  the line is more than 5  </w:delText>
                      </w:r>
                    </w:del>
                  </w:sdtContent>
                </w:sdt>
              </w:p>
            </w:sdtContent>
          </w:sdt>
          <w:sdt>
            <w:sdtPr>
              <w:tag w:val="goog_rdk_7801"/>
            </w:sdtPr>
            <w:sdtContent>
              <w:p w:rsidR="00000000" w:rsidDel="00000000" w:rsidP="00000000" w:rsidRDefault="00000000" w:rsidRPr="00000000" w14:paraId="00001D84">
                <w:pPr>
                  <w:widowControl w:val="0"/>
                  <w:spacing w:after="0" w:before="2.81005859375" w:line="231.53411865234375" w:lineRule="auto"/>
                  <w:ind w:left="127.93914794921875" w:right="270.79559326171875" w:hanging="8.1671142578125"/>
                  <w:jc w:val="left"/>
                  <w:rPr>
                    <w:del w:author="Thomas Cervone-Richards - NOAA Federal" w:id="400" w:date="2023-10-31T15:24:26Z"/>
                    <w:sz w:val="19.920000076293945"/>
                    <w:szCs w:val="19.920000076293945"/>
                  </w:rPr>
                </w:pPr>
                <w:sdt>
                  <w:sdtPr>
                    <w:tag w:val="goog_rdk_7800"/>
                  </w:sdtPr>
                  <w:sdtContent>
                    <w:del w:author="Thomas Cervone-Richards - NOAA Federal" w:id="400" w:date="2023-10-31T15:24:26Z">
                      <w:r w:rsidDel="00000000" w:rsidR="00000000" w:rsidRPr="00000000">
                        <w:rPr>
                          <w:sz w:val="19.920000076293945"/>
                          <w:szCs w:val="19.920000076293945"/>
                          <w:rtl w:val="0"/>
                        </w:rPr>
                        <w:delText xml:space="preserve">degrees Greater than OR  Less than the value (or  reciprocal value) of  </w:delText>
                      </w:r>
                    </w:del>
                  </w:sdtContent>
                </w:sdt>
              </w:p>
            </w:sdtContent>
          </w:sdt>
          <w:p w:rsidR="00000000" w:rsidDel="00000000" w:rsidP="00000000" w:rsidRDefault="00000000" w:rsidRPr="00000000" w14:paraId="00001D85">
            <w:pPr>
              <w:widowControl w:val="0"/>
              <w:spacing w:after="0" w:before="4.9603271484375" w:line="240" w:lineRule="auto"/>
              <w:ind w:left="120.56884765625" w:firstLine="0"/>
              <w:jc w:val="left"/>
              <w:rPr>
                <w:sz w:val="19.920000076293945"/>
                <w:szCs w:val="19.920000076293945"/>
              </w:rPr>
            </w:pPr>
            <w:sdt>
              <w:sdtPr>
                <w:tag w:val="goog_rdk_7802"/>
              </w:sdtPr>
              <w:sdtContent>
                <w:del w:author="Thomas Cervone-Richards - NOAA Federal" w:id="400" w:date="2023-10-31T15:24:26Z">
                  <w:r w:rsidDel="00000000" w:rsidR="00000000" w:rsidRPr="00000000">
                    <w:rPr>
                      <w:sz w:val="19.920000076293945"/>
                      <w:szCs w:val="19.920000076293945"/>
                      <w:rtl w:val="0"/>
                    </w:rPr>
                    <w:delText xml:space="preserve">ORIENT.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05"/>
            </w:sdtPr>
            <w:sdtContent>
              <w:p w:rsidR="00000000" w:rsidDel="00000000" w:rsidP="00000000" w:rsidRDefault="00000000" w:rsidRPr="00000000" w14:paraId="00001D86">
                <w:pPr>
                  <w:widowControl w:val="0"/>
                  <w:spacing w:after="0" w:line="231.23273849487305" w:lineRule="auto"/>
                  <w:ind w:left="119.7723388671875" w:right="226.378173828125" w:firstLine="8.1671142578125"/>
                  <w:jc w:val="left"/>
                  <w:rPr>
                    <w:del w:author="Thomas Cervone-Richards - NOAA Federal" w:id="400" w:date="2023-10-31T15:24:26Z"/>
                    <w:sz w:val="19.920000076293945"/>
                    <w:szCs w:val="19.920000076293945"/>
                  </w:rPr>
                </w:pPr>
                <w:sdt>
                  <w:sdtPr>
                    <w:tag w:val="goog_rdk_7804"/>
                  </w:sdtPr>
                  <w:sdtContent>
                    <w:del w:author="Thomas Cervone-Richards - NOAA Federal" w:id="400" w:date="2023-10-31T15:24:26Z">
                      <w:r w:rsidDel="00000000" w:rsidR="00000000" w:rsidRPr="00000000">
                        <w:rPr>
                          <w:sz w:val="19.920000076293945"/>
                          <w:szCs w:val="19.920000076293945"/>
                          <w:rtl w:val="0"/>
                        </w:rPr>
                        <w:delText xml:space="preserve">NAVLNE where the  orientation of the  </w:delText>
                      </w:r>
                    </w:del>
                  </w:sdtContent>
                </w:sdt>
              </w:p>
            </w:sdtContent>
          </w:sdt>
          <w:sdt>
            <w:sdtPr>
              <w:tag w:val="goog_rdk_7807"/>
            </w:sdtPr>
            <w:sdtContent>
              <w:p w:rsidR="00000000" w:rsidDel="00000000" w:rsidP="00000000" w:rsidRDefault="00000000" w:rsidRPr="00000000" w14:paraId="00001D87">
                <w:pPr>
                  <w:widowControl w:val="0"/>
                  <w:spacing w:after="0" w:before="5.2105712890625" w:line="240" w:lineRule="auto"/>
                  <w:ind w:left="120.7684326171875" w:firstLine="0"/>
                  <w:jc w:val="left"/>
                  <w:rPr>
                    <w:del w:author="Thomas Cervone-Richards - NOAA Federal" w:id="400" w:date="2023-10-31T15:24:26Z"/>
                    <w:sz w:val="19.920000076293945"/>
                    <w:szCs w:val="19.920000076293945"/>
                  </w:rPr>
                </w:pPr>
                <w:sdt>
                  <w:sdtPr>
                    <w:tag w:val="goog_rdk_7806"/>
                  </w:sdtPr>
                  <w:sdtContent>
                    <w:del w:author="Thomas Cervone-Richards - NOAA Federal" w:id="400" w:date="2023-10-31T15:24:26Z">
                      <w:r w:rsidDel="00000000" w:rsidR="00000000" w:rsidRPr="00000000">
                        <w:rPr>
                          <w:sz w:val="19.920000076293945"/>
                          <w:szCs w:val="19.920000076293945"/>
                          <w:rtl w:val="0"/>
                        </w:rPr>
                        <w:delText xml:space="preserve">geometry is not  </w:delText>
                      </w:r>
                    </w:del>
                  </w:sdtContent>
                </w:sdt>
              </w:p>
            </w:sdtContent>
          </w:sdt>
          <w:p w:rsidR="00000000" w:rsidDel="00000000" w:rsidP="00000000" w:rsidRDefault="00000000" w:rsidRPr="00000000" w14:paraId="00001D88">
            <w:pPr>
              <w:widowControl w:val="0"/>
              <w:spacing w:after="0" w:line="228.8241720199585" w:lineRule="auto"/>
              <w:ind w:left="114.3939208984375" w:right="315.6201171875" w:firstLine="6.37451171875"/>
              <w:jc w:val="left"/>
              <w:rPr>
                <w:sz w:val="19.920000076293945"/>
                <w:szCs w:val="19.920000076293945"/>
              </w:rPr>
            </w:pPr>
            <w:sdt>
              <w:sdtPr>
                <w:tag w:val="goog_rdk_7808"/>
              </w:sdtPr>
              <w:sdtContent>
                <w:del w:author="Thomas Cervone-Richards - NOAA Federal" w:id="400" w:date="2023-10-31T15:24:26Z">
                  <w:r w:rsidDel="00000000" w:rsidR="00000000" w:rsidRPr="00000000">
                    <w:rPr>
                      <w:sz w:val="19.920000076293945"/>
                      <w:szCs w:val="19.920000076293945"/>
                      <w:rtl w:val="0"/>
                    </w:rPr>
                    <w:delText xml:space="preserve">consistent with the  value of ORIENT.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11"/>
            </w:sdtPr>
            <w:sdtContent>
              <w:p w:rsidR="00000000" w:rsidDel="00000000" w:rsidP="00000000" w:rsidRDefault="00000000" w:rsidRPr="00000000" w14:paraId="00001D89">
                <w:pPr>
                  <w:widowControl w:val="0"/>
                  <w:spacing w:after="0" w:line="240" w:lineRule="auto"/>
                  <w:ind w:left="129.931640625" w:firstLine="0"/>
                  <w:jc w:val="left"/>
                  <w:rPr>
                    <w:del w:author="Thomas Cervone-Richards - NOAA Federal" w:id="400" w:date="2023-10-31T15:24:26Z"/>
                    <w:sz w:val="19.920000076293945"/>
                    <w:szCs w:val="19.920000076293945"/>
                  </w:rPr>
                </w:pPr>
                <w:sdt>
                  <w:sdtPr>
                    <w:tag w:val="goog_rdk_7810"/>
                  </w:sdtPr>
                  <w:sdtContent>
                    <w:del w:author="Thomas Cervone-Richards - NOAA Federal" w:id="400" w:date="2023-10-31T15:24:26Z">
                      <w:r w:rsidDel="00000000" w:rsidR="00000000" w:rsidRPr="00000000">
                        <w:rPr>
                          <w:sz w:val="19.920000076293945"/>
                          <w:szCs w:val="19.920000076293945"/>
                          <w:rtl w:val="0"/>
                        </w:rPr>
                        <w:delText xml:space="preserve">Populate an  </w:delText>
                      </w:r>
                    </w:del>
                  </w:sdtContent>
                </w:sdt>
              </w:p>
            </w:sdtContent>
          </w:sdt>
          <w:p w:rsidR="00000000" w:rsidDel="00000000" w:rsidP="00000000" w:rsidRDefault="00000000" w:rsidRPr="00000000" w14:paraId="00001D8A">
            <w:pPr>
              <w:widowControl w:val="0"/>
              <w:spacing w:after="0" w:line="230.43009281158447" w:lineRule="auto"/>
              <w:ind w:left="115.5889892578125" w:right="301.4471435546875" w:firstLine="4.38232421875"/>
              <w:jc w:val="left"/>
              <w:rPr>
                <w:sz w:val="19.920000076293945"/>
                <w:szCs w:val="19.920000076293945"/>
              </w:rPr>
            </w:pPr>
            <w:sdt>
              <w:sdtPr>
                <w:tag w:val="goog_rdk_7812"/>
              </w:sdtPr>
              <w:sdtContent>
                <w:del w:author="Thomas Cervone-Richards - NOAA Federal" w:id="400" w:date="2023-10-31T15:24:26Z">
                  <w:r w:rsidDel="00000000" w:rsidR="00000000" w:rsidRPr="00000000">
                    <w:rPr>
                      <w:sz w:val="19.920000076293945"/>
                      <w:szCs w:val="19.920000076293945"/>
                      <w:rtl w:val="0"/>
                    </w:rPr>
                    <w:delText xml:space="preserve">appropriate value of  ORIENT consistent  with the geometry of  the NAVLNE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15"/>
            </w:sdtPr>
            <w:sdtContent>
              <w:p w:rsidR="00000000" w:rsidDel="00000000" w:rsidP="00000000" w:rsidRDefault="00000000" w:rsidRPr="00000000" w14:paraId="00001D8B">
                <w:pPr>
                  <w:widowControl w:val="0"/>
                  <w:spacing w:after="0" w:line="240" w:lineRule="auto"/>
                  <w:ind w:left="127.9388427734375" w:firstLine="0"/>
                  <w:jc w:val="left"/>
                  <w:rPr>
                    <w:del w:author="Thomas Cervone-Richards - NOAA Federal" w:id="400" w:date="2023-10-31T15:24:26Z"/>
                    <w:sz w:val="19.920000076293945"/>
                    <w:szCs w:val="19.920000076293945"/>
                  </w:rPr>
                </w:pPr>
                <w:sdt>
                  <w:sdtPr>
                    <w:tag w:val="goog_rdk_7814"/>
                  </w:sdtPr>
                  <w:sdtContent>
                    <w:del w:author="Thomas Cervone-Richards - NOAA Federal" w:id="400" w:date="2023-10-31T15:24:26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D8C">
            <w:pPr>
              <w:widowControl w:val="0"/>
              <w:spacing w:after="0" w:line="240" w:lineRule="auto"/>
              <w:ind w:left="120.767822265625" w:firstLine="0"/>
              <w:jc w:val="left"/>
              <w:rPr>
                <w:sz w:val="19.920000076293945"/>
                <w:szCs w:val="19.920000076293945"/>
              </w:rPr>
            </w:pPr>
            <w:sdt>
              <w:sdtPr>
                <w:tag w:val="goog_rdk_7816"/>
              </w:sdtPr>
              <w:sdtContent>
                <w:del w:author="Thomas Cervone-Richards - NOAA Federal" w:id="400" w:date="2023-10-31T15:24:26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8D">
            <w:pPr>
              <w:widowControl w:val="0"/>
              <w:spacing w:after="0" w:line="240" w:lineRule="auto"/>
              <w:jc w:val="center"/>
              <w:rPr>
                <w:sz w:val="19.920000076293945"/>
                <w:szCs w:val="19.920000076293945"/>
              </w:rPr>
            </w:pPr>
            <w:sdt>
              <w:sdtPr>
                <w:tag w:val="goog_rdk_7818"/>
              </w:sdtPr>
              <w:sdtContent>
                <w:del w:author="Thomas Cervone-Richards - NOAA Federal" w:id="400" w:date="2023-10-31T15:24:26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8E">
            <w:pPr>
              <w:widowControl w:val="0"/>
              <w:spacing w:after="0" w:line="240" w:lineRule="auto"/>
              <w:jc w:val="center"/>
              <w:rPr>
                <w:sz w:val="19.920000076293945"/>
                <w:szCs w:val="19.920000076293945"/>
              </w:rPr>
            </w:pPr>
            <w:r w:rsidDel="00000000" w:rsidR="00000000" w:rsidRPr="00000000">
              <w:rPr>
                <w:rtl w:val="0"/>
              </w:rPr>
            </w:r>
          </w:p>
        </w:tc>
      </w:tr>
      <w:tr>
        <w:trPr>
          <w:cantSplit w:val="0"/>
          <w:trHeight w:val="9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8F">
            <w:pPr>
              <w:widowControl w:val="0"/>
              <w:spacing w:after="0" w:line="240" w:lineRule="auto"/>
              <w:jc w:val="center"/>
              <w:rPr>
                <w:sz w:val="19.920000076293945"/>
                <w:szCs w:val="19.920000076293945"/>
              </w:rPr>
            </w:pPr>
            <w:sdt>
              <w:sdtPr>
                <w:tag w:val="goog_rdk_7820"/>
              </w:sdtPr>
              <w:sdtContent>
                <w:del w:author="Thomas Cervone-Richards - NOAA Federal" w:id="400" w:date="2023-10-31T15:24:26Z">
                  <w:r w:rsidDel="00000000" w:rsidR="00000000" w:rsidRPr="00000000">
                    <w:rPr>
                      <w:sz w:val="19.920000076293945"/>
                      <w:szCs w:val="19.920000076293945"/>
                      <w:rtl w:val="0"/>
                    </w:rPr>
                    <w:delText xml:space="preserve">1790a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90">
            <w:pPr>
              <w:widowControl w:val="0"/>
              <w:spacing w:after="0" w:line="230.42973518371582" w:lineRule="auto"/>
              <w:ind w:left="119.77203369140625" w:right="238.72528076171875" w:firstLine="10.159149169921875"/>
              <w:jc w:val="left"/>
              <w:rPr>
                <w:sz w:val="19.920000076293945"/>
                <w:szCs w:val="19.920000076293945"/>
              </w:rPr>
            </w:pPr>
            <w:sdt>
              <w:sdtPr>
                <w:tag w:val="goog_rdk_7822"/>
              </w:sdtPr>
              <w:sdtContent>
                <w:del w:author="Thomas Cervone-Richards - NOAA Federal" w:id="400" w:date="2023-10-31T15:24:26Z">
                  <w:r w:rsidDel="00000000" w:rsidR="00000000" w:rsidRPr="00000000">
                    <w:rPr>
                      <w:sz w:val="19.920000076293945"/>
                      <w:szCs w:val="19.920000076293945"/>
                      <w:rtl w:val="0"/>
                    </w:rPr>
                    <w:delText xml:space="preserve">For each LIGHTS feature  object where ORIENT is  Known AND SECTR1 OR  SECTR2 is Known.</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25"/>
            </w:sdtPr>
            <w:sdtContent>
              <w:p w:rsidR="00000000" w:rsidDel="00000000" w:rsidP="00000000" w:rsidRDefault="00000000" w:rsidRPr="00000000" w14:paraId="00001D91">
                <w:pPr>
                  <w:widowControl w:val="0"/>
                  <w:spacing w:after="0" w:line="240" w:lineRule="auto"/>
                  <w:ind w:left="127.939453125" w:firstLine="0"/>
                  <w:jc w:val="left"/>
                  <w:rPr>
                    <w:del w:author="Thomas Cervone-Richards - NOAA Federal" w:id="400" w:date="2023-10-31T15:24:26Z"/>
                    <w:sz w:val="19.920000076293945"/>
                    <w:szCs w:val="19.920000076293945"/>
                  </w:rPr>
                </w:pPr>
                <w:sdt>
                  <w:sdtPr>
                    <w:tag w:val="goog_rdk_7824"/>
                  </w:sdtPr>
                  <w:sdtContent>
                    <w:del w:author="Thomas Cervone-Richards - NOAA Federal" w:id="400" w:date="2023-10-31T15:24:26Z">
                      <w:r w:rsidDel="00000000" w:rsidR="00000000" w:rsidRPr="00000000">
                        <w:rPr>
                          <w:sz w:val="19.920000076293945"/>
                          <w:szCs w:val="19.920000076293945"/>
                          <w:rtl w:val="0"/>
                        </w:rPr>
                        <w:delText xml:space="preserve">LIGHTS object  </w:delText>
                      </w:r>
                    </w:del>
                  </w:sdtContent>
                </w:sdt>
              </w:p>
            </w:sdtContent>
          </w:sdt>
          <w:p w:rsidR="00000000" w:rsidDel="00000000" w:rsidP="00000000" w:rsidRDefault="00000000" w:rsidRPr="00000000" w14:paraId="00001D92">
            <w:pPr>
              <w:widowControl w:val="0"/>
              <w:spacing w:after="0" w:line="231.2326955795288" w:lineRule="auto"/>
              <w:ind w:left="122.56103515625" w:right="92.31689453125" w:hanging="6.9720458984375"/>
              <w:jc w:val="left"/>
              <w:rPr>
                <w:sz w:val="19.920000076293945"/>
                <w:szCs w:val="19.920000076293945"/>
              </w:rPr>
            </w:pPr>
            <w:sdt>
              <w:sdtPr>
                <w:tag w:val="goog_rdk_7826"/>
              </w:sdtPr>
              <w:sdtContent>
                <w:del w:author="Thomas Cervone-Richards - NOAA Federal" w:id="400" w:date="2023-10-31T15:24:26Z">
                  <w:r w:rsidDel="00000000" w:rsidR="00000000" w:rsidRPr="00000000">
                    <w:rPr>
                      <w:sz w:val="19.920000076293945"/>
                      <w:szCs w:val="19.920000076293945"/>
                      <w:rtl w:val="0"/>
                    </w:rPr>
                    <w:delText xml:space="preserve">where ORIENT and  SECTR1 or SECTR2  is populated.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29"/>
            </w:sdtPr>
            <w:sdtContent>
              <w:p w:rsidR="00000000" w:rsidDel="00000000" w:rsidP="00000000" w:rsidRDefault="00000000" w:rsidRPr="00000000" w14:paraId="00001D93">
                <w:pPr>
                  <w:widowControl w:val="0"/>
                  <w:spacing w:after="0" w:line="240" w:lineRule="auto"/>
                  <w:ind w:left="130.32958984375" w:firstLine="0"/>
                  <w:jc w:val="left"/>
                  <w:rPr>
                    <w:del w:author="Thomas Cervone-Richards - NOAA Federal" w:id="400" w:date="2023-10-31T15:24:26Z"/>
                    <w:sz w:val="19.920000076293945"/>
                    <w:szCs w:val="19.920000076293945"/>
                  </w:rPr>
                </w:pPr>
                <w:sdt>
                  <w:sdtPr>
                    <w:tag w:val="goog_rdk_7828"/>
                  </w:sdtPr>
                  <w:sdtContent>
                    <w:del w:author="Thomas Cervone-Richards - NOAA Federal" w:id="400" w:date="2023-10-31T15:24:26Z">
                      <w:r w:rsidDel="00000000" w:rsidR="00000000" w:rsidRPr="00000000">
                        <w:rPr>
                          <w:sz w:val="19.920000076293945"/>
                          <w:szCs w:val="19.920000076293945"/>
                          <w:rtl w:val="0"/>
                        </w:rPr>
                        <w:delText xml:space="preserve">Remove values of  </w:delText>
                      </w:r>
                    </w:del>
                  </w:sdtContent>
                </w:sdt>
              </w:p>
            </w:sdtContent>
          </w:sdt>
          <w:sdt>
            <w:sdtPr>
              <w:tag w:val="goog_rdk_7831"/>
            </w:sdtPr>
            <w:sdtContent>
              <w:p w:rsidR="00000000" w:rsidDel="00000000" w:rsidP="00000000" w:rsidRDefault="00000000" w:rsidRPr="00000000" w14:paraId="00001D94">
                <w:pPr>
                  <w:widowControl w:val="0"/>
                  <w:spacing w:after="0" w:line="231.2326955795288" w:lineRule="auto"/>
                  <w:ind w:left="119.7723388671875" w:right="78.1439208984375" w:firstLine="2.7886962890625"/>
                  <w:jc w:val="left"/>
                  <w:rPr>
                    <w:del w:author="Thomas Cervone-Richards - NOAA Federal" w:id="400" w:date="2023-10-31T15:24:26Z"/>
                    <w:sz w:val="19.920000076293945"/>
                    <w:szCs w:val="19.920000076293945"/>
                  </w:rPr>
                </w:pPr>
                <w:sdt>
                  <w:sdtPr>
                    <w:tag w:val="goog_rdk_7830"/>
                  </w:sdtPr>
                  <w:sdtContent>
                    <w:del w:author="Thomas Cervone-Richards - NOAA Federal" w:id="400" w:date="2023-10-31T15:24:26Z">
                      <w:r w:rsidDel="00000000" w:rsidR="00000000" w:rsidRPr="00000000">
                        <w:rPr>
                          <w:sz w:val="19.920000076293945"/>
                          <w:szCs w:val="19.920000076293945"/>
                          <w:rtl w:val="0"/>
                        </w:rPr>
                        <w:delText xml:space="preserve">SECTR1 and SECTR2  or ORIENT from  </w:delText>
                      </w:r>
                    </w:del>
                  </w:sdtContent>
                </w:sdt>
              </w:p>
            </w:sdtContent>
          </w:sdt>
          <w:p w:rsidR="00000000" w:rsidDel="00000000" w:rsidP="00000000" w:rsidRDefault="00000000" w:rsidRPr="00000000" w14:paraId="00001D95">
            <w:pPr>
              <w:widowControl w:val="0"/>
              <w:spacing w:after="0" w:before="5.21026611328125" w:line="240" w:lineRule="auto"/>
              <w:ind w:left="127.939453125" w:firstLine="0"/>
              <w:jc w:val="left"/>
              <w:rPr>
                <w:sz w:val="19.920000076293945"/>
                <w:szCs w:val="19.920000076293945"/>
              </w:rPr>
            </w:pPr>
            <w:sdt>
              <w:sdtPr>
                <w:tag w:val="goog_rdk_7832"/>
              </w:sdtPr>
              <w:sdtContent>
                <w:del w:author="Thomas Cervone-Richards - NOAA Federal" w:id="400" w:date="2023-10-31T15:24:26Z">
                  <w:r w:rsidDel="00000000" w:rsidR="00000000" w:rsidRPr="00000000">
                    <w:rPr>
                      <w:sz w:val="19.920000076293945"/>
                      <w:szCs w:val="19.920000076293945"/>
                      <w:rtl w:val="0"/>
                    </w:rPr>
                    <w:delText xml:space="preserve">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35"/>
            </w:sdtPr>
            <w:sdtContent>
              <w:p w:rsidR="00000000" w:rsidDel="00000000" w:rsidP="00000000" w:rsidRDefault="00000000" w:rsidRPr="00000000" w14:paraId="00001D96">
                <w:pPr>
                  <w:widowControl w:val="0"/>
                  <w:spacing w:after="0" w:line="240" w:lineRule="auto"/>
                  <w:ind w:left="132.918701171875" w:firstLine="0"/>
                  <w:jc w:val="left"/>
                  <w:rPr>
                    <w:del w:author="Thomas Cervone-Richards - NOAA Federal" w:id="400" w:date="2023-10-31T15:24:26Z"/>
                    <w:sz w:val="19.920000076293945"/>
                    <w:szCs w:val="19.920000076293945"/>
                  </w:rPr>
                </w:pPr>
                <w:sdt>
                  <w:sdtPr>
                    <w:tag w:val="goog_rdk_7834"/>
                  </w:sdtPr>
                  <w:sdtContent>
                    <w:del w:author="Thomas Cervone-Richards - NOAA Federal" w:id="400" w:date="2023-10-31T15:24:26Z">
                      <w:r w:rsidDel="00000000" w:rsidR="00000000" w:rsidRPr="00000000">
                        <w:rPr>
                          <w:sz w:val="19.920000076293945"/>
                          <w:szCs w:val="19.920000076293945"/>
                          <w:rtl w:val="0"/>
                        </w:rPr>
                        <w:delText xml:space="preserve">12.8.6.5 and  </w:delText>
                      </w:r>
                    </w:del>
                  </w:sdtContent>
                </w:sdt>
              </w:p>
            </w:sdtContent>
          </w:sdt>
          <w:p w:rsidR="00000000" w:rsidDel="00000000" w:rsidP="00000000" w:rsidRDefault="00000000" w:rsidRPr="00000000" w14:paraId="00001D97">
            <w:pPr>
              <w:widowControl w:val="0"/>
              <w:spacing w:after="0" w:line="240" w:lineRule="auto"/>
              <w:ind w:left="132.918701171875" w:firstLine="0"/>
              <w:jc w:val="left"/>
              <w:rPr>
                <w:sz w:val="19.920000076293945"/>
                <w:szCs w:val="19.920000076293945"/>
              </w:rPr>
            </w:pPr>
            <w:sdt>
              <w:sdtPr>
                <w:tag w:val="goog_rdk_7836"/>
              </w:sdtPr>
              <w:sdtContent>
                <w:del w:author="Thomas Cervone-Richards - NOAA Federal" w:id="400" w:date="2023-10-31T15:24:26Z">
                  <w:r w:rsidDel="00000000" w:rsidR="00000000" w:rsidRPr="00000000">
                    <w:rPr>
                      <w:sz w:val="19.920000076293945"/>
                      <w:szCs w:val="19.920000076293945"/>
                      <w:rtl w:val="0"/>
                    </w:rPr>
                    <w:delText xml:space="preserve">12.8.6.6</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98">
            <w:pPr>
              <w:widowControl w:val="0"/>
              <w:spacing w:after="0" w:line="240" w:lineRule="auto"/>
              <w:jc w:val="center"/>
              <w:rPr>
                <w:sz w:val="19.920000076293945"/>
                <w:szCs w:val="19.920000076293945"/>
              </w:rPr>
            </w:pPr>
            <w:sdt>
              <w:sdtPr>
                <w:tag w:val="goog_rdk_7838"/>
              </w:sdtPr>
              <w:sdtContent>
                <w:del w:author="Thomas Cervone-Richards - NOAA Federal" w:id="400" w:date="2023-10-31T15:24:2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99">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50.8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9A">
            <w:pPr>
              <w:widowControl w:val="0"/>
              <w:spacing w:after="0" w:line="240" w:lineRule="auto"/>
              <w:jc w:val="center"/>
              <w:rPr>
                <w:sz w:val="19.920000076293945"/>
                <w:szCs w:val="19.920000076293945"/>
              </w:rPr>
            </w:pPr>
            <w:sdt>
              <w:sdtPr>
                <w:tag w:val="goog_rdk_7840"/>
              </w:sdtPr>
              <w:sdtContent>
                <w:del w:author="Thomas Cervone-Richards - NOAA Federal" w:id="401" w:date="2023-10-31T15:25:39Z">
                  <w:r w:rsidDel="00000000" w:rsidR="00000000" w:rsidRPr="00000000">
                    <w:rPr>
                      <w:sz w:val="19.920000076293945"/>
                      <w:szCs w:val="19.920000076293945"/>
                      <w:rtl w:val="0"/>
                    </w:rPr>
                    <w:delText xml:space="preserve">1790b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43"/>
            </w:sdtPr>
            <w:sdtContent>
              <w:p w:rsidR="00000000" w:rsidDel="00000000" w:rsidP="00000000" w:rsidRDefault="00000000" w:rsidRPr="00000000" w14:paraId="00001D9B">
                <w:pPr>
                  <w:widowControl w:val="0"/>
                  <w:spacing w:after="0" w:line="231.23255252838135" w:lineRule="auto"/>
                  <w:ind w:left="119.77203369140625" w:right="282.54852294921875" w:firstLine="10.159149169921875"/>
                  <w:jc w:val="left"/>
                  <w:rPr>
                    <w:del w:author="Thomas Cervone-Richards - NOAA Federal" w:id="401" w:date="2023-10-31T15:25:39Z"/>
                    <w:sz w:val="19.920000076293945"/>
                    <w:szCs w:val="19.920000076293945"/>
                  </w:rPr>
                </w:pPr>
                <w:sdt>
                  <w:sdtPr>
                    <w:tag w:val="goog_rdk_7842"/>
                  </w:sdtPr>
                  <w:sdtContent>
                    <w:del w:author="Thomas Cervone-Richards - NOAA Federal" w:id="401" w:date="2023-10-31T15:25:39Z">
                      <w:r w:rsidDel="00000000" w:rsidR="00000000" w:rsidRPr="00000000">
                        <w:rPr>
                          <w:sz w:val="19.920000076293945"/>
                          <w:szCs w:val="19.920000076293945"/>
                          <w:rtl w:val="0"/>
                        </w:rPr>
                        <w:delText xml:space="preserve">For each LIGHTS feature  object where ORIENT is  Known AND it is  </w:delText>
                      </w:r>
                    </w:del>
                  </w:sdtContent>
                </w:sdt>
              </w:p>
            </w:sdtContent>
          </w:sdt>
          <w:p w:rsidR="00000000" w:rsidDel="00000000" w:rsidP="00000000" w:rsidRDefault="00000000" w:rsidRPr="00000000" w14:paraId="00001D9C">
            <w:pPr>
              <w:widowControl w:val="0"/>
              <w:spacing w:after="0" w:before="5.2105712890625" w:line="230.56357383728027" w:lineRule="auto"/>
              <w:ind w:left="119.77203369140625" w:right="226.97174072265625" w:firstLine="0.199127197265625"/>
              <w:jc w:val="left"/>
              <w:rPr>
                <w:sz w:val="19.920000076293945"/>
                <w:szCs w:val="19.920000076293945"/>
              </w:rPr>
            </w:pPr>
            <w:sdt>
              <w:sdtPr>
                <w:tag w:val="goog_rdk_7844"/>
              </w:sdtPr>
              <w:sdtContent>
                <w:del w:author="Thomas Cervone-Richards - NOAA Federal" w:id="401" w:date="2023-10-31T15:25:39Z">
                  <w:r w:rsidDel="00000000" w:rsidR="00000000" w:rsidRPr="00000000">
                    <w:rPr>
                      <w:sz w:val="19.920000076293945"/>
                      <w:szCs w:val="19.920000076293945"/>
                      <w:rtl w:val="0"/>
                    </w:rPr>
                    <w:delText xml:space="preserve">aggregated to a RECTRC  or NAVLNE feature object  in a C_AGGR collection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47"/>
            </w:sdtPr>
            <w:sdtContent>
              <w:p w:rsidR="00000000" w:rsidDel="00000000" w:rsidP="00000000" w:rsidRDefault="00000000" w:rsidRPr="00000000" w14:paraId="00001D9D">
                <w:pPr>
                  <w:widowControl w:val="0"/>
                  <w:spacing w:after="0" w:line="240" w:lineRule="auto"/>
                  <w:ind w:left="127.939453125" w:firstLine="0"/>
                  <w:jc w:val="left"/>
                  <w:rPr>
                    <w:del w:author="Thomas Cervone-Richards - NOAA Federal" w:id="401" w:date="2023-10-31T15:25:39Z"/>
                    <w:sz w:val="19.920000076293945"/>
                    <w:szCs w:val="19.920000076293945"/>
                  </w:rPr>
                </w:pPr>
                <w:sdt>
                  <w:sdtPr>
                    <w:tag w:val="goog_rdk_7846"/>
                  </w:sdtPr>
                  <w:sdtContent>
                    <w:del w:author="Thomas Cervone-Richards - NOAA Federal" w:id="401" w:date="2023-10-31T15:25:39Z">
                      <w:r w:rsidDel="00000000" w:rsidR="00000000" w:rsidRPr="00000000">
                        <w:rPr>
                          <w:sz w:val="19.920000076293945"/>
                          <w:szCs w:val="19.920000076293945"/>
                          <w:rtl w:val="0"/>
                        </w:rPr>
                        <w:delText xml:space="preserve">LIGHTS object  </w:delText>
                      </w:r>
                    </w:del>
                  </w:sdtContent>
                </w:sdt>
              </w:p>
            </w:sdtContent>
          </w:sdt>
          <w:sdt>
            <w:sdtPr>
              <w:tag w:val="goog_rdk_7849"/>
            </w:sdtPr>
            <w:sdtContent>
              <w:p w:rsidR="00000000" w:rsidDel="00000000" w:rsidP="00000000" w:rsidRDefault="00000000" w:rsidRPr="00000000" w14:paraId="00001D9E">
                <w:pPr>
                  <w:widowControl w:val="0"/>
                  <w:spacing w:after="0" w:line="231.2324094772339" w:lineRule="auto"/>
                  <w:ind w:left="124.35394287109375" w:right="404.263916015625" w:hanging="8.76495361328125"/>
                  <w:jc w:val="left"/>
                  <w:rPr>
                    <w:del w:author="Thomas Cervone-Richards - NOAA Federal" w:id="401" w:date="2023-10-31T15:25:39Z"/>
                    <w:sz w:val="19.920000076293945"/>
                    <w:szCs w:val="19.920000076293945"/>
                  </w:rPr>
                </w:pPr>
                <w:sdt>
                  <w:sdtPr>
                    <w:tag w:val="goog_rdk_7848"/>
                  </w:sdtPr>
                  <w:sdtContent>
                    <w:del w:author="Thomas Cervone-Richards - NOAA Federal" w:id="401" w:date="2023-10-31T15:25:39Z">
                      <w:r w:rsidDel="00000000" w:rsidR="00000000" w:rsidRPr="00000000">
                        <w:rPr>
                          <w:sz w:val="19.920000076293945"/>
                          <w:szCs w:val="19.920000076293945"/>
                          <w:rtl w:val="0"/>
                        </w:rPr>
                        <w:delText xml:space="preserve">where ORIENT is  populated and is  </w:delText>
                      </w:r>
                    </w:del>
                  </w:sdtContent>
                </w:sdt>
              </w:p>
            </w:sdtContent>
          </w:sdt>
          <w:sdt>
            <w:sdtPr>
              <w:tag w:val="goog_rdk_7851"/>
            </w:sdtPr>
            <w:sdtContent>
              <w:p w:rsidR="00000000" w:rsidDel="00000000" w:rsidP="00000000" w:rsidRDefault="00000000" w:rsidRPr="00000000" w14:paraId="00001D9F">
                <w:pPr>
                  <w:widowControl w:val="0"/>
                  <w:spacing w:after="0" w:before="5.2105712890625" w:line="228.82381439208984" w:lineRule="auto"/>
                  <w:ind w:left="127.939453125" w:right="370.1043701171875" w:hanging="7.96783447265625"/>
                  <w:jc w:val="left"/>
                  <w:rPr>
                    <w:del w:author="Thomas Cervone-Richards - NOAA Federal" w:id="401" w:date="2023-10-31T15:25:39Z"/>
                    <w:sz w:val="19.920000076293945"/>
                    <w:szCs w:val="19.920000076293945"/>
                  </w:rPr>
                </w:pPr>
                <w:sdt>
                  <w:sdtPr>
                    <w:tag w:val="goog_rdk_7850"/>
                  </w:sdtPr>
                  <w:sdtContent>
                    <w:del w:author="Thomas Cervone-Richards - NOAA Federal" w:id="401" w:date="2023-10-31T15:25:39Z">
                      <w:r w:rsidDel="00000000" w:rsidR="00000000" w:rsidRPr="00000000">
                        <w:rPr>
                          <w:sz w:val="19.920000076293945"/>
                          <w:szCs w:val="19.920000076293945"/>
                          <w:rtl w:val="0"/>
                        </w:rPr>
                        <w:delText xml:space="preserve">aggregated with a  NAVLNE or  </w:delText>
                      </w:r>
                    </w:del>
                  </w:sdtContent>
                </w:sdt>
              </w:p>
            </w:sdtContent>
          </w:sdt>
          <w:sdt>
            <w:sdtPr>
              <w:tag w:val="goog_rdk_7853"/>
            </w:sdtPr>
            <w:sdtContent>
              <w:p w:rsidR="00000000" w:rsidDel="00000000" w:rsidP="00000000" w:rsidRDefault="00000000" w:rsidRPr="00000000" w14:paraId="00001DA0">
                <w:pPr>
                  <w:widowControl w:val="0"/>
                  <w:spacing w:after="0" w:before="7.20977783203125" w:line="240" w:lineRule="auto"/>
                  <w:ind w:left="130.32989501953125" w:firstLine="0"/>
                  <w:jc w:val="left"/>
                  <w:rPr>
                    <w:del w:author="Thomas Cervone-Richards - NOAA Federal" w:id="401" w:date="2023-10-31T15:25:39Z"/>
                    <w:sz w:val="19.920000076293945"/>
                    <w:szCs w:val="19.920000076293945"/>
                  </w:rPr>
                </w:pPr>
                <w:sdt>
                  <w:sdtPr>
                    <w:tag w:val="goog_rdk_7852"/>
                  </w:sdtPr>
                  <w:sdtContent>
                    <w:del w:author="Thomas Cervone-Richards - NOAA Federal" w:id="401" w:date="2023-10-31T15:25:39Z">
                      <w:r w:rsidDel="00000000" w:rsidR="00000000" w:rsidRPr="00000000">
                        <w:rPr>
                          <w:sz w:val="19.920000076293945"/>
                          <w:szCs w:val="19.920000076293945"/>
                          <w:rtl w:val="0"/>
                        </w:rPr>
                        <w:delText xml:space="preserve">RECTRC object  </w:delText>
                      </w:r>
                    </w:del>
                  </w:sdtContent>
                </w:sdt>
              </w:p>
            </w:sdtContent>
          </w:sdt>
          <w:p w:rsidR="00000000" w:rsidDel="00000000" w:rsidP="00000000" w:rsidRDefault="00000000" w:rsidRPr="00000000" w14:paraId="00001DA1">
            <w:pPr>
              <w:widowControl w:val="0"/>
              <w:spacing w:after="0" w:line="231.2326955795288" w:lineRule="auto"/>
              <w:ind w:left="120.7684326171875" w:right="383.1488037109375" w:hanging="5.179443359375"/>
              <w:jc w:val="left"/>
              <w:rPr>
                <w:sz w:val="19.920000076293945"/>
                <w:szCs w:val="19.920000076293945"/>
              </w:rPr>
            </w:pPr>
            <w:sdt>
              <w:sdtPr>
                <w:tag w:val="goog_rdk_7854"/>
              </w:sdtPr>
              <w:sdtContent>
                <w:del w:author="Thomas Cervone-Richards - NOAA Federal" w:id="401" w:date="2023-10-31T15:25:39Z">
                  <w:r w:rsidDel="00000000" w:rsidR="00000000" w:rsidRPr="00000000">
                    <w:rPr>
                      <w:sz w:val="19.920000076293945"/>
                      <w:szCs w:val="19.920000076293945"/>
                      <w:rtl w:val="0"/>
                    </w:rPr>
                    <w:delText xml:space="preserve">within a C_AGGR  collection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57"/>
            </w:sdtPr>
            <w:sdtContent>
              <w:p w:rsidR="00000000" w:rsidDel="00000000" w:rsidP="00000000" w:rsidRDefault="00000000" w:rsidRPr="00000000" w14:paraId="00001DA2">
                <w:pPr>
                  <w:widowControl w:val="0"/>
                  <w:spacing w:after="0" w:line="240" w:lineRule="auto"/>
                  <w:ind w:left="122.56103515625" w:firstLine="0"/>
                  <w:jc w:val="left"/>
                  <w:rPr>
                    <w:del w:author="Thomas Cervone-Richards - NOAA Federal" w:id="401" w:date="2023-10-31T15:25:39Z"/>
                    <w:sz w:val="19.920000076293945"/>
                    <w:szCs w:val="19.920000076293945"/>
                  </w:rPr>
                </w:pPr>
                <w:sdt>
                  <w:sdtPr>
                    <w:tag w:val="goog_rdk_7856"/>
                  </w:sdtPr>
                  <w:sdtContent>
                    <w:del w:author="Thomas Cervone-Richards - NOAA Federal" w:id="401" w:date="2023-10-31T15:25:39Z">
                      <w:r w:rsidDel="00000000" w:rsidR="00000000" w:rsidRPr="00000000">
                        <w:rPr>
                          <w:sz w:val="19.920000076293945"/>
                          <w:szCs w:val="19.920000076293945"/>
                          <w:rtl w:val="0"/>
                        </w:rPr>
                        <w:delText xml:space="preserve">Set ORIENT to  </w:delText>
                      </w:r>
                    </w:del>
                  </w:sdtContent>
                </w:sdt>
              </w:p>
            </w:sdtContent>
          </w:sdt>
          <w:p w:rsidR="00000000" w:rsidDel="00000000" w:rsidP="00000000" w:rsidRDefault="00000000" w:rsidRPr="00000000" w14:paraId="00001DA3">
            <w:pPr>
              <w:widowControl w:val="0"/>
              <w:spacing w:after="0" w:line="231.2324094772339" w:lineRule="auto"/>
              <w:ind w:left="119.7723388671875" w:right="200.2874755859375" w:firstLine="8.7646484375"/>
              <w:jc w:val="left"/>
              <w:rPr>
                <w:sz w:val="19.920000076293945"/>
                <w:szCs w:val="19.920000076293945"/>
              </w:rPr>
            </w:pPr>
            <w:sdt>
              <w:sdtPr>
                <w:tag w:val="goog_rdk_7858"/>
              </w:sdtPr>
              <w:sdtContent>
                <w:del w:author="Thomas Cervone-Richards - NOAA Federal" w:id="401" w:date="2023-10-31T15:25:39Z">
                  <w:r w:rsidDel="00000000" w:rsidR="00000000" w:rsidRPr="00000000">
                    <w:rPr>
                      <w:sz w:val="19.920000076293945"/>
                      <w:szCs w:val="19.920000076293945"/>
                      <w:rtl w:val="0"/>
                    </w:rPr>
                    <w:delText xml:space="preserve">Unknown for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61"/>
            </w:sdtPr>
            <w:sdtContent>
              <w:p w:rsidR="00000000" w:rsidDel="00000000" w:rsidP="00000000" w:rsidRDefault="00000000" w:rsidRPr="00000000" w14:paraId="00001DA4">
                <w:pPr>
                  <w:widowControl w:val="0"/>
                  <w:spacing w:after="0" w:line="240" w:lineRule="auto"/>
                  <w:ind w:left="132.918701171875" w:firstLine="0"/>
                  <w:jc w:val="left"/>
                  <w:rPr>
                    <w:del w:author="Thomas Cervone-Richards - NOAA Federal" w:id="401" w:date="2023-10-31T15:25:39Z"/>
                    <w:sz w:val="19.920000076293945"/>
                    <w:szCs w:val="19.920000076293945"/>
                  </w:rPr>
                </w:pPr>
                <w:sdt>
                  <w:sdtPr>
                    <w:tag w:val="goog_rdk_7860"/>
                  </w:sdtPr>
                  <w:sdtContent>
                    <w:del w:author="Thomas Cervone-Richards - NOAA Federal" w:id="401" w:date="2023-10-31T15:25:39Z">
                      <w:r w:rsidDel="00000000" w:rsidR="00000000" w:rsidRPr="00000000">
                        <w:rPr>
                          <w:sz w:val="19.920000076293945"/>
                          <w:szCs w:val="19.920000076293945"/>
                          <w:rtl w:val="0"/>
                        </w:rPr>
                        <w:delText xml:space="preserve">12.8.6.5 and  </w:delText>
                      </w:r>
                    </w:del>
                  </w:sdtContent>
                </w:sdt>
              </w:p>
            </w:sdtContent>
          </w:sdt>
          <w:p w:rsidR="00000000" w:rsidDel="00000000" w:rsidP="00000000" w:rsidRDefault="00000000" w:rsidRPr="00000000" w14:paraId="00001DA5">
            <w:pPr>
              <w:widowControl w:val="0"/>
              <w:spacing w:after="0" w:line="240" w:lineRule="auto"/>
              <w:ind w:left="132.918701171875" w:firstLine="0"/>
              <w:jc w:val="left"/>
              <w:rPr>
                <w:sz w:val="19.920000076293945"/>
                <w:szCs w:val="19.920000076293945"/>
              </w:rPr>
            </w:pPr>
            <w:sdt>
              <w:sdtPr>
                <w:tag w:val="goog_rdk_7862"/>
              </w:sdtPr>
              <w:sdtContent>
                <w:del w:author="Thomas Cervone-Richards - NOAA Federal" w:id="401" w:date="2023-10-31T15:25:39Z">
                  <w:r w:rsidDel="00000000" w:rsidR="00000000" w:rsidRPr="00000000">
                    <w:rPr>
                      <w:sz w:val="19.920000076293945"/>
                      <w:szCs w:val="19.920000076293945"/>
                      <w:rtl w:val="0"/>
                    </w:rPr>
                    <w:delText xml:space="preserve">12.8.6.6</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6">
            <w:pPr>
              <w:widowControl w:val="0"/>
              <w:spacing w:after="0" w:line="240" w:lineRule="auto"/>
              <w:jc w:val="center"/>
              <w:rPr>
                <w:sz w:val="19.920000076293945"/>
                <w:szCs w:val="19.920000076293945"/>
              </w:rPr>
            </w:pPr>
            <w:sdt>
              <w:sdtPr>
                <w:tag w:val="goog_rdk_7864"/>
              </w:sdtPr>
              <w:sdtContent>
                <w:del w:author="Thomas Cervone-Richards - NOAA Federal" w:id="401" w:date="2023-10-31T15:25:39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7">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DA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DA9">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DAA">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DAB">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72 </w:t>
      </w:r>
    </w:p>
    <w:tbl>
      <w:tblPr>
        <w:tblStyle w:val="Table63"/>
        <w:tblW w:w="11490.0" w:type="dxa"/>
        <w:jc w:val="left"/>
        <w:tblInd w:w="-99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495"/>
        <w:gridCol w:w="2175"/>
        <w:gridCol w:w="2040"/>
        <w:gridCol w:w="960"/>
        <w:gridCol w:w="465"/>
        <w:gridCol w:w="1515"/>
        <w:tblGridChange w:id="0">
          <w:tblGrid>
            <w:gridCol w:w="840"/>
            <w:gridCol w:w="3495"/>
            <w:gridCol w:w="2175"/>
            <w:gridCol w:w="2040"/>
            <w:gridCol w:w="960"/>
            <w:gridCol w:w="465"/>
            <w:gridCol w:w="1515"/>
          </w:tblGrid>
        </w:tblGridChange>
      </w:tblGrid>
      <w:tr>
        <w:trPr>
          <w:cantSplit w:val="0"/>
          <w:trHeight w:val="230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AC">
            <w:pPr>
              <w:widowControl w:val="0"/>
              <w:spacing w:after="0" w:line="240" w:lineRule="auto"/>
              <w:jc w:val="center"/>
              <w:rPr>
                <w:sz w:val="19.920000076293945"/>
                <w:szCs w:val="19.920000076293945"/>
              </w:rPr>
            </w:pPr>
            <w:sdt>
              <w:sdtPr>
                <w:tag w:val="goog_rdk_7866"/>
              </w:sdtPr>
              <w:sdtContent>
                <w:del w:author="Thomas Cervone-Richards - NOAA Federal" w:id="402" w:date="2023-07-21T16:28:41Z">
                  <w:r w:rsidDel="00000000" w:rsidR="00000000" w:rsidRPr="00000000">
                    <w:rPr>
                      <w:sz w:val="19.920000076293945"/>
                      <w:szCs w:val="19.920000076293945"/>
                      <w:rtl w:val="0"/>
                    </w:rPr>
                    <w:delText xml:space="preserve">1790c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AD">
            <w:pPr>
              <w:widowControl w:val="0"/>
              <w:spacing w:after="0" w:line="230.9454345703125" w:lineRule="auto"/>
              <w:ind w:left="119.17434692382812" w:right="90.71990966796875" w:firstLine="10.7568359375"/>
              <w:jc w:val="left"/>
              <w:rPr>
                <w:sz w:val="19.920000076293945"/>
                <w:szCs w:val="19.920000076293945"/>
              </w:rPr>
            </w:pPr>
            <w:sdt>
              <w:sdtPr>
                <w:tag w:val="goog_rdk_7868"/>
              </w:sdtPr>
              <w:sdtContent>
                <w:del w:author="Thomas Cervone-Richards - NOAA Federal" w:id="402" w:date="2023-07-21T16:28:41Z">
                  <w:r w:rsidDel="00000000" w:rsidR="00000000" w:rsidRPr="00000000">
                    <w:rPr>
                      <w:sz w:val="19.920000076293945"/>
                      <w:szCs w:val="19.920000076293945"/>
                      <w:rtl w:val="0"/>
                    </w:rPr>
                    <w:delText xml:space="preserve">For each LIGHTS feature  object where ORIENT is  Known AND the associated  structure feature object is  aggregated to a RECTRC  or NAVLNE feature object  in a C_AGGR collection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71"/>
            </w:sdtPr>
            <w:sdtContent>
              <w:p w:rsidR="00000000" w:rsidDel="00000000" w:rsidP="00000000" w:rsidRDefault="00000000" w:rsidRPr="00000000" w14:paraId="00001DAE">
                <w:pPr>
                  <w:widowControl w:val="0"/>
                  <w:spacing w:after="0" w:line="240" w:lineRule="auto"/>
                  <w:ind w:left="127.939453125" w:firstLine="0"/>
                  <w:jc w:val="left"/>
                  <w:rPr>
                    <w:del w:author="Thomas Cervone-Richards - NOAA Federal" w:id="402" w:date="2023-07-21T16:28:41Z"/>
                    <w:sz w:val="19.920000076293945"/>
                    <w:szCs w:val="19.920000076293945"/>
                  </w:rPr>
                </w:pPr>
                <w:sdt>
                  <w:sdtPr>
                    <w:tag w:val="goog_rdk_7870"/>
                  </w:sdtPr>
                  <w:sdtContent>
                    <w:del w:author="Thomas Cervone-Richards - NOAA Federal" w:id="402" w:date="2023-07-21T16:28:41Z">
                      <w:r w:rsidDel="00000000" w:rsidR="00000000" w:rsidRPr="00000000">
                        <w:rPr>
                          <w:sz w:val="19.920000076293945"/>
                          <w:szCs w:val="19.920000076293945"/>
                          <w:rtl w:val="0"/>
                        </w:rPr>
                        <w:delText xml:space="preserve">LIGHTS object  </w:delText>
                      </w:r>
                    </w:del>
                  </w:sdtContent>
                </w:sdt>
              </w:p>
            </w:sdtContent>
          </w:sdt>
          <w:sdt>
            <w:sdtPr>
              <w:tag w:val="goog_rdk_7873"/>
            </w:sdtPr>
            <w:sdtContent>
              <w:p w:rsidR="00000000" w:rsidDel="00000000" w:rsidP="00000000" w:rsidRDefault="00000000" w:rsidRPr="00000000" w14:paraId="00001DAF">
                <w:pPr>
                  <w:widowControl w:val="0"/>
                  <w:spacing w:after="0" w:line="230.42937755584717" w:lineRule="auto"/>
                  <w:ind w:left="115.5889892578125" w:right="172.196044921875" w:firstLine="0"/>
                  <w:jc w:val="left"/>
                  <w:rPr>
                    <w:del w:author="Thomas Cervone-Richards - NOAA Federal" w:id="402" w:date="2023-07-21T16:28:41Z"/>
                    <w:sz w:val="19.920000076293945"/>
                    <w:szCs w:val="19.920000076293945"/>
                  </w:rPr>
                </w:pPr>
                <w:sdt>
                  <w:sdtPr>
                    <w:tag w:val="goog_rdk_7872"/>
                  </w:sdtPr>
                  <w:sdtContent>
                    <w:del w:author="Thomas Cervone-Richards - NOAA Federal" w:id="402" w:date="2023-07-21T16:28:41Z">
                      <w:r w:rsidDel="00000000" w:rsidR="00000000" w:rsidRPr="00000000">
                        <w:rPr>
                          <w:sz w:val="19.920000076293945"/>
                          <w:szCs w:val="19.920000076293945"/>
                          <w:rtl w:val="0"/>
                        </w:rPr>
                        <w:delText xml:space="preserve">where ORIENT is  populated and the  associated structure  feature object is  </w:delText>
                      </w:r>
                    </w:del>
                  </w:sdtContent>
                </w:sdt>
              </w:p>
            </w:sdtContent>
          </w:sdt>
          <w:sdt>
            <w:sdtPr>
              <w:tag w:val="goog_rdk_7875"/>
            </w:sdtPr>
            <w:sdtContent>
              <w:p w:rsidR="00000000" w:rsidDel="00000000" w:rsidP="00000000" w:rsidRDefault="00000000" w:rsidRPr="00000000" w14:paraId="00001DB0">
                <w:pPr>
                  <w:widowControl w:val="0"/>
                  <w:spacing w:after="0" w:before="5.877685546875" w:line="231.2314224243164" w:lineRule="auto"/>
                  <w:ind w:left="127.939453125" w:right="370.5987548828125" w:hanging="7.96783447265625"/>
                  <w:jc w:val="left"/>
                  <w:rPr>
                    <w:del w:author="Thomas Cervone-Richards - NOAA Federal" w:id="402" w:date="2023-07-21T16:28:41Z"/>
                    <w:sz w:val="19.920000076293945"/>
                    <w:szCs w:val="19.920000076293945"/>
                  </w:rPr>
                </w:pPr>
                <w:sdt>
                  <w:sdtPr>
                    <w:tag w:val="goog_rdk_7874"/>
                  </w:sdtPr>
                  <w:sdtContent>
                    <w:del w:author="Thomas Cervone-Richards - NOAA Federal" w:id="402" w:date="2023-07-21T16:28:41Z">
                      <w:r w:rsidDel="00000000" w:rsidR="00000000" w:rsidRPr="00000000">
                        <w:rPr>
                          <w:sz w:val="19.920000076293945"/>
                          <w:szCs w:val="19.920000076293945"/>
                          <w:rtl w:val="0"/>
                        </w:rPr>
                        <w:delText xml:space="preserve">aggregated with a  NAVLNE or  </w:delText>
                      </w:r>
                    </w:del>
                  </w:sdtContent>
                </w:sdt>
              </w:p>
            </w:sdtContent>
          </w:sdt>
          <w:sdt>
            <w:sdtPr>
              <w:tag w:val="goog_rdk_7877"/>
            </w:sdtPr>
            <w:sdtContent>
              <w:p w:rsidR="00000000" w:rsidDel="00000000" w:rsidP="00000000" w:rsidRDefault="00000000" w:rsidRPr="00000000" w14:paraId="00001DB1">
                <w:pPr>
                  <w:widowControl w:val="0"/>
                  <w:spacing w:after="0" w:before="5.211181640625" w:line="240" w:lineRule="auto"/>
                  <w:ind w:left="130.32989501953125" w:firstLine="0"/>
                  <w:jc w:val="left"/>
                  <w:rPr>
                    <w:del w:author="Thomas Cervone-Richards - NOAA Federal" w:id="402" w:date="2023-07-21T16:28:41Z"/>
                    <w:sz w:val="19.920000076293945"/>
                    <w:szCs w:val="19.920000076293945"/>
                  </w:rPr>
                </w:pPr>
                <w:sdt>
                  <w:sdtPr>
                    <w:tag w:val="goog_rdk_7876"/>
                  </w:sdtPr>
                  <w:sdtContent>
                    <w:del w:author="Thomas Cervone-Richards - NOAA Federal" w:id="402" w:date="2023-07-21T16:28:41Z">
                      <w:r w:rsidDel="00000000" w:rsidR="00000000" w:rsidRPr="00000000">
                        <w:rPr>
                          <w:sz w:val="19.920000076293945"/>
                          <w:szCs w:val="19.920000076293945"/>
                          <w:rtl w:val="0"/>
                        </w:rPr>
                        <w:delText xml:space="preserve">RECTRC object  </w:delText>
                      </w:r>
                    </w:del>
                  </w:sdtContent>
                </w:sdt>
              </w:p>
            </w:sdtContent>
          </w:sdt>
          <w:p w:rsidR="00000000" w:rsidDel="00000000" w:rsidP="00000000" w:rsidRDefault="00000000" w:rsidRPr="00000000" w14:paraId="00001DB2">
            <w:pPr>
              <w:widowControl w:val="0"/>
              <w:spacing w:after="0" w:line="231.2314224243164" w:lineRule="auto"/>
              <w:ind w:left="120.7684326171875" w:right="383.1488037109375" w:hanging="5.179443359375"/>
              <w:jc w:val="left"/>
              <w:rPr>
                <w:sz w:val="19.920000076293945"/>
                <w:szCs w:val="19.920000076293945"/>
              </w:rPr>
            </w:pPr>
            <w:sdt>
              <w:sdtPr>
                <w:tag w:val="goog_rdk_7878"/>
              </w:sdtPr>
              <w:sdtContent>
                <w:del w:author="Thomas Cervone-Richards - NOAA Federal" w:id="402" w:date="2023-07-21T16:28:41Z">
                  <w:r w:rsidDel="00000000" w:rsidR="00000000" w:rsidRPr="00000000">
                    <w:rPr>
                      <w:sz w:val="19.920000076293945"/>
                      <w:szCs w:val="19.920000076293945"/>
                      <w:rtl w:val="0"/>
                    </w:rPr>
                    <w:delText xml:space="preserve">within a C_AGGR  collection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81"/>
            </w:sdtPr>
            <w:sdtContent>
              <w:p w:rsidR="00000000" w:rsidDel="00000000" w:rsidP="00000000" w:rsidRDefault="00000000" w:rsidRPr="00000000" w14:paraId="00001DB3">
                <w:pPr>
                  <w:widowControl w:val="0"/>
                  <w:spacing w:after="0" w:line="240" w:lineRule="auto"/>
                  <w:ind w:left="122.56103515625" w:firstLine="0"/>
                  <w:jc w:val="left"/>
                  <w:rPr>
                    <w:del w:author="Thomas Cervone-Richards - NOAA Federal" w:id="402" w:date="2023-07-21T16:28:41Z"/>
                    <w:sz w:val="19.920000076293945"/>
                    <w:szCs w:val="19.920000076293945"/>
                  </w:rPr>
                </w:pPr>
                <w:sdt>
                  <w:sdtPr>
                    <w:tag w:val="goog_rdk_7880"/>
                  </w:sdtPr>
                  <w:sdtContent>
                    <w:del w:author="Thomas Cervone-Richards - NOAA Federal" w:id="402" w:date="2023-07-21T16:28:41Z">
                      <w:r w:rsidDel="00000000" w:rsidR="00000000" w:rsidRPr="00000000">
                        <w:rPr>
                          <w:sz w:val="19.920000076293945"/>
                          <w:szCs w:val="19.920000076293945"/>
                          <w:rtl w:val="0"/>
                        </w:rPr>
                        <w:delText xml:space="preserve">Set ORIENT to  </w:delText>
                      </w:r>
                    </w:del>
                  </w:sdtContent>
                </w:sdt>
              </w:p>
            </w:sdtContent>
          </w:sdt>
          <w:p w:rsidR="00000000" w:rsidDel="00000000" w:rsidP="00000000" w:rsidRDefault="00000000" w:rsidRPr="00000000" w14:paraId="00001DB4">
            <w:pPr>
              <w:widowControl w:val="0"/>
              <w:spacing w:after="0" w:line="228.82407188415527" w:lineRule="auto"/>
              <w:ind w:left="119.7723388671875" w:right="200.2874755859375" w:firstLine="8.7646484375"/>
              <w:jc w:val="left"/>
              <w:rPr>
                <w:sz w:val="19.920000076293945"/>
                <w:szCs w:val="19.920000076293945"/>
              </w:rPr>
            </w:pPr>
            <w:sdt>
              <w:sdtPr>
                <w:tag w:val="goog_rdk_7882"/>
              </w:sdtPr>
              <w:sdtContent>
                <w:del w:author="Thomas Cervone-Richards - NOAA Federal" w:id="402" w:date="2023-07-21T16:28:41Z">
                  <w:r w:rsidDel="00000000" w:rsidR="00000000" w:rsidRPr="00000000">
                    <w:rPr>
                      <w:sz w:val="19.920000076293945"/>
                      <w:szCs w:val="19.920000076293945"/>
                      <w:rtl w:val="0"/>
                    </w:rPr>
                    <w:delText xml:space="preserve">Unknown for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85"/>
            </w:sdtPr>
            <w:sdtContent>
              <w:p w:rsidR="00000000" w:rsidDel="00000000" w:rsidP="00000000" w:rsidRDefault="00000000" w:rsidRPr="00000000" w14:paraId="00001DB5">
                <w:pPr>
                  <w:widowControl w:val="0"/>
                  <w:spacing w:after="0" w:line="240" w:lineRule="auto"/>
                  <w:ind w:left="132.918701171875" w:firstLine="0"/>
                  <w:jc w:val="left"/>
                  <w:rPr>
                    <w:del w:author="Thomas Cervone-Richards - NOAA Federal" w:id="402" w:date="2023-07-21T16:28:41Z"/>
                    <w:sz w:val="19.920000076293945"/>
                    <w:szCs w:val="19.920000076293945"/>
                  </w:rPr>
                </w:pPr>
                <w:sdt>
                  <w:sdtPr>
                    <w:tag w:val="goog_rdk_7884"/>
                  </w:sdtPr>
                  <w:sdtContent>
                    <w:del w:author="Thomas Cervone-Richards - NOAA Federal" w:id="402" w:date="2023-07-21T16:28:41Z">
                      <w:r w:rsidDel="00000000" w:rsidR="00000000" w:rsidRPr="00000000">
                        <w:rPr>
                          <w:sz w:val="19.920000076293945"/>
                          <w:szCs w:val="19.920000076293945"/>
                          <w:rtl w:val="0"/>
                        </w:rPr>
                        <w:delText xml:space="preserve">12.8.6.5 and  </w:delText>
                      </w:r>
                    </w:del>
                  </w:sdtContent>
                </w:sdt>
              </w:p>
            </w:sdtContent>
          </w:sdt>
          <w:p w:rsidR="00000000" w:rsidDel="00000000" w:rsidP="00000000" w:rsidRDefault="00000000" w:rsidRPr="00000000" w14:paraId="00001DB6">
            <w:pPr>
              <w:widowControl w:val="0"/>
              <w:spacing w:after="0" w:line="240" w:lineRule="auto"/>
              <w:ind w:left="132.918701171875" w:firstLine="0"/>
              <w:jc w:val="left"/>
              <w:rPr>
                <w:sz w:val="19.920000076293945"/>
                <w:szCs w:val="19.920000076293945"/>
              </w:rPr>
            </w:pPr>
            <w:sdt>
              <w:sdtPr>
                <w:tag w:val="goog_rdk_7886"/>
              </w:sdtPr>
              <w:sdtContent>
                <w:del w:author="Thomas Cervone-Richards - NOAA Federal" w:id="402" w:date="2023-07-21T16:28:41Z">
                  <w:r w:rsidDel="00000000" w:rsidR="00000000" w:rsidRPr="00000000">
                    <w:rPr>
                      <w:sz w:val="19.920000076293945"/>
                      <w:szCs w:val="19.920000076293945"/>
                      <w:rtl w:val="0"/>
                    </w:rPr>
                    <w:delText xml:space="preserve">12.8.6.6</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7">
            <w:pPr>
              <w:widowControl w:val="0"/>
              <w:spacing w:after="0" w:line="240" w:lineRule="auto"/>
              <w:jc w:val="center"/>
              <w:rPr>
                <w:sz w:val="19.920000076293945"/>
                <w:szCs w:val="19.920000076293945"/>
              </w:rPr>
            </w:pPr>
            <w:sdt>
              <w:sdtPr>
                <w:tag w:val="goog_rdk_7888"/>
              </w:sdtPr>
              <w:sdtContent>
                <w:del w:author="Thomas Cervone-Richards - NOAA Federal" w:id="402" w:date="2023-07-21T16:28:41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B8">
            <w:pPr>
              <w:widowControl w:val="0"/>
              <w:spacing w:after="0" w:line="240" w:lineRule="auto"/>
              <w:jc w:val="center"/>
              <w:rPr>
                <w:sz w:val="19.920000076293945"/>
                <w:szCs w:val="19.920000076293945"/>
              </w:rPr>
            </w:pPr>
            <w:r w:rsidDel="00000000" w:rsidR="00000000" w:rsidRPr="00000000">
              <w:rPr>
                <w:rtl w:val="0"/>
              </w:rPr>
            </w:r>
          </w:p>
        </w:tc>
      </w:tr>
      <w:tr>
        <w:trPr>
          <w:cantSplit w:val="0"/>
          <w:trHeight w:val="230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B9">
            <w:pPr>
              <w:widowControl w:val="0"/>
              <w:spacing w:after="0" w:line="240" w:lineRule="auto"/>
              <w:jc w:val="center"/>
              <w:rPr>
                <w:sz w:val="19.920000076293945"/>
                <w:szCs w:val="19.920000076293945"/>
              </w:rPr>
            </w:pPr>
            <w:sdt>
              <w:sdtPr>
                <w:tag w:val="goog_rdk_7890"/>
              </w:sdtPr>
              <w:sdtContent>
                <w:del w:author="Thomas Cervone-Richards - NOAA Federal" w:id="403" w:date="2023-07-21T16:28:55Z">
                  <w:r w:rsidDel="00000000" w:rsidR="00000000" w:rsidRPr="00000000">
                    <w:rPr>
                      <w:sz w:val="19.920000076293945"/>
                      <w:szCs w:val="19.920000076293945"/>
                      <w:rtl w:val="0"/>
                    </w:rPr>
                    <w:delText xml:space="preserve">1791a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93"/>
            </w:sdtPr>
            <w:sdtContent>
              <w:p w:rsidR="00000000" w:rsidDel="00000000" w:rsidP="00000000" w:rsidRDefault="00000000" w:rsidRPr="00000000" w14:paraId="00001DBA">
                <w:pPr>
                  <w:widowControl w:val="0"/>
                  <w:spacing w:after="0" w:line="231.23233795166016" w:lineRule="auto"/>
                  <w:ind w:left="115.58883666992188" w:right="205.6573486328125" w:firstLine="14.34234619140625"/>
                  <w:jc w:val="left"/>
                  <w:rPr>
                    <w:del w:author="Thomas Cervone-Richards - NOAA Federal" w:id="403" w:date="2023-07-21T16:28:55Z"/>
                    <w:sz w:val="19.920000076293945"/>
                    <w:szCs w:val="19.920000076293945"/>
                  </w:rPr>
                </w:pPr>
                <w:sdt>
                  <w:sdtPr>
                    <w:tag w:val="goog_rdk_7892"/>
                  </w:sdtPr>
                  <w:sdtContent>
                    <w:del w:author="Thomas Cervone-Richards - NOAA Federal" w:id="403" w:date="2023-07-21T16:28:55Z">
                      <w:r w:rsidDel="00000000" w:rsidR="00000000" w:rsidRPr="00000000">
                        <w:rPr>
                          <w:sz w:val="19.920000076293945"/>
                          <w:szCs w:val="19.920000076293945"/>
                          <w:rtl w:val="0"/>
                        </w:rPr>
                        <w:delText xml:space="preserve">For each NAVLNE feature  object where CATNAV is  Equal to 3 (leading line  bearing a recommended  track) AND is not  </w:delText>
                      </w:r>
                    </w:del>
                  </w:sdtContent>
                </w:sdt>
              </w:p>
            </w:sdtContent>
          </w:sdt>
          <w:sdt>
            <w:sdtPr>
              <w:tag w:val="goog_rdk_7895"/>
            </w:sdtPr>
            <w:sdtContent>
              <w:p w:rsidR="00000000" w:rsidDel="00000000" w:rsidP="00000000" w:rsidRDefault="00000000" w:rsidRPr="00000000" w14:paraId="00001DBB">
                <w:pPr>
                  <w:widowControl w:val="0"/>
                  <w:spacing w:after="0" w:before="3.41064453125" w:line="240" w:lineRule="auto"/>
                  <w:ind w:left="121.56478881835938" w:firstLine="0"/>
                  <w:jc w:val="left"/>
                  <w:rPr>
                    <w:del w:author="Thomas Cervone-Richards - NOAA Federal" w:id="403" w:date="2023-07-21T16:28:55Z"/>
                    <w:sz w:val="19.920000076293945"/>
                    <w:szCs w:val="19.920000076293945"/>
                  </w:rPr>
                </w:pPr>
                <w:sdt>
                  <w:sdtPr>
                    <w:tag w:val="goog_rdk_7894"/>
                  </w:sdtPr>
                  <w:sdtContent>
                    <w:del w:author="Thomas Cervone-Richards - NOAA Federal" w:id="403" w:date="2023-07-21T16:28:55Z">
                      <w:r w:rsidDel="00000000" w:rsidR="00000000" w:rsidRPr="00000000">
                        <w:rPr>
                          <w:sz w:val="19.920000076293945"/>
                          <w:szCs w:val="19.920000076293945"/>
                          <w:rtl w:val="0"/>
                        </w:rPr>
                        <w:delText xml:space="preserve">COINCIDENT with a  </w:delText>
                      </w:r>
                    </w:del>
                  </w:sdtContent>
                </w:sdt>
              </w:p>
            </w:sdtContent>
          </w:sdt>
          <w:p w:rsidR="00000000" w:rsidDel="00000000" w:rsidP="00000000" w:rsidRDefault="00000000" w:rsidRPr="00000000" w14:paraId="00001DBC">
            <w:pPr>
              <w:widowControl w:val="0"/>
              <w:spacing w:after="0" w:line="231.23205184936523" w:lineRule="auto"/>
              <w:ind w:left="119.17434692382812" w:right="291.3134765625" w:firstLine="11.155242919921875"/>
              <w:rPr>
                <w:sz w:val="19.920000076293945"/>
                <w:szCs w:val="19.920000076293945"/>
              </w:rPr>
            </w:pPr>
            <w:sdt>
              <w:sdtPr>
                <w:tag w:val="goog_rdk_7896"/>
              </w:sdtPr>
              <w:sdtContent>
                <w:del w:author="Thomas Cervone-Richards - NOAA Federal" w:id="403" w:date="2023-07-21T16:28:55Z">
                  <w:r w:rsidDel="00000000" w:rsidR="00000000" w:rsidRPr="00000000">
                    <w:rPr>
                      <w:sz w:val="19.920000076293945"/>
                      <w:szCs w:val="19.920000076293945"/>
                      <w:rtl w:val="0"/>
                    </w:rPr>
                    <w:delText xml:space="preserve">RECTRC where CATTRK is Equal to 1 (based on a  system of fixed marks).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899"/>
            </w:sdtPr>
            <w:sdtContent>
              <w:p w:rsidR="00000000" w:rsidDel="00000000" w:rsidP="00000000" w:rsidRDefault="00000000" w:rsidRPr="00000000" w14:paraId="00001DBD">
                <w:pPr>
                  <w:widowControl w:val="0"/>
                  <w:spacing w:after="0" w:line="231.23263835906982" w:lineRule="auto"/>
                  <w:ind w:left="121.56494140625" w:right="159.6466064453125" w:firstLine="6.37451171875"/>
                  <w:jc w:val="left"/>
                  <w:rPr>
                    <w:del w:author="Thomas Cervone-Richards - NOAA Federal" w:id="403" w:date="2023-07-21T16:28:55Z"/>
                    <w:sz w:val="19.920000076293945"/>
                    <w:szCs w:val="19.920000076293945"/>
                  </w:rPr>
                </w:pPr>
                <w:sdt>
                  <w:sdtPr>
                    <w:tag w:val="goog_rdk_7898"/>
                  </w:sdtPr>
                  <w:sdtContent>
                    <w:del w:author="Thomas Cervone-Richards - NOAA Federal" w:id="403" w:date="2023-07-21T16:28:55Z">
                      <w:r w:rsidDel="00000000" w:rsidR="00000000" w:rsidRPr="00000000">
                        <w:rPr>
                          <w:sz w:val="19.920000076293945"/>
                          <w:szCs w:val="19.920000076293945"/>
                          <w:rtl w:val="0"/>
                        </w:rPr>
                        <w:delText xml:space="preserve">NAVLNE object with  CATNAV = 3  </w:delText>
                      </w:r>
                    </w:del>
                  </w:sdtContent>
                </w:sdt>
              </w:p>
            </w:sdtContent>
          </w:sdt>
          <w:sdt>
            <w:sdtPr>
              <w:tag w:val="goog_rdk_7901"/>
            </w:sdtPr>
            <w:sdtContent>
              <w:p w:rsidR="00000000" w:rsidDel="00000000" w:rsidP="00000000" w:rsidRDefault="00000000" w:rsidRPr="00000000" w14:paraId="00001DBE">
                <w:pPr>
                  <w:widowControl w:val="0"/>
                  <w:spacing w:after="0" w:before="5.2099609375" w:line="231.2314224243164" w:lineRule="auto"/>
                  <w:ind w:left="119.97161865234375" w:right="159.8455810546875" w:firstLine="6.37420654296875"/>
                  <w:jc w:val="left"/>
                  <w:rPr>
                    <w:del w:author="Thomas Cervone-Richards - NOAA Federal" w:id="403" w:date="2023-07-21T16:28:55Z"/>
                    <w:sz w:val="19.920000076293945"/>
                    <w:szCs w:val="19.920000076293945"/>
                  </w:rPr>
                </w:pPr>
                <w:sdt>
                  <w:sdtPr>
                    <w:tag w:val="goog_rdk_7900"/>
                  </w:sdtPr>
                  <w:sdtContent>
                    <w:del w:author="Thomas Cervone-Richards - NOAA Federal" w:id="403" w:date="2023-07-21T16:28:55Z">
                      <w:r w:rsidDel="00000000" w:rsidR="00000000" w:rsidRPr="00000000">
                        <w:rPr>
                          <w:sz w:val="19.920000076293945"/>
                          <w:szCs w:val="19.920000076293945"/>
                          <w:rtl w:val="0"/>
                        </w:rPr>
                        <w:delText xml:space="preserve">(leading line bearing  a recommended  </w:delText>
                      </w:r>
                    </w:del>
                  </w:sdtContent>
                </w:sdt>
              </w:p>
            </w:sdtContent>
          </w:sdt>
          <w:p w:rsidR="00000000" w:rsidDel="00000000" w:rsidP="00000000" w:rsidRDefault="00000000" w:rsidRPr="00000000" w14:paraId="00001DBF">
            <w:pPr>
              <w:widowControl w:val="0"/>
              <w:spacing w:after="0" w:before="5.211181640625" w:line="230.87074756622314" w:lineRule="auto"/>
              <w:ind w:left="115.5889892578125" w:right="83.5516357421875" w:firstLine="0"/>
              <w:jc w:val="left"/>
              <w:rPr>
                <w:sz w:val="19.920000076293945"/>
                <w:szCs w:val="19.920000076293945"/>
              </w:rPr>
            </w:pPr>
            <w:sdt>
              <w:sdtPr>
                <w:tag w:val="goog_rdk_7902"/>
              </w:sdtPr>
              <w:sdtContent>
                <w:del w:author="Thomas Cervone-Richards - NOAA Federal" w:id="403" w:date="2023-07-21T16:28:55Z">
                  <w:r w:rsidDel="00000000" w:rsidR="00000000" w:rsidRPr="00000000">
                    <w:rPr>
                      <w:sz w:val="19.920000076293945"/>
                      <w:szCs w:val="19.920000076293945"/>
                      <w:rtl w:val="0"/>
                    </w:rPr>
                    <w:delText xml:space="preserve">track) does not share  the geometry of a  RECTRC object with  CATTRK = 1 (based  on a system of fixed  marks).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05"/>
            </w:sdtPr>
            <w:sdtContent>
              <w:p w:rsidR="00000000" w:rsidDel="00000000" w:rsidP="00000000" w:rsidRDefault="00000000" w:rsidRPr="00000000" w14:paraId="00001DC0">
                <w:pPr>
                  <w:widowControl w:val="0"/>
                  <w:spacing w:after="0" w:line="240" w:lineRule="auto"/>
                  <w:ind w:left="129.931640625" w:firstLine="0"/>
                  <w:jc w:val="left"/>
                  <w:rPr>
                    <w:del w:author="Thomas Cervone-Richards - NOAA Federal" w:id="403" w:date="2023-07-21T16:28:55Z"/>
                    <w:sz w:val="19.920000076293945"/>
                    <w:szCs w:val="19.920000076293945"/>
                  </w:rPr>
                </w:pPr>
                <w:sdt>
                  <w:sdtPr>
                    <w:tag w:val="goog_rdk_7904"/>
                  </w:sdtPr>
                  <w:sdtContent>
                    <w:del w:author="Thomas Cervone-Richards - NOAA Federal" w:id="403" w:date="2023-07-21T16:28:55Z">
                      <w:r w:rsidDel="00000000" w:rsidR="00000000" w:rsidRPr="00000000">
                        <w:rPr>
                          <w:sz w:val="19.920000076293945"/>
                          <w:szCs w:val="19.920000076293945"/>
                          <w:rtl w:val="0"/>
                        </w:rPr>
                        <w:delText xml:space="preserve">Encode RECTRC  </w:delText>
                      </w:r>
                    </w:del>
                  </w:sdtContent>
                </w:sdt>
              </w:p>
            </w:sdtContent>
          </w:sdt>
          <w:sdt>
            <w:sdtPr>
              <w:tag w:val="goog_rdk_7907"/>
            </w:sdtPr>
            <w:sdtContent>
              <w:p w:rsidR="00000000" w:rsidDel="00000000" w:rsidP="00000000" w:rsidRDefault="00000000" w:rsidRPr="00000000" w14:paraId="00001DC1">
                <w:pPr>
                  <w:widowControl w:val="0"/>
                  <w:spacing w:after="0" w:line="231.23205184936523" w:lineRule="auto"/>
                  <w:ind w:left="119.7723388671875" w:right="129.42138671875" w:firstLine="0"/>
                  <w:jc w:val="left"/>
                  <w:rPr>
                    <w:del w:author="Thomas Cervone-Richards - NOAA Federal" w:id="403" w:date="2023-07-21T16:28:55Z"/>
                    <w:sz w:val="19.920000076293945"/>
                    <w:szCs w:val="19.920000076293945"/>
                  </w:rPr>
                </w:pPr>
                <w:sdt>
                  <w:sdtPr>
                    <w:tag w:val="goog_rdk_7906"/>
                  </w:sdtPr>
                  <w:sdtContent>
                    <w:del w:author="Thomas Cervone-Richards - NOAA Federal" w:id="403" w:date="2023-07-21T16:28:55Z">
                      <w:r w:rsidDel="00000000" w:rsidR="00000000" w:rsidRPr="00000000">
                        <w:rPr>
                          <w:sz w:val="19.920000076293945"/>
                          <w:szCs w:val="19.920000076293945"/>
                          <w:rtl w:val="0"/>
                        </w:rPr>
                        <w:delText xml:space="preserve">object with CATTRK =  1 (based on a system  of fixed marks)  </w:delText>
                      </w:r>
                    </w:del>
                  </w:sdtContent>
                </w:sdt>
              </w:p>
            </w:sdtContent>
          </w:sdt>
          <w:sdt>
            <w:sdtPr>
              <w:tag w:val="goog_rdk_7909"/>
            </w:sdtPr>
            <w:sdtContent>
              <w:p w:rsidR="00000000" w:rsidDel="00000000" w:rsidP="00000000" w:rsidRDefault="00000000" w:rsidRPr="00000000" w14:paraId="00001DC2">
                <w:pPr>
                  <w:widowControl w:val="0"/>
                  <w:spacing w:after="0" w:before="5.211181640625" w:line="240" w:lineRule="auto"/>
                  <w:ind w:left="120.7684326171875" w:firstLine="0"/>
                  <w:jc w:val="left"/>
                  <w:rPr>
                    <w:del w:author="Thomas Cervone-Richards - NOAA Federal" w:id="403" w:date="2023-07-21T16:28:55Z"/>
                    <w:sz w:val="19.920000076293945"/>
                    <w:szCs w:val="19.920000076293945"/>
                  </w:rPr>
                </w:pPr>
                <w:sdt>
                  <w:sdtPr>
                    <w:tag w:val="goog_rdk_7908"/>
                  </w:sdtPr>
                  <w:sdtContent>
                    <w:del w:author="Thomas Cervone-Richards - NOAA Federal" w:id="403" w:date="2023-07-21T16:28:55Z">
                      <w:r w:rsidDel="00000000" w:rsidR="00000000" w:rsidRPr="00000000">
                        <w:rPr>
                          <w:sz w:val="19.920000076293945"/>
                          <w:szCs w:val="19.920000076293945"/>
                          <w:rtl w:val="0"/>
                        </w:rPr>
                        <w:delText xml:space="preserve">coincident with  </w:delText>
                      </w:r>
                    </w:del>
                  </w:sdtContent>
                </w:sdt>
              </w:p>
            </w:sdtContent>
          </w:sdt>
          <w:p w:rsidR="00000000" w:rsidDel="00000000" w:rsidP="00000000" w:rsidRDefault="00000000" w:rsidRPr="00000000" w14:paraId="00001DC3">
            <w:pPr>
              <w:widowControl w:val="0"/>
              <w:spacing w:after="0" w:line="240" w:lineRule="auto"/>
              <w:ind w:left="127.939453125" w:firstLine="0"/>
              <w:jc w:val="left"/>
              <w:rPr>
                <w:sz w:val="19.920000076293945"/>
                <w:szCs w:val="19.920000076293945"/>
              </w:rPr>
            </w:pPr>
            <w:sdt>
              <w:sdtPr>
                <w:tag w:val="goog_rdk_7910"/>
              </w:sdtPr>
              <w:sdtContent>
                <w:del w:author="Thomas Cervone-Richards - NOAA Federal" w:id="403" w:date="2023-07-21T16:28:55Z">
                  <w:r w:rsidDel="00000000" w:rsidR="00000000" w:rsidRPr="00000000">
                    <w:rPr>
                      <w:sz w:val="19.920000076293945"/>
                      <w:szCs w:val="19.920000076293945"/>
                      <w:rtl w:val="0"/>
                    </w:rPr>
                    <w:delText xml:space="preserve">NAVLNE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4">
            <w:pPr>
              <w:widowControl w:val="0"/>
              <w:spacing w:after="0" w:line="240" w:lineRule="auto"/>
              <w:ind w:left="132.918701171875" w:firstLine="0"/>
              <w:jc w:val="left"/>
              <w:rPr>
                <w:sz w:val="19.920000076293945"/>
                <w:szCs w:val="19.920000076293945"/>
              </w:rPr>
            </w:pPr>
            <w:sdt>
              <w:sdtPr>
                <w:tag w:val="goog_rdk_7912"/>
              </w:sdtPr>
              <w:sdtContent>
                <w:del w:author="Thomas Cervone-Richards - NOAA Federal" w:id="403" w:date="2023-07-21T16:28:55Z">
                  <w:r w:rsidDel="00000000" w:rsidR="00000000" w:rsidRPr="00000000">
                    <w:rPr>
                      <w:sz w:val="19.920000076293945"/>
                      <w:szCs w:val="19.920000076293945"/>
                      <w:rtl w:val="0"/>
                    </w:rPr>
                    <w:delText xml:space="preserve">10.1.1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5">
            <w:pPr>
              <w:widowControl w:val="0"/>
              <w:spacing w:after="0" w:line="240" w:lineRule="auto"/>
              <w:jc w:val="center"/>
              <w:rPr>
                <w:sz w:val="19.920000076293945"/>
                <w:szCs w:val="19.920000076293945"/>
              </w:rPr>
            </w:pPr>
            <w:sdt>
              <w:sdtPr>
                <w:tag w:val="goog_rdk_7914"/>
              </w:sdtPr>
              <w:sdtContent>
                <w:del w:author="Thomas Cervone-Richards - NOAA Federal" w:id="403" w:date="2023-07-21T16:28:5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C6">
            <w:pPr>
              <w:widowControl w:val="0"/>
              <w:spacing w:after="0" w:line="240" w:lineRule="auto"/>
              <w:jc w:val="center"/>
              <w:rPr>
                <w:sz w:val="19.920000076293945"/>
                <w:szCs w:val="19.920000076293945"/>
              </w:rPr>
            </w:pPr>
            <w:r w:rsidDel="00000000" w:rsidR="00000000" w:rsidRPr="00000000">
              <w:rPr>
                <w:rtl w:val="0"/>
              </w:rPr>
            </w:r>
          </w:p>
        </w:tc>
      </w:tr>
      <w:tr>
        <w:trPr>
          <w:cantSplit w:val="0"/>
          <w:trHeight w:val="231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C7">
            <w:pPr>
              <w:widowControl w:val="0"/>
              <w:spacing w:after="0" w:line="240" w:lineRule="auto"/>
              <w:jc w:val="center"/>
              <w:rPr>
                <w:sz w:val="19.920000076293945"/>
                <w:szCs w:val="19.920000076293945"/>
              </w:rPr>
            </w:pPr>
            <w:sdt>
              <w:sdtPr>
                <w:tag w:val="goog_rdk_7916"/>
              </w:sdtPr>
              <w:sdtContent>
                <w:del w:author="Thomas Cervone-Richards - NOAA Federal" w:id="403" w:date="2023-07-21T16:28:55Z">
                  <w:r w:rsidDel="00000000" w:rsidR="00000000" w:rsidRPr="00000000">
                    <w:rPr>
                      <w:sz w:val="19.920000076293945"/>
                      <w:szCs w:val="19.920000076293945"/>
                      <w:rtl w:val="0"/>
                    </w:rPr>
                    <w:delText xml:space="preserve">1791b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19"/>
            </w:sdtPr>
            <w:sdtContent>
              <w:p w:rsidR="00000000" w:rsidDel="00000000" w:rsidP="00000000" w:rsidRDefault="00000000" w:rsidRPr="00000000" w14:paraId="00001DC8">
                <w:pPr>
                  <w:widowControl w:val="0"/>
                  <w:spacing w:after="0" w:line="230.8313512802124" w:lineRule="auto"/>
                  <w:ind w:left="115.58883666992188" w:right="171.99249267578125" w:firstLine="14.34234619140625"/>
                  <w:jc w:val="left"/>
                  <w:rPr>
                    <w:del w:author="Thomas Cervone-Richards - NOAA Federal" w:id="403" w:date="2023-07-21T16:28:55Z"/>
                    <w:sz w:val="19.920000076293945"/>
                    <w:szCs w:val="19.920000076293945"/>
                  </w:rPr>
                </w:pPr>
                <w:sdt>
                  <w:sdtPr>
                    <w:tag w:val="goog_rdk_7918"/>
                  </w:sdtPr>
                  <w:sdtContent>
                    <w:del w:author="Thomas Cervone-Richards - NOAA Federal" w:id="403" w:date="2023-07-21T16:28:55Z">
                      <w:r w:rsidDel="00000000" w:rsidR="00000000" w:rsidRPr="00000000">
                        <w:rPr>
                          <w:sz w:val="19.920000076293945"/>
                          <w:szCs w:val="19.920000076293945"/>
                          <w:rtl w:val="0"/>
                        </w:rPr>
                        <w:delText xml:space="preserve">For each RECTRC feature  object where CATTRK is  Equal to 1 (based on a  system of fixed marks)  AND is not COINCIDENT  with a NAVLNE where  CATNAV is Equal to 3  </w:delText>
                      </w:r>
                    </w:del>
                  </w:sdtContent>
                </w:sdt>
              </w:p>
            </w:sdtContent>
          </w:sdt>
          <w:sdt>
            <w:sdtPr>
              <w:tag w:val="goog_rdk_7921"/>
            </w:sdtPr>
            <w:sdtContent>
              <w:p w:rsidR="00000000" w:rsidDel="00000000" w:rsidP="00000000" w:rsidRDefault="00000000" w:rsidRPr="00000000" w14:paraId="00001DC9">
                <w:pPr>
                  <w:widowControl w:val="0"/>
                  <w:spacing w:after="0" w:before="3.143310546875" w:line="240" w:lineRule="auto"/>
                  <w:ind w:left="126.34552001953125" w:firstLine="0"/>
                  <w:jc w:val="left"/>
                  <w:rPr>
                    <w:del w:author="Thomas Cervone-Richards - NOAA Federal" w:id="403" w:date="2023-07-21T16:28:55Z"/>
                    <w:sz w:val="19.920000076293945"/>
                    <w:szCs w:val="19.920000076293945"/>
                  </w:rPr>
                </w:pPr>
                <w:sdt>
                  <w:sdtPr>
                    <w:tag w:val="goog_rdk_7920"/>
                  </w:sdtPr>
                  <w:sdtContent>
                    <w:del w:author="Thomas Cervone-Richards - NOAA Federal" w:id="403" w:date="2023-07-21T16:28:55Z">
                      <w:r w:rsidDel="00000000" w:rsidR="00000000" w:rsidRPr="00000000">
                        <w:rPr>
                          <w:sz w:val="19.920000076293945"/>
                          <w:szCs w:val="19.920000076293945"/>
                          <w:rtl w:val="0"/>
                        </w:rPr>
                        <w:delText xml:space="preserve">(leading line bearing a  </w:delText>
                      </w:r>
                    </w:del>
                  </w:sdtContent>
                </w:sdt>
              </w:p>
            </w:sdtContent>
          </w:sdt>
          <w:p w:rsidR="00000000" w:rsidDel="00000000" w:rsidP="00000000" w:rsidRDefault="00000000" w:rsidRPr="00000000" w14:paraId="00001DCA">
            <w:pPr>
              <w:widowControl w:val="0"/>
              <w:spacing w:after="0" w:line="240" w:lineRule="auto"/>
              <w:ind w:left="128.138427734375" w:firstLine="0"/>
              <w:jc w:val="left"/>
              <w:rPr>
                <w:sz w:val="19.920000076293945"/>
                <w:szCs w:val="19.920000076293945"/>
              </w:rPr>
            </w:pPr>
            <w:sdt>
              <w:sdtPr>
                <w:tag w:val="goog_rdk_7922"/>
              </w:sdtPr>
              <w:sdtContent>
                <w:del w:author="Thomas Cervone-Richards - NOAA Federal" w:id="403" w:date="2023-07-21T16:28:55Z">
                  <w:r w:rsidDel="00000000" w:rsidR="00000000" w:rsidRPr="00000000">
                    <w:rPr>
                      <w:sz w:val="19.920000076293945"/>
                      <w:szCs w:val="19.920000076293945"/>
                      <w:rtl w:val="0"/>
                    </w:rPr>
                    <w:delText xml:space="preserve">recommended track).</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25"/>
            </w:sdtPr>
            <w:sdtContent>
              <w:p w:rsidR="00000000" w:rsidDel="00000000" w:rsidP="00000000" w:rsidRDefault="00000000" w:rsidRPr="00000000" w14:paraId="00001DCB">
                <w:pPr>
                  <w:widowControl w:val="0"/>
                  <w:spacing w:after="0" w:line="230.42980670928955" w:lineRule="auto"/>
                  <w:ind w:left="119.7723388671875" w:right="127.7740478515625" w:firstLine="10.55755615234375"/>
                  <w:jc w:val="left"/>
                  <w:rPr>
                    <w:del w:author="Thomas Cervone-Richards - NOAA Federal" w:id="403" w:date="2023-07-21T16:28:55Z"/>
                    <w:sz w:val="19.920000076293945"/>
                    <w:szCs w:val="19.920000076293945"/>
                  </w:rPr>
                </w:pPr>
                <w:sdt>
                  <w:sdtPr>
                    <w:tag w:val="goog_rdk_7924"/>
                  </w:sdtPr>
                  <w:sdtContent>
                    <w:del w:author="Thomas Cervone-Richards - NOAA Federal" w:id="403" w:date="2023-07-21T16:28:55Z">
                      <w:r w:rsidDel="00000000" w:rsidR="00000000" w:rsidRPr="00000000">
                        <w:rPr>
                          <w:sz w:val="19.920000076293945"/>
                          <w:szCs w:val="19.920000076293945"/>
                          <w:rtl w:val="0"/>
                        </w:rPr>
                        <w:delText xml:space="preserve">RECTRC object with  CATTRK = 1 (based  on a system of fixed  marks) does not  </w:delText>
                      </w:r>
                    </w:del>
                  </w:sdtContent>
                </w:sdt>
              </w:p>
            </w:sdtContent>
          </w:sdt>
          <w:sdt>
            <w:sdtPr>
              <w:tag w:val="goog_rdk_7927"/>
            </w:sdtPr>
            <w:sdtContent>
              <w:p w:rsidR="00000000" w:rsidDel="00000000" w:rsidP="00000000" w:rsidRDefault="00000000" w:rsidRPr="00000000" w14:paraId="00001DCC">
                <w:pPr>
                  <w:widowControl w:val="0"/>
                  <w:spacing w:after="0" w:before="5.87646484375" w:line="231.23305320739746" w:lineRule="auto"/>
                  <w:ind w:left="115.5889892578125" w:right="183.3514404296875" w:firstLine="3.5858154296875"/>
                  <w:jc w:val="left"/>
                  <w:rPr>
                    <w:del w:author="Thomas Cervone-Richards - NOAA Federal" w:id="403" w:date="2023-07-21T16:28:55Z"/>
                    <w:sz w:val="19.920000076293945"/>
                    <w:szCs w:val="19.920000076293945"/>
                  </w:rPr>
                </w:pPr>
                <w:sdt>
                  <w:sdtPr>
                    <w:tag w:val="goog_rdk_7926"/>
                  </w:sdtPr>
                  <w:sdtContent>
                    <w:del w:author="Thomas Cervone-Richards - NOAA Federal" w:id="403" w:date="2023-07-21T16:28:55Z">
                      <w:r w:rsidDel="00000000" w:rsidR="00000000" w:rsidRPr="00000000">
                        <w:rPr>
                          <w:sz w:val="19.920000076293945"/>
                          <w:szCs w:val="19.920000076293945"/>
                          <w:rtl w:val="0"/>
                        </w:rPr>
                        <w:delText xml:space="preserve">share the geometry  of a NAVLNE object  with CATNAV =3  </w:delText>
                      </w:r>
                    </w:del>
                  </w:sdtContent>
                </w:sdt>
              </w:p>
            </w:sdtContent>
          </w:sdt>
          <w:sdt>
            <w:sdtPr>
              <w:tag w:val="goog_rdk_7929"/>
            </w:sdtPr>
            <w:sdtContent>
              <w:p w:rsidR="00000000" w:rsidDel="00000000" w:rsidP="00000000" w:rsidRDefault="00000000" w:rsidRPr="00000000" w14:paraId="00001DCD">
                <w:pPr>
                  <w:widowControl w:val="0"/>
                  <w:spacing w:after="0" w:before="2.81005859375" w:line="231.63458347320557" w:lineRule="auto"/>
                  <w:ind w:left="119.97161865234375" w:right="159.8455810546875" w:firstLine="6.37420654296875"/>
                  <w:jc w:val="left"/>
                  <w:rPr>
                    <w:del w:author="Thomas Cervone-Richards - NOAA Federal" w:id="403" w:date="2023-07-21T16:28:55Z"/>
                    <w:sz w:val="19.920000076293945"/>
                    <w:szCs w:val="19.920000076293945"/>
                  </w:rPr>
                </w:pPr>
                <w:sdt>
                  <w:sdtPr>
                    <w:tag w:val="goog_rdk_7928"/>
                  </w:sdtPr>
                  <w:sdtContent>
                    <w:del w:author="Thomas Cervone-Richards - NOAA Federal" w:id="403" w:date="2023-07-21T16:28:55Z">
                      <w:r w:rsidDel="00000000" w:rsidR="00000000" w:rsidRPr="00000000">
                        <w:rPr>
                          <w:sz w:val="19.920000076293945"/>
                          <w:szCs w:val="19.920000076293945"/>
                          <w:rtl w:val="0"/>
                        </w:rPr>
                        <w:delText xml:space="preserve">(leading line bearing  a recommended  </w:delText>
                      </w:r>
                    </w:del>
                  </w:sdtContent>
                </w:sdt>
              </w:p>
            </w:sdtContent>
          </w:sdt>
          <w:p w:rsidR="00000000" w:rsidDel="00000000" w:rsidP="00000000" w:rsidRDefault="00000000" w:rsidRPr="00000000" w14:paraId="00001DCE">
            <w:pPr>
              <w:widowControl w:val="0"/>
              <w:spacing w:after="0" w:before="4.876708984375" w:line="240" w:lineRule="auto"/>
              <w:ind w:left="115.5889892578125" w:firstLine="0"/>
              <w:jc w:val="left"/>
              <w:rPr>
                <w:sz w:val="19.920000076293945"/>
                <w:szCs w:val="19.920000076293945"/>
              </w:rPr>
            </w:pPr>
            <w:sdt>
              <w:sdtPr>
                <w:tag w:val="goog_rdk_7930"/>
              </w:sdtPr>
              <w:sdtContent>
                <w:del w:author="Thomas Cervone-Richards - NOAA Federal" w:id="403" w:date="2023-07-21T16:28:55Z">
                  <w:r w:rsidDel="00000000" w:rsidR="00000000" w:rsidRPr="00000000">
                    <w:rPr>
                      <w:sz w:val="19.920000076293945"/>
                      <w:szCs w:val="19.920000076293945"/>
                      <w:rtl w:val="0"/>
                    </w:rPr>
                    <w:delText xml:space="preserve">track).</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33"/>
            </w:sdtPr>
            <w:sdtContent>
              <w:p w:rsidR="00000000" w:rsidDel="00000000" w:rsidP="00000000" w:rsidRDefault="00000000" w:rsidRPr="00000000" w14:paraId="00001DCF">
                <w:pPr>
                  <w:widowControl w:val="0"/>
                  <w:spacing w:after="0" w:line="240" w:lineRule="auto"/>
                  <w:ind w:left="129.931640625" w:firstLine="0"/>
                  <w:jc w:val="left"/>
                  <w:rPr>
                    <w:del w:author="Thomas Cervone-Richards - NOAA Federal" w:id="403" w:date="2023-07-21T16:28:55Z"/>
                    <w:sz w:val="19.920000076293945"/>
                    <w:szCs w:val="19.920000076293945"/>
                  </w:rPr>
                </w:pPr>
                <w:sdt>
                  <w:sdtPr>
                    <w:tag w:val="goog_rdk_7932"/>
                  </w:sdtPr>
                  <w:sdtContent>
                    <w:del w:author="Thomas Cervone-Richards - NOAA Federal" w:id="403" w:date="2023-07-21T16:28:55Z">
                      <w:r w:rsidDel="00000000" w:rsidR="00000000" w:rsidRPr="00000000">
                        <w:rPr>
                          <w:sz w:val="19.920000076293945"/>
                          <w:szCs w:val="19.920000076293945"/>
                          <w:rtl w:val="0"/>
                        </w:rPr>
                        <w:delText xml:space="preserve">Encode NAVLNE  </w:delText>
                      </w:r>
                    </w:del>
                  </w:sdtContent>
                </w:sdt>
              </w:p>
            </w:sdtContent>
          </w:sdt>
          <w:sdt>
            <w:sdtPr>
              <w:tag w:val="goog_rdk_7935"/>
            </w:sdtPr>
            <w:sdtContent>
              <w:p w:rsidR="00000000" w:rsidDel="00000000" w:rsidP="00000000" w:rsidRDefault="00000000" w:rsidRPr="00000000" w14:paraId="00001DD0">
                <w:pPr>
                  <w:widowControl w:val="0"/>
                  <w:spacing w:after="0" w:line="231.23263835906982" w:lineRule="auto"/>
                  <w:ind w:left="119.5733642578125" w:right="98.262939453125" w:firstLine="0.198974609375"/>
                  <w:rPr>
                    <w:del w:author="Thomas Cervone-Richards - NOAA Federal" w:id="403" w:date="2023-07-21T16:28:55Z"/>
                    <w:sz w:val="19.920000076293945"/>
                    <w:szCs w:val="19.920000076293945"/>
                  </w:rPr>
                </w:pPr>
                <w:sdt>
                  <w:sdtPr>
                    <w:tag w:val="goog_rdk_7934"/>
                  </w:sdtPr>
                  <w:sdtContent>
                    <w:del w:author="Thomas Cervone-Richards - NOAA Federal" w:id="403" w:date="2023-07-21T16:28:55Z">
                      <w:r w:rsidDel="00000000" w:rsidR="00000000" w:rsidRPr="00000000">
                        <w:rPr>
                          <w:sz w:val="19.920000076293945"/>
                          <w:szCs w:val="19.920000076293945"/>
                          <w:rtl w:val="0"/>
                        </w:rPr>
                        <w:delText xml:space="preserve">object with CATNAV =  3 (leading line bearing  a recommended track)  coincident with  </w:delText>
                      </w:r>
                    </w:del>
                  </w:sdtContent>
                </w:sdt>
              </w:p>
            </w:sdtContent>
          </w:sdt>
          <w:p w:rsidR="00000000" w:rsidDel="00000000" w:rsidP="00000000" w:rsidRDefault="00000000" w:rsidRPr="00000000" w14:paraId="00001DD1">
            <w:pPr>
              <w:widowControl w:val="0"/>
              <w:spacing w:after="0" w:before="5.2105712890625" w:line="240" w:lineRule="auto"/>
              <w:ind w:left="130.32958984375" w:firstLine="0"/>
              <w:jc w:val="left"/>
              <w:rPr>
                <w:sz w:val="19.920000076293945"/>
                <w:szCs w:val="19.920000076293945"/>
              </w:rPr>
            </w:pPr>
            <w:sdt>
              <w:sdtPr>
                <w:tag w:val="goog_rdk_7936"/>
              </w:sdtPr>
              <w:sdtContent>
                <w:del w:author="Thomas Cervone-Richards - NOAA Federal" w:id="403" w:date="2023-07-21T16:28:55Z">
                  <w:r w:rsidDel="00000000" w:rsidR="00000000" w:rsidRPr="00000000">
                    <w:rPr>
                      <w:sz w:val="19.920000076293945"/>
                      <w:szCs w:val="19.920000076293945"/>
                      <w:rtl w:val="0"/>
                    </w:rPr>
                    <w:delText xml:space="preserve">RECTRC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2">
            <w:pPr>
              <w:widowControl w:val="0"/>
              <w:spacing w:after="0" w:line="240" w:lineRule="auto"/>
              <w:ind w:left="132.918701171875" w:firstLine="0"/>
              <w:jc w:val="left"/>
              <w:rPr>
                <w:sz w:val="19.920000076293945"/>
                <w:szCs w:val="19.920000076293945"/>
              </w:rPr>
            </w:pPr>
            <w:sdt>
              <w:sdtPr>
                <w:tag w:val="goog_rdk_7938"/>
              </w:sdtPr>
              <w:sdtContent>
                <w:del w:author="Thomas Cervone-Richards - NOAA Federal" w:id="403" w:date="2023-07-21T16:28:55Z">
                  <w:r w:rsidDel="00000000" w:rsidR="00000000" w:rsidRPr="00000000">
                    <w:rPr>
                      <w:sz w:val="19.920000076293945"/>
                      <w:szCs w:val="19.920000076293945"/>
                      <w:rtl w:val="0"/>
                    </w:rPr>
                    <w:delText xml:space="preserve">10.1.1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3">
            <w:pPr>
              <w:widowControl w:val="0"/>
              <w:spacing w:after="0" w:line="240" w:lineRule="auto"/>
              <w:jc w:val="center"/>
              <w:rPr>
                <w:sz w:val="19.920000076293945"/>
                <w:szCs w:val="19.920000076293945"/>
              </w:rPr>
            </w:pPr>
            <w:sdt>
              <w:sdtPr>
                <w:tag w:val="goog_rdk_7940"/>
              </w:sdtPr>
              <w:sdtContent>
                <w:del w:author="Thomas Cervone-Richards - NOAA Federal" w:id="403" w:date="2023-07-21T16:28:55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D4">
            <w:pPr>
              <w:widowControl w:val="0"/>
              <w:spacing w:after="0" w:line="240" w:lineRule="auto"/>
              <w:jc w:val="center"/>
              <w:rPr>
                <w:sz w:val="19.920000076293945"/>
                <w:szCs w:val="19.920000076293945"/>
              </w:rPr>
            </w:pP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D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1792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D6">
            <w:pPr>
              <w:widowControl w:val="0"/>
              <w:spacing w:after="0" w:line="231.23273849487305" w:lineRule="auto"/>
              <w:ind w:left="125.74798583984375" w:right="177.81829833984375" w:firstLine="5.17913818359375"/>
              <w:jc w:val="left"/>
              <w:rPr>
                <w:sz w:val="19.920000076293945"/>
                <w:szCs w:val="19.920000076293945"/>
              </w:rPr>
            </w:pPr>
            <w:r w:rsidDel="00000000" w:rsidR="00000000" w:rsidRPr="00000000">
              <w:rPr>
                <w:sz w:val="19.920000076293945"/>
                <w:szCs w:val="19.920000076293945"/>
                <w:rtl w:val="0"/>
              </w:rPr>
              <w:t xml:space="preserve">If the cell crosses the 180°  meridian.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DD7">
            <w:pPr>
              <w:widowControl w:val="0"/>
              <w:spacing w:after="0" w:line="231.23273849487305" w:lineRule="auto"/>
              <w:ind w:left="125.748291015625" w:right="67.4871826171875" w:hanging="4.183349609375"/>
              <w:jc w:val="left"/>
              <w:rPr>
                <w:sz w:val="19.920000076293945"/>
                <w:szCs w:val="19.920000076293945"/>
              </w:rPr>
            </w:pPr>
            <w:r w:rsidDel="00000000" w:rsidR="00000000" w:rsidRPr="00000000">
              <w:rPr>
                <w:sz w:val="19.920000076293945"/>
                <w:szCs w:val="19.920000076293945"/>
                <w:rtl w:val="0"/>
              </w:rPr>
              <w:t xml:space="preserve">Cell crosses the 180°  meridian.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DD8">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Split the cell at the  </w:t>
            </w:r>
          </w:p>
          <w:p w:rsidR="00000000" w:rsidDel="00000000" w:rsidP="00000000" w:rsidRDefault="00000000" w:rsidRPr="00000000" w14:paraId="00001DD9">
            <w:pPr>
              <w:widowControl w:val="0"/>
              <w:spacing w:after="0" w:line="240" w:lineRule="auto"/>
              <w:ind w:left="132.9193115234375" w:firstLine="0"/>
              <w:jc w:val="left"/>
              <w:rPr>
                <w:sz w:val="19.920000076293945"/>
                <w:szCs w:val="19.920000076293945"/>
              </w:rPr>
            </w:pPr>
            <w:r w:rsidDel="00000000" w:rsidR="00000000" w:rsidRPr="00000000">
              <w:rPr>
                <w:sz w:val="19.920000076293945"/>
                <w:szCs w:val="19.920000076293945"/>
                <w:rtl w:val="0"/>
              </w:rPr>
              <w:t xml:space="preserve">180° meridian.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1DDA">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2.1.8.2 </w:t>
            </w:r>
          </w:p>
        </w:tc>
        <w:tc>
          <w:tcPr>
            <w:shd w:fill="auto" w:val="clear"/>
            <w:tcMar>
              <w:top w:w="100.0" w:type="dxa"/>
              <w:left w:w="100.0" w:type="dxa"/>
              <w:bottom w:w="100.0" w:type="dxa"/>
              <w:right w:w="100.0" w:type="dxa"/>
            </w:tcMar>
            <w:vAlign w:val="top"/>
          </w:tcPr>
          <w:p w:rsidR="00000000" w:rsidDel="00000000" w:rsidP="00000000" w:rsidRDefault="00000000" w:rsidRPr="00000000" w14:paraId="00001DDB">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DDC">
            <w:pPr>
              <w:widowControl w:val="0"/>
              <w:spacing w:after="0" w:line="240" w:lineRule="auto"/>
              <w:jc w:val="center"/>
              <w:rPr>
                <w:sz w:val="19.920000076293945"/>
                <w:szCs w:val="19.920000076293945"/>
              </w:rPr>
            </w:pPr>
            <w:sdt>
              <w:sdtPr>
                <w:tag w:val="goog_rdk_7942"/>
              </w:sdtPr>
              <w:sdtContent>
                <w:ins w:author="Thomas Cervone-Richards - NOAA Federal" w:id="404" w:date="2023-10-31T15:47:02Z">
                  <w:r w:rsidDel="00000000" w:rsidR="00000000" w:rsidRPr="00000000">
                    <w:rPr>
                      <w:sz w:val="19.920000076293945"/>
                      <w:szCs w:val="19.920000076293945"/>
                      <w:rtl w:val="0"/>
                    </w:rPr>
                    <w:t xml:space="preserve">411, 412, 413, 414</w:t>
                  </w:r>
                </w:ins>
              </w:sdtContent>
            </w:sdt>
            <w:r w:rsidDel="00000000" w:rsidR="00000000" w:rsidRPr="00000000">
              <w:rPr>
                <w:rtl w:val="0"/>
              </w:rPr>
            </w:r>
          </w:p>
        </w:tc>
      </w:tr>
      <w:tr>
        <w:trPr>
          <w:cantSplit w:val="0"/>
          <w:trHeight w:val="20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DD">
            <w:pPr>
              <w:widowControl w:val="0"/>
              <w:spacing w:after="0" w:line="240" w:lineRule="auto"/>
              <w:jc w:val="center"/>
              <w:rPr>
                <w:sz w:val="19.920000076293945"/>
                <w:szCs w:val="19.920000076293945"/>
              </w:rPr>
            </w:pPr>
            <w:sdt>
              <w:sdtPr>
                <w:tag w:val="goog_rdk_7944"/>
              </w:sdtPr>
              <w:sdtContent>
                <w:del w:author="Thomas Cervone-Richards - NOAA Federal" w:id="405" w:date="2023-07-21T16:29:23Z">
                  <w:r w:rsidDel="00000000" w:rsidR="00000000" w:rsidRPr="00000000">
                    <w:rPr>
                      <w:sz w:val="19.920000076293945"/>
                      <w:szCs w:val="19.920000076293945"/>
                      <w:rtl w:val="0"/>
                    </w:rPr>
                    <w:delText xml:space="preserve">1793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47"/>
            </w:sdtPr>
            <w:sdtContent>
              <w:p w:rsidR="00000000" w:rsidDel="00000000" w:rsidP="00000000" w:rsidRDefault="00000000" w:rsidRPr="00000000" w14:paraId="00001DDE">
                <w:pPr>
                  <w:widowControl w:val="0"/>
                  <w:spacing w:after="0" w:line="231.23335361480713" w:lineRule="auto"/>
                  <w:ind w:left="128.138427734375" w:right="294.30145263671875" w:firstLine="1.792755126953125"/>
                  <w:jc w:val="left"/>
                  <w:rPr>
                    <w:del w:author="Thomas Cervone-Richards - NOAA Federal" w:id="405" w:date="2023-07-21T16:29:23Z"/>
                    <w:sz w:val="19.920000076293945"/>
                    <w:szCs w:val="19.920000076293945"/>
                  </w:rPr>
                </w:pPr>
                <w:sdt>
                  <w:sdtPr>
                    <w:tag w:val="goog_rdk_7946"/>
                  </w:sdtPr>
                  <w:sdtContent>
                    <w:del w:author="Thomas Cervone-Richards - NOAA Federal" w:id="405" w:date="2023-07-21T16:29:23Z">
                      <w:r w:rsidDel="00000000" w:rsidR="00000000" w:rsidRPr="00000000">
                        <w:rPr>
                          <w:sz w:val="19.920000076293945"/>
                          <w:szCs w:val="19.920000076293945"/>
                          <w:rtl w:val="0"/>
                        </w:rPr>
                        <w:delText xml:space="preserve">For each Master to Slave  relationship which  </w:delText>
                      </w:r>
                    </w:del>
                  </w:sdtContent>
                </w:sdt>
              </w:p>
            </w:sdtContent>
          </w:sdt>
          <w:sdt>
            <w:sdtPr>
              <w:tag w:val="goog_rdk_7949"/>
            </w:sdtPr>
            <w:sdtContent>
              <w:p w:rsidR="00000000" w:rsidDel="00000000" w:rsidP="00000000" w:rsidRDefault="00000000" w:rsidRPr="00000000" w14:paraId="00001DDF">
                <w:pPr>
                  <w:widowControl w:val="0"/>
                  <w:spacing w:after="0" w:before="5.2099609375" w:line="230.63076496124268" w:lineRule="auto"/>
                  <w:ind w:left="119.77203369140625" w:right="59.64385986328125" w:firstLine="8.36639404296875"/>
                  <w:jc w:val="left"/>
                  <w:rPr>
                    <w:del w:author="Thomas Cervone-Richards - NOAA Federal" w:id="405" w:date="2023-07-21T16:29:23Z"/>
                    <w:sz w:val="19.920000076293945"/>
                    <w:szCs w:val="19.920000076293945"/>
                  </w:rPr>
                </w:pPr>
                <w:sdt>
                  <w:sdtPr>
                    <w:tag w:val="goog_rdk_7948"/>
                  </w:sdtPr>
                  <w:sdtContent>
                    <w:del w:author="Thomas Cervone-Richards - NOAA Federal" w:id="405" w:date="2023-07-21T16:29:23Z">
                      <w:r w:rsidDel="00000000" w:rsidR="00000000" w:rsidRPr="00000000">
                        <w:rPr>
                          <w:sz w:val="19.920000076293945"/>
                          <w:szCs w:val="19.920000076293945"/>
                          <w:rtl w:val="0"/>
                        </w:rPr>
                        <w:delText xml:space="preserve">references more than one  LIGHTS feature object AND  all of the LIGHTS feature  objects are encoded with  LITVIS is Equal to 6  </w:delText>
                      </w:r>
                    </w:del>
                  </w:sdtContent>
                </w:sdt>
              </w:p>
            </w:sdtContent>
          </w:sdt>
          <w:sdt>
            <w:sdtPr>
              <w:tag w:val="goog_rdk_7951"/>
            </w:sdtPr>
            <w:sdtContent>
              <w:p w:rsidR="00000000" w:rsidDel="00000000" w:rsidP="00000000" w:rsidRDefault="00000000" w:rsidRPr="00000000" w14:paraId="00001DE0">
                <w:pPr>
                  <w:widowControl w:val="0"/>
                  <w:spacing w:after="0" w:before="5.71044921875" w:line="240" w:lineRule="auto"/>
                  <w:ind w:left="126.34552001953125" w:firstLine="0"/>
                  <w:jc w:val="left"/>
                  <w:rPr>
                    <w:del w:author="Thomas Cervone-Richards - NOAA Federal" w:id="405" w:date="2023-07-21T16:29:23Z"/>
                    <w:sz w:val="19.920000076293945"/>
                    <w:szCs w:val="19.920000076293945"/>
                  </w:rPr>
                </w:pPr>
                <w:sdt>
                  <w:sdtPr>
                    <w:tag w:val="goog_rdk_7950"/>
                  </w:sdtPr>
                  <w:sdtContent>
                    <w:del w:author="Thomas Cervone-Richards - NOAA Federal" w:id="405" w:date="2023-07-21T16:29:23Z">
                      <w:r w:rsidDel="00000000" w:rsidR="00000000" w:rsidRPr="00000000">
                        <w:rPr>
                          <w:sz w:val="19.920000076293945"/>
                          <w:szCs w:val="19.920000076293945"/>
                          <w:rtl w:val="0"/>
                        </w:rPr>
                        <w:delText xml:space="preserve">(visibility deliberately  </w:delText>
                      </w:r>
                    </w:del>
                  </w:sdtContent>
                </w:sdt>
              </w:p>
            </w:sdtContent>
          </w:sdt>
          <w:p w:rsidR="00000000" w:rsidDel="00000000" w:rsidP="00000000" w:rsidRDefault="00000000" w:rsidRPr="00000000" w14:paraId="00001DE1">
            <w:pPr>
              <w:widowControl w:val="0"/>
              <w:spacing w:after="0" w:line="240" w:lineRule="auto"/>
              <w:jc w:val="center"/>
              <w:rPr>
                <w:sz w:val="19.920000076293945"/>
                <w:szCs w:val="19.920000076293945"/>
              </w:rPr>
            </w:pPr>
            <w:sdt>
              <w:sdtPr>
                <w:tag w:val="goog_rdk_7952"/>
              </w:sdtPr>
              <w:sdtContent>
                <w:del w:author="Thomas Cervone-Richards - NOAA Federal" w:id="405" w:date="2023-07-21T16:29:23Z">
                  <w:r w:rsidDel="00000000" w:rsidR="00000000" w:rsidRPr="00000000">
                    <w:rPr>
                      <w:sz w:val="19.920000076293945"/>
                      <w:szCs w:val="19.920000076293945"/>
                      <w:rtl w:val="0"/>
                    </w:rPr>
                    <w:delText xml:space="preserve">restricted) OR 7(obscured).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55"/>
            </w:sdtPr>
            <w:sdtContent>
              <w:p w:rsidR="00000000" w:rsidDel="00000000" w:rsidP="00000000" w:rsidRDefault="00000000" w:rsidRPr="00000000" w14:paraId="00001DE2">
                <w:pPr>
                  <w:widowControl w:val="0"/>
                  <w:spacing w:after="0" w:line="230.43009281158447" w:lineRule="auto"/>
                  <w:ind w:left="119.7723388671875" w:right="128.9691162109375" w:firstLine="2.58941650390625"/>
                  <w:jc w:val="left"/>
                  <w:rPr>
                    <w:del w:author="Thomas Cervone-Richards - NOAA Federal" w:id="405" w:date="2023-07-21T16:29:23Z"/>
                    <w:sz w:val="19.920000076293945"/>
                    <w:szCs w:val="19.920000076293945"/>
                  </w:rPr>
                </w:pPr>
                <w:sdt>
                  <w:sdtPr>
                    <w:tag w:val="goog_rdk_7954"/>
                  </w:sdtPr>
                  <w:sdtContent>
                    <w:del w:author="Thomas Cervone-Richards - NOAA Federal" w:id="405" w:date="2023-07-21T16:29:23Z">
                      <w:r w:rsidDel="00000000" w:rsidR="00000000" w:rsidRPr="00000000">
                        <w:rPr>
                          <w:sz w:val="19.920000076293945"/>
                          <w:szCs w:val="19.920000076293945"/>
                          <w:rtl w:val="0"/>
                        </w:rPr>
                        <w:delText xml:space="preserve">Group of LIGHTS  objects where all are  LITVIS = 6 (visibility  deliberately  </w:delText>
                      </w:r>
                    </w:del>
                  </w:sdtContent>
                </w:sdt>
              </w:p>
            </w:sdtContent>
          </w:sdt>
          <w:sdt>
            <w:sdtPr>
              <w:tag w:val="goog_rdk_7957"/>
            </w:sdtPr>
            <w:sdtContent>
              <w:p w:rsidR="00000000" w:rsidDel="00000000" w:rsidP="00000000" w:rsidRDefault="00000000" w:rsidRPr="00000000" w14:paraId="00001DE3">
                <w:pPr>
                  <w:widowControl w:val="0"/>
                  <w:spacing w:after="0" w:before="5.8770751953125" w:line="240" w:lineRule="auto"/>
                  <w:ind w:left="128.13873291015625" w:firstLine="0"/>
                  <w:jc w:val="left"/>
                  <w:rPr>
                    <w:del w:author="Thomas Cervone-Richards - NOAA Federal" w:id="405" w:date="2023-07-21T16:29:23Z"/>
                    <w:sz w:val="19.920000076293945"/>
                    <w:szCs w:val="19.920000076293945"/>
                  </w:rPr>
                </w:pPr>
                <w:sdt>
                  <w:sdtPr>
                    <w:tag w:val="goog_rdk_7956"/>
                  </w:sdtPr>
                  <w:sdtContent>
                    <w:del w:author="Thomas Cervone-Richards - NOAA Federal" w:id="405" w:date="2023-07-21T16:29:23Z">
                      <w:r w:rsidDel="00000000" w:rsidR="00000000" w:rsidRPr="00000000">
                        <w:rPr>
                          <w:sz w:val="19.920000076293945"/>
                          <w:szCs w:val="19.920000076293945"/>
                          <w:rtl w:val="0"/>
                        </w:rPr>
                        <w:delText xml:space="preserve">restricted) or 7  </w:delText>
                      </w:r>
                    </w:del>
                  </w:sdtContent>
                </w:sdt>
              </w:p>
            </w:sdtContent>
          </w:sdt>
          <w:p w:rsidR="00000000" w:rsidDel="00000000" w:rsidP="00000000" w:rsidRDefault="00000000" w:rsidRPr="00000000" w14:paraId="00001DE4">
            <w:pPr>
              <w:widowControl w:val="0"/>
              <w:spacing w:after="0" w:line="240" w:lineRule="auto"/>
              <w:ind w:left="126.3458251953125" w:firstLine="0"/>
              <w:jc w:val="left"/>
              <w:rPr>
                <w:sz w:val="19.920000076293945"/>
                <w:szCs w:val="19.920000076293945"/>
              </w:rPr>
            </w:pPr>
            <w:sdt>
              <w:sdtPr>
                <w:tag w:val="goog_rdk_7958"/>
              </w:sdtPr>
              <w:sdtContent>
                <w:del w:author="Thomas Cervone-Richards - NOAA Federal" w:id="405" w:date="2023-07-21T16:29:23Z">
                  <w:r w:rsidDel="00000000" w:rsidR="00000000" w:rsidRPr="00000000">
                    <w:rPr>
                      <w:sz w:val="19.920000076293945"/>
                      <w:szCs w:val="19.920000076293945"/>
                      <w:rtl w:val="0"/>
                    </w:rPr>
                    <w:delText xml:space="preserve">(obscured).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61"/>
            </w:sdtPr>
            <w:sdtContent>
              <w:p w:rsidR="00000000" w:rsidDel="00000000" w:rsidP="00000000" w:rsidRDefault="00000000" w:rsidRPr="00000000" w14:paraId="00001DE5">
                <w:pPr>
                  <w:widowControl w:val="0"/>
                  <w:spacing w:after="0" w:line="240" w:lineRule="auto"/>
                  <w:ind w:left="121.56494140625" w:firstLine="0"/>
                  <w:jc w:val="left"/>
                  <w:rPr>
                    <w:del w:author="Thomas Cervone-Richards - NOAA Federal" w:id="405" w:date="2023-07-21T16:29:23Z"/>
                    <w:sz w:val="19.920000076293945"/>
                    <w:szCs w:val="19.920000076293945"/>
                  </w:rPr>
                </w:pPr>
                <w:sdt>
                  <w:sdtPr>
                    <w:tag w:val="goog_rdk_7960"/>
                  </w:sdtPr>
                  <w:sdtContent>
                    <w:del w:author="Thomas Cervone-Richards - NOAA Federal" w:id="405" w:date="2023-07-21T16:29:23Z">
                      <w:r w:rsidDel="00000000" w:rsidR="00000000" w:rsidRPr="00000000">
                        <w:rPr>
                          <w:sz w:val="19.920000076293945"/>
                          <w:szCs w:val="19.920000076293945"/>
                          <w:rtl w:val="0"/>
                        </w:rPr>
                        <w:delText xml:space="preserve">Confirm values of  </w:delText>
                      </w:r>
                    </w:del>
                  </w:sdtContent>
                </w:sdt>
              </w:p>
            </w:sdtContent>
          </w:sdt>
          <w:sdt>
            <w:sdtPr>
              <w:tag w:val="goog_rdk_7963"/>
            </w:sdtPr>
            <w:sdtContent>
              <w:p w:rsidR="00000000" w:rsidDel="00000000" w:rsidP="00000000" w:rsidRDefault="00000000" w:rsidRPr="00000000" w14:paraId="00001DE6">
                <w:pPr>
                  <w:widowControl w:val="0"/>
                  <w:spacing w:after="0" w:line="231.23273849487305" w:lineRule="auto"/>
                  <w:ind w:left="119.7723388671875" w:right="423.55712890625" w:firstLine="8.1671142578125"/>
                  <w:jc w:val="left"/>
                  <w:rPr>
                    <w:del w:author="Thomas Cervone-Richards - NOAA Federal" w:id="405" w:date="2023-07-21T16:29:23Z"/>
                    <w:sz w:val="19.920000076293945"/>
                    <w:szCs w:val="19.920000076293945"/>
                  </w:rPr>
                </w:pPr>
                <w:sdt>
                  <w:sdtPr>
                    <w:tag w:val="goog_rdk_7962"/>
                  </w:sdtPr>
                  <w:sdtContent>
                    <w:del w:author="Thomas Cervone-Richards - NOAA Federal" w:id="405" w:date="2023-07-21T16:29:23Z">
                      <w:r w:rsidDel="00000000" w:rsidR="00000000" w:rsidRPr="00000000">
                        <w:rPr>
                          <w:sz w:val="19.920000076293945"/>
                          <w:szCs w:val="19.920000076293945"/>
                          <w:rtl w:val="0"/>
                        </w:rPr>
                        <w:delText xml:space="preserve">LITVIS for LIGHTS  objects or encode  </w:delText>
                      </w:r>
                    </w:del>
                  </w:sdtContent>
                </w:sdt>
              </w:p>
            </w:sdtContent>
          </w:sdt>
          <w:p w:rsidR="00000000" w:rsidDel="00000000" w:rsidP="00000000" w:rsidRDefault="00000000" w:rsidRPr="00000000" w14:paraId="00001DE7">
            <w:pPr>
              <w:widowControl w:val="0"/>
              <w:spacing w:after="0" w:before="2.8106689453125" w:line="240" w:lineRule="auto"/>
              <w:ind w:left="124.3536376953125" w:firstLine="0"/>
              <w:jc w:val="left"/>
              <w:rPr>
                <w:sz w:val="19.920000076293945"/>
                <w:szCs w:val="19.920000076293945"/>
              </w:rPr>
            </w:pPr>
            <w:sdt>
              <w:sdtPr>
                <w:tag w:val="goog_rdk_7964"/>
              </w:sdtPr>
              <w:sdtContent>
                <w:del w:author="Thomas Cervone-Richards - NOAA Federal" w:id="405" w:date="2023-07-21T16:29:23Z">
                  <w:r w:rsidDel="00000000" w:rsidR="00000000" w:rsidRPr="00000000">
                    <w:rPr>
                      <w:sz w:val="19.920000076293945"/>
                      <w:szCs w:val="19.920000076293945"/>
                      <w:rtl w:val="0"/>
                    </w:rPr>
                    <w:delText xml:space="preserve">primary light.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67"/>
            </w:sdtPr>
            <w:sdtContent>
              <w:p w:rsidR="00000000" w:rsidDel="00000000" w:rsidP="00000000" w:rsidRDefault="00000000" w:rsidRPr="00000000" w14:paraId="00001DE8">
                <w:pPr>
                  <w:widowControl w:val="0"/>
                  <w:spacing w:after="0" w:line="240" w:lineRule="auto"/>
                  <w:ind w:left="127.9388427734375" w:firstLine="0"/>
                  <w:jc w:val="left"/>
                  <w:rPr>
                    <w:del w:author="Thomas Cervone-Richards - NOAA Federal" w:id="405" w:date="2023-07-21T16:29:23Z"/>
                    <w:sz w:val="19.920000076293945"/>
                    <w:szCs w:val="19.920000076293945"/>
                  </w:rPr>
                </w:pPr>
                <w:sdt>
                  <w:sdtPr>
                    <w:tag w:val="goog_rdk_7966"/>
                  </w:sdtPr>
                  <w:sdtContent>
                    <w:del w:author="Thomas Cervone-Richards - NOAA Federal" w:id="405" w:date="2023-07-21T16:29:23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DE9">
            <w:pPr>
              <w:widowControl w:val="0"/>
              <w:spacing w:after="0" w:line="240" w:lineRule="auto"/>
              <w:ind w:left="120.767822265625" w:firstLine="0"/>
              <w:jc w:val="left"/>
              <w:rPr>
                <w:sz w:val="19.920000076293945"/>
                <w:szCs w:val="19.920000076293945"/>
              </w:rPr>
            </w:pPr>
            <w:sdt>
              <w:sdtPr>
                <w:tag w:val="goog_rdk_7968"/>
              </w:sdtPr>
              <w:sdtContent>
                <w:del w:author="Thomas Cervone-Richards - NOAA Federal" w:id="405" w:date="2023-07-21T16:29:23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A">
            <w:pPr>
              <w:widowControl w:val="0"/>
              <w:spacing w:after="0" w:line="240" w:lineRule="auto"/>
              <w:jc w:val="center"/>
              <w:rPr>
                <w:sz w:val="19.920000076293945"/>
                <w:szCs w:val="19.920000076293945"/>
              </w:rPr>
            </w:pPr>
            <w:sdt>
              <w:sdtPr>
                <w:tag w:val="goog_rdk_7970"/>
              </w:sdtPr>
              <w:sdtContent>
                <w:del w:author="Thomas Cervone-Richards - NOAA Federal" w:id="405" w:date="2023-07-21T16:29:23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EB">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2.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DEC">
            <w:pPr>
              <w:widowControl w:val="0"/>
              <w:spacing w:after="0" w:line="240" w:lineRule="auto"/>
              <w:jc w:val="center"/>
              <w:rPr>
                <w:sz w:val="19.920000076293945"/>
                <w:szCs w:val="19.920000076293945"/>
              </w:rPr>
            </w:pPr>
            <w:sdt>
              <w:sdtPr>
                <w:tag w:val="goog_rdk_7972"/>
              </w:sdtPr>
              <w:sdtContent>
                <w:del w:author="Thomas Cervone-Richards - NOAA Federal" w:id="406" w:date="2023-07-21T16:29:28Z">
                  <w:r w:rsidDel="00000000" w:rsidR="00000000" w:rsidRPr="00000000">
                    <w:rPr>
                      <w:sz w:val="19.920000076293945"/>
                      <w:szCs w:val="19.920000076293945"/>
                      <w:rtl w:val="0"/>
                    </w:rPr>
                    <w:delText xml:space="preserve">1794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75"/>
            </w:sdtPr>
            <w:sdtContent>
              <w:p w:rsidR="00000000" w:rsidDel="00000000" w:rsidP="00000000" w:rsidRDefault="00000000" w:rsidRPr="00000000" w14:paraId="00001DED">
                <w:pPr>
                  <w:widowControl w:val="0"/>
                  <w:spacing w:after="0" w:line="231.53411865234375" w:lineRule="auto"/>
                  <w:ind w:left="119.77203369140625" w:right="282.54852294921875" w:firstLine="10.159149169921875"/>
                  <w:jc w:val="left"/>
                  <w:rPr>
                    <w:del w:author="Thomas Cervone-Richards - NOAA Federal" w:id="406" w:date="2023-07-21T16:29:28Z"/>
                    <w:sz w:val="19.920000076293945"/>
                    <w:szCs w:val="19.920000076293945"/>
                  </w:rPr>
                </w:pPr>
                <w:sdt>
                  <w:sdtPr>
                    <w:tag w:val="goog_rdk_7974"/>
                  </w:sdtPr>
                  <w:sdtContent>
                    <w:del w:author="Thomas Cervone-Richards - NOAA Federal" w:id="406" w:date="2023-07-21T16:29:28Z">
                      <w:r w:rsidDel="00000000" w:rsidR="00000000" w:rsidRPr="00000000">
                        <w:rPr>
                          <w:sz w:val="19.920000076293945"/>
                          <w:szCs w:val="19.920000076293945"/>
                          <w:rtl w:val="0"/>
                        </w:rPr>
                        <w:delText xml:space="preserve">For each LIGHTS feature  object where CATLIT is  equal to 1 (directional  </w:delText>
                      </w:r>
                    </w:del>
                  </w:sdtContent>
                </w:sdt>
              </w:p>
            </w:sdtContent>
          </w:sdt>
          <w:sdt>
            <w:sdtPr>
              <w:tag w:val="goog_rdk_7977"/>
            </w:sdtPr>
            <w:sdtContent>
              <w:p w:rsidR="00000000" w:rsidDel="00000000" w:rsidP="00000000" w:rsidRDefault="00000000" w:rsidRPr="00000000" w14:paraId="00001DEE">
                <w:pPr>
                  <w:widowControl w:val="0"/>
                  <w:spacing w:after="0" w:before="4.9603271484375" w:line="230.75087070465088" w:lineRule="auto"/>
                  <w:ind w:left="115.58883666992188" w:right="59.444580078125" w:firstLine="0"/>
                  <w:jc w:val="left"/>
                  <w:rPr>
                    <w:del w:author="Thomas Cervone-Richards - NOAA Federal" w:id="406" w:date="2023-07-21T16:29:28Z"/>
                    <w:sz w:val="19.920000076293945"/>
                    <w:szCs w:val="19.920000076293945"/>
                  </w:rPr>
                </w:pPr>
                <w:sdt>
                  <w:sdtPr>
                    <w:tag w:val="goog_rdk_7976"/>
                  </w:sdtPr>
                  <w:sdtContent>
                    <w:del w:author="Thomas Cervone-Richards - NOAA Federal" w:id="406" w:date="2023-07-21T16:29:28Z">
                      <w:r w:rsidDel="00000000" w:rsidR="00000000" w:rsidRPr="00000000">
                        <w:rPr>
                          <w:sz w:val="19.920000076293945"/>
                          <w:szCs w:val="19.920000076293945"/>
                          <w:rtl w:val="0"/>
                        </w:rPr>
                        <w:delText xml:space="preserve">function) OR 16 (moiré  effect) AND is a slave in a  Master to Slave relationship  AND the master feature  object is any of BOYXXX,  LITVES, LITFLT or  </w:delText>
                      </w:r>
                    </w:del>
                  </w:sdtContent>
                </w:sdt>
              </w:p>
            </w:sdtContent>
          </w:sdt>
          <w:sdt>
            <w:sdtPr>
              <w:tag w:val="goog_rdk_7979"/>
            </w:sdtPr>
            <w:sdtContent>
              <w:p w:rsidR="00000000" w:rsidDel="00000000" w:rsidP="00000000" w:rsidRDefault="00000000" w:rsidRPr="00000000" w14:paraId="00001DEF">
                <w:pPr>
                  <w:widowControl w:val="0"/>
                  <w:spacing w:after="0" w:before="5.6103515625" w:line="231.2326955795288" w:lineRule="auto"/>
                  <w:ind w:left="126.14639282226562" w:right="71.39678955078125" w:firstLine="1.195220947265625"/>
                  <w:jc w:val="left"/>
                  <w:rPr>
                    <w:del w:author="Thomas Cervone-Richards - NOAA Federal" w:id="406" w:date="2023-07-21T16:29:28Z"/>
                    <w:sz w:val="19.920000076293945"/>
                    <w:szCs w:val="19.920000076293945"/>
                  </w:rPr>
                </w:pPr>
                <w:sdt>
                  <w:sdtPr>
                    <w:tag w:val="goog_rdk_7978"/>
                  </w:sdtPr>
                  <w:sdtContent>
                    <w:del w:author="Thomas Cervone-Richards - NOAA Federal" w:id="406" w:date="2023-07-21T16:29:28Z">
                      <w:r w:rsidDel="00000000" w:rsidR="00000000" w:rsidRPr="00000000">
                        <w:rPr>
                          <w:sz w:val="19.920000076293945"/>
                          <w:szCs w:val="19.920000076293945"/>
                          <w:rtl w:val="0"/>
                        </w:rPr>
                        <w:delText xml:space="preserve">MORFAC (where CATMOR  is Equal to 7 (mooring  </w:delText>
                      </w:r>
                    </w:del>
                  </w:sdtContent>
                </w:sdt>
              </w:p>
            </w:sdtContent>
          </w:sdt>
          <w:p w:rsidR="00000000" w:rsidDel="00000000" w:rsidP="00000000" w:rsidRDefault="00000000" w:rsidRPr="00000000" w14:paraId="00001DF0">
            <w:pPr>
              <w:widowControl w:val="0"/>
              <w:spacing w:after="0" w:before="5.21026611328125" w:line="240" w:lineRule="auto"/>
              <w:ind w:left="124.3536376953125" w:firstLine="0"/>
              <w:jc w:val="left"/>
              <w:rPr>
                <w:sz w:val="19.920000076293945"/>
                <w:szCs w:val="19.920000076293945"/>
              </w:rPr>
            </w:pPr>
            <w:sdt>
              <w:sdtPr>
                <w:tag w:val="goog_rdk_7980"/>
              </w:sdtPr>
              <w:sdtContent>
                <w:del w:author="Thomas Cervone-Richards - NOAA Federal" w:id="406" w:date="2023-07-21T16:29:28Z">
                  <w:r w:rsidDel="00000000" w:rsidR="00000000" w:rsidRPr="00000000">
                    <w:rPr>
                      <w:sz w:val="19.920000076293945"/>
                      <w:szCs w:val="19.920000076293945"/>
                      <w:rtl w:val="0"/>
                    </w:rPr>
                    <w:delText xml:space="preserve">buoy)).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83"/>
            </w:sdtPr>
            <w:sdtContent>
              <w:p w:rsidR="00000000" w:rsidDel="00000000" w:rsidP="00000000" w:rsidRDefault="00000000" w:rsidRPr="00000000" w14:paraId="00001DF1">
                <w:pPr>
                  <w:widowControl w:val="0"/>
                  <w:spacing w:after="0" w:line="231.53411865234375" w:lineRule="auto"/>
                  <w:ind w:left="119.1748046875" w:right="171.7974853515625" w:firstLine="9.7607421875"/>
                  <w:jc w:val="left"/>
                  <w:rPr>
                    <w:del w:author="Thomas Cervone-Richards - NOAA Federal" w:id="406" w:date="2023-07-21T16:29:28Z"/>
                    <w:sz w:val="19.920000076293945"/>
                    <w:szCs w:val="19.920000076293945"/>
                  </w:rPr>
                </w:pPr>
                <w:sdt>
                  <w:sdtPr>
                    <w:tag w:val="goog_rdk_7982"/>
                  </w:sdtPr>
                  <w:sdtContent>
                    <w:del w:author="Thomas Cervone-Richards - NOAA Federal" w:id="406" w:date="2023-07-21T16:29:28Z">
                      <w:r w:rsidDel="00000000" w:rsidR="00000000" w:rsidRPr="00000000">
                        <w:rPr>
                          <w:sz w:val="19.920000076293945"/>
                          <w:szCs w:val="19.920000076293945"/>
                          <w:rtl w:val="0"/>
                        </w:rPr>
                        <w:delText xml:space="preserve">Directional light is a  slave to a BOYXXX,  LITVES LITFLT,  </w:delText>
                      </w:r>
                    </w:del>
                  </w:sdtContent>
                </w:sdt>
              </w:p>
            </w:sdtContent>
          </w:sdt>
          <w:sdt>
            <w:sdtPr>
              <w:tag w:val="goog_rdk_7985"/>
            </w:sdtPr>
            <w:sdtContent>
              <w:p w:rsidR="00000000" w:rsidDel="00000000" w:rsidP="00000000" w:rsidRDefault="00000000" w:rsidRPr="00000000" w14:paraId="00001DF2">
                <w:pPr>
                  <w:widowControl w:val="0"/>
                  <w:spacing w:after="0" w:before="4.9603271484375" w:line="240" w:lineRule="auto"/>
                  <w:ind w:left="127.3419189453125" w:firstLine="0"/>
                  <w:jc w:val="left"/>
                  <w:rPr>
                    <w:del w:author="Thomas Cervone-Richards - NOAA Federal" w:id="406" w:date="2023-07-21T16:29:28Z"/>
                    <w:sz w:val="19.920000076293945"/>
                    <w:szCs w:val="19.920000076293945"/>
                  </w:rPr>
                </w:pPr>
                <w:sdt>
                  <w:sdtPr>
                    <w:tag w:val="goog_rdk_7984"/>
                  </w:sdtPr>
                  <w:sdtContent>
                    <w:del w:author="Thomas Cervone-Richards - NOAA Federal" w:id="406" w:date="2023-07-21T16:29:28Z">
                      <w:r w:rsidDel="00000000" w:rsidR="00000000" w:rsidRPr="00000000">
                        <w:rPr>
                          <w:sz w:val="19.920000076293945"/>
                          <w:szCs w:val="19.920000076293945"/>
                          <w:rtl w:val="0"/>
                        </w:rPr>
                        <w:delText xml:space="preserve">MORFAC object  </w:delText>
                      </w:r>
                    </w:del>
                  </w:sdtContent>
                </w:sdt>
              </w:p>
            </w:sdtContent>
          </w:sdt>
          <w:sdt>
            <w:sdtPr>
              <w:tag w:val="goog_rdk_7987"/>
            </w:sdtPr>
            <w:sdtContent>
              <w:p w:rsidR="00000000" w:rsidDel="00000000" w:rsidP="00000000" w:rsidRDefault="00000000" w:rsidRPr="00000000" w14:paraId="00001DF3">
                <w:pPr>
                  <w:widowControl w:val="0"/>
                  <w:spacing w:after="0" w:line="231.2326955795288" w:lineRule="auto"/>
                  <w:ind w:left="126.3458251953125" w:right="277.174072265625" w:firstLine="0"/>
                  <w:jc w:val="left"/>
                  <w:rPr>
                    <w:del w:author="Thomas Cervone-Richards - NOAA Federal" w:id="406" w:date="2023-07-21T16:29:28Z"/>
                    <w:sz w:val="19.920000076293945"/>
                    <w:szCs w:val="19.920000076293945"/>
                  </w:rPr>
                </w:pPr>
                <w:sdt>
                  <w:sdtPr>
                    <w:tag w:val="goog_rdk_7986"/>
                  </w:sdtPr>
                  <w:sdtContent>
                    <w:del w:author="Thomas Cervone-Richards - NOAA Federal" w:id="406" w:date="2023-07-21T16:29:28Z">
                      <w:r w:rsidDel="00000000" w:rsidR="00000000" w:rsidRPr="00000000">
                        <w:rPr>
                          <w:sz w:val="19.920000076293945"/>
                          <w:szCs w:val="19.920000076293945"/>
                          <w:rtl w:val="0"/>
                        </w:rPr>
                        <w:delText xml:space="preserve">(with CATMOR = 7  (mooring buoy))  </w:delText>
                      </w:r>
                    </w:del>
                  </w:sdtContent>
                </w:sdt>
              </w:p>
            </w:sdtContent>
          </w:sdt>
          <w:p w:rsidR="00000000" w:rsidDel="00000000" w:rsidP="00000000" w:rsidRDefault="00000000" w:rsidRPr="00000000" w14:paraId="00001DF4">
            <w:pPr>
              <w:widowControl w:val="0"/>
              <w:spacing w:after="0" w:before="2.81005859375" w:line="240" w:lineRule="auto"/>
              <w:ind w:left="125.748291015625" w:firstLine="0"/>
              <w:jc w:val="left"/>
              <w:rPr>
                <w:sz w:val="19.920000076293945"/>
                <w:szCs w:val="19.920000076293945"/>
              </w:rPr>
            </w:pPr>
            <w:sdt>
              <w:sdtPr>
                <w:tag w:val="goog_rdk_7988"/>
              </w:sdtPr>
              <w:sdtContent>
                <w:del w:author="Thomas Cervone-Richards - NOAA Federal" w:id="406" w:date="2023-07-21T16:29:28Z">
                  <w:r w:rsidDel="00000000" w:rsidR="00000000" w:rsidRPr="00000000">
                    <w:rPr>
                      <w:sz w:val="19.920000076293945"/>
                      <w:szCs w:val="19.920000076293945"/>
                      <w:rtl w:val="0"/>
                    </w:rPr>
                    <w:delText xml:space="preserve">master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91"/>
            </w:sdtPr>
            <w:sdtContent>
              <w:p w:rsidR="00000000" w:rsidDel="00000000" w:rsidP="00000000" w:rsidRDefault="00000000" w:rsidRPr="00000000" w14:paraId="00001DF5">
                <w:pPr>
                  <w:widowControl w:val="0"/>
                  <w:spacing w:after="0" w:line="231.83488368988037" w:lineRule="auto"/>
                  <w:ind w:left="126.1468505859375" w:right="411.6046142578125" w:hanging="10.557861328125"/>
                  <w:jc w:val="left"/>
                  <w:rPr>
                    <w:del w:author="Thomas Cervone-Richards - NOAA Federal" w:id="406" w:date="2023-07-21T16:29:28Z"/>
                    <w:sz w:val="19.920000076293945"/>
                    <w:szCs w:val="19.920000076293945"/>
                  </w:rPr>
                </w:pPr>
                <w:sdt>
                  <w:sdtPr>
                    <w:tag w:val="goog_rdk_7990"/>
                  </w:sdtPr>
                  <w:sdtContent>
                    <w:del w:author="Thomas Cervone-Richards - NOAA Federal" w:id="406" w:date="2023-07-21T16:29:28Z">
                      <w:r w:rsidDel="00000000" w:rsidR="00000000" w:rsidRPr="00000000">
                        <w:rPr>
                          <w:sz w:val="19.920000076293945"/>
                          <w:szCs w:val="19.920000076293945"/>
                          <w:rtl w:val="0"/>
                        </w:rPr>
                        <w:delText xml:space="preserve">Amend master to a  logical object or  </w:delText>
                      </w:r>
                    </w:del>
                  </w:sdtContent>
                </w:sdt>
              </w:p>
            </w:sdtContent>
          </w:sdt>
          <w:sdt>
            <w:sdtPr>
              <w:tag w:val="goog_rdk_7993"/>
            </w:sdtPr>
            <w:sdtContent>
              <w:p w:rsidR="00000000" w:rsidDel="00000000" w:rsidP="00000000" w:rsidRDefault="00000000" w:rsidRPr="00000000" w14:paraId="00001DF6">
                <w:pPr>
                  <w:widowControl w:val="0"/>
                  <w:spacing w:after="0" w:before="4.7113037109375" w:line="240" w:lineRule="auto"/>
                  <w:ind w:left="128.138427734375" w:firstLine="0"/>
                  <w:jc w:val="left"/>
                  <w:rPr>
                    <w:del w:author="Thomas Cervone-Richards - NOAA Federal" w:id="406" w:date="2023-07-21T16:29:28Z"/>
                    <w:sz w:val="19.920000076293945"/>
                    <w:szCs w:val="19.920000076293945"/>
                  </w:rPr>
                </w:pPr>
                <w:sdt>
                  <w:sdtPr>
                    <w:tag w:val="goog_rdk_7992"/>
                  </w:sdtPr>
                  <w:sdtContent>
                    <w:del w:author="Thomas Cervone-Richards - NOAA Federal" w:id="406" w:date="2023-07-21T16:29:28Z">
                      <w:r w:rsidDel="00000000" w:rsidR="00000000" w:rsidRPr="00000000">
                        <w:rPr>
                          <w:sz w:val="19.920000076293945"/>
                          <w:szCs w:val="19.920000076293945"/>
                          <w:rtl w:val="0"/>
                        </w:rPr>
                        <w:delText xml:space="preserve">remove value of  </w:delText>
                      </w:r>
                    </w:del>
                  </w:sdtContent>
                </w:sdt>
              </w:p>
            </w:sdtContent>
          </w:sdt>
          <w:p w:rsidR="00000000" w:rsidDel="00000000" w:rsidP="00000000" w:rsidRDefault="00000000" w:rsidRPr="00000000" w14:paraId="00001DF7">
            <w:pPr>
              <w:widowControl w:val="0"/>
              <w:spacing w:after="0" w:line="231.23273849487305" w:lineRule="auto"/>
              <w:ind w:left="119.7723388671875" w:right="344.4744873046875" w:firstLine="1.7926025390625"/>
              <w:jc w:val="left"/>
              <w:rPr>
                <w:sz w:val="19.920000076293945"/>
                <w:szCs w:val="19.920000076293945"/>
              </w:rPr>
            </w:pPr>
            <w:sdt>
              <w:sdtPr>
                <w:tag w:val="goog_rdk_7994"/>
              </w:sdtPr>
              <w:sdtContent>
                <w:del w:author="Thomas Cervone-Richards - NOAA Federal" w:id="406" w:date="2023-07-21T16:29:28Z">
                  <w:r w:rsidDel="00000000" w:rsidR="00000000" w:rsidRPr="00000000">
                    <w:rPr>
                      <w:sz w:val="19.920000076293945"/>
                      <w:szCs w:val="19.920000076293945"/>
                      <w:rtl w:val="0"/>
                    </w:rPr>
                    <w:delText xml:space="preserve">CATLIT for LIGHTS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7997"/>
            </w:sdtPr>
            <w:sdtContent>
              <w:p w:rsidR="00000000" w:rsidDel="00000000" w:rsidP="00000000" w:rsidRDefault="00000000" w:rsidRPr="00000000" w14:paraId="00001DF8">
                <w:pPr>
                  <w:widowControl w:val="0"/>
                  <w:spacing w:after="0" w:line="240" w:lineRule="auto"/>
                  <w:ind w:left="127.9388427734375" w:firstLine="0"/>
                  <w:jc w:val="left"/>
                  <w:rPr>
                    <w:del w:author="Thomas Cervone-Richards - NOAA Federal" w:id="406" w:date="2023-07-21T16:29:28Z"/>
                    <w:sz w:val="19.920000076293945"/>
                    <w:szCs w:val="19.920000076293945"/>
                  </w:rPr>
                </w:pPr>
                <w:sdt>
                  <w:sdtPr>
                    <w:tag w:val="goog_rdk_7996"/>
                  </w:sdtPr>
                  <w:sdtContent>
                    <w:del w:author="Thomas Cervone-Richards - NOAA Federal" w:id="406" w:date="2023-07-21T16:29:28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DF9">
            <w:pPr>
              <w:widowControl w:val="0"/>
              <w:spacing w:after="0" w:line="240" w:lineRule="auto"/>
              <w:ind w:left="120.767822265625" w:firstLine="0"/>
              <w:jc w:val="left"/>
              <w:rPr>
                <w:sz w:val="19.920000076293945"/>
                <w:szCs w:val="19.920000076293945"/>
              </w:rPr>
            </w:pPr>
            <w:sdt>
              <w:sdtPr>
                <w:tag w:val="goog_rdk_7998"/>
              </w:sdtPr>
              <w:sdtContent>
                <w:del w:author="Thomas Cervone-Richards - NOAA Federal" w:id="406" w:date="2023-07-21T16:29:28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A">
            <w:pPr>
              <w:widowControl w:val="0"/>
              <w:spacing w:after="0" w:line="240" w:lineRule="auto"/>
              <w:jc w:val="center"/>
              <w:rPr>
                <w:sz w:val="19.920000076293945"/>
                <w:szCs w:val="19.920000076293945"/>
              </w:rPr>
            </w:pPr>
            <w:sdt>
              <w:sdtPr>
                <w:tag w:val="goog_rdk_8000"/>
              </w:sdtPr>
              <w:sdtContent>
                <w:del w:author="Thomas Cervone-Richards - NOAA Federal" w:id="406" w:date="2023-07-21T16:29:2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DFB">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DFC">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DFD">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DFE">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DFF">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73 </w:t>
      </w:r>
    </w:p>
    <w:tbl>
      <w:tblPr>
        <w:tblStyle w:val="Table64"/>
        <w:tblW w:w="11445.0" w:type="dxa"/>
        <w:jc w:val="left"/>
        <w:tblInd w:w="-95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510"/>
        <w:gridCol w:w="2310"/>
        <w:gridCol w:w="2430"/>
        <w:gridCol w:w="1230"/>
        <w:gridCol w:w="420"/>
        <w:gridCol w:w="720"/>
        <w:tblGridChange w:id="0">
          <w:tblGrid>
            <w:gridCol w:w="825"/>
            <w:gridCol w:w="3510"/>
            <w:gridCol w:w="2310"/>
            <w:gridCol w:w="2430"/>
            <w:gridCol w:w="1230"/>
            <w:gridCol w:w="420"/>
            <w:gridCol w:w="720"/>
          </w:tblGrid>
        </w:tblGridChange>
      </w:tblGrid>
      <w:tr>
        <w:trPr>
          <w:cantSplit w:val="0"/>
          <w:trHeight w:val="253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00">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1795a </w:t>
            </w:r>
          </w:p>
        </w:tc>
        <w:tc>
          <w:tcPr>
            <w:shd w:fill="auto" w:val="clear"/>
            <w:tcMar>
              <w:top w:w="100.0" w:type="dxa"/>
              <w:left w:w="100.0" w:type="dxa"/>
              <w:bottom w:w="100.0" w:type="dxa"/>
              <w:right w:w="100.0" w:type="dxa"/>
            </w:tcMar>
            <w:vAlign w:val="top"/>
          </w:tcPr>
          <w:p w:rsidR="00000000" w:rsidDel="00000000" w:rsidP="00000000" w:rsidRDefault="00000000" w:rsidRPr="00000000" w14:paraId="00001E01">
            <w:pPr>
              <w:widowControl w:val="0"/>
              <w:spacing w:after="0" w:line="230.5629301071167" w:lineRule="auto"/>
              <w:ind w:left="115.58883666992188" w:right="80.20080566406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which is a slave in a Master  to Slave relationship AND  where DATSTA or  </w:t>
            </w:r>
          </w:p>
          <w:p w:rsidR="00000000" w:rsidDel="00000000" w:rsidP="00000000" w:rsidRDefault="00000000" w:rsidRPr="00000000" w14:paraId="00001E02">
            <w:pPr>
              <w:widowControl w:val="0"/>
              <w:spacing w:after="0" w:before="5.7666015625" w:line="230.63020706176758" w:lineRule="auto"/>
              <w:ind w:left="127.93914794921875" w:right="246.693115234375" w:firstLine="1.992034912109375"/>
              <w:jc w:val="left"/>
              <w:rPr>
                <w:sz w:val="19.920000076293945"/>
                <w:szCs w:val="19.920000076293945"/>
              </w:rPr>
            </w:pPr>
            <w:r w:rsidDel="00000000" w:rsidR="00000000" w:rsidRPr="00000000">
              <w:rPr>
                <w:sz w:val="19.920000076293945"/>
                <w:szCs w:val="19.920000076293945"/>
                <w:rtl w:val="0"/>
              </w:rPr>
              <w:t xml:space="preserve">PERSTA attributes are  Known AND the values of  DATSTA or PERSTA are  Less than the values of  DATSTA or PERSTA  </w:t>
            </w:r>
          </w:p>
          <w:p w:rsidR="00000000" w:rsidDel="00000000" w:rsidP="00000000" w:rsidRDefault="00000000" w:rsidRPr="00000000" w14:paraId="00001E03">
            <w:pPr>
              <w:widowControl w:val="0"/>
              <w:spacing w:after="0" w:before="5.709228515625" w:line="231.23263835906982" w:lineRule="auto"/>
              <w:ind w:left="119.77203369140625" w:right="479.7564697265625" w:firstLine="0.995941162109375"/>
              <w:jc w:val="left"/>
              <w:rPr>
                <w:sz w:val="19.920000076293945"/>
                <w:szCs w:val="19.920000076293945"/>
              </w:rPr>
            </w:pPr>
            <w:r w:rsidDel="00000000" w:rsidR="00000000" w:rsidRPr="00000000">
              <w:rPr>
                <w:sz w:val="19.920000076293945"/>
                <w:szCs w:val="19.920000076293945"/>
                <w:rtl w:val="0"/>
              </w:rPr>
              <w:t xml:space="preserve">encoded on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04">
            <w:pPr>
              <w:widowControl w:val="0"/>
              <w:spacing w:after="0" w:line="231.63326740264893" w:lineRule="auto"/>
              <w:ind w:left="119.7723388671875" w:right="239.3267822265625" w:hanging="4.183349609375"/>
              <w:jc w:val="left"/>
              <w:rPr>
                <w:sz w:val="19.920000076293945"/>
                <w:szCs w:val="19.920000076293945"/>
              </w:rPr>
            </w:pPr>
            <w:r w:rsidDel="00000000" w:rsidR="00000000" w:rsidRPr="00000000">
              <w:rPr>
                <w:sz w:val="19.920000076293945"/>
                <w:szCs w:val="19.920000076293945"/>
                <w:rtl w:val="0"/>
              </w:rPr>
              <w:t xml:space="preserve">Temporal attributes  on a slave object  </w:t>
            </w:r>
          </w:p>
          <w:p w:rsidR="00000000" w:rsidDel="00000000" w:rsidP="00000000" w:rsidRDefault="00000000" w:rsidRPr="00000000" w14:paraId="00001E05">
            <w:pPr>
              <w:widowControl w:val="0"/>
              <w:spacing w:after="0" w:before="2.47802734375" w:line="231.2314224243164" w:lineRule="auto"/>
              <w:ind w:left="119.7723388671875" w:right="104.4677734375" w:firstLine="0.99609375"/>
              <w:jc w:val="left"/>
              <w:rPr>
                <w:sz w:val="19.920000076293945"/>
                <w:szCs w:val="19.920000076293945"/>
              </w:rPr>
            </w:pPr>
            <w:r w:rsidDel="00000000" w:rsidR="00000000" w:rsidRPr="00000000">
              <w:rPr>
                <w:sz w:val="19.920000076293945"/>
                <w:szCs w:val="19.920000076293945"/>
                <w:rtl w:val="0"/>
              </w:rPr>
              <w:t xml:space="preserve">extend beyond those  on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06">
            <w:pPr>
              <w:widowControl w:val="0"/>
              <w:spacing w:after="0" w:line="230.22869110107422" w:lineRule="auto"/>
              <w:ind w:left="115.5889892578125" w:right="169.9749755859375" w:firstLine="14.3426513671875"/>
              <w:jc w:val="left"/>
              <w:rPr>
                <w:sz w:val="19.920000076293945"/>
                <w:szCs w:val="19.920000076293945"/>
              </w:rPr>
            </w:pPr>
            <w:r w:rsidDel="00000000" w:rsidR="00000000" w:rsidRPr="00000000">
              <w:rPr>
                <w:sz w:val="19.920000076293945"/>
                <w:szCs w:val="19.920000076293945"/>
                <w:rtl w:val="0"/>
              </w:rPr>
              <w:t xml:space="preserve">Populate appropriate  temporal attributes on  master/slave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1E07">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E0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E09">
            <w:pPr>
              <w:widowControl w:val="0"/>
              <w:spacing w:after="0" w:line="240" w:lineRule="auto"/>
              <w:jc w:val="center"/>
              <w:rPr>
                <w:sz w:val="19.920000076293945"/>
                <w:szCs w:val="19.920000076293945"/>
              </w:rPr>
            </w:pPr>
            <w:sdt>
              <w:sdtPr>
                <w:tag w:val="goog_rdk_8002"/>
              </w:sdtPr>
              <w:sdtContent>
                <w:ins w:author="Thomas Cervone-Richards - NOAA Federal" w:id="407" w:date="2023-10-31T15:57:30Z"/>
                <w:sdt>
                  <w:sdtPr>
                    <w:tag w:val="goog_rdk_8003"/>
                  </w:sdtPr>
                  <w:sdtContent>
                    <w:commentRangeStart w:id="156"/>
                  </w:sdtContent>
                </w:sdt>
                <w:ins w:author="Thomas Cervone-Richards - NOAA Federal" w:id="407" w:date="2023-10-31T15:57:30Z">
                  <w:r w:rsidDel="00000000" w:rsidR="00000000" w:rsidRPr="00000000">
                    <w:rPr>
                      <w:sz w:val="19.920000076293945"/>
                      <w:szCs w:val="19.920000076293945"/>
                      <w:rtl w:val="0"/>
                    </w:rPr>
                    <w:t xml:space="preserve">414?</w:t>
                  </w:r>
                </w:ins>
              </w:sdtContent>
            </w:sdt>
            <w:commentRangeEnd w:id="156"/>
            <w:r w:rsidDel="00000000" w:rsidR="00000000" w:rsidRPr="00000000">
              <w:commentReference w:id="156"/>
            </w:r>
            <w:r w:rsidDel="00000000" w:rsidR="00000000" w:rsidRPr="00000000">
              <w:rPr>
                <w:rtl w:val="0"/>
              </w:rPr>
            </w:r>
          </w:p>
        </w:tc>
      </w:tr>
      <w:tr>
        <w:trPr>
          <w:cantSplit w:val="0"/>
          <w:trHeight w:val="253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0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1795b </w:t>
            </w:r>
          </w:p>
        </w:tc>
        <w:tc>
          <w:tcPr>
            <w:shd w:fill="auto" w:val="clear"/>
            <w:tcMar>
              <w:top w:w="100.0" w:type="dxa"/>
              <w:left w:w="100.0" w:type="dxa"/>
              <w:bottom w:w="100.0" w:type="dxa"/>
              <w:right w:w="100.0" w:type="dxa"/>
            </w:tcMar>
            <w:vAlign w:val="top"/>
          </w:tcPr>
          <w:p w:rsidR="00000000" w:rsidDel="00000000" w:rsidP="00000000" w:rsidRDefault="00000000" w:rsidRPr="00000000" w14:paraId="00001E0B">
            <w:pPr>
              <w:widowControl w:val="0"/>
              <w:spacing w:after="0" w:line="231.23223781585693" w:lineRule="auto"/>
              <w:ind w:left="115.58883666992188" w:right="81.555786132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which is a slave in a Master  to Slave relationship AND  where PEREND or </w:t>
            </w:r>
          </w:p>
          <w:p w:rsidR="00000000" w:rsidDel="00000000" w:rsidP="00000000" w:rsidRDefault="00000000" w:rsidRPr="00000000" w14:paraId="00001E0C">
            <w:pPr>
              <w:widowControl w:val="0"/>
              <w:spacing w:after="0" w:before="3.41064453125" w:line="231.23205184936523" w:lineRule="auto"/>
              <w:ind w:left="122.36160278320312" w:right="216.21490478515625" w:firstLine="6.573638916015625"/>
              <w:jc w:val="left"/>
              <w:rPr>
                <w:sz w:val="19.920000076293945"/>
                <w:szCs w:val="19.920000076293945"/>
              </w:rPr>
            </w:pPr>
            <w:r w:rsidDel="00000000" w:rsidR="00000000" w:rsidRPr="00000000">
              <w:rPr>
                <w:sz w:val="19.920000076293945"/>
                <w:szCs w:val="19.920000076293945"/>
                <w:rtl w:val="0"/>
              </w:rPr>
              <w:t xml:space="preserve">DATEND attributes are  Known AND the values of  PEREND or DATEND are  Greater than the values of  PEREND or DATEND  </w:t>
            </w:r>
          </w:p>
          <w:p w:rsidR="00000000" w:rsidDel="00000000" w:rsidP="00000000" w:rsidRDefault="00000000" w:rsidRPr="00000000" w14:paraId="00001E0D">
            <w:pPr>
              <w:widowControl w:val="0"/>
              <w:spacing w:after="0" w:before="2.811279296875" w:line="231.23263835906982" w:lineRule="auto"/>
              <w:ind w:left="119.77203369140625" w:right="479.7564697265625" w:firstLine="0.995941162109375"/>
              <w:jc w:val="left"/>
              <w:rPr>
                <w:sz w:val="19.920000076293945"/>
                <w:szCs w:val="19.920000076293945"/>
              </w:rPr>
            </w:pPr>
            <w:r w:rsidDel="00000000" w:rsidR="00000000" w:rsidRPr="00000000">
              <w:rPr>
                <w:sz w:val="19.920000076293945"/>
                <w:szCs w:val="19.920000076293945"/>
                <w:rtl w:val="0"/>
              </w:rPr>
              <w:t xml:space="preserve">encoded on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0E">
            <w:pPr>
              <w:widowControl w:val="0"/>
              <w:spacing w:after="0" w:line="231.23263835906982" w:lineRule="auto"/>
              <w:ind w:left="119.7723388671875" w:right="295.7000732421875" w:hanging="4.183349609375"/>
              <w:jc w:val="left"/>
              <w:rPr>
                <w:sz w:val="19.920000076293945"/>
                <w:szCs w:val="19.920000076293945"/>
              </w:rPr>
            </w:pPr>
            <w:r w:rsidDel="00000000" w:rsidR="00000000" w:rsidRPr="00000000">
              <w:rPr>
                <w:sz w:val="19.920000076293945"/>
                <w:szCs w:val="19.920000076293945"/>
                <w:rtl w:val="0"/>
              </w:rPr>
              <w:t xml:space="preserve">Temporal attributes on a slave object  </w:t>
            </w:r>
          </w:p>
          <w:p w:rsidR="00000000" w:rsidDel="00000000" w:rsidP="00000000" w:rsidRDefault="00000000" w:rsidRPr="00000000" w14:paraId="00001E0F">
            <w:pPr>
              <w:widowControl w:val="0"/>
              <w:spacing w:after="0" w:before="5.208740234375" w:line="231.23263835906982" w:lineRule="auto"/>
              <w:ind w:left="119.7723388671875" w:right="104.4677734375" w:firstLine="0.99609375"/>
              <w:jc w:val="left"/>
              <w:rPr>
                <w:sz w:val="19.920000076293945"/>
                <w:szCs w:val="19.920000076293945"/>
              </w:rPr>
            </w:pPr>
            <w:r w:rsidDel="00000000" w:rsidR="00000000" w:rsidRPr="00000000">
              <w:rPr>
                <w:sz w:val="19.920000076293945"/>
                <w:szCs w:val="19.920000076293945"/>
                <w:rtl w:val="0"/>
              </w:rPr>
              <w:t xml:space="preserve">extend beyond those  on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10">
            <w:pPr>
              <w:widowControl w:val="0"/>
              <w:spacing w:after="0" w:line="231.23205184936523" w:lineRule="auto"/>
              <w:ind w:left="115.5889892578125" w:right="169.9749755859375" w:firstLine="14.3426513671875"/>
              <w:jc w:val="left"/>
              <w:rPr>
                <w:sz w:val="19.920000076293945"/>
                <w:szCs w:val="19.920000076293945"/>
              </w:rPr>
            </w:pPr>
            <w:r w:rsidDel="00000000" w:rsidR="00000000" w:rsidRPr="00000000">
              <w:rPr>
                <w:sz w:val="19.920000076293945"/>
                <w:szCs w:val="19.920000076293945"/>
                <w:rtl w:val="0"/>
              </w:rPr>
              <w:t xml:space="preserve">Populate appropriate  temporal attributes on  master/slave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1E11">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E1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E13">
            <w:pPr>
              <w:widowControl w:val="0"/>
              <w:spacing w:after="0" w:line="240" w:lineRule="auto"/>
              <w:jc w:val="center"/>
              <w:rPr>
                <w:sz w:val="19.920000076293945"/>
                <w:szCs w:val="19.920000076293945"/>
              </w:rPr>
            </w:pPr>
            <w:sdt>
              <w:sdtPr>
                <w:tag w:val="goog_rdk_8005"/>
              </w:sdtPr>
              <w:sdtContent>
                <w:ins w:author="Thomas Cervone-Richards - NOAA Federal" w:id="408" w:date="2023-11-07T16:37:36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185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14">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1795c </w:t>
            </w:r>
          </w:p>
        </w:tc>
        <w:tc>
          <w:tcPr>
            <w:shd w:fill="auto" w:val="clear"/>
            <w:tcMar>
              <w:top w:w="100.0" w:type="dxa"/>
              <w:left w:w="100.0" w:type="dxa"/>
              <w:bottom w:w="100.0" w:type="dxa"/>
              <w:right w:w="100.0" w:type="dxa"/>
            </w:tcMar>
            <w:vAlign w:val="top"/>
          </w:tcPr>
          <w:p w:rsidR="00000000" w:rsidDel="00000000" w:rsidP="00000000" w:rsidRDefault="00000000" w:rsidRPr="00000000" w14:paraId="00001E15">
            <w:pPr>
              <w:widowControl w:val="0"/>
              <w:spacing w:after="0" w:line="230.89837074279785" w:lineRule="auto"/>
              <w:ind w:left="115.58883666992188" w:right="81.555786132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which is a slave in a Master  to Slave relationship AND  where DATSTA is Known on the master object AND DATSTA is Not Present or  Unknown on the slave  </w:t>
            </w:r>
          </w:p>
          <w:p w:rsidR="00000000" w:rsidDel="00000000" w:rsidP="00000000" w:rsidRDefault="00000000" w:rsidRPr="00000000" w14:paraId="00001E16">
            <w:pPr>
              <w:widowControl w:val="0"/>
              <w:spacing w:after="0" w:before="5.4876708984375"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17">
            <w:pPr>
              <w:widowControl w:val="0"/>
              <w:spacing w:after="0"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DATSTA not  </w:t>
            </w:r>
          </w:p>
          <w:p w:rsidR="00000000" w:rsidDel="00000000" w:rsidP="00000000" w:rsidRDefault="00000000" w:rsidRPr="00000000" w14:paraId="00001E18">
            <w:pPr>
              <w:widowControl w:val="0"/>
              <w:spacing w:after="0" w:line="231.2326955795288" w:lineRule="auto"/>
              <w:ind w:left="119.7723388671875" w:right="369.2047119140625" w:firstLine="0.99609375"/>
              <w:rPr>
                <w:sz w:val="19.920000076293945"/>
                <w:szCs w:val="19.920000076293945"/>
              </w:rPr>
            </w:pPr>
            <w:r w:rsidDel="00000000" w:rsidR="00000000" w:rsidRPr="00000000">
              <w:rPr>
                <w:sz w:val="19.920000076293945"/>
                <w:szCs w:val="19.920000076293945"/>
                <w:rtl w:val="0"/>
              </w:rPr>
              <w:t xml:space="preserve">encoded for slave  object of a master  object where  </w:t>
            </w:r>
          </w:p>
          <w:p w:rsidR="00000000" w:rsidDel="00000000" w:rsidP="00000000" w:rsidRDefault="00000000" w:rsidRPr="00000000" w14:paraId="00001E19">
            <w:pPr>
              <w:widowControl w:val="0"/>
              <w:spacing w:after="0" w:before="5.211181640625"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DATSTA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1E1A">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Populate temporal  </w:t>
            </w:r>
          </w:p>
          <w:p w:rsidR="00000000" w:rsidDel="00000000" w:rsidP="00000000" w:rsidRDefault="00000000" w:rsidRPr="00000000" w14:paraId="00001E1B">
            <w:pPr>
              <w:widowControl w:val="0"/>
              <w:spacing w:after="0" w:line="231.2326955795288" w:lineRule="auto"/>
              <w:ind w:left="115.5889892578125" w:right="121.768798828125" w:firstLine="4.38232421875"/>
              <w:jc w:val="left"/>
              <w:rPr>
                <w:sz w:val="19.920000076293945"/>
                <w:szCs w:val="19.920000076293945"/>
              </w:rPr>
            </w:pPr>
            <w:r w:rsidDel="00000000" w:rsidR="00000000" w:rsidRPr="00000000">
              <w:rPr>
                <w:sz w:val="19.920000076293945"/>
                <w:szCs w:val="19.920000076293945"/>
                <w:rtl w:val="0"/>
              </w:rPr>
              <w:t xml:space="preserve">attribute DATSTA on  slave objects to match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1C">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E1D">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E1E">
            <w:pPr>
              <w:widowControl w:val="0"/>
              <w:spacing w:after="0" w:line="240" w:lineRule="auto"/>
              <w:jc w:val="center"/>
              <w:rPr>
                <w:sz w:val="19.920000076293945"/>
                <w:szCs w:val="19.920000076293945"/>
              </w:rPr>
            </w:pPr>
            <w:sdt>
              <w:sdtPr>
                <w:tag w:val="goog_rdk_8007"/>
              </w:sdtPr>
              <w:sdtContent>
                <w:ins w:author="Thomas Cervone-Richards - NOAA Federal" w:id="409" w:date="2023-11-07T16:38:54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18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1F">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1795d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0">
            <w:pPr>
              <w:widowControl w:val="0"/>
              <w:spacing w:after="0" w:line="230.83152294158936" w:lineRule="auto"/>
              <w:ind w:left="115.58883666992188" w:right="81.555786132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which is a slave in a Master  to Slave relationship AND  where PERSTA is Known on the master object AND PERSTA is Not Present or  Unknown on the slave  </w:t>
            </w:r>
          </w:p>
          <w:p w:rsidR="00000000" w:rsidDel="00000000" w:rsidP="00000000" w:rsidRDefault="00000000" w:rsidRPr="00000000" w14:paraId="00001E21">
            <w:pPr>
              <w:widowControl w:val="0"/>
              <w:spacing w:after="0" w:before="5.543212890625"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22">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PERSTA not  </w:t>
            </w:r>
          </w:p>
          <w:p w:rsidR="00000000" w:rsidDel="00000000" w:rsidP="00000000" w:rsidRDefault="00000000" w:rsidRPr="00000000" w14:paraId="00001E23">
            <w:pPr>
              <w:widowControl w:val="0"/>
              <w:spacing w:after="0" w:line="231.23305320739746" w:lineRule="auto"/>
              <w:ind w:left="119.7723388671875" w:right="369.2047119140625" w:firstLine="0.99609375"/>
              <w:rPr>
                <w:sz w:val="19.920000076293945"/>
                <w:szCs w:val="19.920000076293945"/>
              </w:rPr>
            </w:pPr>
            <w:r w:rsidDel="00000000" w:rsidR="00000000" w:rsidRPr="00000000">
              <w:rPr>
                <w:sz w:val="19.920000076293945"/>
                <w:szCs w:val="19.920000076293945"/>
                <w:rtl w:val="0"/>
              </w:rPr>
              <w:t xml:space="preserve">encoded for slave  object of a master  object where  </w:t>
            </w:r>
          </w:p>
          <w:p w:rsidR="00000000" w:rsidDel="00000000" w:rsidP="00000000" w:rsidRDefault="00000000" w:rsidRPr="00000000" w14:paraId="00001E24">
            <w:pPr>
              <w:widowControl w:val="0"/>
              <w:spacing w:after="0" w:before="2.81005859375"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PERSTA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1E25">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Populate temporal  </w:t>
            </w:r>
          </w:p>
          <w:p w:rsidR="00000000" w:rsidDel="00000000" w:rsidP="00000000" w:rsidRDefault="00000000" w:rsidRPr="00000000" w14:paraId="00001E26">
            <w:pPr>
              <w:widowControl w:val="0"/>
              <w:spacing w:after="0" w:line="231.23305320739746" w:lineRule="auto"/>
              <w:ind w:left="115.5889892578125" w:right="121.768798828125" w:firstLine="4.38232421875"/>
              <w:jc w:val="left"/>
              <w:rPr>
                <w:sz w:val="19.920000076293945"/>
                <w:szCs w:val="19.920000076293945"/>
              </w:rPr>
            </w:pPr>
            <w:r w:rsidDel="00000000" w:rsidR="00000000" w:rsidRPr="00000000">
              <w:rPr>
                <w:sz w:val="19.920000076293945"/>
                <w:szCs w:val="19.920000076293945"/>
                <w:rtl w:val="0"/>
              </w:rPr>
              <w:t xml:space="preserve">attribute PERSTA on  slave objects to match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27">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8">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E29">
            <w:pPr>
              <w:widowControl w:val="0"/>
              <w:spacing w:after="0" w:line="240" w:lineRule="auto"/>
              <w:jc w:val="center"/>
              <w:rPr>
                <w:sz w:val="19.920000076293945"/>
                <w:szCs w:val="19.920000076293945"/>
              </w:rPr>
            </w:pPr>
            <w:sdt>
              <w:sdtPr>
                <w:tag w:val="goog_rdk_8009"/>
              </w:sdtPr>
              <w:sdtContent>
                <w:ins w:author="Thomas Cervone-Richards - NOAA Federal" w:id="410" w:date="2023-11-07T16:38:59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184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2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1795e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2B">
            <w:pPr>
              <w:widowControl w:val="0"/>
              <w:spacing w:after="0" w:line="230.93197345733643" w:lineRule="auto"/>
              <w:ind w:left="115.58883666992188" w:right="81.555786132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which is a slave in a Master  to Slave relationship AND  where DATEND is Known on the master object AND  DATEND is Not Present or  Unknown on the slave  </w:t>
            </w:r>
          </w:p>
          <w:p w:rsidR="00000000" w:rsidDel="00000000" w:rsidP="00000000" w:rsidRDefault="00000000" w:rsidRPr="00000000" w14:paraId="00001E2C">
            <w:pPr>
              <w:widowControl w:val="0"/>
              <w:spacing w:after="0" w:before="5.460205078125"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2D">
            <w:pPr>
              <w:widowControl w:val="0"/>
              <w:spacing w:after="0"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DATEND not  </w:t>
            </w:r>
          </w:p>
          <w:p w:rsidR="00000000" w:rsidDel="00000000" w:rsidP="00000000" w:rsidRDefault="00000000" w:rsidRPr="00000000" w14:paraId="00001E2E">
            <w:pPr>
              <w:widowControl w:val="0"/>
              <w:spacing w:after="0" w:line="230.02846240997314" w:lineRule="auto"/>
              <w:ind w:left="119.7723388671875" w:right="369.2047119140625" w:firstLine="0.99609375"/>
              <w:rPr>
                <w:sz w:val="19.920000076293945"/>
                <w:szCs w:val="19.920000076293945"/>
              </w:rPr>
            </w:pPr>
            <w:r w:rsidDel="00000000" w:rsidR="00000000" w:rsidRPr="00000000">
              <w:rPr>
                <w:sz w:val="19.920000076293945"/>
                <w:szCs w:val="19.920000076293945"/>
                <w:rtl w:val="0"/>
              </w:rPr>
              <w:t xml:space="preserve">encoded for slave  object of a master  object where  </w:t>
            </w:r>
          </w:p>
          <w:p w:rsidR="00000000" w:rsidDel="00000000" w:rsidP="00000000" w:rsidRDefault="00000000" w:rsidRPr="00000000" w14:paraId="00001E2F">
            <w:pPr>
              <w:widowControl w:val="0"/>
              <w:spacing w:after="0" w:before="6.810302734375" w:line="240" w:lineRule="auto"/>
              <w:ind w:left="128.935546875" w:firstLine="0"/>
              <w:jc w:val="left"/>
              <w:rPr>
                <w:sz w:val="19.920000076293945"/>
                <w:szCs w:val="19.920000076293945"/>
              </w:rPr>
            </w:pPr>
            <w:r w:rsidDel="00000000" w:rsidR="00000000" w:rsidRPr="00000000">
              <w:rPr>
                <w:sz w:val="19.920000076293945"/>
                <w:szCs w:val="19.920000076293945"/>
                <w:rtl w:val="0"/>
              </w:rPr>
              <w:t xml:space="preserve">DATEND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1E30">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Populate temporal  </w:t>
            </w:r>
          </w:p>
          <w:p w:rsidR="00000000" w:rsidDel="00000000" w:rsidP="00000000" w:rsidRDefault="00000000" w:rsidRPr="00000000" w14:paraId="00001E31">
            <w:pPr>
              <w:widowControl w:val="0"/>
              <w:spacing w:after="0" w:line="230.02846240997314" w:lineRule="auto"/>
              <w:ind w:left="115.5889892578125" w:right="121.768798828125" w:firstLine="4.38232421875"/>
              <w:jc w:val="left"/>
              <w:rPr>
                <w:sz w:val="19.920000076293945"/>
                <w:szCs w:val="19.920000076293945"/>
              </w:rPr>
            </w:pPr>
            <w:r w:rsidDel="00000000" w:rsidR="00000000" w:rsidRPr="00000000">
              <w:rPr>
                <w:sz w:val="19.920000076293945"/>
                <w:szCs w:val="19.920000076293945"/>
                <w:rtl w:val="0"/>
              </w:rPr>
              <w:t xml:space="preserve">attribute DATEND on  slave objects to match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32">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E34">
            <w:pPr>
              <w:widowControl w:val="0"/>
              <w:spacing w:after="0" w:line="240" w:lineRule="auto"/>
              <w:jc w:val="center"/>
              <w:rPr>
                <w:sz w:val="19.920000076293945"/>
                <w:szCs w:val="19.920000076293945"/>
              </w:rPr>
            </w:pPr>
            <w:sdt>
              <w:sdtPr>
                <w:tag w:val="goog_rdk_8011"/>
              </w:sdtPr>
              <w:sdtContent>
                <w:ins w:author="Thomas Cervone-Richards - NOAA Federal" w:id="411" w:date="2023-11-07T16:39:09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185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35">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1795f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6">
            <w:pPr>
              <w:widowControl w:val="0"/>
              <w:spacing w:after="0" w:line="230.8311653137207" w:lineRule="auto"/>
              <w:ind w:left="115.58883666992188" w:right="81.555786132812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which is a slave in a Master  to Slave relationship AND  where PEREND is Known on the master object AND  PEREND is Not Present or  Unknown on the slave  </w:t>
            </w:r>
          </w:p>
          <w:p w:rsidR="00000000" w:rsidDel="00000000" w:rsidP="00000000" w:rsidRDefault="00000000" w:rsidRPr="00000000" w14:paraId="00001E37">
            <w:pPr>
              <w:widowControl w:val="0"/>
              <w:spacing w:after="0" w:before="3.143310546875" w:line="240" w:lineRule="auto"/>
              <w:ind w:left="119.77203369140625" w:firstLine="0"/>
              <w:jc w:val="left"/>
              <w:rPr>
                <w:sz w:val="19.920000076293945"/>
                <w:szCs w:val="19.920000076293945"/>
              </w:rPr>
            </w:pPr>
            <w:r w:rsidDel="00000000" w:rsidR="00000000" w:rsidRPr="00000000">
              <w:rPr>
                <w:sz w:val="19.920000076293945"/>
                <w:szCs w:val="19.920000076293945"/>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38">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PEREND not  </w:t>
            </w:r>
          </w:p>
          <w:p w:rsidR="00000000" w:rsidDel="00000000" w:rsidP="00000000" w:rsidRDefault="00000000" w:rsidRPr="00000000" w14:paraId="00001E39">
            <w:pPr>
              <w:widowControl w:val="0"/>
              <w:spacing w:after="0" w:line="231.23255252838135" w:lineRule="auto"/>
              <w:ind w:left="119.7723388671875" w:right="369.2047119140625" w:firstLine="0.99609375"/>
              <w:rPr>
                <w:sz w:val="19.920000076293945"/>
                <w:szCs w:val="19.920000076293945"/>
              </w:rPr>
            </w:pPr>
            <w:r w:rsidDel="00000000" w:rsidR="00000000" w:rsidRPr="00000000">
              <w:rPr>
                <w:sz w:val="19.920000076293945"/>
                <w:szCs w:val="19.920000076293945"/>
                <w:rtl w:val="0"/>
              </w:rPr>
              <w:t xml:space="preserve">encoded for slave  object of a master  object where  </w:t>
            </w:r>
          </w:p>
          <w:p w:rsidR="00000000" w:rsidDel="00000000" w:rsidP="00000000" w:rsidRDefault="00000000" w:rsidRPr="00000000" w14:paraId="00001E3A">
            <w:pPr>
              <w:widowControl w:val="0"/>
              <w:spacing w:after="0" w:before="5.2105712890625"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PEREND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1E3B">
            <w:pPr>
              <w:widowControl w:val="0"/>
              <w:spacing w:after="0" w:line="240" w:lineRule="auto"/>
              <w:ind w:left="129.931640625" w:firstLine="0"/>
              <w:jc w:val="left"/>
              <w:rPr>
                <w:sz w:val="19.920000076293945"/>
                <w:szCs w:val="19.920000076293945"/>
              </w:rPr>
            </w:pPr>
            <w:r w:rsidDel="00000000" w:rsidR="00000000" w:rsidRPr="00000000">
              <w:rPr>
                <w:sz w:val="19.920000076293945"/>
                <w:szCs w:val="19.920000076293945"/>
                <w:rtl w:val="0"/>
              </w:rPr>
              <w:t xml:space="preserve">Populate temporal  </w:t>
            </w:r>
          </w:p>
          <w:p w:rsidR="00000000" w:rsidDel="00000000" w:rsidP="00000000" w:rsidRDefault="00000000" w:rsidRPr="00000000" w14:paraId="00001E3C">
            <w:pPr>
              <w:widowControl w:val="0"/>
              <w:spacing w:after="0" w:line="231.23255252838135" w:lineRule="auto"/>
              <w:ind w:left="115.5889892578125" w:right="121.768798828125" w:firstLine="4.38232421875"/>
              <w:jc w:val="left"/>
              <w:rPr>
                <w:sz w:val="19.920000076293945"/>
                <w:szCs w:val="19.920000076293945"/>
              </w:rPr>
            </w:pPr>
            <w:r w:rsidDel="00000000" w:rsidR="00000000" w:rsidRPr="00000000">
              <w:rPr>
                <w:sz w:val="19.920000076293945"/>
                <w:szCs w:val="19.920000076293945"/>
                <w:rtl w:val="0"/>
              </w:rPr>
              <w:t xml:space="preserve">attribute PEREND on  slave objects to match  the master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E3D">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E3E">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1E3F">
            <w:pPr>
              <w:widowControl w:val="0"/>
              <w:spacing w:after="0" w:line="240" w:lineRule="auto"/>
              <w:jc w:val="center"/>
              <w:rPr>
                <w:sz w:val="19.920000076293945"/>
                <w:szCs w:val="19.920000076293945"/>
              </w:rPr>
            </w:pPr>
            <w:sdt>
              <w:sdtPr>
                <w:tag w:val="goog_rdk_8013"/>
              </w:sdtPr>
              <w:sdtContent>
                <w:ins w:author="Thomas Cervone-Richards - NOAA Federal" w:id="412" w:date="2023-11-07T16:39:24Z">
                  <w:r w:rsidDel="00000000" w:rsidR="00000000" w:rsidRPr="00000000">
                    <w:rPr>
                      <w:sz w:val="19.920000076293945"/>
                      <w:szCs w:val="19.920000076293945"/>
                      <w:rtl w:val="0"/>
                    </w:rPr>
                    <w:t xml:space="preserve">414?</w:t>
                  </w:r>
                </w:ins>
              </w:sdtContent>
            </w:sdt>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40">
            <w:pPr>
              <w:widowControl w:val="0"/>
              <w:spacing w:after="0" w:line="240" w:lineRule="auto"/>
              <w:jc w:val="center"/>
              <w:rPr>
                <w:strike w:val="1"/>
                <w:sz w:val="19.920000076293945"/>
                <w:szCs w:val="19.920000076293945"/>
              </w:rPr>
            </w:pPr>
            <w:sdt>
              <w:sdtPr>
                <w:tag w:val="goog_rdk_8015"/>
              </w:sdtPr>
              <w:sdtContent>
                <w:del w:author="Thomas Cervone-Richards - NOAA Federal" w:id="413" w:date="2023-07-21T16:33:10Z">
                  <w:r w:rsidDel="00000000" w:rsidR="00000000" w:rsidRPr="00000000">
                    <w:rPr>
                      <w:strike w:val="1"/>
                      <w:sz w:val="19.920000076293945"/>
                      <w:szCs w:val="19.920000076293945"/>
                      <w:rtl w:val="0"/>
                    </w:rPr>
                    <w:delText xml:space="preserve">1796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1">
            <w:pPr>
              <w:widowControl w:val="0"/>
              <w:spacing w:after="0" w:line="240" w:lineRule="auto"/>
              <w:ind w:left="134.31365966796875" w:firstLine="0"/>
              <w:jc w:val="left"/>
              <w:rPr>
                <w:i w:val="1"/>
                <w:sz w:val="19.920000076293945"/>
                <w:szCs w:val="19.920000076293945"/>
              </w:rPr>
            </w:pPr>
            <w:sdt>
              <w:sdtPr>
                <w:tag w:val="goog_rdk_8017"/>
              </w:sdtPr>
              <w:sdtContent>
                <w:del w:author="Thomas Cervone-Richards - NOAA Federal" w:id="413" w:date="2023-07-21T16:33:10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2">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46">
            <w:pPr>
              <w:widowControl w:val="0"/>
              <w:spacing w:after="0" w:line="276" w:lineRule="auto"/>
              <w:jc w:val="left"/>
              <w:rPr>
                <w:i w:val="1"/>
                <w:sz w:val="19.920000076293945"/>
                <w:szCs w:val="19.920000076293945"/>
              </w:rPr>
            </w:pPr>
            <w:r w:rsidDel="00000000" w:rsidR="00000000" w:rsidRPr="00000000">
              <w:rPr>
                <w:rtl w:val="0"/>
              </w:rPr>
            </w:r>
          </w:p>
        </w:tc>
      </w:tr>
    </w:tbl>
    <w:p w:rsidR="00000000" w:rsidDel="00000000" w:rsidP="00000000" w:rsidRDefault="00000000" w:rsidRPr="00000000" w14:paraId="00001E4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E4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E49">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E4A">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74 </w:t>
      </w:r>
    </w:p>
    <w:tbl>
      <w:tblPr>
        <w:tblStyle w:val="Table65"/>
        <w:tblW w:w="11475.0" w:type="dxa"/>
        <w:jc w:val="left"/>
        <w:tblInd w:w="-96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475"/>
        <w:gridCol w:w="645"/>
        <w:gridCol w:w="2205"/>
        <w:gridCol w:w="1965"/>
        <w:gridCol w:w="2055"/>
        <w:gridCol w:w="495"/>
        <w:gridCol w:w="705"/>
        <w:tblGridChange w:id="0">
          <w:tblGrid>
            <w:gridCol w:w="930"/>
            <w:gridCol w:w="2475"/>
            <w:gridCol w:w="645"/>
            <w:gridCol w:w="2205"/>
            <w:gridCol w:w="1965"/>
            <w:gridCol w:w="2055"/>
            <w:gridCol w:w="495"/>
            <w:gridCol w:w="705"/>
          </w:tblGrid>
        </w:tblGridChange>
      </w:tblGrid>
      <w:tr>
        <w:trPr>
          <w:cantSplit w:val="0"/>
          <w:trHeight w:val="1159.6008300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4B">
            <w:pPr>
              <w:widowControl w:val="0"/>
              <w:spacing w:after="0" w:line="240" w:lineRule="auto"/>
              <w:jc w:val="center"/>
              <w:rPr>
                <w:sz w:val="19.920000076293945"/>
                <w:szCs w:val="19.920000076293945"/>
              </w:rPr>
            </w:pPr>
            <w:sdt>
              <w:sdtPr>
                <w:tag w:val="goog_rdk_8019"/>
              </w:sdtPr>
              <w:sdtContent>
                <w:del w:author="Thomas Cervone-Richards - NOAA Federal" w:id="414" w:date="2023-07-21T16:33:26Z">
                  <w:r w:rsidDel="00000000" w:rsidR="00000000" w:rsidRPr="00000000">
                    <w:rPr>
                      <w:sz w:val="19.920000076293945"/>
                      <w:szCs w:val="19.920000076293945"/>
                      <w:rtl w:val="0"/>
                    </w:rPr>
                    <w:delText xml:space="preserve">1797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4C">
            <w:pPr>
              <w:widowControl w:val="0"/>
              <w:spacing w:after="0" w:line="230.5629301071167" w:lineRule="auto"/>
              <w:ind w:left="115.58883666992188" w:right="150.87738037109375" w:firstLine="14.34234619140625"/>
              <w:jc w:val="left"/>
              <w:rPr>
                <w:sz w:val="19.920000076293945"/>
                <w:szCs w:val="19.920000076293945"/>
              </w:rPr>
            </w:pPr>
            <w:sdt>
              <w:sdtPr>
                <w:tag w:val="goog_rdk_8021"/>
              </w:sdtPr>
              <w:sdtContent>
                <w:del w:author="Thomas Cervone-Richards - NOAA Federal" w:id="414" w:date="2023-07-21T16:33:26Z">
                  <w:r w:rsidDel="00000000" w:rsidR="00000000" w:rsidRPr="00000000">
                    <w:rPr>
                      <w:sz w:val="19.920000076293945"/>
                      <w:szCs w:val="19.920000076293945"/>
                      <w:rtl w:val="0"/>
                    </w:rPr>
                    <w:delText xml:space="preserve">For each of the feature  object class, geometry and  attribute combinations in  the table below.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024"/>
            </w:sdtPr>
            <w:sdtContent>
              <w:p w:rsidR="00000000" w:rsidDel="00000000" w:rsidP="00000000" w:rsidRDefault="00000000" w:rsidRPr="00000000" w14:paraId="00001E4E">
                <w:pPr>
                  <w:widowControl w:val="0"/>
                  <w:spacing w:after="0" w:line="240" w:lineRule="auto"/>
                  <w:ind w:left="120.56915283203125" w:firstLine="0"/>
                  <w:jc w:val="left"/>
                  <w:rPr>
                    <w:del w:author="Thomas Cervone-Richards - NOAA Federal" w:id="414" w:date="2023-07-21T16:33:26Z"/>
                    <w:sz w:val="19.920000076293945"/>
                    <w:szCs w:val="19.920000076293945"/>
                  </w:rPr>
                </w:pPr>
                <w:sdt>
                  <w:sdtPr>
                    <w:tag w:val="goog_rdk_8023"/>
                  </w:sdtPr>
                  <w:sdtContent>
                    <w:del w:author="Thomas Cervone-Richards - NOAA Federal" w:id="414" w:date="2023-07-21T16:33:26Z">
                      <w:r w:rsidDel="00000000" w:rsidR="00000000" w:rsidRPr="00000000">
                        <w:rPr>
                          <w:sz w:val="19.920000076293945"/>
                          <w:szCs w:val="19.920000076293945"/>
                          <w:rtl w:val="0"/>
                        </w:rPr>
                        <w:delText xml:space="preserve">Object, geometry  </w:delText>
                      </w:r>
                    </w:del>
                  </w:sdtContent>
                </w:sdt>
              </w:p>
            </w:sdtContent>
          </w:sdt>
          <w:sdt>
            <w:sdtPr>
              <w:tag w:val="goog_rdk_8026"/>
            </w:sdtPr>
            <w:sdtContent>
              <w:p w:rsidR="00000000" w:rsidDel="00000000" w:rsidP="00000000" w:rsidRDefault="00000000" w:rsidRPr="00000000" w14:paraId="00001E4F">
                <w:pPr>
                  <w:widowControl w:val="0"/>
                  <w:spacing w:after="0" w:line="240" w:lineRule="auto"/>
                  <w:ind w:left="119.97161865234375" w:firstLine="0"/>
                  <w:jc w:val="left"/>
                  <w:rPr>
                    <w:del w:author="Thomas Cervone-Richards - NOAA Federal" w:id="414" w:date="2023-07-21T16:33:26Z"/>
                    <w:sz w:val="19.920000076293945"/>
                    <w:szCs w:val="19.920000076293945"/>
                  </w:rPr>
                </w:pPr>
                <w:sdt>
                  <w:sdtPr>
                    <w:tag w:val="goog_rdk_8025"/>
                  </w:sdtPr>
                  <w:sdtContent>
                    <w:del w:author="Thomas Cervone-Richards - NOAA Federal" w:id="414" w:date="2023-07-21T16:33:26Z">
                      <w:r w:rsidDel="00000000" w:rsidR="00000000" w:rsidRPr="00000000">
                        <w:rPr>
                          <w:sz w:val="19.920000076293945"/>
                          <w:szCs w:val="19.920000076293945"/>
                          <w:rtl w:val="0"/>
                        </w:rPr>
                        <w:delText xml:space="preserve">and attribute  </w:delText>
                      </w:r>
                    </w:del>
                  </w:sdtContent>
                </w:sdt>
              </w:p>
            </w:sdtContent>
          </w:sdt>
          <w:sdt>
            <w:sdtPr>
              <w:tag w:val="goog_rdk_8028"/>
            </w:sdtPr>
            <w:sdtContent>
              <w:p w:rsidR="00000000" w:rsidDel="00000000" w:rsidP="00000000" w:rsidRDefault="00000000" w:rsidRPr="00000000" w14:paraId="00001E50">
                <w:pPr>
                  <w:widowControl w:val="0"/>
                  <w:spacing w:after="0" w:line="231.2314224243164" w:lineRule="auto"/>
                  <w:ind w:left="119.7723388671875" w:right="217.4139404296875" w:firstLine="0.99609375"/>
                  <w:jc w:val="left"/>
                  <w:rPr>
                    <w:del w:author="Thomas Cervone-Richards - NOAA Federal" w:id="414" w:date="2023-07-21T16:33:26Z"/>
                    <w:sz w:val="19.920000076293945"/>
                    <w:szCs w:val="19.920000076293945"/>
                  </w:rPr>
                </w:pPr>
                <w:sdt>
                  <w:sdtPr>
                    <w:tag w:val="goog_rdk_8027"/>
                  </w:sdtPr>
                  <w:sdtContent>
                    <w:del w:author="Thomas Cervone-Richards - NOAA Federal" w:id="414" w:date="2023-07-21T16:33:26Z">
                      <w:r w:rsidDel="00000000" w:rsidR="00000000" w:rsidRPr="00000000">
                        <w:rPr>
                          <w:sz w:val="19.920000076293945"/>
                          <w:szCs w:val="19.920000076293945"/>
                          <w:rtl w:val="0"/>
                        </w:rPr>
                        <w:delText xml:space="preserve">combinations which  do not display in  </w:delText>
                      </w:r>
                    </w:del>
                  </w:sdtContent>
                </w:sdt>
              </w:p>
            </w:sdtContent>
          </w:sdt>
          <w:p w:rsidR="00000000" w:rsidDel="00000000" w:rsidP="00000000" w:rsidRDefault="00000000" w:rsidRPr="00000000" w14:paraId="00001E51">
            <w:pPr>
              <w:widowControl w:val="0"/>
              <w:spacing w:after="0" w:before="5.211181640625" w:line="240" w:lineRule="auto"/>
              <w:ind w:left="129.931640625" w:firstLine="0"/>
              <w:jc w:val="left"/>
              <w:rPr>
                <w:sz w:val="19.920000076293945"/>
                <w:szCs w:val="19.920000076293945"/>
              </w:rPr>
            </w:pPr>
            <w:sdt>
              <w:sdtPr>
                <w:tag w:val="goog_rdk_8029"/>
              </w:sdtPr>
              <w:sdtContent>
                <w:del w:author="Thomas Cervone-Richards - NOAA Federal" w:id="414" w:date="2023-07-21T16:33:26Z">
                  <w:r w:rsidDel="00000000" w:rsidR="00000000" w:rsidRPr="00000000">
                    <w:rPr>
                      <w:sz w:val="19.920000076293945"/>
                      <w:szCs w:val="19.920000076293945"/>
                      <w:rtl w:val="0"/>
                    </w:rPr>
                    <w:delText xml:space="preserve">ECDIS.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032"/>
            </w:sdtPr>
            <w:sdtContent>
              <w:p w:rsidR="00000000" w:rsidDel="00000000" w:rsidP="00000000" w:rsidRDefault="00000000" w:rsidRPr="00000000" w14:paraId="00001E52">
                <w:pPr>
                  <w:widowControl w:val="0"/>
                  <w:spacing w:after="0" w:line="231.63326740264893" w:lineRule="auto"/>
                  <w:ind w:left="119.7723388671875" w:right="102.247314453125" w:firstLine="10.5572509765625"/>
                  <w:jc w:val="left"/>
                  <w:rPr>
                    <w:del w:author="Thomas Cervone-Richards - NOAA Federal" w:id="414" w:date="2023-07-21T16:33:26Z"/>
                    <w:sz w:val="19.920000076293945"/>
                    <w:szCs w:val="19.920000076293945"/>
                  </w:rPr>
                </w:pPr>
                <w:sdt>
                  <w:sdtPr>
                    <w:tag w:val="goog_rdk_8031"/>
                  </w:sdtPr>
                  <w:sdtContent>
                    <w:del w:author="Thomas Cervone-Richards - NOAA Federal" w:id="414" w:date="2023-07-21T16:33:26Z">
                      <w:r w:rsidDel="00000000" w:rsidR="00000000" w:rsidRPr="00000000">
                        <w:rPr>
                          <w:sz w:val="19.920000076293945"/>
                          <w:szCs w:val="19.920000076293945"/>
                          <w:rtl w:val="0"/>
                        </w:rPr>
                        <w:delText xml:space="preserve">Remove objects which  do not display in  </w:delText>
                      </w:r>
                    </w:del>
                  </w:sdtContent>
                </w:sdt>
              </w:p>
            </w:sdtContent>
          </w:sdt>
          <w:sdt>
            <w:sdtPr>
              <w:tag w:val="goog_rdk_8034"/>
            </w:sdtPr>
            <w:sdtContent>
              <w:p w:rsidR="00000000" w:rsidDel="00000000" w:rsidP="00000000" w:rsidRDefault="00000000" w:rsidRPr="00000000" w14:paraId="00001E53">
                <w:pPr>
                  <w:widowControl w:val="0"/>
                  <w:spacing w:after="0" w:before="2.47802734375" w:line="240" w:lineRule="auto"/>
                  <w:ind w:left="129.931640625" w:firstLine="0"/>
                  <w:jc w:val="left"/>
                  <w:rPr>
                    <w:del w:author="Thomas Cervone-Richards - NOAA Federal" w:id="414" w:date="2023-07-21T16:33:26Z"/>
                    <w:sz w:val="19.920000076293945"/>
                    <w:szCs w:val="19.920000076293945"/>
                  </w:rPr>
                </w:pPr>
                <w:sdt>
                  <w:sdtPr>
                    <w:tag w:val="goog_rdk_8033"/>
                  </w:sdtPr>
                  <w:sdtContent>
                    <w:del w:author="Thomas Cervone-Richards - NOAA Federal" w:id="414" w:date="2023-07-21T16:33:26Z">
                      <w:r w:rsidDel="00000000" w:rsidR="00000000" w:rsidRPr="00000000">
                        <w:rPr>
                          <w:sz w:val="19.920000076293945"/>
                          <w:szCs w:val="19.920000076293945"/>
                          <w:rtl w:val="0"/>
                        </w:rPr>
                        <w:delText xml:space="preserve">ECDIS or use  </w:delText>
                      </w:r>
                    </w:del>
                  </w:sdtContent>
                </w:sdt>
              </w:p>
            </w:sdtContent>
          </w:sdt>
          <w:p w:rsidR="00000000" w:rsidDel="00000000" w:rsidP="00000000" w:rsidRDefault="00000000" w:rsidRPr="00000000" w14:paraId="00001E54">
            <w:pPr>
              <w:widowControl w:val="0"/>
              <w:spacing w:after="0" w:line="240" w:lineRule="auto"/>
              <w:ind w:left="119.9713134765625" w:firstLine="0"/>
              <w:jc w:val="left"/>
              <w:rPr>
                <w:sz w:val="19.920000076293945"/>
                <w:szCs w:val="19.920000076293945"/>
              </w:rPr>
            </w:pPr>
            <w:sdt>
              <w:sdtPr>
                <w:tag w:val="goog_rdk_8035"/>
              </w:sdtPr>
              <w:sdtContent>
                <w:del w:author="Thomas Cervone-Richards - NOAA Federal" w:id="414" w:date="2023-07-21T16:33:26Z">
                  <w:r w:rsidDel="00000000" w:rsidR="00000000" w:rsidRPr="00000000">
                    <w:rPr>
                      <w:sz w:val="19.920000076293945"/>
                      <w:szCs w:val="19.920000076293945"/>
                      <w:rtl w:val="0"/>
                    </w:rPr>
                    <w:delText xml:space="preserve">alternative encoding.</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sdt>
            <w:sdtPr>
              <w:tag w:val="goog_rdk_8038"/>
            </w:sdtPr>
            <w:sdtContent>
              <w:p w:rsidR="00000000" w:rsidDel="00000000" w:rsidP="00000000" w:rsidRDefault="00000000" w:rsidRPr="00000000" w14:paraId="00001E55">
                <w:pPr>
                  <w:widowControl w:val="0"/>
                  <w:spacing w:after="0" w:line="240" w:lineRule="auto"/>
                  <w:ind w:left="117.779541015625" w:firstLine="0"/>
                  <w:jc w:val="left"/>
                  <w:rPr>
                    <w:del w:author="Thomas Cervone-Richards - NOAA Federal" w:id="414" w:date="2023-07-21T16:33:26Z"/>
                    <w:sz w:val="19.920000076293945"/>
                    <w:szCs w:val="19.920000076293945"/>
                  </w:rPr>
                </w:pPr>
                <w:sdt>
                  <w:sdtPr>
                    <w:tag w:val="goog_rdk_8037"/>
                  </w:sdtPr>
                  <w:sdtContent>
                    <w:del w:author="Thomas Cervone-Richards - NOAA Federal" w:id="414" w:date="2023-07-21T16:33:26Z">
                      <w:r w:rsidDel="00000000" w:rsidR="00000000" w:rsidRPr="00000000">
                        <w:rPr>
                          <w:sz w:val="19.920000076293945"/>
                          <w:szCs w:val="19.920000076293945"/>
                          <w:rtl w:val="0"/>
                        </w:rPr>
                        <w:delText xml:space="preserve">4.6.6.6, 4.7.4,  </w:delText>
                      </w:r>
                    </w:del>
                  </w:sdtContent>
                </w:sdt>
              </w:p>
            </w:sdtContent>
          </w:sdt>
          <w:sdt>
            <w:sdtPr>
              <w:tag w:val="goog_rdk_8040"/>
            </w:sdtPr>
            <w:sdtContent>
              <w:p w:rsidR="00000000" w:rsidDel="00000000" w:rsidP="00000000" w:rsidRDefault="00000000" w:rsidRPr="00000000" w14:paraId="00001E56">
                <w:pPr>
                  <w:widowControl w:val="0"/>
                  <w:spacing w:after="0" w:line="228.82407188415527" w:lineRule="auto"/>
                  <w:ind w:left="117.779541015625" w:right="288.592529296875" w:firstLine="0"/>
                  <w:jc w:val="left"/>
                  <w:rPr>
                    <w:del w:author="Thomas Cervone-Richards - NOAA Federal" w:id="414" w:date="2023-07-21T16:33:26Z"/>
                    <w:sz w:val="19.920000076293945"/>
                    <w:szCs w:val="19.920000076293945"/>
                  </w:rPr>
                </w:pPr>
                <w:sdt>
                  <w:sdtPr>
                    <w:tag w:val="goog_rdk_8039"/>
                  </w:sdtPr>
                  <w:sdtContent>
                    <w:del w:author="Thomas Cervone-Richards - NOAA Federal" w:id="414" w:date="2023-07-21T16:33:26Z">
                      <w:r w:rsidDel="00000000" w:rsidR="00000000" w:rsidRPr="00000000">
                        <w:rPr>
                          <w:sz w:val="19.920000076293945"/>
                          <w:szCs w:val="19.920000076293945"/>
                          <w:rtl w:val="0"/>
                        </w:rPr>
                        <w:delText xml:space="preserve">4.7.7.1, 4.7.7.2,  4.7.11, 4.8.3,  </w:delText>
                      </w:r>
                    </w:del>
                  </w:sdtContent>
                </w:sdt>
              </w:p>
            </w:sdtContent>
          </w:sdt>
          <w:sdt>
            <w:sdtPr>
              <w:tag w:val="goog_rdk_8042"/>
            </w:sdtPr>
            <w:sdtContent>
              <w:p w:rsidR="00000000" w:rsidDel="00000000" w:rsidP="00000000" w:rsidRDefault="00000000" w:rsidRPr="00000000" w14:paraId="00001E57">
                <w:pPr>
                  <w:widowControl w:val="0"/>
                  <w:spacing w:after="0" w:before="7.208251953125" w:line="240" w:lineRule="auto"/>
                  <w:ind w:left="117.779541015625" w:firstLine="0"/>
                  <w:jc w:val="left"/>
                  <w:rPr>
                    <w:del w:author="Thomas Cervone-Richards - NOAA Federal" w:id="414" w:date="2023-07-21T16:33:26Z"/>
                    <w:sz w:val="19.920000076293945"/>
                    <w:szCs w:val="19.920000076293945"/>
                  </w:rPr>
                </w:pPr>
                <w:sdt>
                  <w:sdtPr>
                    <w:tag w:val="goog_rdk_8041"/>
                  </w:sdtPr>
                  <w:sdtContent>
                    <w:del w:author="Thomas Cervone-Richards - NOAA Federal" w:id="414" w:date="2023-07-21T16:33:26Z">
                      <w:r w:rsidDel="00000000" w:rsidR="00000000" w:rsidRPr="00000000">
                        <w:rPr>
                          <w:sz w:val="19.920000076293945"/>
                          <w:szCs w:val="19.920000076293945"/>
                          <w:rtl w:val="0"/>
                        </w:rPr>
                        <w:delText xml:space="preserve">4.8.5, 4.8.8,  </w:delText>
                      </w:r>
                    </w:del>
                  </w:sdtContent>
                </w:sdt>
              </w:p>
            </w:sdtContent>
          </w:sdt>
          <w:sdt>
            <w:sdtPr>
              <w:tag w:val="goog_rdk_8044"/>
            </w:sdtPr>
            <w:sdtContent>
              <w:p w:rsidR="00000000" w:rsidDel="00000000" w:rsidP="00000000" w:rsidRDefault="00000000" w:rsidRPr="00000000" w14:paraId="00001E58">
                <w:pPr>
                  <w:widowControl w:val="0"/>
                  <w:spacing w:after="0" w:line="240" w:lineRule="auto"/>
                  <w:ind w:left="117.779541015625" w:firstLine="0"/>
                  <w:jc w:val="left"/>
                  <w:rPr>
                    <w:del w:author="Thomas Cervone-Richards - NOAA Federal" w:id="414" w:date="2023-07-21T16:33:26Z"/>
                    <w:sz w:val="19.920000076293945"/>
                    <w:szCs w:val="19.920000076293945"/>
                  </w:rPr>
                </w:pPr>
                <w:sdt>
                  <w:sdtPr>
                    <w:tag w:val="goog_rdk_8043"/>
                  </w:sdtPr>
                  <w:sdtContent>
                    <w:del w:author="Thomas Cervone-Richards - NOAA Federal" w:id="414" w:date="2023-07-21T16:33:26Z">
                      <w:r w:rsidDel="00000000" w:rsidR="00000000" w:rsidRPr="00000000">
                        <w:rPr>
                          <w:sz w:val="19.920000076293945"/>
                          <w:szCs w:val="19.920000076293945"/>
                          <w:rtl w:val="0"/>
                        </w:rPr>
                        <w:delText xml:space="preserve">4.8.10, 4.8.12,  </w:delText>
                      </w:r>
                    </w:del>
                  </w:sdtContent>
                </w:sdt>
              </w:p>
            </w:sdtContent>
          </w:sdt>
          <w:p w:rsidR="00000000" w:rsidDel="00000000" w:rsidP="00000000" w:rsidRDefault="00000000" w:rsidRPr="00000000" w14:paraId="00001E59">
            <w:pPr>
              <w:widowControl w:val="0"/>
              <w:spacing w:after="0" w:line="240" w:lineRule="auto"/>
              <w:ind w:left="117.779541015625" w:firstLine="0"/>
              <w:jc w:val="left"/>
              <w:rPr>
                <w:sz w:val="19.920000076293945"/>
                <w:szCs w:val="19.920000076293945"/>
              </w:rPr>
            </w:pPr>
            <w:sdt>
              <w:sdtPr>
                <w:tag w:val="goog_rdk_8045"/>
              </w:sdtPr>
              <w:sdtContent>
                <w:del w:author="Thomas Cervone-Richards - NOAA Federal" w:id="414" w:date="2023-07-21T16:33:26Z">
                  <w:r w:rsidDel="00000000" w:rsidR="00000000" w:rsidRPr="00000000">
                    <w:rPr>
                      <w:sz w:val="19.920000076293945"/>
                      <w:szCs w:val="19.920000076293945"/>
                      <w:rtl w:val="0"/>
                    </w:rPr>
                    <w:delText xml:space="preserve">4.8.13 and 11.6.1</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5A">
            <w:pPr>
              <w:widowControl w:val="0"/>
              <w:spacing w:after="0" w:line="240" w:lineRule="auto"/>
              <w:jc w:val="center"/>
              <w:rPr>
                <w:sz w:val="19.920000076293945"/>
                <w:szCs w:val="19.920000076293945"/>
              </w:rPr>
            </w:pPr>
            <w:sdt>
              <w:sdtPr>
                <w:tag w:val="goog_rdk_8047"/>
              </w:sdtPr>
              <w:sdtContent>
                <w:del w:author="Thomas Cervone-Richards - NOAA Federal" w:id="414" w:date="2023-07-21T16:33:26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E5B">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D">
            <w:pPr>
              <w:widowControl w:val="0"/>
              <w:spacing w:after="0" w:line="240" w:lineRule="auto"/>
              <w:jc w:val="center"/>
              <w:rPr>
                <w:sz w:val="19.920000076293945"/>
                <w:szCs w:val="19.920000076293945"/>
              </w:rPr>
            </w:pPr>
            <w:sdt>
              <w:sdtPr>
                <w:tag w:val="goog_rdk_8049"/>
              </w:sdtPr>
              <w:sdtContent>
                <w:del w:author="Thomas Cervone-Richards - NOAA Federal" w:id="415" w:date="2023-07-21T16:33:30Z">
                  <w:r w:rsidDel="00000000" w:rsidR="00000000" w:rsidRPr="00000000">
                    <w:rPr>
                      <w:sz w:val="19.920000076293945"/>
                      <w:szCs w:val="19.920000076293945"/>
                      <w:rtl w:val="0"/>
                    </w:rPr>
                    <w:delText xml:space="preserve">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5E">
            <w:pPr>
              <w:widowControl w:val="0"/>
              <w:spacing w:after="0" w:line="240" w:lineRule="auto"/>
              <w:jc w:val="center"/>
              <w:rPr>
                <w:sz w:val="19.920000076293945"/>
                <w:szCs w:val="19.920000076293945"/>
              </w:rPr>
            </w:pPr>
            <w:sdt>
              <w:sdtPr>
                <w:tag w:val="goog_rdk_8051"/>
              </w:sdtPr>
              <w:sdtContent>
                <w:del w:author="Thomas Cervone-Richards - NOAA Federal" w:id="415" w:date="2023-07-21T16:33:30Z">
                  <w:r w:rsidDel="00000000" w:rsidR="00000000" w:rsidRPr="00000000">
                    <w:rPr>
                      <w:sz w:val="19.920000076293945"/>
                      <w:szCs w:val="19.920000076293945"/>
                      <w:rtl w:val="0"/>
                    </w:rPr>
                    <w:delText xml:space="preserve">Geometry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5F">
            <w:pPr>
              <w:widowControl w:val="0"/>
              <w:spacing w:after="0" w:line="240" w:lineRule="auto"/>
              <w:jc w:val="center"/>
              <w:rPr>
                <w:sz w:val="19.920000076293945"/>
                <w:szCs w:val="19.920000076293945"/>
              </w:rPr>
            </w:pPr>
            <w:sdt>
              <w:sdtPr>
                <w:tag w:val="goog_rdk_8053"/>
              </w:sdtPr>
              <w:sdtContent>
                <w:del w:author="Thomas Cervone-Richards - NOAA Federal" w:id="415" w:date="2023-07-21T16:33:30Z">
                  <w:r w:rsidDel="00000000" w:rsidR="00000000" w:rsidRPr="00000000">
                    <w:rPr>
                      <w:sz w:val="19.920000076293945"/>
                      <w:szCs w:val="19.920000076293945"/>
                      <w:rtl w:val="0"/>
                    </w:rPr>
                    <w:delText xml:space="preserve">Attributes</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5">
            <w:pPr>
              <w:widowControl w:val="0"/>
              <w:spacing w:after="0" w:line="240" w:lineRule="auto"/>
              <w:jc w:val="center"/>
              <w:rPr>
                <w:sz w:val="19.920000076293945"/>
                <w:szCs w:val="19.920000076293945"/>
              </w:rPr>
            </w:pPr>
            <w:sdt>
              <w:sdtPr>
                <w:tag w:val="goog_rdk_8055"/>
              </w:sdtPr>
              <w:sdtContent>
                <w:del w:author="Thomas Cervone-Richards - NOAA Federal" w:id="415" w:date="2023-07-21T16:33:30Z">
                  <w:r w:rsidDel="00000000" w:rsidR="00000000" w:rsidRPr="00000000">
                    <w:rPr>
                      <w:sz w:val="19.920000076293945"/>
                      <w:szCs w:val="19.920000076293945"/>
                      <w:rtl w:val="0"/>
                    </w:rPr>
                    <w:delText xml:space="preserve">BRIDGE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6">
            <w:pPr>
              <w:widowControl w:val="0"/>
              <w:spacing w:after="0" w:line="240" w:lineRule="auto"/>
              <w:jc w:val="center"/>
              <w:rPr>
                <w:sz w:val="19.920000076293945"/>
                <w:szCs w:val="19.920000076293945"/>
              </w:rPr>
            </w:pPr>
            <w:sdt>
              <w:sdtPr>
                <w:tag w:val="goog_rdk_8057"/>
              </w:sdtPr>
              <w:sdtContent>
                <w:del w:author="Thomas Cervone-Richards - NOAA Federal" w:id="415" w:date="2023-07-21T16:33:30Z">
                  <w:r w:rsidDel="00000000" w:rsidR="00000000" w:rsidRPr="00000000">
                    <w:rPr>
                      <w:sz w:val="19.920000076293945"/>
                      <w:szCs w:val="19.920000076293945"/>
                      <w:rtl w:val="0"/>
                    </w:rPr>
                    <w:delText xml:space="preserve">P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67">
            <w:pPr>
              <w:widowControl w:val="0"/>
              <w:spacing w:after="0" w:line="240" w:lineRule="auto"/>
              <w:jc w:val="center"/>
              <w:rPr>
                <w:sz w:val="19.920000076293945"/>
                <w:szCs w:val="19.920000076293945"/>
              </w:rPr>
            </w:pPr>
            <w:sdt>
              <w:sdtPr>
                <w:tag w:val="goog_rdk_8059"/>
              </w:sdtPr>
              <w:sdtContent>
                <w:del w:author="Thomas Cervone-Richards - NOAA Federal" w:id="415" w:date="2023-07-21T16:33:30Z">
                  <w:r w:rsidDel="00000000" w:rsidR="00000000" w:rsidRPr="00000000">
                    <w:rPr>
                      <w:sz w:val="19.920000076293945"/>
                      <w:szCs w:val="19.920000076293945"/>
                      <w:rtl w:val="0"/>
                    </w:rPr>
                    <w:delText xml:space="preserve">-</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D">
            <w:pPr>
              <w:widowControl w:val="0"/>
              <w:spacing w:after="0" w:line="240" w:lineRule="auto"/>
              <w:jc w:val="center"/>
              <w:rPr>
                <w:sz w:val="19.920000076293945"/>
                <w:szCs w:val="19.920000076293945"/>
              </w:rPr>
            </w:pPr>
            <w:sdt>
              <w:sdtPr>
                <w:tag w:val="goog_rdk_8061"/>
              </w:sdtPr>
              <w:sdtContent>
                <w:del w:author="Thomas Cervone-Richards - NOAA Federal" w:id="415" w:date="2023-07-21T16:33:30Z">
                  <w:r w:rsidDel="00000000" w:rsidR="00000000" w:rsidRPr="00000000">
                    <w:rPr>
                      <w:sz w:val="19.920000076293945"/>
                      <w:szCs w:val="19.920000076293945"/>
                      <w:rtl w:val="0"/>
                    </w:rPr>
                    <w:delText xml:space="preserve">DAMCON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6E">
            <w:pPr>
              <w:widowControl w:val="0"/>
              <w:spacing w:after="0" w:line="240" w:lineRule="auto"/>
              <w:jc w:val="center"/>
              <w:rPr>
                <w:sz w:val="19.920000076293945"/>
                <w:szCs w:val="19.920000076293945"/>
              </w:rPr>
            </w:pPr>
            <w:sdt>
              <w:sdtPr>
                <w:tag w:val="goog_rdk_8063"/>
              </w:sdtPr>
              <w:sdtContent>
                <w:del w:author="Thomas Cervone-Richards - NOAA Federal" w:id="415" w:date="2023-07-21T16:33:30Z">
                  <w:r w:rsidDel="00000000" w:rsidR="00000000" w:rsidRPr="00000000">
                    <w:rPr>
                      <w:sz w:val="19.920000076293945"/>
                      <w:szCs w:val="19.920000076293945"/>
                      <w:rtl w:val="0"/>
                    </w:rPr>
                    <w:delText xml:space="preserve">P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6F">
            <w:pPr>
              <w:widowControl w:val="0"/>
              <w:spacing w:after="0" w:line="240" w:lineRule="auto"/>
              <w:jc w:val="center"/>
              <w:rPr>
                <w:sz w:val="19.920000076293945"/>
                <w:szCs w:val="19.920000076293945"/>
              </w:rPr>
            </w:pPr>
            <w:sdt>
              <w:sdtPr>
                <w:tag w:val="goog_rdk_8065"/>
              </w:sdtPr>
              <w:sdtContent>
                <w:del w:author="Thomas Cervone-Richards - NOAA Federal" w:id="415" w:date="2023-07-21T16:33:30Z">
                  <w:r w:rsidDel="00000000" w:rsidR="00000000" w:rsidRPr="00000000">
                    <w:rPr>
                      <w:sz w:val="19.920000076293945"/>
                      <w:szCs w:val="19.920000076293945"/>
                      <w:rtl w:val="0"/>
                    </w:rPr>
                    <w:delText xml:space="preserve">CATDAM ≠ 3</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5">
            <w:pPr>
              <w:widowControl w:val="0"/>
              <w:spacing w:after="0" w:line="240" w:lineRule="auto"/>
              <w:jc w:val="center"/>
              <w:rPr>
                <w:sz w:val="19.920000076293945"/>
                <w:szCs w:val="19.920000076293945"/>
              </w:rPr>
            </w:pPr>
            <w:sdt>
              <w:sdtPr>
                <w:tag w:val="goog_rdk_8067"/>
              </w:sdtPr>
              <w:sdtContent>
                <w:del w:author="Thomas Cervone-Richards - NOAA Federal" w:id="415" w:date="2023-07-21T16:33:30Z">
                  <w:r w:rsidDel="00000000" w:rsidR="00000000" w:rsidRPr="00000000">
                    <w:rPr>
                      <w:sz w:val="19.920000076293945"/>
                      <w:szCs w:val="19.920000076293945"/>
                      <w:rtl w:val="0"/>
                    </w:rPr>
                    <w:delText xml:space="preserve">GRIDRN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6">
            <w:pPr>
              <w:widowControl w:val="0"/>
              <w:spacing w:after="0" w:line="240" w:lineRule="auto"/>
              <w:jc w:val="center"/>
              <w:rPr>
                <w:sz w:val="19.920000076293945"/>
                <w:szCs w:val="19.920000076293945"/>
              </w:rPr>
            </w:pPr>
            <w:sdt>
              <w:sdtPr>
                <w:tag w:val="goog_rdk_8069"/>
              </w:sdtPr>
              <w:sdtContent>
                <w:del w:author="Thomas Cervone-Richards - NOAA Federal" w:id="415" w:date="2023-07-21T16:33:30Z">
                  <w:r w:rsidDel="00000000" w:rsidR="00000000" w:rsidRPr="00000000">
                    <w:rPr>
                      <w:sz w:val="19.920000076293945"/>
                      <w:szCs w:val="19.920000076293945"/>
                      <w:rtl w:val="0"/>
                    </w:rPr>
                    <w:delText xml:space="preserve">P</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77">
            <w:pPr>
              <w:widowControl w:val="0"/>
              <w:spacing w:after="0" w:line="276" w:lineRule="auto"/>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D">
            <w:pPr>
              <w:widowControl w:val="0"/>
              <w:spacing w:after="0" w:line="240" w:lineRule="auto"/>
              <w:jc w:val="center"/>
              <w:rPr>
                <w:sz w:val="19.920000076293945"/>
                <w:szCs w:val="19.920000076293945"/>
              </w:rPr>
            </w:pPr>
            <w:sdt>
              <w:sdtPr>
                <w:tag w:val="goog_rdk_8071"/>
              </w:sdtPr>
              <w:sdtContent>
                <w:del w:author="Thomas Cervone-Richards - NOAA Federal" w:id="415" w:date="2023-07-21T16:33:30Z">
                  <w:r w:rsidDel="00000000" w:rsidR="00000000" w:rsidRPr="00000000">
                    <w:rPr>
                      <w:sz w:val="19.920000076293945"/>
                      <w:szCs w:val="19.920000076293945"/>
                      <w:rtl w:val="0"/>
                    </w:rPr>
                    <w:delText xml:space="preserve">PIPSOL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7E">
            <w:pPr>
              <w:widowControl w:val="0"/>
              <w:spacing w:after="0" w:line="240" w:lineRule="auto"/>
              <w:jc w:val="center"/>
              <w:rPr>
                <w:sz w:val="19.920000076293945"/>
                <w:szCs w:val="19.920000076293945"/>
              </w:rPr>
            </w:pPr>
            <w:sdt>
              <w:sdtPr>
                <w:tag w:val="goog_rdk_8073"/>
              </w:sdtPr>
              <w:sdtContent>
                <w:del w:author="Thomas Cervone-Richards - NOAA Federal" w:id="415" w:date="2023-07-21T16:33:30Z">
                  <w:r w:rsidDel="00000000" w:rsidR="00000000" w:rsidRPr="00000000">
                    <w:rPr>
                      <w:sz w:val="19.920000076293945"/>
                      <w:szCs w:val="19.920000076293945"/>
                      <w:rtl w:val="0"/>
                    </w:rPr>
                    <w:delText xml:space="preserve">P</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7F">
            <w:pPr>
              <w:widowControl w:val="0"/>
              <w:spacing w:after="0" w:line="276" w:lineRule="auto"/>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5">
            <w:pPr>
              <w:widowControl w:val="0"/>
              <w:spacing w:after="0" w:line="240" w:lineRule="auto"/>
              <w:jc w:val="center"/>
              <w:rPr>
                <w:sz w:val="19.920000076293945"/>
                <w:szCs w:val="19.920000076293945"/>
              </w:rPr>
            </w:pPr>
            <w:sdt>
              <w:sdtPr>
                <w:tag w:val="goog_rdk_8075"/>
              </w:sdtPr>
              <w:sdtContent>
                <w:del w:author="Thomas Cervone-Richards - NOAA Federal" w:id="415" w:date="2023-07-21T16:33:30Z">
                  <w:r w:rsidDel="00000000" w:rsidR="00000000" w:rsidRPr="00000000">
                    <w:rPr>
                      <w:sz w:val="19.920000076293945"/>
                      <w:szCs w:val="19.920000076293945"/>
                      <w:rtl w:val="0"/>
                    </w:rPr>
                    <w:delText xml:space="preserve">PRDARE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6">
            <w:pPr>
              <w:widowControl w:val="0"/>
              <w:spacing w:after="0" w:line="240" w:lineRule="auto"/>
              <w:jc w:val="center"/>
              <w:rPr>
                <w:sz w:val="19.920000076293945"/>
                <w:szCs w:val="19.920000076293945"/>
              </w:rPr>
            </w:pPr>
            <w:sdt>
              <w:sdtPr>
                <w:tag w:val="goog_rdk_8077"/>
              </w:sdtPr>
              <w:sdtContent>
                <w:del w:author="Thomas Cervone-Richards - NOAA Federal" w:id="415" w:date="2023-07-21T16:33:30Z">
                  <w:r w:rsidDel="00000000" w:rsidR="00000000" w:rsidRPr="00000000">
                    <w:rPr>
                      <w:sz w:val="19.920000076293945"/>
                      <w:szCs w:val="19.920000076293945"/>
                      <w:rtl w:val="0"/>
                    </w:rPr>
                    <w:delText xml:space="preserve">P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87">
            <w:pPr>
              <w:widowControl w:val="0"/>
              <w:spacing w:after="0" w:line="240" w:lineRule="auto"/>
              <w:jc w:val="center"/>
              <w:rPr>
                <w:sz w:val="19.920000076293945"/>
                <w:szCs w:val="19.920000076293945"/>
              </w:rPr>
            </w:pPr>
            <w:sdt>
              <w:sdtPr>
                <w:tag w:val="goog_rdk_8079"/>
              </w:sdtPr>
              <w:sdtContent>
                <w:del w:author="Thomas Cervone-Richards - NOAA Federal" w:id="415" w:date="2023-07-21T16:33:30Z">
                  <w:r w:rsidDel="00000000" w:rsidR="00000000" w:rsidRPr="00000000">
                    <w:rPr>
                      <w:sz w:val="19.920000076293945"/>
                      <w:szCs w:val="19.920000076293945"/>
                      <w:rtl w:val="0"/>
                    </w:rPr>
                    <w:delText xml:space="preserve">CATPRA = not Present</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D">
            <w:pPr>
              <w:widowControl w:val="0"/>
              <w:spacing w:after="0" w:line="240" w:lineRule="auto"/>
              <w:jc w:val="center"/>
              <w:rPr>
                <w:sz w:val="19.920000076293945"/>
                <w:szCs w:val="19.920000076293945"/>
              </w:rPr>
            </w:pPr>
            <w:sdt>
              <w:sdtPr>
                <w:tag w:val="goog_rdk_8081"/>
              </w:sdtPr>
              <w:sdtContent>
                <w:del w:author="Thomas Cervone-Richards - NOAA Federal" w:id="415" w:date="2023-07-21T16:33:30Z">
                  <w:r w:rsidDel="00000000" w:rsidR="00000000" w:rsidRPr="00000000">
                    <w:rPr>
                      <w:sz w:val="19.920000076293945"/>
                      <w:szCs w:val="19.920000076293945"/>
                      <w:rtl w:val="0"/>
                    </w:rPr>
                    <w:delText xml:space="preserve">RAPIDS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8E">
            <w:pPr>
              <w:widowControl w:val="0"/>
              <w:spacing w:after="0" w:line="240" w:lineRule="auto"/>
              <w:jc w:val="center"/>
              <w:rPr>
                <w:sz w:val="19.920000076293945"/>
                <w:szCs w:val="19.920000076293945"/>
              </w:rPr>
            </w:pPr>
            <w:sdt>
              <w:sdtPr>
                <w:tag w:val="goog_rdk_8083"/>
              </w:sdtPr>
              <w:sdtContent>
                <w:del w:author="Thomas Cervone-Richards - NOAA Federal" w:id="415" w:date="2023-07-21T16:33:30Z">
                  <w:r w:rsidDel="00000000" w:rsidR="00000000" w:rsidRPr="00000000">
                    <w:rPr>
                      <w:sz w:val="19.920000076293945"/>
                      <w:szCs w:val="19.920000076293945"/>
                      <w:rtl w:val="0"/>
                    </w:rPr>
                    <w:delText xml:space="preserve">P</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8F">
            <w:pPr>
              <w:widowControl w:val="0"/>
              <w:spacing w:after="0" w:line="276" w:lineRule="auto"/>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5">
            <w:pPr>
              <w:widowControl w:val="0"/>
              <w:spacing w:after="0" w:line="240" w:lineRule="auto"/>
              <w:jc w:val="center"/>
              <w:rPr>
                <w:sz w:val="19.920000076293945"/>
                <w:szCs w:val="19.920000076293945"/>
              </w:rPr>
            </w:pPr>
            <w:sdt>
              <w:sdtPr>
                <w:tag w:val="goog_rdk_8085"/>
              </w:sdtPr>
              <w:sdtContent>
                <w:del w:author="Thomas Cervone-Richards - NOAA Federal" w:id="415" w:date="2023-07-21T16:33:30Z">
                  <w:r w:rsidDel="00000000" w:rsidR="00000000" w:rsidRPr="00000000">
                    <w:rPr>
                      <w:sz w:val="19.920000076293945"/>
                      <w:szCs w:val="19.920000076293945"/>
                      <w:rtl w:val="0"/>
                    </w:rPr>
                    <w:delText xml:space="preserve">ROADWY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6">
            <w:pPr>
              <w:widowControl w:val="0"/>
              <w:spacing w:after="0" w:line="240" w:lineRule="auto"/>
              <w:jc w:val="center"/>
              <w:rPr>
                <w:sz w:val="19.920000076293945"/>
                <w:szCs w:val="19.920000076293945"/>
              </w:rPr>
            </w:pPr>
            <w:sdt>
              <w:sdtPr>
                <w:tag w:val="goog_rdk_8087"/>
              </w:sdtPr>
              <w:sdtContent>
                <w:del w:author="Thomas Cervone-Richards - NOAA Federal" w:id="415" w:date="2023-07-21T16:33:30Z">
                  <w:r w:rsidDel="00000000" w:rsidR="00000000" w:rsidRPr="00000000">
                    <w:rPr>
                      <w:sz w:val="19.920000076293945"/>
                      <w:szCs w:val="19.920000076293945"/>
                      <w:rtl w:val="0"/>
                    </w:rPr>
                    <w:delText xml:space="preserve">P</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97">
            <w:pPr>
              <w:widowControl w:val="0"/>
              <w:spacing w:after="0" w:line="276" w:lineRule="auto"/>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D">
            <w:pPr>
              <w:widowControl w:val="0"/>
              <w:spacing w:after="0" w:line="240" w:lineRule="auto"/>
              <w:jc w:val="center"/>
              <w:rPr>
                <w:sz w:val="19.920000076293945"/>
                <w:szCs w:val="19.920000076293945"/>
              </w:rPr>
            </w:pPr>
            <w:sdt>
              <w:sdtPr>
                <w:tag w:val="goog_rdk_8089"/>
              </w:sdtPr>
              <w:sdtContent>
                <w:del w:author="Thomas Cervone-Richards - NOAA Federal" w:id="415" w:date="2023-07-21T16:33:30Z">
                  <w:r w:rsidDel="00000000" w:rsidR="00000000" w:rsidRPr="00000000">
                    <w:rPr>
                      <w:sz w:val="19.920000076293945"/>
                      <w:szCs w:val="19.920000076293945"/>
                      <w:rtl w:val="0"/>
                    </w:rPr>
                    <w:delText xml:space="preserve">RUNWAY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9E">
            <w:pPr>
              <w:widowControl w:val="0"/>
              <w:spacing w:after="0" w:line="240" w:lineRule="auto"/>
              <w:jc w:val="center"/>
              <w:rPr>
                <w:sz w:val="19.920000076293945"/>
                <w:szCs w:val="19.920000076293945"/>
              </w:rPr>
            </w:pPr>
            <w:sdt>
              <w:sdtPr>
                <w:tag w:val="goog_rdk_8091"/>
              </w:sdtPr>
              <w:sdtContent>
                <w:del w:author="Thomas Cervone-Richards - NOAA Federal" w:id="415" w:date="2023-07-21T16:33:30Z">
                  <w:r w:rsidDel="00000000" w:rsidR="00000000" w:rsidRPr="00000000">
                    <w:rPr>
                      <w:sz w:val="19.920000076293945"/>
                      <w:szCs w:val="19.920000076293945"/>
                      <w:rtl w:val="0"/>
                    </w:rPr>
                    <w:delText xml:space="preserve">P</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9F">
            <w:pPr>
              <w:widowControl w:val="0"/>
              <w:spacing w:after="0" w:line="276" w:lineRule="auto"/>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470.99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A5">
            <w:pPr>
              <w:widowControl w:val="0"/>
              <w:spacing w:after="0" w:line="240" w:lineRule="auto"/>
              <w:jc w:val="center"/>
              <w:rPr>
                <w:sz w:val="19.920000076293945"/>
                <w:szCs w:val="19.920000076293945"/>
              </w:rPr>
            </w:pPr>
            <w:sdt>
              <w:sdtPr>
                <w:tag w:val="goog_rdk_8093"/>
              </w:sdtPr>
              <w:sdtContent>
                <w:del w:author="Thomas Cervone-Richards - NOAA Federal" w:id="415" w:date="2023-07-21T16:33:30Z">
                  <w:r w:rsidDel="00000000" w:rsidR="00000000" w:rsidRPr="00000000">
                    <w:rPr>
                      <w:sz w:val="19.920000076293945"/>
                      <w:szCs w:val="19.920000076293945"/>
                      <w:rtl w:val="0"/>
                    </w:rPr>
                    <w:delText xml:space="preserve">SLOGRD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A6">
            <w:pPr>
              <w:widowControl w:val="0"/>
              <w:spacing w:after="0" w:line="240" w:lineRule="auto"/>
              <w:jc w:val="center"/>
              <w:rPr>
                <w:sz w:val="19.920000076293945"/>
                <w:szCs w:val="19.920000076293945"/>
              </w:rPr>
            </w:pPr>
            <w:sdt>
              <w:sdtPr>
                <w:tag w:val="goog_rdk_8095"/>
              </w:sdtPr>
              <w:sdtContent>
                <w:del w:author="Thomas Cervone-Richards - NOAA Federal" w:id="415" w:date="2023-07-21T16:33:30Z">
                  <w:r w:rsidDel="00000000" w:rsidR="00000000" w:rsidRPr="00000000">
                    <w:rPr>
                      <w:sz w:val="19.920000076293945"/>
                      <w:szCs w:val="19.920000076293945"/>
                      <w:rtl w:val="0"/>
                    </w:rPr>
                    <w:delText xml:space="preserve">A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A7">
            <w:pPr>
              <w:widowControl w:val="0"/>
              <w:spacing w:after="0" w:line="231.83419704437256" w:lineRule="auto"/>
              <w:ind w:left="155.164794921875" w:right="85.3216552734375" w:firstLine="0"/>
              <w:jc w:val="center"/>
              <w:rPr>
                <w:sz w:val="19.920000076293945"/>
                <w:szCs w:val="19.920000076293945"/>
              </w:rPr>
            </w:pPr>
            <w:sdt>
              <w:sdtPr>
                <w:tag w:val="goog_rdk_8097"/>
              </w:sdtPr>
              <w:sdtContent>
                <w:del w:author="Thomas Cervone-Richards - NOAA Federal" w:id="415" w:date="2023-07-21T16:33:30Z">
                  <w:r w:rsidDel="00000000" w:rsidR="00000000" w:rsidRPr="00000000">
                    <w:rPr>
                      <w:sz w:val="19.920000076293945"/>
                      <w:szCs w:val="19.920000076293945"/>
                      <w:rtl w:val="0"/>
                    </w:rPr>
                    <w:delText xml:space="preserve">CATSLO is Null OR not Present OR (CATSLO  = 1, 2, 3, 4, 5, 7 AND CONRAD ≠ 1)</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AD">
            <w:pPr>
              <w:widowControl w:val="0"/>
              <w:spacing w:after="0" w:line="240" w:lineRule="auto"/>
              <w:jc w:val="center"/>
              <w:rPr>
                <w:sz w:val="19.920000076293945"/>
                <w:szCs w:val="19.920000076293945"/>
              </w:rPr>
            </w:pPr>
            <w:sdt>
              <w:sdtPr>
                <w:tag w:val="goog_rdk_8099"/>
              </w:sdtPr>
              <w:sdtContent>
                <w:del w:author="Thomas Cervone-Richards - NOAA Federal" w:id="415" w:date="2023-07-21T16:33:30Z">
                  <w:r w:rsidDel="00000000" w:rsidR="00000000" w:rsidRPr="00000000">
                    <w:rPr>
                      <w:sz w:val="19.920000076293945"/>
                      <w:szCs w:val="19.920000076293945"/>
                      <w:rtl w:val="0"/>
                    </w:rPr>
                    <w:delText xml:space="preserve">TUNNEL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AE">
            <w:pPr>
              <w:widowControl w:val="0"/>
              <w:spacing w:after="0" w:line="240" w:lineRule="auto"/>
              <w:jc w:val="center"/>
              <w:rPr>
                <w:sz w:val="19.920000076293945"/>
                <w:szCs w:val="19.920000076293945"/>
              </w:rPr>
            </w:pPr>
            <w:sdt>
              <w:sdtPr>
                <w:tag w:val="goog_rdk_8101"/>
              </w:sdtPr>
              <w:sdtContent>
                <w:del w:author="Thomas Cervone-Richards - NOAA Federal" w:id="415" w:date="2023-07-21T16:33:30Z">
                  <w:r w:rsidDel="00000000" w:rsidR="00000000" w:rsidRPr="00000000">
                    <w:rPr>
                      <w:sz w:val="19.920000076293945"/>
                      <w:szCs w:val="19.920000076293945"/>
                      <w:rtl w:val="0"/>
                    </w:rPr>
                    <w:delText xml:space="preserve">P</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AF">
            <w:pPr>
              <w:widowControl w:val="0"/>
              <w:spacing w:after="0" w:line="276" w:lineRule="auto"/>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2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B5">
            <w:pPr>
              <w:widowControl w:val="0"/>
              <w:spacing w:after="0" w:line="240" w:lineRule="auto"/>
              <w:jc w:val="center"/>
              <w:rPr>
                <w:sz w:val="19.920000076293945"/>
                <w:szCs w:val="19.920000076293945"/>
              </w:rPr>
            </w:pPr>
            <w:sdt>
              <w:sdtPr>
                <w:tag w:val="goog_rdk_8103"/>
              </w:sdtPr>
              <w:sdtContent>
                <w:del w:author="Thomas Cervone-Richards - NOAA Federal" w:id="415" w:date="2023-07-21T16:33:30Z">
                  <w:r w:rsidDel="00000000" w:rsidR="00000000" w:rsidRPr="00000000">
                    <w:rPr>
                      <w:sz w:val="19.920000076293945"/>
                      <w:szCs w:val="19.920000076293945"/>
                      <w:rtl w:val="0"/>
                    </w:rPr>
                    <w:delText xml:space="preserve">WATFAL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B6">
            <w:pPr>
              <w:widowControl w:val="0"/>
              <w:spacing w:after="0" w:line="240" w:lineRule="auto"/>
              <w:jc w:val="center"/>
              <w:rPr>
                <w:sz w:val="19.920000076293945"/>
                <w:szCs w:val="19.920000076293945"/>
              </w:rPr>
            </w:pPr>
            <w:sdt>
              <w:sdtPr>
                <w:tag w:val="goog_rdk_8105"/>
              </w:sdtPr>
              <w:sdtContent>
                <w:del w:author="Thomas Cervone-Richards - NOAA Federal" w:id="415" w:date="2023-07-21T16:33:30Z">
                  <w:r w:rsidDel="00000000" w:rsidR="00000000" w:rsidRPr="00000000">
                    <w:rPr>
                      <w:sz w:val="19.920000076293945"/>
                      <w:szCs w:val="19.920000076293945"/>
                      <w:rtl w:val="0"/>
                    </w:rPr>
                    <w:delText xml:space="preserve">P</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B7">
            <w:pPr>
              <w:widowControl w:val="0"/>
              <w:spacing w:after="0" w:line="276" w:lineRule="auto"/>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BC">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1798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BD">
            <w:pPr>
              <w:widowControl w:val="0"/>
              <w:spacing w:after="0" w:line="231.2314224243164" w:lineRule="auto"/>
              <w:ind w:left="120.56884765625" w:right="138.72589111328125" w:firstLine="9.362335205078125"/>
              <w:jc w:val="left"/>
              <w:rPr>
                <w:sz w:val="19.920000076293945"/>
                <w:szCs w:val="19.920000076293945"/>
              </w:rPr>
            </w:pPr>
            <w:r w:rsidDel="00000000" w:rsidR="00000000" w:rsidRPr="00000000">
              <w:rPr>
                <w:sz w:val="19.920000076293945"/>
                <w:szCs w:val="19.920000076293945"/>
                <w:rtl w:val="0"/>
              </w:rPr>
              <w:t xml:space="preserve">For each value of INFORM  OR NINFOM which  </w:t>
            </w:r>
          </w:p>
          <w:p w:rsidR="00000000" w:rsidDel="00000000" w:rsidP="00000000" w:rsidRDefault="00000000" w:rsidRPr="00000000" w14:paraId="00001EBE">
            <w:pPr>
              <w:widowControl w:val="0"/>
              <w:spacing w:after="0" w:before="2.811279296875" w:line="231.23263835906982" w:lineRule="auto"/>
              <w:ind w:left="120.76797485351562" w:right="438.32305908203125" w:firstLine="0"/>
              <w:jc w:val="left"/>
              <w:rPr>
                <w:sz w:val="19.920000076293945"/>
                <w:szCs w:val="19.920000076293945"/>
              </w:rPr>
            </w:pPr>
            <w:r w:rsidDel="00000000" w:rsidR="00000000" w:rsidRPr="00000000">
              <w:rPr>
                <w:sz w:val="19.920000076293945"/>
                <w:szCs w:val="19.920000076293945"/>
                <w:rtl w:val="0"/>
              </w:rPr>
              <w:t xml:space="preserve">contains more than 300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1EC0">
            <w:pPr>
              <w:widowControl w:val="0"/>
              <w:spacing w:after="0" w:line="230.02774715423584" w:lineRule="auto"/>
              <w:ind w:left="119.57305908203125" w:right="94.9066162109375" w:firstLine="11.3543701171875"/>
              <w:jc w:val="left"/>
              <w:rPr>
                <w:sz w:val="19.920000076293945"/>
                <w:szCs w:val="19.920000076293945"/>
              </w:rPr>
            </w:pPr>
            <w:r w:rsidDel="00000000" w:rsidR="00000000" w:rsidRPr="00000000">
              <w:rPr>
                <w:sz w:val="19.920000076293945"/>
                <w:szCs w:val="19.920000076293945"/>
                <w:rtl w:val="0"/>
              </w:rPr>
              <w:t xml:space="preserve">INFORM or NINFOM  contains more than  300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1EC1">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value of  </w:t>
            </w:r>
          </w:p>
          <w:p w:rsidR="00000000" w:rsidDel="00000000" w:rsidP="00000000" w:rsidRDefault="00000000" w:rsidRPr="00000000" w14:paraId="00001EC2">
            <w:pPr>
              <w:widowControl w:val="0"/>
              <w:spacing w:after="0" w:line="228.82407188415527" w:lineRule="auto"/>
              <w:ind w:left="119.7723388671875" w:right="236.7071533203125" w:firstLine="11.1553955078125"/>
              <w:jc w:val="left"/>
              <w:rPr>
                <w:sz w:val="19.920000076293945"/>
                <w:szCs w:val="19.920000076293945"/>
              </w:rPr>
            </w:pPr>
            <w:r w:rsidDel="00000000" w:rsidR="00000000" w:rsidRPr="00000000">
              <w:rPr>
                <w:sz w:val="19.920000076293945"/>
                <w:szCs w:val="19.920000076293945"/>
                <w:rtl w:val="0"/>
              </w:rPr>
              <w:t xml:space="preserve">INFORM or NINFOM  or use TXTDSC or  </w:t>
            </w:r>
          </w:p>
          <w:p w:rsidR="00000000" w:rsidDel="00000000" w:rsidP="00000000" w:rsidRDefault="00000000" w:rsidRPr="00000000" w14:paraId="00001EC3">
            <w:pPr>
              <w:widowControl w:val="0"/>
              <w:spacing w:after="0" w:before="7.20947265625" w:line="240" w:lineRule="auto"/>
              <w:ind w:left="127.939453125" w:firstLine="0"/>
              <w:jc w:val="left"/>
              <w:rPr>
                <w:sz w:val="19.920000076293945"/>
                <w:szCs w:val="19.920000076293945"/>
              </w:rPr>
            </w:pPr>
            <w:r w:rsidDel="00000000" w:rsidR="00000000" w:rsidRPr="00000000">
              <w:rPr>
                <w:sz w:val="19.920000076293945"/>
                <w:szCs w:val="19.920000076293945"/>
                <w:rtl w:val="0"/>
              </w:rPr>
              <w:t xml:space="preserve">NTXTDS if  </w:t>
            </w:r>
          </w:p>
          <w:p w:rsidR="00000000" w:rsidDel="00000000" w:rsidP="00000000" w:rsidRDefault="00000000" w:rsidRPr="00000000" w14:paraId="00001EC4">
            <w:pPr>
              <w:widowControl w:val="0"/>
              <w:spacing w:after="0" w:line="240" w:lineRule="auto"/>
              <w:ind w:left="119.9713134765625" w:firstLine="0"/>
              <w:jc w:val="left"/>
              <w:rPr>
                <w:sz w:val="19.920000076293945"/>
                <w:szCs w:val="19.920000076293945"/>
              </w:rPr>
            </w:pPr>
            <w:r w:rsidDel="00000000" w:rsidR="00000000" w:rsidRPr="00000000">
              <w:rPr>
                <w:sz w:val="19.920000076293945"/>
                <w:szCs w:val="19.920000076293945"/>
                <w:rtl w:val="0"/>
              </w:rPr>
              <w:t xml:space="preserve">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1EC5">
            <w:pPr>
              <w:widowControl w:val="0"/>
              <w:spacing w:after="0" w:line="240" w:lineRule="auto"/>
              <w:ind w:left="117.9791259765625" w:firstLine="0"/>
              <w:jc w:val="left"/>
              <w:rPr>
                <w:sz w:val="19.920000076293945"/>
                <w:szCs w:val="19.920000076293945"/>
              </w:rPr>
            </w:pPr>
            <w:r w:rsidDel="00000000" w:rsidR="00000000" w:rsidRPr="00000000">
              <w:rPr>
                <w:sz w:val="19.920000076293945"/>
                <w:szCs w:val="19.920000076293945"/>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EC6">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EC7">
            <w:pPr>
              <w:widowControl w:val="0"/>
              <w:spacing w:after="0" w:line="240" w:lineRule="auto"/>
              <w:jc w:val="center"/>
              <w:rPr>
                <w:sz w:val="19.920000076293945"/>
                <w:szCs w:val="19.920000076293945"/>
              </w:rPr>
            </w:pPr>
            <w:sdt>
              <w:sdtPr>
                <w:tag w:val="goog_rdk_8107"/>
              </w:sdtPr>
              <w:sdtContent>
                <w:ins w:author="Thomas Cervone-Richards - NOAA Federal" w:id="416" w:date="2023-11-07T16:43:29Z">
                  <w:r w:rsidDel="00000000" w:rsidR="00000000" w:rsidRPr="00000000">
                    <w:rPr>
                      <w:sz w:val="19.920000076293945"/>
                      <w:szCs w:val="19.920000076293945"/>
                      <w:rtl w:val="0"/>
                    </w:rPr>
                    <w:t xml:space="preserve">411, 412, 413, 414</w:t>
                  </w:r>
                </w:ins>
              </w:sdtContent>
            </w:sdt>
            <w:r w:rsidDel="00000000" w:rsidR="00000000" w:rsidRPr="00000000">
              <w:rPr>
                <w:rtl w:val="0"/>
              </w:rPr>
            </w:r>
          </w:p>
        </w:tc>
      </w:tr>
      <w:tr>
        <w:trPr>
          <w:cantSplit w:val="0"/>
          <w:trHeight w:val="208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C8">
            <w:pPr>
              <w:widowControl w:val="0"/>
              <w:spacing w:after="0" w:line="240" w:lineRule="auto"/>
              <w:jc w:val="center"/>
              <w:rPr>
                <w:sz w:val="19.920000076293945"/>
                <w:szCs w:val="19.920000076293945"/>
              </w:rPr>
            </w:pPr>
            <w:sdt>
              <w:sdtPr>
                <w:tag w:val="goog_rdk_8109"/>
              </w:sdtPr>
              <w:sdtContent>
                <w:del w:author="Thomas Cervone-Richards - NOAA Federal" w:id="417" w:date="2023-07-21T16:34:21Z">
                  <w:r w:rsidDel="00000000" w:rsidR="00000000" w:rsidRPr="00000000">
                    <w:rPr>
                      <w:sz w:val="19.920000076293945"/>
                      <w:szCs w:val="19.920000076293945"/>
                      <w:rtl w:val="0"/>
                    </w:rPr>
                    <w:delText xml:space="preserve">1799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8112"/>
            </w:sdtPr>
            <w:sdtContent>
              <w:p w:rsidR="00000000" w:rsidDel="00000000" w:rsidP="00000000" w:rsidRDefault="00000000" w:rsidRPr="00000000" w14:paraId="00001EC9">
                <w:pPr>
                  <w:widowControl w:val="0"/>
                  <w:spacing w:after="0" w:line="230.63076496124268" w:lineRule="auto"/>
                  <w:ind w:left="116.7840576171875" w:right="192.11761474609375" w:firstLine="13.147125244140625"/>
                  <w:jc w:val="left"/>
                  <w:rPr>
                    <w:del w:author="Thomas Cervone-Richards - NOAA Federal" w:id="417" w:date="2023-07-21T16:34:21Z"/>
                    <w:sz w:val="19.920000076293945"/>
                    <w:szCs w:val="19.920000076293945"/>
                  </w:rPr>
                </w:pPr>
                <w:sdt>
                  <w:sdtPr>
                    <w:tag w:val="goog_rdk_8111"/>
                  </w:sdtPr>
                  <w:sdtContent>
                    <w:del w:author="Thomas Cervone-Richards - NOAA Federal" w:id="417" w:date="2023-07-21T16:34:21Z">
                      <w:r w:rsidDel="00000000" w:rsidR="00000000" w:rsidRPr="00000000">
                        <w:rPr>
                          <w:sz w:val="19.920000076293945"/>
                          <w:szCs w:val="19.920000076293945"/>
                          <w:rtl w:val="0"/>
                        </w:rPr>
                        <w:delText xml:space="preserve">For each BRIDGE feature  object where VERCCL or  VERCOP are Known AND  CATBRG is Not equal to 2  (opening bridge) OR 3  </w:delText>
                      </w:r>
                    </w:del>
                  </w:sdtContent>
                </w:sdt>
              </w:p>
            </w:sdtContent>
          </w:sdt>
          <w:sdt>
            <w:sdtPr>
              <w:tag w:val="goog_rdk_8114"/>
            </w:sdtPr>
            <w:sdtContent>
              <w:p w:rsidR="00000000" w:rsidDel="00000000" w:rsidP="00000000" w:rsidRDefault="00000000" w:rsidRPr="00000000" w14:paraId="00001ECA">
                <w:pPr>
                  <w:widowControl w:val="0"/>
                  <w:spacing w:after="0" w:before="6.1102294921875" w:line="231.23273849487305" w:lineRule="auto"/>
                  <w:ind w:left="124.3536376953125" w:right="160.23956298828125" w:firstLine="1.99188232421875"/>
                  <w:jc w:val="left"/>
                  <w:rPr>
                    <w:del w:author="Thomas Cervone-Richards - NOAA Federal" w:id="417" w:date="2023-07-21T16:34:21Z"/>
                    <w:sz w:val="19.920000076293945"/>
                    <w:szCs w:val="19.920000076293945"/>
                  </w:rPr>
                </w:pPr>
                <w:sdt>
                  <w:sdtPr>
                    <w:tag w:val="goog_rdk_8113"/>
                  </w:sdtPr>
                  <w:sdtContent>
                    <w:del w:author="Thomas Cervone-Richards - NOAA Federal" w:id="417" w:date="2023-07-21T16:34:21Z">
                      <w:r w:rsidDel="00000000" w:rsidR="00000000" w:rsidRPr="00000000">
                        <w:rPr>
                          <w:sz w:val="19.920000076293945"/>
                          <w:szCs w:val="19.920000076293945"/>
                          <w:rtl w:val="0"/>
                        </w:rPr>
                        <w:delText xml:space="preserve">(swing bridge) OR 4 (lifting  bridge) OR 5 (bascule  </w:delText>
                      </w:r>
                    </w:del>
                  </w:sdtContent>
                </w:sdt>
              </w:p>
            </w:sdtContent>
          </w:sdt>
          <w:p w:rsidR="00000000" w:rsidDel="00000000" w:rsidP="00000000" w:rsidRDefault="00000000" w:rsidRPr="00000000" w14:paraId="00001ECB">
            <w:pPr>
              <w:widowControl w:val="0"/>
              <w:spacing w:after="0" w:before="5.2105712890625" w:line="231.23335361480713" w:lineRule="auto"/>
              <w:ind w:left="120.56884765625" w:right="150.87738037109375" w:firstLine="3.7847900390625"/>
              <w:jc w:val="left"/>
              <w:rPr>
                <w:sz w:val="19.920000076293945"/>
                <w:szCs w:val="19.920000076293945"/>
              </w:rPr>
            </w:pPr>
            <w:sdt>
              <w:sdtPr>
                <w:tag w:val="goog_rdk_8115"/>
              </w:sdtPr>
              <w:sdtContent>
                <w:del w:author="Thomas Cervone-Richards - NOAA Federal" w:id="417" w:date="2023-07-21T16:34:21Z">
                  <w:r w:rsidDel="00000000" w:rsidR="00000000" w:rsidRPr="00000000">
                    <w:rPr>
                      <w:sz w:val="19.920000076293945"/>
                      <w:szCs w:val="19.920000076293945"/>
                      <w:rtl w:val="0"/>
                    </w:rPr>
                    <w:delText xml:space="preserve">bridge) OR 7 (draw bridge)  OR 8 (transporter bridge).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118"/>
            </w:sdtPr>
            <w:sdtContent>
              <w:p w:rsidR="00000000" w:rsidDel="00000000" w:rsidP="00000000" w:rsidRDefault="00000000" w:rsidRPr="00000000" w14:paraId="00001ECD">
                <w:pPr>
                  <w:widowControl w:val="0"/>
                  <w:spacing w:after="0" w:line="231.23273849487305" w:lineRule="auto"/>
                  <w:ind w:left="114.3939208984375" w:right="59.82177734375" w:firstLine="13.14727783203125"/>
                  <w:jc w:val="left"/>
                  <w:rPr>
                    <w:del w:author="Thomas Cervone-Richards - NOAA Federal" w:id="417" w:date="2023-07-21T16:34:21Z"/>
                    <w:sz w:val="19.920000076293945"/>
                    <w:szCs w:val="19.920000076293945"/>
                  </w:rPr>
                </w:pPr>
                <w:sdt>
                  <w:sdtPr>
                    <w:tag w:val="goog_rdk_8117"/>
                  </w:sdtPr>
                  <w:sdtContent>
                    <w:del w:author="Thomas Cervone-Richards - NOAA Federal" w:id="417" w:date="2023-07-21T16:34:21Z">
                      <w:r w:rsidDel="00000000" w:rsidR="00000000" w:rsidRPr="00000000">
                        <w:rPr>
                          <w:sz w:val="19.920000076293945"/>
                          <w:szCs w:val="19.920000076293945"/>
                          <w:rtl w:val="0"/>
                        </w:rPr>
                        <w:delText xml:space="preserve">BRIDGE object has  values of VERCCL or  VERCOP without  </w:delText>
                      </w:r>
                    </w:del>
                  </w:sdtContent>
                </w:sdt>
              </w:p>
            </w:sdtContent>
          </w:sdt>
          <w:p w:rsidR="00000000" w:rsidDel="00000000" w:rsidP="00000000" w:rsidRDefault="00000000" w:rsidRPr="00000000" w14:paraId="00001ECE">
            <w:pPr>
              <w:widowControl w:val="0"/>
              <w:spacing w:after="0" w:before="5.211181640625" w:line="228.8241720199585" w:lineRule="auto"/>
              <w:ind w:left="121.56494140625" w:right="191.3189697265625" w:hanging="1.59332275390625"/>
              <w:jc w:val="left"/>
              <w:rPr>
                <w:sz w:val="19.920000076293945"/>
                <w:szCs w:val="19.920000076293945"/>
              </w:rPr>
            </w:pPr>
            <w:sdt>
              <w:sdtPr>
                <w:tag w:val="goog_rdk_8119"/>
              </w:sdtPr>
              <w:sdtContent>
                <w:del w:author="Thomas Cervone-Richards - NOAA Federal" w:id="417" w:date="2023-07-21T16:34:21Z">
                  <w:r w:rsidDel="00000000" w:rsidR="00000000" w:rsidRPr="00000000">
                    <w:rPr>
                      <w:sz w:val="19.920000076293945"/>
                      <w:szCs w:val="19.920000076293945"/>
                      <w:rtl w:val="0"/>
                    </w:rPr>
                    <w:delText xml:space="preserve">appropriate value of  CATBRG.</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CF">
            <w:pPr>
              <w:widowControl w:val="0"/>
              <w:spacing w:after="0" w:line="231.23295307159424" w:lineRule="auto"/>
              <w:ind w:left="114.3939208984375" w:right="114.59716796875" w:firstLine="15.5377197265625"/>
              <w:jc w:val="left"/>
              <w:rPr>
                <w:sz w:val="19.920000076293945"/>
                <w:szCs w:val="19.920000076293945"/>
              </w:rPr>
            </w:pPr>
            <w:sdt>
              <w:sdtPr>
                <w:tag w:val="goog_rdk_8121"/>
              </w:sdtPr>
              <w:sdtContent>
                <w:del w:author="Thomas Cervone-Richards - NOAA Federal" w:id="417" w:date="2023-07-21T16:34:21Z">
                  <w:r w:rsidDel="00000000" w:rsidR="00000000" w:rsidRPr="00000000">
                    <w:rPr>
                      <w:sz w:val="19.920000076293945"/>
                      <w:szCs w:val="19.920000076293945"/>
                      <w:rtl w:val="0"/>
                    </w:rPr>
                    <w:delText xml:space="preserve">Ensure appropriate  value of CATBRG is  populated for BRIDGE  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124"/>
            </w:sdtPr>
            <w:sdtContent>
              <w:p w:rsidR="00000000" w:rsidDel="00000000" w:rsidP="00000000" w:rsidRDefault="00000000" w:rsidRPr="00000000" w14:paraId="00001ED0">
                <w:pPr>
                  <w:widowControl w:val="0"/>
                  <w:spacing w:after="0" w:line="240" w:lineRule="auto"/>
                  <w:ind w:left="127.9388427734375" w:firstLine="0"/>
                  <w:jc w:val="left"/>
                  <w:rPr>
                    <w:del w:author="Thomas Cervone-Richards - NOAA Federal" w:id="417" w:date="2023-07-21T16:34:21Z"/>
                    <w:sz w:val="19.920000076293945"/>
                    <w:szCs w:val="19.920000076293945"/>
                  </w:rPr>
                </w:pPr>
                <w:sdt>
                  <w:sdtPr>
                    <w:tag w:val="goog_rdk_8123"/>
                  </w:sdtPr>
                  <w:sdtContent>
                    <w:del w:author="Thomas Cervone-Richards - NOAA Federal" w:id="417" w:date="2023-07-21T16:34:21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ED1">
            <w:pPr>
              <w:widowControl w:val="0"/>
              <w:spacing w:after="0" w:line="240" w:lineRule="auto"/>
              <w:ind w:left="120.767822265625" w:firstLine="0"/>
              <w:jc w:val="left"/>
              <w:rPr>
                <w:sz w:val="19.920000076293945"/>
                <w:szCs w:val="19.920000076293945"/>
              </w:rPr>
            </w:pPr>
            <w:sdt>
              <w:sdtPr>
                <w:tag w:val="goog_rdk_8125"/>
              </w:sdtPr>
              <w:sdtContent>
                <w:del w:author="Thomas Cervone-Richards - NOAA Federal" w:id="417" w:date="2023-07-21T16:34:21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2">
            <w:pPr>
              <w:widowControl w:val="0"/>
              <w:spacing w:after="0" w:line="240" w:lineRule="auto"/>
              <w:jc w:val="center"/>
              <w:rPr>
                <w:sz w:val="19.920000076293945"/>
                <w:szCs w:val="19.920000076293945"/>
              </w:rPr>
            </w:pPr>
            <w:sdt>
              <w:sdtPr>
                <w:tag w:val="goog_rdk_8127"/>
              </w:sdtPr>
              <w:sdtContent>
                <w:del w:author="Thomas Cervone-Richards - NOAA Federal" w:id="417" w:date="2023-07-21T16:34:21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3">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D4">
            <w:pPr>
              <w:widowControl w:val="0"/>
              <w:spacing w:after="0" w:line="240" w:lineRule="auto"/>
              <w:jc w:val="center"/>
              <w:rPr>
                <w:sz w:val="19.920000076293945"/>
                <w:szCs w:val="19.920000076293945"/>
              </w:rPr>
            </w:pPr>
            <w:sdt>
              <w:sdtPr>
                <w:tag w:val="goog_rdk_8129"/>
              </w:sdtPr>
              <w:sdtContent>
                <w:del w:author="Thomas Cervone-Richards - NOAA Federal" w:id="417" w:date="2023-07-21T16:34:21Z">
                  <w:r w:rsidDel="00000000" w:rsidR="00000000" w:rsidRPr="00000000">
                    <w:rPr>
                      <w:sz w:val="19.920000076293945"/>
                      <w:szCs w:val="19.920000076293945"/>
                      <w:rtl w:val="0"/>
                    </w:rPr>
                    <w:delText xml:space="preserve">1800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8132"/>
            </w:sdtPr>
            <w:sdtContent>
              <w:p w:rsidR="00000000" w:rsidDel="00000000" w:rsidP="00000000" w:rsidRDefault="00000000" w:rsidRPr="00000000" w14:paraId="00001ED5">
                <w:pPr>
                  <w:widowControl w:val="0"/>
                  <w:spacing w:after="0" w:line="230.7511568069458" w:lineRule="auto"/>
                  <w:ind w:left="119.77203369140625" w:right="115.22064208984375" w:firstLine="10.159149169921875"/>
                  <w:jc w:val="left"/>
                  <w:rPr>
                    <w:del w:author="Thomas Cervone-Richards - NOAA Federal" w:id="417" w:date="2023-07-21T16:34:21Z"/>
                    <w:sz w:val="19.920000076293945"/>
                    <w:szCs w:val="19.920000076293945"/>
                  </w:rPr>
                </w:pPr>
                <w:sdt>
                  <w:sdtPr>
                    <w:tag w:val="goog_rdk_8131"/>
                  </w:sdtPr>
                  <w:sdtContent>
                    <w:del w:author="Thomas Cervone-Richards - NOAA Federal" w:id="417" w:date="2023-07-21T16:34:21Z">
                      <w:r w:rsidDel="00000000" w:rsidR="00000000" w:rsidRPr="00000000">
                        <w:rPr>
                          <w:sz w:val="19.920000076293945"/>
                          <w:szCs w:val="19.920000076293945"/>
                          <w:rtl w:val="0"/>
                        </w:rPr>
                        <w:delText xml:space="preserve">For each BRIDGE feature  object where VERCLR is  Known AND CATBRG is  Equal to 2 (opening bridge)  OR 3 (swing bridge) OR 4  (lifting bridge) OR 5  </w:delText>
                      </w:r>
                    </w:del>
                  </w:sdtContent>
                </w:sdt>
              </w:p>
            </w:sdtContent>
          </w:sdt>
          <w:sdt>
            <w:sdtPr>
              <w:tag w:val="goog_rdk_8134"/>
            </w:sdtPr>
            <w:sdtContent>
              <w:p w:rsidR="00000000" w:rsidDel="00000000" w:rsidP="00000000" w:rsidRDefault="00000000" w:rsidRPr="00000000" w14:paraId="00001ED6">
                <w:pPr>
                  <w:widowControl w:val="0"/>
                  <w:spacing w:after="0" w:before="5.6109619140625" w:line="240" w:lineRule="auto"/>
                  <w:ind w:left="126.34552001953125" w:firstLine="0"/>
                  <w:jc w:val="left"/>
                  <w:rPr>
                    <w:del w:author="Thomas Cervone-Richards - NOAA Federal" w:id="417" w:date="2023-07-21T16:34:21Z"/>
                    <w:sz w:val="19.920000076293945"/>
                    <w:szCs w:val="19.920000076293945"/>
                  </w:rPr>
                </w:pPr>
                <w:sdt>
                  <w:sdtPr>
                    <w:tag w:val="goog_rdk_8133"/>
                  </w:sdtPr>
                  <w:sdtContent>
                    <w:del w:author="Thomas Cervone-Richards - NOAA Federal" w:id="417" w:date="2023-07-21T16:34:21Z">
                      <w:r w:rsidDel="00000000" w:rsidR="00000000" w:rsidRPr="00000000">
                        <w:rPr>
                          <w:sz w:val="19.920000076293945"/>
                          <w:szCs w:val="19.920000076293945"/>
                          <w:rtl w:val="0"/>
                        </w:rPr>
                        <w:delText xml:space="preserve">(bascule bridge) OR 7  </w:delText>
                      </w:r>
                    </w:del>
                  </w:sdtContent>
                </w:sdt>
              </w:p>
            </w:sdtContent>
          </w:sdt>
          <w:sdt>
            <w:sdtPr>
              <w:tag w:val="goog_rdk_8136"/>
            </w:sdtPr>
            <w:sdtContent>
              <w:p w:rsidR="00000000" w:rsidDel="00000000" w:rsidP="00000000" w:rsidRDefault="00000000" w:rsidRPr="00000000" w14:paraId="00001ED7">
                <w:pPr>
                  <w:widowControl w:val="0"/>
                  <w:spacing w:after="0" w:line="240" w:lineRule="auto"/>
                  <w:ind w:left="126.34552001953125" w:firstLine="0"/>
                  <w:jc w:val="left"/>
                  <w:rPr>
                    <w:del w:author="Thomas Cervone-Richards - NOAA Federal" w:id="417" w:date="2023-07-21T16:34:21Z"/>
                    <w:sz w:val="19.920000076293945"/>
                    <w:szCs w:val="19.920000076293945"/>
                  </w:rPr>
                </w:pPr>
                <w:sdt>
                  <w:sdtPr>
                    <w:tag w:val="goog_rdk_8135"/>
                  </w:sdtPr>
                  <w:sdtContent>
                    <w:del w:author="Thomas Cervone-Richards - NOAA Federal" w:id="417" w:date="2023-07-21T16:34:21Z">
                      <w:r w:rsidDel="00000000" w:rsidR="00000000" w:rsidRPr="00000000">
                        <w:rPr>
                          <w:sz w:val="19.920000076293945"/>
                          <w:szCs w:val="19.920000076293945"/>
                          <w:rtl w:val="0"/>
                        </w:rPr>
                        <w:delText xml:space="preserve">(draw bridge) OR 8  </w:delText>
                      </w:r>
                    </w:del>
                  </w:sdtContent>
                </w:sdt>
              </w:p>
            </w:sdtContent>
          </w:sdt>
          <w:p w:rsidR="00000000" w:rsidDel="00000000" w:rsidP="00000000" w:rsidRDefault="00000000" w:rsidRPr="00000000" w14:paraId="00001ED8">
            <w:pPr>
              <w:widowControl w:val="0"/>
              <w:spacing w:after="0" w:line="240" w:lineRule="auto"/>
              <w:ind w:left="126.34552001953125" w:firstLine="0"/>
              <w:jc w:val="left"/>
              <w:rPr>
                <w:sz w:val="19.920000076293945"/>
                <w:szCs w:val="19.920000076293945"/>
              </w:rPr>
            </w:pPr>
            <w:sdt>
              <w:sdtPr>
                <w:tag w:val="goog_rdk_8137"/>
              </w:sdtPr>
              <w:sdtContent>
                <w:del w:author="Thomas Cervone-Richards - NOAA Federal" w:id="417" w:date="2023-07-21T16:34:21Z">
                  <w:r w:rsidDel="00000000" w:rsidR="00000000" w:rsidRPr="00000000">
                    <w:rPr>
                      <w:sz w:val="19.920000076293945"/>
                      <w:szCs w:val="19.920000076293945"/>
                      <w:rtl w:val="0"/>
                    </w:rPr>
                    <w:delText xml:space="preserve">(transporter bridge).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A">
            <w:pPr>
              <w:widowControl w:val="0"/>
              <w:spacing w:after="0" w:line="230.43009281158447" w:lineRule="auto"/>
              <w:ind w:left="114.3939208984375" w:right="104.6673583984375" w:firstLine="2.39044189453125"/>
              <w:jc w:val="left"/>
              <w:rPr>
                <w:sz w:val="19.920000076293945"/>
                <w:szCs w:val="19.920000076293945"/>
              </w:rPr>
            </w:pPr>
            <w:sdt>
              <w:sdtPr>
                <w:tag w:val="goog_rdk_8139"/>
              </w:sdtPr>
              <w:sdtContent>
                <w:del w:author="Thomas Cervone-Richards - NOAA Federal" w:id="417" w:date="2023-07-21T16:34:21Z">
                  <w:r w:rsidDel="00000000" w:rsidR="00000000" w:rsidRPr="00000000">
                    <w:rPr>
                      <w:sz w:val="19.920000076293945"/>
                      <w:szCs w:val="19.920000076293945"/>
                      <w:rtl w:val="0"/>
                    </w:rPr>
                    <w:delText xml:space="preserve">VERCLR populated  for BRIDGE object  with an inappropriate  value of CATBRG.</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B">
            <w:pPr>
              <w:widowControl w:val="0"/>
              <w:spacing w:after="0" w:line="230.02846240997314" w:lineRule="auto"/>
              <w:ind w:left="114.3939208984375" w:right="312.7874755859375" w:firstLine="15.5377197265625"/>
              <w:jc w:val="left"/>
              <w:rPr>
                <w:sz w:val="19.920000076293945"/>
                <w:szCs w:val="19.920000076293945"/>
              </w:rPr>
            </w:pPr>
            <w:sdt>
              <w:sdtPr>
                <w:tag w:val="goog_rdk_8141"/>
              </w:sdtPr>
              <w:sdtContent>
                <w:del w:author="Thomas Cervone-Richards - NOAA Federal" w:id="417" w:date="2023-07-21T16:34:21Z">
                  <w:r w:rsidDel="00000000" w:rsidR="00000000" w:rsidRPr="00000000">
                    <w:rPr>
                      <w:sz w:val="19.920000076293945"/>
                      <w:szCs w:val="19.920000076293945"/>
                      <w:rtl w:val="0"/>
                    </w:rPr>
                    <w:delText xml:space="preserve">Ensure appropriate  value of CATBRG is  populated.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144"/>
            </w:sdtPr>
            <w:sdtContent>
              <w:p w:rsidR="00000000" w:rsidDel="00000000" w:rsidP="00000000" w:rsidRDefault="00000000" w:rsidRPr="00000000" w14:paraId="00001EDC">
                <w:pPr>
                  <w:widowControl w:val="0"/>
                  <w:spacing w:after="0" w:line="240" w:lineRule="auto"/>
                  <w:ind w:left="127.9388427734375" w:firstLine="0"/>
                  <w:jc w:val="left"/>
                  <w:rPr>
                    <w:del w:author="Thomas Cervone-Richards - NOAA Federal" w:id="417" w:date="2023-07-21T16:34:21Z"/>
                    <w:sz w:val="19.920000076293945"/>
                    <w:szCs w:val="19.920000076293945"/>
                  </w:rPr>
                </w:pPr>
                <w:sdt>
                  <w:sdtPr>
                    <w:tag w:val="goog_rdk_8143"/>
                  </w:sdtPr>
                  <w:sdtContent>
                    <w:del w:author="Thomas Cervone-Richards - NOAA Federal" w:id="417" w:date="2023-07-21T16:34:21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EDD">
            <w:pPr>
              <w:widowControl w:val="0"/>
              <w:spacing w:after="0" w:line="240" w:lineRule="auto"/>
              <w:ind w:left="120.767822265625" w:firstLine="0"/>
              <w:jc w:val="left"/>
              <w:rPr>
                <w:sz w:val="19.920000076293945"/>
                <w:szCs w:val="19.920000076293945"/>
              </w:rPr>
            </w:pPr>
            <w:sdt>
              <w:sdtPr>
                <w:tag w:val="goog_rdk_8145"/>
              </w:sdtPr>
              <w:sdtContent>
                <w:del w:author="Thomas Cervone-Richards - NOAA Federal" w:id="417" w:date="2023-07-21T16:34:21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E">
            <w:pPr>
              <w:widowControl w:val="0"/>
              <w:spacing w:after="0" w:line="240" w:lineRule="auto"/>
              <w:jc w:val="center"/>
              <w:rPr>
                <w:sz w:val="19.920000076293945"/>
                <w:szCs w:val="19.920000076293945"/>
              </w:rPr>
            </w:pPr>
            <w:sdt>
              <w:sdtPr>
                <w:tag w:val="goog_rdk_8147"/>
              </w:sdtPr>
              <w:sdtContent>
                <w:del w:author="Thomas Cervone-Richards - NOAA Federal" w:id="417" w:date="2023-07-21T16:34:21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DF">
            <w:pPr>
              <w:widowControl w:val="0"/>
              <w:spacing w:after="0" w:line="240" w:lineRule="auto"/>
              <w:jc w:val="center"/>
              <w:rPr>
                <w:sz w:val="19.920000076293945"/>
                <w:szCs w:val="19.920000076293945"/>
              </w:rPr>
            </w:pPr>
            <w:r w:rsidDel="00000000" w:rsidR="00000000" w:rsidRPr="00000000">
              <w:rPr>
                <w:rtl w:val="0"/>
              </w:rPr>
            </w:r>
          </w:p>
        </w:tc>
      </w:tr>
      <w:tr>
        <w:trPr>
          <w:cantSplit w:val="0"/>
          <w:trHeight w:val="2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E0">
            <w:pPr>
              <w:widowControl w:val="0"/>
              <w:spacing w:after="0" w:line="240" w:lineRule="auto"/>
              <w:jc w:val="center"/>
              <w:rPr>
                <w:strike w:val="1"/>
                <w:sz w:val="19.920000076293945"/>
                <w:szCs w:val="19.920000076293945"/>
              </w:rPr>
            </w:pPr>
            <w:sdt>
              <w:sdtPr>
                <w:tag w:val="goog_rdk_8149"/>
              </w:sdtPr>
              <w:sdtContent>
                <w:del w:author="Thomas Cervone-Richards - NOAA Federal" w:id="417" w:date="2023-07-21T16:34:21Z">
                  <w:r w:rsidDel="00000000" w:rsidR="00000000" w:rsidRPr="00000000">
                    <w:rPr>
                      <w:strike w:val="1"/>
                      <w:sz w:val="19.920000076293945"/>
                      <w:szCs w:val="19.920000076293945"/>
                      <w:rtl w:val="0"/>
                    </w:rPr>
                    <w:delText xml:space="preserve">1801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E1">
            <w:pPr>
              <w:widowControl w:val="0"/>
              <w:spacing w:after="0" w:line="240" w:lineRule="auto"/>
              <w:ind w:left="134.31365966796875" w:firstLine="0"/>
              <w:jc w:val="left"/>
              <w:rPr>
                <w:i w:val="1"/>
                <w:sz w:val="19.920000076293945"/>
                <w:szCs w:val="19.920000076293945"/>
              </w:rPr>
            </w:pPr>
            <w:sdt>
              <w:sdtPr>
                <w:tag w:val="goog_rdk_8151"/>
              </w:sdtPr>
              <w:sdtContent>
                <w:del w:author="Thomas Cervone-Richards - NOAA Federal" w:id="417" w:date="2023-07-21T16:34:21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3">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4">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5">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6">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7">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E8">
            <w:pPr>
              <w:widowControl w:val="0"/>
              <w:spacing w:after="0" w:line="240" w:lineRule="auto"/>
              <w:jc w:val="center"/>
              <w:rPr>
                <w:strike w:val="1"/>
                <w:sz w:val="19.920000076293945"/>
                <w:szCs w:val="19.920000076293945"/>
              </w:rPr>
            </w:pPr>
            <w:sdt>
              <w:sdtPr>
                <w:tag w:val="goog_rdk_8153"/>
              </w:sdtPr>
              <w:sdtContent>
                <w:del w:author="Thomas Cervone-Richards - NOAA Federal" w:id="417" w:date="2023-07-21T16:34:21Z">
                  <w:r w:rsidDel="00000000" w:rsidR="00000000" w:rsidRPr="00000000">
                    <w:rPr>
                      <w:strike w:val="1"/>
                      <w:sz w:val="19.920000076293945"/>
                      <w:szCs w:val="19.920000076293945"/>
                      <w:rtl w:val="0"/>
                    </w:rPr>
                    <w:delText xml:space="preserve">1802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E9">
            <w:pPr>
              <w:widowControl w:val="0"/>
              <w:spacing w:after="0" w:line="240" w:lineRule="auto"/>
              <w:ind w:left="134.31365966796875" w:firstLine="0"/>
              <w:jc w:val="left"/>
              <w:rPr>
                <w:i w:val="1"/>
                <w:sz w:val="19.920000076293945"/>
                <w:szCs w:val="19.920000076293945"/>
              </w:rPr>
            </w:pPr>
            <w:sdt>
              <w:sdtPr>
                <w:tag w:val="goog_rdk_8155"/>
              </w:sdtPr>
              <w:sdtContent>
                <w:del w:author="Thomas Cervone-Richards - NOAA Federal" w:id="417" w:date="2023-07-21T16:34:21Z">
                  <w:r w:rsidDel="00000000" w:rsidR="00000000" w:rsidRPr="00000000">
                    <w:rPr>
                      <w:i w:val="1"/>
                      <w:sz w:val="19.920000076293945"/>
                      <w:szCs w:val="19.920000076293945"/>
                      <w:rtl w:val="0"/>
                    </w:rPr>
                    <w:delText xml:space="preserve">Check removed.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B">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C">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D">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E">
            <w:pPr>
              <w:widowControl w:val="0"/>
              <w:spacing w:after="0" w:line="276" w:lineRule="auto"/>
              <w:jc w:val="left"/>
              <w:rPr>
                <w:i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EEF">
            <w:pPr>
              <w:widowControl w:val="0"/>
              <w:spacing w:after="0" w:line="276" w:lineRule="auto"/>
              <w:jc w:val="left"/>
              <w:rPr>
                <w:i w:val="1"/>
                <w:sz w:val="19.920000076293945"/>
                <w:szCs w:val="19.920000076293945"/>
              </w:rPr>
            </w:pPr>
            <w:r w:rsidDel="00000000" w:rsidR="00000000" w:rsidRPr="00000000">
              <w:rPr>
                <w:rtl w:val="0"/>
              </w:rPr>
            </w:r>
          </w:p>
        </w:tc>
      </w:tr>
      <w:tr>
        <w:trPr>
          <w:cantSplit w:val="0"/>
          <w:trHeight w:val="115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F0">
            <w:pPr>
              <w:widowControl w:val="0"/>
              <w:spacing w:after="0" w:line="240" w:lineRule="auto"/>
              <w:jc w:val="center"/>
              <w:rPr>
                <w:sz w:val="19.920000076293945"/>
                <w:szCs w:val="19.920000076293945"/>
              </w:rPr>
            </w:pPr>
            <w:sdt>
              <w:sdtPr>
                <w:tag w:val="goog_rdk_8156"/>
              </w:sdtPr>
              <w:sdtContent>
                <w:commentRangeStart w:id="157"/>
              </w:sdtContent>
            </w:sdt>
            <w:r w:rsidDel="00000000" w:rsidR="00000000" w:rsidRPr="00000000">
              <w:rPr>
                <w:sz w:val="19.920000076293945"/>
                <w:szCs w:val="19.920000076293945"/>
                <w:rtl w:val="0"/>
              </w:rPr>
              <w:t xml:space="preserve">1803 </w:t>
            </w:r>
            <w:commentRangeEnd w:id="157"/>
            <w:r w:rsidDel="00000000" w:rsidR="00000000" w:rsidRPr="00000000">
              <w:commentReference w:id="157"/>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EF1">
            <w:pPr>
              <w:widowControl w:val="0"/>
              <w:spacing w:after="0" w:line="231.23335361480713" w:lineRule="auto"/>
              <w:ind w:left="128.138427734375" w:right="294.30145263671875" w:firstLine="1.792755126953125"/>
              <w:jc w:val="left"/>
              <w:rPr>
                <w:sz w:val="19.920000076293945"/>
                <w:szCs w:val="19.920000076293945"/>
              </w:rPr>
            </w:pPr>
            <w:r w:rsidDel="00000000" w:rsidR="00000000" w:rsidRPr="00000000">
              <w:rPr>
                <w:sz w:val="19.920000076293945"/>
                <w:szCs w:val="19.920000076293945"/>
                <w:rtl w:val="0"/>
              </w:rPr>
              <w:t xml:space="preserve">For each Master to Slave  relationship where  </w:t>
            </w:r>
          </w:p>
          <w:p w:rsidR="00000000" w:rsidDel="00000000" w:rsidP="00000000" w:rsidRDefault="00000000" w:rsidRPr="00000000" w14:paraId="00001EF2">
            <w:pPr>
              <w:widowControl w:val="0"/>
              <w:spacing w:after="0" w:before="5.2099609375" w:line="231.23270988464355" w:lineRule="auto"/>
              <w:ind w:left="119.77203369140625" w:right="132.35198974609375" w:firstLine="8.36639404296875"/>
              <w:jc w:val="left"/>
              <w:rPr>
                <w:sz w:val="19.920000076293945"/>
                <w:szCs w:val="19.920000076293945"/>
              </w:rPr>
            </w:pPr>
            <w:r w:rsidDel="00000000" w:rsidR="00000000" w:rsidRPr="00000000">
              <w:rPr>
                <w:sz w:val="19.920000076293945"/>
                <w:szCs w:val="19.920000076293945"/>
                <w:rtl w:val="0"/>
              </w:rPr>
              <w:t xml:space="preserve">referenced feature objects  have been populated with  different values of SCAMIN.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1EF4">
            <w:pPr>
              <w:widowControl w:val="0"/>
              <w:spacing w:after="0" w:line="231.23305320739746" w:lineRule="auto"/>
              <w:ind w:left="119.97161865234375" w:right="160.6427001953125" w:firstLine="0.5975341796875"/>
              <w:jc w:val="left"/>
              <w:rPr>
                <w:sz w:val="19.920000076293945"/>
                <w:szCs w:val="19.920000076293945"/>
              </w:rPr>
            </w:pPr>
            <w:r w:rsidDel="00000000" w:rsidR="00000000" w:rsidRPr="00000000">
              <w:rPr>
                <w:sz w:val="19.920000076293945"/>
                <w:szCs w:val="19.920000076293945"/>
                <w:rtl w:val="0"/>
              </w:rPr>
              <w:t xml:space="preserve">Objects which are in  a Master to Slave  relationship with  </w:t>
            </w:r>
          </w:p>
          <w:p w:rsidR="00000000" w:rsidDel="00000000" w:rsidP="00000000" w:rsidRDefault="00000000" w:rsidRPr="00000000" w14:paraId="00001EF5">
            <w:pPr>
              <w:widowControl w:val="0"/>
              <w:spacing w:after="0" w:before="5.21026611328125" w:line="231.2326955795288" w:lineRule="auto"/>
              <w:ind w:left="122.56103515625" w:right="380.9576416015625" w:hanging="2.7886962890625"/>
              <w:jc w:val="left"/>
              <w:rPr>
                <w:sz w:val="19.920000076293945"/>
                <w:szCs w:val="19.920000076293945"/>
              </w:rPr>
            </w:pPr>
            <w:r w:rsidDel="00000000" w:rsidR="00000000" w:rsidRPr="00000000">
              <w:rPr>
                <w:sz w:val="19.920000076293945"/>
                <w:szCs w:val="19.920000076293945"/>
                <w:rtl w:val="0"/>
              </w:rPr>
              <w:t xml:space="preserve">different values of  SCAMIN.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1EF6">
            <w:pPr>
              <w:widowControl w:val="0"/>
              <w:spacing w:after="0" w:line="240" w:lineRule="auto"/>
              <w:ind w:left="115.5889892578125" w:firstLine="0"/>
              <w:jc w:val="left"/>
              <w:rPr>
                <w:sz w:val="19.920000076293945"/>
                <w:szCs w:val="19.920000076293945"/>
              </w:rPr>
            </w:pPr>
            <w:r w:rsidDel="00000000" w:rsidR="00000000" w:rsidRPr="00000000">
              <w:rPr>
                <w:sz w:val="19.920000076293945"/>
                <w:szCs w:val="19.920000076293945"/>
                <w:rtl w:val="0"/>
              </w:rPr>
              <w:t xml:space="preserve">Amend values of  </w:t>
            </w:r>
          </w:p>
          <w:p w:rsidR="00000000" w:rsidDel="00000000" w:rsidP="00000000" w:rsidRDefault="00000000" w:rsidRPr="00000000" w14:paraId="00001EF7">
            <w:pPr>
              <w:widowControl w:val="0"/>
              <w:spacing w:after="0" w:line="240" w:lineRule="auto"/>
              <w:ind w:left="122.56103515625" w:firstLine="0"/>
              <w:jc w:val="left"/>
              <w:rPr>
                <w:sz w:val="19.920000076293945"/>
                <w:szCs w:val="19.920000076293945"/>
              </w:rPr>
            </w:pPr>
            <w:r w:rsidDel="00000000" w:rsidR="00000000" w:rsidRPr="00000000">
              <w:rPr>
                <w:sz w:val="19.920000076293945"/>
                <w:szCs w:val="19.920000076293945"/>
                <w:rtl w:val="0"/>
              </w:rPr>
              <w:t xml:space="preserve">SCAMIN to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1EF8">
            <w:pPr>
              <w:widowControl w:val="0"/>
              <w:spacing w:after="0" w:line="240" w:lineRule="auto"/>
              <w:ind w:left="127.938842773437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1EF9">
            <w:pPr>
              <w:widowControl w:val="0"/>
              <w:spacing w:after="0" w:line="240" w:lineRule="auto"/>
              <w:ind w:left="120.767822265625" w:firstLine="0"/>
              <w:jc w:val="left"/>
              <w:rPr>
                <w:sz w:val="19.920000076293945"/>
                <w:szCs w:val="19.920000076293945"/>
              </w:rPr>
            </w:pPr>
            <w:r w:rsidDel="00000000" w:rsidR="00000000" w:rsidRPr="00000000">
              <w:rPr>
                <w:sz w:val="19.920000076293945"/>
                <w:szCs w:val="19.920000076293945"/>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1EFA">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1EFB">
            <w:pPr>
              <w:widowControl w:val="0"/>
              <w:spacing w:after="0" w:line="240" w:lineRule="auto"/>
              <w:jc w:val="center"/>
              <w:rPr>
                <w:sz w:val="19.920000076293945"/>
                <w:szCs w:val="19.920000076293945"/>
              </w:rPr>
            </w:pPr>
            <w:sdt>
              <w:sdtPr>
                <w:tag w:val="goog_rdk_8158"/>
              </w:sdtPr>
              <w:sdtContent>
                <w:ins w:author="Thomas Cervone-Richards - NOAA Federal" w:id="418" w:date="2023-11-07T16:44:23Z">
                  <w:r w:rsidDel="00000000" w:rsidR="00000000" w:rsidRPr="00000000">
                    <w:rPr>
                      <w:sz w:val="19.920000076293945"/>
                      <w:szCs w:val="19.920000076293945"/>
                      <w:rtl w:val="0"/>
                    </w:rPr>
                    <w:t xml:space="preserve">413, 414, ?</w:t>
                  </w:r>
                </w:ins>
              </w:sdtContent>
            </w:sdt>
            <w:r w:rsidDel="00000000" w:rsidR="00000000" w:rsidRPr="00000000">
              <w:rPr>
                <w:rtl w:val="0"/>
              </w:rPr>
            </w:r>
          </w:p>
        </w:tc>
      </w:tr>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FC">
            <w:pPr>
              <w:widowControl w:val="0"/>
              <w:spacing w:after="0" w:line="240" w:lineRule="auto"/>
              <w:jc w:val="center"/>
              <w:rPr>
                <w:sz w:val="19.920000076293945"/>
                <w:szCs w:val="19.920000076293945"/>
              </w:rPr>
            </w:pPr>
            <w:sdt>
              <w:sdtPr>
                <w:tag w:val="goog_rdk_8160"/>
              </w:sdtPr>
              <w:sdtContent>
                <w:del w:author="Thomas Cervone-Richards - NOAA Federal" w:id="419" w:date="2023-07-21T16:35:06Z">
                  <w:r w:rsidDel="00000000" w:rsidR="00000000" w:rsidRPr="00000000">
                    <w:rPr>
                      <w:sz w:val="19.920000076293945"/>
                      <w:szCs w:val="19.920000076293945"/>
                      <w:rtl w:val="0"/>
                    </w:rPr>
                    <w:delText xml:space="preserve">1804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8163"/>
            </w:sdtPr>
            <w:sdtContent>
              <w:p w:rsidR="00000000" w:rsidDel="00000000" w:rsidP="00000000" w:rsidRDefault="00000000" w:rsidRPr="00000000" w14:paraId="00001EFD">
                <w:pPr>
                  <w:widowControl w:val="0"/>
                  <w:spacing w:after="0" w:line="240" w:lineRule="auto"/>
                  <w:ind w:left="129.93118286132812" w:firstLine="0"/>
                  <w:jc w:val="left"/>
                  <w:rPr>
                    <w:del w:author="Thomas Cervone-Richards - NOAA Federal" w:id="419" w:date="2023-07-21T16:35:06Z"/>
                    <w:sz w:val="19.920000076293945"/>
                    <w:szCs w:val="19.920000076293945"/>
                  </w:rPr>
                </w:pPr>
                <w:sdt>
                  <w:sdtPr>
                    <w:tag w:val="goog_rdk_8162"/>
                  </w:sdtPr>
                  <w:sdtContent>
                    <w:del w:author="Thomas Cervone-Richards - NOAA Federal" w:id="419" w:date="2023-07-21T16:35:06Z">
                      <w:r w:rsidDel="00000000" w:rsidR="00000000" w:rsidRPr="00000000">
                        <w:rPr>
                          <w:sz w:val="19.920000076293945"/>
                          <w:szCs w:val="19.920000076293945"/>
                          <w:rtl w:val="0"/>
                        </w:rPr>
                        <w:delText xml:space="preserve">For each OBSTRN,  </w:delText>
                      </w:r>
                    </w:del>
                  </w:sdtContent>
                </w:sdt>
              </w:p>
            </w:sdtContent>
          </w:sdt>
          <w:sdt>
            <w:sdtPr>
              <w:tag w:val="goog_rdk_8165"/>
            </w:sdtPr>
            <w:sdtContent>
              <w:p w:rsidR="00000000" w:rsidDel="00000000" w:rsidP="00000000" w:rsidRDefault="00000000" w:rsidRPr="00000000" w14:paraId="00001EFE">
                <w:pPr>
                  <w:widowControl w:val="0"/>
                  <w:spacing w:after="0" w:line="231.23255252838135" w:lineRule="auto"/>
                  <w:ind w:left="115.58883666992188" w:right="157.84912109375" w:firstLine="12.947998046875"/>
                  <w:jc w:val="left"/>
                  <w:rPr>
                    <w:del w:author="Thomas Cervone-Richards - NOAA Federal" w:id="419" w:date="2023-07-21T16:35:06Z"/>
                    <w:sz w:val="19.920000076293945"/>
                    <w:szCs w:val="19.920000076293945"/>
                  </w:rPr>
                </w:pPr>
                <w:sdt>
                  <w:sdtPr>
                    <w:tag w:val="goog_rdk_8164"/>
                  </w:sdtPr>
                  <w:sdtContent>
                    <w:del w:author="Thomas Cervone-Richards - NOAA Federal" w:id="419" w:date="2023-07-21T16:35:06Z">
                      <w:r w:rsidDel="00000000" w:rsidR="00000000" w:rsidRPr="00000000">
                        <w:rPr>
                          <w:sz w:val="19.920000076293945"/>
                          <w:szCs w:val="19.920000076293945"/>
                          <w:rtl w:val="0"/>
                        </w:rPr>
                        <w:delText xml:space="preserve">UWTROC or WRECKS  feature object of geometric  primitive point which  </w:delText>
                      </w:r>
                    </w:del>
                  </w:sdtContent>
                </w:sdt>
              </w:p>
            </w:sdtContent>
          </w:sdt>
          <w:p w:rsidR="00000000" w:rsidDel="00000000" w:rsidP="00000000" w:rsidRDefault="00000000" w:rsidRPr="00000000" w14:paraId="00001EFF">
            <w:pPr>
              <w:widowControl w:val="0"/>
              <w:spacing w:after="0" w:before="5.2105712890625" w:line="231.2326955795288" w:lineRule="auto"/>
              <w:ind w:left="128.53683471679688" w:right="381.163330078125" w:hanging="12.947998046875"/>
              <w:jc w:val="left"/>
              <w:rPr>
                <w:sz w:val="19.920000076293945"/>
                <w:szCs w:val="19.920000076293945"/>
              </w:rPr>
            </w:pPr>
            <w:sdt>
              <w:sdtPr>
                <w:tag w:val="goog_rdk_8166"/>
              </w:sdtPr>
              <w:sdtContent>
                <w:del w:author="Thomas Cervone-Richards - NOAA Federal" w:id="419" w:date="2023-07-21T16:35:06Z">
                  <w:r w:rsidDel="00000000" w:rsidR="00000000" w:rsidRPr="00000000">
                    <w:rPr>
                      <w:sz w:val="19.920000076293945"/>
                      <w:szCs w:val="19.920000076293945"/>
                      <w:rtl w:val="0"/>
                    </w:rPr>
                    <w:delText xml:space="preserve">TOUCHES an edge of a  DEPARE, DRGARE or  UNSARE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169"/>
            </w:sdtPr>
            <w:sdtContent>
              <w:p w:rsidR="00000000" w:rsidDel="00000000" w:rsidP="00000000" w:rsidRDefault="00000000" w:rsidRPr="00000000" w14:paraId="00001F01">
                <w:pPr>
                  <w:widowControl w:val="0"/>
                  <w:spacing w:after="0" w:line="228.82381439208984" w:lineRule="auto"/>
                  <w:ind w:left="119.97161865234375" w:right="215.406494140625" w:firstLine="9.96002197265625"/>
                  <w:jc w:val="left"/>
                  <w:rPr>
                    <w:del w:author="Thomas Cervone-Richards - NOAA Federal" w:id="419" w:date="2023-07-21T16:35:06Z"/>
                    <w:sz w:val="19.920000076293945"/>
                    <w:szCs w:val="19.920000076293945"/>
                  </w:rPr>
                </w:pPr>
                <w:sdt>
                  <w:sdtPr>
                    <w:tag w:val="goog_rdk_8168"/>
                  </w:sdtPr>
                  <w:sdtContent>
                    <w:del w:author="Thomas Cervone-Richards - NOAA Federal" w:id="419" w:date="2023-07-21T16:35:06Z">
                      <w:r w:rsidDel="00000000" w:rsidR="00000000" w:rsidRPr="00000000">
                        <w:rPr>
                          <w:sz w:val="19.920000076293945"/>
                          <w:szCs w:val="19.920000076293945"/>
                          <w:rtl w:val="0"/>
                        </w:rPr>
                        <w:delText xml:space="preserve">Point object touches an edge between  </w:delText>
                      </w:r>
                    </w:del>
                  </w:sdtContent>
                </w:sdt>
              </w:p>
            </w:sdtContent>
          </w:sdt>
          <w:p w:rsidR="00000000" w:rsidDel="00000000" w:rsidP="00000000" w:rsidRDefault="00000000" w:rsidRPr="00000000" w14:paraId="00001F02">
            <w:pPr>
              <w:widowControl w:val="0"/>
              <w:spacing w:after="0" w:before="7.20977783203125" w:line="240" w:lineRule="auto"/>
              <w:ind w:left="122.36175537109375" w:firstLine="0"/>
              <w:jc w:val="left"/>
              <w:rPr>
                <w:sz w:val="19.920000076293945"/>
                <w:szCs w:val="19.920000076293945"/>
              </w:rPr>
            </w:pPr>
            <w:sdt>
              <w:sdtPr>
                <w:tag w:val="goog_rdk_8170"/>
              </w:sdtPr>
              <w:sdtContent>
                <w:del w:author="Thomas Cervone-Richards - NOAA Federal" w:id="419" w:date="2023-07-21T16:35:06Z">
                  <w:r w:rsidDel="00000000" w:rsidR="00000000" w:rsidRPr="00000000">
                    <w:rPr>
                      <w:sz w:val="19.920000076293945"/>
                      <w:szCs w:val="19.920000076293945"/>
                      <w:rtl w:val="0"/>
                    </w:rPr>
                    <w:delText xml:space="preserve">Group 1 objects.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173"/>
            </w:sdtPr>
            <w:sdtContent>
              <w:p w:rsidR="00000000" w:rsidDel="00000000" w:rsidP="00000000" w:rsidRDefault="00000000" w:rsidRPr="00000000" w14:paraId="00001F03">
                <w:pPr>
                  <w:widowControl w:val="0"/>
                  <w:spacing w:after="0" w:line="228.82381439208984" w:lineRule="auto"/>
                  <w:ind w:left="120.7684326171875" w:right="102.247314453125" w:hanging="5.179443359375"/>
                  <w:jc w:val="left"/>
                  <w:rPr>
                    <w:del w:author="Thomas Cervone-Richards - NOAA Federal" w:id="419" w:date="2023-07-21T16:35:06Z"/>
                    <w:sz w:val="19.920000076293945"/>
                    <w:szCs w:val="19.920000076293945"/>
                  </w:rPr>
                </w:pPr>
                <w:sdt>
                  <w:sdtPr>
                    <w:tag w:val="goog_rdk_8172"/>
                  </w:sdtPr>
                  <w:sdtContent>
                    <w:del w:author="Thomas Cervone-Richards - NOAA Federal" w:id="419" w:date="2023-07-21T16:35:06Z">
                      <w:r w:rsidDel="00000000" w:rsidR="00000000" w:rsidRPr="00000000">
                        <w:rPr>
                          <w:sz w:val="19.920000076293945"/>
                          <w:szCs w:val="19.920000076293945"/>
                          <w:rtl w:val="0"/>
                        </w:rPr>
                        <w:delText xml:space="preserve">Amend Group 1 object  geometry so that it  </w:delText>
                      </w:r>
                    </w:del>
                  </w:sdtContent>
                </w:sdt>
              </w:p>
            </w:sdtContent>
          </w:sdt>
          <w:sdt>
            <w:sdtPr>
              <w:tag w:val="goog_rdk_8175"/>
            </w:sdtPr>
            <w:sdtContent>
              <w:p w:rsidR="00000000" w:rsidDel="00000000" w:rsidP="00000000" w:rsidRDefault="00000000" w:rsidRPr="00000000" w14:paraId="00001F04">
                <w:pPr>
                  <w:widowControl w:val="0"/>
                  <w:spacing w:after="0" w:before="7.20977783203125" w:line="240" w:lineRule="auto"/>
                  <w:ind w:left="119.7723388671875" w:firstLine="0"/>
                  <w:jc w:val="left"/>
                  <w:rPr>
                    <w:del w:author="Thomas Cervone-Richards - NOAA Federal" w:id="419" w:date="2023-07-21T16:35:06Z"/>
                    <w:sz w:val="19.920000076293945"/>
                    <w:szCs w:val="19.920000076293945"/>
                  </w:rPr>
                </w:pPr>
                <w:sdt>
                  <w:sdtPr>
                    <w:tag w:val="goog_rdk_8174"/>
                  </w:sdtPr>
                  <w:sdtContent>
                    <w:del w:author="Thomas Cervone-Richards - NOAA Federal" w:id="419" w:date="2023-07-21T16:35:06Z">
                      <w:r w:rsidDel="00000000" w:rsidR="00000000" w:rsidRPr="00000000">
                        <w:rPr>
                          <w:sz w:val="19.920000076293945"/>
                          <w:szCs w:val="19.920000076293945"/>
                          <w:rtl w:val="0"/>
                        </w:rPr>
                        <w:delText xml:space="preserve">does not touch the  </w:delText>
                      </w:r>
                    </w:del>
                  </w:sdtContent>
                </w:sdt>
              </w:p>
            </w:sdtContent>
          </w:sdt>
          <w:p w:rsidR="00000000" w:rsidDel="00000000" w:rsidP="00000000" w:rsidRDefault="00000000" w:rsidRPr="00000000" w14:paraId="00001F05">
            <w:pPr>
              <w:widowControl w:val="0"/>
              <w:spacing w:after="0" w:line="240" w:lineRule="auto"/>
              <w:ind w:left="124.3536376953125" w:firstLine="0"/>
              <w:jc w:val="left"/>
              <w:rPr>
                <w:sz w:val="19.920000076293945"/>
                <w:szCs w:val="19.920000076293945"/>
              </w:rPr>
            </w:pPr>
            <w:sdt>
              <w:sdtPr>
                <w:tag w:val="goog_rdk_8176"/>
              </w:sdtPr>
              <w:sdtContent>
                <w:del w:author="Thomas Cervone-Richards - NOAA Federal" w:id="419" w:date="2023-07-21T16:35:06Z">
                  <w:r w:rsidDel="00000000" w:rsidR="00000000" w:rsidRPr="00000000">
                    <w:rPr>
                      <w:sz w:val="19.920000076293945"/>
                      <w:szCs w:val="19.920000076293945"/>
                      <w:rtl w:val="0"/>
                    </w:rPr>
                    <w:delText xml:space="preserve">point object.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6">
            <w:pPr>
              <w:widowControl w:val="0"/>
              <w:spacing w:after="0" w:line="240" w:lineRule="auto"/>
              <w:ind w:left="120.3692626953125" w:firstLine="0"/>
              <w:jc w:val="left"/>
              <w:rPr>
                <w:sz w:val="19.920000076293945"/>
                <w:szCs w:val="19.920000076293945"/>
              </w:rPr>
            </w:pPr>
            <w:sdt>
              <w:sdtPr>
                <w:tag w:val="goog_rdk_8178"/>
              </w:sdtPr>
              <w:sdtContent>
                <w:del w:author="Thomas Cervone-Richards - NOAA Federal" w:id="419" w:date="2023-07-21T16:35:06Z">
                  <w:r w:rsidDel="00000000" w:rsidR="00000000" w:rsidRPr="00000000">
                    <w:rPr>
                      <w:sz w:val="19.920000076293945"/>
                      <w:szCs w:val="19.920000076293945"/>
                      <w:rtl w:val="0"/>
                    </w:rPr>
                    <w:delText xml:space="preserve">6.1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7">
            <w:pPr>
              <w:widowControl w:val="0"/>
              <w:spacing w:after="0" w:line="240" w:lineRule="auto"/>
              <w:jc w:val="center"/>
              <w:rPr>
                <w:sz w:val="19.920000076293945"/>
                <w:szCs w:val="19.920000076293945"/>
              </w:rPr>
            </w:pPr>
            <w:sdt>
              <w:sdtPr>
                <w:tag w:val="goog_rdk_8180"/>
              </w:sdtPr>
              <w:sdtContent>
                <w:del w:author="Thomas Cervone-Richards - NOAA Federal" w:id="419" w:date="2023-07-21T16:35:06Z">
                  <w:r w:rsidDel="00000000" w:rsidR="00000000" w:rsidRPr="00000000">
                    <w:rPr>
                      <w:sz w:val="19.920000076293945"/>
                      <w:szCs w:val="19.920000076293945"/>
                      <w:rtl w:val="0"/>
                    </w:rPr>
                    <w:delText xml:space="preserve">C</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08">
            <w:pPr>
              <w:widowControl w:val="0"/>
              <w:spacing w:after="0" w:line="240" w:lineRule="auto"/>
              <w:jc w:val="center"/>
              <w:rPr>
                <w:sz w:val="19.920000076293945"/>
                <w:szCs w:val="19.920000076293945"/>
              </w:rPr>
            </w:pPr>
            <w:r w:rsidDel="00000000" w:rsidR="00000000" w:rsidRPr="00000000">
              <w:rPr>
                <w:rtl w:val="0"/>
              </w:rPr>
            </w:r>
          </w:p>
        </w:tc>
      </w:tr>
      <w:tr>
        <w:trPr>
          <w:cantSplit w:val="0"/>
          <w:trHeight w:val="1392.3989868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09">
            <w:pPr>
              <w:widowControl w:val="0"/>
              <w:spacing w:after="0" w:line="240" w:lineRule="auto"/>
              <w:jc w:val="center"/>
              <w:rPr>
                <w:sz w:val="19.920000076293945"/>
                <w:szCs w:val="19.920000076293945"/>
              </w:rPr>
            </w:pPr>
            <w:sdt>
              <w:sdtPr>
                <w:tag w:val="goog_rdk_8182"/>
              </w:sdtPr>
              <w:sdtContent>
                <w:del w:author="Thomas Cervone-Richards - NOAA Federal" w:id="420" w:date="2023-07-21T16:35:35Z">
                  <w:r w:rsidDel="00000000" w:rsidR="00000000" w:rsidRPr="00000000">
                    <w:rPr>
                      <w:sz w:val="19.920000076293945"/>
                      <w:szCs w:val="19.920000076293945"/>
                      <w:rtl w:val="0"/>
                    </w:rPr>
                    <w:delText xml:space="preserve">1805 </w:delText>
                  </w:r>
                </w:del>
              </w:sdtContent>
            </w:sdt>
            <w:r w:rsidDel="00000000" w:rsidR="00000000" w:rsidRPr="00000000">
              <w:rPr>
                <w:rtl w:val="0"/>
              </w:rPr>
            </w:r>
          </w:p>
        </w:tc>
        <w:tc>
          <w:tcPr>
            <w:gridSpan w:val="2"/>
            <w:shd w:fill="auto" w:val="clear"/>
            <w:tcMar>
              <w:top w:w="100.0" w:type="dxa"/>
              <w:left w:w="100.0" w:type="dxa"/>
              <w:bottom w:w="100.0" w:type="dxa"/>
              <w:right w:w="100.0" w:type="dxa"/>
            </w:tcMar>
            <w:vAlign w:val="top"/>
          </w:tcPr>
          <w:sdt>
            <w:sdtPr>
              <w:tag w:val="goog_rdk_8185"/>
            </w:sdtPr>
            <w:sdtContent>
              <w:p w:rsidR="00000000" w:rsidDel="00000000" w:rsidP="00000000" w:rsidRDefault="00000000" w:rsidRPr="00000000" w14:paraId="00001F0A">
                <w:pPr>
                  <w:widowControl w:val="0"/>
                  <w:spacing w:after="0" w:line="228.82381439208984" w:lineRule="auto"/>
                  <w:ind w:left="119.77203369140625" w:right="159.64202880859375" w:firstLine="10.159149169921875"/>
                  <w:jc w:val="left"/>
                  <w:rPr>
                    <w:del w:author="Thomas Cervone-Richards - NOAA Federal" w:id="420" w:date="2023-07-21T16:35:35Z"/>
                    <w:sz w:val="19.920000076293945"/>
                    <w:szCs w:val="19.920000076293945"/>
                  </w:rPr>
                </w:pPr>
                <w:sdt>
                  <w:sdtPr>
                    <w:tag w:val="goog_rdk_8184"/>
                  </w:sdtPr>
                  <w:sdtContent>
                    <w:del w:author="Thomas Cervone-Richards - NOAA Federal" w:id="420" w:date="2023-07-21T16:35:35Z">
                      <w:r w:rsidDel="00000000" w:rsidR="00000000" w:rsidRPr="00000000">
                        <w:rPr>
                          <w:sz w:val="19.920000076293945"/>
                          <w:szCs w:val="19.920000076293945"/>
                          <w:rtl w:val="0"/>
                        </w:rPr>
                        <w:delText xml:space="preserve">For each SMCFAC feature  object of geometric  </w:delText>
                      </w:r>
                    </w:del>
                  </w:sdtContent>
                </w:sdt>
              </w:p>
            </w:sdtContent>
          </w:sdt>
          <w:sdt>
            <w:sdtPr>
              <w:tag w:val="goog_rdk_8187"/>
            </w:sdtPr>
            <w:sdtContent>
              <w:p w:rsidR="00000000" w:rsidDel="00000000" w:rsidP="00000000" w:rsidRDefault="00000000" w:rsidRPr="00000000" w14:paraId="00001F0B">
                <w:pPr>
                  <w:widowControl w:val="0"/>
                  <w:spacing w:after="0" w:before="7.209930419921875" w:line="240" w:lineRule="auto"/>
                  <w:ind w:left="124.3536376953125" w:firstLine="0"/>
                  <w:jc w:val="left"/>
                  <w:rPr>
                    <w:del w:author="Thomas Cervone-Richards - NOAA Federal" w:id="420" w:date="2023-07-21T16:35:35Z"/>
                    <w:sz w:val="19.920000076293945"/>
                    <w:szCs w:val="19.920000076293945"/>
                  </w:rPr>
                </w:pPr>
                <w:sdt>
                  <w:sdtPr>
                    <w:tag w:val="goog_rdk_8186"/>
                  </w:sdtPr>
                  <w:sdtContent>
                    <w:del w:author="Thomas Cervone-Richards - NOAA Federal" w:id="420" w:date="2023-07-21T16:35:35Z">
                      <w:r w:rsidDel="00000000" w:rsidR="00000000" w:rsidRPr="00000000">
                        <w:rPr>
                          <w:sz w:val="19.920000076293945"/>
                          <w:szCs w:val="19.920000076293945"/>
                          <w:rtl w:val="0"/>
                        </w:rPr>
                        <w:delText xml:space="preserve">primitive area which  </w:delText>
                      </w:r>
                    </w:del>
                  </w:sdtContent>
                </w:sdt>
              </w:p>
            </w:sdtContent>
          </w:sdt>
          <w:sdt>
            <w:sdtPr>
              <w:tag w:val="goog_rdk_8189"/>
            </w:sdtPr>
            <w:sdtContent>
              <w:p w:rsidR="00000000" w:rsidDel="00000000" w:rsidP="00000000" w:rsidRDefault="00000000" w:rsidRPr="00000000" w14:paraId="00001F0C">
                <w:pPr>
                  <w:widowControl w:val="0"/>
                  <w:spacing w:after="0" w:line="240" w:lineRule="auto"/>
                  <w:ind w:left="120.56884765625" w:firstLine="0"/>
                  <w:jc w:val="left"/>
                  <w:rPr>
                    <w:del w:author="Thomas Cervone-Richards - NOAA Federal" w:id="420" w:date="2023-07-21T16:35:35Z"/>
                    <w:sz w:val="19.920000076293945"/>
                    <w:szCs w:val="19.920000076293945"/>
                  </w:rPr>
                </w:pPr>
                <w:sdt>
                  <w:sdtPr>
                    <w:tag w:val="goog_rdk_8188"/>
                  </w:sdtPr>
                  <w:sdtContent>
                    <w:del w:author="Thomas Cervone-Richards - NOAA Federal" w:id="420" w:date="2023-07-21T16:35:35Z">
                      <w:r w:rsidDel="00000000" w:rsidR="00000000" w:rsidRPr="00000000">
                        <w:rPr>
                          <w:sz w:val="19.920000076293945"/>
                          <w:szCs w:val="19.920000076293945"/>
                          <w:rtl w:val="0"/>
                        </w:rPr>
                        <w:delText xml:space="preserve">OVERLAPS OR is  </w:delText>
                      </w:r>
                    </w:del>
                  </w:sdtContent>
                </w:sdt>
              </w:p>
            </w:sdtContent>
          </w:sdt>
          <w:p w:rsidR="00000000" w:rsidDel="00000000" w:rsidP="00000000" w:rsidRDefault="00000000" w:rsidRPr="00000000" w14:paraId="00001F0D">
            <w:pPr>
              <w:widowControl w:val="0"/>
              <w:spacing w:after="0" w:line="231.2328815460205" w:lineRule="auto"/>
              <w:ind w:left="128.93524169921875" w:right="58.42315673828125" w:hanging="7.370452880859375"/>
              <w:jc w:val="left"/>
              <w:rPr>
                <w:sz w:val="19.920000076293945"/>
                <w:szCs w:val="19.920000076293945"/>
              </w:rPr>
            </w:pPr>
            <w:sdt>
              <w:sdtPr>
                <w:tag w:val="goog_rdk_8190"/>
              </w:sdtPr>
              <w:sdtContent>
                <w:del w:author="Thomas Cervone-Richards - NOAA Federal" w:id="420" w:date="2023-07-21T16:35:35Z">
                  <w:r w:rsidDel="00000000" w:rsidR="00000000" w:rsidRPr="00000000">
                    <w:rPr>
                      <w:sz w:val="19.920000076293945"/>
                      <w:szCs w:val="19.920000076293945"/>
                      <w:rtl w:val="0"/>
                    </w:rPr>
                    <w:delText xml:space="preserve">COVERED_BY a DEPARE,  DRGARE or UNSARE.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193"/>
            </w:sdtPr>
            <w:sdtContent>
              <w:p w:rsidR="00000000" w:rsidDel="00000000" w:rsidP="00000000" w:rsidRDefault="00000000" w:rsidRPr="00000000" w14:paraId="00001F0F">
                <w:pPr>
                  <w:widowControl w:val="0"/>
                  <w:spacing w:after="0" w:line="240" w:lineRule="auto"/>
                  <w:ind w:left="115.5889892578125" w:firstLine="0"/>
                  <w:jc w:val="left"/>
                  <w:rPr>
                    <w:del w:author="Thomas Cervone-Richards - NOAA Federal" w:id="420" w:date="2023-07-21T16:35:35Z"/>
                    <w:sz w:val="19.920000076293945"/>
                    <w:szCs w:val="19.920000076293945"/>
                  </w:rPr>
                </w:pPr>
                <w:sdt>
                  <w:sdtPr>
                    <w:tag w:val="goog_rdk_8192"/>
                  </w:sdtPr>
                  <w:sdtContent>
                    <w:del w:author="Thomas Cervone-Richards - NOAA Federal" w:id="420" w:date="2023-07-21T16:35:35Z">
                      <w:r w:rsidDel="00000000" w:rsidR="00000000" w:rsidRPr="00000000">
                        <w:rPr>
                          <w:sz w:val="19.920000076293945"/>
                          <w:szCs w:val="19.920000076293945"/>
                          <w:rtl w:val="0"/>
                        </w:rPr>
                        <w:delText xml:space="preserve">Area SMCFAC  </w:delText>
                      </w:r>
                    </w:del>
                  </w:sdtContent>
                </w:sdt>
              </w:p>
            </w:sdtContent>
          </w:sdt>
          <w:sdt>
            <w:sdtPr>
              <w:tag w:val="goog_rdk_8195"/>
            </w:sdtPr>
            <w:sdtContent>
              <w:p w:rsidR="00000000" w:rsidDel="00000000" w:rsidP="00000000" w:rsidRDefault="00000000" w:rsidRPr="00000000" w14:paraId="00001F10">
                <w:pPr>
                  <w:widowControl w:val="0"/>
                  <w:spacing w:after="0" w:line="240" w:lineRule="auto"/>
                  <w:ind w:left="119.7723388671875" w:firstLine="0"/>
                  <w:jc w:val="left"/>
                  <w:rPr>
                    <w:del w:author="Thomas Cervone-Richards - NOAA Federal" w:id="420" w:date="2023-07-21T16:35:35Z"/>
                    <w:sz w:val="19.920000076293945"/>
                    <w:szCs w:val="19.920000076293945"/>
                  </w:rPr>
                </w:pPr>
                <w:sdt>
                  <w:sdtPr>
                    <w:tag w:val="goog_rdk_8194"/>
                  </w:sdtPr>
                  <w:sdtContent>
                    <w:del w:author="Thomas Cervone-Richards - NOAA Federal" w:id="420" w:date="2023-07-21T16:35:35Z">
                      <w:r w:rsidDel="00000000" w:rsidR="00000000" w:rsidRPr="00000000">
                        <w:rPr>
                          <w:sz w:val="19.920000076293945"/>
                          <w:szCs w:val="19.920000076293945"/>
                          <w:rtl w:val="0"/>
                        </w:rPr>
                        <w:delText xml:space="preserve">object is within a  </w:delText>
                      </w:r>
                    </w:del>
                  </w:sdtContent>
                </w:sdt>
              </w:p>
            </w:sdtContent>
          </w:sdt>
          <w:p w:rsidR="00000000" w:rsidDel="00000000" w:rsidP="00000000" w:rsidRDefault="00000000" w:rsidRPr="00000000" w14:paraId="00001F11">
            <w:pPr>
              <w:widowControl w:val="0"/>
              <w:spacing w:after="0" w:line="240" w:lineRule="auto"/>
              <w:ind w:left="115.5889892578125" w:firstLine="0"/>
              <w:jc w:val="left"/>
              <w:rPr>
                <w:sz w:val="19.920000076293945"/>
                <w:szCs w:val="19.920000076293945"/>
              </w:rPr>
            </w:pPr>
            <w:sdt>
              <w:sdtPr>
                <w:tag w:val="goog_rdk_8196"/>
              </w:sdtPr>
              <w:sdtContent>
                <w:del w:author="Thomas Cervone-Richards - NOAA Federal" w:id="420" w:date="2023-07-21T16:35:35Z">
                  <w:r w:rsidDel="00000000" w:rsidR="00000000" w:rsidRPr="00000000">
                    <w:rPr>
                      <w:sz w:val="19.920000076293945"/>
                      <w:szCs w:val="19.920000076293945"/>
                      <w:rtl w:val="0"/>
                    </w:rPr>
                    <w:delText xml:space="preserve">water feature.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199"/>
            </w:sdtPr>
            <w:sdtContent>
              <w:p w:rsidR="00000000" w:rsidDel="00000000" w:rsidP="00000000" w:rsidRDefault="00000000" w:rsidRPr="00000000" w14:paraId="00001F12">
                <w:pPr>
                  <w:widowControl w:val="0"/>
                  <w:spacing w:after="0" w:line="240" w:lineRule="auto"/>
                  <w:ind w:left="115.5889892578125" w:firstLine="0"/>
                  <w:jc w:val="left"/>
                  <w:rPr>
                    <w:del w:author="Thomas Cervone-Richards - NOAA Federal" w:id="420" w:date="2023-07-21T16:35:35Z"/>
                    <w:sz w:val="19.920000076293945"/>
                    <w:szCs w:val="19.920000076293945"/>
                  </w:rPr>
                </w:pPr>
                <w:sdt>
                  <w:sdtPr>
                    <w:tag w:val="goog_rdk_8198"/>
                  </w:sdtPr>
                  <w:sdtContent>
                    <w:del w:author="Thomas Cervone-Richards - NOAA Federal" w:id="420" w:date="2023-07-21T16:35:35Z">
                      <w:r w:rsidDel="00000000" w:rsidR="00000000" w:rsidRPr="00000000">
                        <w:rPr>
                          <w:sz w:val="19.920000076293945"/>
                          <w:szCs w:val="19.920000076293945"/>
                          <w:rtl w:val="0"/>
                        </w:rPr>
                        <w:delText xml:space="preserve">Amend object to  </w:delText>
                      </w:r>
                    </w:del>
                  </w:sdtContent>
                </w:sdt>
              </w:p>
            </w:sdtContent>
          </w:sdt>
          <w:p w:rsidR="00000000" w:rsidDel="00000000" w:rsidP="00000000" w:rsidRDefault="00000000" w:rsidRPr="00000000" w14:paraId="00001F13">
            <w:pPr>
              <w:widowControl w:val="0"/>
              <w:spacing w:after="0" w:line="231.2328815460205" w:lineRule="auto"/>
              <w:ind w:left="115.5889892578125" w:right="59.219970703125" w:firstLine="12.5494384765625"/>
              <w:jc w:val="left"/>
              <w:rPr>
                <w:sz w:val="19.920000076293945"/>
                <w:szCs w:val="19.920000076293945"/>
              </w:rPr>
            </w:pPr>
            <w:sdt>
              <w:sdtPr>
                <w:tag w:val="goog_rdk_8200"/>
              </w:sdtPr>
              <w:sdtContent>
                <w:del w:author="Thomas Cervone-Richards - NOAA Federal" w:id="420" w:date="2023-07-21T16:35:35Z">
                  <w:r w:rsidDel="00000000" w:rsidR="00000000" w:rsidRPr="00000000">
                    <w:rPr>
                      <w:sz w:val="19.920000076293945"/>
                      <w:szCs w:val="19.920000076293945"/>
                      <w:rtl w:val="0"/>
                    </w:rPr>
                    <w:delText xml:space="preserve">remove overlap with all  water features.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4">
            <w:pPr>
              <w:widowControl w:val="0"/>
              <w:spacing w:after="0" w:line="240" w:lineRule="auto"/>
              <w:ind w:left="117.779541015625" w:firstLine="0"/>
              <w:jc w:val="left"/>
              <w:rPr>
                <w:sz w:val="19.920000076293945"/>
                <w:szCs w:val="19.920000076293945"/>
              </w:rPr>
            </w:pPr>
            <w:sdt>
              <w:sdtPr>
                <w:tag w:val="goog_rdk_8202"/>
              </w:sdtPr>
              <w:sdtContent>
                <w:del w:author="Thomas Cervone-Richards - NOAA Federal" w:id="420" w:date="2023-07-21T16:35:35Z">
                  <w:r w:rsidDel="00000000" w:rsidR="00000000" w:rsidRPr="00000000">
                    <w:rPr>
                      <w:sz w:val="19.920000076293945"/>
                      <w:szCs w:val="19.920000076293945"/>
                      <w:rtl w:val="0"/>
                    </w:rPr>
                    <w:delText xml:space="preserve">4.6.5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5">
            <w:pPr>
              <w:widowControl w:val="0"/>
              <w:spacing w:after="0" w:line="240" w:lineRule="auto"/>
              <w:jc w:val="center"/>
              <w:rPr>
                <w:sz w:val="19.920000076293945"/>
                <w:szCs w:val="19.920000076293945"/>
              </w:rPr>
            </w:pPr>
            <w:sdt>
              <w:sdtPr>
                <w:tag w:val="goog_rdk_8204"/>
              </w:sdtPr>
              <w:sdtContent>
                <w:del w:author="Thomas Cervone-Richards - NOAA Federal" w:id="420" w:date="2023-07-21T16:35:35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16">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F17">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F18">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F19">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F1A">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75 </w:t>
      </w:r>
    </w:p>
    <w:tbl>
      <w:tblPr>
        <w:tblStyle w:val="Table66"/>
        <w:tblW w:w="11415.0" w:type="dxa"/>
        <w:jc w:val="left"/>
        <w:tblInd w:w="-922.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955"/>
        <w:gridCol w:w="2235"/>
        <w:gridCol w:w="2415"/>
        <w:gridCol w:w="1410"/>
        <w:gridCol w:w="540"/>
        <w:gridCol w:w="930"/>
        <w:tblGridChange w:id="0">
          <w:tblGrid>
            <w:gridCol w:w="930"/>
            <w:gridCol w:w="2955"/>
            <w:gridCol w:w="2235"/>
            <w:gridCol w:w="2415"/>
            <w:gridCol w:w="1410"/>
            <w:gridCol w:w="540"/>
            <w:gridCol w:w="930"/>
          </w:tblGrid>
        </w:tblGridChange>
      </w:tblGrid>
      <w:tr>
        <w:trPr>
          <w:cantSplit w:val="0"/>
          <w:trHeight w:val="11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1B">
            <w:pPr>
              <w:widowControl w:val="0"/>
              <w:spacing w:after="0" w:line="240" w:lineRule="auto"/>
              <w:jc w:val="center"/>
              <w:rPr>
                <w:sz w:val="19.920000076293945"/>
                <w:szCs w:val="19.920000076293945"/>
              </w:rPr>
            </w:pPr>
            <w:sdt>
              <w:sdtPr>
                <w:tag w:val="goog_rdk_8206"/>
              </w:sdtPr>
              <w:sdtContent>
                <w:del w:author="Robert Daniels - NOAA Federal" w:id="421" w:date="2023-11-14T16:09:11Z">
                  <w:r w:rsidDel="00000000" w:rsidR="00000000" w:rsidRPr="00000000">
                    <w:rPr>
                      <w:sz w:val="19.920000076293945"/>
                      <w:szCs w:val="19.920000076293945"/>
                      <w:rtl w:val="0"/>
                    </w:rPr>
                    <w:delText xml:space="preserve">1806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09"/>
            </w:sdtPr>
            <w:sdtContent>
              <w:p w:rsidR="00000000" w:rsidDel="00000000" w:rsidP="00000000" w:rsidRDefault="00000000" w:rsidRPr="00000000" w14:paraId="00001F1C">
                <w:pPr>
                  <w:widowControl w:val="0"/>
                  <w:spacing w:after="0" w:line="231.63326740264893" w:lineRule="auto"/>
                  <w:ind w:left="119.77203369140625" w:right="183.74542236328125" w:firstLine="10.159149169921875"/>
                  <w:jc w:val="left"/>
                  <w:rPr>
                    <w:del w:author="Robert Daniels - NOAA Federal" w:id="421" w:date="2023-11-14T16:09:11Z"/>
                    <w:sz w:val="19.920000076293945"/>
                    <w:szCs w:val="19.920000076293945"/>
                  </w:rPr>
                </w:pPr>
                <w:sdt>
                  <w:sdtPr>
                    <w:tag w:val="goog_rdk_8208"/>
                  </w:sdtPr>
                  <w:sdtContent>
                    <w:del w:author="Robert Daniels - NOAA Federal" w:id="421" w:date="2023-11-14T16:09:11Z">
                      <w:r w:rsidDel="00000000" w:rsidR="00000000" w:rsidRPr="00000000">
                        <w:rPr>
                          <w:sz w:val="19.920000076293945"/>
                          <w:szCs w:val="19.920000076293945"/>
                          <w:rtl w:val="0"/>
                        </w:rPr>
                        <w:delText xml:space="preserve">For each CTNARE feature  object of geometric  </w:delText>
                      </w:r>
                    </w:del>
                  </w:sdtContent>
                </w:sdt>
              </w:p>
            </w:sdtContent>
          </w:sdt>
          <w:sdt>
            <w:sdtPr>
              <w:tag w:val="goog_rdk_8211"/>
            </w:sdtPr>
            <w:sdtContent>
              <w:p w:rsidR="00000000" w:rsidDel="00000000" w:rsidP="00000000" w:rsidRDefault="00000000" w:rsidRPr="00000000" w14:paraId="00001F1D">
                <w:pPr>
                  <w:widowControl w:val="0"/>
                  <w:spacing w:after="0" w:before="2.47802734375" w:line="240" w:lineRule="auto"/>
                  <w:ind w:left="124.3536376953125" w:firstLine="0"/>
                  <w:jc w:val="left"/>
                  <w:rPr>
                    <w:del w:author="Robert Daniels - NOAA Federal" w:id="421" w:date="2023-11-14T16:09:11Z"/>
                    <w:sz w:val="19.920000076293945"/>
                    <w:szCs w:val="19.920000076293945"/>
                  </w:rPr>
                </w:pPr>
                <w:sdt>
                  <w:sdtPr>
                    <w:tag w:val="goog_rdk_8210"/>
                  </w:sdtPr>
                  <w:sdtContent>
                    <w:del w:author="Robert Daniels - NOAA Federal" w:id="421" w:date="2023-11-14T16:09:11Z">
                      <w:r w:rsidDel="00000000" w:rsidR="00000000" w:rsidRPr="00000000">
                        <w:rPr>
                          <w:sz w:val="19.920000076293945"/>
                          <w:szCs w:val="19.920000076293945"/>
                          <w:rtl w:val="0"/>
                        </w:rPr>
                        <w:delText xml:space="preserve">primitive area which is  </w:delText>
                      </w:r>
                    </w:del>
                  </w:sdtContent>
                </w:sdt>
              </w:p>
            </w:sdtContent>
          </w:sdt>
          <w:sdt>
            <w:sdtPr>
              <w:tag w:val="goog_rdk_8213"/>
            </w:sdtPr>
            <w:sdtContent>
              <w:p w:rsidR="00000000" w:rsidDel="00000000" w:rsidP="00000000" w:rsidRDefault="00000000" w:rsidRPr="00000000" w14:paraId="00001F1E">
                <w:pPr>
                  <w:widowControl w:val="0"/>
                  <w:spacing w:after="0" w:line="240" w:lineRule="auto"/>
                  <w:ind w:left="121.56478881835938" w:firstLine="0"/>
                  <w:jc w:val="left"/>
                  <w:rPr>
                    <w:del w:author="Robert Daniels - NOAA Federal" w:id="421" w:date="2023-11-14T16:09:11Z"/>
                    <w:sz w:val="19.920000076293945"/>
                    <w:szCs w:val="19.920000076293945"/>
                  </w:rPr>
                </w:pPr>
                <w:sdt>
                  <w:sdtPr>
                    <w:tag w:val="goog_rdk_8212"/>
                  </w:sdtPr>
                  <w:sdtContent>
                    <w:del w:author="Robert Daniels - NOAA Federal" w:id="421" w:date="2023-11-14T16:09:11Z">
                      <w:r w:rsidDel="00000000" w:rsidR="00000000" w:rsidRPr="00000000">
                        <w:rPr>
                          <w:sz w:val="19.920000076293945"/>
                          <w:szCs w:val="19.920000076293945"/>
                          <w:rtl w:val="0"/>
                        </w:rPr>
                        <w:delText xml:space="preserve">COINCIDENT with a  </w:delText>
                      </w:r>
                    </w:del>
                  </w:sdtContent>
                </w:sdt>
              </w:p>
            </w:sdtContent>
          </w:sdt>
          <w:p w:rsidR="00000000" w:rsidDel="00000000" w:rsidP="00000000" w:rsidRDefault="00000000" w:rsidRPr="00000000" w14:paraId="00001F1F">
            <w:pPr>
              <w:widowControl w:val="0"/>
              <w:spacing w:after="0" w:line="240" w:lineRule="auto"/>
              <w:ind w:left="128.93524169921875" w:firstLine="0"/>
              <w:jc w:val="left"/>
              <w:rPr>
                <w:sz w:val="19.920000076293945"/>
                <w:szCs w:val="19.920000076293945"/>
              </w:rPr>
            </w:pPr>
            <w:sdt>
              <w:sdtPr>
                <w:tag w:val="goog_rdk_8214"/>
              </w:sdtPr>
              <w:sdtContent>
                <w:del w:author="Robert Daniels - NOAA Federal" w:id="421" w:date="2023-11-14T16:09:11Z">
                  <w:r w:rsidDel="00000000" w:rsidR="00000000" w:rsidRPr="00000000">
                    <w:rPr>
                      <w:sz w:val="19.920000076293945"/>
                      <w:szCs w:val="19.920000076293945"/>
                      <w:rtl w:val="0"/>
                    </w:rPr>
                    <w:delText xml:space="preserve">DEPCNT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0">
            <w:pPr>
              <w:widowControl w:val="0"/>
              <w:spacing w:after="0" w:line="230.22869110107422" w:lineRule="auto"/>
              <w:ind w:left="115.5889892578125" w:right="60.8428955078125" w:hanging="3.5858154296875"/>
              <w:rPr>
                <w:sz w:val="19.920000076293945"/>
                <w:szCs w:val="19.920000076293945"/>
              </w:rPr>
            </w:pPr>
            <w:sdt>
              <w:sdtPr>
                <w:tag w:val="goog_rdk_8216"/>
              </w:sdtPr>
              <w:sdtContent>
                <w:del w:author="Robert Daniels - NOAA Federal" w:id="421" w:date="2023-11-14T16:09:11Z">
                  <w:r w:rsidDel="00000000" w:rsidR="00000000" w:rsidRPr="00000000">
                    <w:rPr>
                      <w:sz w:val="19.920000076293945"/>
                      <w:szCs w:val="19.920000076293945"/>
                      <w:rtl w:val="0"/>
                    </w:rPr>
                    <w:delText xml:space="preserve">Area CTNARE object  shares geometry with  DEPCNT.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19"/>
            </w:sdtPr>
            <w:sdtContent>
              <w:p w:rsidR="00000000" w:rsidDel="00000000" w:rsidP="00000000" w:rsidRDefault="00000000" w:rsidRPr="00000000" w14:paraId="00001F21">
                <w:pPr>
                  <w:widowControl w:val="0"/>
                  <w:spacing w:after="0" w:line="230.5629301071167" w:lineRule="auto"/>
                  <w:ind w:left="115.5889892578125" w:right="114.7967529296875" w:firstLine="0"/>
                  <w:jc w:val="left"/>
                  <w:rPr>
                    <w:del w:author="Robert Daniels - NOAA Federal" w:id="421" w:date="2023-11-14T16:09:11Z"/>
                    <w:sz w:val="19.920000076293945"/>
                    <w:szCs w:val="19.920000076293945"/>
                  </w:rPr>
                </w:pPr>
                <w:sdt>
                  <w:sdtPr>
                    <w:tag w:val="goog_rdk_8218"/>
                  </w:sdtPr>
                  <w:sdtContent>
                    <w:del w:author="Robert Daniels - NOAA Federal" w:id="421" w:date="2023-11-14T16:09:11Z">
                      <w:r w:rsidDel="00000000" w:rsidR="00000000" w:rsidRPr="00000000">
                        <w:rPr>
                          <w:sz w:val="19.920000076293945"/>
                          <w:szCs w:val="19.920000076293945"/>
                          <w:rtl w:val="0"/>
                        </w:rPr>
                        <w:delText xml:space="preserve">Amend the CTNARE  object geometry so  that it is not coincident  with the DEPCNT  </w:delText>
                      </w:r>
                    </w:del>
                  </w:sdtContent>
                </w:sdt>
              </w:p>
            </w:sdtContent>
          </w:sdt>
          <w:p w:rsidR="00000000" w:rsidDel="00000000" w:rsidP="00000000" w:rsidRDefault="00000000" w:rsidRPr="00000000" w14:paraId="00001F22">
            <w:pPr>
              <w:widowControl w:val="0"/>
              <w:spacing w:after="0" w:before="5.7666015625" w:line="240" w:lineRule="auto"/>
              <w:ind w:left="119.7723388671875" w:firstLine="0"/>
              <w:jc w:val="left"/>
              <w:rPr>
                <w:sz w:val="19.920000076293945"/>
                <w:szCs w:val="19.920000076293945"/>
              </w:rPr>
            </w:pPr>
            <w:sdt>
              <w:sdtPr>
                <w:tag w:val="goog_rdk_8220"/>
              </w:sdtPr>
              <w:sdtContent>
                <w:del w:author="Robert Daniels - NOAA Federal" w:id="421" w:date="2023-11-14T16:09:11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3">
            <w:pPr>
              <w:widowControl w:val="0"/>
              <w:spacing w:after="0" w:line="240" w:lineRule="auto"/>
              <w:ind w:left="120.3692626953125" w:firstLine="0"/>
              <w:jc w:val="left"/>
              <w:rPr>
                <w:sz w:val="19.920000076293945"/>
                <w:szCs w:val="19.920000076293945"/>
              </w:rPr>
            </w:pPr>
            <w:sdt>
              <w:sdtPr>
                <w:tag w:val="goog_rdk_8222"/>
              </w:sdtPr>
              <w:sdtContent>
                <w:del w:author="Robert Daniels - NOAA Federal" w:id="421" w:date="2023-11-14T16:09:11Z">
                  <w:r w:rsidDel="00000000" w:rsidR="00000000" w:rsidRPr="00000000">
                    <w:rPr>
                      <w:sz w:val="19.920000076293945"/>
                      <w:szCs w:val="19.920000076293945"/>
                      <w:rtl w:val="0"/>
                    </w:rPr>
                    <w:delText xml:space="preserve">6.6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4">
            <w:pPr>
              <w:widowControl w:val="0"/>
              <w:spacing w:after="0" w:line="240" w:lineRule="auto"/>
              <w:jc w:val="center"/>
              <w:rPr>
                <w:sz w:val="19.920000076293945"/>
                <w:szCs w:val="19.920000076293945"/>
              </w:rPr>
            </w:pPr>
            <w:sdt>
              <w:sdtPr>
                <w:tag w:val="goog_rdk_8224"/>
              </w:sdtPr>
              <w:sdtContent>
                <w:del w:author="Robert Daniels - NOAA Federal" w:id="421" w:date="2023-11-14T16:09:11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25">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26">
            <w:pPr>
              <w:widowControl w:val="0"/>
              <w:spacing w:after="0" w:line="240" w:lineRule="auto"/>
              <w:jc w:val="center"/>
              <w:rPr>
                <w:sz w:val="19.920000076293945"/>
                <w:szCs w:val="19.920000076293945"/>
              </w:rPr>
            </w:pPr>
            <w:sdt>
              <w:sdtPr>
                <w:tag w:val="goog_rdk_8226"/>
              </w:sdtPr>
              <w:sdtContent>
                <w:del w:author="Robert Daniels - NOAA Federal" w:id="422" w:date="2023-11-14T16:12:38Z">
                  <w:r w:rsidDel="00000000" w:rsidR="00000000" w:rsidRPr="00000000">
                    <w:rPr>
                      <w:sz w:val="19.920000076293945"/>
                      <w:szCs w:val="19.920000076293945"/>
                      <w:rtl w:val="0"/>
                    </w:rPr>
                    <w:delText xml:space="preserve">1807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29"/>
            </w:sdtPr>
            <w:sdtContent>
              <w:p w:rsidR="00000000" w:rsidDel="00000000" w:rsidP="00000000" w:rsidRDefault="00000000" w:rsidRPr="00000000" w14:paraId="00001F27">
                <w:pPr>
                  <w:widowControl w:val="0"/>
                  <w:spacing w:after="0" w:line="240" w:lineRule="auto"/>
                  <w:ind w:left="129.93118286132812" w:firstLine="0"/>
                  <w:jc w:val="left"/>
                  <w:rPr>
                    <w:del w:author="Robert Daniels - NOAA Federal" w:id="422" w:date="2023-11-14T16:12:38Z"/>
                    <w:sz w:val="19.920000076293945"/>
                    <w:szCs w:val="19.920000076293945"/>
                  </w:rPr>
                </w:pPr>
                <w:sdt>
                  <w:sdtPr>
                    <w:tag w:val="goog_rdk_8228"/>
                  </w:sdtPr>
                  <w:sdtContent>
                    <w:del w:author="Robert Daniels - NOAA Federal" w:id="422" w:date="2023-11-14T16:12:38Z">
                      <w:r w:rsidDel="00000000" w:rsidR="00000000" w:rsidRPr="00000000">
                        <w:rPr>
                          <w:sz w:val="19.920000076293945"/>
                          <w:szCs w:val="19.920000076293945"/>
                          <w:rtl w:val="0"/>
                        </w:rPr>
                        <w:delText xml:space="preserve">For each BOYXXX,  </w:delText>
                      </w:r>
                    </w:del>
                  </w:sdtContent>
                </w:sdt>
              </w:p>
            </w:sdtContent>
          </w:sdt>
          <w:sdt>
            <w:sdtPr>
              <w:tag w:val="goog_rdk_8231"/>
            </w:sdtPr>
            <w:sdtContent>
              <w:p w:rsidR="00000000" w:rsidDel="00000000" w:rsidP="00000000" w:rsidRDefault="00000000" w:rsidRPr="00000000" w14:paraId="00001F28">
                <w:pPr>
                  <w:widowControl w:val="0"/>
                  <w:spacing w:after="0" w:line="231.2314224243164" w:lineRule="auto"/>
                  <w:ind w:left="119.77203369140625" w:right="404.658203125" w:firstLine="8.1671142578125"/>
                  <w:jc w:val="left"/>
                  <w:rPr>
                    <w:del w:author="Robert Daniels - NOAA Federal" w:id="422" w:date="2023-11-14T16:12:38Z"/>
                    <w:sz w:val="19.920000076293945"/>
                    <w:szCs w:val="19.920000076293945"/>
                  </w:rPr>
                </w:pPr>
                <w:sdt>
                  <w:sdtPr>
                    <w:tag w:val="goog_rdk_8230"/>
                  </w:sdtPr>
                  <w:sdtContent>
                    <w:del w:author="Robert Daniels - NOAA Federal" w:id="422" w:date="2023-11-14T16:12:38Z">
                      <w:r w:rsidDel="00000000" w:rsidR="00000000" w:rsidRPr="00000000">
                        <w:rPr>
                          <w:sz w:val="19.920000076293945"/>
                          <w:szCs w:val="19.920000076293945"/>
                          <w:rtl w:val="0"/>
                        </w:rPr>
                        <w:delText xml:space="preserve">LITVES, LITFLT feature  object OR MORFAC  </w:delText>
                      </w:r>
                    </w:del>
                  </w:sdtContent>
                </w:sdt>
              </w:p>
            </w:sdtContent>
          </w:sdt>
          <w:sdt>
            <w:sdtPr>
              <w:tag w:val="goog_rdk_8233"/>
            </w:sdtPr>
            <w:sdtContent>
              <w:p w:rsidR="00000000" w:rsidDel="00000000" w:rsidP="00000000" w:rsidRDefault="00000000" w:rsidRPr="00000000" w14:paraId="00001F29">
                <w:pPr>
                  <w:widowControl w:val="0"/>
                  <w:spacing w:after="0" w:before="5.211181640625" w:line="240" w:lineRule="auto"/>
                  <w:ind w:left="115.58883666992188" w:firstLine="0"/>
                  <w:jc w:val="left"/>
                  <w:rPr>
                    <w:del w:author="Robert Daniels - NOAA Federal" w:id="422" w:date="2023-11-14T16:12:38Z"/>
                    <w:sz w:val="19.920000076293945"/>
                    <w:szCs w:val="19.920000076293945"/>
                  </w:rPr>
                </w:pPr>
                <w:sdt>
                  <w:sdtPr>
                    <w:tag w:val="goog_rdk_8232"/>
                  </w:sdtPr>
                  <w:sdtContent>
                    <w:del w:author="Robert Daniels - NOAA Federal" w:id="422" w:date="2023-11-14T16:12:38Z">
                      <w:r w:rsidDel="00000000" w:rsidR="00000000" w:rsidRPr="00000000">
                        <w:rPr>
                          <w:sz w:val="19.920000076293945"/>
                          <w:szCs w:val="19.920000076293945"/>
                          <w:rtl w:val="0"/>
                        </w:rPr>
                        <w:delText xml:space="preserve">feature object where  </w:delText>
                      </w:r>
                    </w:del>
                  </w:sdtContent>
                </w:sdt>
              </w:p>
            </w:sdtContent>
          </w:sdt>
          <w:sdt>
            <w:sdtPr>
              <w:tag w:val="goog_rdk_8235"/>
            </w:sdtPr>
            <w:sdtContent>
              <w:p w:rsidR="00000000" w:rsidDel="00000000" w:rsidP="00000000" w:rsidRDefault="00000000" w:rsidRPr="00000000" w14:paraId="00001F2A">
                <w:pPr>
                  <w:widowControl w:val="0"/>
                  <w:spacing w:after="0" w:line="231.23205184936523" w:lineRule="auto"/>
                  <w:ind w:left="121.56478881835938" w:right="417.00958251953125" w:firstLine="0"/>
                  <w:jc w:val="left"/>
                  <w:rPr>
                    <w:del w:author="Robert Daniels - NOAA Federal" w:id="422" w:date="2023-11-14T16:12:38Z"/>
                    <w:sz w:val="19.920000076293945"/>
                    <w:szCs w:val="19.920000076293945"/>
                  </w:rPr>
                </w:pPr>
                <w:sdt>
                  <w:sdtPr>
                    <w:tag w:val="goog_rdk_8234"/>
                  </w:sdtPr>
                  <w:sdtContent>
                    <w:del w:author="Robert Daniels - NOAA Federal" w:id="422" w:date="2023-11-14T16:12:38Z">
                      <w:r w:rsidDel="00000000" w:rsidR="00000000" w:rsidRPr="00000000">
                        <w:rPr>
                          <w:sz w:val="19.920000076293945"/>
                          <w:szCs w:val="19.920000076293945"/>
                          <w:rtl w:val="0"/>
                        </w:rPr>
                        <w:delText xml:space="preserve">CATMOR is Equal to 7  (mooring buoy) which is  COVERED_BY a  </w:delText>
                      </w:r>
                    </w:del>
                  </w:sdtContent>
                </w:sdt>
              </w:p>
            </w:sdtContent>
          </w:sdt>
          <w:sdt>
            <w:sdtPr>
              <w:tag w:val="goog_rdk_8237"/>
            </w:sdtPr>
            <w:sdtContent>
              <w:p w:rsidR="00000000" w:rsidDel="00000000" w:rsidP="00000000" w:rsidRDefault="00000000" w:rsidRPr="00000000" w14:paraId="00001F2B">
                <w:pPr>
                  <w:widowControl w:val="0"/>
                  <w:spacing w:after="0" w:before="5.211181640625" w:line="240" w:lineRule="auto"/>
                  <w:ind w:left="129.93118286132812" w:firstLine="0"/>
                  <w:jc w:val="left"/>
                  <w:rPr>
                    <w:del w:author="Robert Daniels - NOAA Federal" w:id="422" w:date="2023-11-14T16:12:38Z"/>
                    <w:sz w:val="19.920000076293945"/>
                    <w:szCs w:val="19.920000076293945"/>
                  </w:rPr>
                </w:pPr>
                <w:sdt>
                  <w:sdtPr>
                    <w:tag w:val="goog_rdk_8236"/>
                  </w:sdtPr>
                  <w:sdtContent>
                    <w:del w:author="Robert Daniels - NOAA Federal" w:id="422" w:date="2023-11-14T16:12:38Z">
                      <w:r w:rsidDel="00000000" w:rsidR="00000000" w:rsidRPr="00000000">
                        <w:rPr>
                          <w:sz w:val="19.920000076293945"/>
                          <w:szCs w:val="19.920000076293945"/>
                          <w:rtl w:val="0"/>
                        </w:rPr>
                        <w:delText xml:space="preserve">FLODOC, HULKES,  </w:delText>
                      </w:r>
                    </w:del>
                  </w:sdtContent>
                </w:sdt>
              </w:p>
            </w:sdtContent>
          </w:sdt>
          <w:p w:rsidR="00000000" w:rsidDel="00000000" w:rsidP="00000000" w:rsidRDefault="00000000" w:rsidRPr="00000000" w14:paraId="00001F2C">
            <w:pPr>
              <w:widowControl w:val="0"/>
              <w:spacing w:after="0" w:line="230.6303071975708" w:lineRule="auto"/>
              <w:ind w:left="115.58883666992188" w:right="114.42413330078125" w:firstLine="12.350311279296875"/>
              <w:jc w:val="left"/>
              <w:rPr>
                <w:sz w:val="19.920000076293945"/>
                <w:szCs w:val="19.920000076293945"/>
              </w:rPr>
            </w:pPr>
            <w:sdt>
              <w:sdtPr>
                <w:tag w:val="goog_rdk_8238"/>
              </w:sdtPr>
              <w:sdtContent>
                <w:del w:author="Robert Daniels - NOAA Federal" w:id="422" w:date="2023-11-14T16:12:38Z">
                  <w:r w:rsidDel="00000000" w:rsidR="00000000" w:rsidRPr="00000000">
                    <w:rPr>
                      <w:sz w:val="19.920000076293945"/>
                      <w:szCs w:val="19.920000076293945"/>
                      <w:rtl w:val="0"/>
                    </w:rPr>
                    <w:delText xml:space="preserve">LNDARE, PONTON or  SLCONS feature object  where WATLEV is Equal to  2 (always dry).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41"/>
            </w:sdtPr>
            <w:sdtContent>
              <w:p w:rsidR="00000000" w:rsidDel="00000000" w:rsidP="00000000" w:rsidRDefault="00000000" w:rsidRPr="00000000" w14:paraId="00001F2D">
                <w:pPr>
                  <w:widowControl w:val="0"/>
                  <w:spacing w:after="0" w:line="240" w:lineRule="auto"/>
                  <w:ind w:left="115.5889892578125" w:firstLine="0"/>
                  <w:jc w:val="left"/>
                  <w:rPr>
                    <w:del w:author="Robert Daniels - NOAA Federal" w:id="422" w:date="2023-11-14T16:12:38Z"/>
                    <w:sz w:val="19.920000076293945"/>
                    <w:szCs w:val="19.920000076293945"/>
                  </w:rPr>
                </w:pPr>
                <w:sdt>
                  <w:sdtPr>
                    <w:tag w:val="goog_rdk_8240"/>
                  </w:sdtPr>
                  <w:sdtContent>
                    <w:del w:author="Robert Daniels - NOAA Federal" w:id="422" w:date="2023-11-14T16:12:38Z">
                      <w:r w:rsidDel="00000000" w:rsidR="00000000" w:rsidRPr="00000000">
                        <w:rPr>
                          <w:sz w:val="19.920000076293945"/>
                          <w:szCs w:val="19.920000076293945"/>
                          <w:rtl w:val="0"/>
                        </w:rPr>
                        <w:delText xml:space="preserve">A floating  </w:delText>
                      </w:r>
                    </w:del>
                  </w:sdtContent>
                </w:sdt>
              </w:p>
            </w:sdtContent>
          </w:sdt>
          <w:sdt>
            <w:sdtPr>
              <w:tag w:val="goog_rdk_8243"/>
            </w:sdtPr>
            <w:sdtContent>
              <w:p w:rsidR="00000000" w:rsidDel="00000000" w:rsidP="00000000" w:rsidRDefault="00000000" w:rsidRPr="00000000" w14:paraId="00001F2E">
                <w:pPr>
                  <w:widowControl w:val="0"/>
                  <w:spacing w:after="0" w:line="240" w:lineRule="auto"/>
                  <w:ind w:left="125.748291015625" w:firstLine="0"/>
                  <w:jc w:val="left"/>
                  <w:rPr>
                    <w:del w:author="Robert Daniels - NOAA Federal" w:id="422" w:date="2023-11-14T16:12:38Z"/>
                    <w:sz w:val="19.920000076293945"/>
                    <w:szCs w:val="19.920000076293945"/>
                  </w:rPr>
                </w:pPr>
                <w:sdt>
                  <w:sdtPr>
                    <w:tag w:val="goog_rdk_8242"/>
                  </w:sdtPr>
                  <w:sdtContent>
                    <w:del w:author="Robert Daniels - NOAA Federal" w:id="422" w:date="2023-11-14T16:12:38Z">
                      <w:r w:rsidDel="00000000" w:rsidR="00000000" w:rsidRPr="00000000">
                        <w:rPr>
                          <w:sz w:val="19.920000076293945"/>
                          <w:szCs w:val="19.920000076293945"/>
                          <w:rtl w:val="0"/>
                        </w:rPr>
                        <w:delText xml:space="preserve">navigational aid  </w:delText>
                      </w:r>
                    </w:del>
                  </w:sdtContent>
                </w:sdt>
              </w:p>
            </w:sdtContent>
          </w:sdt>
          <w:p w:rsidR="00000000" w:rsidDel="00000000" w:rsidP="00000000" w:rsidRDefault="00000000" w:rsidRPr="00000000" w14:paraId="00001F2F">
            <w:pPr>
              <w:widowControl w:val="0"/>
              <w:spacing w:after="0" w:line="240" w:lineRule="auto"/>
              <w:ind w:left="120.7684326171875" w:firstLine="0"/>
              <w:jc w:val="left"/>
              <w:rPr>
                <w:sz w:val="19.920000076293945"/>
                <w:szCs w:val="19.920000076293945"/>
              </w:rPr>
            </w:pPr>
            <w:sdt>
              <w:sdtPr>
                <w:tag w:val="goog_rdk_8244"/>
              </w:sdtPr>
              <w:sdtContent>
                <w:del w:author="Robert Daniels - NOAA Federal" w:id="422" w:date="2023-11-14T16:12:38Z">
                  <w:r w:rsidDel="00000000" w:rsidR="00000000" w:rsidRPr="00000000">
                    <w:rPr>
                      <w:sz w:val="19.920000076293945"/>
                      <w:szCs w:val="19.920000076293945"/>
                      <w:rtl w:val="0"/>
                    </w:rPr>
                    <w:delText xml:space="preserve">captured over land.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30">
            <w:pPr>
              <w:widowControl w:val="0"/>
              <w:spacing w:after="0" w:line="231.23263835906982" w:lineRule="auto"/>
              <w:ind w:left="115.5889892578125" w:right="124.7564697265625" w:firstLine="14.7406005859375"/>
              <w:jc w:val="left"/>
              <w:rPr>
                <w:sz w:val="19.920000076293945"/>
                <w:szCs w:val="19.920000076293945"/>
              </w:rPr>
            </w:pPr>
            <w:sdt>
              <w:sdtPr>
                <w:tag w:val="goog_rdk_8246"/>
              </w:sdtPr>
              <w:sdtContent>
                <w:del w:author="Robert Daniels - NOAA Federal" w:id="422" w:date="2023-11-14T16:12:38Z">
                  <w:r w:rsidDel="00000000" w:rsidR="00000000" w:rsidRPr="00000000">
                    <w:rPr>
                      <w:sz w:val="19.920000076293945"/>
                      <w:szCs w:val="19.920000076293945"/>
                      <w:rtl w:val="0"/>
                    </w:rPr>
                    <w:delText xml:space="preserve">Reposition object over  water feature.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49"/>
            </w:sdtPr>
            <w:sdtContent>
              <w:p w:rsidR="00000000" w:rsidDel="00000000" w:rsidP="00000000" w:rsidRDefault="00000000" w:rsidRPr="00000000" w14:paraId="00001F31">
                <w:pPr>
                  <w:widowControl w:val="0"/>
                  <w:spacing w:after="0" w:line="240" w:lineRule="auto"/>
                  <w:ind w:left="127.9388427734375" w:firstLine="0"/>
                  <w:jc w:val="left"/>
                  <w:rPr>
                    <w:del w:author="Robert Daniels - NOAA Federal" w:id="422" w:date="2023-11-14T16:12:38Z"/>
                    <w:sz w:val="19.920000076293945"/>
                    <w:szCs w:val="19.920000076293945"/>
                  </w:rPr>
                </w:pPr>
                <w:sdt>
                  <w:sdtPr>
                    <w:tag w:val="goog_rdk_8248"/>
                  </w:sdtPr>
                  <w:sdtContent>
                    <w:del w:author="Robert Daniels - NOAA Federal" w:id="422" w:date="2023-11-14T16:12:38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F32">
            <w:pPr>
              <w:widowControl w:val="0"/>
              <w:spacing w:after="0" w:line="240" w:lineRule="auto"/>
              <w:ind w:left="120.767822265625" w:firstLine="0"/>
              <w:jc w:val="left"/>
              <w:rPr>
                <w:sz w:val="19.920000076293945"/>
                <w:szCs w:val="19.920000076293945"/>
              </w:rPr>
            </w:pPr>
            <w:sdt>
              <w:sdtPr>
                <w:tag w:val="goog_rdk_8250"/>
              </w:sdtPr>
              <w:sdtContent>
                <w:del w:author="Robert Daniels - NOAA Federal" w:id="422" w:date="2023-11-14T16:12:38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33">
            <w:pPr>
              <w:widowControl w:val="0"/>
              <w:spacing w:after="0" w:line="240" w:lineRule="auto"/>
              <w:jc w:val="center"/>
              <w:rPr>
                <w:sz w:val="19.920000076293945"/>
                <w:szCs w:val="19.920000076293945"/>
              </w:rPr>
            </w:pPr>
            <w:sdt>
              <w:sdtPr>
                <w:tag w:val="goog_rdk_8252"/>
              </w:sdtPr>
              <w:sdtContent>
                <w:del w:author="Robert Daniels - NOAA Federal" w:id="422" w:date="2023-11-14T16:12:38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34">
            <w:pPr>
              <w:widowControl w:val="0"/>
              <w:spacing w:after="0" w:line="240" w:lineRule="auto"/>
              <w:jc w:val="center"/>
              <w:rPr>
                <w:sz w:val="19.920000076293945"/>
                <w:szCs w:val="19.920000076293945"/>
              </w:rPr>
            </w:pPr>
            <w:r w:rsidDel="00000000" w:rsidR="00000000" w:rsidRPr="00000000">
              <w:rPr>
                <w:rtl w:val="0"/>
              </w:rPr>
            </w:r>
          </w:p>
        </w:tc>
      </w:tr>
      <w:tr>
        <w:trPr>
          <w:cantSplit w:val="0"/>
          <w:trHeight w:val="20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35">
            <w:pPr>
              <w:widowControl w:val="0"/>
              <w:spacing w:after="0" w:line="240" w:lineRule="auto"/>
              <w:jc w:val="center"/>
              <w:rPr>
                <w:sz w:val="19.920000076293945"/>
                <w:szCs w:val="19.920000076293945"/>
              </w:rPr>
            </w:pPr>
            <w:sdt>
              <w:sdtPr>
                <w:tag w:val="goog_rdk_8254"/>
              </w:sdtPr>
              <w:sdtContent>
                <w:del w:author="Robert Daniels - NOAA Federal" w:id="423" w:date="2023-11-14T16:14:15Z">
                  <w:r w:rsidDel="00000000" w:rsidR="00000000" w:rsidRPr="00000000">
                    <w:rPr>
                      <w:sz w:val="19.920000076293945"/>
                      <w:szCs w:val="19.920000076293945"/>
                      <w:rtl w:val="0"/>
                    </w:rPr>
                    <w:delText xml:space="preserve">1808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57"/>
            </w:sdtPr>
            <w:sdtContent>
              <w:p w:rsidR="00000000" w:rsidDel="00000000" w:rsidP="00000000" w:rsidRDefault="00000000" w:rsidRPr="00000000" w14:paraId="00001F36">
                <w:pPr>
                  <w:widowControl w:val="0"/>
                  <w:spacing w:after="0" w:line="231.2314224243164" w:lineRule="auto"/>
                  <w:ind w:left="119.77203369140625" w:right="192.525634765625" w:firstLine="10.159149169921875"/>
                  <w:jc w:val="left"/>
                  <w:rPr>
                    <w:del w:author="Robert Daniels - NOAA Federal" w:id="423" w:date="2023-11-14T16:14:15Z"/>
                    <w:sz w:val="19.920000076293945"/>
                    <w:szCs w:val="19.920000076293945"/>
                  </w:rPr>
                </w:pPr>
                <w:sdt>
                  <w:sdtPr>
                    <w:tag w:val="goog_rdk_8256"/>
                  </w:sdtPr>
                  <w:sdtContent>
                    <w:del w:author="Robert Daniels - NOAA Federal" w:id="423" w:date="2023-11-14T16:14:15Z">
                      <w:r w:rsidDel="00000000" w:rsidR="00000000" w:rsidRPr="00000000">
                        <w:rPr>
                          <w:sz w:val="19.920000076293945"/>
                          <w:szCs w:val="19.920000076293945"/>
                          <w:rtl w:val="0"/>
                        </w:rPr>
                        <w:delText xml:space="preserve">For each LNDARE feature  object of geometric  </w:delText>
                      </w:r>
                    </w:del>
                  </w:sdtContent>
                </w:sdt>
              </w:p>
            </w:sdtContent>
          </w:sdt>
          <w:sdt>
            <w:sdtPr>
              <w:tag w:val="goog_rdk_8259"/>
            </w:sdtPr>
            <w:sdtContent>
              <w:p w:rsidR="00000000" w:rsidDel="00000000" w:rsidP="00000000" w:rsidRDefault="00000000" w:rsidRPr="00000000" w14:paraId="00001F37">
                <w:pPr>
                  <w:widowControl w:val="0"/>
                  <w:spacing w:after="0" w:before="5.211181640625" w:line="240" w:lineRule="auto"/>
                  <w:ind w:left="124.3536376953125" w:firstLine="0"/>
                  <w:jc w:val="left"/>
                  <w:rPr>
                    <w:del w:author="Robert Daniels - NOAA Federal" w:id="423" w:date="2023-11-14T16:14:15Z"/>
                    <w:sz w:val="19.920000076293945"/>
                    <w:szCs w:val="19.920000076293945"/>
                  </w:rPr>
                </w:pPr>
                <w:sdt>
                  <w:sdtPr>
                    <w:tag w:val="goog_rdk_8258"/>
                  </w:sdtPr>
                  <w:sdtContent>
                    <w:del w:author="Robert Daniels - NOAA Federal" w:id="423" w:date="2023-11-14T16:14:15Z">
                      <w:r w:rsidDel="00000000" w:rsidR="00000000" w:rsidRPr="00000000">
                        <w:rPr>
                          <w:sz w:val="19.920000076293945"/>
                          <w:szCs w:val="19.920000076293945"/>
                          <w:rtl w:val="0"/>
                        </w:rPr>
                        <w:delText xml:space="preserve">primitive area which is  </w:delText>
                      </w:r>
                    </w:del>
                  </w:sdtContent>
                </w:sdt>
              </w:p>
            </w:sdtContent>
          </w:sdt>
          <w:sdt>
            <w:sdtPr>
              <w:tag w:val="goog_rdk_8261"/>
            </w:sdtPr>
            <w:sdtContent>
              <w:p w:rsidR="00000000" w:rsidDel="00000000" w:rsidP="00000000" w:rsidRDefault="00000000" w:rsidRPr="00000000" w14:paraId="00001F38">
                <w:pPr>
                  <w:widowControl w:val="0"/>
                  <w:spacing w:after="0" w:line="228.82407188415527" w:lineRule="auto"/>
                  <w:ind w:left="127.34161376953125" w:right="160.04058837890625" w:hanging="11.3543701171875"/>
                  <w:jc w:val="left"/>
                  <w:rPr>
                    <w:del w:author="Robert Daniels - NOAA Federal" w:id="423" w:date="2023-11-14T16:14:15Z"/>
                    <w:sz w:val="19.920000076293945"/>
                    <w:szCs w:val="19.920000076293945"/>
                  </w:rPr>
                </w:pPr>
                <w:sdt>
                  <w:sdtPr>
                    <w:tag w:val="goog_rdk_8260"/>
                  </w:sdtPr>
                  <w:sdtContent>
                    <w:del w:author="Robert Daniels - NOAA Federal" w:id="423" w:date="2023-11-14T16:14:15Z">
                      <w:r w:rsidDel="00000000" w:rsidR="00000000" w:rsidRPr="00000000">
                        <w:rPr>
                          <w:sz w:val="19.920000076293945"/>
                          <w:szCs w:val="19.920000076293945"/>
                          <w:rtl w:val="0"/>
                        </w:rPr>
                        <w:delText xml:space="preserve">WITHIN OR OVERLAPS a  M_QUAL meta object  </w:delText>
                      </w:r>
                    </w:del>
                  </w:sdtContent>
                </w:sdt>
              </w:p>
            </w:sdtContent>
          </w:sdt>
          <w:sdt>
            <w:sdtPr>
              <w:tag w:val="goog_rdk_8263"/>
            </w:sdtPr>
            <w:sdtContent>
              <w:p w:rsidR="00000000" w:rsidDel="00000000" w:rsidP="00000000" w:rsidRDefault="00000000" w:rsidRPr="00000000" w14:paraId="00001F39">
                <w:pPr>
                  <w:widowControl w:val="0"/>
                  <w:spacing w:after="0" w:before="7.20947265625" w:line="231.23263835906982" w:lineRule="auto"/>
                  <w:ind w:left="120.76797485351562" w:right="538.3212280273438" w:hanging="5.17913818359375"/>
                  <w:jc w:val="left"/>
                  <w:rPr>
                    <w:del w:author="Robert Daniels - NOAA Federal" w:id="423" w:date="2023-11-14T16:14:15Z"/>
                    <w:sz w:val="19.920000076293945"/>
                    <w:szCs w:val="19.920000076293945"/>
                  </w:rPr>
                </w:pPr>
                <w:sdt>
                  <w:sdtPr>
                    <w:tag w:val="goog_rdk_8262"/>
                  </w:sdtPr>
                  <w:sdtContent>
                    <w:del w:author="Robert Daniels - NOAA Federal" w:id="423" w:date="2023-11-14T16:14:15Z">
                      <w:r w:rsidDel="00000000" w:rsidR="00000000" w:rsidRPr="00000000">
                        <w:rPr>
                          <w:sz w:val="19.920000076293945"/>
                          <w:szCs w:val="19.920000076293945"/>
                          <w:rtl w:val="0"/>
                        </w:rPr>
                        <w:delText xml:space="preserve">where CATZOC is Not  equal to 6 (zone of  </w:delText>
                      </w:r>
                    </w:del>
                  </w:sdtContent>
                </w:sdt>
              </w:p>
            </w:sdtContent>
          </w:sdt>
          <w:p w:rsidR="00000000" w:rsidDel="00000000" w:rsidP="00000000" w:rsidRDefault="00000000" w:rsidRPr="00000000" w14:paraId="00001F3A">
            <w:pPr>
              <w:widowControl w:val="0"/>
              <w:spacing w:after="0" w:before="5.2105712890625" w:line="231.23273849487305" w:lineRule="auto"/>
              <w:ind w:left="119.97116088867188" w:right="515.6124877929688" w:firstLine="0.79681396484375"/>
              <w:jc w:val="left"/>
              <w:rPr>
                <w:sz w:val="19.920000076293945"/>
                <w:szCs w:val="19.920000076293945"/>
              </w:rPr>
            </w:pPr>
            <w:sdt>
              <w:sdtPr>
                <w:tag w:val="goog_rdk_8264"/>
              </w:sdtPr>
              <w:sdtContent>
                <w:del w:author="Robert Daniels - NOAA Federal" w:id="423" w:date="2023-11-14T16:14:15Z">
                  <w:r w:rsidDel="00000000" w:rsidR="00000000" w:rsidRPr="00000000">
                    <w:rPr>
                      <w:sz w:val="19.920000076293945"/>
                      <w:szCs w:val="19.920000076293945"/>
                      <w:rtl w:val="0"/>
                    </w:rPr>
                    <w:delText xml:space="preserve">confidence U (data not  assessed)).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67"/>
            </w:sdtPr>
            <w:sdtContent>
              <w:p w:rsidR="00000000" w:rsidDel="00000000" w:rsidP="00000000" w:rsidRDefault="00000000" w:rsidRPr="00000000" w14:paraId="00001F3B">
                <w:pPr>
                  <w:widowControl w:val="0"/>
                  <w:spacing w:after="0" w:line="231.23205184936523" w:lineRule="auto"/>
                  <w:ind w:left="119.97161865234375" w:right="71.7987060546875" w:firstLine="7.37030029296875"/>
                  <w:jc w:val="left"/>
                  <w:rPr>
                    <w:del w:author="Robert Daniels - NOAA Federal" w:id="424" w:date="2023-11-14T16:14:29Z"/>
                    <w:sz w:val="19.920000076293945"/>
                    <w:szCs w:val="19.920000076293945"/>
                  </w:rPr>
                </w:pPr>
                <w:sdt>
                  <w:sdtPr>
                    <w:tag w:val="goog_rdk_8266"/>
                  </w:sdtPr>
                  <w:sdtContent>
                    <w:del w:author="Robert Daniels - NOAA Federal" w:id="424" w:date="2023-11-14T16:14:29Z">
                      <w:r w:rsidDel="00000000" w:rsidR="00000000" w:rsidRPr="00000000">
                        <w:rPr>
                          <w:sz w:val="19.920000076293945"/>
                          <w:szCs w:val="19.920000076293945"/>
                          <w:rtl w:val="0"/>
                        </w:rPr>
                        <w:delText xml:space="preserve">M_QUAL object has  invalid CATZOC over  an area LNDARE  </w:delText>
                      </w:r>
                    </w:del>
                  </w:sdtContent>
                </w:sdt>
              </w:p>
            </w:sdtContent>
          </w:sdt>
          <w:p w:rsidR="00000000" w:rsidDel="00000000" w:rsidP="00000000" w:rsidRDefault="00000000" w:rsidRPr="00000000" w14:paraId="00001F3C">
            <w:pPr>
              <w:widowControl w:val="0"/>
              <w:spacing w:after="0" w:before="5.2099609375" w:line="240" w:lineRule="auto"/>
              <w:ind w:left="119.7723388671875" w:firstLine="0"/>
              <w:jc w:val="left"/>
              <w:rPr>
                <w:sz w:val="19.920000076293945"/>
                <w:szCs w:val="19.920000076293945"/>
              </w:rPr>
            </w:pPr>
            <w:sdt>
              <w:sdtPr>
                <w:tag w:val="goog_rdk_8268"/>
              </w:sdtPr>
              <w:sdtContent>
                <w:del w:author="Robert Daniels - NOAA Federal" w:id="424" w:date="2023-11-14T16:14:29Z">
                  <w:r w:rsidDel="00000000" w:rsidR="00000000" w:rsidRPr="00000000">
                    <w:rPr>
                      <w:sz w:val="19.920000076293945"/>
                      <w:szCs w:val="19.920000076293945"/>
                      <w:rtl w:val="0"/>
                    </w:rPr>
                    <w:delText xml:space="preserve">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71"/>
            </w:sdtPr>
            <w:sdtContent>
              <w:p w:rsidR="00000000" w:rsidDel="00000000" w:rsidP="00000000" w:rsidRDefault="00000000" w:rsidRPr="00000000" w14:paraId="00001F3D">
                <w:pPr>
                  <w:widowControl w:val="0"/>
                  <w:spacing w:after="0" w:line="240" w:lineRule="auto"/>
                  <w:ind w:left="130.32958984375" w:firstLine="0"/>
                  <w:jc w:val="left"/>
                  <w:rPr>
                    <w:del w:author="Robert Daniels - NOAA Federal" w:id="424" w:date="2023-11-14T16:14:29Z"/>
                    <w:sz w:val="19.920000076293945"/>
                    <w:szCs w:val="19.920000076293945"/>
                  </w:rPr>
                </w:pPr>
                <w:sdt>
                  <w:sdtPr>
                    <w:tag w:val="goog_rdk_8270"/>
                  </w:sdtPr>
                  <w:sdtContent>
                    <w:del w:author="Robert Daniels - NOAA Federal" w:id="424" w:date="2023-11-14T16:14:29Z">
                      <w:r w:rsidDel="00000000" w:rsidR="00000000" w:rsidRPr="00000000">
                        <w:rPr>
                          <w:sz w:val="19.920000076293945"/>
                          <w:szCs w:val="19.920000076293945"/>
                          <w:rtl w:val="0"/>
                        </w:rPr>
                        <w:delText xml:space="preserve">Remove M_QUAL  </w:delText>
                      </w:r>
                    </w:del>
                  </w:sdtContent>
                </w:sdt>
              </w:p>
            </w:sdtContent>
          </w:sdt>
          <w:sdt>
            <w:sdtPr>
              <w:tag w:val="goog_rdk_8273"/>
            </w:sdtPr>
            <w:sdtContent>
              <w:p w:rsidR="00000000" w:rsidDel="00000000" w:rsidP="00000000" w:rsidRDefault="00000000" w:rsidRPr="00000000" w14:paraId="00001F3E">
                <w:pPr>
                  <w:widowControl w:val="0"/>
                  <w:spacing w:after="0" w:line="231.23263835906982" w:lineRule="auto"/>
                  <w:ind w:left="119.7723388671875" w:right="244.6484375" w:firstLine="0"/>
                  <w:jc w:val="left"/>
                  <w:rPr>
                    <w:del w:author="Robert Daniels - NOAA Federal" w:id="424" w:date="2023-11-14T16:14:29Z"/>
                    <w:sz w:val="19.920000076293945"/>
                    <w:szCs w:val="19.920000076293945"/>
                  </w:rPr>
                </w:pPr>
                <w:sdt>
                  <w:sdtPr>
                    <w:tag w:val="goog_rdk_8272"/>
                  </w:sdtPr>
                  <w:sdtContent>
                    <w:del w:author="Robert Daniels - NOAA Federal" w:id="424" w:date="2023-11-14T16:14:29Z">
                      <w:r w:rsidDel="00000000" w:rsidR="00000000" w:rsidRPr="00000000">
                        <w:rPr>
                          <w:sz w:val="19.920000076293945"/>
                          <w:szCs w:val="19.920000076293945"/>
                          <w:rtl w:val="0"/>
                        </w:rPr>
                        <w:delText xml:space="preserve">object from LNDARE  object or amend  </w:delText>
                      </w:r>
                    </w:del>
                  </w:sdtContent>
                </w:sdt>
              </w:p>
            </w:sdtContent>
          </w:sdt>
          <w:p w:rsidR="00000000" w:rsidDel="00000000" w:rsidP="00000000" w:rsidRDefault="00000000" w:rsidRPr="00000000" w14:paraId="00001F3F">
            <w:pPr>
              <w:widowControl w:val="0"/>
              <w:spacing w:after="0" w:before="5.208740234375" w:line="230.02837657928467" w:lineRule="auto"/>
              <w:ind w:left="119.9713134765625" w:right="90.8929443359375" w:firstLine="1.5936279296875"/>
              <w:rPr>
                <w:sz w:val="19.920000076293945"/>
                <w:szCs w:val="19.920000076293945"/>
              </w:rPr>
            </w:pPr>
            <w:sdt>
              <w:sdtPr>
                <w:tag w:val="goog_rdk_8274"/>
              </w:sdtPr>
              <w:sdtContent>
                <w:del w:author="Robert Daniels - NOAA Federal" w:id="424" w:date="2023-11-14T16:14:29Z">
                  <w:r w:rsidDel="00000000" w:rsidR="00000000" w:rsidRPr="00000000">
                    <w:rPr>
                      <w:sz w:val="19.920000076293945"/>
                      <w:szCs w:val="19.920000076293945"/>
                      <w:rtl w:val="0"/>
                    </w:rPr>
                    <w:delText xml:space="preserve">CATZOC to 6 (zone of  confidence U (data not  assessed)).</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40">
            <w:pPr>
              <w:widowControl w:val="0"/>
              <w:spacing w:after="0" w:line="240" w:lineRule="auto"/>
              <w:ind w:left="117.9791259765625" w:firstLine="0"/>
              <w:jc w:val="left"/>
              <w:rPr>
                <w:sz w:val="19.920000076293945"/>
                <w:szCs w:val="19.920000076293945"/>
              </w:rPr>
            </w:pPr>
            <w:sdt>
              <w:sdtPr>
                <w:tag w:val="goog_rdk_8276"/>
              </w:sdtPr>
              <w:sdtContent>
                <w:del w:author="Robert Daniels - NOAA Federal" w:id="424" w:date="2023-11-14T16:14:29Z">
                  <w:r w:rsidDel="00000000" w:rsidR="00000000" w:rsidRPr="00000000">
                    <w:rPr>
                      <w:sz w:val="19.920000076293945"/>
                      <w:szCs w:val="19.920000076293945"/>
                      <w:rtl w:val="0"/>
                    </w:rPr>
                    <w:delText xml:space="preserve">2.2.3.1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41">
            <w:pPr>
              <w:widowControl w:val="0"/>
              <w:spacing w:after="0" w:line="240" w:lineRule="auto"/>
              <w:jc w:val="center"/>
              <w:rPr>
                <w:sz w:val="19.920000076293945"/>
                <w:szCs w:val="19.920000076293945"/>
              </w:rPr>
            </w:pPr>
            <w:sdt>
              <w:sdtPr>
                <w:tag w:val="goog_rdk_8278"/>
              </w:sdtPr>
              <w:sdtContent>
                <w:del w:author="Robert Daniels - NOAA Federal" w:id="424" w:date="2023-11-14T16:14:29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42">
            <w:pPr>
              <w:widowControl w:val="0"/>
              <w:spacing w:after="0" w:line="240" w:lineRule="auto"/>
              <w:jc w:val="center"/>
              <w:rPr>
                <w:sz w:val="19.920000076293945"/>
                <w:szCs w:val="19.920000076293945"/>
              </w:rPr>
            </w:pPr>
            <w:r w:rsidDel="00000000" w:rsidR="00000000" w:rsidRPr="00000000">
              <w:rPr>
                <w:rtl w:val="0"/>
              </w:rPr>
            </w:r>
          </w:p>
        </w:tc>
      </w:tr>
      <w:tr>
        <w:trPr>
          <w:cantSplit w:val="0"/>
          <w:trHeight w:val="18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43">
            <w:pPr>
              <w:widowControl w:val="0"/>
              <w:spacing w:after="0" w:line="240" w:lineRule="auto"/>
              <w:ind w:right="103.52890014648438"/>
              <w:jc w:val="right"/>
              <w:rPr>
                <w:sz w:val="19.920000076293945"/>
                <w:szCs w:val="19.920000076293945"/>
              </w:rPr>
            </w:pPr>
            <w:sdt>
              <w:sdtPr>
                <w:tag w:val="goog_rdk_8280"/>
              </w:sdtPr>
              <w:sdtContent>
                <w:del w:author="Robert Daniels - NOAA Federal" w:id="425" w:date="2023-11-14T16:14:56Z">
                  <w:r w:rsidDel="00000000" w:rsidR="00000000" w:rsidRPr="00000000">
                    <w:rPr>
                      <w:sz w:val="19.920000076293945"/>
                      <w:szCs w:val="19.920000076293945"/>
                      <w:rtl w:val="0"/>
                    </w:rPr>
                    <w:delText xml:space="preserve">1809a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83"/>
            </w:sdtPr>
            <w:sdtContent>
              <w:p w:rsidR="00000000" w:rsidDel="00000000" w:rsidP="00000000" w:rsidRDefault="00000000" w:rsidRPr="00000000" w14:paraId="00001F44">
                <w:pPr>
                  <w:widowControl w:val="0"/>
                  <w:spacing w:after="0" w:line="230.73121547698975" w:lineRule="auto"/>
                  <w:ind w:left="115.58883666992188" w:right="249.68048095703125" w:firstLine="14.34234619140625"/>
                  <w:jc w:val="left"/>
                  <w:rPr>
                    <w:del w:author="Robert Daniels - NOAA Federal" w:id="425" w:date="2023-11-14T16:14:56Z"/>
                    <w:sz w:val="19.920000076293945"/>
                    <w:szCs w:val="19.920000076293945"/>
                  </w:rPr>
                </w:pPr>
                <w:sdt>
                  <w:sdtPr>
                    <w:tag w:val="goog_rdk_8282"/>
                  </w:sdtPr>
                  <w:sdtContent>
                    <w:del w:author="Robert Daniels - NOAA Federal" w:id="425" w:date="2023-11-14T16:14:56Z">
                      <w:r w:rsidDel="00000000" w:rsidR="00000000" w:rsidRPr="00000000">
                        <w:rPr>
                          <w:sz w:val="19.920000076293945"/>
                          <w:szCs w:val="19.920000076293945"/>
                          <w:rtl w:val="0"/>
                        </w:rPr>
                        <w:delText xml:space="preserve">For each intertidal feature  object (DEPARE feature  object where DRVAL2 is  Less than or equal to 0)  AND both the Vertical  </w:delText>
                      </w:r>
                    </w:del>
                  </w:sdtContent>
                </w:sdt>
              </w:p>
            </w:sdtContent>
          </w:sdt>
          <w:sdt>
            <w:sdtPr>
              <w:tag w:val="goog_rdk_8285"/>
            </w:sdtPr>
            <w:sdtContent>
              <w:p w:rsidR="00000000" w:rsidDel="00000000" w:rsidP="00000000" w:rsidRDefault="00000000" w:rsidRPr="00000000" w14:paraId="00001F45">
                <w:pPr>
                  <w:widowControl w:val="0"/>
                  <w:spacing w:after="0" w:before="5.6268310546875" w:line="240" w:lineRule="auto"/>
                  <w:ind w:left="128.93524169921875" w:firstLine="0"/>
                  <w:jc w:val="left"/>
                  <w:rPr>
                    <w:del w:author="Robert Daniels - NOAA Federal" w:id="425" w:date="2023-11-14T16:14:56Z"/>
                    <w:sz w:val="19.920000076293945"/>
                    <w:szCs w:val="19.920000076293945"/>
                  </w:rPr>
                </w:pPr>
                <w:sdt>
                  <w:sdtPr>
                    <w:tag w:val="goog_rdk_8284"/>
                  </w:sdtPr>
                  <w:sdtContent>
                    <w:del w:author="Robert Daniels - NOAA Federal" w:id="425" w:date="2023-11-14T16:14:56Z">
                      <w:r w:rsidDel="00000000" w:rsidR="00000000" w:rsidRPr="00000000">
                        <w:rPr>
                          <w:sz w:val="19.920000076293945"/>
                          <w:szCs w:val="19.920000076293945"/>
                          <w:rtl w:val="0"/>
                        </w:rPr>
                        <w:delText xml:space="preserve">Datum and Sounding  </w:delText>
                      </w:r>
                    </w:del>
                  </w:sdtContent>
                </w:sdt>
              </w:p>
            </w:sdtContent>
          </w:sdt>
          <w:p w:rsidR="00000000" w:rsidDel="00000000" w:rsidP="00000000" w:rsidRDefault="00000000" w:rsidRPr="00000000" w14:paraId="00001F46">
            <w:pPr>
              <w:widowControl w:val="0"/>
              <w:spacing w:after="0" w:line="231.23273849487305" w:lineRule="auto"/>
              <w:ind w:left="129.93118286132812" w:right="527.1664428710938" w:hanging="0.995941162109375"/>
              <w:jc w:val="left"/>
              <w:rPr>
                <w:sz w:val="19.920000076293945"/>
                <w:szCs w:val="19.920000076293945"/>
              </w:rPr>
            </w:pPr>
            <w:sdt>
              <w:sdtPr>
                <w:tag w:val="goog_rdk_8286"/>
              </w:sdtPr>
              <w:sdtContent>
                <w:del w:author="Robert Daniels - NOAA Federal" w:id="425" w:date="2023-11-14T16:14:56Z">
                  <w:r w:rsidDel="00000000" w:rsidR="00000000" w:rsidRPr="00000000">
                    <w:rPr>
                      <w:sz w:val="19.920000076293945"/>
                      <w:szCs w:val="19.920000076293945"/>
                      <w:rtl w:val="0"/>
                    </w:rPr>
                    <w:delText xml:space="preserve">Datum of that area are  Equal.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89"/>
            </w:sdtPr>
            <w:sdtContent>
              <w:p w:rsidR="00000000" w:rsidDel="00000000" w:rsidP="00000000" w:rsidRDefault="00000000" w:rsidRPr="00000000" w14:paraId="00001F47">
                <w:pPr>
                  <w:widowControl w:val="0"/>
                  <w:spacing w:after="0" w:line="240" w:lineRule="auto"/>
                  <w:ind w:left="116.78436279296875" w:firstLine="0"/>
                  <w:jc w:val="left"/>
                  <w:rPr>
                    <w:del w:author="Robert Daniels - NOAA Federal" w:id="425" w:date="2023-11-14T16:14:56Z"/>
                    <w:sz w:val="19.920000076293945"/>
                    <w:szCs w:val="19.920000076293945"/>
                  </w:rPr>
                </w:pPr>
                <w:sdt>
                  <w:sdtPr>
                    <w:tag w:val="goog_rdk_8288"/>
                  </w:sdtPr>
                  <w:sdtContent>
                    <w:del w:author="Robert Daniels - NOAA Federal" w:id="425" w:date="2023-11-14T16:14:56Z">
                      <w:r w:rsidDel="00000000" w:rsidR="00000000" w:rsidRPr="00000000">
                        <w:rPr>
                          <w:sz w:val="19.920000076293945"/>
                          <w:szCs w:val="19.920000076293945"/>
                          <w:rtl w:val="0"/>
                        </w:rPr>
                        <w:delText xml:space="preserve">Vertical and  </w:delText>
                      </w:r>
                    </w:del>
                  </w:sdtContent>
                </w:sdt>
              </w:p>
            </w:sdtContent>
          </w:sdt>
          <w:sdt>
            <w:sdtPr>
              <w:tag w:val="goog_rdk_8291"/>
            </w:sdtPr>
            <w:sdtContent>
              <w:p w:rsidR="00000000" w:rsidDel="00000000" w:rsidP="00000000" w:rsidRDefault="00000000" w:rsidRPr="00000000" w14:paraId="00001F48">
                <w:pPr>
                  <w:widowControl w:val="0"/>
                  <w:spacing w:after="0" w:line="240" w:lineRule="auto"/>
                  <w:ind w:left="119.1748046875" w:firstLine="0"/>
                  <w:jc w:val="left"/>
                  <w:rPr>
                    <w:del w:author="Robert Daniels - NOAA Federal" w:id="425" w:date="2023-11-14T16:14:56Z"/>
                    <w:sz w:val="19.920000076293945"/>
                    <w:szCs w:val="19.920000076293945"/>
                  </w:rPr>
                </w:pPr>
                <w:sdt>
                  <w:sdtPr>
                    <w:tag w:val="goog_rdk_8290"/>
                  </w:sdtPr>
                  <w:sdtContent>
                    <w:del w:author="Robert Daniels - NOAA Federal" w:id="425" w:date="2023-11-14T16:14:56Z">
                      <w:r w:rsidDel="00000000" w:rsidR="00000000" w:rsidRPr="00000000">
                        <w:rPr>
                          <w:sz w:val="19.920000076293945"/>
                          <w:szCs w:val="19.920000076293945"/>
                          <w:rtl w:val="0"/>
                        </w:rPr>
                        <w:delText xml:space="preserve">sounding datum’s </w:delText>
                      </w:r>
                    </w:del>
                  </w:sdtContent>
                </w:sdt>
              </w:p>
            </w:sdtContent>
          </w:sdt>
          <w:sdt>
            <w:sdtPr>
              <w:tag w:val="goog_rdk_8293"/>
            </w:sdtPr>
            <w:sdtContent>
              <w:p w:rsidR="00000000" w:rsidDel="00000000" w:rsidP="00000000" w:rsidRDefault="00000000" w:rsidRPr="00000000" w14:paraId="00001F49">
                <w:pPr>
                  <w:widowControl w:val="0"/>
                  <w:spacing w:after="0" w:line="240" w:lineRule="auto"/>
                  <w:ind w:left="119.97161865234375" w:firstLine="0"/>
                  <w:jc w:val="left"/>
                  <w:rPr>
                    <w:del w:author="Robert Daniels - NOAA Federal" w:id="425" w:date="2023-11-14T16:14:56Z"/>
                    <w:sz w:val="19.920000076293945"/>
                    <w:szCs w:val="19.920000076293945"/>
                  </w:rPr>
                </w:pPr>
                <w:sdt>
                  <w:sdtPr>
                    <w:tag w:val="goog_rdk_8292"/>
                  </w:sdtPr>
                  <w:sdtContent>
                    <w:del w:author="Robert Daniels - NOAA Federal" w:id="425" w:date="2023-11-14T16:14:56Z">
                      <w:r w:rsidDel="00000000" w:rsidR="00000000" w:rsidRPr="00000000">
                        <w:rPr>
                          <w:sz w:val="19.920000076293945"/>
                          <w:szCs w:val="19.920000076293945"/>
                          <w:rtl w:val="0"/>
                        </w:rPr>
                        <w:delText xml:space="preserve">are the same for </w:delText>
                      </w:r>
                    </w:del>
                  </w:sdtContent>
                </w:sdt>
              </w:p>
            </w:sdtContent>
          </w:sdt>
          <w:p w:rsidR="00000000" w:rsidDel="00000000" w:rsidP="00000000" w:rsidRDefault="00000000" w:rsidRPr="00000000" w14:paraId="00001F4A">
            <w:pPr>
              <w:widowControl w:val="0"/>
              <w:spacing w:after="0" w:line="240" w:lineRule="auto"/>
              <w:ind w:left="126.14654541015625" w:firstLine="0"/>
              <w:jc w:val="left"/>
              <w:rPr>
                <w:sz w:val="19.920000076293945"/>
                <w:szCs w:val="19.920000076293945"/>
              </w:rPr>
            </w:pPr>
            <w:sdt>
              <w:sdtPr>
                <w:tag w:val="goog_rdk_8294"/>
              </w:sdtPr>
              <w:sdtContent>
                <w:del w:author="Robert Daniels - NOAA Federal" w:id="425" w:date="2023-11-14T16:14:56Z">
                  <w:r w:rsidDel="00000000" w:rsidR="00000000" w:rsidRPr="00000000">
                    <w:rPr>
                      <w:sz w:val="19.920000076293945"/>
                      <w:szCs w:val="19.920000076293945"/>
                      <w:rtl w:val="0"/>
                    </w:rPr>
                    <w:delText xml:space="preserve">intertidal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297"/>
            </w:sdtPr>
            <w:sdtContent>
              <w:p w:rsidR="00000000" w:rsidDel="00000000" w:rsidP="00000000" w:rsidRDefault="00000000" w:rsidRPr="00000000" w14:paraId="00001F4B">
                <w:pPr>
                  <w:widowControl w:val="0"/>
                  <w:spacing w:after="0" w:line="231.23335361480713" w:lineRule="auto"/>
                  <w:ind w:left="119.1748046875" w:right="224.5556640625" w:hanging="3.5858154296875"/>
                  <w:jc w:val="left"/>
                  <w:rPr>
                    <w:del w:author="Robert Daniels - NOAA Federal" w:id="425" w:date="2023-11-14T16:14:56Z"/>
                    <w:sz w:val="19.920000076293945"/>
                    <w:szCs w:val="19.920000076293945"/>
                  </w:rPr>
                </w:pPr>
                <w:sdt>
                  <w:sdtPr>
                    <w:tag w:val="goog_rdk_8296"/>
                  </w:sdtPr>
                  <w:sdtContent>
                    <w:del w:author="Robert Daniels - NOAA Federal" w:id="425" w:date="2023-11-14T16:14:56Z">
                      <w:r w:rsidDel="00000000" w:rsidR="00000000" w:rsidRPr="00000000">
                        <w:rPr>
                          <w:sz w:val="19.920000076293945"/>
                          <w:szCs w:val="19.920000076293945"/>
                          <w:rtl w:val="0"/>
                        </w:rPr>
                        <w:delText xml:space="preserve">Amend datum values  so that the vertical  </w:delText>
                      </w:r>
                    </w:del>
                  </w:sdtContent>
                </w:sdt>
              </w:p>
            </w:sdtContent>
          </w:sdt>
          <w:p w:rsidR="00000000" w:rsidDel="00000000" w:rsidP="00000000" w:rsidRDefault="00000000" w:rsidRPr="00000000" w14:paraId="00001F4C">
            <w:pPr>
              <w:widowControl w:val="0"/>
              <w:spacing w:after="0" w:before="3.2098388671875" w:line="231.23305320739746" w:lineRule="auto"/>
              <w:ind w:left="119.1748046875" w:right="230.80322265625" w:firstLine="0.5975341796875"/>
              <w:jc w:val="left"/>
              <w:rPr>
                <w:sz w:val="19.920000076293945"/>
                <w:szCs w:val="19.920000076293945"/>
              </w:rPr>
            </w:pPr>
            <w:sdt>
              <w:sdtPr>
                <w:tag w:val="goog_rdk_8298"/>
              </w:sdtPr>
              <w:sdtContent>
                <w:del w:author="Robert Daniels - NOAA Federal" w:id="425" w:date="2023-11-14T16:14:56Z">
                  <w:r w:rsidDel="00000000" w:rsidR="00000000" w:rsidRPr="00000000">
                    <w:rPr>
                      <w:sz w:val="19.920000076293945"/>
                      <w:szCs w:val="19.920000076293945"/>
                      <w:rtl w:val="0"/>
                    </w:rPr>
                    <w:delText xml:space="preserve">datum is above the  sounding datum, or if  datum’s are correct  recompile to remove  intertidal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301"/>
            </w:sdtPr>
            <w:sdtContent>
              <w:p w:rsidR="00000000" w:rsidDel="00000000" w:rsidP="00000000" w:rsidRDefault="00000000" w:rsidRPr="00000000" w14:paraId="00001F4D">
                <w:pPr>
                  <w:widowControl w:val="0"/>
                  <w:spacing w:after="0" w:line="240" w:lineRule="auto"/>
                  <w:ind w:left="127.9388427734375" w:firstLine="0"/>
                  <w:jc w:val="left"/>
                  <w:rPr>
                    <w:del w:author="Robert Daniels - NOAA Federal" w:id="425" w:date="2023-11-14T16:14:56Z"/>
                    <w:sz w:val="19.920000076293945"/>
                    <w:szCs w:val="19.920000076293945"/>
                  </w:rPr>
                </w:pPr>
                <w:sdt>
                  <w:sdtPr>
                    <w:tag w:val="goog_rdk_8300"/>
                  </w:sdtPr>
                  <w:sdtContent>
                    <w:del w:author="Robert Daniels - NOAA Federal" w:id="425" w:date="2023-11-14T16:14:56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F4E">
            <w:pPr>
              <w:widowControl w:val="0"/>
              <w:spacing w:after="0" w:line="240" w:lineRule="auto"/>
              <w:ind w:left="120.767822265625" w:firstLine="0"/>
              <w:jc w:val="left"/>
              <w:rPr>
                <w:sz w:val="19.920000076293945"/>
                <w:szCs w:val="19.920000076293945"/>
              </w:rPr>
            </w:pPr>
            <w:sdt>
              <w:sdtPr>
                <w:tag w:val="goog_rdk_8302"/>
              </w:sdtPr>
              <w:sdtContent>
                <w:del w:author="Robert Daniels - NOAA Federal" w:id="425" w:date="2023-11-14T16:14:56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4F">
            <w:pPr>
              <w:widowControl w:val="0"/>
              <w:spacing w:after="0" w:line="240" w:lineRule="auto"/>
              <w:jc w:val="center"/>
              <w:rPr>
                <w:sz w:val="19.920000076293945"/>
                <w:szCs w:val="19.920000076293945"/>
              </w:rPr>
            </w:pPr>
            <w:sdt>
              <w:sdtPr>
                <w:tag w:val="goog_rdk_8304"/>
              </w:sdtPr>
              <w:sdtContent>
                <w:del w:author="Robert Daniels - NOAA Federal" w:id="425" w:date="2023-11-14T16:14:56Z">
                  <w:r w:rsidDel="00000000" w:rsidR="00000000" w:rsidRPr="00000000">
                    <w:rPr>
                      <w:sz w:val="19.920000076293945"/>
                      <w:szCs w:val="19.920000076293945"/>
                      <w:rtl w:val="0"/>
                    </w:rPr>
                    <w:delText xml:space="preserve">E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0">
            <w:pPr>
              <w:widowControl w:val="0"/>
              <w:spacing w:after="0" w:line="240" w:lineRule="auto"/>
              <w:jc w:val="center"/>
              <w:rPr>
                <w:sz w:val="19.920000076293945"/>
                <w:szCs w:val="19.920000076293945"/>
              </w:rPr>
            </w:pPr>
            <w:r w:rsidDel="00000000" w:rsidR="00000000" w:rsidRPr="00000000">
              <w:rPr>
                <w:rtl w:val="0"/>
              </w:rPr>
            </w:r>
          </w:p>
        </w:tc>
      </w:tr>
      <w:tr>
        <w:trPr>
          <w:cantSplit w:val="0"/>
          <w:trHeight w:val="27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51">
            <w:pPr>
              <w:widowControl w:val="0"/>
              <w:spacing w:after="0" w:line="240" w:lineRule="auto"/>
              <w:ind w:right="103.52890014648438"/>
              <w:jc w:val="right"/>
              <w:rPr>
                <w:sz w:val="19.920000076293945"/>
                <w:szCs w:val="19.920000076293945"/>
              </w:rPr>
            </w:pPr>
            <w:sdt>
              <w:sdtPr>
                <w:tag w:val="goog_rdk_8306"/>
              </w:sdtPr>
              <w:sdtContent>
                <w:del w:author="Thomas Cervone-Richards - NOAA Federal" w:id="426" w:date="2023-07-21T16:37:38Z">
                  <w:r w:rsidDel="00000000" w:rsidR="00000000" w:rsidRPr="00000000">
                    <w:rPr>
                      <w:sz w:val="19.920000076293945"/>
                      <w:szCs w:val="19.920000076293945"/>
                      <w:rtl w:val="0"/>
                    </w:rPr>
                    <w:delText xml:space="preserve">1809b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309"/>
            </w:sdtPr>
            <w:sdtContent>
              <w:p w:rsidR="00000000" w:rsidDel="00000000" w:rsidP="00000000" w:rsidRDefault="00000000" w:rsidRPr="00000000" w14:paraId="00001F52">
                <w:pPr>
                  <w:widowControl w:val="0"/>
                  <w:spacing w:after="0" w:line="230.63076496124268" w:lineRule="auto"/>
                  <w:ind w:left="115.58883666992188" w:right="249.68048095703125" w:firstLine="14.34234619140625"/>
                  <w:jc w:val="left"/>
                  <w:rPr>
                    <w:del w:author="Thomas Cervone-Richards - NOAA Federal" w:id="426" w:date="2023-07-21T16:37:38Z"/>
                    <w:sz w:val="19.920000076293945"/>
                    <w:szCs w:val="19.920000076293945"/>
                  </w:rPr>
                </w:pPr>
                <w:sdt>
                  <w:sdtPr>
                    <w:tag w:val="goog_rdk_8308"/>
                  </w:sdtPr>
                  <w:sdtContent>
                    <w:del w:author="Thomas Cervone-Richards - NOAA Federal" w:id="426" w:date="2023-07-21T16:37:38Z">
                      <w:r w:rsidDel="00000000" w:rsidR="00000000" w:rsidRPr="00000000">
                        <w:rPr>
                          <w:sz w:val="19.920000076293945"/>
                          <w:szCs w:val="19.920000076293945"/>
                          <w:rtl w:val="0"/>
                        </w:rPr>
                        <w:delText xml:space="preserve">For each intertidal feature  object (DEPARE feature  object where DRVAL2 is  Less than or equal to 0)  AND both the Vertical  </w:delText>
                      </w:r>
                    </w:del>
                  </w:sdtContent>
                </w:sdt>
              </w:p>
            </w:sdtContent>
          </w:sdt>
          <w:sdt>
            <w:sdtPr>
              <w:tag w:val="goog_rdk_8311"/>
            </w:sdtPr>
            <w:sdtContent>
              <w:p w:rsidR="00000000" w:rsidDel="00000000" w:rsidP="00000000" w:rsidRDefault="00000000" w:rsidRPr="00000000" w14:paraId="00001F53">
                <w:pPr>
                  <w:widowControl w:val="0"/>
                  <w:spacing w:after="0" w:before="5.71044921875" w:line="240" w:lineRule="auto"/>
                  <w:ind w:left="128.93524169921875" w:firstLine="0"/>
                  <w:jc w:val="left"/>
                  <w:rPr>
                    <w:del w:author="Thomas Cervone-Richards - NOAA Federal" w:id="426" w:date="2023-07-21T16:37:38Z"/>
                    <w:sz w:val="19.920000076293945"/>
                    <w:szCs w:val="19.920000076293945"/>
                  </w:rPr>
                </w:pPr>
                <w:sdt>
                  <w:sdtPr>
                    <w:tag w:val="goog_rdk_8310"/>
                  </w:sdtPr>
                  <w:sdtContent>
                    <w:del w:author="Thomas Cervone-Richards - NOAA Federal" w:id="426" w:date="2023-07-21T16:37:38Z">
                      <w:r w:rsidDel="00000000" w:rsidR="00000000" w:rsidRPr="00000000">
                        <w:rPr>
                          <w:sz w:val="19.920000076293945"/>
                          <w:szCs w:val="19.920000076293945"/>
                          <w:rtl w:val="0"/>
                        </w:rPr>
                        <w:delText xml:space="preserve">Datum and Sounding  </w:delText>
                      </w:r>
                    </w:del>
                  </w:sdtContent>
                </w:sdt>
              </w:p>
            </w:sdtContent>
          </w:sdt>
          <w:p w:rsidR="00000000" w:rsidDel="00000000" w:rsidP="00000000" w:rsidRDefault="00000000" w:rsidRPr="00000000" w14:paraId="00001F54">
            <w:pPr>
              <w:widowControl w:val="0"/>
              <w:spacing w:after="0" w:line="231.35343074798584" w:lineRule="auto"/>
              <w:ind w:left="119.77203369140625" w:right="124.5831298828125" w:firstLine="9.1632080078125"/>
              <w:jc w:val="left"/>
              <w:rPr>
                <w:sz w:val="19.920000076293945"/>
                <w:szCs w:val="19.920000076293945"/>
              </w:rPr>
            </w:pPr>
            <w:sdt>
              <w:sdtPr>
                <w:tag w:val="goog_rdk_8312"/>
              </w:sdtPr>
              <w:sdtContent>
                <w:del w:author="Thomas Cervone-Richards - NOAA Federal" w:id="426" w:date="2023-07-21T16:37:38Z">
                  <w:r w:rsidDel="00000000" w:rsidR="00000000" w:rsidRPr="00000000">
                    <w:rPr>
                      <w:sz w:val="19.920000076293945"/>
                      <w:szCs w:val="19.920000076293945"/>
                      <w:rtl w:val="0"/>
                    </w:rPr>
                    <w:delText xml:space="preserve">Datum of that area are  Equal to a Mean Sea Level  datum (3 (Mean sea level),  19 (Approximate mean sea  level) or 26 (Mean water  level)).</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315"/>
            </w:sdtPr>
            <w:sdtContent>
              <w:p w:rsidR="00000000" w:rsidDel="00000000" w:rsidP="00000000" w:rsidRDefault="00000000" w:rsidRPr="00000000" w14:paraId="00001F55">
                <w:pPr>
                  <w:widowControl w:val="0"/>
                  <w:spacing w:after="0" w:line="240" w:lineRule="auto"/>
                  <w:ind w:left="116.78436279296875" w:firstLine="0"/>
                  <w:jc w:val="left"/>
                  <w:rPr>
                    <w:del w:author="Thomas Cervone-Richards - NOAA Federal" w:id="426" w:date="2023-07-21T16:37:38Z"/>
                    <w:sz w:val="19.920000076293945"/>
                    <w:szCs w:val="19.920000076293945"/>
                  </w:rPr>
                </w:pPr>
                <w:sdt>
                  <w:sdtPr>
                    <w:tag w:val="goog_rdk_8314"/>
                  </w:sdtPr>
                  <w:sdtContent>
                    <w:del w:author="Thomas Cervone-Richards - NOAA Federal" w:id="426" w:date="2023-07-21T16:37:38Z">
                      <w:r w:rsidDel="00000000" w:rsidR="00000000" w:rsidRPr="00000000">
                        <w:rPr>
                          <w:sz w:val="19.920000076293945"/>
                          <w:szCs w:val="19.920000076293945"/>
                          <w:rtl w:val="0"/>
                        </w:rPr>
                        <w:delText xml:space="preserve">Vertical and  </w:delText>
                      </w:r>
                    </w:del>
                  </w:sdtContent>
                </w:sdt>
              </w:p>
            </w:sdtContent>
          </w:sdt>
          <w:sdt>
            <w:sdtPr>
              <w:tag w:val="goog_rdk_8317"/>
            </w:sdtPr>
            <w:sdtContent>
              <w:p w:rsidR="00000000" w:rsidDel="00000000" w:rsidP="00000000" w:rsidRDefault="00000000" w:rsidRPr="00000000" w14:paraId="00001F56">
                <w:pPr>
                  <w:widowControl w:val="0"/>
                  <w:spacing w:after="0" w:line="240" w:lineRule="auto"/>
                  <w:ind w:left="119.1748046875" w:firstLine="0"/>
                  <w:jc w:val="left"/>
                  <w:rPr>
                    <w:del w:author="Thomas Cervone-Richards - NOAA Federal" w:id="426" w:date="2023-07-21T16:37:38Z"/>
                    <w:sz w:val="19.920000076293945"/>
                    <w:szCs w:val="19.920000076293945"/>
                  </w:rPr>
                </w:pPr>
                <w:sdt>
                  <w:sdtPr>
                    <w:tag w:val="goog_rdk_8316"/>
                  </w:sdtPr>
                  <w:sdtContent>
                    <w:del w:author="Thomas Cervone-Richards - NOAA Federal" w:id="426" w:date="2023-07-21T16:37:38Z">
                      <w:r w:rsidDel="00000000" w:rsidR="00000000" w:rsidRPr="00000000">
                        <w:rPr>
                          <w:sz w:val="19.920000076293945"/>
                          <w:szCs w:val="19.920000076293945"/>
                          <w:rtl w:val="0"/>
                        </w:rPr>
                        <w:delText xml:space="preserve">sounding datum’s </w:delText>
                      </w:r>
                    </w:del>
                  </w:sdtContent>
                </w:sdt>
              </w:p>
            </w:sdtContent>
          </w:sdt>
          <w:sdt>
            <w:sdtPr>
              <w:tag w:val="goog_rdk_8319"/>
            </w:sdtPr>
            <w:sdtContent>
              <w:p w:rsidR="00000000" w:rsidDel="00000000" w:rsidP="00000000" w:rsidRDefault="00000000" w:rsidRPr="00000000" w14:paraId="00001F57">
                <w:pPr>
                  <w:widowControl w:val="0"/>
                  <w:spacing w:after="0" w:line="240" w:lineRule="auto"/>
                  <w:ind w:left="119.97161865234375" w:firstLine="0"/>
                  <w:jc w:val="left"/>
                  <w:rPr>
                    <w:del w:author="Thomas Cervone-Richards - NOAA Federal" w:id="426" w:date="2023-07-21T16:37:38Z"/>
                    <w:sz w:val="19.920000076293945"/>
                    <w:szCs w:val="19.920000076293945"/>
                  </w:rPr>
                </w:pPr>
                <w:sdt>
                  <w:sdtPr>
                    <w:tag w:val="goog_rdk_8318"/>
                  </w:sdtPr>
                  <w:sdtContent>
                    <w:del w:author="Thomas Cervone-Richards - NOAA Federal" w:id="426" w:date="2023-07-21T16:37:38Z">
                      <w:r w:rsidDel="00000000" w:rsidR="00000000" w:rsidRPr="00000000">
                        <w:rPr>
                          <w:sz w:val="19.920000076293945"/>
                          <w:szCs w:val="19.920000076293945"/>
                          <w:rtl w:val="0"/>
                        </w:rPr>
                        <w:delText xml:space="preserve">are the same for </w:delText>
                      </w:r>
                    </w:del>
                  </w:sdtContent>
                </w:sdt>
              </w:p>
            </w:sdtContent>
          </w:sdt>
          <w:p w:rsidR="00000000" w:rsidDel="00000000" w:rsidP="00000000" w:rsidRDefault="00000000" w:rsidRPr="00000000" w14:paraId="00001F58">
            <w:pPr>
              <w:widowControl w:val="0"/>
              <w:spacing w:after="0" w:line="240" w:lineRule="auto"/>
              <w:ind w:left="126.14654541015625" w:firstLine="0"/>
              <w:jc w:val="left"/>
              <w:rPr>
                <w:sz w:val="19.920000076293945"/>
                <w:szCs w:val="19.920000076293945"/>
              </w:rPr>
            </w:pPr>
            <w:sdt>
              <w:sdtPr>
                <w:tag w:val="goog_rdk_8320"/>
              </w:sdtPr>
              <w:sdtContent>
                <w:del w:author="Thomas Cervone-Richards - NOAA Federal" w:id="426" w:date="2023-07-21T16:37:38Z">
                  <w:r w:rsidDel="00000000" w:rsidR="00000000" w:rsidRPr="00000000">
                    <w:rPr>
                      <w:sz w:val="19.920000076293945"/>
                      <w:szCs w:val="19.920000076293945"/>
                      <w:rtl w:val="0"/>
                    </w:rPr>
                    <w:delText xml:space="preserve">intertidal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323"/>
            </w:sdtPr>
            <w:sdtContent>
              <w:p w:rsidR="00000000" w:rsidDel="00000000" w:rsidP="00000000" w:rsidRDefault="00000000" w:rsidRPr="00000000" w14:paraId="00001F59">
                <w:pPr>
                  <w:widowControl w:val="0"/>
                  <w:spacing w:after="0" w:line="228.8241720199585" w:lineRule="auto"/>
                  <w:ind w:left="119.1748046875" w:right="224.5556640625" w:hanging="3.5858154296875"/>
                  <w:jc w:val="left"/>
                  <w:rPr>
                    <w:del w:author="Thomas Cervone-Richards - NOAA Federal" w:id="426" w:date="2023-07-21T16:37:38Z"/>
                    <w:sz w:val="19.920000076293945"/>
                    <w:szCs w:val="19.920000076293945"/>
                  </w:rPr>
                </w:pPr>
                <w:sdt>
                  <w:sdtPr>
                    <w:tag w:val="goog_rdk_8322"/>
                  </w:sdtPr>
                  <w:sdtContent>
                    <w:del w:author="Thomas Cervone-Richards - NOAA Federal" w:id="426" w:date="2023-07-21T16:37:38Z">
                      <w:r w:rsidDel="00000000" w:rsidR="00000000" w:rsidRPr="00000000">
                        <w:rPr>
                          <w:sz w:val="19.920000076293945"/>
                          <w:szCs w:val="19.920000076293945"/>
                          <w:rtl w:val="0"/>
                        </w:rPr>
                        <w:delText xml:space="preserve">Amend datum values  so that the vertical  </w:delText>
                      </w:r>
                    </w:del>
                  </w:sdtContent>
                </w:sdt>
              </w:p>
            </w:sdtContent>
          </w:sdt>
          <w:p w:rsidR="00000000" w:rsidDel="00000000" w:rsidP="00000000" w:rsidRDefault="00000000" w:rsidRPr="00000000" w14:paraId="00001F5A">
            <w:pPr>
              <w:widowControl w:val="0"/>
              <w:spacing w:after="0" w:before="7.2100830078125" w:line="230.63076496124268" w:lineRule="auto"/>
              <w:ind w:left="119.1748046875" w:right="230.80322265625" w:firstLine="0.5975341796875"/>
              <w:jc w:val="left"/>
              <w:rPr>
                <w:sz w:val="19.920000076293945"/>
                <w:szCs w:val="19.920000076293945"/>
              </w:rPr>
            </w:pPr>
            <w:sdt>
              <w:sdtPr>
                <w:tag w:val="goog_rdk_8324"/>
              </w:sdtPr>
              <w:sdtContent>
                <w:del w:author="Thomas Cervone-Richards - NOAA Federal" w:id="426" w:date="2023-07-21T16:37:38Z">
                  <w:r w:rsidDel="00000000" w:rsidR="00000000" w:rsidRPr="00000000">
                    <w:rPr>
                      <w:sz w:val="19.920000076293945"/>
                      <w:szCs w:val="19.920000076293945"/>
                      <w:rtl w:val="0"/>
                    </w:rPr>
                    <w:delText xml:space="preserve">datum is above the  sounding datum, or if  datum’s are correct  recompile to remove  intertidal area.</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327"/>
            </w:sdtPr>
            <w:sdtContent>
              <w:p w:rsidR="00000000" w:rsidDel="00000000" w:rsidP="00000000" w:rsidRDefault="00000000" w:rsidRPr="00000000" w14:paraId="00001F5B">
                <w:pPr>
                  <w:widowControl w:val="0"/>
                  <w:spacing w:after="0" w:line="240" w:lineRule="auto"/>
                  <w:ind w:left="127.9388427734375" w:firstLine="0"/>
                  <w:jc w:val="left"/>
                  <w:rPr>
                    <w:del w:author="Thomas Cervone-Richards - NOAA Federal" w:id="426" w:date="2023-07-21T16:37:38Z"/>
                    <w:sz w:val="19.920000076293945"/>
                    <w:szCs w:val="19.920000076293945"/>
                  </w:rPr>
                </w:pPr>
                <w:sdt>
                  <w:sdtPr>
                    <w:tag w:val="goog_rdk_8326"/>
                  </w:sdtPr>
                  <w:sdtContent>
                    <w:del w:author="Thomas Cervone-Richards - NOAA Federal" w:id="426" w:date="2023-07-21T16:37:38Z">
                      <w:r w:rsidDel="00000000" w:rsidR="00000000" w:rsidRPr="00000000">
                        <w:rPr>
                          <w:sz w:val="19.920000076293945"/>
                          <w:szCs w:val="19.920000076293945"/>
                          <w:rtl w:val="0"/>
                        </w:rPr>
                        <w:delText xml:space="preserve">Logical  </w:delText>
                      </w:r>
                    </w:del>
                  </w:sdtContent>
                </w:sdt>
              </w:p>
            </w:sdtContent>
          </w:sdt>
          <w:p w:rsidR="00000000" w:rsidDel="00000000" w:rsidP="00000000" w:rsidRDefault="00000000" w:rsidRPr="00000000" w14:paraId="00001F5C">
            <w:pPr>
              <w:widowControl w:val="0"/>
              <w:spacing w:after="0" w:line="240" w:lineRule="auto"/>
              <w:ind w:left="120.767822265625" w:firstLine="0"/>
              <w:jc w:val="left"/>
              <w:rPr>
                <w:sz w:val="19.920000076293945"/>
                <w:szCs w:val="19.920000076293945"/>
              </w:rPr>
            </w:pPr>
            <w:sdt>
              <w:sdtPr>
                <w:tag w:val="goog_rdk_8328"/>
              </w:sdtPr>
              <w:sdtContent>
                <w:del w:author="Thomas Cervone-Richards - NOAA Federal" w:id="426" w:date="2023-07-21T16:37:38Z">
                  <w:r w:rsidDel="00000000" w:rsidR="00000000" w:rsidRPr="00000000">
                    <w:rPr>
                      <w:sz w:val="19.920000076293945"/>
                      <w:szCs w:val="19.920000076293945"/>
                      <w:rtl w:val="0"/>
                    </w:rPr>
                    <w:delText xml:space="preserve">consistency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D">
            <w:pPr>
              <w:widowControl w:val="0"/>
              <w:spacing w:after="0" w:line="240" w:lineRule="auto"/>
              <w:jc w:val="center"/>
              <w:rPr>
                <w:sz w:val="19.920000076293945"/>
                <w:szCs w:val="19.920000076293945"/>
              </w:rPr>
            </w:pPr>
            <w:sdt>
              <w:sdtPr>
                <w:tag w:val="goog_rdk_8330"/>
              </w:sdtPr>
              <w:sdtContent>
                <w:del w:author="Thomas Cervone-Richards - NOAA Federal" w:id="426" w:date="2023-07-21T16:37:38Z">
                  <w:r w:rsidDel="00000000" w:rsidR="00000000" w:rsidRPr="00000000">
                    <w:rPr>
                      <w:sz w:val="19.920000076293945"/>
                      <w:szCs w:val="19.920000076293945"/>
                      <w:rtl w:val="0"/>
                    </w:rPr>
                    <w:delText xml:space="preserve">W</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5E">
            <w:pPr>
              <w:widowControl w:val="0"/>
              <w:spacing w:after="0" w:line="240" w:lineRule="auto"/>
              <w:jc w:val="center"/>
              <w:rPr>
                <w:sz w:val="19.920000076293945"/>
                <w:szCs w:val="19.920000076293945"/>
              </w:rPr>
            </w:pPr>
            <w:r w:rsidDel="00000000" w:rsidR="00000000" w:rsidRPr="00000000">
              <w:rPr>
                <w:rtl w:val="0"/>
              </w:rPr>
            </w:r>
          </w:p>
        </w:tc>
      </w:tr>
      <w:tr>
        <w:trPr>
          <w:cantSplit w:val="0"/>
          <w:trHeight w:val="3002.8001403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5F">
            <w:pPr>
              <w:widowControl w:val="0"/>
              <w:spacing w:after="0" w:line="240" w:lineRule="auto"/>
              <w:ind w:right="159.08401489257812"/>
              <w:jc w:val="right"/>
              <w:rPr>
                <w:sz w:val="19.920000076293945"/>
                <w:szCs w:val="19.920000076293945"/>
              </w:rPr>
            </w:pPr>
            <w:sdt>
              <w:sdtPr>
                <w:tag w:val="goog_rdk_8332"/>
              </w:sdtPr>
              <w:sdtContent>
                <w:del w:author="Thomas Cervone-Richards - NOAA Federal" w:id="426" w:date="2023-07-21T16:37:38Z">
                  <w:r w:rsidDel="00000000" w:rsidR="00000000" w:rsidRPr="00000000">
                    <w:rPr>
                      <w:sz w:val="19.920000076293945"/>
                      <w:szCs w:val="19.920000076293945"/>
                      <w:rtl w:val="0"/>
                    </w:rPr>
                    <w:delText xml:space="preserve">1810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335"/>
            </w:sdtPr>
            <w:sdtContent>
              <w:p w:rsidR="00000000" w:rsidDel="00000000" w:rsidP="00000000" w:rsidRDefault="00000000" w:rsidRPr="00000000" w14:paraId="00001F60">
                <w:pPr>
                  <w:widowControl w:val="0"/>
                  <w:spacing w:after="0" w:line="230.69732666015625" w:lineRule="auto"/>
                  <w:ind w:left="115.58883666992188" w:right="179.64935302734375" w:firstLine="14.34234619140625"/>
                  <w:jc w:val="left"/>
                  <w:rPr>
                    <w:del w:author="Thomas Cervone-Richards - NOAA Federal" w:id="426" w:date="2023-07-21T16:37:38Z"/>
                    <w:sz w:val="19.920000076293945"/>
                    <w:szCs w:val="19.920000076293945"/>
                  </w:rPr>
                </w:pPr>
                <w:sdt>
                  <w:sdtPr>
                    <w:tag w:val="goog_rdk_8334"/>
                  </w:sdtPr>
                  <w:sdtContent>
                    <w:del w:author="Thomas Cervone-Richards - NOAA Federal" w:id="426" w:date="2023-07-21T16:37:38Z">
                      <w:r w:rsidDel="00000000" w:rsidR="00000000" w:rsidRPr="00000000">
                        <w:rPr>
                          <w:sz w:val="19.920000076293945"/>
                          <w:szCs w:val="19.920000076293945"/>
                          <w:rtl w:val="0"/>
                        </w:rPr>
                        <w:delText xml:space="preserve">For each omnidirectional  LIGHTS feature object  where CATLIT does not contain 5 (aero light) OR 6  (air obstruction light) AND  LITCHR is Not equal to 12  (morse) AND VALMNR is  Greater than or equal to 10 AND is COVERED_BY a  LNDARE AND is not  </w:delText>
                      </w:r>
                    </w:del>
                  </w:sdtContent>
                </w:sdt>
              </w:p>
            </w:sdtContent>
          </w:sdt>
          <w:sdt>
            <w:sdtPr>
              <w:tag w:val="goog_rdk_8337"/>
            </w:sdtPr>
            <w:sdtContent>
              <w:p w:rsidR="00000000" w:rsidDel="00000000" w:rsidP="00000000" w:rsidRDefault="00000000" w:rsidRPr="00000000" w14:paraId="00001F61">
                <w:pPr>
                  <w:widowControl w:val="0"/>
                  <w:spacing w:after="0" w:before="6.0546875" w:line="240" w:lineRule="auto"/>
                  <w:ind w:left="121.56478881835938" w:firstLine="0"/>
                  <w:jc w:val="left"/>
                  <w:rPr>
                    <w:del w:author="Thomas Cervone-Richards - NOAA Federal" w:id="426" w:date="2023-07-21T16:37:38Z"/>
                    <w:sz w:val="19.920000076293945"/>
                    <w:szCs w:val="19.920000076293945"/>
                  </w:rPr>
                </w:pPr>
                <w:sdt>
                  <w:sdtPr>
                    <w:tag w:val="goog_rdk_8336"/>
                  </w:sdtPr>
                  <w:sdtContent>
                    <w:del w:author="Thomas Cervone-Richards - NOAA Federal" w:id="426" w:date="2023-07-21T16:37:38Z">
                      <w:r w:rsidDel="00000000" w:rsidR="00000000" w:rsidRPr="00000000">
                        <w:rPr>
                          <w:sz w:val="19.920000076293945"/>
                          <w:szCs w:val="19.920000076293945"/>
                          <w:rtl w:val="0"/>
                        </w:rPr>
                        <w:delText xml:space="preserve">COINCIDENT with a  </w:delText>
                      </w:r>
                    </w:del>
                  </w:sdtContent>
                </w:sdt>
              </w:p>
            </w:sdtContent>
          </w:sdt>
          <w:p w:rsidR="00000000" w:rsidDel="00000000" w:rsidP="00000000" w:rsidRDefault="00000000" w:rsidRPr="00000000" w14:paraId="00001F62">
            <w:pPr>
              <w:widowControl w:val="0"/>
              <w:spacing w:after="0" w:line="231.23270988464355" w:lineRule="auto"/>
              <w:ind w:left="120.76797485351562" w:right="70.20111083984375" w:firstLine="4.980010986328125"/>
              <w:jc w:val="left"/>
              <w:rPr>
                <w:sz w:val="19.920000076293945"/>
                <w:szCs w:val="19.920000076293945"/>
              </w:rPr>
            </w:pPr>
            <w:sdt>
              <w:sdtPr>
                <w:tag w:val="goog_rdk_8338"/>
              </w:sdtPr>
              <w:sdtContent>
                <w:del w:author="Thomas Cervone-Richards - NOAA Federal" w:id="426" w:date="2023-07-21T16:37:38Z">
                  <w:r w:rsidDel="00000000" w:rsidR="00000000" w:rsidRPr="00000000">
                    <w:rPr>
                      <w:sz w:val="19.920000076293945"/>
                      <w:szCs w:val="19.920000076293945"/>
                      <w:rtl w:val="0"/>
                    </w:rPr>
                    <w:delText xml:space="preserve">navigational aid structure or  equipment feature object.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341"/>
            </w:sdtPr>
            <w:sdtContent>
              <w:p w:rsidR="00000000" w:rsidDel="00000000" w:rsidP="00000000" w:rsidRDefault="00000000" w:rsidRPr="00000000" w14:paraId="00001F63">
                <w:pPr>
                  <w:widowControl w:val="0"/>
                  <w:spacing w:after="0" w:line="228.82381439208984" w:lineRule="auto"/>
                  <w:ind w:left="115.5889892578125" w:right="282.353515625" w:firstLine="12.3504638671875"/>
                  <w:jc w:val="left"/>
                  <w:rPr>
                    <w:del w:author="Thomas Cervone-Richards - NOAA Federal" w:id="426" w:date="2023-07-21T16:37:38Z"/>
                    <w:sz w:val="19.920000076293945"/>
                    <w:szCs w:val="19.920000076293945"/>
                  </w:rPr>
                </w:pPr>
                <w:sdt>
                  <w:sdtPr>
                    <w:tag w:val="goog_rdk_8340"/>
                  </w:sdtPr>
                  <w:sdtContent>
                    <w:del w:author="Thomas Cervone-Richards - NOAA Federal" w:id="426" w:date="2023-07-21T16:37:38Z">
                      <w:r w:rsidDel="00000000" w:rsidR="00000000" w:rsidRPr="00000000">
                        <w:rPr>
                          <w:sz w:val="19.920000076293945"/>
                          <w:szCs w:val="19.920000076293945"/>
                          <w:rtl w:val="0"/>
                        </w:rPr>
                        <w:delText xml:space="preserve">No structure object  for an  </w:delText>
                      </w:r>
                    </w:del>
                  </w:sdtContent>
                </w:sdt>
              </w:p>
            </w:sdtContent>
          </w:sdt>
          <w:sdt>
            <w:sdtPr>
              <w:tag w:val="goog_rdk_8343"/>
            </w:sdtPr>
            <w:sdtContent>
              <w:p w:rsidR="00000000" w:rsidDel="00000000" w:rsidP="00000000" w:rsidRDefault="00000000" w:rsidRPr="00000000" w14:paraId="00001F64">
                <w:pPr>
                  <w:widowControl w:val="0"/>
                  <w:spacing w:after="0" w:before="7.20977783203125" w:line="231.2324094772339" w:lineRule="auto"/>
                  <w:ind w:left="119.7723388671875" w:right="193.0108642578125" w:firstLine="0"/>
                  <w:jc w:val="left"/>
                  <w:rPr>
                    <w:del w:author="Thomas Cervone-Richards - NOAA Federal" w:id="426" w:date="2023-07-21T16:37:38Z"/>
                    <w:sz w:val="19.920000076293945"/>
                    <w:szCs w:val="19.920000076293945"/>
                  </w:rPr>
                </w:pPr>
                <w:sdt>
                  <w:sdtPr>
                    <w:tag w:val="goog_rdk_8342"/>
                  </w:sdtPr>
                  <w:sdtContent>
                    <w:del w:author="Thomas Cervone-Richards - NOAA Federal" w:id="426" w:date="2023-07-21T16:37:38Z">
                      <w:r w:rsidDel="00000000" w:rsidR="00000000" w:rsidRPr="00000000">
                        <w:rPr>
                          <w:sz w:val="19.920000076293945"/>
                          <w:szCs w:val="19.920000076293945"/>
                          <w:rtl w:val="0"/>
                        </w:rPr>
                        <w:delText xml:space="preserve">omnidirectional light  on land with a  </w:delText>
                      </w:r>
                    </w:del>
                  </w:sdtContent>
                </w:sdt>
              </w:p>
            </w:sdtContent>
          </w:sdt>
          <w:p w:rsidR="00000000" w:rsidDel="00000000" w:rsidP="00000000" w:rsidRDefault="00000000" w:rsidRPr="00000000" w14:paraId="00001F65">
            <w:pPr>
              <w:widowControl w:val="0"/>
              <w:spacing w:after="0" w:before="5.2105712890625" w:line="231.2326955795288" w:lineRule="auto"/>
              <w:ind w:left="127.939453125" w:right="193.7091064453125" w:hanging="2.191162109375"/>
              <w:jc w:val="left"/>
              <w:rPr>
                <w:sz w:val="19.920000076293945"/>
                <w:szCs w:val="19.920000076293945"/>
              </w:rPr>
            </w:pPr>
            <w:sdt>
              <w:sdtPr>
                <w:tag w:val="goog_rdk_8344"/>
              </w:sdtPr>
              <w:sdtContent>
                <w:del w:author="Thomas Cervone-Richards - NOAA Federal" w:id="426" w:date="2023-07-21T16:37:38Z">
                  <w:r w:rsidDel="00000000" w:rsidR="00000000" w:rsidRPr="00000000">
                    <w:rPr>
                      <w:sz w:val="19.920000076293945"/>
                      <w:szCs w:val="19.920000076293945"/>
                      <w:rtl w:val="0"/>
                    </w:rPr>
                    <w:delText xml:space="preserve">nominal range of 10  NM or more.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347"/>
            </w:sdtPr>
            <w:sdtContent>
              <w:p w:rsidR="00000000" w:rsidDel="00000000" w:rsidP="00000000" w:rsidRDefault="00000000" w:rsidRPr="00000000" w14:paraId="00001F66">
                <w:pPr>
                  <w:widowControl w:val="0"/>
                  <w:spacing w:after="0" w:line="240" w:lineRule="auto"/>
                  <w:ind w:left="129.931640625" w:firstLine="0"/>
                  <w:jc w:val="left"/>
                  <w:rPr>
                    <w:del w:author="Thomas Cervone-Richards - NOAA Federal" w:id="426" w:date="2023-07-21T16:37:38Z"/>
                    <w:sz w:val="19.920000076293945"/>
                    <w:szCs w:val="19.920000076293945"/>
                  </w:rPr>
                </w:pPr>
                <w:sdt>
                  <w:sdtPr>
                    <w:tag w:val="goog_rdk_8346"/>
                  </w:sdtPr>
                  <w:sdtContent>
                    <w:del w:author="Thomas Cervone-Richards - NOAA Federal" w:id="426" w:date="2023-07-21T16:37:38Z">
                      <w:r w:rsidDel="00000000" w:rsidR="00000000" w:rsidRPr="00000000">
                        <w:rPr>
                          <w:sz w:val="19.920000076293945"/>
                          <w:szCs w:val="19.920000076293945"/>
                          <w:rtl w:val="0"/>
                        </w:rPr>
                        <w:delText xml:space="preserve">Encode an aid to  </w:delText>
                      </w:r>
                    </w:del>
                  </w:sdtContent>
                </w:sdt>
              </w:p>
            </w:sdtContent>
          </w:sdt>
          <w:sdt>
            <w:sdtPr>
              <w:tag w:val="goog_rdk_8349"/>
            </w:sdtPr>
            <w:sdtContent>
              <w:p w:rsidR="00000000" w:rsidDel="00000000" w:rsidP="00000000" w:rsidRDefault="00000000" w:rsidRPr="00000000" w14:paraId="00001F67">
                <w:pPr>
                  <w:widowControl w:val="0"/>
                  <w:spacing w:after="0" w:line="231.23255252838135" w:lineRule="auto"/>
                  <w:ind w:left="115.5889892578125" w:right="203.0419921875" w:firstLine="10.1593017578125"/>
                  <w:jc w:val="left"/>
                  <w:rPr>
                    <w:del w:author="Thomas Cervone-Richards - NOAA Federal" w:id="426" w:date="2023-07-21T16:37:38Z"/>
                    <w:sz w:val="19.920000076293945"/>
                    <w:szCs w:val="19.920000076293945"/>
                  </w:rPr>
                </w:pPr>
                <w:sdt>
                  <w:sdtPr>
                    <w:tag w:val="goog_rdk_8348"/>
                  </w:sdtPr>
                  <w:sdtContent>
                    <w:del w:author="Thomas Cervone-Richards - NOAA Federal" w:id="426" w:date="2023-07-21T16:37:38Z">
                      <w:r w:rsidDel="00000000" w:rsidR="00000000" w:rsidRPr="00000000">
                        <w:rPr>
                          <w:sz w:val="19.920000076293945"/>
                          <w:szCs w:val="19.920000076293945"/>
                          <w:rtl w:val="0"/>
                        </w:rPr>
                        <w:delText xml:space="preserve">navigation structure  object coincident with  the LIGHTS object </w:delText>
                      </w:r>
                    </w:del>
                  </w:sdtContent>
                </w:sdt>
              </w:p>
            </w:sdtContent>
          </w:sdt>
          <w:p w:rsidR="00000000" w:rsidDel="00000000" w:rsidP="00000000" w:rsidRDefault="00000000" w:rsidRPr="00000000" w14:paraId="00001F68">
            <w:pPr>
              <w:widowControl w:val="0"/>
              <w:spacing w:after="0" w:before="5.2105712890625" w:line="231.2326955795288" w:lineRule="auto"/>
              <w:ind w:left="119.1748046875" w:right="158.22265625" w:hanging="0.5975341796875"/>
              <w:jc w:val="left"/>
              <w:rPr>
                <w:sz w:val="19.920000076293945"/>
                <w:szCs w:val="19.920000076293945"/>
              </w:rPr>
            </w:pPr>
            <w:sdt>
              <w:sdtPr>
                <w:tag w:val="goog_rdk_8350"/>
              </w:sdtPr>
              <w:sdtContent>
                <w:del w:author="Thomas Cervone-Richards - NOAA Federal" w:id="426" w:date="2023-07-21T16:37:38Z">
                  <w:r w:rsidDel="00000000" w:rsidR="00000000" w:rsidRPr="00000000">
                    <w:rPr>
                      <w:sz w:val="19.920000076293945"/>
                      <w:szCs w:val="19.920000076293945"/>
                      <w:rtl w:val="0"/>
                    </w:rPr>
                    <w:delText xml:space="preserve">such that the position  of the light is visible in  ECDIS.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sdt>
            <w:sdtPr>
              <w:tag w:val="goog_rdk_8353"/>
            </w:sdtPr>
            <w:sdtContent>
              <w:p w:rsidR="00000000" w:rsidDel="00000000" w:rsidP="00000000" w:rsidRDefault="00000000" w:rsidRPr="00000000" w14:paraId="00001F69">
                <w:pPr>
                  <w:widowControl w:val="0"/>
                  <w:spacing w:after="0" w:line="240" w:lineRule="auto"/>
                  <w:ind w:left="115.58837890625" w:firstLine="0"/>
                  <w:jc w:val="left"/>
                  <w:rPr>
                    <w:del w:author="Thomas Cervone-Richards - NOAA Federal" w:id="426" w:date="2023-07-21T16:37:38Z"/>
                    <w:sz w:val="19.920000076293945"/>
                    <w:szCs w:val="19.920000076293945"/>
                  </w:rPr>
                </w:pPr>
                <w:sdt>
                  <w:sdtPr>
                    <w:tag w:val="goog_rdk_8352"/>
                  </w:sdtPr>
                  <w:sdtContent>
                    <w:del w:author="Thomas Cervone-Richards - NOAA Federal" w:id="426" w:date="2023-07-21T16:37:38Z">
                      <w:r w:rsidDel="00000000" w:rsidR="00000000" w:rsidRPr="00000000">
                        <w:rPr>
                          <w:sz w:val="19.920000076293945"/>
                          <w:szCs w:val="19.920000076293945"/>
                          <w:rtl w:val="0"/>
                        </w:rPr>
                        <w:delText xml:space="preserve">Appendix B.1  </w:delText>
                      </w:r>
                    </w:del>
                  </w:sdtContent>
                </w:sdt>
              </w:p>
            </w:sdtContent>
          </w:sdt>
          <w:p w:rsidR="00000000" w:rsidDel="00000000" w:rsidP="00000000" w:rsidRDefault="00000000" w:rsidRPr="00000000" w14:paraId="00001F6A">
            <w:pPr>
              <w:widowControl w:val="0"/>
              <w:spacing w:after="0" w:line="240" w:lineRule="auto"/>
              <w:ind w:left="126.34521484375" w:firstLine="0"/>
              <w:jc w:val="left"/>
              <w:rPr>
                <w:sz w:val="19.920000076293945"/>
                <w:szCs w:val="19.920000076293945"/>
              </w:rPr>
            </w:pPr>
            <w:sdt>
              <w:sdtPr>
                <w:tag w:val="goog_rdk_8354"/>
              </w:sdtPr>
              <w:sdtContent>
                <w:del w:author="Thomas Cervone-Richards - NOAA Federal" w:id="426" w:date="2023-07-21T16:37:38Z">
                  <w:r w:rsidDel="00000000" w:rsidR="00000000" w:rsidRPr="00000000">
                    <w:rPr>
                      <w:sz w:val="19.920000076293945"/>
                      <w:szCs w:val="19.920000076293945"/>
                      <w:rtl w:val="0"/>
                    </w:rPr>
                    <w:delText xml:space="preserve">(12.1.2) </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B">
            <w:pPr>
              <w:widowControl w:val="0"/>
              <w:spacing w:after="0" w:line="240" w:lineRule="auto"/>
              <w:jc w:val="center"/>
              <w:rPr>
                <w:sz w:val="19.920000076293945"/>
                <w:szCs w:val="19.920000076293945"/>
              </w:rPr>
            </w:pPr>
            <w:sdt>
              <w:sdtPr>
                <w:tag w:val="goog_rdk_8356"/>
              </w:sdtPr>
              <w:sdtContent>
                <w:del w:author="Thomas Cervone-Richards - NOAA Federal" w:id="426" w:date="2023-07-21T16:37:38Z">
                  <w:r w:rsidDel="00000000" w:rsidR="00000000" w:rsidRPr="00000000">
                    <w:rPr>
                      <w:sz w:val="19.920000076293945"/>
                      <w:szCs w:val="19.920000076293945"/>
                      <w:rtl w:val="0"/>
                    </w:rPr>
                    <w:delText xml:space="preserve">E</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6C">
            <w:pPr>
              <w:widowControl w:val="0"/>
              <w:spacing w:after="0" w:line="240" w:lineRule="auto"/>
              <w:jc w:val="center"/>
              <w:rPr>
                <w:sz w:val="19.920000076293945"/>
                <w:szCs w:val="19.920000076293945"/>
              </w:rPr>
            </w:pPr>
            <w:r w:rsidDel="00000000" w:rsidR="00000000" w:rsidRPr="00000000">
              <w:rPr>
                <w:rtl w:val="0"/>
              </w:rPr>
            </w:r>
          </w:p>
        </w:tc>
      </w:tr>
    </w:tbl>
    <w:p w:rsidR="00000000" w:rsidDel="00000000" w:rsidP="00000000" w:rsidRDefault="00000000" w:rsidRPr="00000000" w14:paraId="00001F6D">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F6E">
      <w:pPr>
        <w:widowControl w:val="0"/>
        <w:spacing w:after="0" w:line="276" w:lineRule="auto"/>
        <w:jc w:val="left"/>
        <w:rPr>
          <w:sz w:val="22"/>
          <w:szCs w:val="22"/>
        </w:rPr>
      </w:pPr>
      <w:r w:rsidDel="00000000" w:rsidR="00000000" w:rsidRPr="00000000">
        <w:rPr>
          <w:rtl w:val="0"/>
        </w:rPr>
      </w:r>
    </w:p>
    <w:p w:rsidR="00000000" w:rsidDel="00000000" w:rsidP="00000000" w:rsidRDefault="00000000" w:rsidRPr="00000000" w14:paraId="00001F6F">
      <w:pPr>
        <w:widowControl w:val="0"/>
        <w:spacing w:after="0" w:line="240" w:lineRule="auto"/>
        <w:ind w:left="1095.5591583251953" w:firstLine="0"/>
        <w:jc w:val="left"/>
        <w:rPr>
          <w:sz w:val="16.079999923706055"/>
          <w:szCs w:val="16.079999923706055"/>
        </w:rPr>
      </w:pPr>
      <w:r w:rsidDel="00000000" w:rsidR="00000000" w:rsidRPr="00000000">
        <w:rPr>
          <w:sz w:val="16.079999923706055"/>
          <w:szCs w:val="16.079999923706055"/>
          <w:rtl w:val="0"/>
        </w:rPr>
        <w:t xml:space="preserve">S-58 October 2022 Edition 7.0.0</w:t>
      </w:r>
    </w:p>
    <w:p w:rsidR="00000000" w:rsidDel="00000000" w:rsidP="00000000" w:rsidRDefault="00000000" w:rsidRPr="00000000" w14:paraId="00001F70">
      <w:pPr>
        <w:widowControl w:val="0"/>
        <w:spacing w:after="0" w:line="240" w:lineRule="auto"/>
        <w:ind w:right="1256.59423828125"/>
        <w:jc w:val="right"/>
        <w:rPr>
          <w:sz w:val="16.079999923706055"/>
          <w:szCs w:val="16.079999923706055"/>
        </w:rPr>
      </w:pPr>
      <w:r w:rsidDel="00000000" w:rsidR="00000000" w:rsidRPr="00000000">
        <w:rPr>
          <w:sz w:val="16.079999923706055"/>
          <w:szCs w:val="16.079999923706055"/>
          <w:rtl w:val="0"/>
        </w:rPr>
        <w:t xml:space="preserve"> ENC Validation Checks 76 </w:t>
      </w:r>
    </w:p>
    <w:tbl>
      <w:tblPr>
        <w:tblStyle w:val="Table67"/>
        <w:tblW w:w="10965.0" w:type="dxa"/>
        <w:jc w:val="left"/>
        <w:tblInd w:w="-836.9953155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275"/>
        <w:gridCol w:w="1770"/>
        <w:gridCol w:w="1095"/>
        <w:gridCol w:w="1875"/>
        <w:gridCol w:w="1170"/>
        <w:gridCol w:w="1260"/>
        <w:gridCol w:w="675"/>
        <w:gridCol w:w="945"/>
        <w:tblGridChange w:id="0">
          <w:tblGrid>
            <w:gridCol w:w="900"/>
            <w:gridCol w:w="1275"/>
            <w:gridCol w:w="1770"/>
            <w:gridCol w:w="1095"/>
            <w:gridCol w:w="1875"/>
            <w:gridCol w:w="1170"/>
            <w:gridCol w:w="1260"/>
            <w:gridCol w:w="675"/>
            <w:gridCol w:w="945"/>
          </w:tblGrid>
        </w:tblGridChange>
      </w:tblGrid>
      <w:tr>
        <w:trPr>
          <w:cantSplit w:val="0"/>
          <w:trHeight w:val="340.799560546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F71">
            <w:pPr>
              <w:widowControl w:val="0"/>
              <w:spacing w:after="0" w:line="240" w:lineRule="auto"/>
              <w:ind w:left="125.75531005859375" w:firstLine="0"/>
              <w:jc w:val="left"/>
              <w:rPr>
                <w:color w:val="2e74b5"/>
                <w:sz w:val="24"/>
                <w:szCs w:val="24"/>
              </w:rPr>
            </w:pPr>
            <w:r w:rsidDel="00000000" w:rsidR="00000000" w:rsidRPr="00000000">
              <w:rPr>
                <w:color w:val="2e74b5"/>
                <w:sz w:val="24"/>
                <w:szCs w:val="24"/>
                <w:rtl w:val="0"/>
              </w:rPr>
              <w:t xml:space="preserve">3.5 Checks Relating to Allowable Attribute Values for Particular Feature Object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79">
            <w:pPr>
              <w:widowControl w:val="0"/>
              <w:spacing w:after="0" w:line="276" w:lineRule="auto"/>
              <w:jc w:val="left"/>
              <w:rPr>
                <w:color w:val="2e74b5"/>
                <w:sz w:val="24"/>
                <w:szCs w:val="24"/>
              </w:rPr>
            </w:pPr>
            <w:r w:rsidDel="00000000" w:rsidR="00000000" w:rsidRPr="00000000">
              <w:rPr>
                <w:rtl w:val="0"/>
              </w:rPr>
            </w:r>
          </w:p>
        </w:tc>
      </w:tr>
      <w:tr>
        <w:trPr>
          <w:cantSplit w:val="0"/>
          <w:trHeight w:val="4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7A">
            <w:pPr>
              <w:widowControl w:val="0"/>
              <w:spacing w:after="0" w:line="240" w:lineRule="auto"/>
              <w:ind w:right="244.89089965820312"/>
              <w:jc w:val="right"/>
              <w:rPr>
                <w:b w:val="1"/>
                <w:sz w:val="19.920000076293945"/>
                <w:szCs w:val="19.920000076293945"/>
              </w:rPr>
            </w:pPr>
            <w:r w:rsidDel="00000000" w:rsidR="00000000" w:rsidRPr="00000000">
              <w:rPr>
                <w:b w:val="1"/>
                <w:sz w:val="19.920000076293945"/>
                <w:szCs w:val="19.920000076293945"/>
                <w:rtl w:val="0"/>
              </w:rPr>
              <w:t xml:space="preserve">No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F7B">
            <w:pPr>
              <w:widowControl w:val="0"/>
              <w:spacing w:after="0" w:line="240" w:lineRule="auto"/>
              <w:ind w:left="126.36489868164062" w:firstLine="0"/>
              <w:jc w:val="left"/>
              <w:rPr>
                <w:b w:val="1"/>
                <w:sz w:val="19.920000076293945"/>
                <w:szCs w:val="19.920000076293945"/>
              </w:rPr>
            </w:pPr>
            <w:r w:rsidDel="00000000" w:rsidR="00000000" w:rsidRPr="00000000">
              <w:rPr>
                <w:b w:val="1"/>
                <w:sz w:val="19.920000076293945"/>
                <w:szCs w:val="19.920000076293945"/>
                <w:rtl w:val="0"/>
              </w:rPr>
              <w:t xml:space="preserve">Check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E">
            <w:pPr>
              <w:widowControl w:val="0"/>
              <w:spacing w:after="0" w:line="240" w:lineRule="auto"/>
              <w:ind w:left="126.3641357421875" w:firstLine="0"/>
              <w:jc w:val="left"/>
              <w:rPr>
                <w:b w:val="1"/>
                <w:sz w:val="19.920000076293945"/>
                <w:szCs w:val="19.920000076293945"/>
              </w:rPr>
            </w:pPr>
            <w:r w:rsidDel="00000000" w:rsidR="00000000" w:rsidRPr="00000000">
              <w:rPr>
                <w:b w:val="1"/>
                <w:sz w:val="19.920000076293945"/>
                <w:szCs w:val="19.920000076293945"/>
                <w:rtl w:val="0"/>
              </w:rPr>
              <w:t xml:space="preserve">Check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7F">
            <w:pPr>
              <w:widowControl w:val="0"/>
              <w:spacing w:after="0" w:line="240" w:lineRule="auto"/>
              <w:ind w:left="126.36474609375" w:firstLine="0"/>
              <w:jc w:val="left"/>
              <w:rPr>
                <w:b w:val="1"/>
                <w:sz w:val="19.920000076293945"/>
                <w:szCs w:val="19.920000076293945"/>
              </w:rPr>
            </w:pPr>
            <w:r w:rsidDel="00000000" w:rsidR="00000000" w:rsidRPr="00000000">
              <w:rPr>
                <w:b w:val="1"/>
                <w:sz w:val="19.920000076293945"/>
                <w:szCs w:val="19.920000076293945"/>
                <w:rtl w:val="0"/>
              </w:rPr>
              <w:t xml:space="preserve">Check  </w:t>
            </w:r>
          </w:p>
          <w:p w:rsidR="00000000" w:rsidDel="00000000" w:rsidP="00000000" w:rsidRDefault="00000000" w:rsidRPr="00000000" w14:paraId="00001F80">
            <w:pPr>
              <w:widowControl w:val="0"/>
              <w:spacing w:after="0" w:line="240" w:lineRule="auto"/>
              <w:ind w:left="123.5760498046875" w:firstLine="0"/>
              <w:jc w:val="left"/>
              <w:rPr>
                <w:b w:val="1"/>
                <w:sz w:val="19.920000076293945"/>
                <w:szCs w:val="19.920000076293945"/>
              </w:rPr>
            </w:pPr>
            <w:r w:rsidDel="00000000" w:rsidR="00000000" w:rsidRPr="00000000">
              <w:rPr>
                <w:b w:val="1"/>
                <w:sz w:val="19.920000076293945"/>
                <w:szCs w:val="19.920000076293945"/>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1F81">
            <w:pPr>
              <w:widowControl w:val="0"/>
              <w:spacing w:after="0" w:line="231.23263835906982" w:lineRule="auto"/>
              <w:ind w:left="119.59228515625" w:right="173.897705078125" w:firstLine="6.7724609375"/>
              <w:jc w:val="left"/>
              <w:rPr>
                <w:b w:val="1"/>
                <w:sz w:val="19.920000076293945"/>
                <w:szCs w:val="19.920000076293945"/>
              </w:rPr>
            </w:pPr>
            <w:r w:rsidDel="00000000" w:rsidR="00000000" w:rsidRPr="00000000">
              <w:rPr>
                <w:b w:val="1"/>
                <w:sz w:val="19.920000076293945"/>
                <w:szCs w:val="19.920000076293945"/>
                <w:rtl w:val="0"/>
              </w:rPr>
              <w:t xml:space="preserve">Conformity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2">
            <w:pPr>
              <w:widowControl w:val="0"/>
              <w:spacing w:after="0" w:line="240" w:lineRule="auto"/>
              <w:ind w:right="58.912353515625"/>
              <w:jc w:val="right"/>
              <w:rPr>
                <w:b w:val="1"/>
                <w:sz w:val="19.920000076293945"/>
                <w:szCs w:val="19.920000076293945"/>
              </w:rPr>
            </w:pPr>
            <w:r w:rsidDel="00000000" w:rsidR="00000000" w:rsidRPr="00000000">
              <w:rPr>
                <w:b w:val="1"/>
                <w:sz w:val="19.920000076293945"/>
                <w:szCs w:val="19.920000076293945"/>
                <w:rtl w:val="0"/>
              </w:rPr>
              <w:t xml:space="preserve">Cat </w:t>
            </w:r>
          </w:p>
        </w:tc>
        <w:tc>
          <w:tcPr>
            <w:shd w:fill="auto" w:val="clear"/>
            <w:tcMar>
              <w:top w:w="100.0" w:type="dxa"/>
              <w:left w:w="100.0" w:type="dxa"/>
              <w:bottom w:w="100.0" w:type="dxa"/>
              <w:right w:w="100.0" w:type="dxa"/>
            </w:tcMar>
            <w:vAlign w:val="top"/>
          </w:tcPr>
          <w:p w:rsidR="00000000" w:rsidDel="00000000" w:rsidP="00000000" w:rsidRDefault="00000000" w:rsidRPr="00000000" w14:paraId="00001F83">
            <w:pPr>
              <w:widowControl w:val="0"/>
              <w:spacing w:after="0" w:line="240" w:lineRule="auto"/>
              <w:ind w:right="58.912353515625"/>
              <w:jc w:val="right"/>
              <w:rPr>
                <w:b w:val="1"/>
                <w:sz w:val="19.920000076293945"/>
                <w:szCs w:val="19.920000076293945"/>
              </w:rPr>
            </w:pPr>
            <w:r w:rsidDel="00000000" w:rsidR="00000000" w:rsidRPr="00000000">
              <w:rPr>
                <w:b w:val="1"/>
                <w:sz w:val="19.920000076293945"/>
                <w:szCs w:val="19.920000076293945"/>
                <w:rtl w:val="0"/>
              </w:rPr>
              <w:t xml:space="preserve">Which S-41x</w:t>
            </w:r>
          </w:p>
        </w:tc>
      </w:tr>
      <w:tr>
        <w:trPr>
          <w:cantSplit w:val="0"/>
          <w:trHeight w:val="346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84">
            <w:pPr>
              <w:widowControl w:val="0"/>
              <w:spacing w:after="0" w:line="240" w:lineRule="auto"/>
              <w:jc w:val="center"/>
              <w:rPr>
                <w:sz w:val="19.920000076293945"/>
                <w:szCs w:val="19.920000076293945"/>
              </w:rPr>
            </w:pPr>
            <w:sdt>
              <w:sdtPr>
                <w:tag w:val="goog_rdk_8357"/>
              </w:sdtPr>
              <w:sdtContent>
                <w:commentRangeStart w:id="158"/>
              </w:sdtContent>
            </w:sdt>
            <w:r w:rsidDel="00000000" w:rsidR="00000000" w:rsidRPr="00000000">
              <w:rPr>
                <w:sz w:val="19.920000076293945"/>
                <w:szCs w:val="19.920000076293945"/>
                <w:rtl w:val="0"/>
              </w:rPr>
              <w:t xml:space="preserve">2000</w:t>
            </w:r>
            <w:commentRangeEnd w:id="158"/>
            <w:r w:rsidDel="00000000" w:rsidR="00000000" w:rsidRPr="00000000">
              <w:commentReference w:id="158"/>
            </w:r>
            <w:r w:rsidDel="00000000" w:rsidR="00000000" w:rsidRPr="00000000">
              <w:rPr>
                <w:sz w:val="19.920000076293945"/>
                <w:szCs w:val="19.920000076293945"/>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F85">
            <w:pPr>
              <w:widowControl w:val="0"/>
              <w:spacing w:after="0" w:line="230.63020706176758" w:lineRule="auto"/>
              <w:ind w:left="120.38894653320312" w:right="94.6429443359375" w:firstLine="14.34234619140625"/>
              <w:jc w:val="left"/>
              <w:rPr>
                <w:sz w:val="19.920000076293945"/>
                <w:szCs w:val="19.920000076293945"/>
              </w:rPr>
            </w:pPr>
            <w:r w:rsidDel="00000000" w:rsidR="00000000" w:rsidRPr="00000000">
              <w:rPr>
                <w:sz w:val="19.920000076293945"/>
                <w:szCs w:val="19.920000076293945"/>
                <w:rtl w:val="0"/>
              </w:rPr>
              <w:t xml:space="preserve">For each feature object where an attribute  of type "L" (list) or type "E" (enumerated)  is Present AND contains a value that is  not listed in the table below for the given  feature object class. </w:t>
            </w:r>
          </w:p>
          <w:p w:rsidR="00000000" w:rsidDel="00000000" w:rsidP="00000000" w:rsidRDefault="00000000" w:rsidRPr="00000000" w14:paraId="00001F86">
            <w:pPr>
              <w:widowControl w:val="0"/>
              <w:spacing w:after="0" w:before="5.709228515625" w:line="231.23263835906982" w:lineRule="auto"/>
              <w:ind w:left="130.94650268554688" w:right="375.7623291015625" w:hanging="4.58160400390625"/>
              <w:jc w:val="left"/>
              <w:rPr>
                <w:sz w:val="19.920000076293945"/>
                <w:szCs w:val="19.920000076293945"/>
              </w:rPr>
            </w:pPr>
            <w:r w:rsidDel="00000000" w:rsidR="00000000" w:rsidRPr="00000000">
              <w:rPr>
                <w:sz w:val="19.920000076293945"/>
                <w:szCs w:val="19.920000076293945"/>
                <w:rtl w:val="0"/>
              </w:rPr>
              <w:t xml:space="preserve">- x-y-z: Allowable values (alone or in a  list);  </w:t>
            </w:r>
          </w:p>
          <w:p w:rsidR="00000000" w:rsidDel="00000000" w:rsidP="00000000" w:rsidRDefault="00000000" w:rsidRPr="00000000" w14:paraId="00001F87">
            <w:pPr>
              <w:widowControl w:val="0"/>
              <w:spacing w:after="0" w:before="5.208740234375" w:line="230.02837657928467" w:lineRule="auto"/>
              <w:ind w:left="125.36895751953125" w:right="262.59033203125" w:hanging="0.995941162109375"/>
              <w:jc w:val="left"/>
              <w:rPr>
                <w:sz w:val="19.920000076293945"/>
                <w:szCs w:val="19.920000076293945"/>
              </w:rPr>
            </w:pPr>
            <w:r w:rsidDel="00000000" w:rsidR="00000000" w:rsidRPr="00000000">
              <w:rPr>
                <w:sz w:val="19.920000076293945"/>
                <w:szCs w:val="19.920000076293945"/>
                <w:rtl w:val="0"/>
              </w:rPr>
              <w:t xml:space="preserve">*: All the pre-defined attribute values as  listed in S-57 Edition 3.1 – Appendix A,  Chapter 2 are allowed;  </w:t>
            </w:r>
          </w:p>
          <w:p w:rsidR="00000000" w:rsidDel="00000000" w:rsidP="00000000" w:rsidRDefault="00000000" w:rsidRPr="00000000" w14:paraId="00001F88">
            <w:pPr>
              <w:widowControl w:val="0"/>
              <w:spacing w:after="0" w:before="6.209716796875" w:line="231.83295249938965" w:lineRule="auto"/>
              <w:ind w:left="133.33694458007812" w:right="480.1190185546875" w:hanging="10.1593017578125"/>
              <w:jc w:val="left"/>
              <w:rPr>
                <w:sz w:val="19.920000076293945"/>
                <w:szCs w:val="19.920000076293945"/>
              </w:rPr>
            </w:pPr>
            <w:r w:rsidDel="00000000" w:rsidR="00000000" w:rsidRPr="00000000">
              <w:rPr>
                <w:sz w:val="19.920000076293945"/>
                <w:szCs w:val="19.920000076293945"/>
                <w:rtl w:val="0"/>
              </w:rPr>
              <w:t xml:space="preserve">#: The attribute is mandatory, and an  Unknown value is allowed;  </w:t>
            </w:r>
          </w:p>
          <w:p w:rsidR="00000000" w:rsidDel="00000000" w:rsidP="00000000" w:rsidRDefault="00000000" w:rsidRPr="00000000" w14:paraId="00001F89">
            <w:pPr>
              <w:widowControl w:val="0"/>
              <w:spacing w:after="0" w:before="4.7119140625" w:line="231.23205184936523" w:lineRule="auto"/>
              <w:ind w:left="123.97445678710938" w:right="339.373779296875" w:firstLine="7.171173095703125"/>
              <w:jc w:val="left"/>
              <w:rPr>
                <w:sz w:val="19.920000076293945"/>
                <w:szCs w:val="19.920000076293945"/>
              </w:rPr>
            </w:pPr>
            <w:r w:rsidDel="00000000" w:rsidR="00000000" w:rsidRPr="00000000">
              <w:rPr>
                <w:sz w:val="19.920000076293945"/>
                <w:szCs w:val="19.920000076293945"/>
                <w:rtl w:val="0"/>
              </w:rPr>
              <w:t xml:space="preserve">(#): The attribute is mandatory, but an  Unknown value is prohibited (no logical  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1F8C">
            <w:pPr>
              <w:widowControl w:val="0"/>
              <w:spacing w:after="0" w:line="231.23205184936523" w:lineRule="auto"/>
              <w:ind w:left="124.571533203125" w:right="90.5377197265625" w:hanging="4.183349609375"/>
              <w:jc w:val="left"/>
              <w:rPr>
                <w:sz w:val="19.920000076293945"/>
                <w:szCs w:val="19.920000076293945"/>
              </w:rPr>
            </w:pPr>
            <w:r w:rsidDel="00000000" w:rsidR="00000000" w:rsidRPr="00000000">
              <w:rPr>
                <w:sz w:val="19.920000076293945"/>
                <w:szCs w:val="19.920000076293945"/>
                <w:rtl w:val="0"/>
              </w:rPr>
              <w:t xml:space="preserve">Attribute value which  is not permitted on an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1F8D">
            <w:pPr>
              <w:widowControl w:val="0"/>
              <w:spacing w:after="0" w:line="240" w:lineRule="auto"/>
              <w:ind w:left="135.12939453125" w:firstLine="0"/>
              <w:jc w:val="left"/>
              <w:rPr>
                <w:sz w:val="19.920000076293945"/>
                <w:szCs w:val="19.920000076293945"/>
              </w:rPr>
            </w:pPr>
            <w:r w:rsidDel="00000000" w:rsidR="00000000" w:rsidRPr="00000000">
              <w:rPr>
                <w:sz w:val="19.920000076293945"/>
                <w:szCs w:val="19.920000076293945"/>
                <w:rtl w:val="0"/>
              </w:rPr>
              <w:t xml:space="preserve">Remove  </w:t>
            </w:r>
          </w:p>
          <w:p w:rsidR="00000000" w:rsidDel="00000000" w:rsidP="00000000" w:rsidRDefault="00000000" w:rsidRPr="00000000" w14:paraId="00001F8E">
            <w:pPr>
              <w:widowControl w:val="0"/>
              <w:spacing w:after="0" w:line="240" w:lineRule="auto"/>
              <w:ind w:left="124.5721435546875" w:firstLine="0"/>
              <w:jc w:val="left"/>
              <w:rPr>
                <w:sz w:val="19.920000076293945"/>
                <w:szCs w:val="19.920000076293945"/>
              </w:rPr>
            </w:pPr>
            <w:r w:rsidDel="00000000" w:rsidR="00000000" w:rsidRPr="00000000">
              <w:rPr>
                <w:sz w:val="19.920000076293945"/>
                <w:szCs w:val="19.920000076293945"/>
                <w:rtl w:val="0"/>
              </w:rPr>
              <w:t xml:space="preserve">disallowed  </w:t>
            </w:r>
          </w:p>
          <w:p w:rsidR="00000000" w:rsidDel="00000000" w:rsidP="00000000" w:rsidRDefault="00000000" w:rsidRPr="00000000" w14:paraId="00001F8F">
            <w:pPr>
              <w:widowControl w:val="0"/>
              <w:spacing w:after="0" w:line="240" w:lineRule="auto"/>
              <w:ind w:left="124.7711181640625" w:firstLine="0"/>
              <w:jc w:val="left"/>
              <w:rPr>
                <w:sz w:val="19.920000076293945"/>
                <w:szCs w:val="19.920000076293945"/>
              </w:rPr>
            </w:pPr>
            <w:r w:rsidDel="00000000" w:rsidR="00000000" w:rsidRPr="00000000">
              <w:rPr>
                <w:sz w:val="19.920000076293945"/>
                <w:szCs w:val="19.920000076293945"/>
                <w:rtl w:val="0"/>
              </w:rPr>
              <w:t xml:space="preserve">attribute  </w:t>
            </w:r>
          </w:p>
          <w:p w:rsidR="00000000" w:rsidDel="00000000" w:rsidP="00000000" w:rsidRDefault="00000000" w:rsidRPr="00000000" w14:paraId="00001F90">
            <w:pPr>
              <w:widowControl w:val="0"/>
              <w:spacing w:after="0" w:line="240" w:lineRule="auto"/>
              <w:ind w:left="119.1937255859375" w:firstLine="0"/>
              <w:jc w:val="left"/>
              <w:rPr>
                <w:sz w:val="19.920000076293945"/>
                <w:szCs w:val="19.920000076293945"/>
              </w:rPr>
            </w:pPr>
            <w:r w:rsidDel="00000000" w:rsidR="00000000" w:rsidRPr="00000000">
              <w:rPr>
                <w:sz w:val="19.920000076293945"/>
                <w:szCs w:val="19.920000076293945"/>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1F91">
            <w:pPr>
              <w:widowControl w:val="0"/>
              <w:spacing w:after="0" w:line="240" w:lineRule="auto"/>
              <w:ind w:left="132.7392578125" w:firstLine="0"/>
              <w:jc w:val="left"/>
              <w:rPr>
                <w:sz w:val="19.920000076293945"/>
                <w:szCs w:val="19.920000076293945"/>
              </w:rPr>
            </w:pPr>
            <w:r w:rsidDel="00000000" w:rsidR="00000000" w:rsidRPr="00000000">
              <w:rPr>
                <w:sz w:val="19.920000076293945"/>
                <w:szCs w:val="19.920000076293945"/>
                <w:rtl w:val="0"/>
              </w:rPr>
              <w:t xml:space="preserve">Logical  </w:t>
            </w:r>
          </w:p>
          <w:p w:rsidR="00000000" w:rsidDel="00000000" w:rsidP="00000000" w:rsidRDefault="00000000" w:rsidRPr="00000000" w14:paraId="00001F92">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1F93">
            <w:pPr>
              <w:widowControl w:val="0"/>
              <w:spacing w:after="0" w:line="240" w:lineRule="auto"/>
              <w:jc w:val="center"/>
              <w:rPr>
                <w:sz w:val="19.920000076293945"/>
                <w:szCs w:val="19.920000076293945"/>
              </w:rPr>
            </w:pPr>
            <w:r w:rsidDel="00000000" w:rsidR="00000000" w:rsidRPr="00000000">
              <w:rPr>
                <w:sz w:val="19.920000076293945"/>
                <w:szCs w:val="19.920000076293945"/>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1F94">
            <w:pPr>
              <w:widowControl w:val="0"/>
              <w:spacing w:after="0" w:line="240" w:lineRule="auto"/>
              <w:jc w:val="center"/>
              <w:rPr>
                <w:sz w:val="19.920000076293945"/>
                <w:szCs w:val="19.920000076293945"/>
              </w:rPr>
            </w:pPr>
            <w:sdt>
              <w:sdtPr>
                <w:tag w:val="goog_rdk_8359"/>
              </w:sdtPr>
              <w:sdtContent>
                <w:ins w:author="Synclaire Williamson - NOAA Affiliate" w:id="427" w:date="2023-11-14T16:19:44Z">
                  <w:r w:rsidDel="00000000" w:rsidR="00000000" w:rsidRPr="00000000">
                    <w:rPr>
                      <w:sz w:val="19.920000076293945"/>
                      <w:szCs w:val="19.920000076293945"/>
                      <w:rtl w:val="0"/>
                    </w:rPr>
                    <w:t xml:space="preserve">411, 412, 413, 414</w:t>
                  </w:r>
                </w:ins>
              </w:sdtContent>
            </w:sdt>
            <w:r w:rsidDel="00000000" w:rsidR="00000000" w:rsidRPr="00000000">
              <w:rPr>
                <w:rtl w:val="0"/>
              </w:rPr>
            </w:r>
          </w:p>
        </w:tc>
      </w:tr>
      <w:tr>
        <w:trPr>
          <w:cantSplit w:val="0"/>
          <w:trHeight w:val="547.1997070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F95">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9D">
            <w:pPr>
              <w:widowControl w:val="0"/>
              <w:spacing w:after="0" w:before="0" w:line="240" w:lineRule="auto"/>
              <w:ind w:left="0" w:firstLine="0"/>
              <w:jc w:val="left"/>
              <w:rPr>
                <w:sz w:val="19.920000076293945"/>
                <w:szCs w:val="19.920000076293945"/>
              </w:rPr>
            </w:pPr>
            <w:r w:rsidDel="00000000" w:rsidR="00000000" w:rsidRPr="00000000">
              <w:rPr>
                <w:rtl w:val="0"/>
              </w:rPr>
            </w:r>
          </w:p>
        </w:tc>
      </w:tr>
      <w:tr>
        <w:trPr>
          <w:cantSplit w:val="0"/>
          <w:trHeight w:val="544.79858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9E">
            <w:pPr>
              <w:widowControl w:val="0"/>
              <w:spacing w:after="0" w:line="240" w:lineRule="auto"/>
              <w:ind w:left="120.38406372070312" w:firstLine="0"/>
              <w:jc w:val="left"/>
              <w:rPr>
                <w:sz w:val="19.920000076293945"/>
                <w:szCs w:val="19.920000076293945"/>
              </w:rPr>
            </w:pPr>
            <w:sdt>
              <w:sdtPr>
                <w:tag w:val="goog_rdk_8360"/>
              </w:sdtPr>
              <w:sdtContent>
                <w:commentRangeStart w:id="159"/>
              </w:sdtContent>
            </w:sdt>
            <w:r w:rsidDel="00000000" w:rsidR="00000000" w:rsidRPr="00000000">
              <w:rPr>
                <w:sz w:val="19.920000076293945"/>
                <w:szCs w:val="19.920000076293945"/>
                <w:rtl w:val="0"/>
              </w:rPr>
              <w:t xml:space="preserve">Attribute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0">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1">
            <w:pPr>
              <w:widowControl w:val="0"/>
              <w:spacing w:after="0" w:line="240" w:lineRule="auto"/>
              <w:ind w:left="126.36474609375" w:firstLine="0"/>
              <w:jc w:val="left"/>
              <w:rPr>
                <w:sz w:val="19.920000076293945"/>
                <w:szCs w:val="19.920000076293945"/>
              </w:rPr>
            </w:pPr>
            <w:r w:rsidDel="00000000" w:rsidR="00000000" w:rsidRPr="00000000">
              <w:rPr>
                <w:sz w:val="19.920000076293945"/>
                <w:szCs w:val="19.920000076293945"/>
                <w:rtl w:val="0"/>
              </w:rPr>
              <w:t xml:space="preserve">Code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A2">
            <w:pPr>
              <w:widowControl w:val="0"/>
              <w:spacing w:after="0" w:line="240" w:lineRule="auto"/>
              <w:ind w:left="120.38818359375" w:firstLine="0"/>
              <w:jc w:val="left"/>
              <w:rPr>
                <w:sz w:val="19.920000076293945"/>
                <w:szCs w:val="19.920000076293945"/>
              </w:rPr>
            </w:pPr>
            <w:r w:rsidDel="00000000" w:rsidR="00000000" w:rsidRPr="00000000">
              <w:rPr>
                <w:sz w:val="19.920000076293945"/>
                <w:szCs w:val="19.920000076293945"/>
                <w:rtl w:val="0"/>
              </w:rPr>
              <w:t xml:space="preserve">Allowable attribute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4">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5">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6">
            <w:pPr>
              <w:widowControl w:val="0"/>
              <w:spacing w:after="0" w:line="276" w:lineRule="auto"/>
              <w:jc w:val="left"/>
              <w:rPr>
                <w:sz w:val="19.920000076293945"/>
                <w:szCs w:val="19.920000076293945"/>
              </w:rPr>
            </w:pPr>
            <w:commentRangeEnd w:id="159"/>
            <w:r w:rsidDel="00000000" w:rsidR="00000000" w:rsidRPr="00000000">
              <w:commentReference w:id="159"/>
            </w:r>
            <w:r w:rsidDel="00000000" w:rsidR="00000000" w:rsidRPr="00000000">
              <w:rPr>
                <w:rtl w:val="0"/>
              </w:rPr>
            </w:r>
          </w:p>
        </w:tc>
      </w:tr>
      <w:tr>
        <w:trPr>
          <w:cantSplit w:val="0"/>
          <w:trHeight w:val="290.401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A7">
            <w:pPr>
              <w:widowControl w:val="0"/>
              <w:spacing w:after="0" w:line="240" w:lineRule="auto"/>
              <w:ind w:left="132.33612060546875" w:firstLine="0"/>
              <w:jc w:val="left"/>
              <w:rPr>
                <w:sz w:val="19.920000076293945"/>
                <w:szCs w:val="19.920000076293945"/>
              </w:rPr>
            </w:pPr>
            <w:sdt>
              <w:sdtPr>
                <w:tag w:val="goog_rdk_8361"/>
              </w:sdtPr>
              <w:sdtContent>
                <w:commentRangeStart w:id="160"/>
              </w:sdtContent>
            </w:sdt>
            <w:r w:rsidDel="00000000" w:rsidR="00000000" w:rsidRPr="00000000">
              <w:rPr>
                <w:sz w:val="19.920000076293945"/>
                <w:szCs w:val="19.920000076293945"/>
                <w:rtl w:val="0"/>
              </w:rPr>
              <w:t xml:space="preserve">BCNSHP </w:t>
            </w:r>
          </w:p>
        </w:tc>
        <w:tc>
          <w:tcPr>
            <w:shd w:fill="auto" w:val="clear"/>
            <w:tcMar>
              <w:top w:w="100.0" w:type="dxa"/>
              <w:left w:w="100.0" w:type="dxa"/>
              <w:bottom w:w="100.0" w:type="dxa"/>
              <w:right w:w="100.0" w:type="dxa"/>
            </w:tcMar>
            <w:vAlign w:val="top"/>
          </w:tcPr>
          <w:p w:rsidR="00000000" w:rsidDel="00000000" w:rsidP="00000000" w:rsidRDefault="00000000" w:rsidRPr="00000000" w14:paraId="00001FA9">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A">
            <w:pPr>
              <w:widowControl w:val="0"/>
              <w:spacing w:after="0" w:line="240" w:lineRule="auto"/>
              <w:ind w:left="122.77923583984375" w:firstLine="0"/>
              <w:jc w:val="left"/>
              <w:rPr>
                <w:sz w:val="19.920000076293945"/>
                <w:szCs w:val="19.920000076293945"/>
              </w:rPr>
            </w:pPr>
            <w:r w:rsidDel="00000000" w:rsidR="00000000" w:rsidRPr="00000000">
              <w:rPr>
                <w:sz w:val="19.920000076293945"/>
                <w:szCs w:val="19.920000076293945"/>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AB">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D">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E">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AF">
            <w:pPr>
              <w:widowControl w:val="0"/>
              <w:spacing w:after="0" w:line="276" w:lineRule="auto"/>
              <w:jc w:val="left"/>
              <w:rPr>
                <w:sz w:val="19.920000076293945"/>
                <w:szCs w:val="19.920000076293945"/>
              </w:rPr>
            </w:pPr>
            <w:commentRangeEnd w:id="160"/>
            <w:r w:rsidDel="00000000" w:rsidR="00000000" w:rsidRPr="00000000">
              <w:commentReference w:id="160"/>
            </w:r>
            <w:r w:rsidDel="00000000" w:rsidR="00000000" w:rsidRPr="00000000">
              <w:rPr>
                <w:rtl w:val="0"/>
              </w:rPr>
            </w:r>
          </w:p>
        </w:tc>
      </w:tr>
      <w:tr>
        <w:trPr>
          <w:cantSplit w:val="0"/>
          <w:trHeight w:val="290.399780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B0">
            <w:pPr>
              <w:widowControl w:val="0"/>
              <w:spacing w:after="0" w:line="276" w:lineRule="auto"/>
              <w:jc w:val="left"/>
              <w:rPr>
                <w:sz w:val="19.920000076293945"/>
                <w:szCs w:val="19.920000076293945"/>
              </w:rPr>
            </w:pPr>
            <w:sdt>
              <w:sdtPr>
                <w:tag w:val="goog_rdk_8362"/>
              </w:sdtPr>
              <w:sdtContent>
                <w:commentRangeStart w:id="161"/>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B2">
            <w:pPr>
              <w:widowControl w:val="0"/>
              <w:spacing w:after="0" w:line="240" w:lineRule="auto"/>
              <w:ind w:left="132.73910522460938" w:firstLine="0"/>
              <w:jc w:val="left"/>
              <w:rPr>
                <w:b w:val="1"/>
                <w:sz w:val="19.920000076293945"/>
                <w:szCs w:val="19.920000076293945"/>
              </w:rPr>
            </w:pPr>
            <w:r w:rsidDel="00000000" w:rsidR="00000000" w:rsidRPr="00000000">
              <w:rPr>
                <w:b w:val="1"/>
                <w:sz w:val="19.920000076293945"/>
                <w:szCs w:val="19.920000076293945"/>
                <w:rtl w:val="0"/>
              </w:rPr>
              <w:t xml:space="preserve">BCNCAR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3">
            <w:pPr>
              <w:widowControl w:val="0"/>
              <w:spacing w:after="0" w:line="240" w:lineRule="auto"/>
              <w:ind w:left="123.974609375" w:firstLine="0"/>
              <w:jc w:val="left"/>
              <w:rPr>
                <w:sz w:val="19.920000076293945"/>
                <w:szCs w:val="19.920000076293945"/>
              </w:rPr>
            </w:pPr>
            <w:r w:rsidDel="00000000" w:rsidR="00000000" w:rsidRPr="00000000">
              <w:rPr>
                <w:sz w:val="19.920000076293945"/>
                <w:szCs w:val="19.920000076293945"/>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B4">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6">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B7">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B8">
            <w:pPr>
              <w:widowControl w:val="0"/>
              <w:spacing w:after="0" w:line="276" w:lineRule="auto"/>
              <w:jc w:val="left"/>
              <w:rPr>
                <w:sz w:val="19.920000076293945"/>
                <w:szCs w:val="19.920000076293945"/>
              </w:rPr>
            </w:pPr>
            <w:commentRangeEnd w:id="161"/>
            <w:r w:rsidDel="00000000" w:rsidR="00000000" w:rsidRPr="00000000">
              <w:commentReference w:id="161"/>
            </w:r>
            <w:r w:rsidDel="00000000" w:rsidR="00000000" w:rsidRPr="00000000">
              <w:rPr>
                <w:rtl w:val="0"/>
              </w:rPr>
            </w:r>
          </w:p>
        </w:tc>
      </w:tr>
      <w:tr>
        <w:trPr>
          <w:cantSplit w:val="0"/>
          <w:trHeight w:val="290.399780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B9">
            <w:pPr>
              <w:widowControl w:val="0"/>
              <w:spacing w:after="0" w:line="276" w:lineRule="auto"/>
              <w:jc w:val="left"/>
              <w:rPr>
                <w:sz w:val="19.920000076293945"/>
                <w:szCs w:val="19.920000076293945"/>
              </w:rPr>
            </w:pPr>
            <w:sdt>
              <w:sdtPr>
                <w:tag w:val="goog_rdk_8363"/>
              </w:sdtPr>
              <w:sdtContent>
                <w:commentRangeStart w:id="162"/>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BB">
            <w:pPr>
              <w:widowControl w:val="0"/>
              <w:spacing w:after="0" w:line="240" w:lineRule="auto"/>
              <w:ind w:left="132.73910522460938" w:firstLine="0"/>
              <w:jc w:val="left"/>
              <w:rPr>
                <w:b w:val="1"/>
                <w:sz w:val="19.920000076293945"/>
                <w:szCs w:val="19.920000076293945"/>
              </w:rPr>
            </w:pPr>
            <w:r w:rsidDel="00000000" w:rsidR="00000000" w:rsidRPr="00000000">
              <w:rPr>
                <w:b w:val="1"/>
                <w:sz w:val="19.920000076293945"/>
                <w:szCs w:val="19.920000076293945"/>
                <w:rtl w:val="0"/>
              </w:rPr>
              <w:t xml:space="preserve">BCNISD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C">
            <w:pPr>
              <w:widowControl w:val="0"/>
              <w:spacing w:after="0" w:line="240" w:lineRule="auto"/>
              <w:ind w:left="125.169677734375" w:firstLine="0"/>
              <w:jc w:val="left"/>
              <w:rPr>
                <w:sz w:val="19.920000076293945"/>
                <w:szCs w:val="19.920000076293945"/>
              </w:rPr>
            </w:pPr>
            <w:r w:rsidDel="00000000" w:rsidR="00000000" w:rsidRPr="00000000">
              <w:rPr>
                <w:sz w:val="19.920000076293945"/>
                <w:szCs w:val="19.920000076293945"/>
                <w:rtl w:val="0"/>
              </w:rPr>
              <w:t xml:space="preserve">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BD">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F">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0">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1">
            <w:pPr>
              <w:widowControl w:val="0"/>
              <w:spacing w:after="0" w:line="276" w:lineRule="auto"/>
              <w:jc w:val="left"/>
              <w:rPr>
                <w:sz w:val="19.920000076293945"/>
                <w:szCs w:val="19.920000076293945"/>
              </w:rPr>
            </w:pPr>
            <w:commentRangeEnd w:id="162"/>
            <w:r w:rsidDel="00000000" w:rsidR="00000000" w:rsidRPr="00000000">
              <w:commentReference w:id="162"/>
            </w:r>
            <w:r w:rsidDel="00000000" w:rsidR="00000000" w:rsidRPr="00000000">
              <w:rPr>
                <w:rtl w:val="0"/>
              </w:rPr>
            </w:r>
          </w:p>
        </w:tc>
      </w:tr>
      <w:tr>
        <w:trPr>
          <w:cantSplit w:val="0"/>
          <w:trHeight w:val="290.4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C2">
            <w:pPr>
              <w:widowControl w:val="0"/>
              <w:spacing w:after="0" w:line="276" w:lineRule="auto"/>
              <w:jc w:val="left"/>
              <w:rPr>
                <w:sz w:val="19.920000076293945"/>
                <w:szCs w:val="19.920000076293945"/>
              </w:rPr>
            </w:pPr>
            <w:sdt>
              <w:sdtPr>
                <w:tag w:val="goog_rdk_8364"/>
              </w:sdtPr>
              <w:sdtContent>
                <w:commentRangeStart w:id="163"/>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4">
            <w:pPr>
              <w:widowControl w:val="0"/>
              <w:spacing w:after="0" w:line="240" w:lineRule="auto"/>
              <w:ind w:left="132.73910522460938" w:firstLine="0"/>
              <w:jc w:val="left"/>
              <w:rPr>
                <w:b w:val="1"/>
                <w:sz w:val="19.920000076293945"/>
                <w:szCs w:val="19.920000076293945"/>
              </w:rPr>
            </w:pPr>
            <w:r w:rsidDel="00000000" w:rsidR="00000000" w:rsidRPr="00000000">
              <w:rPr>
                <w:b w:val="1"/>
                <w:sz w:val="19.920000076293945"/>
                <w:szCs w:val="19.920000076293945"/>
                <w:rtl w:val="0"/>
              </w:rPr>
              <w:t xml:space="preserve">BCNLAT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5">
            <w:pPr>
              <w:widowControl w:val="0"/>
              <w:spacing w:after="0" w:line="240" w:lineRule="auto"/>
              <w:ind w:left="124.97039794921875" w:firstLine="0"/>
              <w:jc w:val="left"/>
              <w:rPr>
                <w:sz w:val="19.920000076293945"/>
                <w:szCs w:val="19.920000076293945"/>
              </w:rPr>
            </w:pPr>
            <w:r w:rsidDel="00000000" w:rsidR="00000000" w:rsidRPr="00000000">
              <w:rPr>
                <w:sz w:val="19.920000076293945"/>
                <w:szCs w:val="19.920000076293945"/>
                <w:rtl w:val="0"/>
              </w:rPr>
              <w:t xml:space="preserve">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C6">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8">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9">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A">
            <w:pPr>
              <w:widowControl w:val="0"/>
              <w:spacing w:after="0" w:line="276" w:lineRule="auto"/>
              <w:jc w:val="left"/>
              <w:rPr>
                <w:sz w:val="19.920000076293945"/>
                <w:szCs w:val="19.920000076293945"/>
              </w:rPr>
            </w:pPr>
            <w:commentRangeEnd w:id="163"/>
            <w:r w:rsidDel="00000000" w:rsidR="00000000" w:rsidRPr="00000000">
              <w:commentReference w:id="163"/>
            </w:r>
            <w:r w:rsidDel="00000000" w:rsidR="00000000" w:rsidRPr="00000000">
              <w:rPr>
                <w:rtl w:val="0"/>
              </w:rPr>
            </w:r>
          </w:p>
        </w:tc>
      </w:tr>
      <w:tr>
        <w:trPr>
          <w:cantSplit w:val="0"/>
          <w:trHeight w:val="29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CB">
            <w:pPr>
              <w:widowControl w:val="0"/>
              <w:spacing w:after="0" w:line="276" w:lineRule="auto"/>
              <w:jc w:val="left"/>
              <w:rPr>
                <w:sz w:val="19.920000076293945"/>
                <w:szCs w:val="19.920000076293945"/>
              </w:rPr>
            </w:pPr>
            <w:sdt>
              <w:sdtPr>
                <w:tag w:val="goog_rdk_8365"/>
              </w:sdtPr>
              <w:sdtContent>
                <w:commentRangeStart w:id="164"/>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CD">
            <w:pPr>
              <w:widowControl w:val="0"/>
              <w:spacing w:after="0" w:line="240" w:lineRule="auto"/>
              <w:ind w:left="132.73910522460938" w:firstLine="0"/>
              <w:jc w:val="left"/>
              <w:rPr>
                <w:b w:val="1"/>
                <w:sz w:val="19.920000076293945"/>
                <w:szCs w:val="19.920000076293945"/>
              </w:rPr>
            </w:pPr>
            <w:r w:rsidDel="00000000" w:rsidR="00000000" w:rsidRPr="00000000">
              <w:rPr>
                <w:b w:val="1"/>
                <w:sz w:val="19.920000076293945"/>
                <w:szCs w:val="19.920000076293945"/>
                <w:rtl w:val="0"/>
              </w:rPr>
              <w:t xml:space="preserve">BCNSAW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E">
            <w:pPr>
              <w:widowControl w:val="0"/>
              <w:spacing w:after="0" w:line="240" w:lineRule="auto"/>
              <w:ind w:left="125.169677734375" w:firstLine="0"/>
              <w:jc w:val="left"/>
              <w:rPr>
                <w:sz w:val="19.920000076293945"/>
                <w:szCs w:val="19.920000076293945"/>
              </w:rPr>
            </w:pPr>
            <w:r w:rsidDel="00000000" w:rsidR="00000000" w:rsidRPr="00000000">
              <w:rPr>
                <w:sz w:val="19.920000076293945"/>
                <w:szCs w:val="19.920000076293945"/>
                <w:rtl w:val="0"/>
              </w:rPr>
              <w:t xml:space="preserve">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CF">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1">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2">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3">
            <w:pPr>
              <w:widowControl w:val="0"/>
              <w:spacing w:after="0" w:line="276" w:lineRule="auto"/>
              <w:jc w:val="left"/>
              <w:rPr>
                <w:sz w:val="19.920000076293945"/>
                <w:szCs w:val="19.920000076293945"/>
              </w:rPr>
            </w:pPr>
            <w:commentRangeEnd w:id="164"/>
            <w:r w:rsidDel="00000000" w:rsidR="00000000" w:rsidRPr="00000000">
              <w:commentReference w:id="164"/>
            </w: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D4">
            <w:pPr>
              <w:widowControl w:val="0"/>
              <w:spacing w:after="0" w:line="276" w:lineRule="auto"/>
              <w:jc w:val="left"/>
              <w:rPr>
                <w:sz w:val="19.920000076293945"/>
                <w:szCs w:val="19.920000076293945"/>
              </w:rPr>
            </w:pPr>
            <w:sdt>
              <w:sdtPr>
                <w:tag w:val="goog_rdk_8366"/>
              </w:sdtPr>
              <w:sdtContent>
                <w:commentRangeStart w:id="165"/>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6">
            <w:pPr>
              <w:widowControl w:val="0"/>
              <w:spacing w:after="0" w:line="240" w:lineRule="auto"/>
              <w:ind w:left="132.73910522460938" w:firstLine="0"/>
              <w:jc w:val="left"/>
              <w:rPr>
                <w:b w:val="1"/>
                <w:sz w:val="19.920000076293945"/>
                <w:szCs w:val="19.920000076293945"/>
              </w:rPr>
            </w:pPr>
            <w:r w:rsidDel="00000000" w:rsidR="00000000" w:rsidRPr="00000000">
              <w:rPr>
                <w:b w:val="1"/>
                <w:sz w:val="19.920000076293945"/>
                <w:szCs w:val="19.920000076293945"/>
                <w:rtl w:val="0"/>
              </w:rPr>
              <w:t xml:space="preserve">BCNSPP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7">
            <w:pPr>
              <w:widowControl w:val="0"/>
              <w:spacing w:after="0" w:line="240" w:lineRule="auto"/>
              <w:ind w:left="125.96649169921875" w:firstLine="0"/>
              <w:jc w:val="left"/>
              <w:rPr>
                <w:sz w:val="19.920000076293945"/>
                <w:szCs w:val="19.920000076293945"/>
              </w:rPr>
            </w:pPr>
            <w:r w:rsidDel="00000000" w:rsidR="00000000" w:rsidRPr="00000000">
              <w:rPr>
                <w:sz w:val="19.920000076293945"/>
                <w:szCs w:val="19.920000076293945"/>
                <w:rtl w:val="0"/>
              </w:rPr>
              <w:t xml:space="preserve">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D8">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A">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B">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DC">
            <w:pPr>
              <w:widowControl w:val="0"/>
              <w:spacing w:after="0" w:line="276" w:lineRule="auto"/>
              <w:jc w:val="left"/>
              <w:rPr>
                <w:sz w:val="19.920000076293945"/>
                <w:szCs w:val="19.920000076293945"/>
              </w:rPr>
            </w:pPr>
            <w:commentRangeEnd w:id="165"/>
            <w:r w:rsidDel="00000000" w:rsidR="00000000" w:rsidRPr="00000000">
              <w:commentReference w:id="165"/>
            </w: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DD">
            <w:pPr>
              <w:widowControl w:val="0"/>
              <w:spacing w:after="0" w:line="276" w:lineRule="auto"/>
              <w:jc w:val="left"/>
              <w:rPr>
                <w:sz w:val="19.920000076293945"/>
                <w:szCs w:val="19.920000076293945"/>
              </w:rPr>
            </w:pPr>
            <w:r w:rsidDel="00000000" w:rsidR="00000000" w:rsidRPr="00000000">
              <w:rPr>
                <w:sz w:val="19.920000076293945"/>
                <w:szCs w:val="19.920000076293945"/>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1FDF">
            <w:pPr>
              <w:widowControl w:val="0"/>
              <w:spacing w:after="0" w:line="240" w:lineRule="auto"/>
              <w:ind w:left="132.73910522460938"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0">
            <w:pPr>
              <w:widowControl w:val="0"/>
              <w:spacing w:after="0" w:line="240" w:lineRule="auto"/>
              <w:ind w:left="125.96649169921875" w:firstLine="0"/>
              <w:jc w:val="left"/>
              <w:rPr>
                <w:sz w:val="19.920000076293945"/>
                <w:szCs w:val="19.920000076293945"/>
              </w:rPr>
            </w:pPr>
            <w:r w:rsidDel="00000000" w:rsidR="00000000" w:rsidRPr="00000000">
              <w:rPr>
                <w:sz w:val="19.920000076293945"/>
                <w:szCs w:val="19.920000076293945"/>
                <w:rtl w:val="0"/>
              </w:rPr>
              <w:t xml:space="preserve">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E1">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Allowable Attribute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1FE3">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4">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5">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E6">
            <w:pPr>
              <w:widowControl w:val="0"/>
              <w:spacing w:after="0" w:line="276" w:lineRule="auto"/>
              <w:jc w:val="left"/>
              <w:rPr>
                <w:sz w:val="19.920000076293945"/>
                <w:szCs w:val="19.920000076293945"/>
              </w:rPr>
            </w:pPr>
            <w:r w:rsidDel="00000000" w:rsidR="00000000" w:rsidRPr="00000000">
              <w:rPr>
                <w:sz w:val="19.920000076293945"/>
                <w:szCs w:val="19.920000076293945"/>
                <w:rtl w:val="0"/>
              </w:rPr>
              <w:t xml:space="preserve">Beaufort 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1FE8">
            <w:pPr>
              <w:widowControl w:val="0"/>
              <w:spacing w:after="0" w:line="240" w:lineRule="auto"/>
              <w:ind w:left="132.73910522460938"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9">
            <w:pPr>
              <w:widowControl w:val="0"/>
              <w:spacing w:after="0" w:line="240" w:lineRule="auto"/>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EA">
            <w:pPr>
              <w:widowControl w:val="0"/>
              <w:spacing w:after="0" w:line="240" w:lineRule="auto"/>
              <w:ind w:left="125.3680419921875"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C">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D">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EE">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EF">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1">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Light Air</w:t>
            </w:r>
          </w:p>
        </w:tc>
        <w:tc>
          <w:tcPr>
            <w:shd w:fill="auto" w:val="clear"/>
            <w:tcMar>
              <w:top w:w="100.0" w:type="dxa"/>
              <w:left w:w="100.0" w:type="dxa"/>
              <w:bottom w:w="100.0" w:type="dxa"/>
              <w:right w:w="100.0" w:type="dxa"/>
            </w:tcMar>
            <w:vAlign w:val="top"/>
          </w:tcPr>
          <w:p w:rsidR="00000000" w:rsidDel="00000000" w:rsidP="00000000" w:rsidRDefault="00000000" w:rsidRPr="00000000" w14:paraId="00001FF2">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F3">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5">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6">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7">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F8">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A">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Light Breeze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1FFB">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FFC">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1FFE">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FFF">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0">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01">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3">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Gentle Breeze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2004">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05">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7">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8">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9">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0A">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0C">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Moderate Breeze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200D">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0E">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0">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1">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2">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13">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5">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Fresh Breeze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2016">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17">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19">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A">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B">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1C">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E">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Strong Breeze</w:t>
            </w:r>
          </w:p>
        </w:tc>
        <w:tc>
          <w:tcPr>
            <w:shd w:fill="auto" w:val="clear"/>
            <w:tcMar>
              <w:top w:w="100.0" w:type="dxa"/>
              <w:left w:w="100.0" w:type="dxa"/>
              <w:bottom w:w="100.0" w:type="dxa"/>
              <w:right w:w="100.0" w:type="dxa"/>
            </w:tcMar>
            <w:vAlign w:val="top"/>
          </w:tcPr>
          <w:p w:rsidR="00000000" w:rsidDel="00000000" w:rsidP="00000000" w:rsidRDefault="00000000" w:rsidRPr="00000000" w14:paraId="0000201F">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20">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2">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3">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4">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25">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7">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Near Gale</w:t>
            </w:r>
          </w:p>
        </w:tc>
        <w:tc>
          <w:tcPr>
            <w:shd w:fill="auto" w:val="clear"/>
            <w:tcMar>
              <w:top w:w="100.0" w:type="dxa"/>
              <w:left w:w="100.0" w:type="dxa"/>
              <w:bottom w:w="100.0" w:type="dxa"/>
              <w:right w:w="100.0" w:type="dxa"/>
            </w:tcMar>
            <w:vAlign w:val="top"/>
          </w:tcPr>
          <w:p w:rsidR="00000000" w:rsidDel="00000000" w:rsidP="00000000" w:rsidRDefault="00000000" w:rsidRPr="00000000" w14:paraId="00002028">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29">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2B">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C">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D">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2E">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0">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Gale</w:t>
            </w:r>
          </w:p>
        </w:tc>
        <w:tc>
          <w:tcPr>
            <w:shd w:fill="auto" w:val="clear"/>
            <w:tcMar>
              <w:top w:w="100.0" w:type="dxa"/>
              <w:left w:w="100.0" w:type="dxa"/>
              <w:bottom w:w="100.0" w:type="dxa"/>
              <w:right w:w="100.0" w:type="dxa"/>
            </w:tcMar>
            <w:vAlign w:val="top"/>
          </w:tcPr>
          <w:p w:rsidR="00000000" w:rsidDel="00000000" w:rsidP="00000000" w:rsidRDefault="00000000" w:rsidRPr="00000000" w14:paraId="00002031">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32">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34">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5">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6">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37">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9">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Strong Gale</w:t>
            </w:r>
          </w:p>
        </w:tc>
        <w:tc>
          <w:tcPr>
            <w:shd w:fill="auto" w:val="clear"/>
            <w:tcMar>
              <w:top w:w="100.0" w:type="dxa"/>
              <w:left w:w="100.0" w:type="dxa"/>
              <w:bottom w:w="100.0" w:type="dxa"/>
              <w:right w:w="100.0" w:type="dxa"/>
            </w:tcMar>
            <w:vAlign w:val="top"/>
          </w:tcPr>
          <w:p w:rsidR="00000000" w:rsidDel="00000000" w:rsidP="00000000" w:rsidRDefault="00000000" w:rsidRPr="00000000" w14:paraId="0000203A">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3B">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3D">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E">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F">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40">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2">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2043">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44">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6">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7">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8">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49">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4B">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Violent 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204C">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4D">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4F">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0">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1">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52">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4">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Hurricane</w:t>
            </w:r>
          </w:p>
        </w:tc>
        <w:tc>
          <w:tcPr>
            <w:shd w:fill="auto" w:val="clear"/>
            <w:tcMar>
              <w:top w:w="100.0" w:type="dxa"/>
              <w:left w:w="100.0" w:type="dxa"/>
              <w:bottom w:w="100.0" w:type="dxa"/>
              <w:right w:w="100.0" w:type="dxa"/>
            </w:tcMar>
            <w:vAlign w:val="top"/>
          </w:tcPr>
          <w:p w:rsidR="00000000" w:rsidDel="00000000" w:rsidP="00000000" w:rsidRDefault="00000000" w:rsidRPr="00000000" w14:paraId="00002055">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56">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58">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9">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A">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5B">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5D">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Calm 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205E">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5F">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61">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62">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63">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64">
            <w:pPr>
              <w:widowControl w:val="0"/>
              <w:spacing w:after="0" w:line="276" w:lineRule="auto"/>
              <w:jc w:val="left"/>
              <w:rPr>
                <w:sz w:val="19.920000076293945"/>
                <w:szCs w:val="19.920000076293945"/>
              </w:rPr>
            </w:pPr>
            <w:r w:rsidDel="00000000" w:rsidR="00000000" w:rsidRPr="00000000">
              <w:rPr>
                <w:sz w:val="19.920000076293945"/>
                <w:szCs w:val="19.920000076293945"/>
                <w:rtl w:val="0"/>
              </w:rPr>
              <w:t xml:space="preserve">Wind Warning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2066">
            <w:pPr>
              <w:widowControl w:val="0"/>
              <w:spacing w:after="0" w:line="240" w:lineRule="auto"/>
              <w:ind w:left="129.13925170898438"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67">
            <w:pPr>
              <w:widowControl w:val="0"/>
              <w:spacing w:after="0" w:line="240" w:lineRule="auto"/>
              <w:ind w:left="134.11956787109375"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68">
            <w:pPr>
              <w:widowControl w:val="0"/>
              <w:spacing w:after="0" w:line="240" w:lineRule="auto"/>
              <w:ind w:left="125.3680419921875"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6A">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6B">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6C">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6D">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6F">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Near Gale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2070">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71">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3">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4">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5">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76">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8">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Gale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2079">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7A">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7C">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D">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7E">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7F">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1">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Storm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2082">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83">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85">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6">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7">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88">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A">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Hurricane Force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208B">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8C">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8E">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8F">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0">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91">
            <w:pPr>
              <w:widowControl w:val="0"/>
              <w:spacing w:after="0" w:line="276" w:lineRule="auto"/>
              <w:jc w:val="left"/>
              <w:rPr>
                <w:sz w:val="19.920000076293945"/>
                <w:szCs w:val="19.920000076293945"/>
              </w:rPr>
            </w:pPr>
            <w:r w:rsidDel="00000000" w:rsidR="00000000" w:rsidRPr="00000000">
              <w:rPr>
                <w:sz w:val="19.920000076293945"/>
                <w:szCs w:val="19.920000076293945"/>
                <w:rtl w:val="0"/>
              </w:rPr>
              <w:t xml:space="preserve">Freezing Spray Warning</w:t>
            </w:r>
          </w:p>
          <w:p w:rsidR="00000000" w:rsidDel="00000000" w:rsidP="00000000" w:rsidRDefault="00000000" w:rsidRPr="00000000" w14:paraId="00002092">
            <w:pPr>
              <w:widowControl w:val="0"/>
              <w:spacing w:after="0" w:line="276" w:lineRule="auto"/>
              <w:jc w:val="left"/>
              <w:rPr>
                <w:sz w:val="19.920000076293945"/>
                <w:szCs w:val="19.920000076293945"/>
              </w:rPr>
            </w:pPr>
            <w:r w:rsidDel="00000000" w:rsidR="00000000" w:rsidRPr="00000000">
              <w:rPr>
                <w:sz w:val="19.920000076293945"/>
                <w:szCs w:val="19.920000076293945"/>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2094">
            <w:pPr>
              <w:widowControl w:val="0"/>
              <w:spacing w:after="0" w:line="240" w:lineRule="auto"/>
              <w:ind w:left="129.13925170898438"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5">
            <w:pPr>
              <w:widowControl w:val="0"/>
              <w:spacing w:after="0" w:line="240" w:lineRule="auto"/>
              <w:ind w:left="134.11956787109375"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96">
            <w:pPr>
              <w:widowControl w:val="0"/>
              <w:spacing w:after="0" w:line="240" w:lineRule="auto"/>
              <w:ind w:left="125.3680419921875"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8">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9">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A">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9B">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9D">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Moderate Freezing Spray</w:t>
            </w:r>
          </w:p>
        </w:tc>
        <w:tc>
          <w:tcPr>
            <w:shd w:fill="auto" w:val="clear"/>
            <w:tcMar>
              <w:top w:w="100.0" w:type="dxa"/>
              <w:left w:w="100.0" w:type="dxa"/>
              <w:bottom w:w="100.0" w:type="dxa"/>
              <w:right w:w="100.0" w:type="dxa"/>
            </w:tcMar>
            <w:vAlign w:val="top"/>
          </w:tcPr>
          <w:p w:rsidR="00000000" w:rsidDel="00000000" w:rsidP="00000000" w:rsidRDefault="00000000" w:rsidRPr="00000000" w14:paraId="0000209E">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9F">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A1">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2">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3">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A4">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6">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Heavy Freezing Spray</w:t>
            </w:r>
          </w:p>
        </w:tc>
        <w:tc>
          <w:tcPr>
            <w:shd w:fill="auto" w:val="clear"/>
            <w:tcMar>
              <w:top w:w="100.0" w:type="dxa"/>
              <w:left w:w="100.0" w:type="dxa"/>
              <w:bottom w:w="100.0" w:type="dxa"/>
              <w:right w:w="100.0" w:type="dxa"/>
            </w:tcMar>
            <w:vAlign w:val="top"/>
          </w:tcPr>
          <w:p w:rsidR="00000000" w:rsidDel="00000000" w:rsidP="00000000" w:rsidRDefault="00000000" w:rsidRPr="00000000" w14:paraId="000020A7">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A8">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AA">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B">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AC">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AD">
            <w:pPr>
              <w:widowControl w:val="0"/>
              <w:spacing w:after="0" w:line="276" w:lineRule="auto"/>
              <w:jc w:val="left"/>
              <w:rPr>
                <w:sz w:val="19.920000076293945"/>
                <w:szCs w:val="19.920000076293945"/>
              </w:rPr>
            </w:pPr>
            <w:r w:rsidDel="00000000" w:rsidR="00000000" w:rsidRPr="00000000">
              <w:rPr>
                <w:sz w:val="19.920000076293945"/>
                <w:szCs w:val="19.920000076293945"/>
                <w:rtl w:val="0"/>
              </w:rPr>
              <w:t xml:space="preserve">Wave Height Warning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20AF">
            <w:pPr>
              <w:widowControl w:val="0"/>
              <w:spacing w:after="0" w:line="240" w:lineRule="auto"/>
              <w:ind w:left="129.13925170898438" w:firstLine="0"/>
              <w:jc w:val="left"/>
              <w:rPr>
                <w:b w:val="1"/>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0">
            <w:pPr>
              <w:widowControl w:val="0"/>
              <w:spacing w:after="0" w:line="240" w:lineRule="auto"/>
              <w:ind w:left="134.11956787109375" w:firstLine="0"/>
              <w:jc w:val="left"/>
              <w:rPr>
                <w:sz w:val="19.920000076293945"/>
                <w:szCs w:val="19.920000076293945"/>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B1">
            <w:pPr>
              <w:widowControl w:val="0"/>
              <w:spacing w:after="0" w:line="240" w:lineRule="auto"/>
              <w:ind w:left="125.3680419921875" w:firstLine="0"/>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3">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4">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5">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B6">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8">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Six to Nine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20B9">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BA">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BC">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D">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BE">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BF">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1">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Nine to Fourteen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2">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C3">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5">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6">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7">
            <w:pPr>
              <w:widowControl w:val="0"/>
              <w:spacing w:after="0" w:line="276" w:lineRule="auto"/>
              <w:jc w:val="left"/>
              <w:rPr>
                <w:sz w:val="19.920000076293945"/>
                <w:szCs w:val="19.920000076293945"/>
              </w:rPr>
            </w:pPr>
            <w:r w:rsidDel="00000000" w:rsidR="00000000" w:rsidRPr="00000000">
              <w:rPr>
                <w:rtl w:val="0"/>
              </w:rPr>
            </w:r>
          </w:p>
        </w:tc>
      </w:tr>
      <w:tr>
        <w:trPr>
          <w:cantSplit w:val="0"/>
          <w:trHeight w:val="28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C8">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A">
            <w:pPr>
              <w:widowControl w:val="0"/>
              <w:spacing w:after="0" w:line="240" w:lineRule="auto"/>
              <w:ind w:left="129.13925170898438" w:firstLine="0"/>
              <w:jc w:val="left"/>
              <w:rPr>
                <w:b w:val="1"/>
                <w:sz w:val="19.920000076293945"/>
                <w:szCs w:val="19.920000076293945"/>
              </w:rPr>
            </w:pPr>
            <w:r w:rsidDel="00000000" w:rsidR="00000000" w:rsidRPr="00000000">
              <w:rPr>
                <w:b w:val="1"/>
                <w:sz w:val="19.920000076293945"/>
                <w:szCs w:val="19.920000076293945"/>
                <w:rtl w:val="0"/>
              </w:rPr>
              <w:t xml:space="preserve">Greater Than Fourteen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20CB">
            <w:pPr>
              <w:widowControl w:val="0"/>
              <w:spacing w:after="0" w:line="240" w:lineRule="auto"/>
              <w:ind w:left="134.11956787109375" w:firstLine="0"/>
              <w:jc w:val="left"/>
              <w:rPr>
                <w:sz w:val="19.920000076293945"/>
                <w:szCs w:val="19.920000076293945"/>
              </w:rPr>
            </w:pPr>
            <w:r w:rsidDel="00000000" w:rsidR="00000000" w:rsidRPr="00000000">
              <w:rPr>
                <w:sz w:val="19.920000076293945"/>
                <w:szCs w:val="19.920000076293945"/>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0CC">
            <w:pPr>
              <w:widowControl w:val="0"/>
              <w:spacing w:after="0" w:line="240" w:lineRule="auto"/>
              <w:ind w:left="125.3680419921875" w:firstLine="0"/>
              <w:jc w:val="left"/>
              <w:rPr>
                <w:sz w:val="19.920000076293945"/>
                <w:szCs w:val="19.920000076293945"/>
              </w:rPr>
            </w:pPr>
            <w:r w:rsidDel="00000000" w:rsidR="00000000" w:rsidRPr="00000000">
              <w:rPr>
                <w:sz w:val="19.920000076293945"/>
                <w:szCs w:val="19.920000076293945"/>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20CE">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CF">
            <w:pPr>
              <w:widowControl w:val="0"/>
              <w:spacing w:after="0" w:line="276" w:lineRule="auto"/>
              <w:jc w:val="left"/>
              <w:rPr>
                <w:sz w:val="19.920000076293945"/>
                <w:szCs w:val="19.92000007629394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D0">
            <w:pPr>
              <w:widowControl w:val="0"/>
              <w:spacing w:after="0" w:line="276" w:lineRule="auto"/>
              <w:jc w:val="left"/>
              <w:rPr>
                <w:sz w:val="19.920000076293945"/>
                <w:szCs w:val="19.920000076293945"/>
              </w:rPr>
            </w:pPr>
            <w:r w:rsidDel="00000000" w:rsidR="00000000" w:rsidRPr="00000000">
              <w:rPr>
                <w:rtl w:val="0"/>
              </w:rPr>
            </w:r>
          </w:p>
        </w:tc>
      </w:tr>
    </w:tbl>
    <w:p w:rsidR="00000000" w:rsidDel="00000000" w:rsidP="00000000" w:rsidRDefault="00000000" w:rsidRPr="00000000" w14:paraId="000020D1">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2">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3">
      <w:pPr>
        <w:widowControl w:val="0"/>
        <w:spacing w:after="0" w:line="276" w:lineRule="auto"/>
        <w:jc w:val="left"/>
        <w:rPr>
          <w:color w:val="ff0000"/>
        </w:rPr>
      </w:pPr>
      <w:sdt>
        <w:sdtPr>
          <w:tag w:val="goog_rdk_8368"/>
        </w:sdtPr>
        <w:sdtContent>
          <w:ins w:author="Synclaire Williamson - NOAA Affiliate" w:id="428" w:date="2023-11-14T16:36:52Z">
            <w:r w:rsidDel="00000000" w:rsidR="00000000" w:rsidRPr="00000000">
              <w:rPr>
                <w:color w:val="ff0000"/>
                <w:rtl w:val="0"/>
              </w:rPr>
              <w:t xml:space="preserve">We can potentially add checks from other S-100 groups that apply here.</w:t>
            </w:r>
          </w:ins>
        </w:sdtContent>
      </w:sdt>
      <w:r w:rsidDel="00000000" w:rsidR="00000000" w:rsidRPr="00000000">
        <w:rPr>
          <w:rtl w:val="0"/>
        </w:rPr>
      </w:r>
    </w:p>
    <w:p w:rsidR="00000000" w:rsidDel="00000000" w:rsidP="00000000" w:rsidRDefault="00000000" w:rsidRPr="00000000" w14:paraId="000020D4">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5">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6">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7">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8">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9">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A">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B">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C">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D">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E">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DF">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0">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1">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2">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3">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4">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5">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6">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7">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8">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9">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A">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B">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C">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D">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E">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EF">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0">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1">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2">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3">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4">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5">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6">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7">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8">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9">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A">
      <w:pPr>
        <w:widowControl w:val="0"/>
        <w:spacing w:after="0" w:line="276" w:lineRule="auto"/>
        <w:jc w:val="left"/>
        <w:rPr>
          <w:color w:val="ff0000"/>
        </w:rPr>
      </w:pPr>
      <w:r w:rsidDel="00000000" w:rsidR="00000000" w:rsidRPr="00000000">
        <w:rPr>
          <w:rtl w:val="0"/>
        </w:rPr>
      </w:r>
    </w:p>
    <w:p w:rsidR="00000000" w:rsidDel="00000000" w:rsidP="00000000" w:rsidRDefault="00000000" w:rsidRPr="00000000" w14:paraId="000020FB">
      <w:pPr>
        <w:rPr>
          <w:color w:val="ff0000"/>
        </w:rPr>
      </w:pPr>
      <w:r w:rsidDel="00000000" w:rsidR="00000000" w:rsidRPr="00000000">
        <w:rPr>
          <w:rtl w:val="0"/>
        </w:rPr>
      </w:r>
    </w:p>
    <w:p w:rsidR="00000000" w:rsidDel="00000000" w:rsidP="00000000" w:rsidRDefault="00000000" w:rsidRPr="00000000" w14:paraId="000020FC">
      <w:pPr>
        <w:rPr>
          <w:color w:val="ff0000"/>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00" w:right="1400" w:header="709" w:footer="283"/>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a Spindler - NOAA Affiliate" w:id="82" w:date="2023-07-07T15:21:41Z">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Object Identifier (FOID)</w:t>
      </w:r>
    </w:p>
  </w:comment>
  <w:comment w:author="Dan Huang - ECCC" w:id="83" w:date="2023-10-03T15:29:43Z">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Deanna - do you have a link for the definition of FOID?</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in advance.</w:t>
      </w:r>
    </w:p>
  </w:comment>
  <w:comment w:author="Deanna Spindler - NOAA Affiliate" w:id="84" w:date="2023-10-03T17:07:31Z">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S-57 Ed 3.1 (Nov 2000), section 7.6: https://iho.int/uploads/user/pubs/standards/s-57/31Main.pdf</w:t>
      </w:r>
    </w:p>
  </w:comment>
  <w:comment w:author="Synclaire Williamson - NOAA Affiliate" w:id="98" w:date="2023-10-06T15:16:12Z">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reference as Check 1013. </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and picture files must be named according to the specifications given below :</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CCXXXXXX.EEE</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 = producer code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XXXXXX = individual file code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.EEE = extension code, .TIF or .TXT</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producer codes is given in Annex A of the IHO Object Catalogue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(S-57, Appendix A), had trouble finding that, but found this file with producer codes: https://registry.iho.int/producercode/ProducerCode.pdf</w:t>
      </w:r>
    </w:p>
  </w:comment>
  <w:comment w:author="Synclaire Williamson - NOAA Affiliate" w:id="120" w:date="2023-10-13T15:30:27Z">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date applies to us. The Survey start and end (surend, sursta) may not</w:t>
      </w:r>
    </w:p>
  </w:comment>
  <w:comment w:author="Synclaire Williamson - NOAA Affiliate" w:id="121" w:date="2023-10-13T15:30:53Z">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saildrones or other obs in 414 could apply with survey start and end</w:t>
      </w:r>
    </w:p>
  </w:comment>
  <w:comment w:author="Deanna Spindler - NOAA Affiliate" w:id="3" w:date="2023-05-02T21:15:46Z">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Annex can be copied directly from the S-124 draft Annex A.</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listed it as "I", but should it be immediately following this one?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what is now "Annex" be "Appendix", with a few Annexes at the end?</w:t>
      </w:r>
    </w:p>
  </w:comment>
  <w:comment w:author="Robert Daniels - NOAA Federal" w:id="4" w:date="2023-05-03T12:46:52Z">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question! I'm not sure but found this description of difference. Thinking if any of these sections could be stand alone: "An annex and an appendix are both forms of addendums to a main document. An appendix contains data that cannot be placed in the main document and has references in the original copy or file. An annex, on the other hand, is usually a standalone document that offers additional information than contained in the main document."</w:t>
      </w:r>
    </w:p>
  </w:comment>
  <w:comment w:author="Synclaire Williamson - NOAA Affiliate" w:id="5" w:date="2023-05-15T15:23:02Z">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the Feature Catalog, Portrayal Catalog, and Data Classification &amp; Encoding Guide could be stand-alone as they are kind of separate parts/deliverables of the product spec. So that would be Annexes A, B, D, &amp; G. However, the main document references all of these things, like the portrayal rules, data encoding details, feature catalog, associations, etc. if that falls more under the definition of an appendix. We could separate these out into some appendices and some annexes.</w:t>
      </w:r>
    </w:p>
  </w:comment>
  <w:comment w:author="Robert Daniels - NOAA Federal" w:id="6" w:date="2023-05-15T19:59:33Z">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this sounds good to me. We can maybe decide which ones are referenced enough from Main document to be an Appendix and leave the others as stand alone Annexes.</w:t>
      </w:r>
    </w:p>
  </w:comment>
  <w:comment w:author="Deanna Spindler - NOAA Affiliate" w:id="7" w:date="2023-05-02T21:08:28Z">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https://iho.int/uploads/user/pubs/standards/s-58/S-58%20Ed%207.0.0_Final.pdf</w:t>
      </w:r>
    </w:p>
  </w:comment>
  <w:comment w:author="Synclaire Williamson - NOAA Affiliate" w:id="103" w:date="2023-10-10T15:32:29Z">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16 of this reference: https://iho.int/iho_pubs/standard/S-57Ed3.1/S-57%20Appendix%20B.1%20Annex%20A%20UOC%20Edition%204.1.0_Jan18_EN.pdf</w:t>
      </w:r>
    </w:p>
  </w:comment>
  <w:comment w:author="Synclaire Williamson - NOAA Affiliate" w:id="52" w:date="2023-06-07T18:17:14Z">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relates to 88b and 10b. Once we find the polygon encoding rules we will know if we have all or some of the MASK options (1,2,255)  for weather warning polygons</w:t>
      </w:r>
    </w:p>
  </w:comment>
  <w:comment w:author="Thomas Cervone-Richards - NOAA Federal" w:id="153" w:date="2023-07-21T16:03:06Z">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this</w:t>
      </w:r>
    </w:p>
  </w:comment>
  <w:comment w:author="Synclaire Williamson - NOAA Affiliate" w:id="71" w:date="2023-07-13T18:39:40Z">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horizontal projection of the polygon on the chart?</w:t>
      </w:r>
    </w:p>
  </w:comment>
  <w:comment w:author="Thomas Cervone-Richards - NOAA Federal" w:id="12" w:date="2023-05-25T14:49:21Z">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Producing Agency Code; Reference: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https://iho.int/uploads/user/Services%20and%20Standards/ENCWG/ENCWG4/ENCWG4_2019_05.24_EN_MismatchingAgencyCodeValues_in_ENCs.pdf</w:t>
      </w:r>
    </w:p>
  </w:comment>
  <w:comment w:author="Synclaire Williamson - NOAA Affiliate" w:id="39" w:date="2023-05-30T15:54:46Z">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expect updated/better language here as IHO documentation is updated, for example change to "parent" and "child" or "primary" and "secondary"</w:t>
      </w:r>
    </w:p>
  </w:comment>
  <w:comment w:author="Synclaire Williamson - NOAA Affiliate" w:id="40" w:date="2023-05-30T15:54:46Z">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expect updated/better language here as IHO documentation is updated, for example change to "parent" and "child" or "primary" and "secondary"</w:t>
      </w:r>
    </w:p>
  </w:comment>
  <w:comment w:author="Synclaire Williamson - NOAA Affiliate" w:id="41" w:date="2023-05-30T15:54:46Z">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expect updated/better language here as IHO documentation is updated, for example change to "parent" and "child" or "primary" and "secondary"</w:t>
      </w:r>
    </w:p>
  </w:comment>
  <w:comment w:author="Synclaire Williamson - NOAA Affiliate" w:id="42" w:date="2023-05-30T15:54:46Z">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expect updated/better language here as IHO documentation is updated, for example change to "parent" and "child" or "primary" and "secondary"</w:t>
      </w:r>
    </w:p>
  </w:comment>
  <w:comment w:author="Synclaire Williamson - NOAA Affiliate" w:id="15" w:date="2023-05-25T15:03:53Z">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IHO TRANSFER STANDARD for DIGITAL HYDROGRAPHIC DATA link: https://iho.int/uploads/user/pubs/standards/s-57/31Main.pdf</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Edition 3.1 - November 2000</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ORNT "orientation" can be set to F(1, forward), B(2 backward), or N(255, direction not relevant)</w:t>
      </w:r>
    </w:p>
  </w:comment>
  <w:comment w:author="Synclaire Williamson - NOAA Affiliate" w:id="16" w:date="2023-05-25T15:03:53Z">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IHO TRANSFER STANDARD for DIGITAL HYDROGRAPHIC DATA link: https://iho.int/uploads/user/pubs/standards/s-57/31Main.pdf</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Edition 3.1 - November 2000</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ORNT "orientation" can be set to F(1, forward), B(2 backward), or N(255, direction not relevant)</w:t>
      </w:r>
    </w:p>
  </w:comment>
  <w:comment w:author="Synclaire Williamson - NOAA Affiliate" w:id="159" w:date="2023-07-25T19:28:48Z">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kept for now to show example of how we added S-412 enumeration attributes below. Will delete eventually</w:t>
      </w:r>
    </w:p>
  </w:comment>
  <w:comment w:author="Synclaire Williamson - NOAA Affiliate" w:id="160" w:date="2023-07-25T19:28:48Z">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kept for now to show example of how we added S-412 enumeration attributes below. Will delete eventually</w:t>
      </w:r>
    </w:p>
  </w:comment>
  <w:comment w:author="Synclaire Williamson - NOAA Affiliate" w:id="161" w:date="2023-07-25T19:28:48Z">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kept for now to show example of how we added S-412 enumeration attributes below. Will delete eventually</w:t>
      </w:r>
    </w:p>
  </w:comment>
  <w:comment w:author="Synclaire Williamson - NOAA Affiliate" w:id="162" w:date="2023-07-25T19:28:48Z">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kept for now to show example of how we added S-412 enumeration attributes below. Will delete eventually</w:t>
      </w:r>
    </w:p>
  </w:comment>
  <w:comment w:author="Synclaire Williamson - NOAA Affiliate" w:id="163" w:date="2023-07-25T19:28:48Z">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kept for now to show example of how we added S-412 enumeration attributes below. Will delete eventually</w:t>
      </w:r>
    </w:p>
  </w:comment>
  <w:comment w:author="Synclaire Williamson - NOAA Affiliate" w:id="164" w:date="2023-07-25T19:28:48Z">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kept for now to show example of how we added S-412 enumeration attributes below. Will delete eventually</w:t>
      </w:r>
    </w:p>
  </w:comment>
  <w:comment w:author="Synclaire Williamson - NOAA Affiliate" w:id="165" w:date="2023-07-25T19:28:48Z">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kept for now to show example of how we added S-412 enumeration attributes below. Will delete eventually</w:t>
      </w:r>
    </w:p>
  </w:comment>
  <w:comment w:author="Thomas Cervone-Richards - NOAA Federal" w:id="149" w:date="2023-07-19T18:20:58Z">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411</w:t>
      </w:r>
    </w:p>
  </w:comment>
  <w:comment w:author="Thomas Cervone-Richards - NOAA Federal" w:id="53" w:date="2023-06-07T18:55:58Z">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figure out how they are establishing the data hierarchy to better understand this</w:t>
      </w:r>
    </w:p>
  </w:comment>
  <w:comment w:author="Thomas Cervone-Richards - NOAA Federal" w:id="13" w:date="2023-05-25T14:53:51Z">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value 255; 255 = Direction Not Relevant</w:t>
      </w:r>
    </w:p>
  </w:comment>
  <w:comment w:author="Synclaire Williamson - NOAA Affiliate" w:id="130" w:date="2023-10-13T15:46:06Z">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SWPARE = swept area, area clear of nav features</w:t>
      </w:r>
    </w:p>
  </w:comment>
  <w:comment w:author="Synclaire Williamson - NOAA Affiliate" w:id="37" w:date="2023-05-30T15:18:15Z">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DEPCNT: Geo object: Depth contour (DEPCNT) (L)</w:t>
      </w:r>
    </w:p>
  </w:comment>
  <w:comment w:author="Synclaire Williamson - NOAA Affiliate" w:id="132" w:date="2023-10-13T15:51:10Z">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M_QUAL quality control area. uniform assessment of the quality of data. Does it apply to stuff like buoys in an area, or moreso gridded data field, or both?</w:t>
      </w:r>
    </w:p>
  </w:comment>
  <w:comment w:author="Synclaire Williamson - NOAA Affiliate" w:id="133" w:date="2023-10-13T15:52:35Z">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s-57 equivalent M_QUAL is related to the S-100 object quality of bathymetric data.</w:t>
      </w:r>
    </w:p>
  </w:comment>
  <w:comment w:author="Synclaire Williamson - NOAA Affiliate" w:id="135" w:date="2023-10-13T15:55:23Z">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CATZOC = category of zone confidence of data</w:t>
      </w:r>
    </w:p>
  </w:comment>
  <w:comment w:author="Synclaire Williamson - NOAA Affiliate" w:id="131" w:date="2023-10-13T15:47:22Z">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DRVAL1 is a depth value (minimum value of depth range). DRVAL2 is max value of depth range</w:t>
      </w:r>
    </w:p>
  </w:comment>
  <w:comment w:author="Thomas Cervone-Richards - NOAA Federal" w:id="64" w:date="2023-09-19T15:13:07Z">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other product spec for Date Time to see if it accounts for this</w:t>
      </w:r>
    </w:p>
  </w:comment>
  <w:comment w:author="Synclaire Williamson - NOAA Affiliate" w:id="65" w:date="2023-09-19T15:15:01Z">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S-57 Appendix B, pg 18: "The attribute definition for TIMSTA and TIMEND (see S-57</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Appendix A, Chapter 2 – Attributes) states that the mandatory format is CCYYMMDDThhmmss,</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 is the separator, and this format must be used."</w:t>
      </w:r>
    </w:p>
  </w:comment>
  <w:comment w:author="Synclaire Williamson - NOAA Affiliate" w:id="38" w:date="2023-05-30T15:33:41Z">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have any Coastline feature objects, but polygons may be close to the coast</w:t>
      </w:r>
    </w:p>
  </w:comment>
  <w:comment w:author="Thomas Cervone-Richards - NOAA Federal" w:id="46" w:date="2023-09-15T14:52:41Z">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Weather sounding</w:t>
      </w:r>
    </w:p>
  </w:comment>
  <w:comment w:author="Synclaire Williamson - NOAA Affiliate" w:id="136" w:date="2023-10-13T15:58:25Z">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this for 414. Potentially for satellite data</w:t>
      </w:r>
    </w:p>
  </w:comment>
  <w:comment w:author="Synclaire Williamson - NOAA Affiliate" w:id="137" w:date="2023-10-13T15:59:14Z">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deal with quality flags in both points and areas of satellite? Quality zones may apply</w:t>
      </w:r>
    </w:p>
  </w:comment>
  <w:comment w:author="Thomas Cervone-Richards - NOAA Federal" w:id="99" w:date="2023-07-13T19:22:34Z">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updated consistency check like MD5</w:t>
      </w:r>
    </w:p>
  </w:comment>
  <w:comment w:author="Synclaire Williamson - NOAA Affiliate" w:id="123" w:date="2023-10-13T15:33:57Z">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seasonal buoys, warnings that are seasonal or intermittent? for these warnings will we have start and end datetimes, or give a reasoning STATUS (saying it's periodic)?</w:t>
      </w:r>
    </w:p>
  </w:comment>
  <w:comment w:author="Synclaire Williamson - NOAA Affiliate" w:id="124" w:date="2023-10-13T15:34:53Z">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freezing spray consideration too</w:t>
      </w:r>
    </w:p>
  </w:comment>
  <w:comment w:author="Synclaire Williamson - NOAA Affiliate" w:id="127" w:date="2023-10-13T15:41:55Z">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UADT: update application Date</w:t>
      </w:r>
    </w:p>
  </w:comment>
  <w:comment w:author="Synclaire Williamson - NOAA Affiliate" w:id="118" w:date="2023-10-13T15:29:21Z">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reference, Appendix A, the format is: CCYYMMDDThhmmss with T as the separator. This is mandatory format</w:t>
      </w:r>
    </w:p>
  </w:comment>
  <w:comment w:author="Thomas Cervone-Richards - NOAA Federal" w:id="152" w:date="2023-07-21T16:00:35Z">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S-411</w:t>
      </w:r>
    </w:p>
  </w:comment>
  <w:comment w:author="Synclaire Williamson - NOAA Affiliate" w:id="126" w:date="2023-10-13T15:39:51Z">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https://registry.iho.int/producercode/ProducerCode.pdf agen producer codes reference</w:t>
      </w:r>
    </w:p>
  </w:comment>
  <w:comment w:author="Synclaire Williamson - NOAA Affiliate" w:id="129" w:date="2023-10-13T15:42:56Z">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ISDT: issue date</w:t>
      </w:r>
    </w:p>
  </w:comment>
  <w:comment w:author="Synclaire Williamson - NOAA Affiliate" w:id="134" w:date="2023-10-13T15:53:44Z">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TECSOU = technique of sounding measurement. enumeration attribute/coded. Shouldn't apply</w:t>
      </w:r>
    </w:p>
  </w:comment>
  <w:comment w:author="Synclaire Williamson - NOAA Affiliate" w:id="89" w:date="2023-07-13T18:55:02Z">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Chain-node *) Data structure in which the geometry is described in terms of edges, isolated</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nodes and connected nodes. Edges and connected nodes are topologically</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Nodes are explicitely coded in the data structure.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Previously known in S-57 2.0 as chain-explicit-node.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https://iho.int/uploads/user/pubs/standards/s-57/31Main.pdf</w:t>
      </w:r>
    </w:p>
  </w:comment>
  <w:comment w:author="Synclaire Williamson - NOAA Affiliate" w:id="90" w:date="2023-10-03T15:48:05Z">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2.2.1.2. definition on page 16. reference on page 26</w:t>
      </w:r>
    </w:p>
  </w:comment>
  <w:comment w:author="Synclaire Williamson - NOAA Affiliate" w:id="91" w:date="2023-10-03T15:48:58Z">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DSSI and topology referenced in section 3.1 on page 42</w:t>
      </w:r>
    </w:p>
  </w:comment>
  <w:comment w:author="Thomas Cervone-Richards - NOAA Federal" w:id="11" w:date="2023-05-25T14:29:32Z">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 S-57</w:t>
      </w:r>
    </w:p>
  </w:comment>
  <w:comment w:author="Synclaire Williamson - NOAA Affiliate" w:id="34" w:date="2023-05-30T15:14:08Z">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1 "Skin of the earth" referenced in: https://iho.int/iho_pubs/standard/S-57Ed3.1/S-57%20Appendix%20B.1%20Annex%20A%20UOC%20Edition%204.1.0_Jan18_EN.pdf</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islands, shoreline constructions, floating docks, etc</w:t>
      </w:r>
    </w:p>
  </w:comment>
  <w:comment w:author="Synclaire Williamson - NOAA Affiliate" w:id="35" w:date="2023-05-30T15:17:02Z">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example: a polygon goes over an island or registered floating dock, maybe it fills any hole/gap caused by that Group 1 feature</w:t>
      </w:r>
    </w:p>
  </w:comment>
  <w:comment w:author="Synclaire Williamson - NOAA Affiliate" w:id="128" w:date="2023-10-13T15:43:16Z">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19</w:t>
      </w:r>
    </w:p>
  </w:comment>
  <w:comment w:author="Synclaire Williamson - NOAA Affiliate" w:id="67" w:date="2023-09-19T15:31:35Z">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to revisit when focusing on S-413: Highs, Lows, and Fronts in the draft product spec document are coded as individual feature types linked together under an abstract feature type called "Weather System". There is not currently a hierarchy involved with lows being above fronts</w:t>
      </w:r>
    </w:p>
  </w:comment>
  <w:comment w:author="Deanna Spindler - NOAA Affiliate" w:id="32" w:date="2023-05-14T17:00:41Z">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row</w:t>
      </w:r>
    </w:p>
  </w:comment>
  <w:comment w:author="Deanna Spindler - NOAA Affiliate" w:id="33" w:date="2023-05-14T17:00:51Z">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row</w:t>
      </w:r>
    </w:p>
  </w:comment>
  <w:comment w:author="Thomas Cervone-Richards - NOAA Federal" w:id="150" w:date="2023-07-19T18:46:17Z">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back to for S-411</w:t>
      </w:r>
    </w:p>
  </w:comment>
  <w:comment w:author="Thomas Cervone-Richards - NOAA Federal" w:id="50" w:date="2023-09-15T15:12:23Z">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https://iho.int/uploads/user/pubs/standards/s-57/31Main.pdf</w:t>
      </w:r>
    </w:p>
  </w:comment>
  <w:comment w:author="Thomas Cervone-Richards - NOAA Federal" w:id="51" w:date="2023-09-15T15:13:19Z">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 49-52 in spec</w:t>
      </w:r>
    </w:p>
  </w:comment>
  <w:comment w:author="Thomas Cervone-Richards - NOAA Federal" w:id="151" w:date="2023-07-19T18:46:40Z">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 for 411, 413</w:t>
      </w:r>
    </w:p>
  </w:comment>
  <w:comment w:author="Synclaire Williamson - NOAA Affiliate" w:id="139" w:date="2023-10-17T15:20:16Z">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21 of S-57 Appendix B.1 Annex A reference: https://iho.int/iho_pubs/standard/S-57Ed3.1/S-57%20Appendix%20B.1%20Annex%20A%20UOC%20Edition%204.1.0_Jan18_EN.pdf</w:t>
      </w:r>
    </w:p>
  </w:comment>
  <w:comment w:author="Thomas Cervone-Richards - NOAA Federal" w:id="138" w:date="2023-10-17T15:14:49Z">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out to Greg Seroka to ask if this is relevant to Gridded Data</w:t>
      </w:r>
    </w:p>
  </w:comment>
  <w:comment w:author="Thomas Cervone-Richards - NOAA Federal" w:id="140" w:date="2023-10-17T15:53:44Z">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Revisit at a later date</w:t>
      </w:r>
    </w:p>
  </w:comment>
  <w:comment w:author="Deanna Spindler - NOAA Affiliate" w:id="0" w:date="2023-05-02T15:57:46Z">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taken from S-97 (June 2020) Section B-19 on page 71.</w:t>
      </w:r>
    </w:p>
  </w:comment>
  <w:comment w:author="Deanna Spindler - NOAA Affiliate" w:id="31" w:date="2023-05-14T17:00:32Z">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row</w:t>
      </w:r>
    </w:p>
  </w:comment>
  <w:comment w:author="Thomas Cervone-Richards - NOAA Federal" w:id="154" w:date="2023-07-21T16:23:54Z">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S-414</w:t>
      </w:r>
    </w:p>
  </w:comment>
  <w:comment w:author="Thomas Cervone-Richards - NOAA Federal" w:id="80" w:date="2023-09-26T15:45:05Z">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see what the IHO decides on for data updates</w:t>
      </w:r>
    </w:p>
  </w:comment>
  <w:comment w:author="Thomas Cervone-Richards - NOAA Federal" w:id="155" w:date="2023-07-21T16:21:30Z">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S-411</w:t>
      </w:r>
    </w:p>
  </w:comment>
  <w:comment w:author="Thomas Cervone-Richards - NOAA Federal" w:id="49" w:date="2023-06-02T14:58:08Z">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be next 10b</w:t>
      </w:r>
    </w:p>
  </w:comment>
  <w:comment w:author="Synclaire Williamson - NOAA Affiliate" w:id="17" w:date="2023-06-02T14:57:29Z">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ours be set to {1} Exterior, or {255} Null? Does setting to {1} imply we also have Interior?</w:t>
      </w:r>
    </w:p>
  </w:comment>
  <w:comment w:author="Thomas Cervone-Richards - NOAA Federal" w:id="142" w:date="2023-10-17T15:53:07Z">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Revisit later</w:t>
      </w:r>
    </w:p>
  </w:comment>
  <w:comment w:author="Thomas Cervone-Richards - NOAA Federal" w:id="158" w:date="2023-07-21T16:39:03Z">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Here for now</w:t>
      </w:r>
    </w:p>
  </w:comment>
  <w:comment w:author="Thomas Cervone-Richards - NOAA Federal" w:id="48" w:date="2023-06-02T14:49:27Z">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reach out to someone</w:t>
      </w:r>
    </w:p>
  </w:comment>
  <w:comment w:author="Thomas Cervone-Richards - NOAA Federal" w:id="93" w:date="2023-10-06T14:46:05Z">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Set Identification</w:t>
      </w:r>
    </w:p>
  </w:comment>
  <w:comment w:author="Thomas Cervone-Richards - NOAA Federal" w:id="107" w:date="2023-10-10T15:48:43Z">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w:t>
      </w:r>
    </w:p>
  </w:comment>
  <w:comment w:author="Thomas Cervone-Richards - NOAA Federal" w:id="108" w:date="2023-10-10T15:49:24Z">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at certain heights (Wind Turbines, buoys)</w:t>
      </w:r>
    </w:p>
  </w:comment>
  <w:comment w:author="Thomas Cervone-Richards - NOAA Federal" w:id="110" w:date="2023-10-10T15:48:43Z">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w:t>
      </w:r>
    </w:p>
  </w:comment>
  <w:comment w:author="Thomas Cervone-Richards - NOAA Federal" w:id="111" w:date="2023-10-10T15:49:24Z">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at certain heights (Wind Turbines, buoys)</w:t>
      </w:r>
    </w:p>
  </w:comment>
  <w:comment w:author="Thomas Cervone-Richards - NOAA Federal" w:id="113" w:date="2023-10-10T15:48:43Z">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w:t>
      </w:r>
    </w:p>
  </w:comment>
  <w:comment w:author="Thomas Cervone-Richards - NOAA Federal" w:id="114" w:date="2023-10-10T15:49:24Z">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at certain heights (Wind Turbines, buoys)</w:t>
      </w:r>
    </w:p>
  </w:comment>
  <w:comment w:author="Thomas Cervone-Richards - NOAA Federal" w:id="148" w:date="2023-07-19T18:20:45Z">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411</w:t>
      </w:r>
    </w:p>
  </w:comment>
  <w:comment w:author="Synclaire Williamson - NOAA Affiliate" w:id="44" w:date="2023-06-02T14:36:09Z">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polygons should only be exterior boundaries, so shouldn't run into this error, but will keep just in case.</w:t>
      </w:r>
    </w:p>
  </w:comment>
  <w:comment w:author="Synclaire Williamson - NOAA Affiliate" w:id="45" w:date="2023-06-02T14:36:09Z">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polygons should only be exterior boundaries, so shouldn't run into this error, but will keep just in case.</w:t>
      </w:r>
    </w:p>
  </w:comment>
  <w:comment w:author="Synclaire Williamson - NOAA Affiliate" w:id="94" w:date="2023-10-06T14:55:31Z">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Descriptive Record is referenced in section A.2.1 on pages 93-97. A DDR contains three elements: Leader, Directory, and Field Area</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https://iho.int/uploads/user/pubs/standards/s-57/31Main.pdf</w:t>
      </w:r>
    </w:p>
  </w:comment>
  <w:comment w:author="Thomas Cervone-Richards - NOAA Federal" w:id="47" w:date="2023-06-02T14:42:48Z">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handle beginning and end nodes?</w:t>
      </w:r>
    </w:p>
  </w:comment>
  <w:comment w:author="Synclaire Williamson - NOAA Affiliate" w:id="88" w:date="2023-10-10T15:28:13Z">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17 of this reference: https://iho.int/uploads/user/pubs/standards/s-57/20ApB1.pdf</w:t>
      </w:r>
    </w:p>
  </w:comment>
  <w:comment w:author="Synclaire Williamson - NOAA Affiliate" w:id="105" w:date="2023-10-10T15:41:29Z">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can't have an object with vertical data, but then not provide the units for the distance</w:t>
      </w:r>
    </w:p>
  </w:comment>
  <w:comment w:author="Synclaire Williamson - NOAA Affiliate" w:id="43" w:date="2023-06-02T14:22:10Z">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deleted DEPCNT (depth contour) checks</w:t>
      </w:r>
    </w:p>
  </w:comment>
  <w:comment w:author="Synclaire Williamson - NOAA Affiliate" w:id="95" w:date="2023-10-06T15:04:27Z">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Naming is referenced on page 21, section 5.4.2 of this document (Appendix B): https://iho.int/uploads/user/pubs/standards/s-57/20ApB1.pdf</w:t>
      </w:r>
    </w:p>
  </w:comment>
  <w:comment w:author="Synclaire Williamson - NOAA Affiliate" w:id="96" w:date="2023-10-06T15:06:07Z">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volumes must conform to the following naming convention:</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VSSXNN</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is the mandatory first character.</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 is the sequence number of the specific volume within the exchange set.</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is the mandatory separator character.</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NN is the total number of media volumes within the exchange set.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V01X03 is the first volume of a 3 volume exchange set</w:t>
      </w:r>
    </w:p>
  </w:comment>
  <w:comment w:author="Synclaire Williamson - NOAA Affiliate" w:id="97" w:date="2023-10-06T15:06:49Z">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Volume: An exchangeable physical unit of storage media (e.g. a reel of magnetic tape). A volume may contain part of a file, a complete file or more than one file.</w:t>
      </w:r>
    </w:p>
  </w:comment>
  <w:comment w:author="Thomas Cervone-Richards - NOAA Federal" w:id="157" w:date="2023-07-21T16:35:25Z">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this</w:t>
      </w:r>
    </w:p>
  </w:comment>
  <w:comment w:author="Thomas Cervone-Richards - NOAA Federal" w:id="8" w:date="2023-08-28T17:17:11Z">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they mean by edge</w:t>
      </w:r>
    </w:p>
  </w:comment>
  <w:comment w:author="Synclaire Williamson - NOAA Affiliate" w:id="9" w:date="2023-08-30T18:10:04Z">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A one-dimensional spatial object, located by two or more coordinate pairs (or</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connected nodes) and optional interpolation parameters. If the parameters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missing, the interpolation is defaulted to straight line segments between the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coordinate pairs. In the chain-node, planar graph and full topology data</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structures, an edge must reference a connected node at both ends and must</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reference any other nodes.</w:t>
      </w:r>
    </w:p>
  </w:comment>
  <w:comment w:author="Thomas Cervone-Richards - NOAA Federal" w:id="146" w:date="2023-07-18T18:42:30Z">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1 = Skin of the Earth  Objects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2 = All other Objects</w:t>
      </w:r>
    </w:p>
  </w:comment>
  <w:comment w:author="Synclaire Williamson - NOAA Affiliate" w:id="147" w:date="2023-07-18T18:44:19Z">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validation check #42.</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https://iho.int/uploads/user/pubs/standards/s-57/20ApB1.pdf</w:t>
      </w:r>
    </w:p>
  </w:comment>
  <w:comment w:author="Thomas Cervone-Richards - NOAA Federal" w:id="144" w:date="2023-07-18T18:37:42Z">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S-413</w:t>
      </w:r>
    </w:p>
  </w:comment>
  <w:comment w:author="Thomas Cervone-Richards - NOAA Federal" w:id="145" w:date="2023-10-17T15:54:21Z">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Revisit</w:t>
      </w:r>
    </w:p>
  </w:comment>
  <w:comment w:author="Synclaire Williamson - NOAA Affiliate" w:id="10" w:date="2023-08-30T18:14:04Z">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record: A S-57 construct which is comprised of one or more tagged S-57 fields and</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identified by a key.</w:t>
      </w:r>
    </w:p>
  </w:comment>
  <w:comment w:author="Thomas Cervone-Richards - NOAA Federal" w:id="72" w:date="2023-09-21T15:02:49Z">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software level, might not be relevant to us</w:t>
      </w:r>
    </w:p>
  </w:comment>
  <w:comment w:author="Thomas Cervone-Richards - NOAA Federal" w:id="143" w:date="2023-07-18T18:37:08Z">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more into</w:t>
      </w:r>
    </w:p>
  </w:comment>
  <w:comment w:author="Synclaire Williamson - NOAA Affiliate" w:id="125" w:date="2023-07-14T16:15:58Z">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reference, Appendix A, the format is: CCYYMMDDThhmmss with T as the separator. This is mandatory format</w:t>
      </w:r>
    </w:p>
  </w:comment>
  <w:comment w:author="Synclaire Williamson - NOAA Affiliate" w:id="122" w:date="2023-07-14T16:18:42Z">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definitions of these attributes and format information/requirements in S-57 Appendix A: Attributes: </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https://iho.int/uploads/user/pubs/standards/s-57/31ApAch2.pdf </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pages 166 and 167 or do Find on PEREND</w:t>
      </w:r>
    </w:p>
  </w:comment>
  <w:comment w:author="Synclaire Williamson - NOAA Affiliate" w:id="25" w:date="2023-05-25T15:38:18Z">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VRPT is "Vector Record Pointer". See page 54 of reference: https://iho.int/uploads/user/pubs/standards/s-57/31Main.pdf</w:t>
      </w:r>
    </w:p>
  </w:comment>
  <w:comment w:author="Dan Huang - ECCC" w:id="92" w:date="2023-10-03T17:49:58Z">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link:  </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https://iho.int/uploads/user/pubs/standards/s-57/31Main.pdf</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 = producing agency.</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link:</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https://www.teledynecaris.com/s-57/frames/S57catalog.htm</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"Agency responsible for production" = AGENCY</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which is correct.   Cannot have two different acronyms with the same meaning.</w:t>
      </w:r>
    </w:p>
  </w:comment>
  <w:comment w:author="Synclaire Williamson - NOAA Affiliate" w:id="73" w:date="2023-06-29T19:01:42Z">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ECDIS check (delete), or a check for us (keep)? Does M_COVR include the space/chart coverage of the ENC, or is it including land and masking land out?</w:t>
      </w:r>
    </w:p>
  </w:comment>
  <w:comment w:author="Thomas Cervone-Richards - NOAA Federal" w:id="74" w:date="2023-07-06T14:24:43Z">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regards to Harbors and rivers</w:t>
      </w:r>
    </w:p>
  </w:comment>
  <w:comment w:author="Synclaire Williamson - NOAA Affiliate" w:id="75" w:date="2023-07-06T15:37:25Z">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2021 a doc came out describing S-57 to S-101 conversion. When looking for "M_COVR", I found something interesting on page 23. It talks about meta objects (S-57) that get converted to meta features (S-101). the meta object coverage (M_COVR) and meta object compilation scale of data (M_CSCL) will be combined into the S-101 meta feature called "Data Coverage". This is a feature that has the information for spatial coverage and scale/resolution of a data set. Just provides a little more info on M_COVR.</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https://iho.int/uploads/user/Services%20and%20Standards/S-100WG/S-101PT6/S-101PT6_2021_INF02A_EN_S-57%20to%20S-101%20Conversion%20Guidance_Draft.pdf</w:t>
      </w:r>
    </w:p>
  </w:comment>
  <w:comment w:author="Synclaire Williamson - NOAA Affiliate" w:id="76" w:date="2023-06-29T19:01:42Z">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an ECDIS check (delete), or a check for us (keep)? Does M_COVR include the space/chart coverage of the ENC, or is it including land and masking land out?</w:t>
      </w:r>
    </w:p>
  </w:comment>
  <w:comment w:author="Thomas Cervone-Richards - NOAA Federal" w:id="77" w:date="2023-07-06T14:24:43Z">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regards to Harbors and rivers</w:t>
      </w:r>
    </w:p>
  </w:comment>
  <w:comment w:author="Synclaire Williamson - NOAA Affiliate" w:id="78" w:date="2023-07-06T15:37:25Z">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 2021 a doc came out describing S-57 to S-101 conversion. When looking for "M_COVR", I found something interesting on page 23. It talks about meta objects (S-57) that get converted to meta features (S-101). the meta object coverage (M_COVR) and meta object compilation scale of data (M_CSCL) will be combined into the S-101 meta feature called "Data Coverage". This is a feature that has the information for spatial coverage and scale/resolution of a data set. Just provides a little more info on M_COVR.</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https://iho.int/uploads/user/Services%20and%20Standards/S-100WG/S-101PT6/S-101PT6_2021_INF02A_EN_S-57%20to%20S-101%20Conversion%20Guidance_Draft.pdf</w:t>
      </w:r>
    </w:p>
  </w:comment>
  <w:comment w:author="Thomas Cervone-Richards - NOAA Federal" w:id="56" w:date="2023-09-15T15:45:58Z">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find appropriate reference</w:t>
      </w:r>
    </w:p>
  </w:comment>
  <w:comment w:author="Synclaire Williamson - NOAA Affiliate" w:id="54" w:date="2023-11-17T17:03:43Z">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 found in other product specs have different size limits. Maximum cell file size could be 10 or 20 MB. There also needs to be a check to limit what the update dataset file size should be. Some other product specs limit those down to 50KB or 500KB.</w:t>
      </w:r>
    </w:p>
  </w:comment>
  <w:comment w:author="Synclaire Williamson - NOAA Affiliate" w:id="55" w:date="2023-11-17T17:14:03Z">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cell file, dataset file, and update file</w:t>
      </w:r>
    </w:p>
  </w:comment>
  <w:comment w:author="Thomas Cervone-Richards - NOAA Federal" w:id="81" w:date="2023-09-26T15:59:23Z">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Buoy Status, drone status</w:t>
      </w:r>
    </w:p>
  </w:comment>
  <w:comment w:author="Thomas Cervone-Richards - NOAA Federal" w:id="117" w:date="2023-10-10T16:00:09Z">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if this is going to be changed with OBs (millibars)</w:t>
      </w:r>
    </w:p>
  </w:comment>
  <w:comment w:author="Thomas Cervone-Richards - NOAA Federal" w:id="79" w:date="2023-09-26T15:49:04Z">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Inconsistency</w:t>
      </w:r>
    </w:p>
  </w:comment>
  <w:comment w:author="Thomas Cervone-Richards - NOAA Federal" w:id="141" w:date="2023-07-18T18:34:33Z">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S-413</w:t>
      </w:r>
    </w:p>
  </w:comment>
  <w:comment w:author="Synclaire Williamson - NOAA Affiliate" w:id="68" w:date="2023-06-28T19:29:20Z">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relate to storm splitting in two and wanting them connected as a collection, or could reference data provider association that we are placing between the Weather Warning and Wind Warning feature types</w:t>
      </w:r>
    </w:p>
  </w:comment>
  <w:comment w:author="Synclaire Williamson - NOAA Affiliate" w:id="30" w:date="2023-05-30T14:50:18Z">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RVER is "Record Version"</w:t>
      </w:r>
    </w:p>
  </w:comment>
  <w:comment w:author="Thomas Cervone-Richards - NOAA Federal" w:id="21" w:date="2023-05-25T15:22:52Z">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Relevant to S-412;</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Link: For interior/exterior boundary info ~ pg 52: https://iho.int/uploads/user/pubs/standards/s-57/31Main.pdf</w:t>
      </w:r>
    </w:p>
  </w:comment>
  <w:comment w:author="Thomas Cervone-Richards - NOAA Federal" w:id="22" w:date="2023-05-25T15:22:52Z">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Relevant to S-412;</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Link: For interior/exterior boundary info ~ pg 52: https://iho.int/uploads/user/pubs/standards/s-57/31Main.pdf</w:t>
      </w:r>
    </w:p>
  </w:comment>
  <w:comment w:author="Synclaire Williamson - NOAA Affiliate" w:id="57" w:date="2023-09-19T14:42:46Z">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appendix B: https://iho.int/iho_pubs/standard/S-57Ed3.1/S-57%20Appendix%20B.1%20Annex%20A%20UOC%20Edition%204.1.0_Jan18_EN.pdf</w:t>
      </w:r>
    </w:p>
  </w:comment>
  <w:comment w:author="Deanna Spindler - NOAA Affiliate" w:id="2" w:date="2023-05-02T20:59:07Z">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http://www.iderc.cu/documents/10523/79627/S-97+S-100+Especificaciones+Ed+1+2020/64a7c005-5ea1-4a88-b1c0-01e0a1f11f25</w:t>
      </w:r>
    </w:p>
  </w:comment>
  <w:comment w:author="Thomas Cervone-Richards - NOAA Federal" w:id="61" w:date="2023-09-19T15:05:36Z">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DUNIT= Depth Units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HUNIT= Height/ length units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RECDAT= Recording Date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RECIND = Recording Indication</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SCAMAX = Scale Maximum</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PUNITS = Positional Accuracy Units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CATQUA = Category of Quality of Data</w:t>
      </w:r>
    </w:p>
  </w:comment>
  <w:comment w:author="Thomas Cervone-Richards - NOAA Federal" w:id="63" w:date="2023-09-19T15:05:36Z">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DUNIT= Depth Units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HUNIT= Height/ length units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RECDAT= Recording Date</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RECIND = Recording Indication</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SCAMAX = Scale Maximum</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PUNITS = Positional Accuracy Units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CATQUA = Category of Quality of Data</w:t>
      </w:r>
    </w:p>
  </w:comment>
  <w:comment w:author="Synclaire Williamson - NOAA Affiliate" w:id="70" w:date="2023-06-29T18:41:49Z">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this</w:t>
      </w:r>
    </w:p>
  </w:comment>
  <w:comment w:author="Synclaire Williamson - NOAA Affiliate" w:id="66" w:date="2023-06-28T19:16:30Z">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revisit later. Will S-412 have any attribute values that are the same as any meta objects?</w:t>
      </w:r>
    </w:p>
  </w:comment>
  <w:comment w:author="Thomas Cervone-Richards - NOAA Federal" w:id="156" w:date="2023-10-31T15:57:44Z">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idea how this one works</w:t>
      </w:r>
    </w:p>
  </w:comment>
  <w:comment w:author="Synclaire Williamson - NOAA Affiliate" w:id="62" w:date="2023-09-19T14:57:23Z">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reference: https://iho.int/uploads/user/pubs/standards/s-57/20ApB1.pdf </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14</w:t>
      </w:r>
    </w:p>
  </w:comment>
  <w:comment w:author="Thomas Cervone-Richards - NOAA Federal" w:id="69" w:date="2023-06-29T18:17:39Z">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this, Ask Jeff Wooten about importance of all 517(a-f)</w:t>
      </w:r>
    </w:p>
  </w:comment>
  <w:comment w:author="Thomas Cervone-Richards - NOAA Federal" w:id="14" w:date="2023-08-28T17:34:43Z">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necessary due to polygons being areas and not just points and lines</w:t>
      </w:r>
    </w:p>
  </w:comment>
  <w:comment w:author="Deanna Spindler - NOAA Affiliate" w:id="1" w:date="2023-05-02T20:40:14Z">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https://iho.int/uploads/user/pubs/standards/s-58/S-58%20Ed%207.0.0_Final.pdf</w:t>
      </w:r>
    </w:p>
  </w:comment>
  <w:comment w:author="Thomas Cervone-Richards - NOAA Federal" w:id="58" w:date="2023-09-19T14:50:22Z">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reach out to Jeff</w:t>
      </w:r>
    </w:p>
  </w:comment>
  <w:comment w:author="Thomas Cervone-Richards - NOAA Federal" w:id="59" w:date="2023-09-21T14:12:56Z">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specific mandatory attributes directly for 412 as a supplement. (we can do this for every separate spec</w:t>
      </w:r>
    </w:p>
  </w:comment>
  <w:comment w:author="Thomas Cervone-Richards - NOAA Federal" w:id="60" w:date="2023-09-21T14:17:08Z">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 with our own mandatory attributes</w:t>
      </w:r>
    </w:p>
  </w:comment>
  <w:comment w:author="Synclaire Williamson - NOAA Affiliate" w:id="119" w:date="2023-07-14T16:16:54Z">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reference: https://iho.int/iho_pubs/standard/S-57Ed3.1/S-57%20Appendix%20B.1%20Annex%20A%20UOC%20Edition%204.1.0_Jan18_EN.pdf</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pages 17 and 18 for information.</w:t>
      </w:r>
    </w:p>
  </w:comment>
  <w:comment w:author="Synclaire Williamson - NOAA Affiliate" w:id="104" w:date="2023-07-14T15:52:16Z">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s-412 will not have vertical data</w:t>
      </w:r>
    </w:p>
  </w:comment>
  <w:comment w:author="Synclaire Williamson - NOAA Affiliate" w:id="106" w:date="2023-07-14T15:52:16Z">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s-412 will not have vertical data</w:t>
      </w:r>
    </w:p>
  </w:comment>
  <w:comment w:author="Synclaire Williamson - NOAA Affiliate" w:id="109" w:date="2023-07-14T15:52:16Z">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s-412 will not have vertical data</w:t>
      </w:r>
    </w:p>
  </w:comment>
  <w:comment w:author="Synclaire Williamson - NOAA Affiliate" w:id="112" w:date="2023-07-14T15:52:16Z">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s-412 will not have vertical data</w:t>
      </w:r>
    </w:p>
  </w:comment>
  <w:comment w:author="Synclaire Williamson - NOAA Affiliate" w:id="115" w:date="2023-07-14T15:52:16Z">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s-412 will not have vertical data</w:t>
      </w:r>
    </w:p>
  </w:comment>
  <w:comment w:author="Synclaire Williamson - NOAA Affiliate" w:id="116" w:date="2023-07-14T15:52:16Z">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s-412 will not have vertical data</w:t>
      </w:r>
    </w:p>
  </w:comment>
  <w:comment w:author="Synclaire Williamson - NOAA Affiliate" w:id="18" w:date="2023-05-25T15:02:10Z">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 is "usage indicator" via Page 79 of: https://iho.int/uploads/user/pubs/standards/s-57/31Main.pdf</w:t>
      </w:r>
    </w:p>
  </w:comment>
  <w:comment w:author="Synclaire Williamson - NOAA Affiliate" w:id="19" w:date="2023-05-25T15:02:10Z">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 is "usage indicator" via Page 79 of: https://iho.int/uploads/user/pubs/standards/s-57/31Main.pdf</w:t>
      </w:r>
    </w:p>
  </w:comment>
  <w:comment w:author="Synclaire Williamson - NOAA Affiliate" w:id="102" w:date="2023-07-14T15:29:19Z">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not need picture files for S-412, but could have SVG files for S-413</w:t>
      </w:r>
    </w:p>
  </w:comment>
  <w:comment w:author="Thomas Cervone-Richards - NOAA Federal" w:id="87" w:date="2023-07-07T15:54:15Z">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context</w:t>
      </w:r>
    </w:p>
  </w:comment>
  <w:comment w:author="Deanna Spindler - NOAA Affiliate" w:id="23" w:date="2023-05-14T21:03:36Z">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find what these are: USAG, M_COVR, CATCOV, etc?</w:t>
      </w:r>
    </w:p>
  </w:comment>
  <w:comment w:author="Synclaire Williamson - NOAA Affiliate" w:id="24" w:date="2023-05-15T16:17:11Z">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USAG might be a label for "usage indicator".  I think these are terms from S-57. These are some IHO Docs I found that have references to these labels: </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https://legacy.iho.int/mtg_docs/com_wg/TSMAD/TSMAD28_DIPWG6/TSMAD28_DIPWG6_12.8A%20Holes%20in%20Data%20Coverage.pdf</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https://iho.int/uploads/user/Services%20and%20Standards/S-100WG/S-101PT6/S-101PT6_2021_INF02A_EN_S-57%20to%20S-101%20Conversion%20Guidance_Draft.pdf</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https://iho.int/uploads/user/pubs/standards/s-57/31ApAch1.pdf</w:t>
      </w:r>
    </w:p>
  </w:comment>
  <w:comment w:author="Thomas Cervone-Richards - NOAA Federal" w:id="86" w:date="2023-07-07T15:52:14Z">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Seasonal warnings</w:t>
      </w:r>
    </w:p>
  </w:comment>
  <w:comment w:author="Synclaire Williamson - NOAA Affiliate" w:id="101" w:date="2023-07-14T15:24:11Z">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implementation of S-57 must be used for ENC."</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https://iho.int/uploads/user/pubs/standards/s-57/20ApB1.pdf </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question: Will binary implementation also be required for S-100, or will there be more options?</w:t>
      </w:r>
    </w:p>
  </w:comment>
  <w:comment w:author="Synclaire Williamson - NOAA Affiliate" w:id="36" w:date="2023-05-25T15:14:45Z">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paper that talks about meta objects: https://iho.int/uploads/user/Services%20and%20Standards/NIPWG/MISC/HGMIO/Ice%20MIO%20Objects%201.0.pdf</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3 has definition of a meta object: "containing information about other objects (eg. compilation scale, vertical datum)."</w:t>
      </w:r>
    </w:p>
  </w:comment>
  <w:comment w:author="Synclaire Williamson - NOAA Affiliate" w:id="100" w:date="2023-07-14T15:20:47Z">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CATD = Catalogue Directory</w:t>
      </w:r>
    </w:p>
  </w:comment>
  <w:comment w:author="Thomas Cervone-Richards - NOAA Federal" w:id="20" w:date="2023-05-25T15:16:35Z">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Polygon Rules</w:t>
      </w:r>
    </w:p>
  </w:comment>
  <w:comment w:author="Synclaire Williamson - NOAA Affiliate" w:id="28" w:date="2023-05-30T14:31:01Z">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comment above, does it get changed to S-100?</w:t>
      </w:r>
    </w:p>
  </w:comment>
  <w:comment w:author="Synclaire Williamson - NOAA Affiliate" w:id="29" w:date="2023-05-30T14:31:01Z">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comment above, does it get changed to S-100?</w:t>
      </w:r>
    </w:p>
  </w:comment>
  <w:comment w:author="Synclaire Williamson - NOAA Affiliate" w:id="26" w:date="2023-05-30T14:29:49Z">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get changed to S-100 instead of S-57? Or maybe cover bases and put S-57/S-100?</w:t>
      </w:r>
    </w:p>
  </w:comment>
  <w:comment w:author="Synclaire Williamson - NOAA Affiliate" w:id="27" w:date="2023-05-30T14:29:49Z">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get changed to S-100 instead of S-57? Or maybe cover bases and put S-57/S-100?</w:t>
      </w:r>
    </w:p>
  </w:comment>
  <w:comment w:author="Thomas Cervone-Richards - NOAA Federal" w:id="85" w:date="2023-07-07T15:29:49Z">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later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2104" w15:done="0"/>
  <w15:commentEx w15:paraId="00002106" w15:paraIdParent="00002104" w15:done="0"/>
  <w15:commentEx w15:paraId="00002107" w15:paraIdParent="00002104" w15:done="0"/>
  <w15:commentEx w15:paraId="00002110" w15:done="0"/>
  <w15:commentEx w15:paraId="00002111" w15:done="0"/>
  <w15:commentEx w15:paraId="00002112" w15:paraIdParent="00002111" w15:done="0"/>
  <w15:commentEx w15:paraId="00002115" w15:done="0"/>
  <w15:commentEx w15:paraId="00002116" w15:paraIdParent="00002115" w15:done="0"/>
  <w15:commentEx w15:paraId="00002117" w15:paraIdParent="00002115" w15:done="0"/>
  <w15:commentEx w15:paraId="00002118" w15:paraIdParent="00002115" w15:done="0"/>
  <w15:commentEx w15:paraId="00002119" w15:done="0"/>
  <w15:commentEx w15:paraId="0000211A" w15:done="0"/>
  <w15:commentEx w15:paraId="0000211B" w15:done="0"/>
  <w15:commentEx w15:paraId="0000211C" w15:done="0"/>
  <w15:commentEx w15:paraId="0000211D" w15:done="0"/>
  <w15:commentEx w15:paraId="0000211F" w15:done="0"/>
  <w15:commentEx w15:paraId="00002120" w15:done="0"/>
  <w15:commentEx w15:paraId="00002121" w15:done="0"/>
  <w15:commentEx w15:paraId="00002122" w15:done="0"/>
  <w15:commentEx w15:paraId="00002123" w15:done="0"/>
  <w15:commentEx w15:paraId="00002129" w15:done="0"/>
  <w15:commentEx w15:paraId="0000212F" w15:done="0"/>
  <w15:commentEx w15:paraId="00002130" w15:done="0"/>
  <w15:commentEx w15:paraId="00002131" w15:done="0"/>
  <w15:commentEx w15:paraId="00002132" w15:done="0"/>
  <w15:commentEx w15:paraId="00002133" w15:done="0"/>
  <w15:commentEx w15:paraId="00002134" w15:done="0"/>
  <w15:commentEx w15:paraId="00002135" w15:done="0"/>
  <w15:commentEx w15:paraId="00002136" w15:done="0"/>
  <w15:commentEx w15:paraId="00002137" w15:done="0"/>
  <w15:commentEx w15:paraId="00002138" w15:done="0"/>
  <w15:commentEx w15:paraId="00002139" w15:done="0"/>
  <w15:commentEx w15:paraId="0000213A" w15:done="0"/>
  <w15:commentEx w15:paraId="0000213B" w15:done="0"/>
  <w15:commentEx w15:paraId="0000213C" w15:done="0"/>
  <w15:commentEx w15:paraId="0000213D" w15:paraIdParent="0000213C" w15:done="0"/>
  <w15:commentEx w15:paraId="0000213E" w15:done="0"/>
  <w15:commentEx w15:paraId="0000213F" w15:done="0"/>
  <w15:commentEx w15:paraId="00002140" w15:done="0"/>
  <w15:commentEx w15:paraId="00002143" w15:paraIdParent="00002140" w15:done="0"/>
  <w15:commentEx w15:paraId="00002144" w15:done="0"/>
  <w15:commentEx w15:paraId="00002145" w15:done="0"/>
  <w15:commentEx w15:paraId="00002146" w15:done="0"/>
  <w15:commentEx w15:paraId="00002147" w15:paraIdParent="00002146" w15:done="0"/>
  <w15:commentEx w15:paraId="00002148" w15:done="0"/>
  <w15:commentEx w15:paraId="00002149" w15:done="0"/>
  <w15:commentEx w15:paraId="0000214A" w15:paraIdParent="00002149" w15:done="0"/>
  <w15:commentEx w15:paraId="0000214B" w15:done="0"/>
  <w15:commentEx w15:paraId="0000214C" w15:done="0"/>
  <w15:commentEx w15:paraId="0000214D" w15:done="0"/>
  <w15:commentEx w15:paraId="0000214E" w15:done="0"/>
  <w15:commentEx w15:paraId="0000214F" w15:done="0"/>
  <w15:commentEx w15:paraId="00002150" w15:done="0"/>
  <w15:commentEx w15:paraId="00002156" w15:done="0"/>
  <w15:commentEx w15:paraId="00002157" w15:paraIdParent="00002156" w15:done="0"/>
  <w15:commentEx w15:paraId="00002158" w15:paraIdParent="00002156" w15:done="0"/>
  <w15:commentEx w15:paraId="00002159" w15:done="0"/>
  <w15:commentEx w15:paraId="0000215C" w15:done="0"/>
  <w15:commentEx w15:paraId="0000215D" w15:paraIdParent="0000215C" w15:done="0"/>
  <w15:commentEx w15:paraId="0000215E" w15:done="0"/>
  <w15:commentEx w15:paraId="0000215F" w15:done="0"/>
  <w15:commentEx w15:paraId="00002160" w15:done="0"/>
  <w15:commentEx w15:paraId="00002161" w15:done="0"/>
  <w15:commentEx w15:paraId="00002162" w15:done="0"/>
  <w15:commentEx w15:paraId="00002163" w15:done="0"/>
  <w15:commentEx w15:paraId="00002164" w15:paraIdParent="00002163" w15:done="0"/>
  <w15:commentEx w15:paraId="00002165" w15:done="0"/>
  <w15:commentEx w15:paraId="00002166" w15:done="0"/>
  <w15:commentEx w15:paraId="00002167" w15:done="0"/>
  <w15:commentEx w15:paraId="00002168" w15:done="0"/>
  <w15:commentEx w15:paraId="00002169" w15:done="0"/>
  <w15:commentEx w15:paraId="0000216A" w15:done="0"/>
  <w15:commentEx w15:paraId="0000216B" w15:done="0"/>
  <w15:commentEx w15:paraId="0000216C" w15:done="0"/>
  <w15:commentEx w15:paraId="0000216D" w15:done="0"/>
  <w15:commentEx w15:paraId="0000216E" w15:done="0"/>
  <w15:commentEx w15:paraId="0000216F" w15:done="0"/>
  <w15:commentEx w15:paraId="00002170" w15:done="0"/>
  <w15:commentEx w15:paraId="00002171" w15:done="0"/>
  <w15:commentEx w15:paraId="00002172" w15:done="0"/>
  <w15:commentEx w15:paraId="00002173" w15:done="0"/>
  <w15:commentEx w15:paraId="00002174" w15:done="0"/>
  <w15:commentEx w15:paraId="00002175" w15:paraIdParent="00002174" w15:done="0"/>
  <w15:commentEx w15:paraId="00002176" w15:done="0"/>
  <w15:commentEx w15:paraId="00002177" w15:paraIdParent="00002176" w15:done="0"/>
  <w15:commentEx w15:paraId="00002178" w15:done="0"/>
  <w15:commentEx w15:paraId="00002179" w15:paraIdParent="00002178" w15:done="0"/>
  <w15:commentEx w15:paraId="0000217A" w15:done="0"/>
  <w15:commentEx w15:paraId="0000217B" w15:done="0"/>
  <w15:commentEx w15:paraId="0000217C" w15:done="0"/>
  <w15:commentEx w15:paraId="0000217E" w15:done="0"/>
  <w15:commentEx w15:paraId="0000217F" w15:done="0"/>
  <w15:commentEx w15:paraId="00002180" w15:done="0"/>
  <w15:commentEx w15:paraId="00002181" w15:done="0"/>
  <w15:commentEx w15:paraId="00002182" w15:done="0"/>
  <w15:commentEx w15:paraId="00002183" w15:done="0"/>
  <w15:commentEx w15:paraId="0000218D" w15:paraIdParent="00002183" w15:done="0"/>
  <w15:commentEx w15:paraId="0000218E" w15:paraIdParent="00002183" w15:done="0"/>
  <w15:commentEx w15:paraId="0000218F" w15:done="0"/>
  <w15:commentEx w15:paraId="00002190" w15:done="0"/>
  <w15:commentEx w15:paraId="00002196" w15:paraIdParent="00002190" w15:done="0"/>
  <w15:commentEx w15:paraId="00002198" w15:done="0"/>
  <w15:commentEx w15:paraId="0000219B" w15:paraIdParent="00002198" w15:done="0"/>
  <w15:commentEx w15:paraId="0000219C" w15:done="0"/>
  <w15:commentEx w15:paraId="0000219D" w15:paraIdParent="0000219C" w15:done="0"/>
  <w15:commentEx w15:paraId="0000219F" w15:done="0"/>
  <w15:commentEx w15:paraId="000021A0" w15:done="0"/>
  <w15:commentEx w15:paraId="000021A1" w15:done="0"/>
  <w15:commentEx w15:paraId="000021A2" w15:done="0"/>
  <w15:commentEx w15:paraId="000021A7" w15:done="0"/>
  <w15:commentEx w15:paraId="000021A8" w15:done="0"/>
  <w15:commentEx w15:paraId="000021B3" w15:done="0"/>
  <w15:commentEx w15:paraId="000021B4" w15:done="0"/>
  <w15:commentEx w15:paraId="000021B5" w15:paraIdParent="000021B4" w15:done="0"/>
  <w15:commentEx w15:paraId="000021B8" w15:paraIdParent="000021B4" w15:done="0"/>
  <w15:commentEx w15:paraId="000021B9" w15:done="0"/>
  <w15:commentEx w15:paraId="000021BA" w15:paraIdParent="000021B9" w15:done="0"/>
  <w15:commentEx w15:paraId="000021BD" w15:paraIdParent="000021B9" w15:done="0"/>
  <w15:commentEx w15:paraId="000021BE" w15:done="0"/>
  <w15:commentEx w15:paraId="000021BF" w15:done="0"/>
  <w15:commentEx w15:paraId="000021C0" w15:paraIdParent="000021BF" w15:done="0"/>
  <w15:commentEx w15:paraId="000021C1" w15:done="0"/>
  <w15:commentEx w15:paraId="000021C2" w15:done="0"/>
  <w15:commentEx w15:paraId="000021C3" w15:done="0"/>
  <w15:commentEx w15:paraId="000021C4" w15:done="0"/>
  <w15:commentEx w15:paraId="000021C5" w15:done="0"/>
  <w15:commentEx w15:paraId="000021C6" w15:done="0"/>
  <w15:commentEx w15:paraId="000021C8" w15:done="0"/>
  <w15:commentEx w15:paraId="000021CA" w15:done="0"/>
  <w15:commentEx w15:paraId="000021CB" w15:done="0"/>
  <w15:commentEx w15:paraId="000021CC" w15:done="0"/>
  <w15:commentEx w15:paraId="000021D3" w15:done="0"/>
  <w15:commentEx w15:paraId="000021DA" w15:done="0"/>
  <w15:commentEx w15:paraId="000021DB" w15:done="0"/>
  <w15:commentEx w15:paraId="000021DC" w15:done="0"/>
  <w15:commentEx w15:paraId="000021DD" w15:done="0"/>
  <w15:commentEx w15:paraId="000021DF" w15:done="0"/>
  <w15:commentEx w15:paraId="000021E0" w15:done="0"/>
  <w15:commentEx w15:paraId="000021E1" w15:done="0"/>
  <w15:commentEx w15:paraId="000021E2" w15:done="0"/>
  <w15:commentEx w15:paraId="000021E3" w15:done="0"/>
  <w15:commentEx w15:paraId="000021E4" w15:paraIdParent="000021E3" w15:done="0"/>
  <w15:commentEx w15:paraId="000021E5" w15:paraIdParent="000021E3" w15:done="0"/>
  <w15:commentEx w15:paraId="000021E8" w15:done="0"/>
  <w15:commentEx w15:paraId="000021E9" w15:done="0"/>
  <w15:commentEx w15:paraId="000021EA" w15:done="0"/>
  <w15:commentEx w15:paraId="000021EB" w15:done="0"/>
  <w15:commentEx w15:paraId="000021EC" w15:done="0"/>
  <w15:commentEx w15:paraId="000021ED" w15:done="0"/>
  <w15:commentEx w15:paraId="000021EE" w15:done="0"/>
  <w15:commentEx w15:paraId="000021EF" w15:done="0"/>
  <w15:commentEx w15:paraId="000021F0" w15:done="0"/>
  <w15:commentEx w15:paraId="000021F1" w15:done="0"/>
  <w15:commentEx w15:paraId="000021F2" w15:done="0"/>
  <w15:commentEx w15:paraId="000021F3" w15:done="0"/>
  <w15:commentEx w15:paraId="000021FA" w15:paraIdParent="000021F3" w15:done="0"/>
  <w15:commentEx w15:paraId="000021FB" w15:done="0"/>
  <w15:commentEx w15:paraId="000021FF" w15:done="0"/>
  <w15:commentEx w15:paraId="00002202" w15:done="0"/>
  <w15:commentEx w15:paraId="00002203" w15:done="0"/>
  <w15:commentEx w15:paraId="00002204" w15:done="0"/>
  <w15:commentEx w15:paraId="00002205" w15:done="0"/>
  <w15:commentEx w15:paraId="00002206" w15:done="0"/>
  <w15:commentEx w15:paraId="00002207" w15:done="0"/>
  <w15:commentEx w15:paraId="00002208" w15:done="0"/>
  <w15:commentEx w15:paraId="0000220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S-101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 xml:space="preserve">    </w:t>
      <w:tab/>
      <w:tab/>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January 2008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0F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0FE">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sz w:val="22"/>
        <w:szCs w:val="22"/>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20FF">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2100">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360" w:firstLine="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 w:val="left" w:leader="none" w:pos="400"/>
        <w:tab w:val="left" w:leader="none" w:pos="560"/>
        <w:tab w:val="left" w:leader="none" w:pos="400"/>
        <w:tab w:val="left" w:leader="none" w:pos="56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81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81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81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00"/>
        <w:tab w:val="left" w:pos="560"/>
      </w:tabs>
      <w:spacing w:before="270" w:line="270" w:lineRule="auto"/>
      <w:ind w:left="432" w:hanging="432"/>
    </w:pPr>
    <w:rPr>
      <w:b w:val="1"/>
      <w:sz w:val="24"/>
      <w:szCs w:val="24"/>
    </w:rPr>
  </w:style>
  <w:style w:type="paragraph" w:styleId="Heading2">
    <w:name w:val="heading 2"/>
    <w:basedOn w:val="Normal"/>
    <w:next w:val="Normal"/>
    <w:pPr>
      <w:keepNext w:val="1"/>
      <w:tabs>
        <w:tab w:val="left" w:pos="540"/>
        <w:tab w:val="left" w:pos="700"/>
      </w:tabs>
      <w:spacing w:before="60" w:line="250" w:lineRule="auto"/>
      <w:ind w:left="432" w:hanging="432"/>
    </w:pPr>
    <w:rPr>
      <w:b w:val="1"/>
      <w:sz w:val="22"/>
      <w:szCs w:val="22"/>
    </w:rPr>
  </w:style>
  <w:style w:type="paragraph" w:styleId="Heading3">
    <w:name w:val="heading 3"/>
    <w:basedOn w:val="Normal"/>
    <w:next w:val="Normal"/>
    <w:pPr>
      <w:keepNext w:val="1"/>
      <w:tabs>
        <w:tab w:val="left" w:pos="660"/>
        <w:tab w:val="left" w:pos="880"/>
      </w:tabs>
      <w:spacing w:before="60" w:line="240" w:lineRule="auto"/>
      <w:ind w:left="432" w:hanging="432"/>
      <w:jc w:val="left"/>
    </w:pPr>
    <w:rPr>
      <w:b w:val="1"/>
      <w:sz w:val="20"/>
      <w:szCs w:val="20"/>
    </w:rPr>
  </w:style>
  <w:style w:type="paragraph" w:styleId="Heading4">
    <w:name w:val="heading 4"/>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Heading5">
    <w:name w:val="heading 5"/>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Heading6">
    <w:name w:val="heading 6"/>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994D01"/>
    <w:pPr>
      <w:spacing w:after="240" w:line="230" w:lineRule="atLeast"/>
      <w:jc w:val="both"/>
    </w:pPr>
    <w:rPr>
      <w:rFonts w:ascii="Arial" w:cs="Times New Roman" w:eastAsia="MS Mincho" w:hAnsi="Arial"/>
      <w:sz w:val="20"/>
      <w:szCs w:val="20"/>
      <w:lang w:eastAsia="ja-JP" w:val="en-GB"/>
    </w:rPr>
  </w:style>
  <w:style w:type="paragraph" w:styleId="Heading1">
    <w:name w:val="heading 1"/>
    <w:basedOn w:val="Normal"/>
    <w:next w:val="Normal"/>
    <w:link w:val="Heading1Char"/>
    <w:uiPriority w:val="9"/>
    <w:qFormat w:val="1"/>
    <w:rsid w:val="00994D01"/>
    <w:pPr>
      <w:keepNext w:val="1"/>
      <w:numPr>
        <w:numId w:val="15"/>
      </w:numPr>
      <w:tabs>
        <w:tab w:val="left" w:pos="400"/>
        <w:tab w:val="left" w:pos="560"/>
      </w:tabs>
      <w:suppressAutoHyphens w:val="1"/>
      <w:spacing w:before="270" w:line="270" w:lineRule="exact"/>
      <w:outlineLvl w:val="0"/>
    </w:pPr>
    <w:rPr>
      <w:b w:val="1"/>
      <w:bCs w:val="1"/>
      <w:sz w:val="24"/>
    </w:rPr>
  </w:style>
  <w:style w:type="paragraph" w:styleId="Heading2">
    <w:name w:val="heading 2"/>
    <w:basedOn w:val="Heading1"/>
    <w:next w:val="Normal"/>
    <w:link w:val="Heading2Char"/>
    <w:qFormat w:val="1"/>
    <w:rsid w:val="00994D01"/>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val="1"/>
    <w:rsid w:val="00994D01"/>
    <w:pPr>
      <w:numPr>
        <w:ilvl w:val="2"/>
      </w:numPr>
      <w:tabs>
        <w:tab w:val="clear" w:pos="400"/>
        <w:tab w:val="clear" w:pos="560"/>
        <w:tab w:val="left" w:pos="660"/>
        <w:tab w:val="left" w:pos="880"/>
      </w:tabs>
      <w:spacing w:before="60" w:line="230" w:lineRule="exact"/>
      <w:jc w:val="left"/>
      <w:outlineLvl w:val="2"/>
    </w:pPr>
    <w:rPr>
      <w:sz w:val="20"/>
    </w:rPr>
  </w:style>
  <w:style w:type="paragraph" w:styleId="Heading4">
    <w:name w:val="heading 4"/>
    <w:basedOn w:val="Heading3"/>
    <w:next w:val="Normal"/>
    <w:link w:val="Heading4Char"/>
    <w:qFormat w:val="1"/>
    <w:rsid w:val="00994D01"/>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val="1"/>
    <w:rsid w:val="00994D01"/>
    <w:pPr>
      <w:numPr>
        <w:ilvl w:val="4"/>
      </w:numPr>
      <w:tabs>
        <w:tab w:val="clear" w:pos="940"/>
        <w:tab w:val="clear" w:pos="1140"/>
        <w:tab w:val="clear" w:pos="1360"/>
      </w:tabs>
      <w:outlineLvl w:val="4"/>
    </w:pPr>
  </w:style>
  <w:style w:type="paragraph" w:styleId="Heading6">
    <w:name w:val="heading 6"/>
    <w:basedOn w:val="Heading5"/>
    <w:next w:val="Normal"/>
    <w:link w:val="Heading6Char"/>
    <w:qFormat w:val="1"/>
    <w:rsid w:val="00994D01"/>
    <w:pPr>
      <w:numPr>
        <w:ilvl w:val="5"/>
      </w:numPr>
      <w:outlineLvl w:val="5"/>
    </w:pPr>
  </w:style>
  <w:style w:type="paragraph" w:styleId="Heading7">
    <w:name w:val="heading 7"/>
    <w:basedOn w:val="Heading6"/>
    <w:next w:val="Normal"/>
    <w:link w:val="Heading7Char"/>
    <w:qFormat w:val="1"/>
    <w:rsid w:val="00994D01"/>
    <w:pPr>
      <w:numPr>
        <w:ilvl w:val="6"/>
      </w:numPr>
      <w:outlineLvl w:val="6"/>
    </w:pPr>
  </w:style>
  <w:style w:type="paragraph" w:styleId="Heading8">
    <w:name w:val="heading 8"/>
    <w:basedOn w:val="Heading6"/>
    <w:next w:val="Normal"/>
    <w:link w:val="Heading8Char"/>
    <w:qFormat w:val="1"/>
    <w:rsid w:val="00994D01"/>
    <w:pPr>
      <w:numPr>
        <w:ilvl w:val="7"/>
      </w:numPr>
      <w:outlineLvl w:val="7"/>
    </w:pPr>
  </w:style>
  <w:style w:type="paragraph" w:styleId="Heading9">
    <w:name w:val="heading 9"/>
    <w:basedOn w:val="Heading6"/>
    <w:next w:val="Normal"/>
    <w:link w:val="Heading9Char"/>
    <w:qFormat w:val="1"/>
    <w:rsid w:val="00994D01"/>
    <w:pPr>
      <w:numPr>
        <w:ilvl w:val="8"/>
      </w:numPr>
      <w:outlineLvl w:val="8"/>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64433A"/>
    <w:pPr>
      <w:suppressAutoHyphens w:val="1"/>
      <w:spacing w:after="0" w:line="240" w:lineRule="auto"/>
      <w:ind w:left="720"/>
      <w:contextualSpacing w:val="1"/>
    </w:pPr>
    <w:rPr>
      <w:rFonts w:ascii="Times New Roman" w:eastAsia="Times New Roman" w:hAnsi="Times New Roman"/>
      <w:sz w:val="24"/>
      <w:szCs w:val="24"/>
      <w:lang w:eastAsia="ar-SA"/>
    </w:rPr>
  </w:style>
  <w:style w:type="paragraph" w:styleId="NoSpacing">
    <w:name w:val="No Spacing"/>
    <w:uiPriority w:val="1"/>
    <w:qFormat w:val="1"/>
    <w:rsid w:val="0064433A"/>
    <w:pPr>
      <w:spacing w:after="0" w:line="240" w:lineRule="auto"/>
    </w:pPr>
  </w:style>
  <w:style w:type="character" w:styleId="Heading1Char" w:customStyle="1">
    <w:name w:val="Heading 1 Char"/>
    <w:basedOn w:val="DefaultParagraphFont"/>
    <w:link w:val="Heading1"/>
    <w:uiPriority w:val="9"/>
    <w:rsid w:val="00994D01"/>
    <w:rPr>
      <w:rFonts w:ascii="Arial" w:cs="Times New Roman" w:eastAsia="MS Mincho" w:hAnsi="Arial"/>
      <w:b w:val="1"/>
      <w:bCs w:val="1"/>
      <w:sz w:val="24"/>
      <w:szCs w:val="20"/>
      <w:lang w:eastAsia="ja-JP" w:val="en-GB"/>
    </w:rPr>
  </w:style>
  <w:style w:type="character" w:styleId="Heading2Char" w:customStyle="1">
    <w:name w:val="Heading 2 Char"/>
    <w:basedOn w:val="DefaultParagraphFont"/>
    <w:link w:val="Heading2"/>
    <w:rsid w:val="00994D01"/>
    <w:rPr>
      <w:rFonts w:ascii="Arial" w:cs="Times New Roman" w:eastAsia="MS Mincho" w:hAnsi="Arial"/>
      <w:b w:val="1"/>
      <w:bCs w:val="1"/>
      <w:szCs w:val="20"/>
      <w:lang w:eastAsia="ja-JP" w:val="en-GB"/>
    </w:rPr>
  </w:style>
  <w:style w:type="character" w:styleId="Heading3Char" w:customStyle="1">
    <w:name w:val="Heading 3 Char"/>
    <w:basedOn w:val="DefaultParagraphFont"/>
    <w:link w:val="Heading3"/>
    <w:rsid w:val="00994D01"/>
    <w:rPr>
      <w:rFonts w:ascii="Arial" w:cs="Times New Roman" w:eastAsia="MS Mincho" w:hAnsi="Arial"/>
      <w:b w:val="1"/>
      <w:bCs w:val="1"/>
      <w:sz w:val="20"/>
      <w:szCs w:val="20"/>
      <w:lang w:eastAsia="ja-JP" w:val="en-GB"/>
    </w:rPr>
  </w:style>
  <w:style w:type="character" w:styleId="Heading4Char" w:customStyle="1">
    <w:name w:val="Heading 4 Char"/>
    <w:basedOn w:val="DefaultParagraphFont"/>
    <w:link w:val="Heading4"/>
    <w:rsid w:val="00994D01"/>
    <w:rPr>
      <w:rFonts w:ascii="Arial" w:cs="Times New Roman" w:eastAsia="MS Mincho" w:hAnsi="Arial"/>
      <w:b w:val="1"/>
      <w:bCs w:val="1"/>
      <w:sz w:val="20"/>
      <w:szCs w:val="20"/>
      <w:lang w:eastAsia="ja-JP" w:val="en-GB"/>
    </w:rPr>
  </w:style>
  <w:style w:type="character" w:styleId="Heading5Char" w:customStyle="1">
    <w:name w:val="Heading 5 Char"/>
    <w:basedOn w:val="DefaultParagraphFont"/>
    <w:link w:val="Heading5"/>
    <w:rsid w:val="00994D01"/>
    <w:rPr>
      <w:rFonts w:ascii="Arial" w:cs="Times New Roman" w:eastAsia="MS Mincho" w:hAnsi="Arial"/>
      <w:b w:val="1"/>
      <w:bCs w:val="1"/>
      <w:sz w:val="20"/>
      <w:szCs w:val="20"/>
      <w:lang w:eastAsia="ja-JP" w:val="en-GB"/>
    </w:rPr>
  </w:style>
  <w:style w:type="character" w:styleId="Heading6Char" w:customStyle="1">
    <w:name w:val="Heading 6 Char"/>
    <w:basedOn w:val="DefaultParagraphFont"/>
    <w:link w:val="Heading6"/>
    <w:rsid w:val="00994D01"/>
    <w:rPr>
      <w:rFonts w:ascii="Arial" w:cs="Times New Roman" w:eastAsia="MS Mincho" w:hAnsi="Arial"/>
      <w:b w:val="1"/>
      <w:bCs w:val="1"/>
      <w:sz w:val="20"/>
      <w:szCs w:val="20"/>
      <w:lang w:eastAsia="ja-JP" w:val="en-GB"/>
    </w:rPr>
  </w:style>
  <w:style w:type="character" w:styleId="Heading7Char" w:customStyle="1">
    <w:name w:val="Heading 7 Char"/>
    <w:basedOn w:val="DefaultParagraphFont"/>
    <w:link w:val="Heading7"/>
    <w:rsid w:val="00994D01"/>
    <w:rPr>
      <w:rFonts w:ascii="Arial" w:cs="Times New Roman" w:eastAsia="MS Mincho" w:hAnsi="Arial"/>
      <w:b w:val="1"/>
      <w:bCs w:val="1"/>
      <w:sz w:val="20"/>
      <w:szCs w:val="20"/>
      <w:lang w:eastAsia="ja-JP" w:val="en-GB"/>
    </w:rPr>
  </w:style>
  <w:style w:type="character" w:styleId="Heading8Char" w:customStyle="1">
    <w:name w:val="Heading 8 Char"/>
    <w:basedOn w:val="DefaultParagraphFont"/>
    <w:link w:val="Heading8"/>
    <w:rsid w:val="00994D01"/>
    <w:rPr>
      <w:rFonts w:ascii="Arial" w:cs="Times New Roman" w:eastAsia="MS Mincho" w:hAnsi="Arial"/>
      <w:b w:val="1"/>
      <w:bCs w:val="1"/>
      <w:sz w:val="20"/>
      <w:szCs w:val="20"/>
      <w:lang w:eastAsia="ja-JP" w:val="en-GB"/>
    </w:rPr>
  </w:style>
  <w:style w:type="character" w:styleId="Heading9Char" w:customStyle="1">
    <w:name w:val="Heading 9 Char"/>
    <w:basedOn w:val="DefaultParagraphFont"/>
    <w:link w:val="Heading9"/>
    <w:rsid w:val="00994D01"/>
    <w:rPr>
      <w:rFonts w:ascii="Arial" w:cs="Times New Roman" w:eastAsia="MS Mincho" w:hAnsi="Arial"/>
      <w:b w:val="1"/>
      <w:bCs w:val="1"/>
      <w:sz w:val="20"/>
      <w:szCs w:val="20"/>
      <w:lang w:eastAsia="ja-JP" w:val="en-GB"/>
    </w:rPr>
  </w:style>
  <w:style w:type="paragraph" w:styleId="a2" w:customStyle="1">
    <w:name w:val="a2"/>
    <w:basedOn w:val="Heading2"/>
    <w:next w:val="Normal"/>
    <w:rsid w:val="00994D01"/>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styleId="a3" w:customStyle="1">
    <w:name w:val="a3"/>
    <w:basedOn w:val="Heading3"/>
    <w:next w:val="Normal"/>
    <w:rsid w:val="00994D01"/>
    <w:pPr>
      <w:numPr>
        <w:numId w:val="8"/>
      </w:numPr>
      <w:tabs>
        <w:tab w:val="clear" w:pos="660"/>
        <w:tab w:val="left" w:pos="640"/>
        <w:tab w:val="num" w:pos="720"/>
      </w:tabs>
      <w:spacing w:line="250" w:lineRule="exact"/>
      <w:ind w:left="0" w:firstLine="0"/>
    </w:pPr>
    <w:rPr>
      <w:sz w:val="22"/>
    </w:rPr>
  </w:style>
  <w:style w:type="paragraph" w:styleId="a4" w:customStyle="1">
    <w:name w:val="a4"/>
    <w:basedOn w:val="Heading4"/>
    <w:next w:val="Normal"/>
    <w:rsid w:val="00994D01"/>
    <w:pPr>
      <w:numPr>
        <w:numId w:val="8"/>
      </w:numPr>
      <w:tabs>
        <w:tab w:val="clear" w:pos="940"/>
        <w:tab w:val="clear" w:pos="1140"/>
        <w:tab w:val="clear" w:pos="1360"/>
        <w:tab w:val="left" w:pos="880"/>
        <w:tab w:val="num" w:pos="1080"/>
      </w:tabs>
      <w:ind w:left="0" w:firstLine="0"/>
    </w:pPr>
  </w:style>
  <w:style w:type="paragraph" w:styleId="a5" w:customStyle="1">
    <w:name w:val="a5"/>
    <w:basedOn w:val="Heading5"/>
    <w:next w:val="Normal"/>
    <w:rsid w:val="00994D01"/>
    <w:pPr>
      <w:numPr>
        <w:numId w:val="8"/>
      </w:numPr>
      <w:tabs>
        <w:tab w:val="num" w:pos="1080"/>
        <w:tab w:val="left" w:pos="1140"/>
        <w:tab w:val="left" w:pos="1360"/>
      </w:tabs>
    </w:pPr>
  </w:style>
  <w:style w:type="paragraph" w:styleId="a6" w:customStyle="1">
    <w:name w:val="a6"/>
    <w:basedOn w:val="Heading6"/>
    <w:next w:val="Normal"/>
    <w:rsid w:val="00994D01"/>
    <w:pPr>
      <w:numPr>
        <w:numId w:val="8"/>
      </w:numPr>
      <w:tabs>
        <w:tab w:val="left" w:pos="1140"/>
        <w:tab w:val="left" w:pos="1360"/>
        <w:tab w:val="num" w:pos="1440"/>
      </w:tabs>
    </w:pPr>
  </w:style>
  <w:style w:type="paragraph" w:styleId="ANNEX" w:customStyle="1">
    <w:name w:val="ANNEX"/>
    <w:basedOn w:val="Normal"/>
    <w:next w:val="Normal"/>
    <w:rsid w:val="00994D01"/>
    <w:pPr>
      <w:keepNext w:val="1"/>
      <w:pageBreakBefore w:val="1"/>
      <w:numPr>
        <w:numId w:val="8"/>
      </w:numPr>
      <w:spacing w:after="760" w:line="310" w:lineRule="exact"/>
      <w:ind w:left="0" w:firstLine="0"/>
      <w:jc w:val="center"/>
      <w:outlineLvl w:val="0"/>
    </w:pPr>
    <w:rPr>
      <w:b w:val="1"/>
      <w:sz w:val="28"/>
    </w:rPr>
  </w:style>
  <w:style w:type="paragraph" w:styleId="ANNEXN" w:customStyle="1">
    <w:name w:val="ANNEXN"/>
    <w:basedOn w:val="ANNEX"/>
    <w:next w:val="Normal"/>
    <w:rsid w:val="00994D01"/>
    <w:pPr>
      <w:numPr>
        <w:numId w:val="0"/>
      </w:numPr>
    </w:pPr>
  </w:style>
  <w:style w:type="paragraph" w:styleId="ANNEXZ" w:customStyle="1">
    <w:name w:val="ANNEXZ"/>
    <w:basedOn w:val="ANNEX"/>
    <w:next w:val="Normal"/>
    <w:rsid w:val="00994D01"/>
    <w:pPr>
      <w:numPr>
        <w:numId w:val="0"/>
      </w:numPr>
    </w:pPr>
  </w:style>
  <w:style w:type="paragraph" w:styleId="Bibliography1" w:customStyle="1">
    <w:name w:val="Bibliography1"/>
    <w:basedOn w:val="Normal"/>
    <w:rsid w:val="00994D01"/>
    <w:pPr>
      <w:numPr>
        <w:numId w:val="1"/>
      </w:numPr>
      <w:tabs>
        <w:tab w:val="left" w:pos="660"/>
      </w:tabs>
    </w:pPr>
  </w:style>
  <w:style w:type="paragraph" w:styleId="BlockText">
    <w:name w:val="Block Text"/>
    <w:basedOn w:val="Normal"/>
    <w:rsid w:val="00994D01"/>
    <w:pPr>
      <w:spacing w:after="120"/>
      <w:ind w:left="1440" w:right="1440"/>
    </w:pPr>
  </w:style>
  <w:style w:type="paragraph" w:styleId="BodyText">
    <w:name w:val="Body Text"/>
    <w:basedOn w:val="Normal"/>
    <w:link w:val="BodyTextChar"/>
    <w:rsid w:val="00994D01"/>
    <w:pPr>
      <w:spacing w:after="60" w:before="60" w:line="210" w:lineRule="atLeast"/>
    </w:pPr>
    <w:rPr>
      <w:sz w:val="18"/>
    </w:rPr>
  </w:style>
  <w:style w:type="character" w:styleId="BodyTextChar" w:customStyle="1">
    <w:name w:val="Body Text Char"/>
    <w:basedOn w:val="DefaultParagraphFont"/>
    <w:link w:val="BodyText"/>
    <w:rsid w:val="00994D01"/>
    <w:rPr>
      <w:rFonts w:ascii="Arial" w:cs="Times New Roman" w:eastAsia="MS Mincho" w:hAnsi="Arial"/>
      <w:sz w:val="18"/>
      <w:szCs w:val="20"/>
      <w:lang w:eastAsia="ja-JP" w:val="en-GB"/>
    </w:rPr>
  </w:style>
  <w:style w:type="paragraph" w:styleId="BodyText2">
    <w:name w:val="Body Text 2"/>
    <w:basedOn w:val="Normal"/>
    <w:link w:val="BodyText2Char"/>
    <w:uiPriority w:val="99"/>
    <w:rsid w:val="00994D01"/>
    <w:pPr>
      <w:spacing w:after="60" w:before="60" w:line="190" w:lineRule="atLeast"/>
    </w:pPr>
    <w:rPr>
      <w:sz w:val="16"/>
    </w:rPr>
  </w:style>
  <w:style w:type="character" w:styleId="BodyText2Char" w:customStyle="1">
    <w:name w:val="Body Text 2 Char"/>
    <w:basedOn w:val="DefaultParagraphFont"/>
    <w:link w:val="BodyText2"/>
    <w:uiPriority w:val="99"/>
    <w:rsid w:val="00994D01"/>
    <w:rPr>
      <w:rFonts w:ascii="Arial" w:cs="Times New Roman" w:eastAsia="MS Mincho" w:hAnsi="Arial"/>
      <w:sz w:val="16"/>
      <w:szCs w:val="20"/>
      <w:lang w:eastAsia="ja-JP" w:val="en-GB"/>
    </w:rPr>
  </w:style>
  <w:style w:type="paragraph" w:styleId="BodyText3">
    <w:name w:val="Body Text 3"/>
    <w:basedOn w:val="Normal"/>
    <w:link w:val="BodyText3Char"/>
    <w:uiPriority w:val="99"/>
    <w:rsid w:val="00994D01"/>
    <w:pPr>
      <w:spacing w:after="60" w:before="60" w:line="170" w:lineRule="atLeast"/>
    </w:pPr>
    <w:rPr>
      <w:sz w:val="14"/>
    </w:rPr>
  </w:style>
  <w:style w:type="character" w:styleId="BodyText3Char" w:customStyle="1">
    <w:name w:val="Body Text 3 Char"/>
    <w:basedOn w:val="DefaultParagraphFont"/>
    <w:link w:val="BodyText3"/>
    <w:uiPriority w:val="99"/>
    <w:rsid w:val="00994D01"/>
    <w:rPr>
      <w:rFonts w:ascii="Arial" w:cs="Times New Roman" w:eastAsia="MS Mincho" w:hAnsi="Arial"/>
      <w:sz w:val="14"/>
      <w:szCs w:val="20"/>
      <w:lang w:eastAsia="ja-JP" w:val="en-GB"/>
    </w:rPr>
  </w:style>
  <w:style w:type="paragraph" w:styleId="BodyTextFirstIndent">
    <w:name w:val="Body Text First Indent"/>
    <w:basedOn w:val="BodyText"/>
    <w:link w:val="BodyTextFirstIndentChar"/>
    <w:rsid w:val="00994D01"/>
    <w:pPr>
      <w:spacing w:after="120" w:before="0"/>
      <w:ind w:firstLine="210"/>
    </w:pPr>
  </w:style>
  <w:style w:type="character" w:styleId="BodyTextFirstIndentChar" w:customStyle="1">
    <w:name w:val="Body Text First Indent Char"/>
    <w:basedOn w:val="BodyTextChar"/>
    <w:link w:val="BodyTextFirstIndent"/>
    <w:rsid w:val="00994D01"/>
    <w:rPr>
      <w:rFonts w:ascii="Arial" w:cs="Times New Roman" w:eastAsia="MS Mincho" w:hAnsi="Arial"/>
      <w:sz w:val="18"/>
      <w:szCs w:val="20"/>
      <w:lang w:eastAsia="ja-JP" w:val="en-GB"/>
    </w:rPr>
  </w:style>
  <w:style w:type="paragraph" w:styleId="BodyTextIndent">
    <w:name w:val="Body Text Indent"/>
    <w:basedOn w:val="Normal"/>
    <w:link w:val="BodyTextIndentChar"/>
    <w:uiPriority w:val="99"/>
    <w:rsid w:val="00994D01"/>
    <w:pPr>
      <w:spacing w:after="120"/>
      <w:ind w:left="283"/>
    </w:pPr>
  </w:style>
  <w:style w:type="character" w:styleId="BodyTextIndentChar" w:customStyle="1">
    <w:name w:val="Body Text Indent Char"/>
    <w:basedOn w:val="DefaultParagraphFont"/>
    <w:link w:val="BodyTextIndent"/>
    <w:uiPriority w:val="99"/>
    <w:rsid w:val="00994D01"/>
    <w:rPr>
      <w:rFonts w:ascii="Arial" w:cs="Times New Roman" w:eastAsia="MS Mincho" w:hAnsi="Arial"/>
      <w:sz w:val="20"/>
      <w:szCs w:val="20"/>
      <w:lang w:eastAsia="ja-JP" w:val="en-GB"/>
    </w:rPr>
  </w:style>
  <w:style w:type="paragraph" w:styleId="BodyTextFirstIndent2">
    <w:name w:val="Body Text First Indent 2"/>
    <w:basedOn w:val="Normal"/>
    <w:link w:val="BodyTextFirstIndent2Char"/>
    <w:rsid w:val="00994D01"/>
    <w:pPr>
      <w:ind w:firstLine="210"/>
    </w:pPr>
  </w:style>
  <w:style w:type="character" w:styleId="BodyTextFirstIndent2Char" w:customStyle="1">
    <w:name w:val="Body Text First Indent 2 Char"/>
    <w:basedOn w:val="BodyTextIndentChar"/>
    <w:link w:val="BodyTextFirstIndent2"/>
    <w:rsid w:val="00994D01"/>
    <w:rPr>
      <w:rFonts w:ascii="Arial" w:cs="Times New Roman" w:eastAsia="MS Mincho" w:hAnsi="Arial"/>
      <w:sz w:val="20"/>
      <w:szCs w:val="20"/>
      <w:lang w:eastAsia="ja-JP" w:val="en-GB"/>
    </w:rPr>
  </w:style>
  <w:style w:type="paragraph" w:styleId="BodyTextIndent2">
    <w:name w:val="Body Text Indent 2"/>
    <w:basedOn w:val="Normal"/>
    <w:link w:val="BodyTextIndent2Char"/>
    <w:uiPriority w:val="99"/>
    <w:rsid w:val="00994D01"/>
    <w:pPr>
      <w:spacing w:after="120" w:line="480" w:lineRule="auto"/>
      <w:ind w:left="283"/>
    </w:pPr>
  </w:style>
  <w:style w:type="character" w:styleId="BodyTextIndent2Char" w:customStyle="1">
    <w:name w:val="Body Text Indent 2 Char"/>
    <w:basedOn w:val="DefaultParagraphFont"/>
    <w:link w:val="BodyTextIndent2"/>
    <w:uiPriority w:val="99"/>
    <w:rsid w:val="00994D01"/>
    <w:rPr>
      <w:rFonts w:ascii="Arial" w:cs="Times New Roman" w:eastAsia="MS Mincho" w:hAnsi="Arial"/>
      <w:sz w:val="20"/>
      <w:szCs w:val="20"/>
      <w:lang w:eastAsia="ja-JP" w:val="en-GB"/>
    </w:rPr>
  </w:style>
  <w:style w:type="paragraph" w:styleId="BodyTextIndent3">
    <w:name w:val="Body Text Indent 3"/>
    <w:basedOn w:val="Normal"/>
    <w:link w:val="BodyTextIndent3Char"/>
    <w:rsid w:val="00994D01"/>
    <w:pPr>
      <w:spacing w:after="120"/>
      <w:ind w:left="283"/>
    </w:pPr>
    <w:rPr>
      <w:sz w:val="16"/>
    </w:rPr>
  </w:style>
  <w:style w:type="character" w:styleId="BodyTextIndent3Char" w:customStyle="1">
    <w:name w:val="Body Text Indent 3 Char"/>
    <w:basedOn w:val="DefaultParagraphFont"/>
    <w:link w:val="BodyTextIndent3"/>
    <w:rsid w:val="00994D01"/>
    <w:rPr>
      <w:rFonts w:ascii="Arial" w:cs="Times New Roman" w:eastAsia="MS Mincho" w:hAnsi="Arial"/>
      <w:sz w:val="16"/>
      <w:szCs w:val="20"/>
      <w:lang w:eastAsia="ja-JP" w:val="en-GB"/>
    </w:rPr>
  </w:style>
  <w:style w:type="paragraph" w:styleId="Caption">
    <w:name w:val="caption"/>
    <w:basedOn w:val="Normal"/>
    <w:next w:val="Normal"/>
    <w:qFormat w:val="1"/>
    <w:rsid w:val="00994D01"/>
    <w:pPr>
      <w:spacing w:after="120" w:before="120"/>
    </w:pPr>
    <w:rPr>
      <w:b w:val="1"/>
    </w:rPr>
  </w:style>
  <w:style w:type="paragraph" w:styleId="Closing">
    <w:name w:val="Closing"/>
    <w:basedOn w:val="Normal"/>
    <w:link w:val="ClosingChar"/>
    <w:rsid w:val="00994D01"/>
    <w:pPr>
      <w:ind w:left="4252"/>
    </w:pPr>
  </w:style>
  <w:style w:type="character" w:styleId="ClosingChar" w:customStyle="1">
    <w:name w:val="Closing Char"/>
    <w:basedOn w:val="DefaultParagraphFont"/>
    <w:link w:val="Closing"/>
    <w:rsid w:val="00994D01"/>
    <w:rPr>
      <w:rFonts w:ascii="Arial" w:cs="Times New Roman" w:eastAsia="MS Mincho" w:hAnsi="Arial"/>
      <w:sz w:val="20"/>
      <w:szCs w:val="20"/>
      <w:lang w:eastAsia="ja-JP" w:val="en-GB"/>
    </w:rPr>
  </w:style>
  <w:style w:type="character" w:styleId="CommentReference">
    <w:name w:val="annotation reference"/>
    <w:uiPriority w:val="99"/>
    <w:rsid w:val="00994D01"/>
    <w:rPr>
      <w:noProof w:val="0"/>
      <w:sz w:val="16"/>
      <w:lang w:val="fr-FR"/>
    </w:rPr>
  </w:style>
  <w:style w:type="paragraph" w:styleId="CommentText">
    <w:name w:val="annotation text"/>
    <w:basedOn w:val="Normal"/>
    <w:link w:val="CommentTextChar"/>
    <w:uiPriority w:val="99"/>
    <w:rsid w:val="00994D01"/>
  </w:style>
  <w:style w:type="character" w:styleId="CommentTextChar" w:customStyle="1">
    <w:name w:val="Comment Text Char"/>
    <w:basedOn w:val="DefaultParagraphFont"/>
    <w:link w:val="CommentText"/>
    <w:uiPriority w:val="99"/>
    <w:rsid w:val="00994D01"/>
    <w:rPr>
      <w:rFonts w:ascii="Arial" w:cs="Times New Roman" w:eastAsia="MS Mincho" w:hAnsi="Arial"/>
      <w:sz w:val="20"/>
      <w:szCs w:val="20"/>
      <w:lang w:eastAsia="ja-JP" w:val="en-GB"/>
    </w:rPr>
  </w:style>
  <w:style w:type="paragraph" w:styleId="Date">
    <w:name w:val="Date"/>
    <w:basedOn w:val="Normal"/>
    <w:next w:val="Normal"/>
    <w:link w:val="DateChar"/>
    <w:rsid w:val="00994D01"/>
  </w:style>
  <w:style w:type="character" w:styleId="DateChar" w:customStyle="1">
    <w:name w:val="Date Char"/>
    <w:basedOn w:val="DefaultParagraphFont"/>
    <w:link w:val="Date"/>
    <w:rsid w:val="00994D01"/>
    <w:rPr>
      <w:rFonts w:ascii="Arial" w:cs="Times New Roman" w:eastAsia="MS Mincho" w:hAnsi="Arial"/>
      <w:sz w:val="20"/>
      <w:szCs w:val="20"/>
      <w:lang w:eastAsia="ja-JP" w:val="en-GB"/>
    </w:rPr>
  </w:style>
  <w:style w:type="paragraph" w:styleId="Definition" w:customStyle="1">
    <w:name w:val="Definition"/>
    <w:basedOn w:val="Normal"/>
    <w:next w:val="Normal"/>
    <w:rsid w:val="00994D01"/>
  </w:style>
  <w:style w:type="character" w:styleId="Defterms" w:customStyle="1">
    <w:name w:val="Defterms"/>
    <w:rsid w:val="00994D01"/>
    <w:rPr>
      <w:noProof w:val="0"/>
      <w:color w:val="auto"/>
      <w:lang w:val="fr-FR"/>
    </w:rPr>
  </w:style>
  <w:style w:type="paragraph" w:styleId="dl" w:customStyle="1">
    <w:name w:val="dl"/>
    <w:basedOn w:val="Normal"/>
    <w:rsid w:val="00994D01"/>
    <w:pPr>
      <w:ind w:left="800" w:hanging="400"/>
    </w:pPr>
  </w:style>
  <w:style w:type="paragraph" w:styleId="DocumentMap">
    <w:name w:val="Document Map"/>
    <w:basedOn w:val="Normal"/>
    <w:link w:val="DocumentMapChar"/>
    <w:semiHidden w:val="1"/>
    <w:rsid w:val="00994D01"/>
    <w:pPr>
      <w:shd w:color="auto" w:fill="000080" w:val="clear"/>
    </w:pPr>
    <w:rPr>
      <w:rFonts w:ascii="Tahoma" w:hAnsi="Tahoma"/>
    </w:rPr>
  </w:style>
  <w:style w:type="character" w:styleId="DocumentMapChar" w:customStyle="1">
    <w:name w:val="Document Map Char"/>
    <w:basedOn w:val="DefaultParagraphFont"/>
    <w:link w:val="DocumentMap"/>
    <w:semiHidden w:val="1"/>
    <w:rsid w:val="00994D01"/>
    <w:rPr>
      <w:rFonts w:ascii="Tahoma" w:cs="Times New Roman" w:eastAsia="MS Mincho" w:hAnsi="Tahoma"/>
      <w:sz w:val="20"/>
      <w:szCs w:val="20"/>
      <w:shd w:color="auto" w:fill="000080" w:val="clear"/>
      <w:lang w:eastAsia="ja-JP" w:val="en-GB"/>
    </w:rPr>
  </w:style>
  <w:style w:type="character" w:styleId="Emphasis">
    <w:name w:val="Emphasis"/>
    <w:qFormat w:val="1"/>
    <w:rsid w:val="00994D01"/>
    <w:rPr>
      <w:i w:val="1"/>
      <w:noProof w:val="0"/>
      <w:lang w:val="fr-FR"/>
    </w:rPr>
  </w:style>
  <w:style w:type="character" w:styleId="EndnoteReference">
    <w:name w:val="endnote reference"/>
    <w:semiHidden w:val="1"/>
    <w:rsid w:val="00994D01"/>
    <w:rPr>
      <w:noProof w:val="0"/>
      <w:vertAlign w:val="superscript"/>
      <w:lang w:val="fr-FR"/>
    </w:rPr>
  </w:style>
  <w:style w:type="paragraph" w:styleId="EndnoteText">
    <w:name w:val="endnote text"/>
    <w:basedOn w:val="Normal"/>
    <w:link w:val="EndnoteTextChar"/>
    <w:semiHidden w:val="1"/>
    <w:rsid w:val="00994D01"/>
  </w:style>
  <w:style w:type="character" w:styleId="EndnoteTextChar" w:customStyle="1">
    <w:name w:val="Endnote Text Char"/>
    <w:basedOn w:val="DefaultParagraphFont"/>
    <w:link w:val="EndnoteText"/>
    <w:semiHidden w:val="1"/>
    <w:rsid w:val="00994D01"/>
    <w:rPr>
      <w:rFonts w:ascii="Arial" w:cs="Times New Roman" w:eastAsia="MS Mincho" w:hAnsi="Arial"/>
      <w:sz w:val="20"/>
      <w:szCs w:val="20"/>
      <w:lang w:eastAsia="ja-JP" w:val="en-GB"/>
    </w:rPr>
  </w:style>
  <w:style w:type="paragraph" w:styleId="EnvelopeAddress">
    <w:name w:val="envelope address"/>
    <w:basedOn w:val="Normal"/>
    <w:rsid w:val="00994D01"/>
    <w:pPr>
      <w:framePr w:lines="0" w:w="7938" w:h="1985" w:hSpace="141" w:wrap="auto" w:hAnchor="page" w:xAlign="center" w:yAlign="bottom" w:hRule="exact"/>
      <w:ind w:left="2835"/>
    </w:pPr>
    <w:rPr>
      <w:sz w:val="24"/>
    </w:rPr>
  </w:style>
  <w:style w:type="paragraph" w:styleId="EnvelopeReturn">
    <w:name w:val="envelope return"/>
    <w:basedOn w:val="Normal"/>
    <w:rsid w:val="00994D01"/>
  </w:style>
  <w:style w:type="paragraph" w:styleId="Example" w:customStyle="1">
    <w:name w:val="Example"/>
    <w:basedOn w:val="Normal"/>
    <w:next w:val="Normal"/>
    <w:rsid w:val="00994D01"/>
    <w:pPr>
      <w:tabs>
        <w:tab w:val="left" w:pos="1360"/>
      </w:tabs>
      <w:spacing w:line="210" w:lineRule="atLeast"/>
    </w:pPr>
    <w:rPr>
      <w:sz w:val="18"/>
    </w:rPr>
  </w:style>
  <w:style w:type="character" w:styleId="ExtXref" w:customStyle="1">
    <w:name w:val="ExtXref"/>
    <w:rsid w:val="00994D01"/>
    <w:rPr>
      <w:noProof w:val="0"/>
      <w:color w:val="auto"/>
      <w:lang w:val="fr-FR"/>
    </w:rPr>
  </w:style>
  <w:style w:type="paragraph" w:styleId="Figurefootnote" w:customStyle="1">
    <w:name w:val="Figure footnote"/>
    <w:basedOn w:val="Normal"/>
    <w:rsid w:val="00994D01"/>
    <w:pPr>
      <w:keepNext w:val="1"/>
      <w:tabs>
        <w:tab w:val="left" w:pos="340"/>
      </w:tabs>
      <w:spacing w:after="60" w:line="210" w:lineRule="atLeast"/>
    </w:pPr>
    <w:rPr>
      <w:sz w:val="18"/>
    </w:rPr>
  </w:style>
  <w:style w:type="paragraph" w:styleId="Figuretitle" w:customStyle="1">
    <w:name w:val="Figure title"/>
    <w:basedOn w:val="Normal"/>
    <w:next w:val="Normal"/>
    <w:rsid w:val="00994D01"/>
    <w:pPr>
      <w:suppressAutoHyphens w:val="1"/>
      <w:spacing w:after="220" w:before="220"/>
      <w:jc w:val="center"/>
    </w:pPr>
    <w:rPr>
      <w:b w:val="1"/>
    </w:rPr>
  </w:style>
  <w:style w:type="character" w:styleId="FollowedHyperlink">
    <w:name w:val="FollowedHyperlink"/>
    <w:uiPriority w:val="99"/>
    <w:rsid w:val="00994D01"/>
    <w:rPr>
      <w:noProof w:val="0"/>
      <w:color w:val="800080"/>
      <w:u w:val="single"/>
      <w:lang w:val="fr-FR"/>
    </w:rPr>
  </w:style>
  <w:style w:type="paragraph" w:styleId="Footer">
    <w:name w:val="footer"/>
    <w:basedOn w:val="Normal"/>
    <w:link w:val="FooterChar"/>
    <w:rsid w:val="00994D01"/>
    <w:pPr>
      <w:spacing w:after="0" w:line="220" w:lineRule="exact"/>
    </w:pPr>
  </w:style>
  <w:style w:type="character" w:styleId="FooterChar" w:customStyle="1">
    <w:name w:val="Footer Char"/>
    <w:basedOn w:val="DefaultParagraphFont"/>
    <w:link w:val="Footer"/>
    <w:rsid w:val="00994D01"/>
    <w:rPr>
      <w:rFonts w:ascii="Arial" w:cs="Times New Roman" w:eastAsia="MS Mincho" w:hAnsi="Arial"/>
      <w:sz w:val="20"/>
      <w:szCs w:val="20"/>
      <w:lang w:eastAsia="ja-JP" w:val="en-GB"/>
    </w:rPr>
  </w:style>
  <w:style w:type="character" w:styleId="FootnoteReference">
    <w:name w:val="footnote reference"/>
    <w:semiHidden w:val="1"/>
    <w:rsid w:val="00994D01"/>
    <w:rPr>
      <w:noProof w:val="1"/>
      <w:position w:val="6"/>
      <w:sz w:val="16"/>
      <w:vertAlign w:val="baseline"/>
      <w:lang w:val="fr-FR"/>
    </w:rPr>
  </w:style>
  <w:style w:type="paragraph" w:styleId="FootnoteText">
    <w:name w:val="footnote text"/>
    <w:basedOn w:val="Normal"/>
    <w:link w:val="FootnoteTextChar"/>
    <w:rsid w:val="00994D01"/>
    <w:pPr>
      <w:tabs>
        <w:tab w:val="left" w:pos="340"/>
      </w:tabs>
      <w:spacing w:after="120" w:line="210" w:lineRule="atLeast"/>
    </w:pPr>
    <w:rPr>
      <w:sz w:val="18"/>
    </w:rPr>
  </w:style>
  <w:style w:type="character" w:styleId="FootnoteTextChar" w:customStyle="1">
    <w:name w:val="Footnote Text Char"/>
    <w:basedOn w:val="DefaultParagraphFont"/>
    <w:link w:val="FootnoteText"/>
    <w:rsid w:val="00994D01"/>
    <w:rPr>
      <w:rFonts w:ascii="Arial" w:cs="Times New Roman" w:eastAsia="MS Mincho" w:hAnsi="Arial"/>
      <w:sz w:val="18"/>
      <w:szCs w:val="20"/>
      <w:lang w:eastAsia="ja-JP" w:val="en-GB"/>
    </w:rPr>
  </w:style>
  <w:style w:type="paragraph" w:styleId="Foreword" w:customStyle="1">
    <w:name w:val="Foreword"/>
    <w:basedOn w:val="Normal"/>
    <w:next w:val="Normal"/>
    <w:rsid w:val="00994D01"/>
    <w:rPr>
      <w:color w:val="0000ff"/>
    </w:rPr>
  </w:style>
  <w:style w:type="paragraph" w:styleId="Formula" w:customStyle="1">
    <w:name w:val="Formula"/>
    <w:basedOn w:val="Normal"/>
    <w:next w:val="Normal"/>
    <w:rsid w:val="00994D01"/>
    <w:pPr>
      <w:tabs>
        <w:tab w:val="right" w:pos="9752"/>
      </w:tabs>
      <w:spacing w:after="220"/>
      <w:ind w:left="403"/>
      <w:jc w:val="left"/>
    </w:pPr>
  </w:style>
  <w:style w:type="paragraph" w:styleId="Header">
    <w:name w:val="header"/>
    <w:basedOn w:val="Normal"/>
    <w:link w:val="HeaderChar"/>
    <w:uiPriority w:val="99"/>
    <w:rsid w:val="00994D01"/>
    <w:pPr>
      <w:spacing w:after="740" w:line="220" w:lineRule="exact"/>
    </w:pPr>
    <w:rPr>
      <w:b w:val="1"/>
      <w:sz w:val="22"/>
    </w:rPr>
  </w:style>
  <w:style w:type="character" w:styleId="HeaderChar" w:customStyle="1">
    <w:name w:val="Header Char"/>
    <w:basedOn w:val="DefaultParagraphFont"/>
    <w:link w:val="Header"/>
    <w:uiPriority w:val="99"/>
    <w:rsid w:val="00994D01"/>
    <w:rPr>
      <w:rFonts w:ascii="Arial" w:cs="Times New Roman" w:eastAsia="MS Mincho" w:hAnsi="Arial"/>
      <w:b w:val="1"/>
      <w:szCs w:val="20"/>
      <w:lang w:eastAsia="ja-JP" w:val="en-GB"/>
    </w:rPr>
  </w:style>
  <w:style w:type="character" w:styleId="Hyperlink">
    <w:name w:val="Hyperlink"/>
    <w:uiPriority w:val="99"/>
    <w:rsid w:val="00994D01"/>
    <w:rPr>
      <w:noProof w:val="0"/>
      <w:color w:val="0000ff"/>
      <w:u w:val="single"/>
      <w:lang w:val="fr-FR"/>
    </w:rPr>
  </w:style>
  <w:style w:type="paragraph" w:styleId="Index1">
    <w:name w:val="index 1"/>
    <w:basedOn w:val="Normal"/>
    <w:semiHidden w:val="1"/>
    <w:rsid w:val="00994D01"/>
    <w:pPr>
      <w:spacing w:after="0" w:line="210" w:lineRule="atLeast"/>
      <w:ind w:left="142" w:hanging="142"/>
      <w:jc w:val="left"/>
    </w:pPr>
    <w:rPr>
      <w:b w:val="1"/>
      <w:sz w:val="18"/>
    </w:rPr>
  </w:style>
  <w:style w:type="paragraph" w:styleId="Index2">
    <w:name w:val="index 2"/>
    <w:basedOn w:val="Normal"/>
    <w:next w:val="Normal"/>
    <w:autoRedefine w:val="1"/>
    <w:semiHidden w:val="1"/>
    <w:rsid w:val="00994D01"/>
    <w:pPr>
      <w:spacing w:line="210" w:lineRule="atLeast"/>
      <w:ind w:left="600" w:hanging="200"/>
    </w:pPr>
    <w:rPr>
      <w:b w:val="1"/>
      <w:sz w:val="18"/>
    </w:rPr>
  </w:style>
  <w:style w:type="paragraph" w:styleId="Index3">
    <w:name w:val="index 3"/>
    <w:basedOn w:val="Normal"/>
    <w:next w:val="Normal"/>
    <w:autoRedefine w:val="1"/>
    <w:semiHidden w:val="1"/>
    <w:rsid w:val="00994D01"/>
    <w:pPr>
      <w:spacing w:line="220" w:lineRule="atLeast"/>
      <w:ind w:left="600" w:hanging="200"/>
    </w:pPr>
    <w:rPr>
      <w:b w:val="1"/>
    </w:rPr>
  </w:style>
  <w:style w:type="paragraph" w:styleId="Index4">
    <w:name w:val="index 4"/>
    <w:basedOn w:val="Normal"/>
    <w:next w:val="Normal"/>
    <w:autoRedefine w:val="1"/>
    <w:semiHidden w:val="1"/>
    <w:rsid w:val="00994D01"/>
    <w:pPr>
      <w:spacing w:line="220" w:lineRule="atLeast"/>
      <w:ind w:left="800" w:hanging="200"/>
    </w:pPr>
    <w:rPr>
      <w:b w:val="1"/>
    </w:rPr>
  </w:style>
  <w:style w:type="paragraph" w:styleId="Index5">
    <w:name w:val="index 5"/>
    <w:basedOn w:val="Normal"/>
    <w:next w:val="Normal"/>
    <w:autoRedefine w:val="1"/>
    <w:semiHidden w:val="1"/>
    <w:rsid w:val="00994D01"/>
    <w:pPr>
      <w:spacing w:line="220" w:lineRule="atLeast"/>
      <w:ind w:left="1000" w:hanging="200"/>
    </w:pPr>
    <w:rPr>
      <w:b w:val="1"/>
    </w:rPr>
  </w:style>
  <w:style w:type="paragraph" w:styleId="Index6">
    <w:name w:val="index 6"/>
    <w:basedOn w:val="Normal"/>
    <w:next w:val="Normal"/>
    <w:autoRedefine w:val="1"/>
    <w:semiHidden w:val="1"/>
    <w:rsid w:val="00994D01"/>
    <w:pPr>
      <w:spacing w:line="220" w:lineRule="atLeast"/>
      <w:ind w:left="1200" w:hanging="200"/>
    </w:pPr>
    <w:rPr>
      <w:b w:val="1"/>
    </w:rPr>
  </w:style>
  <w:style w:type="paragraph" w:styleId="Index7">
    <w:name w:val="index 7"/>
    <w:basedOn w:val="Normal"/>
    <w:next w:val="Normal"/>
    <w:autoRedefine w:val="1"/>
    <w:semiHidden w:val="1"/>
    <w:rsid w:val="00994D01"/>
    <w:pPr>
      <w:spacing w:line="220" w:lineRule="atLeast"/>
      <w:ind w:left="1400" w:hanging="200"/>
    </w:pPr>
    <w:rPr>
      <w:b w:val="1"/>
    </w:rPr>
  </w:style>
  <w:style w:type="paragraph" w:styleId="Index8">
    <w:name w:val="index 8"/>
    <w:basedOn w:val="Normal"/>
    <w:next w:val="Normal"/>
    <w:autoRedefine w:val="1"/>
    <w:semiHidden w:val="1"/>
    <w:rsid w:val="00994D01"/>
    <w:pPr>
      <w:spacing w:line="220" w:lineRule="atLeast"/>
      <w:ind w:left="1600" w:hanging="200"/>
    </w:pPr>
    <w:rPr>
      <w:b w:val="1"/>
    </w:rPr>
  </w:style>
  <w:style w:type="paragraph" w:styleId="Index9">
    <w:name w:val="index 9"/>
    <w:basedOn w:val="Normal"/>
    <w:next w:val="Normal"/>
    <w:autoRedefine w:val="1"/>
    <w:semiHidden w:val="1"/>
    <w:rsid w:val="00994D01"/>
    <w:pPr>
      <w:spacing w:line="220" w:lineRule="atLeast"/>
      <w:ind w:left="1800" w:hanging="200"/>
    </w:pPr>
    <w:rPr>
      <w:b w:val="1"/>
    </w:rPr>
  </w:style>
  <w:style w:type="paragraph" w:styleId="IndexHeading">
    <w:name w:val="index heading"/>
    <w:basedOn w:val="Normal"/>
    <w:next w:val="Index1"/>
    <w:semiHidden w:val="1"/>
    <w:rsid w:val="00994D01"/>
    <w:pPr>
      <w:keepNext w:val="1"/>
      <w:spacing w:after="210" w:before="400"/>
      <w:jc w:val="center"/>
    </w:pPr>
  </w:style>
  <w:style w:type="paragraph" w:styleId="Introduction" w:customStyle="1">
    <w:name w:val="Introduction"/>
    <w:basedOn w:val="Normal"/>
    <w:next w:val="Normal"/>
    <w:rsid w:val="00994D01"/>
    <w:pPr>
      <w:keepNext w:val="1"/>
      <w:pageBreakBefore w:val="1"/>
      <w:tabs>
        <w:tab w:val="left" w:pos="400"/>
      </w:tabs>
      <w:suppressAutoHyphens w:val="1"/>
      <w:spacing w:after="310" w:before="960" w:line="310" w:lineRule="exact"/>
      <w:jc w:val="left"/>
    </w:pPr>
    <w:rPr>
      <w:b w:val="1"/>
      <w:sz w:val="28"/>
    </w:rPr>
  </w:style>
  <w:style w:type="character" w:styleId="LineNumber">
    <w:name w:val="line number"/>
    <w:rsid w:val="00994D01"/>
    <w:rPr>
      <w:noProof w:val="0"/>
      <w:lang w:val="fr-FR"/>
    </w:rPr>
  </w:style>
  <w:style w:type="paragraph" w:styleId="List">
    <w:name w:val="List"/>
    <w:basedOn w:val="Normal"/>
    <w:rsid w:val="00994D01"/>
    <w:pPr>
      <w:ind w:left="283" w:hanging="283"/>
    </w:pPr>
  </w:style>
  <w:style w:type="paragraph" w:styleId="List2">
    <w:name w:val="List 2"/>
    <w:basedOn w:val="Normal"/>
    <w:rsid w:val="00994D01"/>
    <w:pPr>
      <w:ind w:left="566" w:hanging="283"/>
    </w:pPr>
  </w:style>
  <w:style w:type="paragraph" w:styleId="List3">
    <w:name w:val="List 3"/>
    <w:basedOn w:val="Normal"/>
    <w:rsid w:val="00994D01"/>
    <w:pPr>
      <w:ind w:left="849" w:hanging="283"/>
    </w:pPr>
  </w:style>
  <w:style w:type="paragraph" w:styleId="List4">
    <w:name w:val="List 4"/>
    <w:basedOn w:val="Normal"/>
    <w:rsid w:val="00994D01"/>
    <w:pPr>
      <w:ind w:left="1132" w:hanging="283"/>
    </w:pPr>
  </w:style>
  <w:style w:type="paragraph" w:styleId="List5">
    <w:name w:val="List 5"/>
    <w:basedOn w:val="Normal"/>
    <w:rsid w:val="00994D01"/>
    <w:pPr>
      <w:ind w:left="1415" w:hanging="283"/>
    </w:pPr>
  </w:style>
  <w:style w:type="paragraph" w:styleId="ListBullet">
    <w:name w:val="List Bullet"/>
    <w:basedOn w:val="Normal"/>
    <w:autoRedefine w:val="1"/>
    <w:rsid w:val="00994D01"/>
    <w:pPr>
      <w:tabs>
        <w:tab w:val="num" w:pos="360"/>
      </w:tabs>
      <w:ind w:left="360" w:hanging="360"/>
    </w:pPr>
  </w:style>
  <w:style w:type="paragraph" w:styleId="ListBullet2">
    <w:name w:val="List Bullet 2"/>
    <w:basedOn w:val="Normal"/>
    <w:autoRedefine w:val="1"/>
    <w:rsid w:val="00994D01"/>
    <w:pPr>
      <w:tabs>
        <w:tab w:val="num" w:pos="643"/>
      </w:tabs>
      <w:ind w:left="643" w:hanging="360"/>
    </w:pPr>
  </w:style>
  <w:style w:type="paragraph" w:styleId="ListBullet3">
    <w:name w:val="List Bullet 3"/>
    <w:basedOn w:val="Normal"/>
    <w:autoRedefine w:val="1"/>
    <w:rsid w:val="00994D01"/>
    <w:pPr>
      <w:tabs>
        <w:tab w:val="num" w:pos="926"/>
      </w:tabs>
      <w:ind w:left="926" w:hanging="360"/>
    </w:pPr>
  </w:style>
  <w:style w:type="paragraph" w:styleId="ListBullet4">
    <w:name w:val="List Bullet 4"/>
    <w:basedOn w:val="Normal"/>
    <w:autoRedefine w:val="1"/>
    <w:rsid w:val="00994D01"/>
    <w:pPr>
      <w:tabs>
        <w:tab w:val="num" w:pos="1209"/>
      </w:tabs>
      <w:ind w:left="1209" w:hanging="360"/>
    </w:pPr>
  </w:style>
  <w:style w:type="paragraph" w:styleId="ListBullet5">
    <w:name w:val="List Bullet 5"/>
    <w:basedOn w:val="Normal"/>
    <w:autoRedefine w:val="1"/>
    <w:rsid w:val="00994D01"/>
    <w:pPr>
      <w:numPr>
        <w:numId w:val="2"/>
      </w:numPr>
      <w:tabs>
        <w:tab w:val="clear" w:pos="360"/>
        <w:tab w:val="num" w:pos="1492"/>
      </w:tabs>
      <w:ind w:left="1492"/>
    </w:pPr>
  </w:style>
  <w:style w:type="paragraph" w:styleId="ListContinue">
    <w:name w:val="List Continue"/>
    <w:basedOn w:val="Normal"/>
    <w:rsid w:val="00994D01"/>
    <w:pPr>
      <w:tabs>
        <w:tab w:val="left" w:pos="400"/>
      </w:tabs>
      <w:ind w:left="400" w:hanging="400"/>
    </w:pPr>
  </w:style>
  <w:style w:type="paragraph" w:styleId="ListContinue2">
    <w:name w:val="List Continue 2"/>
    <w:basedOn w:val="ListContinue"/>
    <w:rsid w:val="00994D01"/>
    <w:pPr>
      <w:numPr>
        <w:ilvl w:val="1"/>
        <w:numId w:val="1"/>
      </w:numPr>
      <w:tabs>
        <w:tab w:val="clear" w:pos="400"/>
        <w:tab w:val="left" w:pos="800"/>
      </w:tabs>
    </w:pPr>
  </w:style>
  <w:style w:type="paragraph" w:styleId="ListContinue3">
    <w:name w:val="List Continue 3"/>
    <w:basedOn w:val="ListContinue"/>
    <w:rsid w:val="00994D01"/>
    <w:pPr>
      <w:numPr>
        <w:ilvl w:val="2"/>
        <w:numId w:val="1"/>
      </w:numPr>
      <w:tabs>
        <w:tab w:val="clear" w:pos="400"/>
        <w:tab w:val="left" w:pos="1200"/>
      </w:tabs>
    </w:pPr>
  </w:style>
  <w:style w:type="paragraph" w:styleId="ListContinue4">
    <w:name w:val="List Continue 4"/>
    <w:basedOn w:val="ListContinue"/>
    <w:rsid w:val="00994D01"/>
    <w:pPr>
      <w:numPr>
        <w:numId w:val="3"/>
      </w:numPr>
      <w:tabs>
        <w:tab w:val="clear" w:pos="360"/>
        <w:tab w:val="clear" w:pos="400"/>
        <w:tab w:val="left" w:pos="1600"/>
      </w:tabs>
      <w:ind w:left="1600" w:hanging="400"/>
    </w:pPr>
  </w:style>
  <w:style w:type="paragraph" w:styleId="ListContinue5">
    <w:name w:val="List Continue 5"/>
    <w:basedOn w:val="Normal"/>
    <w:rsid w:val="00994D01"/>
    <w:pPr>
      <w:spacing w:after="120"/>
      <w:ind w:left="1415"/>
    </w:pPr>
  </w:style>
  <w:style w:type="paragraph" w:styleId="ListNumber">
    <w:name w:val="List Number"/>
    <w:basedOn w:val="Normal"/>
    <w:rsid w:val="00994D01"/>
    <w:pPr>
      <w:numPr>
        <w:numId w:val="4"/>
      </w:numPr>
      <w:tabs>
        <w:tab w:val="clear" w:pos="643"/>
        <w:tab w:val="left" w:pos="400"/>
      </w:tabs>
      <w:ind w:left="400" w:hanging="400"/>
    </w:pPr>
  </w:style>
  <w:style w:type="paragraph" w:styleId="ListNumber2">
    <w:name w:val="List Number 2"/>
    <w:basedOn w:val="Normal"/>
    <w:rsid w:val="00994D01"/>
    <w:pPr>
      <w:numPr>
        <w:numId w:val="5"/>
      </w:numPr>
      <w:tabs>
        <w:tab w:val="clear" w:pos="926"/>
        <w:tab w:val="left" w:pos="800"/>
      </w:tabs>
      <w:ind w:left="800" w:hanging="400"/>
    </w:pPr>
  </w:style>
  <w:style w:type="paragraph" w:styleId="ListNumber3">
    <w:name w:val="List Number 3"/>
    <w:basedOn w:val="Normal"/>
    <w:rsid w:val="00994D01"/>
    <w:pPr>
      <w:numPr>
        <w:numId w:val="6"/>
      </w:numPr>
      <w:tabs>
        <w:tab w:val="clear" w:pos="1209"/>
        <w:tab w:val="left" w:pos="1200"/>
      </w:tabs>
      <w:ind w:left="1200" w:hanging="400"/>
    </w:pPr>
  </w:style>
  <w:style w:type="paragraph" w:styleId="ListNumber4">
    <w:name w:val="List Number 4"/>
    <w:basedOn w:val="Normal"/>
    <w:rsid w:val="00994D01"/>
    <w:pPr>
      <w:numPr>
        <w:numId w:val="7"/>
      </w:numPr>
      <w:tabs>
        <w:tab w:val="clear" w:pos="1492"/>
        <w:tab w:val="left" w:pos="1600"/>
      </w:tabs>
      <w:ind w:left="1600" w:hanging="400"/>
    </w:pPr>
  </w:style>
  <w:style w:type="paragraph" w:styleId="ListNumber5">
    <w:name w:val="List Number 5"/>
    <w:basedOn w:val="Normal"/>
    <w:rsid w:val="00994D01"/>
    <w:pPr>
      <w:tabs>
        <w:tab w:val="num" w:pos="1492"/>
      </w:tabs>
      <w:ind w:left="1492" w:hanging="360"/>
    </w:pPr>
  </w:style>
  <w:style w:type="paragraph" w:styleId="MacroText">
    <w:name w:val="macro"/>
    <w:link w:val="MacroTextChar"/>
    <w:semiHidden w:val="1"/>
    <w:rsid w:val="00994D01"/>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cs="Times New Roman" w:eastAsia="MS Mincho" w:hAnsi="Courier New"/>
      <w:sz w:val="20"/>
      <w:szCs w:val="20"/>
      <w:lang w:eastAsia="ja-JP" w:val="en-GB"/>
    </w:rPr>
  </w:style>
  <w:style w:type="character" w:styleId="MacroTextChar" w:customStyle="1">
    <w:name w:val="Macro Text Char"/>
    <w:basedOn w:val="DefaultParagraphFont"/>
    <w:link w:val="MacroText"/>
    <w:semiHidden w:val="1"/>
    <w:rsid w:val="00994D01"/>
    <w:rPr>
      <w:rFonts w:ascii="Courier New" w:cs="Times New Roman" w:eastAsia="MS Mincho" w:hAnsi="Courier New"/>
      <w:sz w:val="20"/>
      <w:szCs w:val="20"/>
      <w:lang w:eastAsia="ja-JP" w:val="en-GB"/>
    </w:rPr>
  </w:style>
  <w:style w:type="paragraph" w:styleId="MessageHeader">
    <w:name w:val="Message Header"/>
    <w:basedOn w:val="Normal"/>
    <w:link w:val="MessageHeaderChar"/>
    <w:rsid w:val="00994D01"/>
    <w:pPr>
      <w:pBdr>
        <w:top w:color="auto" w:space="1" w:sz="6" w:val="single"/>
        <w:left w:color="auto" w:space="1" w:sz="6" w:val="single"/>
        <w:bottom w:color="auto" w:space="1" w:sz="6" w:val="single"/>
        <w:right w:color="auto" w:space="1" w:sz="6" w:val="single"/>
      </w:pBdr>
      <w:shd w:color="auto" w:fill="auto" w:val="pct20"/>
      <w:ind w:left="1134" w:hanging="1134"/>
    </w:pPr>
    <w:rPr>
      <w:sz w:val="24"/>
    </w:rPr>
  </w:style>
  <w:style w:type="character" w:styleId="MessageHeaderChar" w:customStyle="1">
    <w:name w:val="Message Header Char"/>
    <w:basedOn w:val="DefaultParagraphFont"/>
    <w:link w:val="MessageHeader"/>
    <w:rsid w:val="00994D01"/>
    <w:rPr>
      <w:rFonts w:ascii="Arial" w:cs="Times New Roman" w:eastAsia="MS Mincho" w:hAnsi="Arial"/>
      <w:sz w:val="24"/>
      <w:szCs w:val="20"/>
      <w:shd w:color="auto" w:fill="auto" w:val="pct20"/>
      <w:lang w:eastAsia="ja-JP" w:val="en-GB"/>
    </w:rPr>
  </w:style>
  <w:style w:type="paragraph" w:styleId="MSDNFR" w:customStyle="1">
    <w:name w:val="MSDNFR"/>
    <w:basedOn w:val="Normal"/>
    <w:next w:val="Normal"/>
    <w:rsid w:val="00994D01"/>
    <w:pPr>
      <w:spacing w:line="220" w:lineRule="atLeast"/>
    </w:pPr>
    <w:rPr>
      <w:color w:val="0000ff"/>
    </w:rPr>
  </w:style>
  <w:style w:type="paragraph" w:styleId="na2" w:customStyle="1">
    <w:name w:val="na2"/>
    <w:basedOn w:val="a2"/>
    <w:next w:val="Normal"/>
    <w:rsid w:val="00994D01"/>
    <w:pPr>
      <w:numPr>
        <w:ilvl w:val="0"/>
        <w:numId w:val="0"/>
      </w:numPr>
    </w:pPr>
  </w:style>
  <w:style w:type="paragraph" w:styleId="na3" w:customStyle="1">
    <w:name w:val="na3"/>
    <w:basedOn w:val="a3"/>
    <w:next w:val="Normal"/>
    <w:rsid w:val="00994D01"/>
    <w:pPr>
      <w:numPr>
        <w:ilvl w:val="0"/>
        <w:numId w:val="0"/>
      </w:numPr>
    </w:pPr>
  </w:style>
  <w:style w:type="paragraph" w:styleId="na4" w:customStyle="1">
    <w:name w:val="na4"/>
    <w:basedOn w:val="a4"/>
    <w:next w:val="Normal"/>
    <w:rsid w:val="00994D01"/>
    <w:pPr>
      <w:numPr>
        <w:ilvl w:val="0"/>
        <w:numId w:val="0"/>
      </w:numPr>
      <w:tabs>
        <w:tab w:val="left" w:pos="1060"/>
      </w:tabs>
    </w:pPr>
  </w:style>
  <w:style w:type="paragraph" w:styleId="na5" w:customStyle="1">
    <w:name w:val="na5"/>
    <w:basedOn w:val="a5"/>
    <w:next w:val="Normal"/>
    <w:rsid w:val="00994D01"/>
    <w:pPr>
      <w:numPr>
        <w:ilvl w:val="0"/>
        <w:numId w:val="0"/>
      </w:numPr>
    </w:pPr>
  </w:style>
  <w:style w:type="paragraph" w:styleId="na6" w:customStyle="1">
    <w:name w:val="na6"/>
    <w:basedOn w:val="a6"/>
    <w:next w:val="Normal"/>
    <w:rsid w:val="00994D01"/>
    <w:pPr>
      <w:numPr>
        <w:ilvl w:val="0"/>
        <w:numId w:val="0"/>
      </w:numPr>
    </w:pPr>
  </w:style>
  <w:style w:type="paragraph" w:styleId="NormalIndent">
    <w:name w:val="Normal Indent"/>
    <w:basedOn w:val="Normal"/>
    <w:rsid w:val="00994D01"/>
    <w:pPr>
      <w:ind w:left="708"/>
    </w:pPr>
  </w:style>
  <w:style w:type="paragraph" w:styleId="Note" w:customStyle="1">
    <w:name w:val="Note"/>
    <w:basedOn w:val="Normal"/>
    <w:next w:val="Normal"/>
    <w:rsid w:val="00994D01"/>
    <w:pPr>
      <w:tabs>
        <w:tab w:val="left" w:pos="960"/>
      </w:tabs>
      <w:spacing w:line="210" w:lineRule="atLeast"/>
    </w:pPr>
    <w:rPr>
      <w:sz w:val="18"/>
    </w:rPr>
  </w:style>
  <w:style w:type="paragraph" w:styleId="NoteHeading">
    <w:name w:val="Note Heading"/>
    <w:basedOn w:val="Normal"/>
    <w:next w:val="Normal"/>
    <w:link w:val="NoteHeadingChar"/>
    <w:rsid w:val="00994D01"/>
  </w:style>
  <w:style w:type="character" w:styleId="NoteHeadingChar" w:customStyle="1">
    <w:name w:val="Note Heading Char"/>
    <w:basedOn w:val="DefaultParagraphFont"/>
    <w:link w:val="NoteHeading"/>
    <w:rsid w:val="00994D01"/>
    <w:rPr>
      <w:rFonts w:ascii="Arial" w:cs="Times New Roman" w:eastAsia="MS Mincho" w:hAnsi="Arial"/>
      <w:sz w:val="20"/>
      <w:szCs w:val="20"/>
      <w:lang w:eastAsia="ja-JP" w:val="en-GB"/>
    </w:rPr>
  </w:style>
  <w:style w:type="paragraph" w:styleId="p2" w:customStyle="1">
    <w:name w:val="p2"/>
    <w:basedOn w:val="Normal"/>
    <w:next w:val="Normal"/>
    <w:rsid w:val="00994D01"/>
    <w:pPr>
      <w:tabs>
        <w:tab w:val="left" w:pos="560"/>
      </w:tabs>
    </w:pPr>
  </w:style>
  <w:style w:type="paragraph" w:styleId="p3" w:customStyle="1">
    <w:name w:val="p3"/>
    <w:basedOn w:val="Normal"/>
    <w:next w:val="Normal"/>
    <w:rsid w:val="00994D01"/>
    <w:pPr>
      <w:tabs>
        <w:tab w:val="left" w:pos="720"/>
      </w:tabs>
    </w:pPr>
  </w:style>
  <w:style w:type="paragraph" w:styleId="p4" w:customStyle="1">
    <w:name w:val="p4"/>
    <w:basedOn w:val="Normal"/>
    <w:next w:val="Normal"/>
    <w:rsid w:val="00994D01"/>
    <w:pPr>
      <w:tabs>
        <w:tab w:val="left" w:pos="1100"/>
      </w:tabs>
    </w:pPr>
  </w:style>
  <w:style w:type="paragraph" w:styleId="p5" w:customStyle="1">
    <w:name w:val="p5"/>
    <w:basedOn w:val="Normal"/>
    <w:next w:val="Normal"/>
    <w:rsid w:val="00994D01"/>
    <w:pPr>
      <w:tabs>
        <w:tab w:val="left" w:pos="1100"/>
      </w:tabs>
    </w:pPr>
  </w:style>
  <w:style w:type="paragraph" w:styleId="p6" w:customStyle="1">
    <w:name w:val="p6"/>
    <w:basedOn w:val="Normal"/>
    <w:next w:val="Normal"/>
    <w:rsid w:val="00994D01"/>
    <w:pPr>
      <w:tabs>
        <w:tab w:val="left" w:pos="1440"/>
      </w:tabs>
    </w:pPr>
  </w:style>
  <w:style w:type="character" w:styleId="PageNumber">
    <w:name w:val="page number"/>
    <w:rsid w:val="00994D01"/>
    <w:rPr>
      <w:noProof w:val="0"/>
      <w:lang w:val="fr-FR"/>
    </w:rPr>
  </w:style>
  <w:style w:type="paragraph" w:styleId="PlainText">
    <w:name w:val="Plain Text"/>
    <w:basedOn w:val="Normal"/>
    <w:link w:val="PlainTextChar"/>
    <w:rsid w:val="00994D01"/>
    <w:rPr>
      <w:rFonts w:ascii="Courier New" w:hAnsi="Courier New"/>
    </w:rPr>
  </w:style>
  <w:style w:type="character" w:styleId="PlainTextChar" w:customStyle="1">
    <w:name w:val="Plain Text Char"/>
    <w:basedOn w:val="DefaultParagraphFont"/>
    <w:link w:val="PlainText"/>
    <w:rsid w:val="00994D01"/>
    <w:rPr>
      <w:rFonts w:ascii="Courier New" w:cs="Times New Roman" w:eastAsia="MS Mincho" w:hAnsi="Courier New"/>
      <w:sz w:val="20"/>
      <w:szCs w:val="20"/>
      <w:lang w:eastAsia="ja-JP" w:val="en-GB"/>
    </w:rPr>
  </w:style>
  <w:style w:type="paragraph" w:styleId="RefNorm" w:customStyle="1">
    <w:name w:val="RefNorm"/>
    <w:basedOn w:val="Normal"/>
    <w:next w:val="Normal"/>
    <w:rsid w:val="00994D01"/>
  </w:style>
  <w:style w:type="paragraph" w:styleId="Salutation">
    <w:name w:val="Salutation"/>
    <w:basedOn w:val="Normal"/>
    <w:next w:val="Normal"/>
    <w:link w:val="SalutationChar"/>
    <w:rsid w:val="00994D01"/>
  </w:style>
  <w:style w:type="character" w:styleId="SalutationChar" w:customStyle="1">
    <w:name w:val="Salutation Char"/>
    <w:basedOn w:val="DefaultParagraphFont"/>
    <w:link w:val="Salutation"/>
    <w:rsid w:val="00994D01"/>
    <w:rPr>
      <w:rFonts w:ascii="Arial" w:cs="Times New Roman" w:eastAsia="MS Mincho" w:hAnsi="Arial"/>
      <w:sz w:val="20"/>
      <w:szCs w:val="20"/>
      <w:lang w:eastAsia="ja-JP" w:val="en-GB"/>
    </w:rPr>
  </w:style>
  <w:style w:type="paragraph" w:styleId="Signature">
    <w:name w:val="Signature"/>
    <w:basedOn w:val="Normal"/>
    <w:link w:val="SignatureChar"/>
    <w:rsid w:val="00994D01"/>
    <w:pPr>
      <w:ind w:left="4252"/>
    </w:pPr>
  </w:style>
  <w:style w:type="character" w:styleId="SignatureChar" w:customStyle="1">
    <w:name w:val="Signature Char"/>
    <w:basedOn w:val="DefaultParagraphFont"/>
    <w:link w:val="Signature"/>
    <w:rsid w:val="00994D01"/>
    <w:rPr>
      <w:rFonts w:ascii="Arial" w:cs="Times New Roman" w:eastAsia="MS Mincho" w:hAnsi="Arial"/>
      <w:sz w:val="20"/>
      <w:szCs w:val="20"/>
      <w:lang w:eastAsia="ja-JP" w:val="en-GB"/>
    </w:rPr>
  </w:style>
  <w:style w:type="paragraph" w:styleId="Special" w:customStyle="1">
    <w:name w:val="Special"/>
    <w:basedOn w:val="Normal"/>
    <w:next w:val="Normal"/>
    <w:rsid w:val="00994D01"/>
  </w:style>
  <w:style w:type="character" w:styleId="Strong">
    <w:name w:val="Strong"/>
    <w:qFormat w:val="1"/>
    <w:rsid w:val="00994D01"/>
    <w:rPr>
      <w:b w:val="1"/>
      <w:noProof w:val="0"/>
      <w:lang w:val="fr-FR"/>
    </w:rPr>
  </w:style>
  <w:style w:type="paragraph" w:styleId="Subtitle">
    <w:name w:val="Subtitle"/>
    <w:basedOn w:val="Normal"/>
    <w:link w:val="SubtitleChar"/>
    <w:qFormat w:val="1"/>
    <w:rsid w:val="00994D01"/>
    <w:pPr>
      <w:spacing w:after="60"/>
      <w:jc w:val="center"/>
      <w:outlineLvl w:val="1"/>
    </w:pPr>
    <w:rPr>
      <w:sz w:val="24"/>
    </w:rPr>
  </w:style>
  <w:style w:type="character" w:styleId="SubtitleChar" w:customStyle="1">
    <w:name w:val="Subtitle Char"/>
    <w:basedOn w:val="DefaultParagraphFont"/>
    <w:link w:val="Subtitle"/>
    <w:rsid w:val="00994D01"/>
    <w:rPr>
      <w:rFonts w:ascii="Arial" w:cs="Times New Roman" w:eastAsia="MS Mincho" w:hAnsi="Arial"/>
      <w:sz w:val="24"/>
      <w:szCs w:val="20"/>
      <w:lang w:eastAsia="ja-JP" w:val="en-GB"/>
    </w:rPr>
  </w:style>
  <w:style w:type="paragraph" w:styleId="Tablefootnote" w:customStyle="1">
    <w:name w:val="Table footnote"/>
    <w:basedOn w:val="Normal"/>
    <w:rsid w:val="00994D01"/>
    <w:pPr>
      <w:tabs>
        <w:tab w:val="left" w:pos="340"/>
      </w:tabs>
      <w:spacing w:after="60" w:before="60" w:line="190" w:lineRule="atLeast"/>
    </w:pPr>
    <w:rPr>
      <w:sz w:val="16"/>
    </w:rPr>
  </w:style>
  <w:style w:type="paragraph" w:styleId="TableofAuthorities">
    <w:name w:val="table of authorities"/>
    <w:basedOn w:val="Normal"/>
    <w:next w:val="Normal"/>
    <w:semiHidden w:val="1"/>
    <w:rsid w:val="00994D01"/>
    <w:pPr>
      <w:ind w:left="200" w:hanging="200"/>
    </w:pPr>
  </w:style>
  <w:style w:type="paragraph" w:styleId="TableofFigures">
    <w:name w:val="table of figures"/>
    <w:basedOn w:val="Normal"/>
    <w:next w:val="Normal"/>
    <w:semiHidden w:val="1"/>
    <w:rsid w:val="00994D01"/>
    <w:pPr>
      <w:ind w:left="400" w:hanging="400"/>
    </w:pPr>
  </w:style>
  <w:style w:type="paragraph" w:styleId="Tabletitle" w:customStyle="1">
    <w:name w:val="Table title"/>
    <w:basedOn w:val="Normal"/>
    <w:next w:val="Normal"/>
    <w:rsid w:val="00994D01"/>
    <w:pPr>
      <w:keepNext w:val="1"/>
      <w:suppressAutoHyphens w:val="1"/>
      <w:spacing w:after="120" w:before="120" w:line="230" w:lineRule="exact"/>
      <w:jc w:val="center"/>
    </w:pPr>
    <w:rPr>
      <w:b w:val="1"/>
    </w:rPr>
  </w:style>
  <w:style w:type="character" w:styleId="TableFootNoteXref" w:customStyle="1">
    <w:name w:val="TableFootNoteXref"/>
    <w:rsid w:val="00994D01"/>
    <w:rPr>
      <w:noProof w:val="1"/>
      <w:position w:val="6"/>
      <w:sz w:val="14"/>
      <w:lang w:val="fr-FR"/>
    </w:rPr>
  </w:style>
  <w:style w:type="paragraph" w:styleId="Terms" w:customStyle="1">
    <w:name w:val="Term(s)"/>
    <w:basedOn w:val="Normal"/>
    <w:next w:val="Definition"/>
    <w:rsid w:val="00994D01"/>
    <w:pPr>
      <w:keepNext w:val="1"/>
      <w:suppressAutoHyphens w:val="1"/>
      <w:spacing w:after="0"/>
      <w:jc w:val="left"/>
    </w:pPr>
    <w:rPr>
      <w:b w:val="1"/>
    </w:rPr>
  </w:style>
  <w:style w:type="paragraph" w:styleId="TermNum" w:customStyle="1">
    <w:name w:val="TermNum"/>
    <w:basedOn w:val="Normal"/>
    <w:next w:val="Terms"/>
    <w:rsid w:val="00994D01"/>
    <w:pPr>
      <w:keepNext w:val="1"/>
      <w:spacing w:after="0"/>
    </w:pPr>
    <w:rPr>
      <w:b w:val="1"/>
    </w:rPr>
  </w:style>
  <w:style w:type="paragraph" w:styleId="Title">
    <w:name w:val="Title"/>
    <w:basedOn w:val="Normal"/>
    <w:link w:val="TitleChar"/>
    <w:qFormat w:val="1"/>
    <w:rsid w:val="00994D01"/>
    <w:pPr>
      <w:spacing w:after="60" w:before="240"/>
      <w:jc w:val="center"/>
      <w:outlineLvl w:val="0"/>
    </w:pPr>
    <w:rPr>
      <w:b w:val="1"/>
      <w:kern w:val="28"/>
      <w:sz w:val="32"/>
    </w:rPr>
  </w:style>
  <w:style w:type="character" w:styleId="TitleChar" w:customStyle="1">
    <w:name w:val="Title Char"/>
    <w:basedOn w:val="DefaultParagraphFont"/>
    <w:link w:val="Title"/>
    <w:rsid w:val="00994D01"/>
    <w:rPr>
      <w:rFonts w:ascii="Arial" w:cs="Times New Roman" w:eastAsia="MS Mincho" w:hAnsi="Arial"/>
      <w:b w:val="1"/>
      <w:kern w:val="28"/>
      <w:sz w:val="32"/>
      <w:szCs w:val="20"/>
      <w:lang w:eastAsia="ja-JP" w:val="en-GB"/>
    </w:rPr>
  </w:style>
  <w:style w:type="paragraph" w:styleId="TOAHeading">
    <w:name w:val="toa heading"/>
    <w:basedOn w:val="Normal"/>
    <w:next w:val="Normal"/>
    <w:semiHidden w:val="1"/>
    <w:rsid w:val="00994D01"/>
    <w:pPr>
      <w:spacing w:before="120"/>
    </w:pPr>
    <w:rPr>
      <w:b w:val="1"/>
      <w:sz w:val="24"/>
    </w:rPr>
  </w:style>
  <w:style w:type="paragraph" w:styleId="TOC1">
    <w:name w:val="toc 1"/>
    <w:basedOn w:val="Normal"/>
    <w:next w:val="Normal"/>
    <w:uiPriority w:val="39"/>
    <w:rsid w:val="00994D01"/>
    <w:pPr>
      <w:tabs>
        <w:tab w:val="left" w:pos="720"/>
        <w:tab w:val="right" w:leader="dot" w:pos="9752"/>
      </w:tabs>
      <w:suppressAutoHyphens w:val="1"/>
      <w:spacing w:after="0" w:before="120"/>
      <w:ind w:left="720" w:right="500" w:hanging="720"/>
      <w:jc w:val="left"/>
    </w:pPr>
    <w:rPr>
      <w:b w:val="1"/>
    </w:rPr>
  </w:style>
  <w:style w:type="paragraph" w:styleId="TOC2">
    <w:name w:val="toc 2"/>
    <w:basedOn w:val="TOC1"/>
    <w:next w:val="Normal"/>
    <w:uiPriority w:val="39"/>
    <w:rsid w:val="00994D01"/>
    <w:pPr>
      <w:spacing w:before="0"/>
    </w:pPr>
  </w:style>
  <w:style w:type="paragraph" w:styleId="TOC3">
    <w:name w:val="toc 3"/>
    <w:basedOn w:val="TOC2"/>
    <w:next w:val="Normal"/>
    <w:uiPriority w:val="39"/>
    <w:rsid w:val="00994D01"/>
  </w:style>
  <w:style w:type="paragraph" w:styleId="TOC4">
    <w:name w:val="toc 4"/>
    <w:basedOn w:val="TOC2"/>
    <w:next w:val="Normal"/>
    <w:uiPriority w:val="39"/>
    <w:rsid w:val="00994D01"/>
    <w:pPr>
      <w:tabs>
        <w:tab w:val="clear" w:pos="720"/>
        <w:tab w:val="left" w:pos="1140"/>
      </w:tabs>
      <w:ind w:left="1140" w:hanging="1140"/>
    </w:pPr>
  </w:style>
  <w:style w:type="paragraph" w:styleId="TOC5">
    <w:name w:val="toc 5"/>
    <w:basedOn w:val="TOC4"/>
    <w:next w:val="Normal"/>
    <w:uiPriority w:val="39"/>
    <w:rsid w:val="00994D01"/>
  </w:style>
  <w:style w:type="paragraph" w:styleId="TOC6">
    <w:name w:val="toc 6"/>
    <w:basedOn w:val="TOC4"/>
    <w:next w:val="Normal"/>
    <w:uiPriority w:val="39"/>
    <w:rsid w:val="00994D01"/>
    <w:pPr>
      <w:tabs>
        <w:tab w:val="clear" w:pos="1140"/>
        <w:tab w:val="left" w:pos="1440"/>
      </w:tabs>
      <w:ind w:left="1440" w:hanging="1440"/>
    </w:pPr>
  </w:style>
  <w:style w:type="paragraph" w:styleId="TOC7">
    <w:name w:val="toc 7"/>
    <w:basedOn w:val="TOC4"/>
    <w:next w:val="Normal"/>
    <w:uiPriority w:val="39"/>
    <w:rsid w:val="00994D01"/>
    <w:pPr>
      <w:tabs>
        <w:tab w:val="clear" w:pos="1140"/>
        <w:tab w:val="left" w:pos="1440"/>
      </w:tabs>
      <w:ind w:left="1440" w:hanging="1440"/>
    </w:pPr>
  </w:style>
  <w:style w:type="paragraph" w:styleId="TOC8">
    <w:name w:val="toc 8"/>
    <w:basedOn w:val="TOC4"/>
    <w:next w:val="Normal"/>
    <w:uiPriority w:val="39"/>
    <w:rsid w:val="00994D01"/>
    <w:pPr>
      <w:tabs>
        <w:tab w:val="clear" w:pos="1140"/>
        <w:tab w:val="left" w:pos="1440"/>
      </w:tabs>
      <w:ind w:left="1440" w:hanging="1440"/>
    </w:pPr>
  </w:style>
  <w:style w:type="paragraph" w:styleId="TOC9">
    <w:name w:val="toc 9"/>
    <w:basedOn w:val="TOC1"/>
    <w:next w:val="Normal"/>
    <w:uiPriority w:val="39"/>
    <w:rsid w:val="00994D01"/>
    <w:pPr>
      <w:tabs>
        <w:tab w:val="clear" w:pos="720"/>
      </w:tabs>
      <w:ind w:left="0" w:firstLine="0"/>
    </w:pPr>
  </w:style>
  <w:style w:type="paragraph" w:styleId="zzBiblio" w:customStyle="1">
    <w:name w:val="zzBiblio"/>
    <w:basedOn w:val="Normal"/>
    <w:next w:val="Bibliography1"/>
    <w:rsid w:val="00994D01"/>
    <w:pPr>
      <w:pageBreakBefore w:val="1"/>
      <w:spacing w:after="760" w:line="310" w:lineRule="exact"/>
      <w:jc w:val="center"/>
    </w:pPr>
    <w:rPr>
      <w:b w:val="1"/>
      <w:sz w:val="28"/>
    </w:rPr>
  </w:style>
  <w:style w:type="paragraph" w:styleId="zzContents" w:customStyle="1">
    <w:name w:val="zzContents"/>
    <w:basedOn w:val="Introduction"/>
    <w:next w:val="TOC1"/>
    <w:rsid w:val="00994D01"/>
    <w:pPr>
      <w:tabs>
        <w:tab w:val="clear" w:pos="400"/>
      </w:tabs>
    </w:pPr>
  </w:style>
  <w:style w:type="paragraph" w:styleId="zzCopyright" w:customStyle="1">
    <w:name w:val="zzCopyright"/>
    <w:basedOn w:val="Normal"/>
    <w:next w:val="Normal"/>
    <w:rsid w:val="00994D01"/>
    <w:pPr>
      <w:pBdr>
        <w:top w:color="0000ff" w:space="1" w:sz="4" w:val="single"/>
        <w:left w:color="0000ff" w:space="4" w:sz="4" w:val="single"/>
        <w:bottom w:color="0000ff" w:space="1" w:sz="4" w:val="single"/>
        <w:right w:color="0000ff" w:space="4" w:sz="4" w:val="single"/>
      </w:pBdr>
      <w:tabs>
        <w:tab w:val="left" w:pos="514"/>
        <w:tab w:val="left" w:pos="9623"/>
      </w:tabs>
      <w:ind w:left="284" w:right="284"/>
    </w:pPr>
    <w:rPr>
      <w:color w:val="0000ff"/>
    </w:rPr>
  </w:style>
  <w:style w:type="paragraph" w:styleId="zzCover" w:customStyle="1">
    <w:name w:val="zzCover"/>
    <w:basedOn w:val="Normal"/>
    <w:rsid w:val="00994D01"/>
    <w:pPr>
      <w:spacing w:after="220"/>
      <w:jc w:val="right"/>
    </w:pPr>
    <w:rPr>
      <w:b w:val="1"/>
      <w:color w:val="000000"/>
      <w:sz w:val="24"/>
    </w:rPr>
  </w:style>
  <w:style w:type="paragraph" w:styleId="zzForeword" w:customStyle="1">
    <w:name w:val="zzForeword"/>
    <w:basedOn w:val="Introduction"/>
    <w:next w:val="Normal"/>
    <w:rsid w:val="00994D01"/>
    <w:pPr>
      <w:tabs>
        <w:tab w:val="clear" w:pos="400"/>
      </w:tabs>
    </w:pPr>
    <w:rPr>
      <w:color w:val="0000ff"/>
    </w:rPr>
  </w:style>
  <w:style w:type="paragraph" w:styleId="zzHelp" w:customStyle="1">
    <w:name w:val="zzHelp"/>
    <w:basedOn w:val="Normal"/>
    <w:rsid w:val="00994D01"/>
    <w:rPr>
      <w:color w:val="008000"/>
    </w:rPr>
  </w:style>
  <w:style w:type="paragraph" w:styleId="zzIndex" w:customStyle="1">
    <w:name w:val="zzIndex"/>
    <w:basedOn w:val="zzBiblio"/>
    <w:next w:val="IndexHeading"/>
    <w:rsid w:val="00994D01"/>
  </w:style>
  <w:style w:type="paragraph" w:styleId="zzLc5" w:customStyle="1">
    <w:name w:val="zzLc5"/>
    <w:basedOn w:val="Normal"/>
    <w:next w:val="Normal"/>
    <w:rsid w:val="00994D01"/>
    <w:pPr>
      <w:jc w:val="left"/>
    </w:pPr>
  </w:style>
  <w:style w:type="paragraph" w:styleId="zzLc6" w:customStyle="1">
    <w:name w:val="zzLc6"/>
    <w:basedOn w:val="Normal"/>
    <w:next w:val="Normal"/>
    <w:rsid w:val="00994D01"/>
    <w:pPr>
      <w:jc w:val="left"/>
    </w:pPr>
  </w:style>
  <w:style w:type="paragraph" w:styleId="zzLn5" w:customStyle="1">
    <w:name w:val="zzLn5"/>
    <w:basedOn w:val="Normal"/>
    <w:next w:val="Normal"/>
    <w:rsid w:val="00994D01"/>
    <w:pPr>
      <w:jc w:val="left"/>
    </w:pPr>
  </w:style>
  <w:style w:type="paragraph" w:styleId="zzLn6" w:customStyle="1">
    <w:name w:val="zzLn6"/>
    <w:basedOn w:val="Normal"/>
    <w:next w:val="Normal"/>
    <w:rsid w:val="00994D01"/>
    <w:pPr>
      <w:jc w:val="left"/>
    </w:pPr>
  </w:style>
  <w:style w:type="paragraph" w:styleId="zzSTDTitle" w:customStyle="1">
    <w:name w:val="zzSTDTitle"/>
    <w:basedOn w:val="Normal"/>
    <w:next w:val="Normal"/>
    <w:rsid w:val="00994D01"/>
    <w:pPr>
      <w:suppressAutoHyphens w:val="1"/>
      <w:spacing w:after="760" w:before="400" w:line="350" w:lineRule="exact"/>
      <w:jc w:val="left"/>
    </w:pPr>
    <w:rPr>
      <w:b w:val="1"/>
      <w:color w:val="0000ff"/>
      <w:sz w:val="32"/>
    </w:rPr>
  </w:style>
  <w:style w:type="paragraph" w:styleId="BalloonText">
    <w:name w:val="Balloon Text"/>
    <w:basedOn w:val="Normal"/>
    <w:link w:val="BalloonTextChar"/>
    <w:uiPriority w:val="99"/>
    <w:semiHidden w:val="1"/>
    <w:rsid w:val="00994D0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94D01"/>
    <w:rPr>
      <w:rFonts w:ascii="Tahoma" w:cs="Tahoma" w:eastAsia="MS Mincho" w:hAnsi="Tahoma"/>
      <w:sz w:val="16"/>
      <w:szCs w:val="16"/>
      <w:lang w:eastAsia="ja-JP" w:val="en-GB"/>
    </w:rPr>
  </w:style>
  <w:style w:type="paragraph" w:styleId="Tabletext10" w:customStyle="1">
    <w:name w:val="Table text (10)"/>
    <w:basedOn w:val="Normal"/>
    <w:rsid w:val="00994D01"/>
    <w:pPr>
      <w:spacing w:after="60" w:before="60"/>
    </w:pPr>
  </w:style>
  <w:style w:type="paragraph" w:styleId="Tabletext9" w:customStyle="1">
    <w:name w:val="Table text (9)"/>
    <w:basedOn w:val="Normal"/>
    <w:uiPriority w:val="99"/>
    <w:rsid w:val="00994D01"/>
    <w:pPr>
      <w:spacing w:after="60" w:before="60" w:line="210" w:lineRule="atLeast"/>
    </w:pPr>
    <w:rPr>
      <w:sz w:val="18"/>
    </w:rPr>
  </w:style>
  <w:style w:type="paragraph" w:styleId="Tabletext8" w:customStyle="1">
    <w:name w:val="Table text (8)"/>
    <w:basedOn w:val="Normal"/>
    <w:rsid w:val="00994D01"/>
    <w:pPr>
      <w:spacing w:after="60" w:before="60" w:line="190" w:lineRule="atLeast"/>
    </w:pPr>
    <w:rPr>
      <w:sz w:val="16"/>
    </w:rPr>
  </w:style>
  <w:style w:type="paragraph" w:styleId="Tabletext7" w:customStyle="1">
    <w:name w:val="Table text (7)"/>
    <w:basedOn w:val="Normal"/>
    <w:rsid w:val="00994D01"/>
    <w:pPr>
      <w:spacing w:after="60" w:before="60" w:line="170" w:lineRule="atLeast"/>
    </w:pPr>
    <w:rPr>
      <w:sz w:val="14"/>
    </w:rPr>
  </w:style>
  <w:style w:type="paragraph" w:styleId="Tabletext" w:customStyle="1">
    <w:name w:val="Table text"/>
    <w:rsid w:val="00994D01"/>
    <w:pPr>
      <w:spacing w:after="0" w:line="240" w:lineRule="auto"/>
    </w:pPr>
    <w:rPr>
      <w:rFonts w:ascii="Helvetica" w:cs="Times New Roman" w:eastAsia="Times New Roman" w:hAnsi="Helvetica"/>
      <w:sz w:val="16"/>
      <w:szCs w:val="16"/>
      <w:lang w:val="en-GB"/>
    </w:rPr>
  </w:style>
  <w:style w:type="paragraph" w:styleId="Default" w:customStyle="1">
    <w:name w:val="Default"/>
    <w:rsid w:val="00994D01"/>
    <w:pPr>
      <w:autoSpaceDE w:val="0"/>
      <w:autoSpaceDN w:val="0"/>
      <w:adjustRightInd w:val="0"/>
      <w:spacing w:after="0" w:line="240" w:lineRule="auto"/>
    </w:pPr>
    <w:rPr>
      <w:rFonts w:ascii="Arial" w:cs="Arial" w:eastAsia="Times New Roman" w:hAnsi="Arial"/>
      <w:color w:val="000000"/>
      <w:sz w:val="24"/>
      <w:szCs w:val="24"/>
    </w:rPr>
  </w:style>
  <w:style w:type="paragraph" w:styleId="CommentSubject">
    <w:name w:val="annotation subject"/>
    <w:basedOn w:val="CommentText"/>
    <w:next w:val="CommentText"/>
    <w:link w:val="CommentSubjectChar"/>
    <w:uiPriority w:val="99"/>
    <w:semiHidden w:val="1"/>
    <w:rsid w:val="00994D01"/>
    <w:rPr>
      <w:b w:val="1"/>
      <w:bCs w:val="1"/>
    </w:rPr>
  </w:style>
  <w:style w:type="character" w:styleId="CommentSubjectChar" w:customStyle="1">
    <w:name w:val="Comment Subject Char"/>
    <w:basedOn w:val="CommentTextChar"/>
    <w:link w:val="CommentSubject"/>
    <w:uiPriority w:val="99"/>
    <w:semiHidden w:val="1"/>
    <w:rsid w:val="00994D01"/>
    <w:rPr>
      <w:rFonts w:ascii="Arial" w:cs="Times New Roman" w:eastAsia="MS Mincho" w:hAnsi="Arial"/>
      <w:b w:val="1"/>
      <w:bCs w:val="1"/>
      <w:sz w:val="20"/>
      <w:szCs w:val="20"/>
      <w:lang w:eastAsia="ja-JP" w:val="en-GB"/>
    </w:rPr>
  </w:style>
  <w:style w:type="table" w:styleId="TableGrid">
    <w:name w:val="Table Grid"/>
    <w:basedOn w:val="TableNormal"/>
    <w:uiPriority w:val="59"/>
    <w:rsid w:val="00994D01"/>
    <w:pPr>
      <w:spacing w:after="240" w:line="230" w:lineRule="atLeast"/>
      <w:jc w:val="both"/>
    </w:pPr>
    <w:rPr>
      <w:rFonts w:ascii="Times New Roman" w:cs="Times New Roman" w:eastAsia="MS Mincho"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ttr-list" w:customStyle="1">
    <w:name w:val="attr-list"/>
    <w:rsid w:val="00994D01"/>
  </w:style>
  <w:style w:type="paragraph" w:styleId="NormalWeb">
    <w:name w:val="Normal (Web)"/>
    <w:basedOn w:val="Normal"/>
    <w:link w:val="NormalWebChar"/>
    <w:uiPriority w:val="99"/>
    <w:rsid w:val="00994D01"/>
    <w:pPr>
      <w:spacing w:after="100" w:afterAutospacing="1" w:before="100" w:beforeAutospacing="1" w:line="240" w:lineRule="auto"/>
      <w:jc w:val="left"/>
    </w:pPr>
    <w:rPr>
      <w:rFonts w:ascii="Times New Roman" w:eastAsia="Times New Roman" w:hAnsi="Times New Roman"/>
      <w:sz w:val="24"/>
      <w:szCs w:val="24"/>
      <w:lang w:eastAsia="en-GB"/>
    </w:rPr>
  </w:style>
  <w:style w:type="paragraph" w:styleId="NormalWeb1" w:customStyle="1">
    <w:name w:val="Normal (Web)1"/>
    <w:basedOn w:val="Normal"/>
    <w:rsid w:val="00994D01"/>
    <w:pPr>
      <w:spacing w:after="0" w:line="240" w:lineRule="auto"/>
      <w:jc w:val="left"/>
    </w:pPr>
    <w:rPr>
      <w:rFonts w:ascii="Times New Roman" w:eastAsia="Times New Roman" w:hAnsi="Times New Roman"/>
      <w:sz w:val="24"/>
      <w:szCs w:val="24"/>
      <w:lang w:eastAsia="en-US" w:val="en-US"/>
    </w:rPr>
  </w:style>
  <w:style w:type="paragraph" w:styleId="NoSpacing2" w:customStyle="1">
    <w:name w:val="No Spacing2"/>
    <w:aliases w:val="Code"/>
    <w:qFormat w:val="1"/>
    <w:rsid w:val="00994D01"/>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after="0" w:line="240" w:lineRule="auto"/>
    </w:pPr>
    <w:rPr>
      <w:rFonts w:ascii="Courier New" w:cs="Times New Roman" w:eastAsia="Times New Roman" w:hAnsi="Courier New"/>
      <w:noProof w:val="1"/>
      <w:snapToGrid w:val="0"/>
      <w:sz w:val="20"/>
      <w:szCs w:val="20"/>
      <w:lang w:val="en-GB"/>
    </w:rPr>
  </w:style>
  <w:style w:type="paragraph" w:styleId="Small" w:customStyle="1">
    <w:name w:val="Small"/>
    <w:basedOn w:val="Normal"/>
    <w:qFormat w:val="1"/>
    <w:rsid w:val="00994D01"/>
    <w:pPr>
      <w:widowControl w:val="0"/>
      <w:spacing w:after="0" w:before="20" w:line="240" w:lineRule="auto"/>
      <w:jc w:val="left"/>
    </w:pPr>
    <w:rPr>
      <w:rFonts w:eastAsia="Times New Roman"/>
      <w:snapToGrid w:val="0"/>
      <w:sz w:val="16"/>
      <w:szCs w:val="16"/>
      <w:lang w:eastAsia="en-US"/>
    </w:rPr>
  </w:style>
  <w:style w:type="paragraph" w:styleId="Revision">
    <w:name w:val="Revision"/>
    <w:hidden w:val="1"/>
    <w:uiPriority w:val="99"/>
    <w:semiHidden w:val="1"/>
    <w:rsid w:val="00994D01"/>
    <w:pPr>
      <w:spacing w:after="0" w:line="240" w:lineRule="auto"/>
    </w:pPr>
    <w:rPr>
      <w:rFonts w:ascii="Arial" w:cs="Times New Roman" w:eastAsia="MS Mincho" w:hAnsi="Arial"/>
      <w:sz w:val="20"/>
      <w:szCs w:val="20"/>
      <w:lang w:eastAsia="ja-JP" w:val="en-GB"/>
    </w:rPr>
  </w:style>
  <w:style w:type="paragraph" w:styleId="Figuretitle2" w:customStyle="1">
    <w:name w:val="Figure title2"/>
    <w:basedOn w:val="Normal"/>
    <w:next w:val="Normal"/>
    <w:rsid w:val="00994D01"/>
    <w:pPr>
      <w:suppressAutoHyphens w:val="1"/>
      <w:spacing w:after="220" w:before="220"/>
      <w:jc w:val="center"/>
    </w:pPr>
    <w:rPr>
      <w:b w:val="1"/>
      <w:lang w:eastAsia="ar-SA" w:val="de-DE"/>
    </w:rPr>
  </w:style>
  <w:style w:type="paragraph" w:styleId="ISOComments" w:customStyle="1">
    <w:name w:val="ISO_Comments"/>
    <w:basedOn w:val="Normal"/>
    <w:rsid w:val="00994D01"/>
    <w:pPr>
      <w:spacing w:after="0" w:before="210" w:line="210" w:lineRule="exact"/>
      <w:jc w:val="left"/>
    </w:pPr>
    <w:rPr>
      <w:rFonts w:eastAsia="Times New Roman"/>
      <w:sz w:val="18"/>
      <w:lang w:eastAsia="en-US"/>
    </w:rPr>
  </w:style>
  <w:style w:type="paragraph" w:styleId="ISOChange" w:customStyle="1">
    <w:name w:val="ISO_Change"/>
    <w:basedOn w:val="Normal"/>
    <w:rsid w:val="00994D01"/>
    <w:pPr>
      <w:spacing w:after="0" w:before="210" w:line="210" w:lineRule="exact"/>
      <w:jc w:val="left"/>
    </w:pPr>
    <w:rPr>
      <w:rFonts w:eastAsia="Times New Roman"/>
      <w:sz w:val="18"/>
      <w:lang w:eastAsia="en-US"/>
    </w:rPr>
  </w:style>
  <w:style w:type="paragraph" w:styleId="NoSpacing1" w:customStyle="1">
    <w:name w:val="No Spacing1"/>
    <w:qFormat w:val="1"/>
    <w:rsid w:val="00994D01"/>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val="1"/>
      <w:spacing w:after="0" w:line="240" w:lineRule="auto"/>
    </w:pPr>
    <w:rPr>
      <w:rFonts w:ascii="Courier New" w:cs="Times New Roman" w:eastAsia="Arial" w:hAnsi="Courier New"/>
      <w:sz w:val="20"/>
      <w:szCs w:val="20"/>
      <w:lang w:eastAsia="ar-SA" w:val="en-GB"/>
    </w:rPr>
  </w:style>
  <w:style w:type="paragraph" w:styleId="Firstparagraph" w:customStyle="1">
    <w:name w:val="First paragraph"/>
    <w:basedOn w:val="Normal"/>
    <w:next w:val="Normal"/>
    <w:rsid w:val="00994D01"/>
    <w:pPr>
      <w:overflowPunct w:val="0"/>
      <w:autoSpaceDE w:val="0"/>
      <w:autoSpaceDN w:val="0"/>
      <w:adjustRightInd w:val="0"/>
      <w:spacing w:after="0" w:line="260" w:lineRule="exact"/>
      <w:textAlignment w:val="baseline"/>
    </w:pPr>
    <w:rPr>
      <w:rFonts w:ascii="Times New Roman" w:eastAsia="Times New Roman" w:hAnsi="Times New Roman"/>
      <w:sz w:val="24"/>
      <w:lang w:eastAsia="en-US" w:val="en-US"/>
    </w:rPr>
  </w:style>
  <w:style w:type="paragraph" w:styleId="ISOSecretObservations" w:customStyle="1">
    <w:name w:val="ISO_Secret_Observations"/>
    <w:basedOn w:val="Normal"/>
    <w:rsid w:val="00994D01"/>
    <w:pPr>
      <w:spacing w:after="0" w:before="210" w:line="210" w:lineRule="exact"/>
      <w:jc w:val="left"/>
    </w:pPr>
    <w:rPr>
      <w:rFonts w:eastAsia="Times New Roman"/>
      <w:sz w:val="18"/>
      <w:lang w:eastAsia="en-US"/>
    </w:rPr>
  </w:style>
  <w:style w:type="paragraph" w:styleId="subpara" w:customStyle="1">
    <w:name w:val="sub para"/>
    <w:basedOn w:val="Normal"/>
    <w:rsid w:val="00994D01"/>
    <w:pPr>
      <w:spacing w:after="60" w:before="60" w:line="240" w:lineRule="auto"/>
      <w:ind w:left="1134" w:right="794" w:hanging="567"/>
    </w:pPr>
    <w:rPr>
      <w:rFonts w:ascii="Arial Narrow" w:eastAsia="Times New Roman" w:hAnsi="Arial Narrow"/>
      <w:sz w:val="22"/>
      <w:lang w:eastAsia="en-US" w:val="en-AU"/>
    </w:rPr>
  </w:style>
  <w:style w:type="paragraph" w:styleId="TOCHeading">
    <w:name w:val="TOC Heading"/>
    <w:basedOn w:val="Heading1"/>
    <w:next w:val="Normal"/>
    <w:uiPriority w:val="39"/>
    <w:unhideWhenUsed w:val="1"/>
    <w:qFormat w:val="1"/>
    <w:rsid w:val="00994D01"/>
    <w:pPr>
      <w:numPr>
        <w:numId w:val="0"/>
      </w:numPr>
      <w:tabs>
        <w:tab w:val="clear" w:pos="400"/>
        <w:tab w:val="clear" w:pos="560"/>
      </w:tabs>
      <w:suppressAutoHyphens w:val="0"/>
      <w:spacing w:after="60" w:before="240" w:line="230" w:lineRule="atLeast"/>
      <w:outlineLvl w:val="9"/>
    </w:pPr>
    <w:rPr>
      <w:rFonts w:ascii="Cambria" w:eastAsia="Times New Roman" w:hAnsi="Cambria"/>
      <w:kern w:val="32"/>
      <w:sz w:val="32"/>
      <w:szCs w:val="32"/>
    </w:rPr>
  </w:style>
  <w:style w:type="character" w:styleId="NumberingSymbols" w:customStyle="1">
    <w:name w:val="Numbering Symbols"/>
    <w:rsid w:val="00994D01"/>
  </w:style>
  <w:style w:type="paragraph" w:styleId="Caption1" w:customStyle="1">
    <w:name w:val="Caption1"/>
    <w:basedOn w:val="Normal"/>
    <w:rsid w:val="00994D01"/>
    <w:pPr>
      <w:widowControl w:val="0"/>
      <w:suppressLineNumbers w:val="1"/>
      <w:suppressAutoHyphens w:val="1"/>
      <w:spacing w:after="120" w:before="120" w:line="240" w:lineRule="auto"/>
      <w:jc w:val="left"/>
    </w:pPr>
    <w:rPr>
      <w:rFonts w:cs="Tahoma" w:eastAsia="Arial"/>
      <w:i w:val="1"/>
      <w:iCs w:val="1"/>
    </w:rPr>
  </w:style>
  <w:style w:type="paragraph" w:styleId="Index" w:customStyle="1">
    <w:name w:val="Index"/>
    <w:basedOn w:val="Normal"/>
    <w:rsid w:val="00994D01"/>
    <w:pPr>
      <w:widowControl w:val="0"/>
      <w:suppressLineNumbers w:val="1"/>
      <w:suppressAutoHyphens w:val="1"/>
      <w:spacing w:after="0" w:line="240" w:lineRule="auto"/>
      <w:jc w:val="left"/>
    </w:pPr>
    <w:rPr>
      <w:rFonts w:cs="Tahoma" w:eastAsia="Arial"/>
    </w:rPr>
  </w:style>
  <w:style w:type="paragraph" w:styleId="quotedtext" w:customStyle="1">
    <w:name w:val="quoted text"/>
    <w:basedOn w:val="Normal"/>
    <w:rsid w:val="00994D01"/>
    <w:pPr>
      <w:spacing w:after="60" w:before="60" w:line="240" w:lineRule="auto"/>
      <w:ind w:left="1134" w:right="1134" w:hanging="567"/>
    </w:pPr>
    <w:rPr>
      <w:rFonts w:ascii="Times New Roman" w:eastAsia="Times New Roman" w:hAnsi="Times New Roman"/>
      <w:i w:val="1"/>
      <w:lang w:eastAsia="fr-FR" w:val="en-AU"/>
    </w:rPr>
  </w:style>
  <w:style w:type="character" w:styleId="ipa1" w:customStyle="1">
    <w:name w:val="ipa1"/>
    <w:rsid w:val="00994D01"/>
    <w:rPr>
      <w:rFonts w:ascii="Arial Unicode MS" w:cs="Arial Unicode MS" w:eastAsia="Arial Unicode MS" w:hAnsi="Arial Unicode MS" w:hint="eastAsia"/>
    </w:rPr>
  </w:style>
  <w:style w:type="character" w:styleId="NormalWebChar" w:customStyle="1">
    <w:name w:val="Normal (Web) Char"/>
    <w:link w:val="NormalWeb"/>
    <w:uiPriority w:val="99"/>
    <w:rsid w:val="00994D01"/>
    <w:rPr>
      <w:rFonts w:ascii="Times New Roman" w:cs="Times New Roman" w:eastAsia="Times New Roman" w:hAnsi="Times New Roman"/>
      <w:sz w:val="24"/>
      <w:szCs w:val="24"/>
      <w:lang w:eastAsia="en-GB" w:val="en-GB"/>
    </w:rPr>
  </w:style>
  <w:style w:type="character" w:styleId="apple-converted-space" w:customStyle="1">
    <w:name w:val="apple-converted-space"/>
    <w:rsid w:val="00994D01"/>
  </w:style>
  <w:style w:type="paragraph" w:styleId="IntenseQuote">
    <w:name w:val="Intense Quote"/>
    <w:basedOn w:val="Normal"/>
    <w:next w:val="Normal"/>
    <w:link w:val="IntenseQuoteChar"/>
    <w:uiPriority w:val="30"/>
    <w:qFormat w:val="1"/>
    <w:rsid w:val="00994D01"/>
    <w:pPr>
      <w:spacing w:after="0" w:line="240" w:lineRule="auto"/>
      <w:ind w:left="720" w:right="720"/>
      <w:jc w:val="left"/>
    </w:pPr>
    <w:rPr>
      <w:rFonts w:ascii="Cambria" w:eastAsia="Cambria" w:hAnsi="Cambria"/>
      <w:b w:val="1"/>
      <w:i w:val="1"/>
      <w:sz w:val="24"/>
      <w:szCs w:val="22"/>
      <w:lang w:eastAsia="en-US" w:val="en-US"/>
    </w:rPr>
  </w:style>
  <w:style w:type="character" w:styleId="IntenseQuoteChar" w:customStyle="1">
    <w:name w:val="Intense Quote Char"/>
    <w:basedOn w:val="DefaultParagraphFont"/>
    <w:link w:val="IntenseQuote"/>
    <w:uiPriority w:val="30"/>
    <w:rsid w:val="00994D01"/>
    <w:rPr>
      <w:rFonts w:ascii="Cambria" w:cs="Times New Roman" w:eastAsia="Cambria" w:hAnsi="Cambria"/>
      <w:b w:val="1"/>
      <w:i w:val="1"/>
      <w:sz w:val="24"/>
    </w:rPr>
  </w:style>
  <w:style w:type="paragraph" w:styleId="ParagraphText" w:customStyle="1">
    <w:name w:val="Paragraph Text"/>
    <w:basedOn w:val="Normal"/>
    <w:rsid w:val="00994D01"/>
    <w:pPr>
      <w:suppressAutoHyphens w:val="1"/>
      <w:spacing w:after="62" w:line="240" w:lineRule="auto"/>
      <w:jc w:val="left"/>
    </w:pPr>
    <w:rPr>
      <w:color w:val="000000"/>
      <w:szCs w:val="16"/>
      <w:lang w:eastAsia="ar-SA"/>
    </w:rPr>
  </w:style>
  <w:style w:type="paragraph" w:styleId="Heading2-3" w:customStyle="1">
    <w:name w:val="Heading 2-3"/>
    <w:basedOn w:val="Normal"/>
    <w:next w:val="Normal"/>
    <w:rsid w:val="00994D01"/>
    <w:pPr>
      <w:tabs>
        <w:tab w:val="num" w:pos="360"/>
      </w:tabs>
      <w:suppressAutoHyphens w:val="1"/>
      <w:spacing w:after="120" w:before="120" w:line="240" w:lineRule="auto"/>
      <w:ind w:left="360" w:hanging="360"/>
    </w:pPr>
    <w:rPr>
      <w:b w:val="1"/>
      <w:lang w:eastAsia="ar-SA"/>
    </w:rPr>
  </w:style>
  <w:style w:type="table" w:styleId="LightList-Accent1">
    <w:name w:val="Light List Accent 1"/>
    <w:basedOn w:val="TableNormal"/>
    <w:uiPriority w:val="61"/>
    <w:rsid w:val="00994D01"/>
    <w:pPr>
      <w:spacing w:after="0" w:line="240" w:lineRule="auto"/>
    </w:pPr>
    <w:rPr>
      <w:rFonts w:ascii="Times New Roman" w:cs="Times New Roman" w:eastAsia="MS Mincho" w:hAnsi="Times New Roman"/>
      <w:sz w:val="20"/>
      <w:szCs w:val="20"/>
    </w:rPr>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TableGrid1" w:customStyle="1">
    <w:name w:val="Table Grid1"/>
    <w:basedOn w:val="TableNormal"/>
    <w:next w:val="TableGrid"/>
    <w:uiPriority w:val="59"/>
    <w:rsid w:val="00994D01"/>
    <w:pPr>
      <w:widowControl w:val="0"/>
      <w:spacing w:after="0" w:line="240" w:lineRule="auto"/>
    </w:pPr>
    <w:rPr>
      <w:rFonts w:ascii="Times New Roman" w:cs="Times New Roman" w:eastAsia="Times New Roman" w:hAnsi="Times New Roman"/>
      <w:sz w:val="20"/>
      <w:szCs w:val="20"/>
      <w:lang w:eastAsia="en-GB"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rsid w:val="00994D01"/>
    <w:pPr>
      <w:widowControl w:val="0"/>
      <w:spacing w:after="0" w:line="240" w:lineRule="auto"/>
    </w:pPr>
    <w:rPr>
      <w:rFonts w:ascii="Times New Roman" w:cs="Times New Roman" w:eastAsia="Times New Roman" w:hAnsi="Times New Roman"/>
      <w:sz w:val="20"/>
      <w:szCs w:val="20"/>
      <w:lang w:eastAsia="en-GB"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phy11" w:customStyle="1">
    <w:name w:val="Bibliography11"/>
    <w:basedOn w:val="Normal"/>
    <w:rsid w:val="00994D01"/>
    <w:pPr>
      <w:tabs>
        <w:tab w:val="num" w:pos="432"/>
        <w:tab w:val="left" w:pos="660"/>
      </w:tabs>
      <w:ind w:left="432" w:hanging="432"/>
    </w:pPr>
  </w:style>
  <w:style w:type="paragraph" w:styleId="TABLE-col-heading" w:customStyle="1">
    <w:name w:val="TABLE-col-heading"/>
    <w:basedOn w:val="Normal"/>
    <w:rsid w:val="00994D01"/>
    <w:pPr>
      <w:keepLines w:val="1"/>
      <w:spacing w:after="0" w:line="180" w:lineRule="exact"/>
      <w:ind w:left="-57" w:right="-57"/>
      <w:jc w:val="center"/>
    </w:pPr>
    <w:rPr>
      <w:rFonts w:cs="Arial" w:eastAsia="Times New Roman"/>
      <w:b w:val="1"/>
      <w:sz w:val="16"/>
      <w:szCs w:val="22"/>
      <w:lang w:eastAsia="zh-CN"/>
    </w:rPr>
  </w:style>
  <w:style w:type="paragraph" w:styleId="Bibliography2" w:customStyle="1">
    <w:name w:val="Bibliography2"/>
    <w:basedOn w:val="Normal"/>
    <w:rsid w:val="000E43D8"/>
    <w:pPr>
      <w:tabs>
        <w:tab w:val="num" w:pos="432"/>
        <w:tab w:val="left" w:pos="660"/>
      </w:tabs>
      <w:ind w:left="432" w:hanging="432"/>
    </w:pPr>
  </w:style>
  <w:style w:type="character" w:styleId="tag" w:customStyle="1">
    <w:name w:val="tag"/>
    <w:basedOn w:val="DefaultParagraphFont"/>
    <w:rsid w:val="005B2500"/>
  </w:style>
  <w:style w:type="character" w:styleId="tag-name" w:customStyle="1">
    <w:name w:val="tag-name"/>
    <w:basedOn w:val="DefaultParagraphFont"/>
    <w:rsid w:val="005B2500"/>
  </w:style>
  <w:style w:type="character" w:styleId="attribute" w:customStyle="1">
    <w:name w:val="attribute"/>
    <w:basedOn w:val="DefaultParagraphFont"/>
    <w:rsid w:val="005B2500"/>
  </w:style>
  <w:style w:type="character" w:styleId="attribute-value" w:customStyle="1">
    <w:name w:val="attribute-value"/>
    <w:basedOn w:val="DefaultParagraphFont"/>
    <w:rsid w:val="005B2500"/>
  </w:style>
  <w:style w:type="character" w:styleId="string" w:customStyle="1">
    <w:name w:val="string"/>
    <w:basedOn w:val="DefaultParagraphFont"/>
    <w:rsid w:val="00D913C7"/>
  </w:style>
  <w:style w:type="character" w:styleId="keyword" w:customStyle="1">
    <w:name w:val="keyword"/>
    <w:basedOn w:val="DefaultParagraphFont"/>
    <w:rsid w:val="00D913C7"/>
  </w:style>
  <w:style w:type="table" w:styleId="TableGrid11" w:customStyle="1">
    <w:name w:val="Table Grid11"/>
    <w:basedOn w:val="TableNormal"/>
    <w:next w:val="TableGrid"/>
    <w:uiPriority w:val="59"/>
    <w:rsid w:val="007663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59"/>
    <w:rsid w:val="00F061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datatypes" w:customStyle="1">
    <w:name w:val="datatypes"/>
    <w:basedOn w:val="DefaultParagraphFont"/>
    <w:rsid w:val="00155BC7"/>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43.0" w:type="dxa"/>
        <w:left w:w="115.0" w:type="dxa"/>
        <w:bottom w:w="43.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29.0" w:type="dxa"/>
        <w:left w:w="115.0" w:type="dxa"/>
        <w:bottom w:w="29.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43.0" w:type="dxa"/>
        <w:left w:w="115.0" w:type="dxa"/>
        <w:bottom w:w="43.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15.0" w:type="dxa"/>
        <w:bottom w:w="0.0" w:type="dxa"/>
        <w:right w:w="1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15.0" w:type="dxa"/>
        <w:bottom w:w="0.0" w:type="dxa"/>
        <w:right w:w="115.0" w:type="dxa"/>
      </w:tblCellMar>
    </w:tblPr>
  </w:style>
  <w:style w:type="table" w:styleId="Table84">
    <w:basedOn w:val="TableNormal"/>
    <w:tblPr>
      <w:tblStyleRowBandSize w:val="1"/>
      <w:tblStyleColBandSize w:val="1"/>
      <w:tblCellMar>
        <w:top w:w="0.0" w:type="dxa"/>
        <w:left w:w="115.0" w:type="dxa"/>
        <w:bottom w:w="0.0" w:type="dxa"/>
        <w:right w:w="115.0" w:type="dxa"/>
      </w:tblCellMar>
    </w:tbl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15.0" w:type="dxa"/>
        <w:bottom w:w="0.0" w:type="dxa"/>
        <w:right w:w="115.0" w:type="dxa"/>
      </w:tblCellMar>
    </w:tblPr>
  </w:style>
  <w:style w:type="table" w:styleId="Table89">
    <w:basedOn w:val="TableNormal"/>
    <w:tblPr>
      <w:tblStyleRowBandSize w:val="1"/>
      <w:tblStyleColBandSize w:val="1"/>
      <w:tblCellMar>
        <w:top w:w="0.0" w:type="dxa"/>
        <w:left w:w="115.0" w:type="dxa"/>
        <w:bottom w:w="0.0" w:type="dxa"/>
        <w:right w:w="115.0" w:type="dxa"/>
      </w:tblCellMar>
    </w:tblPr>
  </w:style>
  <w:style w:type="table" w:styleId="Table90">
    <w:basedOn w:val="TableNormal"/>
    <w:tblPr>
      <w:tblStyleRowBandSize w:val="1"/>
      <w:tblStyleColBandSize w:val="1"/>
      <w:tblCellMar>
        <w:top w:w="0.0" w:type="dxa"/>
        <w:left w:w="115.0" w:type="dxa"/>
        <w:bottom w:w="0.0" w:type="dxa"/>
        <w:right w:w="115.0" w:type="dxa"/>
      </w:tblCellMar>
    </w:tblPr>
  </w:style>
  <w:style w:type="table" w:styleId="Table91">
    <w:basedOn w:val="TableNormal"/>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15.0" w:type="dxa"/>
        <w:bottom w:w="0.0" w:type="dxa"/>
        <w:right w:w="115.0" w:type="dxa"/>
      </w:tblCellMar>
    </w:tblPr>
  </w:style>
  <w:style w:type="table" w:styleId="Table94">
    <w:basedOn w:val="TableNormal"/>
    <w:tblPr>
      <w:tblStyleRowBandSize w:val="1"/>
      <w:tblStyleColBandSize w:val="1"/>
      <w:tblCellMar>
        <w:top w:w="0.0" w:type="dxa"/>
        <w:left w:w="115.0" w:type="dxa"/>
        <w:bottom w:w="0.0" w:type="dxa"/>
        <w:right w:w="115.0" w:type="dxa"/>
      </w:tblCellMar>
    </w:tblPr>
  </w:style>
  <w:style w:type="table" w:styleId="Table95">
    <w:basedOn w:val="TableNormal"/>
    <w:tblPr>
      <w:tblStyleRowBandSize w:val="1"/>
      <w:tblStyleColBandSize w:val="1"/>
      <w:tblCellMar>
        <w:top w:w="0.0" w:type="dxa"/>
        <w:left w:w="115.0" w:type="dxa"/>
        <w:bottom w:w="0.0" w:type="dxa"/>
        <w:right w:w="115.0" w:type="dxa"/>
      </w:tblCellMar>
    </w:tblPr>
  </w:style>
  <w:style w:type="table" w:styleId="Table96">
    <w:basedOn w:val="TableNormal"/>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15.0" w:type="dxa"/>
        <w:bottom w:w="0.0" w:type="dxa"/>
        <w:right w:w="115.0" w:type="dxa"/>
      </w:tblCellMar>
    </w:tblPr>
  </w:style>
  <w:style w:type="table" w:styleId="Table99">
    <w:basedOn w:val="TableNormal"/>
    <w:tblPr>
      <w:tblStyleRowBandSize w:val="1"/>
      <w:tblStyleColBandSize w:val="1"/>
      <w:tblCellMar>
        <w:top w:w="0.0" w:type="dxa"/>
        <w:left w:w="115.0" w:type="dxa"/>
        <w:bottom w:w="0.0" w:type="dxa"/>
        <w:right w:w="115.0" w:type="dxa"/>
      </w:tblCellMar>
    </w:tblPr>
  </w:style>
  <w:style w:type="table" w:styleId="Table100">
    <w:basedOn w:val="TableNormal"/>
    <w:tblPr>
      <w:tblStyleRowBandSize w:val="1"/>
      <w:tblStyleColBandSize w:val="1"/>
      <w:tblCellMar>
        <w:top w:w="0.0" w:type="dxa"/>
        <w:left w:w="115.0" w:type="dxa"/>
        <w:bottom w:w="0.0" w:type="dxa"/>
        <w:right w:w="115.0" w:type="dxa"/>
      </w:tblCellMar>
    </w:tblPr>
  </w:style>
  <w:style w:type="table" w:styleId="Table101">
    <w:basedOn w:val="TableNormal"/>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15.0" w:type="dxa"/>
        <w:bottom w:w="0.0" w:type="dxa"/>
        <w:right w:w="115.0" w:type="dxa"/>
      </w:tblCellMar>
    </w:tblPr>
  </w:style>
  <w:style w:type="table" w:styleId="Table104">
    <w:basedOn w:val="TableNormal"/>
    <w:tblPr>
      <w:tblStyleRowBandSize w:val="1"/>
      <w:tblStyleColBandSize w:val="1"/>
      <w:tblCellMar>
        <w:top w:w="0.0" w:type="dxa"/>
        <w:left w:w="115.0" w:type="dxa"/>
        <w:bottom w:w="0.0" w:type="dxa"/>
        <w:right w:w="115.0" w:type="dxa"/>
      </w:tblCellMar>
    </w:tblPr>
  </w:style>
  <w:style w:type="table" w:styleId="Table105">
    <w:basedOn w:val="TableNormal"/>
    <w:tblPr>
      <w:tblStyleRowBandSize w:val="1"/>
      <w:tblStyleColBandSize w:val="1"/>
      <w:tblCellMar>
        <w:top w:w="0.0" w:type="dxa"/>
        <w:left w:w="115.0" w:type="dxa"/>
        <w:bottom w:w="0.0" w:type="dxa"/>
        <w:right w:w="115.0" w:type="dxa"/>
      </w:tblCellMar>
    </w:tblPr>
  </w:style>
  <w:style w:type="table" w:styleId="Table106">
    <w:basedOn w:val="TableNormal"/>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15.0" w:type="dxa"/>
        <w:bottom w:w="0.0" w:type="dxa"/>
        <w:right w:w="115.0" w:type="dxa"/>
      </w:tblCellMar>
    </w:tblPr>
  </w:style>
  <w:style w:type="table" w:styleId="Table109">
    <w:basedOn w:val="TableNormal"/>
    <w:tblPr>
      <w:tblStyleRowBandSize w:val="1"/>
      <w:tblStyleColBandSize w:val="1"/>
      <w:tblCellMar>
        <w:top w:w="0.0" w:type="dxa"/>
        <w:left w:w="115.0" w:type="dxa"/>
        <w:bottom w:w="0.0" w:type="dxa"/>
        <w:right w:w="115.0" w:type="dxa"/>
      </w:tblCellMar>
    </w:tblPr>
  </w:style>
  <w:style w:type="table" w:styleId="Table110">
    <w:basedOn w:val="TableNormal"/>
    <w:tblPr>
      <w:tblStyleRowBandSize w:val="1"/>
      <w:tblStyleColBandSize w:val="1"/>
      <w:tblCellMar>
        <w:top w:w="0.0" w:type="dxa"/>
        <w:left w:w="115.0" w:type="dxa"/>
        <w:bottom w:w="0.0" w:type="dxa"/>
        <w:right w:w="115.0" w:type="dxa"/>
      </w:tblCellMar>
    </w:tblPr>
  </w:style>
  <w:style w:type="table" w:styleId="Table111">
    <w:basedOn w:val="TableNormal"/>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15.0" w:type="dxa"/>
        <w:bottom w:w="0.0" w:type="dxa"/>
        <w:right w:w="115.0" w:type="dxa"/>
      </w:tblCellMar>
    </w:tblPr>
  </w:style>
  <w:style w:type="table" w:styleId="Table114">
    <w:basedOn w:val="TableNormal"/>
    <w:tblPr>
      <w:tblStyleRowBandSize w:val="1"/>
      <w:tblStyleColBandSize w:val="1"/>
      <w:tblCellMar>
        <w:top w:w="0.0" w:type="dxa"/>
        <w:left w:w="115.0" w:type="dxa"/>
        <w:bottom w:w="0.0" w:type="dxa"/>
        <w:right w:w="115.0" w:type="dxa"/>
      </w:tblCellMar>
    </w:tblPr>
  </w:style>
  <w:style w:type="table" w:styleId="Table115">
    <w:basedOn w:val="TableNormal"/>
    <w:tblPr>
      <w:tblStyleRowBandSize w:val="1"/>
      <w:tblStyleColBandSize w:val="1"/>
      <w:tblCellMar>
        <w:top w:w="0.0" w:type="dxa"/>
        <w:left w:w="115.0" w:type="dxa"/>
        <w:bottom w:w="0.0" w:type="dxa"/>
        <w:right w:w="115.0" w:type="dxa"/>
      </w:tblCellMar>
    </w:tblPr>
  </w:style>
  <w:style w:type="table" w:styleId="Table116">
    <w:basedOn w:val="TableNormal"/>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15.0" w:type="dxa"/>
        <w:bottom w:w="0.0" w:type="dxa"/>
        <w:right w:w="115.0" w:type="dxa"/>
      </w:tblCellMar>
    </w:tblPr>
  </w:style>
  <w:style w:type="table" w:styleId="Table119">
    <w:basedOn w:val="TableNormal"/>
    <w:tblPr>
      <w:tblStyleRowBandSize w:val="1"/>
      <w:tblStyleColBandSize w:val="1"/>
      <w:tblCellMar>
        <w:top w:w="0.0" w:type="dxa"/>
        <w:left w:w="115.0" w:type="dxa"/>
        <w:bottom w:w="0.0" w:type="dxa"/>
        <w:right w:w="115.0" w:type="dxa"/>
      </w:tblCellMar>
    </w:tblPr>
  </w:style>
  <w:style w:type="table" w:styleId="Table120">
    <w:basedOn w:val="TableNormal"/>
    <w:tblPr>
      <w:tblStyleRowBandSize w:val="1"/>
      <w:tblStyleColBandSize w:val="1"/>
      <w:tblCellMar>
        <w:top w:w="0.0" w:type="dxa"/>
        <w:left w:w="115.0" w:type="dxa"/>
        <w:bottom w:w="0.0" w:type="dxa"/>
        <w:right w:w="115.0" w:type="dxa"/>
      </w:tblCellMar>
    </w:tblPr>
  </w:style>
  <w:style w:type="table" w:styleId="Table121">
    <w:basedOn w:val="TableNormal"/>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15.0" w:type="dxa"/>
        <w:bottom w:w="0.0" w:type="dxa"/>
        <w:right w:w="115.0" w:type="dxa"/>
      </w:tblCellMar>
    </w:tblPr>
  </w:style>
  <w:style w:type="table" w:styleId="Table124">
    <w:basedOn w:val="TableNormal"/>
    <w:tblPr>
      <w:tblStyleRowBandSize w:val="1"/>
      <w:tblStyleColBandSize w:val="1"/>
      <w:tblCellMar>
        <w:top w:w="0.0" w:type="dxa"/>
        <w:left w:w="115.0" w:type="dxa"/>
        <w:bottom w:w="0.0" w:type="dxa"/>
        <w:right w:w="115.0" w:type="dxa"/>
      </w:tblCellMar>
    </w:tblPr>
  </w:style>
  <w:style w:type="table" w:styleId="Table125">
    <w:basedOn w:val="TableNormal"/>
    <w:tblPr>
      <w:tblStyleRowBandSize w:val="1"/>
      <w:tblStyleColBandSize w:val="1"/>
      <w:tblCellMar>
        <w:top w:w="0.0" w:type="dxa"/>
        <w:left w:w="115.0" w:type="dxa"/>
        <w:bottom w:w="0.0" w:type="dxa"/>
        <w:right w:w="115.0" w:type="dxa"/>
      </w:tblCellMar>
    </w:tblPr>
  </w:style>
  <w:style w:type="table" w:styleId="Table126">
    <w:basedOn w:val="TableNormal"/>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8">
    <w:basedOn w:val="TableNormal"/>
    <w:tblPr>
      <w:tblStyleRowBandSize w:val="1"/>
      <w:tblStyleColBandSize w:val="1"/>
      <w:tblCellMar>
        <w:top w:w="0.0" w:type="dxa"/>
        <w:left w:w="115.0" w:type="dxa"/>
        <w:bottom w:w="0.0" w:type="dxa"/>
        <w:right w:w="115.0" w:type="dxa"/>
      </w:tblCellMar>
    </w:tblPr>
  </w:style>
  <w:style w:type="table" w:styleId="Table129">
    <w:basedOn w:val="TableNormal"/>
    <w:tblPr>
      <w:tblStyleRowBandSize w:val="1"/>
      <w:tblStyleColBandSize w:val="1"/>
      <w:tblCellMar>
        <w:top w:w="0.0" w:type="dxa"/>
        <w:left w:w="115.0" w:type="dxa"/>
        <w:bottom w:w="0.0" w:type="dxa"/>
        <w:right w:w="115.0" w:type="dxa"/>
      </w:tblCellMar>
    </w:tblPr>
  </w:style>
  <w:style w:type="table" w:styleId="Table130">
    <w:basedOn w:val="TableNormal"/>
    <w:tblPr>
      <w:tblStyleRowBandSize w:val="1"/>
      <w:tblStyleColBandSize w:val="1"/>
      <w:tblCellMar>
        <w:top w:w="0.0" w:type="dxa"/>
        <w:left w:w="115.0" w:type="dxa"/>
        <w:bottom w:w="0.0" w:type="dxa"/>
        <w:right w:w="115.0" w:type="dxa"/>
      </w:tblCellMar>
    </w:tblPr>
  </w:style>
  <w:style w:type="table" w:styleId="Table131">
    <w:basedOn w:val="TableNormal"/>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4">
    <w:basedOn w:val="TableNormal"/>
    <w:tblPr>
      <w:tblStyleRowBandSize w:val="1"/>
      <w:tblStyleColBandSize w:val="1"/>
      <w:tblCellMar>
        <w:top w:w="0.0" w:type="dxa"/>
        <w:left w:w="115.0" w:type="dxa"/>
        <w:bottom w:w="0.0" w:type="dxa"/>
        <w:right w:w="115.0" w:type="dxa"/>
      </w:tblCellMar>
    </w:tblPr>
  </w:style>
  <w:style w:type="table" w:styleId="Table135">
    <w:basedOn w:val="TableNormal"/>
    <w:tblPr>
      <w:tblStyleRowBandSize w:val="1"/>
      <w:tblStyleColBandSize w:val="1"/>
      <w:tblCellMar>
        <w:top w:w="0.0" w:type="dxa"/>
        <w:left w:w="115.0" w:type="dxa"/>
        <w:bottom w:w="0.0" w:type="dxa"/>
        <w:right w:w="115.0" w:type="dxa"/>
      </w:tblCellMar>
    </w:tblPr>
  </w:style>
  <w:style w:type="table" w:styleId="Table136">
    <w:basedOn w:val="TableNormal"/>
    <w:tblPr>
      <w:tblStyleRowBandSize w:val="1"/>
      <w:tblStyleColBandSize w:val="1"/>
      <w:tblCellMar>
        <w:top w:w="0.0" w:type="dxa"/>
        <w:left w:w="115.0" w:type="dxa"/>
        <w:bottom w:w="0.0" w:type="dxa"/>
        <w:right w:w="115.0" w:type="dxa"/>
      </w:tblCellMar>
    </w:tblPr>
  </w:style>
  <w:style w:type="table" w:styleId="Table137">
    <w:basedOn w:val="TableNormal"/>
    <w:tblPr>
      <w:tblStyleRowBandSize w:val="1"/>
      <w:tblStyleColBandSize w:val="1"/>
      <w:tblCellMar>
        <w:top w:w="0.0" w:type="dxa"/>
        <w:left w:w="115.0" w:type="dxa"/>
        <w:bottom w:w="0.0" w:type="dxa"/>
        <w:right w:w="115.0" w:type="dxa"/>
      </w:tblCellMar>
    </w:tblPr>
  </w:style>
  <w:style w:type="table" w:styleId="Table138">
    <w:basedOn w:val="TableNormal"/>
    <w:tblPr>
      <w:tblStyleRowBandSize w:val="1"/>
      <w:tblStyleColBandSize w:val="1"/>
      <w:tblCellMar>
        <w:top w:w="0.0" w:type="dxa"/>
        <w:left w:w="115.0" w:type="dxa"/>
        <w:bottom w:w="0.0" w:type="dxa"/>
        <w:right w:w="115.0" w:type="dxa"/>
      </w:tblCellMar>
    </w:tblPr>
  </w:style>
  <w:style w:type="table" w:styleId="Table139">
    <w:basedOn w:val="TableNormal"/>
    <w:tblPr>
      <w:tblStyleRowBandSize w:val="1"/>
      <w:tblStyleColBandSize w:val="1"/>
      <w:tblCellMar>
        <w:top w:w="0.0" w:type="dxa"/>
        <w:left w:w="115.0" w:type="dxa"/>
        <w:bottom w:w="0.0" w:type="dxa"/>
        <w:right w:w="115.0" w:type="dxa"/>
      </w:tblCellMar>
    </w:tblPr>
  </w:style>
  <w:style w:type="table" w:styleId="Table140">
    <w:basedOn w:val="TableNormal"/>
    <w:tblPr>
      <w:tblStyleRowBandSize w:val="1"/>
      <w:tblStyleColBandSize w:val="1"/>
      <w:tblCellMar>
        <w:top w:w="0.0" w:type="dxa"/>
        <w:left w:w="115.0" w:type="dxa"/>
        <w:bottom w:w="0.0" w:type="dxa"/>
        <w:right w:w="115.0" w:type="dxa"/>
      </w:tblCellMar>
    </w:tblPr>
  </w:style>
  <w:style w:type="table" w:styleId="Table141">
    <w:basedOn w:val="TableNormal"/>
    <w:tblPr>
      <w:tblStyleRowBandSize w:val="1"/>
      <w:tblStyleColBandSize w:val="1"/>
      <w:tblCellMar>
        <w:top w:w="0.0" w:type="dxa"/>
        <w:left w:w="115.0" w:type="dxa"/>
        <w:bottom w:w="0.0" w:type="dxa"/>
        <w:right w:w="115.0" w:type="dxa"/>
      </w:tblCellMar>
    </w:tblPr>
  </w:style>
  <w:style w:type="table" w:styleId="Table142">
    <w:basedOn w:val="TableNormal"/>
    <w:tblPr>
      <w:tblStyleRowBandSize w:val="1"/>
      <w:tblStyleColBandSize w:val="1"/>
      <w:tblCellMar>
        <w:top w:w="0.0" w:type="dxa"/>
        <w:left w:w="115.0" w:type="dxa"/>
        <w:bottom w:w="0.0" w:type="dxa"/>
        <w:right w:w="115.0" w:type="dxa"/>
      </w:tblCellMar>
    </w:tblPr>
  </w:style>
  <w:style w:type="table" w:styleId="Table143">
    <w:basedOn w:val="TableNormal"/>
    <w:tblPr>
      <w:tblStyleRowBandSize w:val="1"/>
      <w:tblStyleColBandSize w:val="1"/>
      <w:tblCellMar>
        <w:top w:w="0.0" w:type="dxa"/>
        <w:left w:w="115.0" w:type="dxa"/>
        <w:bottom w:w="0.0" w:type="dxa"/>
        <w:right w:w="115.0" w:type="dxa"/>
      </w:tblCellMar>
    </w:tblPr>
  </w:style>
  <w:style w:type="table" w:styleId="Table144">
    <w:basedOn w:val="TableNormal"/>
    <w:tblPr>
      <w:tblStyleRowBandSize w:val="1"/>
      <w:tblStyleColBandSize w:val="1"/>
      <w:tblCellMar>
        <w:top w:w="0.0" w:type="dxa"/>
        <w:left w:w="115.0" w:type="dxa"/>
        <w:bottom w:w="0.0" w:type="dxa"/>
        <w:right w:w="115.0" w:type="dxa"/>
      </w:tblCellMar>
    </w:tblPr>
  </w:style>
  <w:style w:type="table" w:styleId="Table145">
    <w:basedOn w:val="TableNormal"/>
    <w:tblPr>
      <w:tblStyleRowBandSize w:val="1"/>
      <w:tblStyleColBandSize w:val="1"/>
      <w:tblCellMar>
        <w:top w:w="0.0" w:type="dxa"/>
        <w:left w:w="115.0" w:type="dxa"/>
        <w:bottom w:w="0.0" w:type="dxa"/>
        <w:right w:w="115.0" w:type="dxa"/>
      </w:tblCellMar>
    </w:tblPr>
  </w:style>
  <w:style w:type="table" w:styleId="Table146">
    <w:basedOn w:val="TableNormal"/>
    <w:tblPr>
      <w:tblStyleRowBandSize w:val="1"/>
      <w:tblStyleColBandSize w:val="1"/>
      <w:tblCellMar>
        <w:top w:w="0.0" w:type="dxa"/>
        <w:left w:w="115.0" w:type="dxa"/>
        <w:bottom w:w="0.0" w:type="dxa"/>
        <w:right w:w="115.0" w:type="dxa"/>
      </w:tblCellMar>
    </w:tblPr>
  </w:style>
  <w:style w:type="table" w:styleId="Table147">
    <w:basedOn w:val="TableNormal"/>
    <w:tblPr>
      <w:tblStyleRowBandSize w:val="1"/>
      <w:tblStyleColBandSize w:val="1"/>
      <w:tblCellMar>
        <w:top w:w="0.0" w:type="dxa"/>
        <w:left w:w="115.0" w:type="dxa"/>
        <w:bottom w:w="0.0" w:type="dxa"/>
        <w:right w:w="115.0" w:type="dxa"/>
      </w:tblCellMar>
    </w:tblPr>
  </w:style>
  <w:style w:type="table" w:styleId="Table148">
    <w:basedOn w:val="TableNormal"/>
    <w:tblPr>
      <w:tblStyleRowBandSize w:val="1"/>
      <w:tblStyleColBandSize w:val="1"/>
      <w:tblCellMar>
        <w:top w:w="0.0" w:type="dxa"/>
        <w:left w:w="115.0" w:type="dxa"/>
        <w:bottom w:w="0.0" w:type="dxa"/>
        <w:right w:w="115.0" w:type="dxa"/>
      </w:tblCellMar>
    </w:tblPr>
  </w:style>
  <w:style w:type="table" w:styleId="Table149">
    <w:basedOn w:val="TableNormal"/>
    <w:tblPr>
      <w:tblStyleRowBandSize w:val="1"/>
      <w:tblStyleColBandSize w:val="1"/>
      <w:tblCellMar>
        <w:top w:w="0.0" w:type="dxa"/>
        <w:left w:w="115.0" w:type="dxa"/>
        <w:bottom w:w="0.0" w:type="dxa"/>
        <w:right w:w="115.0" w:type="dxa"/>
      </w:tblCellMar>
    </w:tblPr>
  </w:style>
  <w:style w:type="table" w:styleId="Table150">
    <w:basedOn w:val="TableNormal"/>
    <w:tblPr>
      <w:tblStyleRowBandSize w:val="1"/>
      <w:tblStyleColBandSize w:val="1"/>
      <w:tblCellMar>
        <w:top w:w="0.0" w:type="dxa"/>
        <w:left w:w="115.0" w:type="dxa"/>
        <w:bottom w:w="0.0" w:type="dxa"/>
        <w:right w:w="115.0" w:type="dxa"/>
      </w:tblCellMar>
    </w:tblPr>
  </w:style>
  <w:style w:type="table" w:styleId="Table151">
    <w:basedOn w:val="TableNormal"/>
    <w:tblPr>
      <w:tblStyleRowBandSize w:val="1"/>
      <w:tblStyleColBandSize w:val="1"/>
      <w:tblCellMar>
        <w:top w:w="0.0" w:type="dxa"/>
        <w:left w:w="115.0" w:type="dxa"/>
        <w:bottom w:w="0.0" w:type="dxa"/>
        <w:right w:w="115.0" w:type="dxa"/>
      </w:tblCellMar>
    </w:tblPr>
  </w:style>
  <w:style w:type="table" w:styleId="Table152">
    <w:basedOn w:val="TableNormal"/>
    <w:tblPr>
      <w:tblStyleRowBandSize w:val="1"/>
      <w:tblStyleColBandSize w:val="1"/>
      <w:tblCellMar>
        <w:top w:w="0.0" w:type="dxa"/>
        <w:left w:w="115.0" w:type="dxa"/>
        <w:bottom w:w="0.0" w:type="dxa"/>
        <w:right w:w="115.0" w:type="dxa"/>
      </w:tblCellMar>
    </w:tblPr>
  </w:style>
  <w:style w:type="table" w:styleId="Table153">
    <w:basedOn w:val="TableNormal"/>
    <w:tblPr>
      <w:tblStyleRowBandSize w:val="1"/>
      <w:tblStyleColBandSize w:val="1"/>
      <w:tblCellMar>
        <w:top w:w="0.0" w:type="dxa"/>
        <w:left w:w="115.0" w:type="dxa"/>
        <w:bottom w:w="0.0" w:type="dxa"/>
        <w:right w:w="115.0" w:type="dxa"/>
      </w:tblCellMar>
    </w:tblPr>
  </w:style>
  <w:style w:type="table" w:styleId="Table154">
    <w:basedOn w:val="TableNormal"/>
    <w:tblPr>
      <w:tblStyleRowBandSize w:val="1"/>
      <w:tblStyleColBandSize w:val="1"/>
      <w:tblCellMar>
        <w:top w:w="0.0" w:type="dxa"/>
        <w:left w:w="115.0" w:type="dxa"/>
        <w:bottom w:w="0.0" w:type="dxa"/>
        <w:right w:w="115.0" w:type="dxa"/>
      </w:tblCellMar>
    </w:tblPr>
  </w:style>
  <w:style w:type="table" w:styleId="Table155">
    <w:basedOn w:val="TableNormal"/>
    <w:tblPr>
      <w:tblStyleRowBandSize w:val="1"/>
      <w:tblStyleColBandSize w:val="1"/>
      <w:tblCellMar>
        <w:top w:w="0.0" w:type="dxa"/>
        <w:left w:w="115.0" w:type="dxa"/>
        <w:bottom w:w="0.0" w:type="dxa"/>
        <w:right w:w="115.0" w:type="dxa"/>
      </w:tblCellMar>
    </w:tblPr>
  </w:style>
  <w:style w:type="table" w:styleId="Table156">
    <w:basedOn w:val="TableNormal"/>
    <w:tblPr>
      <w:tblStyleRowBandSize w:val="1"/>
      <w:tblStyleColBandSize w:val="1"/>
      <w:tblCellMar>
        <w:top w:w="0.0" w:type="dxa"/>
        <w:left w:w="115.0" w:type="dxa"/>
        <w:bottom w:w="0.0" w:type="dxa"/>
        <w:right w:w="115.0" w:type="dxa"/>
      </w:tblCellMar>
    </w:tblPr>
  </w:style>
  <w:style w:type="table" w:styleId="Table157">
    <w:basedOn w:val="TableNormal"/>
    <w:tblPr>
      <w:tblStyleRowBandSize w:val="1"/>
      <w:tblStyleColBandSize w:val="1"/>
      <w:tblCellMar>
        <w:top w:w="0.0" w:type="dxa"/>
        <w:left w:w="115.0" w:type="dxa"/>
        <w:bottom w:w="0.0" w:type="dxa"/>
        <w:right w:w="115.0" w:type="dxa"/>
      </w:tblCellMar>
    </w:tblPr>
  </w:style>
  <w:style w:type="table" w:styleId="Table158">
    <w:basedOn w:val="TableNormal"/>
    <w:tblPr>
      <w:tblStyleRowBandSize w:val="1"/>
      <w:tblStyleColBandSize w:val="1"/>
      <w:tblCellMar>
        <w:top w:w="0.0" w:type="dxa"/>
        <w:left w:w="115.0" w:type="dxa"/>
        <w:bottom w:w="0.0" w:type="dxa"/>
        <w:right w:w="115.0" w:type="dxa"/>
      </w:tblCellMar>
    </w:tblPr>
  </w:style>
  <w:style w:type="table" w:styleId="Table159">
    <w:basedOn w:val="TableNormal"/>
    <w:tblPr>
      <w:tblStyleRowBandSize w:val="1"/>
      <w:tblStyleColBandSize w:val="1"/>
      <w:tblCellMar>
        <w:top w:w="0.0" w:type="dxa"/>
        <w:left w:w="115.0" w:type="dxa"/>
        <w:bottom w:w="0.0" w:type="dxa"/>
        <w:right w:w="115.0" w:type="dxa"/>
      </w:tblCellMar>
    </w:tblPr>
  </w:style>
  <w:style w:type="table" w:styleId="Table160">
    <w:basedOn w:val="TableNormal"/>
    <w:tblPr>
      <w:tblStyleRowBandSize w:val="1"/>
      <w:tblStyleColBandSize w:val="1"/>
      <w:tblCellMar>
        <w:top w:w="0.0" w:type="dxa"/>
        <w:left w:w="115.0" w:type="dxa"/>
        <w:bottom w:w="0.0" w:type="dxa"/>
        <w:right w:w="115.0" w:type="dxa"/>
      </w:tblCellMar>
    </w:tblPr>
  </w:style>
  <w:style w:type="table" w:styleId="Table161">
    <w:basedOn w:val="TableNormal"/>
    <w:tblPr>
      <w:tblStyleRowBandSize w:val="1"/>
      <w:tblStyleColBandSize w:val="1"/>
      <w:tblCellMar>
        <w:top w:w="0.0" w:type="dxa"/>
        <w:left w:w="115.0" w:type="dxa"/>
        <w:bottom w:w="0.0" w:type="dxa"/>
        <w:right w:w="115.0" w:type="dxa"/>
      </w:tblCellMar>
    </w:tblPr>
  </w:style>
  <w:style w:type="table" w:styleId="Table162">
    <w:basedOn w:val="TableNormal"/>
    <w:tblPr>
      <w:tblStyleRowBandSize w:val="1"/>
      <w:tblStyleColBandSize w:val="1"/>
      <w:tblCellMar>
        <w:top w:w="0.0" w:type="dxa"/>
        <w:left w:w="115.0" w:type="dxa"/>
        <w:bottom w:w="0.0" w:type="dxa"/>
        <w:right w:w="115.0" w:type="dxa"/>
      </w:tblCellMar>
    </w:tblPr>
  </w:style>
  <w:style w:type="table" w:styleId="Table163">
    <w:basedOn w:val="TableNormal"/>
    <w:tblPr>
      <w:tblStyleRowBandSize w:val="1"/>
      <w:tblStyleColBandSize w:val="1"/>
      <w:tblCellMar>
        <w:top w:w="0.0" w:type="dxa"/>
        <w:left w:w="115.0" w:type="dxa"/>
        <w:bottom w:w="0.0" w:type="dxa"/>
        <w:right w:w="115.0" w:type="dxa"/>
      </w:tblCellMar>
    </w:tblPr>
  </w:style>
  <w:style w:type="table" w:styleId="Table164">
    <w:basedOn w:val="TableNormal"/>
    <w:tblPr>
      <w:tblStyleRowBandSize w:val="1"/>
      <w:tblStyleColBandSize w:val="1"/>
      <w:tblCellMar>
        <w:top w:w="0.0" w:type="dxa"/>
        <w:left w:w="115.0" w:type="dxa"/>
        <w:bottom w:w="0.0" w:type="dxa"/>
        <w:right w:w="115.0" w:type="dxa"/>
      </w:tblCellMar>
    </w:tblPr>
  </w:style>
  <w:style w:type="table" w:styleId="Table165">
    <w:basedOn w:val="TableNormal"/>
    <w:tblPr>
      <w:tblStyleRowBandSize w:val="1"/>
      <w:tblStyleColBandSize w:val="1"/>
      <w:tblCellMar>
        <w:top w:w="0.0" w:type="dxa"/>
        <w:left w:w="115.0" w:type="dxa"/>
        <w:bottom w:w="0.0" w:type="dxa"/>
        <w:right w:w="115.0" w:type="dxa"/>
      </w:tblCellMar>
    </w:tblPr>
  </w:style>
  <w:style w:type="table" w:styleId="Table166">
    <w:basedOn w:val="TableNormal"/>
    <w:tblPr>
      <w:tblStyleRowBandSize w:val="1"/>
      <w:tblStyleColBandSize w:val="1"/>
      <w:tblCellMar>
        <w:top w:w="0.0" w:type="dxa"/>
        <w:left w:w="115.0" w:type="dxa"/>
        <w:bottom w:w="0.0" w:type="dxa"/>
        <w:right w:w="115.0" w:type="dxa"/>
      </w:tblCellMar>
    </w:tblPr>
  </w:style>
  <w:style w:type="table" w:styleId="Table167">
    <w:basedOn w:val="TableNormal"/>
    <w:tblPr>
      <w:tblStyleRowBandSize w:val="1"/>
      <w:tblStyleColBandSize w:val="1"/>
      <w:tblCellMar>
        <w:top w:w="0.0" w:type="dxa"/>
        <w:left w:w="115.0" w:type="dxa"/>
        <w:bottom w:w="0.0" w:type="dxa"/>
        <w:right w:w="115.0" w:type="dxa"/>
      </w:tblCellMar>
    </w:tblPr>
  </w:style>
  <w:style w:type="table" w:styleId="Table168">
    <w:basedOn w:val="TableNormal"/>
    <w:tblPr>
      <w:tblStyleRowBandSize w:val="1"/>
      <w:tblStyleColBandSize w:val="1"/>
      <w:tblCellMar>
        <w:top w:w="0.0" w:type="dxa"/>
        <w:left w:w="115.0" w:type="dxa"/>
        <w:bottom w:w="0.0" w:type="dxa"/>
        <w:right w:w="115.0" w:type="dxa"/>
      </w:tblCellMar>
    </w:tblPr>
  </w:style>
  <w:style w:type="table" w:styleId="Table169">
    <w:basedOn w:val="TableNormal"/>
    <w:tblPr>
      <w:tblStyleRowBandSize w:val="1"/>
      <w:tblStyleColBandSize w:val="1"/>
      <w:tblCellMar>
        <w:top w:w="0.0" w:type="dxa"/>
        <w:left w:w="115.0" w:type="dxa"/>
        <w:bottom w:w="0.0" w:type="dxa"/>
        <w:right w:w="115.0" w:type="dxa"/>
      </w:tblCellMar>
    </w:tblPr>
  </w:style>
  <w:style w:type="table" w:styleId="Table170">
    <w:basedOn w:val="TableNormal"/>
    <w:tblPr>
      <w:tblStyleRowBandSize w:val="1"/>
      <w:tblStyleColBandSize w:val="1"/>
      <w:tblCellMar>
        <w:top w:w="0.0" w:type="dxa"/>
        <w:left w:w="115.0" w:type="dxa"/>
        <w:bottom w:w="0.0" w:type="dxa"/>
        <w:right w:w="115.0" w:type="dxa"/>
      </w:tblCellMar>
    </w:tblPr>
  </w:style>
  <w:style w:type="table" w:styleId="Table171">
    <w:basedOn w:val="TableNormal"/>
    <w:tblPr>
      <w:tblStyleRowBandSize w:val="1"/>
      <w:tblStyleColBandSize w:val="1"/>
      <w:tblCellMar>
        <w:top w:w="0.0" w:type="dxa"/>
        <w:left w:w="115.0" w:type="dxa"/>
        <w:bottom w:w="0.0" w:type="dxa"/>
        <w:right w:w="115.0" w:type="dxa"/>
      </w:tblCellMar>
    </w:tblPr>
  </w:style>
  <w:style w:type="table" w:styleId="Table172">
    <w:basedOn w:val="TableNormal"/>
    <w:tblPr>
      <w:tblStyleRowBandSize w:val="1"/>
      <w:tblStyleColBandSize w:val="1"/>
      <w:tblCellMar>
        <w:top w:w="0.0" w:type="dxa"/>
        <w:left w:w="115.0" w:type="dxa"/>
        <w:bottom w:w="0.0" w:type="dxa"/>
        <w:right w:w="115.0" w:type="dxa"/>
      </w:tblCellMar>
    </w:tblPr>
  </w:style>
  <w:style w:type="table" w:styleId="Table173">
    <w:basedOn w:val="TableNormal"/>
    <w:tblPr>
      <w:tblStyleRowBandSize w:val="1"/>
      <w:tblStyleColBandSize w:val="1"/>
      <w:tblCellMar>
        <w:top w:w="0.0" w:type="dxa"/>
        <w:left w:w="115.0" w:type="dxa"/>
        <w:bottom w:w="0.0" w:type="dxa"/>
        <w:right w:w="115.0" w:type="dxa"/>
      </w:tblCellMar>
    </w:tblPr>
  </w:style>
  <w:style w:type="table" w:styleId="Table174">
    <w:basedOn w:val="TableNormal"/>
    <w:tblPr>
      <w:tblStyleRowBandSize w:val="1"/>
      <w:tblStyleColBandSize w:val="1"/>
      <w:tblCellMar>
        <w:top w:w="0.0" w:type="dxa"/>
        <w:left w:w="115.0" w:type="dxa"/>
        <w:bottom w:w="0.0" w:type="dxa"/>
        <w:right w:w="115.0" w:type="dxa"/>
      </w:tblCellMar>
    </w:tblPr>
  </w:style>
  <w:style w:type="table" w:styleId="Table175">
    <w:basedOn w:val="TableNormal"/>
    <w:tblPr>
      <w:tblStyleRowBandSize w:val="1"/>
      <w:tblStyleColBandSize w:val="1"/>
      <w:tblCellMar>
        <w:top w:w="0.0" w:type="dxa"/>
        <w:left w:w="115.0" w:type="dxa"/>
        <w:bottom w:w="0.0" w:type="dxa"/>
        <w:right w:w="115.0" w:type="dxa"/>
      </w:tblCellMar>
    </w:tblPr>
  </w:style>
  <w:style w:type="table" w:styleId="Table176">
    <w:basedOn w:val="TableNormal"/>
    <w:tblPr>
      <w:tblStyleRowBandSize w:val="1"/>
      <w:tblStyleColBandSize w:val="1"/>
      <w:tblCellMar>
        <w:top w:w="0.0" w:type="dxa"/>
        <w:left w:w="115.0" w:type="dxa"/>
        <w:bottom w:w="0.0" w:type="dxa"/>
        <w:right w:w="115.0" w:type="dxa"/>
      </w:tblCellMar>
    </w:tblPr>
  </w:style>
  <w:style w:type="table" w:styleId="Table177">
    <w:basedOn w:val="TableNormal"/>
    <w:tblPr>
      <w:tblStyleRowBandSize w:val="1"/>
      <w:tblStyleColBandSize w:val="1"/>
      <w:tblCellMar>
        <w:top w:w="0.0" w:type="dxa"/>
        <w:left w:w="115.0" w:type="dxa"/>
        <w:bottom w:w="0.0" w:type="dxa"/>
        <w:right w:w="115.0" w:type="dxa"/>
      </w:tblCellMar>
    </w:tblPr>
  </w:style>
  <w:style w:type="table" w:styleId="Table178">
    <w:basedOn w:val="TableNormal"/>
    <w:tblPr>
      <w:tblStyleRowBandSize w:val="1"/>
      <w:tblStyleColBandSize w:val="1"/>
      <w:tblCellMar>
        <w:top w:w="0.0" w:type="dxa"/>
        <w:left w:w="115.0" w:type="dxa"/>
        <w:bottom w:w="0.0" w:type="dxa"/>
        <w:right w:w="115.0" w:type="dxa"/>
      </w:tblCellMar>
    </w:tblPr>
  </w:style>
  <w:style w:type="table" w:styleId="Table179">
    <w:basedOn w:val="TableNormal"/>
    <w:tblPr>
      <w:tblStyleRowBandSize w:val="1"/>
      <w:tblStyleColBandSize w:val="1"/>
      <w:tblCellMar>
        <w:top w:w="0.0" w:type="dxa"/>
        <w:left w:w="115.0" w:type="dxa"/>
        <w:bottom w:w="0.0" w:type="dxa"/>
        <w:right w:w="115.0" w:type="dxa"/>
      </w:tblCellMar>
    </w:tblPr>
  </w:style>
  <w:style w:type="table" w:styleId="Table180">
    <w:basedOn w:val="TableNormal"/>
    <w:tblPr>
      <w:tblStyleRowBandSize w:val="1"/>
      <w:tblStyleColBandSize w:val="1"/>
      <w:tblCellMar>
        <w:top w:w="0.0" w:type="dxa"/>
        <w:left w:w="115.0" w:type="dxa"/>
        <w:bottom w:w="0.0" w:type="dxa"/>
        <w:right w:w="115.0" w:type="dxa"/>
      </w:tblCellMar>
    </w:tblPr>
  </w:style>
  <w:style w:type="table" w:styleId="Table181">
    <w:basedOn w:val="TableNormal"/>
    <w:tblPr>
      <w:tblStyleRowBandSize w:val="1"/>
      <w:tblStyleColBandSize w:val="1"/>
      <w:tblCellMar>
        <w:top w:w="0.0" w:type="dxa"/>
        <w:left w:w="115.0" w:type="dxa"/>
        <w:bottom w:w="0.0" w:type="dxa"/>
        <w:right w:w="115.0" w:type="dxa"/>
      </w:tblCellMar>
    </w:tblPr>
  </w:style>
  <w:style w:type="table" w:styleId="Table182">
    <w:basedOn w:val="TableNormal"/>
    <w:tblPr>
      <w:tblStyleRowBandSize w:val="1"/>
      <w:tblStyleColBandSize w:val="1"/>
      <w:tblCellMar>
        <w:top w:w="0.0" w:type="dxa"/>
        <w:left w:w="115.0" w:type="dxa"/>
        <w:bottom w:w="0.0" w:type="dxa"/>
        <w:right w:w="115.0" w:type="dxa"/>
      </w:tblCellMar>
    </w:tblPr>
  </w:style>
  <w:style w:type="table" w:styleId="Table183">
    <w:basedOn w:val="TableNormal"/>
    <w:tblPr>
      <w:tblStyleRowBandSize w:val="1"/>
      <w:tblStyleColBandSize w:val="1"/>
      <w:tblCellMar>
        <w:top w:w="0.0" w:type="dxa"/>
        <w:left w:w="115.0" w:type="dxa"/>
        <w:bottom w:w="0.0" w:type="dxa"/>
        <w:right w:w="115.0" w:type="dxa"/>
      </w:tblCellMar>
    </w:tblPr>
  </w:style>
  <w:style w:type="table" w:styleId="Table184">
    <w:basedOn w:val="TableNormal"/>
    <w:tblPr>
      <w:tblStyleRowBandSize w:val="1"/>
      <w:tblStyleColBandSize w:val="1"/>
      <w:tblCellMar>
        <w:top w:w="0.0" w:type="dxa"/>
        <w:left w:w="115.0" w:type="dxa"/>
        <w:bottom w:w="0.0" w:type="dxa"/>
        <w:right w:w="115.0" w:type="dxa"/>
      </w:tblCellMar>
    </w:tblPr>
  </w:style>
  <w:style w:type="table" w:styleId="Table185">
    <w:basedOn w:val="TableNormal"/>
    <w:tblPr>
      <w:tblStyleRowBandSize w:val="1"/>
      <w:tblStyleColBandSize w:val="1"/>
      <w:tblCellMar>
        <w:top w:w="0.0" w:type="dxa"/>
        <w:left w:w="115.0" w:type="dxa"/>
        <w:bottom w:w="0.0" w:type="dxa"/>
        <w:right w:w="115.0" w:type="dxa"/>
      </w:tblCellMar>
    </w:tblPr>
  </w:style>
  <w:style w:type="table" w:styleId="Table186">
    <w:basedOn w:val="TableNormal"/>
    <w:tblPr>
      <w:tblStyleRowBandSize w:val="1"/>
      <w:tblStyleColBandSize w:val="1"/>
      <w:tblCellMar>
        <w:top w:w="0.0" w:type="dxa"/>
        <w:left w:w="115.0" w:type="dxa"/>
        <w:bottom w:w="0.0" w:type="dxa"/>
        <w:right w:w="115.0" w:type="dxa"/>
      </w:tblCellMar>
    </w:tblPr>
  </w:style>
  <w:style w:type="table" w:styleId="Table187">
    <w:basedOn w:val="TableNormal"/>
    <w:tblPr>
      <w:tblStyleRowBandSize w:val="1"/>
      <w:tblStyleColBandSize w:val="1"/>
      <w:tblCellMar>
        <w:top w:w="0.0" w:type="dxa"/>
        <w:left w:w="115.0" w:type="dxa"/>
        <w:bottom w:w="0.0" w:type="dxa"/>
        <w:right w:w="115.0" w:type="dxa"/>
      </w:tblCellMar>
    </w:tblPr>
  </w:style>
  <w:style w:type="table" w:styleId="Table188">
    <w:basedOn w:val="TableNormal"/>
    <w:tblPr>
      <w:tblStyleRowBandSize w:val="1"/>
      <w:tblStyleColBandSize w:val="1"/>
      <w:tblCellMar>
        <w:top w:w="0.0" w:type="dxa"/>
        <w:left w:w="115.0" w:type="dxa"/>
        <w:bottom w:w="0.0" w:type="dxa"/>
        <w:right w:w="115.0" w:type="dxa"/>
      </w:tblCellMar>
    </w:tblPr>
  </w:style>
  <w:style w:type="table" w:styleId="Table189">
    <w:basedOn w:val="TableNormal"/>
    <w:tblPr>
      <w:tblStyleRowBandSize w:val="1"/>
      <w:tblStyleColBandSize w:val="1"/>
      <w:tblCellMar>
        <w:top w:w="0.0" w:type="dxa"/>
        <w:left w:w="115.0" w:type="dxa"/>
        <w:bottom w:w="0.0" w:type="dxa"/>
        <w:right w:w="115.0" w:type="dxa"/>
      </w:tblCellMar>
    </w:tblPr>
  </w:style>
  <w:style w:type="table" w:styleId="Table190">
    <w:basedOn w:val="TableNormal"/>
    <w:tblPr>
      <w:tblStyleRowBandSize w:val="1"/>
      <w:tblStyleColBandSize w:val="1"/>
      <w:tblCellMar>
        <w:top w:w="0.0" w:type="dxa"/>
        <w:left w:w="115.0" w:type="dxa"/>
        <w:bottom w:w="0.0" w:type="dxa"/>
        <w:right w:w="115.0" w:type="dxa"/>
      </w:tblCellMar>
    </w:tblPr>
  </w:style>
  <w:style w:type="table" w:styleId="Table191">
    <w:basedOn w:val="TableNormal"/>
    <w:tblPr>
      <w:tblStyleRowBandSize w:val="1"/>
      <w:tblStyleColBandSize w:val="1"/>
      <w:tblCellMar>
        <w:top w:w="0.0" w:type="dxa"/>
        <w:left w:w="115.0" w:type="dxa"/>
        <w:bottom w:w="0.0" w:type="dxa"/>
        <w:right w:w="115.0" w:type="dxa"/>
      </w:tblCellMar>
    </w:tblPr>
  </w:style>
  <w:style w:type="table" w:styleId="Table192">
    <w:basedOn w:val="TableNormal"/>
    <w:tblPr>
      <w:tblStyleRowBandSize w:val="1"/>
      <w:tblStyleColBandSize w:val="1"/>
      <w:tblCellMar>
        <w:top w:w="0.0" w:type="dxa"/>
        <w:left w:w="115.0" w:type="dxa"/>
        <w:bottom w:w="0.0" w:type="dxa"/>
        <w:right w:w="115.0" w:type="dxa"/>
      </w:tblCellMar>
    </w:tblPr>
  </w:style>
  <w:style w:type="table" w:styleId="Table193">
    <w:basedOn w:val="TableNormal"/>
    <w:tblPr>
      <w:tblStyleRowBandSize w:val="1"/>
      <w:tblStyleColBandSize w:val="1"/>
      <w:tblCellMar>
        <w:top w:w="0.0" w:type="dxa"/>
        <w:left w:w="115.0" w:type="dxa"/>
        <w:bottom w:w="0.0" w:type="dxa"/>
        <w:right w:w="115.0" w:type="dxa"/>
      </w:tblCellMar>
    </w:tblPr>
  </w:style>
  <w:style w:type="table" w:styleId="Table194">
    <w:basedOn w:val="TableNormal"/>
    <w:tblPr>
      <w:tblStyleRowBandSize w:val="1"/>
      <w:tblStyleColBandSize w:val="1"/>
      <w:tblCellMar>
        <w:top w:w="0.0" w:type="dxa"/>
        <w:left w:w="115.0" w:type="dxa"/>
        <w:bottom w:w="0.0" w:type="dxa"/>
        <w:right w:w="115.0" w:type="dxa"/>
      </w:tblCellMar>
    </w:tblPr>
  </w:style>
  <w:style w:type="table" w:styleId="Table195">
    <w:basedOn w:val="TableNormal"/>
    <w:tblPr>
      <w:tblStyleRowBandSize w:val="1"/>
      <w:tblStyleColBandSize w:val="1"/>
      <w:tblCellMar>
        <w:top w:w="0.0" w:type="dxa"/>
        <w:left w:w="115.0" w:type="dxa"/>
        <w:bottom w:w="0.0" w:type="dxa"/>
        <w:right w:w="115.0" w:type="dxa"/>
      </w:tblCellMar>
    </w:tblPr>
  </w:style>
  <w:style w:type="table" w:styleId="Table196">
    <w:basedOn w:val="TableNormal"/>
    <w:tblPr>
      <w:tblStyleRowBandSize w:val="1"/>
      <w:tblStyleColBandSize w:val="1"/>
      <w:tblCellMar>
        <w:top w:w="0.0" w:type="dxa"/>
        <w:left w:w="115.0" w:type="dxa"/>
        <w:bottom w:w="0.0" w:type="dxa"/>
        <w:right w:w="115.0" w:type="dxa"/>
      </w:tblCellMar>
    </w:tblPr>
  </w:style>
  <w:style w:type="table" w:styleId="Table197">
    <w:basedOn w:val="TableNormal"/>
    <w:tblPr>
      <w:tblStyleRowBandSize w:val="1"/>
      <w:tblStyleColBandSize w:val="1"/>
      <w:tblCellMar>
        <w:top w:w="0.0" w:type="dxa"/>
        <w:left w:w="115.0" w:type="dxa"/>
        <w:bottom w:w="0.0" w:type="dxa"/>
        <w:right w:w="115.0" w:type="dxa"/>
      </w:tblCellMar>
    </w:tblPr>
  </w:style>
  <w:style w:type="table" w:styleId="Table198">
    <w:basedOn w:val="TableNormal"/>
    <w:tblPr>
      <w:tblStyleRowBandSize w:val="1"/>
      <w:tblStyleColBandSize w:val="1"/>
      <w:tblCellMar>
        <w:top w:w="0.0" w:type="dxa"/>
        <w:left w:w="115.0" w:type="dxa"/>
        <w:bottom w:w="0.0" w:type="dxa"/>
        <w:right w:w="115.0" w:type="dxa"/>
      </w:tblCellMar>
    </w:tblPr>
  </w:style>
  <w:style w:type="table" w:styleId="Table199">
    <w:basedOn w:val="TableNormal"/>
    <w:tblPr>
      <w:tblStyleRowBandSize w:val="1"/>
      <w:tblStyleColBandSize w:val="1"/>
      <w:tblCellMar>
        <w:top w:w="0.0" w:type="dxa"/>
        <w:left w:w="115.0" w:type="dxa"/>
        <w:bottom w:w="0.0" w:type="dxa"/>
        <w:right w:w="115.0" w:type="dxa"/>
      </w:tblCellMar>
    </w:tblPr>
  </w:style>
  <w:style w:type="table" w:styleId="Table200">
    <w:basedOn w:val="TableNormal"/>
    <w:tblPr>
      <w:tblStyleRowBandSize w:val="1"/>
      <w:tblStyleColBandSize w:val="1"/>
      <w:tblCellMar>
        <w:top w:w="0.0" w:type="dxa"/>
        <w:left w:w="115.0" w:type="dxa"/>
        <w:bottom w:w="0.0" w:type="dxa"/>
        <w:right w:w="115.0" w:type="dxa"/>
      </w:tblCellMar>
    </w:tblPr>
  </w:style>
  <w:style w:type="table" w:styleId="Table201">
    <w:basedOn w:val="TableNormal"/>
    <w:tblPr>
      <w:tblStyleRowBandSize w:val="1"/>
      <w:tblStyleColBandSize w:val="1"/>
      <w:tblCellMar>
        <w:top w:w="0.0" w:type="dxa"/>
        <w:left w:w="115.0" w:type="dxa"/>
        <w:bottom w:w="0.0" w:type="dxa"/>
        <w:right w:w="115.0" w:type="dxa"/>
      </w:tblCellMar>
    </w:tblPr>
  </w:style>
  <w:style w:type="table" w:styleId="Table202">
    <w:basedOn w:val="TableNormal"/>
    <w:tblPr>
      <w:tblStyleRowBandSize w:val="1"/>
      <w:tblStyleColBandSize w:val="1"/>
      <w:tblCellMar>
        <w:top w:w="0.0" w:type="dxa"/>
        <w:left w:w="115.0" w:type="dxa"/>
        <w:bottom w:w="0.0" w:type="dxa"/>
        <w:right w:w="115.0" w:type="dxa"/>
      </w:tblCellMar>
    </w:tblPr>
  </w:style>
  <w:style w:type="table" w:styleId="Table203">
    <w:basedOn w:val="TableNormal"/>
    <w:tblPr>
      <w:tblStyleRowBandSize w:val="1"/>
      <w:tblStyleColBandSize w:val="1"/>
      <w:tblCellMar>
        <w:top w:w="0.0" w:type="dxa"/>
        <w:left w:w="115.0" w:type="dxa"/>
        <w:bottom w:w="0.0" w:type="dxa"/>
        <w:right w:w="115.0" w:type="dxa"/>
      </w:tblCellMar>
    </w:tblPr>
  </w:style>
  <w:style w:type="table" w:styleId="Table204">
    <w:basedOn w:val="TableNormal"/>
    <w:tblPr>
      <w:tblStyleRowBandSize w:val="1"/>
      <w:tblStyleColBandSize w:val="1"/>
      <w:tblCellMar>
        <w:top w:w="0.0" w:type="dxa"/>
        <w:left w:w="115.0" w:type="dxa"/>
        <w:bottom w:w="0.0" w:type="dxa"/>
        <w:right w:w="115.0" w:type="dxa"/>
      </w:tblCellMar>
    </w:tblPr>
  </w:style>
  <w:style w:type="table" w:styleId="Table205">
    <w:basedOn w:val="TableNormal"/>
    <w:tblPr>
      <w:tblStyleRowBandSize w:val="1"/>
      <w:tblStyleColBandSize w:val="1"/>
      <w:tblCellMar>
        <w:top w:w="0.0" w:type="dxa"/>
        <w:left w:w="115.0" w:type="dxa"/>
        <w:bottom w:w="0.0" w:type="dxa"/>
        <w:right w:w="115.0" w:type="dxa"/>
      </w:tblCellMar>
    </w:tblPr>
  </w:style>
  <w:style w:type="table" w:styleId="Table206">
    <w:basedOn w:val="TableNormal"/>
    <w:tblPr>
      <w:tblStyleRowBandSize w:val="1"/>
      <w:tblStyleColBandSize w:val="1"/>
      <w:tblCellMar>
        <w:top w:w="0.0" w:type="dxa"/>
        <w:left w:w="115.0" w:type="dxa"/>
        <w:bottom w:w="0.0" w:type="dxa"/>
        <w:right w:w="115.0" w:type="dxa"/>
      </w:tblCellMar>
    </w:tblPr>
  </w:style>
  <w:style w:type="table" w:styleId="Table207">
    <w:basedOn w:val="TableNormal"/>
    <w:tblPr>
      <w:tblStyleRowBandSize w:val="1"/>
      <w:tblStyleColBandSize w:val="1"/>
      <w:tblCellMar>
        <w:top w:w="0.0" w:type="dxa"/>
        <w:left w:w="115.0" w:type="dxa"/>
        <w:bottom w:w="0.0" w:type="dxa"/>
        <w:right w:w="115.0" w:type="dxa"/>
      </w:tblCellMar>
    </w:tblPr>
  </w:style>
  <w:style w:type="table" w:styleId="Table208">
    <w:basedOn w:val="TableNormal"/>
    <w:tblPr>
      <w:tblStyleRowBandSize w:val="1"/>
      <w:tblStyleColBandSize w:val="1"/>
      <w:tblCellMar>
        <w:top w:w="0.0" w:type="dxa"/>
        <w:left w:w="115.0" w:type="dxa"/>
        <w:bottom w:w="0.0" w:type="dxa"/>
        <w:right w:w="115.0" w:type="dxa"/>
      </w:tblCellMar>
    </w:tblPr>
  </w:style>
  <w:style w:type="table" w:styleId="Table209">
    <w:basedOn w:val="TableNormal"/>
    <w:tblPr>
      <w:tblStyleRowBandSize w:val="1"/>
      <w:tblStyleColBandSize w:val="1"/>
      <w:tblCellMar>
        <w:top w:w="0.0" w:type="dxa"/>
        <w:left w:w="115.0" w:type="dxa"/>
        <w:bottom w:w="0.0" w:type="dxa"/>
        <w:right w:w="115.0" w:type="dxa"/>
      </w:tblCellMar>
    </w:tblPr>
  </w:style>
  <w:style w:type="table" w:styleId="Table210">
    <w:basedOn w:val="TableNormal"/>
    <w:tblPr>
      <w:tblStyleRowBandSize w:val="1"/>
      <w:tblStyleColBandSize w:val="1"/>
      <w:tblCellMar>
        <w:top w:w="0.0" w:type="dxa"/>
        <w:left w:w="115.0" w:type="dxa"/>
        <w:bottom w:w="0.0" w:type="dxa"/>
        <w:right w:w="115.0" w:type="dxa"/>
      </w:tblCellMar>
    </w:tblPr>
  </w:style>
  <w:style w:type="table" w:styleId="Table211">
    <w:basedOn w:val="TableNormal"/>
    <w:tblPr>
      <w:tblStyleRowBandSize w:val="1"/>
      <w:tblStyleColBandSize w:val="1"/>
      <w:tblCellMar>
        <w:top w:w="0.0" w:type="dxa"/>
        <w:left w:w="115.0" w:type="dxa"/>
        <w:bottom w:w="0.0" w:type="dxa"/>
        <w:right w:w="115.0" w:type="dxa"/>
      </w:tblCellMar>
    </w:tblPr>
  </w:style>
  <w:style w:type="table" w:styleId="Table212">
    <w:basedOn w:val="TableNormal"/>
    <w:tblPr>
      <w:tblStyleRowBandSize w:val="1"/>
      <w:tblStyleColBandSize w:val="1"/>
      <w:tblCellMar>
        <w:top w:w="0.0" w:type="dxa"/>
        <w:left w:w="115.0" w:type="dxa"/>
        <w:bottom w:w="0.0" w:type="dxa"/>
        <w:right w:w="115.0" w:type="dxa"/>
      </w:tblCellMar>
    </w:tblPr>
  </w:style>
  <w:style w:type="table" w:styleId="Table213">
    <w:basedOn w:val="TableNormal"/>
    <w:tblPr>
      <w:tblStyleRowBandSize w:val="1"/>
      <w:tblStyleColBandSize w:val="1"/>
      <w:tblCellMar>
        <w:top w:w="0.0" w:type="dxa"/>
        <w:left w:w="115.0" w:type="dxa"/>
        <w:bottom w:w="0.0" w:type="dxa"/>
        <w:right w:w="115.0" w:type="dxa"/>
      </w:tblCellMar>
    </w:tblPr>
  </w:style>
  <w:style w:type="table" w:styleId="Table214">
    <w:basedOn w:val="TableNormal"/>
    <w:tblPr>
      <w:tblStyleRowBandSize w:val="1"/>
      <w:tblStyleColBandSize w:val="1"/>
      <w:tblCellMar>
        <w:top w:w="0.0" w:type="dxa"/>
        <w:left w:w="115.0" w:type="dxa"/>
        <w:bottom w:w="0.0" w:type="dxa"/>
        <w:right w:w="115.0" w:type="dxa"/>
      </w:tblCellMar>
    </w:tblPr>
  </w:style>
  <w:style w:type="table" w:styleId="Table215">
    <w:basedOn w:val="TableNormal"/>
    <w:tblPr>
      <w:tblStyleRowBandSize w:val="1"/>
      <w:tblStyleColBandSize w:val="1"/>
      <w:tblCellMar>
        <w:top w:w="0.0" w:type="dxa"/>
        <w:left w:w="115.0" w:type="dxa"/>
        <w:bottom w:w="0.0" w:type="dxa"/>
        <w:right w:w="115.0" w:type="dxa"/>
      </w:tblCellMar>
    </w:tblPr>
  </w:style>
  <w:style w:type="table" w:styleId="Table216">
    <w:basedOn w:val="TableNormal"/>
    <w:tblPr>
      <w:tblStyleRowBandSize w:val="1"/>
      <w:tblStyleColBandSize w:val="1"/>
      <w:tblCellMar>
        <w:top w:w="0.0" w:type="dxa"/>
        <w:left w:w="115.0" w:type="dxa"/>
        <w:bottom w:w="0.0" w:type="dxa"/>
        <w:right w:w="115.0" w:type="dxa"/>
      </w:tblCellMar>
    </w:tblPr>
  </w:style>
  <w:style w:type="table" w:styleId="Table2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zTMljzuxPesDTSXq1z0nHAiXaQ==">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2018-12-14T11:34:00Z</dcterms:created>
  <dc:creator>LTJG Joseph T. Phillips</dc:creator>
</cp:coreProperties>
</file>